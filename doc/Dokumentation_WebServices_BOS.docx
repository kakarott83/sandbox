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B4A" w:rsidRPr="00D254EF" w:rsidRDefault="00D33B4A" w:rsidP="007C4640">
      <w:pPr>
        <w:pStyle w:val="Titel"/>
      </w:pPr>
    </w:p>
    <w:p w:rsidR="00BF7C17" w:rsidRPr="008A2CE8" w:rsidRDefault="00081B0E" w:rsidP="006B79C5">
      <w:pPr>
        <w:pStyle w:val="Titel"/>
        <w:rPr>
          <w:lang w:val="en-US"/>
        </w:rPr>
      </w:pPr>
      <w:r w:rsidRPr="008A2CE8">
        <w:rPr>
          <w:lang w:val="en-US"/>
        </w:rPr>
        <w:t>BOS Webservices</w:t>
      </w:r>
    </w:p>
    <w:p w:rsidR="00E34891" w:rsidRPr="008A2CE8" w:rsidRDefault="00E34891" w:rsidP="007C4640">
      <w:pPr>
        <w:pStyle w:val="Titel"/>
        <w:rPr>
          <w:lang w:val="en-US"/>
        </w:rPr>
      </w:pPr>
    </w:p>
    <w:p w:rsidR="001A0CB4" w:rsidRPr="008A2CE8" w:rsidRDefault="001A0CB4" w:rsidP="007C4640">
      <w:pPr>
        <w:pStyle w:val="Titel"/>
        <w:rPr>
          <w:lang w:val="en-US"/>
        </w:rPr>
      </w:pPr>
    </w:p>
    <w:p w:rsidR="00517C0F" w:rsidRPr="008A2CE8" w:rsidRDefault="00952CD1" w:rsidP="007C4640">
      <w:pPr>
        <w:pStyle w:val="Untertitel"/>
        <w:rPr>
          <w:lang w:val="en-US"/>
        </w:rPr>
      </w:pPr>
      <w:r w:rsidRPr="008A2CE8">
        <w:rPr>
          <w:lang w:val="en-US"/>
        </w:rPr>
        <w:t>Modul:</w:t>
      </w:r>
      <w:r w:rsidRPr="008A2CE8">
        <w:rPr>
          <w:lang w:val="en-US"/>
        </w:rPr>
        <w:tab/>
      </w:r>
      <w:r w:rsidR="00517C0F" w:rsidRPr="008A2CE8">
        <w:rPr>
          <w:lang w:val="en-US"/>
        </w:rPr>
        <w:t>OpenLease ® 4i</w:t>
      </w:r>
    </w:p>
    <w:p w:rsidR="0006239A" w:rsidRPr="008A2CE8" w:rsidRDefault="0006239A" w:rsidP="007C4640">
      <w:pPr>
        <w:rPr>
          <w:lang w:val="en-US"/>
        </w:rPr>
      </w:pPr>
    </w:p>
    <w:p w:rsidR="004A5444" w:rsidRPr="008A2CE8" w:rsidRDefault="001A0CB4" w:rsidP="007C4640">
      <w:pPr>
        <w:pStyle w:val="Untertitel"/>
        <w:rPr>
          <w:rFonts w:cs="Tahoma"/>
          <w:lang w:val="en-US"/>
        </w:rPr>
      </w:pPr>
      <w:r w:rsidRPr="008A2CE8">
        <w:rPr>
          <w:rFonts w:cs="Tahoma"/>
          <w:lang w:val="en-US"/>
        </w:rPr>
        <w:t>Dokument:</w:t>
      </w:r>
      <w:r w:rsidRPr="008A2CE8">
        <w:rPr>
          <w:rFonts w:cs="Tahoma"/>
          <w:lang w:val="en-US"/>
        </w:rPr>
        <w:tab/>
      </w:r>
      <w:r w:rsidR="00B95CEB">
        <w:fldChar w:fldCharType="begin"/>
      </w:r>
      <w:r w:rsidR="00B95CEB" w:rsidRPr="008A2CE8">
        <w:rPr>
          <w:lang w:val="en-US"/>
        </w:rPr>
        <w:instrText xml:space="preserve"> FILENAME  \* FirstCap  \* MERGEFORMAT </w:instrText>
      </w:r>
      <w:r w:rsidR="00B95CEB">
        <w:fldChar w:fldCharType="separate"/>
      </w:r>
      <w:r w:rsidR="009C614F" w:rsidRPr="009C614F">
        <w:rPr>
          <w:rFonts w:cs="Tahoma"/>
          <w:noProof/>
          <w:lang w:val="en-US"/>
        </w:rPr>
        <w:t>Dokumentation_WebServices_BOS</w:t>
      </w:r>
      <w:r w:rsidR="009C614F">
        <w:rPr>
          <w:noProof/>
          <w:lang w:val="en-US"/>
        </w:rPr>
        <w:t>.docx</w:t>
      </w:r>
      <w:r w:rsidR="00B95CEB">
        <w:rPr>
          <w:noProof/>
        </w:rPr>
        <w:fldChar w:fldCharType="end"/>
      </w:r>
    </w:p>
    <w:p w:rsidR="0006239A" w:rsidRPr="008A2CE8" w:rsidRDefault="0006239A" w:rsidP="007C4640">
      <w:pPr>
        <w:rPr>
          <w:lang w:val="en-US"/>
        </w:rPr>
      </w:pPr>
    </w:p>
    <w:p w:rsidR="00A778EB" w:rsidRPr="00D254EF" w:rsidRDefault="008603D4" w:rsidP="007C4640">
      <w:pPr>
        <w:pStyle w:val="Untertitel"/>
      </w:pPr>
      <w:r w:rsidRPr="00D254EF">
        <w:t>Version</w:t>
      </w:r>
      <w:r w:rsidR="00952CD1" w:rsidRPr="00D254EF">
        <w:t>:</w:t>
      </w:r>
      <w:r w:rsidR="00952CD1" w:rsidRPr="00D254EF">
        <w:tab/>
      </w:r>
      <w:r w:rsidR="00CB1B37">
        <w:t>1.</w:t>
      </w:r>
      <w:r w:rsidR="00880B68">
        <w:t>3</w:t>
      </w:r>
    </w:p>
    <w:p w:rsidR="0006239A" w:rsidRPr="00D254EF" w:rsidRDefault="0006239A" w:rsidP="007C4640"/>
    <w:p w:rsidR="00577991" w:rsidRPr="00D254EF" w:rsidRDefault="009B36FC" w:rsidP="007C4640">
      <w:pPr>
        <w:pStyle w:val="Untertitel"/>
      </w:pPr>
      <w:r w:rsidRPr="00D254EF">
        <w:t>Stand</w:t>
      </w:r>
      <w:r w:rsidR="00952CD1" w:rsidRPr="00D254EF">
        <w:t>:</w:t>
      </w:r>
      <w:r w:rsidR="00952CD1" w:rsidRPr="00D254EF">
        <w:tab/>
      </w:r>
      <w:r w:rsidR="00880B68">
        <w:t>16</w:t>
      </w:r>
      <w:r w:rsidR="00C13FBE">
        <w:t>.</w:t>
      </w:r>
      <w:r w:rsidR="00880B68">
        <w:t>01</w:t>
      </w:r>
      <w:r w:rsidR="00C13FBE">
        <w:t>.201</w:t>
      </w:r>
      <w:r w:rsidR="00880B68">
        <w:t>7</w:t>
      </w:r>
    </w:p>
    <w:p w:rsidR="0006239A" w:rsidRPr="00D254EF" w:rsidRDefault="0006239A" w:rsidP="007C4640"/>
    <w:p w:rsidR="00937859" w:rsidRPr="00D254EF" w:rsidRDefault="00952CD1" w:rsidP="007C4640">
      <w:pPr>
        <w:pStyle w:val="Untertitel"/>
      </w:pPr>
      <w:r w:rsidRPr="00D254EF">
        <w:t>Autor:</w:t>
      </w:r>
      <w:r w:rsidRPr="00D254EF">
        <w:tab/>
      </w:r>
      <w:r w:rsidR="001E3194">
        <w:t>Michael Graßmann</w:t>
      </w:r>
      <w:r w:rsidR="002E6CF8">
        <w:t>, Markus Brüderl</w:t>
      </w:r>
      <w:r w:rsidR="00081B0E">
        <w:t>, Elsa Mayer</w:t>
      </w:r>
    </w:p>
    <w:p w:rsidR="001B685E" w:rsidRPr="00D254EF" w:rsidRDefault="001B685E" w:rsidP="007C4640"/>
    <w:p w:rsidR="00952CD1" w:rsidRPr="00D254EF" w:rsidRDefault="00952CD1" w:rsidP="007C4640">
      <w:pPr>
        <w:pStyle w:val="Untertitel"/>
      </w:pPr>
      <w:r w:rsidRPr="00D254EF">
        <w:t>Status:</w:t>
      </w:r>
      <w:r w:rsidR="001A0CB4" w:rsidRPr="00D254EF">
        <w:tab/>
      </w:r>
      <w:r w:rsidR="001A0CB4" w:rsidRPr="002E6CF8">
        <w:t>Konzeption</w:t>
      </w:r>
      <w:r w:rsidR="001A0CB4" w:rsidRPr="00D254EF">
        <w:t xml:space="preserve"> | </w:t>
      </w:r>
      <w:r w:rsidR="00EF5998" w:rsidRPr="002E6CF8">
        <w:rPr>
          <w:b/>
        </w:rPr>
        <w:t>Entwicklung</w:t>
      </w:r>
      <w:r w:rsidR="00EF5998" w:rsidRPr="00D254EF">
        <w:t xml:space="preserve"> | Lieferung</w:t>
      </w:r>
    </w:p>
    <w:p w:rsidR="00B95112" w:rsidRPr="00D254EF" w:rsidRDefault="00B95112" w:rsidP="007C4640">
      <w:r w:rsidRPr="00D254EF">
        <w:br w:type="page"/>
      </w:r>
    </w:p>
    <w:p w:rsidR="00C83113" w:rsidRPr="00D254EF" w:rsidRDefault="001E399F" w:rsidP="007C4640">
      <w:pPr>
        <w:pStyle w:val="Untertitel"/>
      </w:pPr>
      <w:r w:rsidRPr="00D254EF">
        <w:lastRenderedPageBreak/>
        <w:t>Historie</w:t>
      </w:r>
    </w:p>
    <w:p w:rsidR="001E399F" w:rsidRPr="00D254EF" w:rsidRDefault="001E399F" w:rsidP="007C4640"/>
    <w:tbl>
      <w:tblPr>
        <w:tblStyle w:val="Tabellenraster"/>
        <w:tblW w:w="0" w:type="auto"/>
        <w:tblLook w:val="01E0" w:firstRow="1" w:lastRow="1" w:firstColumn="1" w:lastColumn="1" w:noHBand="0" w:noVBand="0"/>
      </w:tblPr>
      <w:tblGrid>
        <w:gridCol w:w="1639"/>
        <w:gridCol w:w="732"/>
        <w:gridCol w:w="4468"/>
        <w:gridCol w:w="1224"/>
        <w:gridCol w:w="1012"/>
      </w:tblGrid>
      <w:tr w:rsidR="007775DE" w:rsidRPr="00D254EF" w:rsidTr="005A1AA0">
        <w:tc>
          <w:tcPr>
            <w:tcW w:w="1669" w:type="dxa"/>
          </w:tcPr>
          <w:p w:rsidR="007775DE" w:rsidRPr="00D254EF" w:rsidRDefault="007775DE" w:rsidP="007C4640">
            <w:r w:rsidRPr="00D254EF">
              <w:t>Autor</w:t>
            </w:r>
          </w:p>
        </w:tc>
        <w:tc>
          <w:tcPr>
            <w:tcW w:w="738" w:type="dxa"/>
          </w:tcPr>
          <w:p w:rsidR="007775DE" w:rsidRPr="00D254EF" w:rsidRDefault="007775DE" w:rsidP="007C4640">
            <w:r w:rsidRPr="00D254EF">
              <w:t>Version</w:t>
            </w:r>
          </w:p>
        </w:tc>
        <w:tc>
          <w:tcPr>
            <w:tcW w:w="4572" w:type="dxa"/>
          </w:tcPr>
          <w:p w:rsidR="007775DE" w:rsidRPr="00D254EF" w:rsidRDefault="007775DE" w:rsidP="007C4640">
            <w:r w:rsidRPr="00D254EF">
              <w:t>Änderung</w:t>
            </w:r>
          </w:p>
        </w:tc>
        <w:tc>
          <w:tcPr>
            <w:tcW w:w="1224" w:type="dxa"/>
          </w:tcPr>
          <w:p w:rsidR="007775DE" w:rsidRPr="00D254EF" w:rsidRDefault="006E64F2" w:rsidP="007C4640">
            <w:r w:rsidRPr="00D254EF">
              <w:t>Kapitel</w:t>
            </w:r>
          </w:p>
        </w:tc>
        <w:tc>
          <w:tcPr>
            <w:tcW w:w="992" w:type="dxa"/>
          </w:tcPr>
          <w:p w:rsidR="007775DE" w:rsidRPr="00D254EF" w:rsidRDefault="006E64F2" w:rsidP="007C4640">
            <w:r w:rsidRPr="00D254EF">
              <w:t>Datum</w:t>
            </w:r>
          </w:p>
        </w:tc>
      </w:tr>
      <w:tr w:rsidR="0002545A" w:rsidRPr="00D254EF" w:rsidTr="005A1AA0">
        <w:tc>
          <w:tcPr>
            <w:tcW w:w="1669" w:type="dxa"/>
          </w:tcPr>
          <w:p w:rsidR="0002545A" w:rsidRPr="00387C48" w:rsidRDefault="00081B0E" w:rsidP="007C4640">
            <w:r>
              <w:t>Michael Graßmann</w:t>
            </w:r>
            <w:r>
              <w:br/>
              <w:t>Markus Brüderl</w:t>
            </w:r>
            <w:r>
              <w:br/>
              <w:t>Elsa Mayer</w:t>
            </w:r>
          </w:p>
        </w:tc>
        <w:tc>
          <w:tcPr>
            <w:tcW w:w="738" w:type="dxa"/>
          </w:tcPr>
          <w:p w:rsidR="0002545A" w:rsidRPr="00387C48" w:rsidRDefault="00081B0E" w:rsidP="007C4640">
            <w:r>
              <w:t>1.0</w:t>
            </w:r>
          </w:p>
        </w:tc>
        <w:tc>
          <w:tcPr>
            <w:tcW w:w="4572" w:type="dxa"/>
          </w:tcPr>
          <w:p w:rsidR="0002545A" w:rsidRPr="00387C48" w:rsidRDefault="00081B0E" w:rsidP="00CB0FAD">
            <w:r>
              <w:t>Überarbeitung der Grunddokumentation</w:t>
            </w:r>
          </w:p>
        </w:tc>
        <w:tc>
          <w:tcPr>
            <w:tcW w:w="1224" w:type="dxa"/>
          </w:tcPr>
          <w:p w:rsidR="0002545A" w:rsidRPr="00387C48" w:rsidRDefault="00387C48" w:rsidP="007C4640">
            <w:r w:rsidRPr="00387C48">
              <w:t>Alle</w:t>
            </w:r>
          </w:p>
        </w:tc>
        <w:tc>
          <w:tcPr>
            <w:tcW w:w="992" w:type="dxa"/>
          </w:tcPr>
          <w:p w:rsidR="0002545A" w:rsidRPr="00387C48" w:rsidRDefault="00081B0E" w:rsidP="007C4640">
            <w:r>
              <w:t>13.09.2016</w:t>
            </w:r>
          </w:p>
        </w:tc>
      </w:tr>
      <w:tr w:rsidR="00F26588" w:rsidRPr="00D254EF" w:rsidTr="005A1AA0">
        <w:tc>
          <w:tcPr>
            <w:tcW w:w="1669" w:type="dxa"/>
          </w:tcPr>
          <w:p w:rsidR="00F26588" w:rsidRPr="00782B1A" w:rsidRDefault="006C5943" w:rsidP="007C4640">
            <w:r>
              <w:t>Markus Brüderl</w:t>
            </w:r>
          </w:p>
        </w:tc>
        <w:tc>
          <w:tcPr>
            <w:tcW w:w="738" w:type="dxa"/>
          </w:tcPr>
          <w:p w:rsidR="00F26588" w:rsidRPr="00782B1A" w:rsidRDefault="006C5943" w:rsidP="007C4640">
            <w:r>
              <w:t>1.1</w:t>
            </w:r>
          </w:p>
        </w:tc>
        <w:tc>
          <w:tcPr>
            <w:tcW w:w="4572" w:type="dxa"/>
          </w:tcPr>
          <w:p w:rsidR="00F26588" w:rsidRDefault="006C5943" w:rsidP="007C4640">
            <w:r>
              <w:t>Erweiterungen für R13 L1</w:t>
            </w:r>
          </w:p>
          <w:p w:rsidR="00D65019" w:rsidRPr="00782B1A" w:rsidRDefault="00D65019" w:rsidP="007C4640"/>
        </w:tc>
        <w:tc>
          <w:tcPr>
            <w:tcW w:w="1224" w:type="dxa"/>
          </w:tcPr>
          <w:p w:rsidR="00D65019" w:rsidRDefault="00D65019" w:rsidP="007C4640">
            <w:r>
              <w:t>3.7.16</w:t>
            </w:r>
          </w:p>
          <w:p w:rsidR="007D0748" w:rsidRDefault="007D0748" w:rsidP="007C4640">
            <w:r>
              <w:t>3.9.7</w:t>
            </w:r>
          </w:p>
          <w:p w:rsidR="00F26588" w:rsidRDefault="00D65019" w:rsidP="007C4640">
            <w:r>
              <w:t xml:space="preserve">4.1.2 </w:t>
            </w:r>
          </w:p>
          <w:p w:rsidR="007D0748" w:rsidRDefault="007D0748" w:rsidP="007C4640">
            <w:r>
              <w:t>4.1.3</w:t>
            </w:r>
          </w:p>
          <w:p w:rsidR="007D0748" w:rsidRDefault="007D0748" w:rsidP="007C4640">
            <w:r>
              <w:t>4.4</w:t>
            </w:r>
          </w:p>
          <w:p w:rsidR="00D65019" w:rsidRPr="00782B1A" w:rsidRDefault="00D65019" w:rsidP="007C4640">
            <w:r>
              <w:t>4.5</w:t>
            </w:r>
          </w:p>
        </w:tc>
        <w:tc>
          <w:tcPr>
            <w:tcW w:w="992" w:type="dxa"/>
          </w:tcPr>
          <w:p w:rsidR="00F26588" w:rsidRPr="00782B1A" w:rsidRDefault="006C5943" w:rsidP="007C4640">
            <w:r>
              <w:t>6.12.2016</w:t>
            </w:r>
          </w:p>
        </w:tc>
      </w:tr>
      <w:tr w:rsidR="00A3448E" w:rsidRPr="00D254EF" w:rsidTr="005A1AA0">
        <w:tc>
          <w:tcPr>
            <w:tcW w:w="1669" w:type="dxa"/>
          </w:tcPr>
          <w:p w:rsidR="00A3448E" w:rsidRPr="00782B1A" w:rsidRDefault="00E43ADD" w:rsidP="007C4640">
            <w:r>
              <w:t>Markus Brüderl</w:t>
            </w:r>
          </w:p>
        </w:tc>
        <w:tc>
          <w:tcPr>
            <w:tcW w:w="738" w:type="dxa"/>
          </w:tcPr>
          <w:p w:rsidR="00A3448E" w:rsidRPr="00782B1A" w:rsidRDefault="00E43ADD" w:rsidP="007C4640">
            <w:r>
              <w:t>1.2</w:t>
            </w:r>
          </w:p>
        </w:tc>
        <w:tc>
          <w:tcPr>
            <w:tcW w:w="4572" w:type="dxa"/>
          </w:tcPr>
          <w:p w:rsidR="00A3448E" w:rsidRPr="00782B1A" w:rsidRDefault="00E43ADD" w:rsidP="007C4640">
            <w:r>
              <w:t>Erweiterungen b2xService</w:t>
            </w:r>
          </w:p>
        </w:tc>
        <w:tc>
          <w:tcPr>
            <w:tcW w:w="1224" w:type="dxa"/>
          </w:tcPr>
          <w:p w:rsidR="00A3448E" w:rsidRPr="00782B1A" w:rsidRDefault="00E43ADD" w:rsidP="007C4640">
            <w:r>
              <w:t>3.2.12-3.2.18</w:t>
            </w:r>
          </w:p>
        </w:tc>
        <w:tc>
          <w:tcPr>
            <w:tcW w:w="992" w:type="dxa"/>
          </w:tcPr>
          <w:p w:rsidR="00A3448E" w:rsidRPr="00782B1A" w:rsidRDefault="00E43ADD" w:rsidP="007C4640">
            <w:r>
              <w:t>20.12.2016</w:t>
            </w:r>
          </w:p>
        </w:tc>
      </w:tr>
      <w:tr w:rsidR="0086793F" w:rsidRPr="00D254EF" w:rsidTr="005A1AA0">
        <w:tc>
          <w:tcPr>
            <w:tcW w:w="1669" w:type="dxa"/>
          </w:tcPr>
          <w:p w:rsidR="0086793F" w:rsidRPr="0059669B" w:rsidRDefault="0086793F" w:rsidP="007C4640"/>
        </w:tc>
        <w:tc>
          <w:tcPr>
            <w:tcW w:w="738" w:type="dxa"/>
          </w:tcPr>
          <w:p w:rsidR="0086793F" w:rsidRPr="0059669B" w:rsidRDefault="00880B68" w:rsidP="007C4640">
            <w:r>
              <w:t>1.3</w:t>
            </w:r>
          </w:p>
        </w:tc>
        <w:tc>
          <w:tcPr>
            <w:tcW w:w="4572" w:type="dxa"/>
          </w:tcPr>
          <w:p w:rsidR="0086793F" w:rsidRPr="0059669B" w:rsidRDefault="00880B68" w:rsidP="007C4640">
            <w:r>
              <w:t>Erweiterungen b2xService</w:t>
            </w:r>
          </w:p>
        </w:tc>
        <w:tc>
          <w:tcPr>
            <w:tcW w:w="1224" w:type="dxa"/>
          </w:tcPr>
          <w:p w:rsidR="0086793F" w:rsidRPr="0059669B" w:rsidRDefault="00880B68" w:rsidP="007C4640">
            <w:r>
              <w:t>3.2.3</w:t>
            </w:r>
          </w:p>
        </w:tc>
        <w:tc>
          <w:tcPr>
            <w:tcW w:w="992" w:type="dxa"/>
          </w:tcPr>
          <w:p w:rsidR="0086793F" w:rsidRPr="0059669B" w:rsidRDefault="00880B68" w:rsidP="007C4640">
            <w:r>
              <w:t>16.01.2017</w:t>
            </w:r>
          </w:p>
        </w:tc>
      </w:tr>
      <w:tr w:rsidR="00D72C25" w:rsidRPr="00D254EF" w:rsidTr="005A1AA0">
        <w:tc>
          <w:tcPr>
            <w:tcW w:w="1669" w:type="dxa"/>
          </w:tcPr>
          <w:p w:rsidR="00D72C25" w:rsidRDefault="00114F2A" w:rsidP="007C4640">
            <w:ins w:id="0" w:author="Markus Brüderl" w:date="2017-11-21T08:47:00Z">
              <w:r>
                <w:t>Markus Brüderl</w:t>
              </w:r>
            </w:ins>
          </w:p>
        </w:tc>
        <w:tc>
          <w:tcPr>
            <w:tcW w:w="738" w:type="dxa"/>
          </w:tcPr>
          <w:p w:rsidR="00D72C25" w:rsidRDefault="00114F2A" w:rsidP="007C4640">
            <w:ins w:id="1" w:author="Markus Brüderl" w:date="2017-11-21T08:47:00Z">
              <w:r>
                <w:t>1.</w:t>
              </w:r>
            </w:ins>
            <w:ins w:id="2" w:author="Markus Brüderl" w:date="2017-11-21T08:48:00Z">
              <w:r>
                <w:t>4</w:t>
              </w:r>
            </w:ins>
          </w:p>
        </w:tc>
        <w:tc>
          <w:tcPr>
            <w:tcW w:w="4572" w:type="dxa"/>
          </w:tcPr>
          <w:p w:rsidR="00D72C25" w:rsidRDefault="00114F2A" w:rsidP="007C4640">
            <w:ins w:id="3" w:author="Markus Brüderl" w:date="2017-11-21T08:48:00Z">
              <w:r>
                <w:t>Erweiterungen b2xService</w:t>
              </w:r>
              <w:r>
                <w:t xml:space="preserve"> für CR 325. Buchwerte</w:t>
              </w:r>
            </w:ins>
          </w:p>
        </w:tc>
        <w:tc>
          <w:tcPr>
            <w:tcW w:w="1224" w:type="dxa"/>
          </w:tcPr>
          <w:p w:rsidR="00D72C25" w:rsidRDefault="00114F2A" w:rsidP="007C4640">
            <w:ins w:id="4" w:author="Markus Brüderl" w:date="2017-11-21T08:49:00Z">
              <w:r>
                <w:t>3.15.2,3.15.7, 3.25.4,3.25.7</w:t>
              </w:r>
            </w:ins>
          </w:p>
        </w:tc>
        <w:tc>
          <w:tcPr>
            <w:tcW w:w="992" w:type="dxa"/>
          </w:tcPr>
          <w:p w:rsidR="00D72C25" w:rsidRDefault="00114F2A" w:rsidP="007C4640">
            <w:ins w:id="5" w:author="Markus Brüderl" w:date="2017-11-21T08:49:00Z">
              <w:r>
                <w:t>21.11.2017</w:t>
              </w:r>
            </w:ins>
          </w:p>
        </w:tc>
      </w:tr>
      <w:tr w:rsidR="00DD404E" w:rsidRPr="00D254EF" w:rsidTr="005A1AA0">
        <w:tc>
          <w:tcPr>
            <w:tcW w:w="1669" w:type="dxa"/>
          </w:tcPr>
          <w:p w:rsidR="00DD404E" w:rsidRPr="001B2D10" w:rsidRDefault="00DD404E" w:rsidP="007C4640"/>
        </w:tc>
        <w:tc>
          <w:tcPr>
            <w:tcW w:w="738" w:type="dxa"/>
          </w:tcPr>
          <w:p w:rsidR="00DD404E" w:rsidRPr="001B2D10" w:rsidRDefault="00DD404E" w:rsidP="007C4640"/>
        </w:tc>
        <w:tc>
          <w:tcPr>
            <w:tcW w:w="4572" w:type="dxa"/>
          </w:tcPr>
          <w:p w:rsidR="00DD404E" w:rsidRPr="001B2D10" w:rsidRDefault="00DD404E" w:rsidP="007C4640"/>
        </w:tc>
        <w:tc>
          <w:tcPr>
            <w:tcW w:w="1224" w:type="dxa"/>
          </w:tcPr>
          <w:p w:rsidR="00DD404E" w:rsidRPr="001B2D10" w:rsidRDefault="00DD404E" w:rsidP="007C4640"/>
        </w:tc>
        <w:tc>
          <w:tcPr>
            <w:tcW w:w="992" w:type="dxa"/>
          </w:tcPr>
          <w:p w:rsidR="00DD404E" w:rsidRPr="001B2D10" w:rsidRDefault="00DD404E" w:rsidP="007C4640"/>
        </w:tc>
      </w:tr>
      <w:tr w:rsidR="00386C50" w:rsidRPr="00D254EF" w:rsidTr="005A1AA0">
        <w:tc>
          <w:tcPr>
            <w:tcW w:w="1669" w:type="dxa"/>
          </w:tcPr>
          <w:p w:rsidR="00386C50" w:rsidRDefault="00386C50" w:rsidP="007C4640">
            <w:pPr>
              <w:rPr>
                <w:highlight w:val="yellow"/>
              </w:rPr>
            </w:pPr>
          </w:p>
        </w:tc>
        <w:tc>
          <w:tcPr>
            <w:tcW w:w="738" w:type="dxa"/>
          </w:tcPr>
          <w:p w:rsidR="00386C50" w:rsidRDefault="00386C50" w:rsidP="007C4640">
            <w:pPr>
              <w:rPr>
                <w:highlight w:val="yellow"/>
              </w:rPr>
            </w:pPr>
          </w:p>
        </w:tc>
        <w:tc>
          <w:tcPr>
            <w:tcW w:w="4572" w:type="dxa"/>
          </w:tcPr>
          <w:p w:rsidR="00386C50" w:rsidRDefault="00386C50" w:rsidP="007C4640">
            <w:pPr>
              <w:rPr>
                <w:highlight w:val="yellow"/>
              </w:rPr>
            </w:pPr>
          </w:p>
        </w:tc>
        <w:tc>
          <w:tcPr>
            <w:tcW w:w="1224" w:type="dxa"/>
          </w:tcPr>
          <w:p w:rsidR="00386C50" w:rsidRDefault="00386C50" w:rsidP="007C4640">
            <w:pPr>
              <w:rPr>
                <w:highlight w:val="yellow"/>
              </w:rPr>
            </w:pPr>
          </w:p>
        </w:tc>
        <w:tc>
          <w:tcPr>
            <w:tcW w:w="992" w:type="dxa"/>
          </w:tcPr>
          <w:p w:rsidR="00386C50" w:rsidRDefault="00386C50" w:rsidP="007C4640">
            <w:pPr>
              <w:rPr>
                <w:highlight w:val="yellow"/>
              </w:rPr>
            </w:pPr>
          </w:p>
        </w:tc>
      </w:tr>
      <w:tr w:rsidR="00FD3B3C" w:rsidRPr="00D254EF" w:rsidTr="005A1AA0">
        <w:tc>
          <w:tcPr>
            <w:tcW w:w="1669" w:type="dxa"/>
          </w:tcPr>
          <w:p w:rsidR="00FD3B3C" w:rsidRDefault="00FD3B3C" w:rsidP="007C4640">
            <w:pPr>
              <w:rPr>
                <w:highlight w:val="yellow"/>
              </w:rPr>
            </w:pPr>
          </w:p>
        </w:tc>
        <w:tc>
          <w:tcPr>
            <w:tcW w:w="738" w:type="dxa"/>
          </w:tcPr>
          <w:p w:rsidR="00FD3B3C" w:rsidRDefault="00FD3B3C" w:rsidP="007C4640">
            <w:pPr>
              <w:rPr>
                <w:highlight w:val="yellow"/>
              </w:rPr>
            </w:pPr>
          </w:p>
        </w:tc>
        <w:tc>
          <w:tcPr>
            <w:tcW w:w="4572" w:type="dxa"/>
          </w:tcPr>
          <w:p w:rsidR="00FD3B3C" w:rsidRDefault="00FD3B3C" w:rsidP="007C4640">
            <w:pPr>
              <w:rPr>
                <w:highlight w:val="yellow"/>
              </w:rPr>
            </w:pPr>
          </w:p>
        </w:tc>
        <w:tc>
          <w:tcPr>
            <w:tcW w:w="1224" w:type="dxa"/>
          </w:tcPr>
          <w:p w:rsidR="00FD3B3C" w:rsidRDefault="00FD3B3C" w:rsidP="007C4640">
            <w:pPr>
              <w:rPr>
                <w:highlight w:val="yellow"/>
              </w:rPr>
            </w:pPr>
          </w:p>
        </w:tc>
        <w:tc>
          <w:tcPr>
            <w:tcW w:w="992" w:type="dxa"/>
          </w:tcPr>
          <w:p w:rsidR="00FD3B3C" w:rsidRDefault="00FD3B3C" w:rsidP="007C4640">
            <w:pPr>
              <w:rPr>
                <w:highlight w:val="yellow"/>
              </w:rPr>
            </w:pPr>
          </w:p>
        </w:tc>
      </w:tr>
      <w:tr w:rsidR="00EB2F9F" w:rsidRPr="00D254EF" w:rsidTr="005A1AA0">
        <w:tc>
          <w:tcPr>
            <w:tcW w:w="1669" w:type="dxa"/>
          </w:tcPr>
          <w:p w:rsidR="00EB2F9F" w:rsidRDefault="00EB2F9F" w:rsidP="007C4640">
            <w:pPr>
              <w:rPr>
                <w:highlight w:val="yellow"/>
              </w:rPr>
            </w:pPr>
          </w:p>
        </w:tc>
        <w:tc>
          <w:tcPr>
            <w:tcW w:w="738" w:type="dxa"/>
          </w:tcPr>
          <w:p w:rsidR="00EB2F9F" w:rsidRDefault="00EB2F9F" w:rsidP="007C4640">
            <w:pPr>
              <w:rPr>
                <w:highlight w:val="yellow"/>
              </w:rPr>
            </w:pPr>
          </w:p>
        </w:tc>
        <w:tc>
          <w:tcPr>
            <w:tcW w:w="4572" w:type="dxa"/>
          </w:tcPr>
          <w:p w:rsidR="00EB2F9F" w:rsidRDefault="00EB2F9F" w:rsidP="007C4640">
            <w:pPr>
              <w:rPr>
                <w:highlight w:val="yellow"/>
              </w:rPr>
            </w:pPr>
          </w:p>
        </w:tc>
        <w:tc>
          <w:tcPr>
            <w:tcW w:w="1224" w:type="dxa"/>
          </w:tcPr>
          <w:p w:rsidR="00EB2F9F" w:rsidRDefault="00EB2F9F" w:rsidP="007C4640">
            <w:pPr>
              <w:rPr>
                <w:highlight w:val="yellow"/>
              </w:rPr>
            </w:pPr>
          </w:p>
        </w:tc>
        <w:tc>
          <w:tcPr>
            <w:tcW w:w="992" w:type="dxa"/>
          </w:tcPr>
          <w:p w:rsidR="00EB2F9F" w:rsidRDefault="00EB2F9F" w:rsidP="007C4640">
            <w:pPr>
              <w:rPr>
                <w:highlight w:val="yellow"/>
              </w:rPr>
            </w:pPr>
          </w:p>
        </w:tc>
      </w:tr>
      <w:tr w:rsidR="00D30DEC" w:rsidRPr="00D254EF" w:rsidTr="005A1AA0">
        <w:tc>
          <w:tcPr>
            <w:tcW w:w="1669" w:type="dxa"/>
          </w:tcPr>
          <w:p w:rsidR="00D30DEC" w:rsidRDefault="00D30DEC" w:rsidP="007C4640">
            <w:pPr>
              <w:rPr>
                <w:highlight w:val="yellow"/>
              </w:rPr>
            </w:pPr>
          </w:p>
        </w:tc>
        <w:tc>
          <w:tcPr>
            <w:tcW w:w="738" w:type="dxa"/>
          </w:tcPr>
          <w:p w:rsidR="00D30DEC" w:rsidRDefault="00D30DEC" w:rsidP="007C4640">
            <w:pPr>
              <w:rPr>
                <w:highlight w:val="yellow"/>
              </w:rPr>
            </w:pPr>
          </w:p>
        </w:tc>
        <w:tc>
          <w:tcPr>
            <w:tcW w:w="4572" w:type="dxa"/>
          </w:tcPr>
          <w:p w:rsidR="00D30DEC" w:rsidRDefault="00D30DEC" w:rsidP="007C4640">
            <w:pPr>
              <w:rPr>
                <w:highlight w:val="yellow"/>
              </w:rPr>
            </w:pPr>
          </w:p>
        </w:tc>
        <w:tc>
          <w:tcPr>
            <w:tcW w:w="1224" w:type="dxa"/>
          </w:tcPr>
          <w:p w:rsidR="00D30DEC" w:rsidRDefault="00D30DEC" w:rsidP="007C4640">
            <w:pPr>
              <w:rPr>
                <w:highlight w:val="yellow"/>
              </w:rPr>
            </w:pPr>
          </w:p>
        </w:tc>
        <w:tc>
          <w:tcPr>
            <w:tcW w:w="992" w:type="dxa"/>
          </w:tcPr>
          <w:p w:rsidR="00D30DEC" w:rsidRDefault="00D30DEC" w:rsidP="007C4640">
            <w:pPr>
              <w:rPr>
                <w:highlight w:val="yellow"/>
              </w:rPr>
            </w:pPr>
          </w:p>
        </w:tc>
      </w:tr>
      <w:tr w:rsidR="004B70D6" w:rsidRPr="00D254EF" w:rsidTr="005A1AA0">
        <w:tc>
          <w:tcPr>
            <w:tcW w:w="1669" w:type="dxa"/>
          </w:tcPr>
          <w:p w:rsidR="004B70D6" w:rsidRDefault="004B70D6" w:rsidP="007C4640">
            <w:pPr>
              <w:rPr>
                <w:highlight w:val="yellow"/>
              </w:rPr>
            </w:pPr>
          </w:p>
        </w:tc>
        <w:tc>
          <w:tcPr>
            <w:tcW w:w="738" w:type="dxa"/>
          </w:tcPr>
          <w:p w:rsidR="004B70D6" w:rsidRDefault="004B70D6" w:rsidP="007C4640">
            <w:pPr>
              <w:rPr>
                <w:highlight w:val="yellow"/>
              </w:rPr>
            </w:pPr>
          </w:p>
        </w:tc>
        <w:tc>
          <w:tcPr>
            <w:tcW w:w="4572" w:type="dxa"/>
          </w:tcPr>
          <w:p w:rsidR="004B70D6" w:rsidRDefault="004B70D6" w:rsidP="007C4640">
            <w:pPr>
              <w:rPr>
                <w:highlight w:val="yellow"/>
              </w:rPr>
            </w:pPr>
          </w:p>
        </w:tc>
        <w:tc>
          <w:tcPr>
            <w:tcW w:w="1224" w:type="dxa"/>
          </w:tcPr>
          <w:p w:rsidR="004B70D6" w:rsidRDefault="004B70D6" w:rsidP="007C4640">
            <w:pPr>
              <w:rPr>
                <w:highlight w:val="yellow"/>
              </w:rPr>
            </w:pPr>
          </w:p>
        </w:tc>
        <w:tc>
          <w:tcPr>
            <w:tcW w:w="992" w:type="dxa"/>
          </w:tcPr>
          <w:p w:rsidR="004B70D6" w:rsidRDefault="004B70D6" w:rsidP="007C4640">
            <w:pPr>
              <w:rPr>
                <w:highlight w:val="yellow"/>
              </w:rPr>
            </w:pPr>
          </w:p>
        </w:tc>
      </w:tr>
    </w:tbl>
    <w:p w:rsidR="004A6EDF" w:rsidRPr="00D254EF" w:rsidRDefault="004A6EDF" w:rsidP="007C4640"/>
    <w:p w:rsidR="00114F2A" w:rsidRDefault="00BE0929">
      <w:pPr>
        <w:pStyle w:val="Verzeichnis1"/>
        <w:tabs>
          <w:tab w:val="left" w:pos="400"/>
          <w:tab w:val="right" w:leader="dot" w:pos="9075"/>
        </w:tabs>
        <w:rPr>
          <w:ins w:id="6" w:author="Markus Brüderl" w:date="2017-11-21T08:50:00Z"/>
          <w:rFonts w:asciiTheme="minorHAnsi" w:eastAsiaTheme="minorEastAsia" w:hAnsiTheme="minorHAnsi" w:cstheme="minorBidi"/>
          <w:b w:val="0"/>
          <w:bCs w:val="0"/>
          <w:caps w:val="0"/>
          <w:noProof/>
          <w:sz w:val="22"/>
          <w:szCs w:val="22"/>
        </w:rPr>
      </w:pPr>
      <w:r w:rsidRPr="00D254EF">
        <w:br w:type="page"/>
      </w:r>
      <w:bookmarkStart w:id="7" w:name="_Toc240620226"/>
      <w:r w:rsidR="007569D7" w:rsidRPr="00074B16">
        <w:lastRenderedPageBreak/>
        <w:fldChar w:fldCharType="begin"/>
      </w:r>
      <w:r w:rsidR="00566F6E" w:rsidRPr="00074B16">
        <w:instrText xml:space="preserve"> TOC \o \h \z \u </w:instrText>
      </w:r>
      <w:r w:rsidR="007569D7" w:rsidRPr="00074B16">
        <w:fldChar w:fldCharType="separate"/>
      </w:r>
      <w:ins w:id="8" w:author="Markus Brüderl" w:date="2017-11-21T08:50:00Z">
        <w:r w:rsidR="00114F2A" w:rsidRPr="00FC6015">
          <w:rPr>
            <w:rStyle w:val="Hyperlink"/>
            <w:noProof/>
          </w:rPr>
          <w:fldChar w:fldCharType="begin"/>
        </w:r>
        <w:r w:rsidR="00114F2A" w:rsidRPr="00FC6015">
          <w:rPr>
            <w:rStyle w:val="Hyperlink"/>
            <w:noProof/>
          </w:rPr>
          <w:instrText xml:space="preserve"> </w:instrText>
        </w:r>
        <w:r w:rsidR="00114F2A">
          <w:rPr>
            <w:noProof/>
          </w:rPr>
          <w:instrText>HYPERLINK \l "_Toc499017511"</w:instrText>
        </w:r>
        <w:r w:rsidR="00114F2A" w:rsidRPr="00FC6015">
          <w:rPr>
            <w:rStyle w:val="Hyperlink"/>
            <w:noProof/>
          </w:rPr>
          <w:instrText xml:space="preserve"> </w:instrText>
        </w:r>
        <w:r w:rsidR="00114F2A" w:rsidRPr="00FC6015">
          <w:rPr>
            <w:rStyle w:val="Hyperlink"/>
            <w:noProof/>
          </w:rPr>
        </w:r>
        <w:r w:rsidR="00114F2A" w:rsidRPr="00FC6015">
          <w:rPr>
            <w:rStyle w:val="Hyperlink"/>
            <w:noProof/>
          </w:rPr>
          <w:fldChar w:fldCharType="separate"/>
        </w:r>
        <w:r w:rsidR="00114F2A" w:rsidRPr="00FC6015">
          <w:rPr>
            <w:rStyle w:val="Hyperlink"/>
            <w:noProof/>
          </w:rPr>
          <w:t>1</w:t>
        </w:r>
        <w:r w:rsidR="00114F2A">
          <w:rPr>
            <w:rFonts w:asciiTheme="minorHAnsi" w:eastAsiaTheme="minorEastAsia" w:hAnsiTheme="minorHAnsi" w:cstheme="minorBidi"/>
            <w:b w:val="0"/>
            <w:bCs w:val="0"/>
            <w:caps w:val="0"/>
            <w:noProof/>
            <w:sz w:val="22"/>
            <w:szCs w:val="22"/>
          </w:rPr>
          <w:tab/>
        </w:r>
        <w:r w:rsidR="00114F2A" w:rsidRPr="00FC6015">
          <w:rPr>
            <w:rStyle w:val="Hyperlink"/>
            <w:noProof/>
          </w:rPr>
          <w:t>Allgemeines</w:t>
        </w:r>
        <w:r w:rsidR="00114F2A">
          <w:rPr>
            <w:noProof/>
            <w:webHidden/>
          </w:rPr>
          <w:tab/>
        </w:r>
        <w:r w:rsidR="00114F2A">
          <w:rPr>
            <w:noProof/>
            <w:webHidden/>
          </w:rPr>
          <w:fldChar w:fldCharType="begin"/>
        </w:r>
        <w:r w:rsidR="00114F2A">
          <w:rPr>
            <w:noProof/>
            <w:webHidden/>
          </w:rPr>
          <w:instrText xml:space="preserve"> PAGEREF _Toc499017511 \h </w:instrText>
        </w:r>
        <w:r w:rsidR="00114F2A">
          <w:rPr>
            <w:noProof/>
            <w:webHidden/>
          </w:rPr>
        </w:r>
      </w:ins>
      <w:r w:rsidR="00114F2A">
        <w:rPr>
          <w:noProof/>
          <w:webHidden/>
        </w:rPr>
        <w:fldChar w:fldCharType="separate"/>
      </w:r>
      <w:ins w:id="9" w:author="Markus Brüderl" w:date="2017-11-21T08:50:00Z">
        <w:r w:rsidR="00114F2A">
          <w:rPr>
            <w:noProof/>
            <w:webHidden/>
          </w:rPr>
          <w:t>27</w:t>
        </w:r>
        <w:r w:rsidR="00114F2A">
          <w:rPr>
            <w:noProof/>
            <w:webHidden/>
          </w:rPr>
          <w:fldChar w:fldCharType="end"/>
        </w:r>
        <w:r w:rsidR="00114F2A" w:rsidRPr="00FC6015">
          <w:rPr>
            <w:rStyle w:val="Hyperlink"/>
            <w:noProof/>
          </w:rPr>
          <w:fldChar w:fldCharType="end"/>
        </w:r>
      </w:ins>
    </w:p>
    <w:p w:rsidR="00114F2A" w:rsidRDefault="00114F2A">
      <w:pPr>
        <w:pStyle w:val="Verzeichnis2"/>
        <w:tabs>
          <w:tab w:val="left" w:pos="600"/>
          <w:tab w:val="right" w:leader="dot" w:pos="9075"/>
        </w:tabs>
        <w:rPr>
          <w:ins w:id="10" w:author="Markus Brüderl" w:date="2017-11-21T08:50:00Z"/>
          <w:rFonts w:eastAsiaTheme="minorEastAsia" w:cstheme="minorBidi"/>
          <w:b w:val="0"/>
          <w:bCs w:val="0"/>
          <w:noProof/>
          <w:sz w:val="22"/>
          <w:szCs w:val="22"/>
        </w:rPr>
      </w:pPr>
      <w:ins w:id="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1.1</w:t>
        </w:r>
        <w:r>
          <w:rPr>
            <w:rFonts w:eastAsiaTheme="minorEastAsia" w:cstheme="minorBidi"/>
            <w:b w:val="0"/>
            <w:bCs w:val="0"/>
            <w:noProof/>
            <w:sz w:val="22"/>
            <w:szCs w:val="22"/>
          </w:rPr>
          <w:tab/>
        </w:r>
        <w:r w:rsidRPr="00FC6015">
          <w:rPr>
            <w:rStyle w:val="Hyperlink"/>
            <w:noProof/>
          </w:rPr>
          <w:t>Dokumentenbeschreibung</w:t>
        </w:r>
        <w:r>
          <w:rPr>
            <w:noProof/>
            <w:webHidden/>
          </w:rPr>
          <w:tab/>
        </w:r>
        <w:r>
          <w:rPr>
            <w:noProof/>
            <w:webHidden/>
          </w:rPr>
          <w:fldChar w:fldCharType="begin"/>
        </w:r>
        <w:r>
          <w:rPr>
            <w:noProof/>
            <w:webHidden/>
          </w:rPr>
          <w:instrText xml:space="preserve"> PAGEREF _Toc499017512 \h </w:instrText>
        </w:r>
        <w:r>
          <w:rPr>
            <w:noProof/>
            <w:webHidden/>
          </w:rPr>
        </w:r>
      </w:ins>
      <w:r>
        <w:rPr>
          <w:noProof/>
          <w:webHidden/>
        </w:rPr>
        <w:fldChar w:fldCharType="separate"/>
      </w:r>
      <w:ins w:id="12" w:author="Markus Brüderl" w:date="2017-11-21T08:50:00Z">
        <w:r>
          <w:rPr>
            <w:noProof/>
            <w:webHidden/>
          </w:rPr>
          <w:t>27</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13" w:author="Markus Brüderl" w:date="2017-11-21T08:50:00Z"/>
          <w:rFonts w:eastAsiaTheme="minorEastAsia" w:cstheme="minorBidi"/>
          <w:b w:val="0"/>
          <w:bCs w:val="0"/>
          <w:noProof/>
          <w:sz w:val="22"/>
          <w:szCs w:val="22"/>
        </w:rPr>
      </w:pPr>
      <w:ins w:id="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1.2</w:t>
        </w:r>
        <w:r>
          <w:rPr>
            <w:rFonts w:eastAsiaTheme="minorEastAsia" w:cstheme="minorBidi"/>
            <w:b w:val="0"/>
            <w:bCs w:val="0"/>
            <w:noProof/>
            <w:sz w:val="22"/>
            <w:szCs w:val="22"/>
          </w:rPr>
          <w:tab/>
        </w:r>
        <w:r w:rsidRPr="00FC6015">
          <w:rPr>
            <w:rStyle w:val="Hyperlink"/>
            <w:noProof/>
          </w:rPr>
          <w:t>Ausgangssituation</w:t>
        </w:r>
        <w:r>
          <w:rPr>
            <w:noProof/>
            <w:webHidden/>
          </w:rPr>
          <w:tab/>
        </w:r>
        <w:r>
          <w:rPr>
            <w:noProof/>
            <w:webHidden/>
          </w:rPr>
          <w:fldChar w:fldCharType="begin"/>
        </w:r>
        <w:r>
          <w:rPr>
            <w:noProof/>
            <w:webHidden/>
          </w:rPr>
          <w:instrText xml:space="preserve"> PAGEREF _Toc499017513 \h </w:instrText>
        </w:r>
        <w:r>
          <w:rPr>
            <w:noProof/>
            <w:webHidden/>
          </w:rPr>
        </w:r>
      </w:ins>
      <w:r>
        <w:rPr>
          <w:noProof/>
          <w:webHidden/>
        </w:rPr>
        <w:fldChar w:fldCharType="separate"/>
      </w:r>
      <w:ins w:id="15" w:author="Markus Brüderl" w:date="2017-11-21T08:50:00Z">
        <w:r>
          <w:rPr>
            <w:noProof/>
            <w:webHidden/>
          </w:rPr>
          <w:t>27</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16" w:author="Markus Brüderl" w:date="2017-11-21T08:50:00Z"/>
          <w:rFonts w:eastAsiaTheme="minorEastAsia" w:cstheme="minorBidi"/>
          <w:b w:val="0"/>
          <w:bCs w:val="0"/>
          <w:noProof/>
          <w:sz w:val="22"/>
          <w:szCs w:val="22"/>
        </w:rPr>
      </w:pPr>
      <w:ins w:id="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1.3</w:t>
        </w:r>
        <w:r>
          <w:rPr>
            <w:rFonts w:eastAsiaTheme="minorEastAsia" w:cstheme="minorBidi"/>
            <w:b w:val="0"/>
            <w:bCs w:val="0"/>
            <w:noProof/>
            <w:sz w:val="22"/>
            <w:szCs w:val="22"/>
          </w:rPr>
          <w:tab/>
        </w:r>
        <w:r w:rsidRPr="00FC6015">
          <w:rPr>
            <w:rStyle w:val="Hyperlink"/>
            <w:noProof/>
          </w:rPr>
          <w:t>Referenzierte Dokumente</w:t>
        </w:r>
        <w:r>
          <w:rPr>
            <w:noProof/>
            <w:webHidden/>
          </w:rPr>
          <w:tab/>
        </w:r>
        <w:r>
          <w:rPr>
            <w:noProof/>
            <w:webHidden/>
          </w:rPr>
          <w:fldChar w:fldCharType="begin"/>
        </w:r>
        <w:r>
          <w:rPr>
            <w:noProof/>
            <w:webHidden/>
          </w:rPr>
          <w:instrText xml:space="preserve"> PAGEREF _Toc499017514 \h </w:instrText>
        </w:r>
        <w:r>
          <w:rPr>
            <w:noProof/>
            <w:webHidden/>
          </w:rPr>
        </w:r>
      </w:ins>
      <w:r>
        <w:rPr>
          <w:noProof/>
          <w:webHidden/>
        </w:rPr>
        <w:fldChar w:fldCharType="separate"/>
      </w:r>
      <w:ins w:id="18" w:author="Markus Brüderl" w:date="2017-11-21T08:50:00Z">
        <w:r>
          <w:rPr>
            <w:noProof/>
            <w:webHidden/>
          </w:rPr>
          <w:t>27</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19" w:author="Markus Brüderl" w:date="2017-11-21T08:50:00Z"/>
          <w:rFonts w:eastAsiaTheme="minorEastAsia" w:cstheme="minorBidi"/>
          <w:b w:val="0"/>
          <w:bCs w:val="0"/>
          <w:noProof/>
          <w:sz w:val="22"/>
          <w:szCs w:val="22"/>
        </w:rPr>
      </w:pPr>
      <w:ins w:id="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1.4</w:t>
        </w:r>
        <w:r>
          <w:rPr>
            <w:rFonts w:eastAsiaTheme="minorEastAsia" w:cstheme="minorBidi"/>
            <w:b w:val="0"/>
            <w:bCs w:val="0"/>
            <w:noProof/>
            <w:sz w:val="22"/>
            <w:szCs w:val="22"/>
          </w:rPr>
          <w:tab/>
        </w:r>
        <w:r w:rsidRPr="00FC6015">
          <w:rPr>
            <w:rStyle w:val="Hyperlink"/>
            <w:noProof/>
          </w:rPr>
          <w:t>Zielsetzung</w:t>
        </w:r>
        <w:r>
          <w:rPr>
            <w:noProof/>
            <w:webHidden/>
          </w:rPr>
          <w:tab/>
        </w:r>
        <w:r>
          <w:rPr>
            <w:noProof/>
            <w:webHidden/>
          </w:rPr>
          <w:fldChar w:fldCharType="begin"/>
        </w:r>
        <w:r>
          <w:rPr>
            <w:noProof/>
            <w:webHidden/>
          </w:rPr>
          <w:instrText xml:space="preserve"> PAGEREF _Toc499017515 \h </w:instrText>
        </w:r>
        <w:r>
          <w:rPr>
            <w:noProof/>
            <w:webHidden/>
          </w:rPr>
        </w:r>
      </w:ins>
      <w:r>
        <w:rPr>
          <w:noProof/>
          <w:webHidden/>
        </w:rPr>
        <w:fldChar w:fldCharType="separate"/>
      </w:r>
      <w:ins w:id="21" w:author="Markus Brüderl" w:date="2017-11-21T08:50:00Z">
        <w:r>
          <w:rPr>
            <w:noProof/>
            <w:webHidden/>
          </w:rPr>
          <w:t>27</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2" w:author="Markus Brüderl" w:date="2017-11-21T08:50:00Z"/>
          <w:rFonts w:eastAsiaTheme="minorEastAsia" w:cstheme="minorBidi"/>
          <w:b w:val="0"/>
          <w:bCs w:val="0"/>
          <w:noProof/>
          <w:sz w:val="22"/>
          <w:szCs w:val="22"/>
        </w:rPr>
      </w:pPr>
      <w:ins w:id="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1.5</w:t>
        </w:r>
        <w:r>
          <w:rPr>
            <w:rFonts w:eastAsiaTheme="minorEastAsia" w:cstheme="minorBidi"/>
            <w:b w:val="0"/>
            <w:bCs w:val="0"/>
            <w:noProof/>
            <w:sz w:val="22"/>
            <w:szCs w:val="22"/>
          </w:rPr>
          <w:tab/>
        </w:r>
        <w:r w:rsidRPr="00FC6015">
          <w:rPr>
            <w:rStyle w:val="Hyperlink"/>
            <w:noProof/>
          </w:rPr>
          <w:t>Voraussetzungen</w:t>
        </w:r>
        <w:r>
          <w:rPr>
            <w:noProof/>
            <w:webHidden/>
          </w:rPr>
          <w:tab/>
        </w:r>
        <w:r>
          <w:rPr>
            <w:noProof/>
            <w:webHidden/>
          </w:rPr>
          <w:fldChar w:fldCharType="begin"/>
        </w:r>
        <w:r>
          <w:rPr>
            <w:noProof/>
            <w:webHidden/>
          </w:rPr>
          <w:instrText xml:space="preserve"> PAGEREF _Toc499017516 \h </w:instrText>
        </w:r>
        <w:r>
          <w:rPr>
            <w:noProof/>
            <w:webHidden/>
          </w:rPr>
        </w:r>
      </w:ins>
      <w:r>
        <w:rPr>
          <w:noProof/>
          <w:webHidden/>
        </w:rPr>
        <w:fldChar w:fldCharType="separate"/>
      </w:r>
      <w:ins w:id="24" w:author="Markus Brüderl" w:date="2017-11-21T08:50:00Z">
        <w:r>
          <w:rPr>
            <w:noProof/>
            <w:webHidden/>
          </w:rPr>
          <w:t>27</w:t>
        </w:r>
        <w:r>
          <w:rPr>
            <w:noProof/>
            <w:webHidden/>
          </w:rPr>
          <w:fldChar w:fldCharType="end"/>
        </w:r>
        <w:r w:rsidRPr="00FC6015">
          <w:rPr>
            <w:rStyle w:val="Hyperlink"/>
            <w:noProof/>
          </w:rPr>
          <w:fldChar w:fldCharType="end"/>
        </w:r>
      </w:ins>
    </w:p>
    <w:p w:rsidR="00114F2A" w:rsidRDefault="00114F2A">
      <w:pPr>
        <w:pStyle w:val="Verzeichnis1"/>
        <w:tabs>
          <w:tab w:val="left" w:pos="400"/>
          <w:tab w:val="right" w:leader="dot" w:pos="9075"/>
        </w:tabs>
        <w:rPr>
          <w:ins w:id="25" w:author="Markus Brüderl" w:date="2017-11-21T08:50:00Z"/>
          <w:rFonts w:asciiTheme="minorHAnsi" w:eastAsiaTheme="minorEastAsia" w:hAnsiTheme="minorHAnsi" w:cstheme="minorBidi"/>
          <w:b w:val="0"/>
          <w:bCs w:val="0"/>
          <w:caps w:val="0"/>
          <w:noProof/>
          <w:sz w:val="22"/>
          <w:szCs w:val="22"/>
        </w:rPr>
      </w:pPr>
      <w:ins w:id="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2</w:t>
        </w:r>
        <w:r>
          <w:rPr>
            <w:rFonts w:asciiTheme="minorHAnsi" w:eastAsiaTheme="minorEastAsia" w:hAnsiTheme="minorHAnsi" w:cstheme="minorBidi"/>
            <w:b w:val="0"/>
            <w:bCs w:val="0"/>
            <w:caps w:val="0"/>
            <w:noProof/>
            <w:sz w:val="22"/>
            <w:szCs w:val="22"/>
          </w:rPr>
          <w:tab/>
        </w:r>
        <w:r w:rsidRPr="00FC6015">
          <w:rPr>
            <w:rStyle w:val="Hyperlink"/>
            <w:noProof/>
          </w:rPr>
          <w:t>Aufbau BOS</w:t>
        </w:r>
        <w:r>
          <w:rPr>
            <w:noProof/>
            <w:webHidden/>
          </w:rPr>
          <w:tab/>
        </w:r>
        <w:r>
          <w:rPr>
            <w:noProof/>
            <w:webHidden/>
          </w:rPr>
          <w:fldChar w:fldCharType="begin"/>
        </w:r>
        <w:r>
          <w:rPr>
            <w:noProof/>
            <w:webHidden/>
          </w:rPr>
          <w:instrText xml:space="preserve"> PAGEREF _Toc499017517 \h </w:instrText>
        </w:r>
        <w:r>
          <w:rPr>
            <w:noProof/>
            <w:webHidden/>
          </w:rPr>
        </w:r>
      </w:ins>
      <w:r>
        <w:rPr>
          <w:noProof/>
          <w:webHidden/>
        </w:rPr>
        <w:fldChar w:fldCharType="separate"/>
      </w:r>
      <w:ins w:id="27" w:author="Markus Brüderl" w:date="2017-11-21T08:50:00Z">
        <w:r>
          <w:rPr>
            <w:noProof/>
            <w:webHidden/>
          </w:rPr>
          <w:t>28</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8" w:author="Markus Brüderl" w:date="2017-11-21T08:50:00Z"/>
          <w:rFonts w:eastAsiaTheme="minorEastAsia" w:cstheme="minorBidi"/>
          <w:b w:val="0"/>
          <w:bCs w:val="0"/>
          <w:noProof/>
          <w:sz w:val="22"/>
          <w:szCs w:val="22"/>
        </w:rPr>
      </w:pPr>
      <w:ins w:id="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"_Toc499017518"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2.1</w:t>
        </w:r>
        <w:r>
          <w:rPr>
            <w:rFonts w:eastAsiaTheme="minorEastAsia" w:cstheme="minorBidi"/>
            <w:b w:val="0"/>
            <w:bCs w:val="0"/>
            <w:noProof/>
            <w:sz w:val="22"/>
            <w:szCs w:val="22"/>
          </w:rPr>
          <w:tab/>
        </w:r>
        <w:r w:rsidRPr="00FC6015">
          <w:rPr>
            <w:rStyle w:val="Hyperlink"/>
            <w:noProof/>
          </w:rPr>
          <w:t>Aufteilung der Services in Endpunkte</w:t>
        </w:r>
        <w:r>
          <w:rPr>
            <w:noProof/>
            <w:webHidden/>
          </w:rPr>
          <w:tab/>
        </w:r>
        <w:r>
          <w:rPr>
            <w:noProof/>
            <w:webHidden/>
          </w:rPr>
          <w:fldChar w:fldCharType="begin"/>
        </w:r>
        <w:r>
          <w:rPr>
            <w:noProof/>
            <w:webHidden/>
          </w:rPr>
          <w:instrText xml:space="preserve"> PAGEREF _Toc499017518 \h </w:instrText>
        </w:r>
        <w:r>
          <w:rPr>
            <w:noProof/>
            <w:webHidden/>
          </w:rPr>
        </w:r>
      </w:ins>
      <w:r>
        <w:rPr>
          <w:noProof/>
          <w:webHidden/>
        </w:rPr>
        <w:fldChar w:fldCharType="separate"/>
      </w:r>
      <w:ins w:id="30" w:author="Markus Brüderl" w:date="2017-11-21T08:50:00Z">
        <w:r>
          <w:rPr>
            <w:noProof/>
            <w:webHidden/>
          </w:rPr>
          <w:t>28</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31" w:author="Markus Brüderl" w:date="2017-11-21T08:50:00Z"/>
          <w:rFonts w:eastAsiaTheme="minorEastAsia" w:cstheme="minorBidi"/>
          <w:b w:val="0"/>
          <w:bCs w:val="0"/>
          <w:noProof/>
          <w:sz w:val="22"/>
          <w:szCs w:val="22"/>
        </w:rPr>
      </w:pPr>
      <w:ins w:id="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"_Toc499017519"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2.2</w:t>
        </w:r>
        <w:r>
          <w:rPr>
            <w:rFonts w:eastAsiaTheme="minorEastAsia" w:cstheme="minorBidi"/>
            <w:b w:val="0"/>
            <w:bCs w:val="0"/>
            <w:noProof/>
            <w:sz w:val="22"/>
            <w:szCs w:val="22"/>
          </w:rPr>
          <w:tab/>
        </w:r>
        <w:r w:rsidRPr="00FC6015">
          <w:rPr>
            <w:rStyle w:val="Hyperlink"/>
            <w:noProof/>
          </w:rPr>
          <w:t>SOAP-Header</w:t>
        </w:r>
        <w:r>
          <w:rPr>
            <w:noProof/>
            <w:webHidden/>
          </w:rPr>
          <w:tab/>
        </w:r>
        <w:r>
          <w:rPr>
            <w:noProof/>
            <w:webHidden/>
          </w:rPr>
          <w:fldChar w:fldCharType="begin"/>
        </w:r>
        <w:r>
          <w:rPr>
            <w:noProof/>
            <w:webHidden/>
          </w:rPr>
          <w:instrText xml:space="preserve"> PAGEREF _Toc499017519 \h </w:instrText>
        </w:r>
        <w:r>
          <w:rPr>
            <w:noProof/>
            <w:webHidden/>
          </w:rPr>
        </w:r>
      </w:ins>
      <w:r>
        <w:rPr>
          <w:noProof/>
          <w:webHidden/>
        </w:rPr>
        <w:fldChar w:fldCharType="separate"/>
      </w:r>
      <w:ins w:id="33" w:author="Markus Brüderl" w:date="2017-11-21T08:50:00Z">
        <w:r>
          <w:rPr>
            <w:noProof/>
            <w:webHidden/>
          </w:rPr>
          <w:t>28</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34" w:author="Markus Brüderl" w:date="2017-11-21T08:50:00Z"/>
          <w:rFonts w:eastAsiaTheme="minorEastAsia" w:cstheme="minorBidi"/>
          <w:b w:val="0"/>
          <w:bCs w:val="0"/>
          <w:noProof/>
          <w:sz w:val="22"/>
          <w:szCs w:val="22"/>
        </w:rPr>
      </w:pPr>
      <w:ins w:id="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2.3</w:t>
        </w:r>
        <w:r>
          <w:rPr>
            <w:rFonts w:eastAsiaTheme="minorEastAsia" w:cstheme="minorBidi"/>
            <w:b w:val="0"/>
            <w:bCs w:val="0"/>
            <w:noProof/>
            <w:sz w:val="22"/>
            <w:szCs w:val="22"/>
          </w:rPr>
          <w:tab/>
        </w:r>
        <w:r w:rsidRPr="00FC6015">
          <w:rPr>
            <w:rStyle w:val="Hyperlink"/>
            <w:noProof/>
          </w:rPr>
          <w:t>Fehlerhandling und Nachrichten</w:t>
        </w:r>
        <w:r>
          <w:rPr>
            <w:noProof/>
            <w:webHidden/>
          </w:rPr>
          <w:tab/>
        </w:r>
        <w:r>
          <w:rPr>
            <w:noProof/>
            <w:webHidden/>
          </w:rPr>
          <w:fldChar w:fldCharType="begin"/>
        </w:r>
        <w:r>
          <w:rPr>
            <w:noProof/>
            <w:webHidden/>
          </w:rPr>
          <w:instrText xml:space="preserve"> PAGEREF _Toc499017520 \h </w:instrText>
        </w:r>
        <w:r>
          <w:rPr>
            <w:noProof/>
            <w:webHidden/>
          </w:rPr>
        </w:r>
      </w:ins>
      <w:r>
        <w:rPr>
          <w:noProof/>
          <w:webHidden/>
        </w:rPr>
        <w:fldChar w:fldCharType="separate"/>
      </w:r>
      <w:ins w:id="36" w:author="Markus Brüderl" w:date="2017-11-21T08:50:00Z">
        <w:r>
          <w:rPr>
            <w:noProof/>
            <w:webHidden/>
          </w:rPr>
          <w:t>28</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37" w:author="Markus Brüderl" w:date="2017-11-21T08:50:00Z"/>
          <w:rFonts w:eastAsiaTheme="minorEastAsia" w:cstheme="minorBidi"/>
          <w:b w:val="0"/>
          <w:bCs w:val="0"/>
          <w:noProof/>
          <w:sz w:val="22"/>
          <w:szCs w:val="22"/>
        </w:rPr>
      </w:pPr>
      <w:ins w:id="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2.4</w:t>
        </w:r>
        <w:r>
          <w:rPr>
            <w:rFonts w:eastAsiaTheme="minorEastAsia" w:cstheme="minorBidi"/>
            <w:b w:val="0"/>
            <w:bCs w:val="0"/>
            <w:noProof/>
            <w:sz w:val="22"/>
            <w:szCs w:val="22"/>
          </w:rPr>
          <w:tab/>
        </w:r>
        <w:r w:rsidRPr="00FC6015">
          <w:rPr>
            <w:rStyle w:val="Hyperlink"/>
            <w:noProof/>
          </w:rPr>
          <w:t>Logging</w:t>
        </w:r>
        <w:r>
          <w:rPr>
            <w:noProof/>
            <w:webHidden/>
          </w:rPr>
          <w:tab/>
        </w:r>
        <w:r>
          <w:rPr>
            <w:noProof/>
            <w:webHidden/>
          </w:rPr>
          <w:fldChar w:fldCharType="begin"/>
        </w:r>
        <w:r>
          <w:rPr>
            <w:noProof/>
            <w:webHidden/>
          </w:rPr>
          <w:instrText xml:space="preserve"> PAGEREF _Toc499017521 \h </w:instrText>
        </w:r>
        <w:r>
          <w:rPr>
            <w:noProof/>
            <w:webHidden/>
          </w:rPr>
        </w:r>
      </w:ins>
      <w:r>
        <w:rPr>
          <w:noProof/>
          <w:webHidden/>
        </w:rPr>
        <w:fldChar w:fldCharType="separate"/>
      </w:r>
      <w:ins w:id="39" w:author="Markus Brüderl" w:date="2017-11-21T08:50:00Z">
        <w:r>
          <w:rPr>
            <w:noProof/>
            <w:webHidden/>
          </w:rPr>
          <w:t>29</w:t>
        </w:r>
        <w:r>
          <w:rPr>
            <w:noProof/>
            <w:webHidden/>
          </w:rPr>
          <w:fldChar w:fldCharType="end"/>
        </w:r>
        <w:r w:rsidRPr="00FC6015">
          <w:rPr>
            <w:rStyle w:val="Hyperlink"/>
            <w:noProof/>
          </w:rPr>
          <w:fldChar w:fldCharType="end"/>
        </w:r>
      </w:ins>
    </w:p>
    <w:p w:rsidR="00114F2A" w:rsidRDefault="00114F2A">
      <w:pPr>
        <w:pStyle w:val="Verzeichnis1"/>
        <w:tabs>
          <w:tab w:val="left" w:pos="400"/>
          <w:tab w:val="right" w:leader="dot" w:pos="9075"/>
        </w:tabs>
        <w:rPr>
          <w:ins w:id="40" w:author="Markus Brüderl" w:date="2017-11-21T08:50:00Z"/>
          <w:rFonts w:asciiTheme="minorHAnsi" w:eastAsiaTheme="minorEastAsia" w:hAnsiTheme="minorHAnsi" w:cstheme="minorBidi"/>
          <w:b w:val="0"/>
          <w:bCs w:val="0"/>
          <w:caps w:val="0"/>
          <w:noProof/>
          <w:sz w:val="22"/>
          <w:szCs w:val="22"/>
        </w:rPr>
      </w:pPr>
      <w:ins w:id="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w:t>
        </w:r>
        <w:r>
          <w:rPr>
            <w:rFonts w:asciiTheme="minorHAnsi" w:eastAsiaTheme="minorEastAsia" w:hAnsiTheme="minorHAnsi" w:cstheme="minorBidi"/>
            <w:b w:val="0"/>
            <w:bCs w:val="0"/>
            <w:caps w:val="0"/>
            <w:noProof/>
            <w:sz w:val="22"/>
            <w:szCs w:val="22"/>
          </w:rPr>
          <w:tab/>
        </w:r>
        <w:r w:rsidRPr="00FC6015">
          <w:rPr>
            <w:rStyle w:val="Hyperlink"/>
            <w:noProof/>
          </w:rPr>
          <w:t>Endpunkte BOS</w:t>
        </w:r>
        <w:r>
          <w:rPr>
            <w:noProof/>
            <w:webHidden/>
          </w:rPr>
          <w:tab/>
        </w:r>
        <w:r>
          <w:rPr>
            <w:noProof/>
            <w:webHidden/>
          </w:rPr>
          <w:fldChar w:fldCharType="begin"/>
        </w:r>
        <w:r>
          <w:rPr>
            <w:noProof/>
            <w:webHidden/>
          </w:rPr>
          <w:instrText xml:space="preserve"> PAGEREF _Toc499017522 \h </w:instrText>
        </w:r>
        <w:r>
          <w:rPr>
            <w:noProof/>
            <w:webHidden/>
          </w:rPr>
        </w:r>
      </w:ins>
      <w:r>
        <w:rPr>
          <w:noProof/>
          <w:webHidden/>
        </w:rPr>
        <w:fldChar w:fldCharType="separate"/>
      </w:r>
      <w:ins w:id="42"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3" w:author="Markus Brüderl" w:date="2017-11-21T08:50:00Z"/>
          <w:rFonts w:eastAsiaTheme="minorEastAsia" w:cstheme="minorBidi"/>
          <w:b w:val="0"/>
          <w:bCs w:val="0"/>
          <w:noProof/>
          <w:sz w:val="22"/>
          <w:szCs w:val="22"/>
        </w:rPr>
      </w:pPr>
      <w:ins w:id="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w:t>
        </w:r>
        <w:r>
          <w:rPr>
            <w:rFonts w:eastAsiaTheme="minorEastAsia" w:cstheme="minorBidi"/>
            <w:b w:val="0"/>
            <w:bCs w:val="0"/>
            <w:noProof/>
            <w:sz w:val="22"/>
            <w:szCs w:val="22"/>
          </w:rPr>
          <w:tab/>
        </w:r>
        <w:r w:rsidRPr="00FC6015">
          <w:rPr>
            <w:rStyle w:val="Hyperlink"/>
            <w:noProof/>
          </w:rPr>
          <w:t>AuskunftService (EAI)</w:t>
        </w:r>
        <w:r>
          <w:rPr>
            <w:noProof/>
            <w:webHidden/>
          </w:rPr>
          <w:tab/>
        </w:r>
        <w:r>
          <w:rPr>
            <w:noProof/>
            <w:webHidden/>
          </w:rPr>
          <w:fldChar w:fldCharType="begin"/>
        </w:r>
        <w:r>
          <w:rPr>
            <w:noProof/>
            <w:webHidden/>
          </w:rPr>
          <w:instrText xml:space="preserve"> PAGEREF _Toc499017523 \h </w:instrText>
        </w:r>
        <w:r>
          <w:rPr>
            <w:noProof/>
            <w:webHidden/>
          </w:rPr>
        </w:r>
      </w:ins>
      <w:r>
        <w:rPr>
          <w:noProof/>
          <w:webHidden/>
        </w:rPr>
        <w:fldChar w:fldCharType="separate"/>
      </w:r>
      <w:ins w:id="45"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6" w:author="Markus Brüderl" w:date="2017-11-21T08:50:00Z"/>
          <w:rFonts w:eastAsiaTheme="minorEastAsia" w:cstheme="minorBidi"/>
          <w:noProof/>
          <w:sz w:val="22"/>
          <w:szCs w:val="22"/>
        </w:rPr>
      </w:pPr>
      <w:ins w:id="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w:t>
        </w:r>
        <w:r>
          <w:rPr>
            <w:rFonts w:eastAsiaTheme="minorEastAsia" w:cstheme="minorBidi"/>
            <w:noProof/>
            <w:sz w:val="22"/>
            <w:szCs w:val="22"/>
          </w:rPr>
          <w:tab/>
        </w:r>
        <w:r w:rsidRPr="00FC6015">
          <w:rPr>
            <w:rStyle w:val="Hyperlink"/>
            <w:noProof/>
          </w:rPr>
          <w:t>Sequenzbeispiel für AuskunftService</w:t>
        </w:r>
        <w:r>
          <w:rPr>
            <w:noProof/>
            <w:webHidden/>
          </w:rPr>
          <w:tab/>
        </w:r>
        <w:r>
          <w:rPr>
            <w:noProof/>
            <w:webHidden/>
          </w:rPr>
          <w:fldChar w:fldCharType="begin"/>
        </w:r>
        <w:r>
          <w:rPr>
            <w:noProof/>
            <w:webHidden/>
          </w:rPr>
          <w:instrText xml:space="preserve"> PAGEREF _Toc499017524 \h </w:instrText>
        </w:r>
        <w:r>
          <w:rPr>
            <w:noProof/>
            <w:webHidden/>
          </w:rPr>
        </w:r>
      </w:ins>
      <w:r>
        <w:rPr>
          <w:noProof/>
          <w:webHidden/>
        </w:rPr>
        <w:fldChar w:fldCharType="separate"/>
      </w:r>
      <w:ins w:id="48"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9" w:author="Markus Brüderl" w:date="2017-11-21T08:50:00Z"/>
          <w:rFonts w:eastAsiaTheme="minorEastAsia" w:cstheme="minorBidi"/>
          <w:noProof/>
          <w:sz w:val="22"/>
          <w:szCs w:val="22"/>
        </w:rPr>
      </w:pPr>
      <w:ins w:id="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w:t>
        </w:r>
        <w:r>
          <w:rPr>
            <w:rFonts w:eastAsiaTheme="minorEastAsia" w:cstheme="minorBidi"/>
            <w:noProof/>
            <w:sz w:val="22"/>
            <w:szCs w:val="22"/>
          </w:rPr>
          <w:tab/>
        </w:r>
        <w:r w:rsidRPr="00FC6015">
          <w:rPr>
            <w:rStyle w:val="Hyperlink"/>
            <w:noProof/>
          </w:rPr>
          <w:t>doAuskunft</w:t>
        </w:r>
        <w:r>
          <w:rPr>
            <w:noProof/>
            <w:webHidden/>
          </w:rPr>
          <w:tab/>
        </w:r>
        <w:r>
          <w:rPr>
            <w:noProof/>
            <w:webHidden/>
          </w:rPr>
          <w:fldChar w:fldCharType="begin"/>
        </w:r>
        <w:r>
          <w:rPr>
            <w:noProof/>
            <w:webHidden/>
          </w:rPr>
          <w:instrText xml:space="preserve"> PAGEREF _Toc499017525 \h </w:instrText>
        </w:r>
        <w:r>
          <w:rPr>
            <w:noProof/>
            <w:webHidden/>
          </w:rPr>
        </w:r>
      </w:ins>
      <w:r>
        <w:rPr>
          <w:noProof/>
          <w:webHidden/>
        </w:rPr>
        <w:fldChar w:fldCharType="separate"/>
      </w:r>
      <w:ins w:id="51"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2" w:author="Markus Brüderl" w:date="2017-11-21T08:50:00Z"/>
          <w:rFonts w:eastAsiaTheme="minorEastAsia" w:cstheme="minorBidi"/>
          <w:noProof/>
          <w:sz w:val="22"/>
          <w:szCs w:val="22"/>
        </w:rPr>
      </w:pPr>
      <w:ins w:id="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_Toc499017526 \h </w:instrText>
        </w:r>
        <w:r>
          <w:rPr>
            <w:noProof/>
            <w:webHidden/>
          </w:rPr>
        </w:r>
      </w:ins>
      <w:r>
        <w:rPr>
          <w:noProof/>
          <w:webHidden/>
        </w:rPr>
        <w:fldChar w:fldCharType="separate"/>
      </w:r>
      <w:ins w:id="54"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5" w:author="Markus Brüderl" w:date="2017-11-21T08:50:00Z"/>
          <w:rFonts w:eastAsiaTheme="minorEastAsia" w:cstheme="minorBidi"/>
          <w:noProof/>
          <w:sz w:val="22"/>
          <w:szCs w:val="22"/>
        </w:rPr>
      </w:pPr>
      <w:ins w:id="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_Toc499017527 \h </w:instrText>
        </w:r>
        <w:r>
          <w:rPr>
            <w:noProof/>
            <w:webHidden/>
          </w:rPr>
        </w:r>
      </w:ins>
      <w:r>
        <w:rPr>
          <w:noProof/>
          <w:webHidden/>
        </w:rPr>
        <w:fldChar w:fldCharType="separate"/>
      </w:r>
      <w:ins w:id="57"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8" w:author="Markus Brüderl" w:date="2017-11-21T08:50:00Z"/>
          <w:rFonts w:eastAsiaTheme="minorEastAsia" w:cstheme="minorBidi"/>
          <w:noProof/>
          <w:sz w:val="22"/>
          <w:szCs w:val="22"/>
        </w:rPr>
      </w:pPr>
      <w:ins w:id="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_Toc499017528 \h </w:instrText>
        </w:r>
        <w:r>
          <w:rPr>
            <w:noProof/>
            <w:webHidden/>
          </w:rPr>
        </w:r>
      </w:ins>
      <w:r>
        <w:rPr>
          <w:noProof/>
          <w:webHidden/>
        </w:rPr>
        <w:fldChar w:fldCharType="separate"/>
      </w:r>
      <w:ins w:id="60"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1" w:author="Markus Brüderl" w:date="2017-11-21T08:50:00Z"/>
          <w:rFonts w:eastAsiaTheme="minorEastAsia" w:cstheme="minorBidi"/>
          <w:noProof/>
          <w:sz w:val="22"/>
          <w:szCs w:val="22"/>
        </w:rPr>
      </w:pPr>
      <w:ins w:id="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"_Toc499017529"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_Toc499017529 \h </w:instrText>
        </w:r>
        <w:r>
          <w:rPr>
            <w:noProof/>
            <w:webHidden/>
          </w:rPr>
        </w:r>
      </w:ins>
      <w:r>
        <w:rPr>
          <w:noProof/>
          <w:webHidden/>
        </w:rPr>
        <w:fldChar w:fldCharType="separate"/>
      </w:r>
      <w:ins w:id="63"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4" w:author="Markus Brüderl" w:date="2017-11-21T08:50:00Z"/>
          <w:rFonts w:eastAsiaTheme="minorEastAsia" w:cstheme="minorBidi"/>
          <w:noProof/>
          <w:sz w:val="22"/>
          <w:szCs w:val="22"/>
        </w:rPr>
      </w:pPr>
      <w:ins w:id="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_Toc499017530 \h </w:instrText>
        </w:r>
        <w:r>
          <w:rPr>
            <w:noProof/>
            <w:webHidden/>
          </w:rPr>
        </w:r>
      </w:ins>
      <w:r>
        <w:rPr>
          <w:noProof/>
          <w:webHidden/>
        </w:rPr>
        <w:fldChar w:fldCharType="separate"/>
      </w:r>
      <w:ins w:id="66" w:author="Markus Brüderl" w:date="2017-11-21T08:50:00Z">
        <w:r>
          <w:rPr>
            <w:noProof/>
            <w:webHidden/>
          </w:rPr>
          <w:t>30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7" w:author="Markus Brüderl" w:date="2017-11-21T08:50:00Z"/>
          <w:rFonts w:eastAsiaTheme="minorEastAsia" w:cstheme="minorBidi"/>
          <w:noProof/>
          <w:sz w:val="22"/>
          <w:szCs w:val="22"/>
        </w:rPr>
      </w:pPr>
      <w:ins w:id="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_Toc499017531 \h </w:instrText>
        </w:r>
        <w:r>
          <w:rPr>
            <w:noProof/>
            <w:webHidden/>
          </w:rPr>
        </w:r>
      </w:ins>
      <w:r>
        <w:rPr>
          <w:noProof/>
          <w:webHidden/>
        </w:rPr>
        <w:fldChar w:fldCharType="separate"/>
      </w:r>
      <w:ins w:id="69" w:author="Markus Brüderl" w:date="2017-11-21T08:50:00Z">
        <w:r>
          <w:rPr>
            <w:noProof/>
            <w:webHidden/>
          </w:rPr>
          <w:t>31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70" w:author="Markus Brüderl" w:date="2017-11-21T08:50:00Z"/>
          <w:rFonts w:eastAsiaTheme="minorEastAsia" w:cstheme="minorBidi"/>
          <w:noProof/>
          <w:sz w:val="22"/>
          <w:szCs w:val="22"/>
        </w:rPr>
      </w:pPr>
      <w:ins w:id="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3.1.3</w:t>
        </w:r>
        <w:r>
          <w:rPr>
            <w:rFonts w:eastAsiaTheme="minorEastAsia" w:cstheme="minorBidi"/>
            <w:noProof/>
            <w:sz w:val="22"/>
            <w:szCs w:val="22"/>
          </w:rPr>
          <w:tab/>
        </w:r>
        <w:r w:rsidRPr="00FC6015">
          <w:rPr>
            <w:rStyle w:val="Hyperlink"/>
            <w:noProof/>
          </w:rPr>
          <w:t>EurotaxGetForecast</w:t>
        </w:r>
        <w:r>
          <w:rPr>
            <w:noProof/>
            <w:webHidden/>
          </w:rPr>
          <w:tab/>
        </w:r>
        <w:r>
          <w:rPr>
            <w:noProof/>
            <w:webHidden/>
          </w:rPr>
          <w:fldChar w:fldCharType="begin"/>
        </w:r>
        <w:r>
          <w:rPr>
            <w:noProof/>
            <w:webHidden/>
          </w:rPr>
          <w:instrText xml:space="preserve"> PAGEREF _Toc499017532 \h </w:instrText>
        </w:r>
        <w:r>
          <w:rPr>
            <w:noProof/>
            <w:webHidden/>
          </w:rPr>
        </w:r>
      </w:ins>
      <w:r>
        <w:rPr>
          <w:noProof/>
          <w:webHidden/>
        </w:rPr>
        <w:fldChar w:fldCharType="separate"/>
      </w:r>
      <w:ins w:id="72" w:author="Markus Brüderl" w:date="2017-11-21T08:50:00Z">
        <w:r>
          <w:rPr>
            <w:noProof/>
            <w:webHidden/>
          </w:rPr>
          <w:t>31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3" w:author="Markus Brüderl" w:date="2017-11-21T08:50:00Z"/>
          <w:rFonts w:eastAsiaTheme="minorEastAsia" w:cstheme="minorBidi"/>
          <w:noProof/>
          <w:sz w:val="22"/>
          <w:szCs w:val="22"/>
        </w:rPr>
      </w:pPr>
      <w:ins w:id="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_Toc499017533 \h </w:instrText>
        </w:r>
        <w:r>
          <w:rPr>
            <w:noProof/>
            <w:webHidden/>
          </w:rPr>
        </w:r>
      </w:ins>
      <w:r>
        <w:rPr>
          <w:noProof/>
          <w:webHidden/>
        </w:rPr>
        <w:fldChar w:fldCharType="separate"/>
      </w:r>
      <w:ins w:id="75" w:author="Markus Brüderl" w:date="2017-11-21T08:50:00Z">
        <w:r>
          <w:rPr>
            <w:noProof/>
            <w:webHidden/>
          </w:rPr>
          <w:t>31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6" w:author="Markus Brüderl" w:date="2017-11-21T08:50:00Z"/>
          <w:rFonts w:eastAsiaTheme="minorEastAsia" w:cstheme="minorBidi"/>
          <w:noProof/>
          <w:sz w:val="22"/>
          <w:szCs w:val="22"/>
        </w:rPr>
      </w:pPr>
      <w:ins w:id="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_Toc499017534 \h </w:instrText>
        </w:r>
        <w:r>
          <w:rPr>
            <w:noProof/>
            <w:webHidden/>
          </w:rPr>
        </w:r>
      </w:ins>
      <w:r>
        <w:rPr>
          <w:noProof/>
          <w:webHidden/>
        </w:rPr>
        <w:fldChar w:fldCharType="separate"/>
      </w:r>
      <w:ins w:id="78" w:author="Markus Brüderl" w:date="2017-11-21T08:50:00Z">
        <w:r>
          <w:rPr>
            <w:noProof/>
            <w:webHidden/>
          </w:rPr>
          <w:t>31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9" w:author="Markus Brüderl" w:date="2017-11-21T08:50:00Z"/>
          <w:rFonts w:eastAsiaTheme="minorEastAsia" w:cstheme="minorBidi"/>
          <w:noProof/>
          <w:sz w:val="22"/>
          <w:szCs w:val="22"/>
        </w:rPr>
      </w:pPr>
      <w:ins w:id="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_Toc499017535 \h </w:instrText>
        </w:r>
        <w:r>
          <w:rPr>
            <w:noProof/>
            <w:webHidden/>
          </w:rPr>
        </w:r>
      </w:ins>
      <w:r>
        <w:rPr>
          <w:noProof/>
          <w:webHidden/>
        </w:rPr>
        <w:fldChar w:fldCharType="separate"/>
      </w:r>
      <w:ins w:id="81" w:author="Markus Brüderl" w:date="2017-11-21T08:50:00Z">
        <w:r>
          <w:rPr>
            <w:noProof/>
            <w:webHidden/>
          </w:rPr>
          <w:t>32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2" w:author="Markus Brüderl" w:date="2017-11-21T08:50:00Z"/>
          <w:rFonts w:eastAsiaTheme="minorEastAsia" w:cstheme="minorBidi"/>
          <w:noProof/>
          <w:sz w:val="22"/>
          <w:szCs w:val="22"/>
        </w:rPr>
      </w:pPr>
      <w:ins w:id="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_Toc499017536 \h </w:instrText>
        </w:r>
        <w:r>
          <w:rPr>
            <w:noProof/>
            <w:webHidden/>
          </w:rPr>
        </w:r>
      </w:ins>
      <w:r>
        <w:rPr>
          <w:noProof/>
          <w:webHidden/>
        </w:rPr>
        <w:fldChar w:fldCharType="separate"/>
      </w:r>
      <w:ins w:id="84" w:author="Markus Brüderl" w:date="2017-11-21T08:50:00Z">
        <w:r>
          <w:rPr>
            <w:noProof/>
            <w:webHidden/>
          </w:rPr>
          <w:t>32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5" w:author="Markus Brüderl" w:date="2017-11-21T08:50:00Z"/>
          <w:rFonts w:eastAsiaTheme="minorEastAsia" w:cstheme="minorBidi"/>
          <w:noProof/>
          <w:sz w:val="22"/>
          <w:szCs w:val="22"/>
        </w:rPr>
      </w:pPr>
      <w:ins w:id="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_Toc499017537 \h </w:instrText>
        </w:r>
        <w:r>
          <w:rPr>
            <w:noProof/>
            <w:webHidden/>
          </w:rPr>
        </w:r>
      </w:ins>
      <w:r>
        <w:rPr>
          <w:noProof/>
          <w:webHidden/>
        </w:rPr>
        <w:fldChar w:fldCharType="separate"/>
      </w:r>
      <w:ins w:id="87" w:author="Markus Brüderl" w:date="2017-11-21T08:50:00Z">
        <w:r>
          <w:rPr>
            <w:noProof/>
            <w:webHidden/>
          </w:rPr>
          <w:t>32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8" w:author="Markus Brüderl" w:date="2017-11-21T08:50:00Z"/>
          <w:rFonts w:eastAsiaTheme="minorEastAsia" w:cstheme="minorBidi"/>
          <w:noProof/>
          <w:sz w:val="22"/>
          <w:szCs w:val="22"/>
        </w:rPr>
      </w:pPr>
      <w:ins w:id="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_Toc499017538 \h </w:instrText>
        </w:r>
        <w:r>
          <w:rPr>
            <w:noProof/>
            <w:webHidden/>
          </w:rPr>
        </w:r>
      </w:ins>
      <w:r>
        <w:rPr>
          <w:noProof/>
          <w:webHidden/>
        </w:rPr>
        <w:fldChar w:fldCharType="separate"/>
      </w:r>
      <w:ins w:id="90" w:author="Markus Brüderl" w:date="2017-11-21T08:50:00Z">
        <w:r>
          <w:rPr>
            <w:noProof/>
            <w:webHidden/>
          </w:rPr>
          <w:t>32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91" w:author="Markus Brüderl" w:date="2017-11-21T08:50:00Z"/>
          <w:rFonts w:eastAsiaTheme="minorEastAsia" w:cstheme="minorBidi"/>
          <w:noProof/>
          <w:sz w:val="22"/>
          <w:szCs w:val="22"/>
        </w:rPr>
      </w:pPr>
      <w:ins w:id="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"_Toc499017539"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3.1.4</w:t>
        </w:r>
        <w:r>
          <w:rPr>
            <w:rFonts w:eastAsiaTheme="minorEastAsia" w:cstheme="minorBidi"/>
            <w:noProof/>
            <w:sz w:val="22"/>
            <w:szCs w:val="22"/>
          </w:rPr>
          <w:tab/>
        </w:r>
        <w:r w:rsidRPr="00FC6015">
          <w:rPr>
            <w:rStyle w:val="Hyperlink"/>
            <w:noProof/>
          </w:rPr>
          <w:t>EurotaxGetRemo</w:t>
        </w:r>
        <w:r>
          <w:rPr>
            <w:noProof/>
            <w:webHidden/>
          </w:rPr>
          <w:tab/>
        </w:r>
        <w:r>
          <w:rPr>
            <w:noProof/>
            <w:webHidden/>
          </w:rPr>
          <w:fldChar w:fldCharType="begin"/>
        </w:r>
        <w:r>
          <w:rPr>
            <w:noProof/>
            <w:webHidden/>
          </w:rPr>
          <w:instrText xml:space="preserve"> PAGEREF _Toc499017539 \h </w:instrText>
        </w:r>
        <w:r>
          <w:rPr>
            <w:noProof/>
            <w:webHidden/>
          </w:rPr>
        </w:r>
      </w:ins>
      <w:r>
        <w:rPr>
          <w:noProof/>
          <w:webHidden/>
        </w:rPr>
        <w:fldChar w:fldCharType="separate"/>
      </w:r>
      <w:ins w:id="93" w:author="Markus Brüderl" w:date="2017-11-21T08:50:00Z">
        <w:r>
          <w:rPr>
            <w:noProof/>
            <w:webHidden/>
          </w:rPr>
          <w:t>33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94" w:author="Markus Brüderl" w:date="2017-11-21T08:50:00Z"/>
          <w:rFonts w:eastAsiaTheme="minorEastAsia" w:cstheme="minorBidi"/>
          <w:noProof/>
          <w:sz w:val="22"/>
          <w:szCs w:val="22"/>
        </w:rPr>
      </w:pPr>
      <w:ins w:id="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_Toc499017540 \h </w:instrText>
        </w:r>
        <w:r>
          <w:rPr>
            <w:noProof/>
            <w:webHidden/>
          </w:rPr>
        </w:r>
      </w:ins>
      <w:r>
        <w:rPr>
          <w:noProof/>
          <w:webHidden/>
        </w:rPr>
        <w:fldChar w:fldCharType="separate"/>
      </w:r>
      <w:ins w:id="96" w:author="Markus Brüderl" w:date="2017-11-21T08:50:00Z">
        <w:r>
          <w:rPr>
            <w:noProof/>
            <w:webHidden/>
          </w:rPr>
          <w:t>33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97" w:author="Markus Brüderl" w:date="2017-11-21T08:50:00Z"/>
          <w:rFonts w:eastAsiaTheme="minorEastAsia" w:cstheme="minorBidi"/>
          <w:noProof/>
          <w:sz w:val="22"/>
          <w:szCs w:val="22"/>
        </w:rPr>
      </w:pPr>
      <w:ins w:id="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_Toc499017541 \h </w:instrText>
        </w:r>
        <w:r>
          <w:rPr>
            <w:noProof/>
            <w:webHidden/>
          </w:rPr>
        </w:r>
      </w:ins>
      <w:r>
        <w:rPr>
          <w:noProof/>
          <w:webHidden/>
        </w:rPr>
        <w:fldChar w:fldCharType="separate"/>
      </w:r>
      <w:ins w:id="99" w:author="Markus Brüderl" w:date="2017-11-21T08:50:00Z">
        <w:r>
          <w:rPr>
            <w:noProof/>
            <w:webHidden/>
          </w:rPr>
          <w:t>33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00" w:author="Markus Brüderl" w:date="2017-11-21T08:50:00Z"/>
          <w:rFonts w:eastAsiaTheme="minorEastAsia" w:cstheme="minorBidi"/>
          <w:noProof/>
          <w:sz w:val="22"/>
          <w:szCs w:val="22"/>
        </w:rPr>
      </w:pPr>
      <w:ins w:id="1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_Toc499017542 \h </w:instrText>
        </w:r>
        <w:r>
          <w:rPr>
            <w:noProof/>
            <w:webHidden/>
          </w:rPr>
        </w:r>
      </w:ins>
      <w:r>
        <w:rPr>
          <w:noProof/>
          <w:webHidden/>
        </w:rPr>
        <w:fldChar w:fldCharType="separate"/>
      </w:r>
      <w:ins w:id="102" w:author="Markus Brüderl" w:date="2017-11-21T08:50:00Z">
        <w:r>
          <w:rPr>
            <w:noProof/>
            <w:webHidden/>
          </w:rPr>
          <w:t>34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03" w:author="Markus Brüderl" w:date="2017-11-21T08:50:00Z"/>
          <w:rFonts w:eastAsiaTheme="minorEastAsia" w:cstheme="minorBidi"/>
          <w:noProof/>
          <w:sz w:val="22"/>
          <w:szCs w:val="22"/>
        </w:rPr>
      </w:pPr>
      <w:ins w:id="1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_Toc499017543 \h </w:instrText>
        </w:r>
        <w:r>
          <w:rPr>
            <w:noProof/>
            <w:webHidden/>
          </w:rPr>
        </w:r>
      </w:ins>
      <w:r>
        <w:rPr>
          <w:noProof/>
          <w:webHidden/>
        </w:rPr>
        <w:fldChar w:fldCharType="separate"/>
      </w:r>
      <w:ins w:id="105" w:author="Markus Brüderl" w:date="2017-11-21T08:50:00Z">
        <w:r>
          <w:rPr>
            <w:noProof/>
            <w:webHidden/>
          </w:rPr>
          <w:t>34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06" w:author="Markus Brüderl" w:date="2017-11-21T08:50:00Z"/>
          <w:rFonts w:eastAsiaTheme="minorEastAsia" w:cstheme="minorBidi"/>
          <w:noProof/>
          <w:sz w:val="22"/>
          <w:szCs w:val="22"/>
        </w:rPr>
      </w:pPr>
      <w:ins w:id="1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_Toc499017544 \h </w:instrText>
        </w:r>
        <w:r>
          <w:rPr>
            <w:noProof/>
            <w:webHidden/>
          </w:rPr>
        </w:r>
      </w:ins>
      <w:r>
        <w:rPr>
          <w:noProof/>
          <w:webHidden/>
        </w:rPr>
        <w:fldChar w:fldCharType="separate"/>
      </w:r>
      <w:ins w:id="108" w:author="Markus Brüderl" w:date="2017-11-21T08:50:00Z">
        <w:r>
          <w:rPr>
            <w:noProof/>
            <w:webHidden/>
          </w:rPr>
          <w:t>34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09" w:author="Markus Brüderl" w:date="2017-11-21T08:50:00Z"/>
          <w:rFonts w:eastAsiaTheme="minorEastAsia" w:cstheme="minorBidi"/>
          <w:noProof/>
          <w:sz w:val="22"/>
          <w:szCs w:val="22"/>
        </w:rPr>
      </w:pPr>
      <w:ins w:id="1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_Toc499017545 \h </w:instrText>
        </w:r>
        <w:r>
          <w:rPr>
            <w:noProof/>
            <w:webHidden/>
          </w:rPr>
        </w:r>
      </w:ins>
      <w:r>
        <w:rPr>
          <w:noProof/>
          <w:webHidden/>
        </w:rPr>
        <w:fldChar w:fldCharType="separate"/>
      </w:r>
      <w:ins w:id="111" w:author="Markus Brüderl" w:date="2017-11-21T08:50:00Z">
        <w:r>
          <w:rPr>
            <w:noProof/>
            <w:webHidden/>
          </w:rPr>
          <w:t>34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12" w:author="Markus Brüderl" w:date="2017-11-21T08:50:00Z"/>
          <w:rFonts w:eastAsiaTheme="minorEastAsia" w:cstheme="minorBidi"/>
          <w:noProof/>
          <w:sz w:val="22"/>
          <w:szCs w:val="22"/>
        </w:rPr>
      </w:pPr>
      <w:ins w:id="1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3.1.5</w:t>
        </w:r>
        <w:r>
          <w:rPr>
            <w:rFonts w:eastAsiaTheme="minorEastAsia" w:cstheme="minorBidi"/>
            <w:noProof/>
            <w:sz w:val="22"/>
            <w:szCs w:val="22"/>
          </w:rPr>
          <w:tab/>
        </w:r>
        <w:r w:rsidRPr="00FC6015">
          <w:rPr>
            <w:rStyle w:val="Hyperlink"/>
            <w:noProof/>
          </w:rPr>
          <w:t>EurotaxGetValuation</w:t>
        </w:r>
        <w:r>
          <w:rPr>
            <w:noProof/>
            <w:webHidden/>
          </w:rPr>
          <w:tab/>
        </w:r>
        <w:r>
          <w:rPr>
            <w:noProof/>
            <w:webHidden/>
          </w:rPr>
          <w:fldChar w:fldCharType="begin"/>
        </w:r>
        <w:r>
          <w:rPr>
            <w:noProof/>
            <w:webHidden/>
          </w:rPr>
          <w:instrText xml:space="preserve"> PAGEREF _Toc499017546 \h </w:instrText>
        </w:r>
        <w:r>
          <w:rPr>
            <w:noProof/>
            <w:webHidden/>
          </w:rPr>
        </w:r>
      </w:ins>
      <w:r>
        <w:rPr>
          <w:noProof/>
          <w:webHidden/>
        </w:rPr>
        <w:fldChar w:fldCharType="separate"/>
      </w:r>
      <w:ins w:id="114" w:author="Markus Brüderl" w:date="2017-11-21T08:50:00Z">
        <w:r>
          <w:rPr>
            <w:noProof/>
            <w:webHidden/>
          </w:rPr>
          <w:t>34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15" w:author="Markus Brüderl" w:date="2017-11-21T08:50:00Z"/>
          <w:rFonts w:eastAsiaTheme="minorEastAsia" w:cstheme="minorBidi"/>
          <w:noProof/>
          <w:sz w:val="22"/>
          <w:szCs w:val="22"/>
        </w:rPr>
      </w:pPr>
      <w:ins w:id="1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_Toc499017547 \h </w:instrText>
        </w:r>
        <w:r>
          <w:rPr>
            <w:noProof/>
            <w:webHidden/>
          </w:rPr>
        </w:r>
      </w:ins>
      <w:r>
        <w:rPr>
          <w:noProof/>
          <w:webHidden/>
        </w:rPr>
        <w:fldChar w:fldCharType="separate"/>
      </w:r>
      <w:ins w:id="117" w:author="Markus Brüderl" w:date="2017-11-21T08:50:00Z">
        <w:r>
          <w:rPr>
            <w:noProof/>
            <w:webHidden/>
          </w:rPr>
          <w:t>34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8" w:author="Markus Brüderl" w:date="2017-11-21T08:50:00Z"/>
          <w:rFonts w:eastAsiaTheme="minorEastAsia" w:cstheme="minorBidi"/>
          <w:noProof/>
          <w:sz w:val="22"/>
          <w:szCs w:val="22"/>
        </w:rPr>
      </w:pPr>
      <w:ins w:id="1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_Toc499017548 \h </w:instrText>
        </w:r>
        <w:r>
          <w:rPr>
            <w:noProof/>
            <w:webHidden/>
          </w:rPr>
        </w:r>
      </w:ins>
      <w:r>
        <w:rPr>
          <w:noProof/>
          <w:webHidden/>
        </w:rPr>
        <w:fldChar w:fldCharType="separate"/>
      </w:r>
      <w:ins w:id="120" w:author="Markus Brüderl" w:date="2017-11-21T08:50:00Z">
        <w:r>
          <w:rPr>
            <w:noProof/>
            <w:webHidden/>
          </w:rPr>
          <w:t>35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1" w:author="Markus Brüderl" w:date="2017-11-21T08:50:00Z"/>
          <w:rFonts w:eastAsiaTheme="minorEastAsia" w:cstheme="minorBidi"/>
          <w:noProof/>
          <w:sz w:val="22"/>
          <w:szCs w:val="22"/>
        </w:rPr>
      </w:pPr>
      <w:ins w:id="1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"_Toc499017549"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_Toc499017549 \h </w:instrText>
        </w:r>
        <w:r>
          <w:rPr>
            <w:noProof/>
            <w:webHidden/>
          </w:rPr>
        </w:r>
      </w:ins>
      <w:r>
        <w:rPr>
          <w:noProof/>
          <w:webHidden/>
        </w:rPr>
        <w:fldChar w:fldCharType="separate"/>
      </w:r>
      <w:ins w:id="123" w:author="Markus Brüderl" w:date="2017-11-21T08:50:00Z">
        <w:r>
          <w:rPr>
            <w:noProof/>
            <w:webHidden/>
          </w:rPr>
          <w:t>35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4" w:author="Markus Brüderl" w:date="2017-11-21T08:50:00Z"/>
          <w:rFonts w:eastAsiaTheme="minorEastAsia" w:cstheme="minorBidi"/>
          <w:noProof/>
          <w:sz w:val="22"/>
          <w:szCs w:val="22"/>
        </w:rPr>
      </w:pPr>
      <w:ins w:id="1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_Toc499017550 \h </w:instrText>
        </w:r>
        <w:r>
          <w:rPr>
            <w:noProof/>
            <w:webHidden/>
          </w:rPr>
        </w:r>
      </w:ins>
      <w:r>
        <w:rPr>
          <w:noProof/>
          <w:webHidden/>
        </w:rPr>
        <w:fldChar w:fldCharType="separate"/>
      </w:r>
      <w:ins w:id="126" w:author="Markus Brüderl" w:date="2017-11-21T08:50:00Z">
        <w:r>
          <w:rPr>
            <w:noProof/>
            <w:webHidden/>
          </w:rPr>
          <w:t>35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7" w:author="Markus Brüderl" w:date="2017-11-21T08:50:00Z"/>
          <w:rFonts w:eastAsiaTheme="minorEastAsia" w:cstheme="minorBidi"/>
          <w:noProof/>
          <w:sz w:val="22"/>
          <w:szCs w:val="22"/>
        </w:rPr>
      </w:pPr>
      <w:ins w:id="1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_Toc499017551 \h </w:instrText>
        </w:r>
        <w:r>
          <w:rPr>
            <w:noProof/>
            <w:webHidden/>
          </w:rPr>
        </w:r>
      </w:ins>
      <w:r>
        <w:rPr>
          <w:noProof/>
          <w:webHidden/>
        </w:rPr>
        <w:fldChar w:fldCharType="separate"/>
      </w:r>
      <w:ins w:id="129" w:author="Markus Brüderl" w:date="2017-11-21T08:50:00Z">
        <w:r>
          <w:rPr>
            <w:noProof/>
            <w:webHidden/>
          </w:rPr>
          <w:t>35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30" w:author="Markus Brüderl" w:date="2017-11-21T08:50:00Z"/>
          <w:rFonts w:eastAsiaTheme="minorEastAsia" w:cstheme="minorBidi"/>
          <w:noProof/>
          <w:sz w:val="22"/>
          <w:szCs w:val="22"/>
        </w:rPr>
      </w:pPr>
      <w:ins w:id="1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_Toc499017552 \h </w:instrText>
        </w:r>
        <w:r>
          <w:rPr>
            <w:noProof/>
            <w:webHidden/>
          </w:rPr>
        </w:r>
      </w:ins>
      <w:r>
        <w:rPr>
          <w:noProof/>
          <w:webHidden/>
        </w:rPr>
        <w:fldChar w:fldCharType="separate"/>
      </w:r>
      <w:ins w:id="132" w:author="Markus Brüderl" w:date="2017-11-21T08:50:00Z">
        <w:r>
          <w:rPr>
            <w:noProof/>
            <w:webHidden/>
          </w:rPr>
          <w:t>36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33" w:author="Markus Brüderl" w:date="2017-11-21T08:50:00Z"/>
          <w:rFonts w:eastAsiaTheme="minorEastAsia" w:cstheme="minorBidi"/>
          <w:noProof/>
          <w:sz w:val="22"/>
          <w:szCs w:val="22"/>
        </w:rPr>
      </w:pPr>
      <w:ins w:id="1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3.1.6</w:t>
        </w:r>
        <w:r>
          <w:rPr>
            <w:rFonts w:eastAsiaTheme="minorEastAsia" w:cstheme="minorBidi"/>
            <w:noProof/>
            <w:sz w:val="22"/>
            <w:szCs w:val="22"/>
          </w:rPr>
          <w:tab/>
        </w:r>
        <w:r w:rsidRPr="00FC6015">
          <w:rPr>
            <w:rStyle w:val="Hyperlink"/>
            <w:noProof/>
          </w:rPr>
          <w:t>getAuskunftS1</w:t>
        </w:r>
        <w:r>
          <w:rPr>
            <w:noProof/>
            <w:webHidden/>
          </w:rPr>
          <w:tab/>
        </w:r>
        <w:r>
          <w:rPr>
            <w:noProof/>
            <w:webHidden/>
          </w:rPr>
          <w:fldChar w:fldCharType="begin"/>
        </w:r>
        <w:r>
          <w:rPr>
            <w:noProof/>
            <w:webHidden/>
          </w:rPr>
          <w:instrText xml:space="preserve"> PAGEREF _Toc499017553 \h </w:instrText>
        </w:r>
        <w:r>
          <w:rPr>
            <w:noProof/>
            <w:webHidden/>
          </w:rPr>
        </w:r>
      </w:ins>
      <w:r>
        <w:rPr>
          <w:noProof/>
          <w:webHidden/>
        </w:rPr>
        <w:fldChar w:fldCharType="separate"/>
      </w:r>
      <w:ins w:id="135" w:author="Markus Brüderl" w:date="2017-11-21T08:50:00Z">
        <w:r>
          <w:rPr>
            <w:noProof/>
            <w:webHidden/>
          </w:rPr>
          <w:t>36</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36" w:author="Markus Brüderl" w:date="2017-11-21T08:50:00Z"/>
          <w:rFonts w:eastAsiaTheme="minorEastAsia" w:cstheme="minorBidi"/>
          <w:noProof/>
          <w:sz w:val="22"/>
          <w:szCs w:val="22"/>
        </w:rPr>
      </w:pPr>
      <w:ins w:id="137"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"_Toc499017554"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_Toc499017554 \h </w:instrText>
        </w:r>
        <w:r>
          <w:rPr>
            <w:noProof/>
            <w:webHidden/>
          </w:rPr>
        </w:r>
      </w:ins>
      <w:r>
        <w:rPr>
          <w:noProof/>
          <w:webHidden/>
        </w:rPr>
        <w:fldChar w:fldCharType="separate"/>
      </w:r>
      <w:ins w:id="138" w:author="Markus Brüderl" w:date="2017-11-21T08:50:00Z">
        <w:r>
          <w:rPr>
            <w:noProof/>
            <w:webHidden/>
          </w:rPr>
          <w:t>36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39" w:author="Markus Brüderl" w:date="2017-11-21T08:50:00Z"/>
          <w:rFonts w:eastAsiaTheme="minorEastAsia" w:cstheme="minorBidi"/>
          <w:noProof/>
          <w:sz w:val="22"/>
          <w:szCs w:val="22"/>
        </w:rPr>
      </w:pPr>
      <w:ins w:id="1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_Toc499017555 \h </w:instrText>
        </w:r>
        <w:r>
          <w:rPr>
            <w:noProof/>
            <w:webHidden/>
          </w:rPr>
        </w:r>
      </w:ins>
      <w:r>
        <w:rPr>
          <w:noProof/>
          <w:webHidden/>
        </w:rPr>
        <w:fldChar w:fldCharType="separate"/>
      </w:r>
      <w:ins w:id="141" w:author="Markus Brüderl" w:date="2017-11-21T08:50:00Z">
        <w:r>
          <w:rPr>
            <w:noProof/>
            <w:webHidden/>
          </w:rPr>
          <w:t>36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42" w:author="Markus Brüderl" w:date="2017-11-21T08:50:00Z"/>
          <w:rFonts w:eastAsiaTheme="minorEastAsia" w:cstheme="minorBidi"/>
          <w:noProof/>
          <w:sz w:val="22"/>
          <w:szCs w:val="22"/>
        </w:rPr>
      </w:pPr>
      <w:ins w:id="1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_Toc499017556 \h </w:instrText>
        </w:r>
        <w:r>
          <w:rPr>
            <w:noProof/>
            <w:webHidden/>
          </w:rPr>
        </w:r>
      </w:ins>
      <w:r>
        <w:rPr>
          <w:noProof/>
          <w:webHidden/>
        </w:rPr>
        <w:fldChar w:fldCharType="separate"/>
      </w:r>
      <w:ins w:id="144" w:author="Markus Brüderl" w:date="2017-11-21T08:50:00Z">
        <w:r>
          <w:rPr>
            <w:noProof/>
            <w:webHidden/>
          </w:rPr>
          <w:t>36</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45" w:author="Markus Brüderl" w:date="2017-11-21T08:50:00Z"/>
          <w:rFonts w:eastAsiaTheme="minorEastAsia" w:cstheme="minorBidi"/>
          <w:noProof/>
          <w:sz w:val="22"/>
          <w:szCs w:val="22"/>
        </w:rPr>
      </w:pPr>
      <w:ins w:id="1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_Toc499017557 \h </w:instrText>
        </w:r>
        <w:r>
          <w:rPr>
            <w:noProof/>
            <w:webHidden/>
          </w:rPr>
        </w:r>
      </w:ins>
      <w:r>
        <w:rPr>
          <w:noProof/>
          <w:webHidden/>
        </w:rPr>
        <w:fldChar w:fldCharType="separate"/>
      </w:r>
      <w:ins w:id="147" w:author="Markus Brüderl" w:date="2017-11-21T08:50:00Z">
        <w:r>
          <w:rPr>
            <w:noProof/>
            <w:webHidden/>
          </w:rPr>
          <w:t>37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48" w:author="Markus Brüderl" w:date="2017-11-21T08:50:00Z"/>
          <w:rFonts w:eastAsiaTheme="minorEastAsia" w:cstheme="minorBidi"/>
          <w:noProof/>
          <w:sz w:val="22"/>
          <w:szCs w:val="22"/>
        </w:rPr>
      </w:pPr>
      <w:ins w:id="1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_Toc499017558 \h </w:instrText>
        </w:r>
        <w:r>
          <w:rPr>
            <w:noProof/>
            <w:webHidden/>
          </w:rPr>
        </w:r>
      </w:ins>
      <w:r>
        <w:rPr>
          <w:noProof/>
          <w:webHidden/>
        </w:rPr>
        <w:fldChar w:fldCharType="separate"/>
      </w:r>
      <w:ins w:id="150" w:author="Markus Brüderl" w:date="2017-11-21T08:50:00Z">
        <w:r>
          <w:rPr>
            <w:noProof/>
            <w:webHidden/>
          </w:rPr>
          <w:t>37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51" w:author="Markus Brüderl" w:date="2017-11-21T08:50:00Z"/>
          <w:rFonts w:eastAsiaTheme="minorEastAsia" w:cstheme="minorBidi"/>
          <w:noProof/>
          <w:sz w:val="22"/>
          <w:szCs w:val="22"/>
        </w:rPr>
      </w:pPr>
      <w:ins w:id="1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"_Toc499017559"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_Toc499017559 \h </w:instrText>
        </w:r>
        <w:r>
          <w:rPr>
            <w:noProof/>
            <w:webHidden/>
          </w:rPr>
        </w:r>
      </w:ins>
      <w:r>
        <w:rPr>
          <w:noProof/>
          <w:webHidden/>
        </w:rPr>
        <w:fldChar w:fldCharType="separate"/>
      </w:r>
      <w:ins w:id="153" w:author="Markus Brüderl" w:date="2017-11-21T08:50:00Z">
        <w:r>
          <w:rPr>
            <w:noProof/>
            <w:webHidden/>
          </w:rPr>
          <w:t>37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4" w:author="Markus Brüderl" w:date="2017-11-21T08:50:00Z"/>
          <w:rFonts w:eastAsiaTheme="minorEastAsia" w:cstheme="minorBidi"/>
          <w:noProof/>
          <w:sz w:val="22"/>
          <w:szCs w:val="22"/>
        </w:rPr>
      </w:pPr>
      <w:ins w:id="1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3.1.7</w:t>
        </w:r>
        <w:r>
          <w:rPr>
            <w:rFonts w:eastAsiaTheme="minorEastAsia" w:cstheme="minorBidi"/>
            <w:noProof/>
            <w:sz w:val="22"/>
            <w:szCs w:val="22"/>
          </w:rPr>
          <w:tab/>
        </w:r>
        <w:r w:rsidRPr="00FC6015">
          <w:rPr>
            <w:rStyle w:val="Hyperlink"/>
            <w:noProof/>
          </w:rPr>
          <w:t>getEL (deprecated)</w:t>
        </w:r>
        <w:r>
          <w:rPr>
            <w:noProof/>
            <w:webHidden/>
          </w:rPr>
          <w:tab/>
        </w:r>
        <w:r>
          <w:rPr>
            <w:noProof/>
            <w:webHidden/>
          </w:rPr>
          <w:fldChar w:fldCharType="begin"/>
        </w:r>
        <w:r>
          <w:rPr>
            <w:noProof/>
            <w:webHidden/>
          </w:rPr>
          <w:instrText xml:space="preserve"> PAGEREF _Toc499017560 \h </w:instrText>
        </w:r>
        <w:r>
          <w:rPr>
            <w:noProof/>
            <w:webHidden/>
          </w:rPr>
        </w:r>
      </w:ins>
      <w:r>
        <w:rPr>
          <w:noProof/>
          <w:webHidden/>
        </w:rPr>
        <w:fldChar w:fldCharType="separate"/>
      </w:r>
      <w:ins w:id="156" w:author="Markus Brüderl" w:date="2017-11-21T08:50:00Z">
        <w:r>
          <w:rPr>
            <w:noProof/>
            <w:webHidden/>
          </w:rPr>
          <w:t>37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57" w:author="Markus Brüderl" w:date="2017-11-21T08:50:00Z"/>
          <w:rFonts w:eastAsiaTheme="minorEastAsia" w:cstheme="minorBidi"/>
          <w:noProof/>
          <w:sz w:val="22"/>
          <w:szCs w:val="22"/>
        </w:rPr>
      </w:pPr>
      <w:ins w:id="1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_Toc499017561 \h </w:instrText>
        </w:r>
        <w:r>
          <w:rPr>
            <w:noProof/>
            <w:webHidden/>
          </w:rPr>
        </w:r>
      </w:ins>
      <w:r>
        <w:rPr>
          <w:noProof/>
          <w:webHidden/>
        </w:rPr>
        <w:fldChar w:fldCharType="separate"/>
      </w:r>
      <w:ins w:id="159" w:author="Markus Brüderl" w:date="2017-11-21T08:50:00Z">
        <w:r>
          <w:rPr>
            <w:noProof/>
            <w:webHidden/>
          </w:rPr>
          <w:t>37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60" w:author="Markus Brüderl" w:date="2017-11-21T08:50:00Z"/>
          <w:rFonts w:eastAsiaTheme="minorEastAsia" w:cstheme="minorBidi"/>
          <w:noProof/>
          <w:sz w:val="22"/>
          <w:szCs w:val="22"/>
        </w:rPr>
      </w:pPr>
      <w:ins w:id="1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_Toc499017562 \h </w:instrText>
        </w:r>
        <w:r>
          <w:rPr>
            <w:noProof/>
            <w:webHidden/>
          </w:rPr>
        </w:r>
      </w:ins>
      <w:r>
        <w:rPr>
          <w:noProof/>
          <w:webHidden/>
        </w:rPr>
        <w:fldChar w:fldCharType="separate"/>
      </w:r>
      <w:ins w:id="162" w:author="Markus Brüderl" w:date="2017-11-21T08:50:00Z">
        <w:r>
          <w:rPr>
            <w:noProof/>
            <w:webHidden/>
          </w:rPr>
          <w:t>37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63" w:author="Markus Brüderl" w:date="2017-11-21T08:50:00Z"/>
          <w:rFonts w:eastAsiaTheme="minorEastAsia" w:cstheme="minorBidi"/>
          <w:noProof/>
          <w:sz w:val="22"/>
          <w:szCs w:val="22"/>
        </w:rPr>
      </w:pPr>
      <w:ins w:id="1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_Toc499017563 \h </w:instrText>
        </w:r>
        <w:r>
          <w:rPr>
            <w:noProof/>
            <w:webHidden/>
          </w:rPr>
        </w:r>
      </w:ins>
      <w:r>
        <w:rPr>
          <w:noProof/>
          <w:webHidden/>
        </w:rPr>
        <w:fldChar w:fldCharType="separate"/>
      </w:r>
      <w:ins w:id="165" w:author="Markus Brüderl" w:date="2017-11-21T08:50:00Z">
        <w:r>
          <w:rPr>
            <w:noProof/>
            <w:webHidden/>
          </w:rPr>
          <w:t>37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66" w:author="Markus Brüderl" w:date="2017-11-21T08:50:00Z"/>
          <w:rFonts w:eastAsiaTheme="minorEastAsia" w:cstheme="minorBidi"/>
          <w:noProof/>
          <w:sz w:val="22"/>
          <w:szCs w:val="22"/>
        </w:rPr>
      </w:pPr>
      <w:ins w:id="1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_Toc499017564 \h </w:instrText>
        </w:r>
        <w:r>
          <w:rPr>
            <w:noProof/>
            <w:webHidden/>
          </w:rPr>
        </w:r>
      </w:ins>
      <w:r>
        <w:rPr>
          <w:noProof/>
          <w:webHidden/>
        </w:rPr>
        <w:fldChar w:fldCharType="separate"/>
      </w:r>
      <w:ins w:id="168" w:author="Markus Brüderl" w:date="2017-11-21T08:50:00Z">
        <w:r>
          <w:rPr>
            <w:noProof/>
            <w:webHidden/>
          </w:rPr>
          <w:t>38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69" w:author="Markus Brüderl" w:date="2017-11-21T08:50:00Z"/>
          <w:rFonts w:eastAsiaTheme="minorEastAsia" w:cstheme="minorBidi"/>
          <w:noProof/>
          <w:sz w:val="22"/>
          <w:szCs w:val="22"/>
        </w:rPr>
      </w:pPr>
      <w:ins w:id="1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_Toc499017565 \h </w:instrText>
        </w:r>
        <w:r>
          <w:rPr>
            <w:noProof/>
            <w:webHidden/>
          </w:rPr>
        </w:r>
      </w:ins>
      <w:r>
        <w:rPr>
          <w:noProof/>
          <w:webHidden/>
        </w:rPr>
        <w:fldChar w:fldCharType="separate"/>
      </w:r>
      <w:ins w:id="171" w:author="Markus Brüderl" w:date="2017-11-21T08:50:00Z">
        <w:r>
          <w:rPr>
            <w:noProof/>
            <w:webHidden/>
          </w:rPr>
          <w:t>38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2" w:author="Markus Brüderl" w:date="2017-11-21T08:50:00Z"/>
          <w:rFonts w:eastAsiaTheme="minorEastAsia" w:cstheme="minorBidi"/>
          <w:noProof/>
          <w:sz w:val="22"/>
          <w:szCs w:val="22"/>
        </w:rPr>
      </w:pPr>
      <w:ins w:id="1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_Toc499017566 \h </w:instrText>
        </w:r>
        <w:r>
          <w:rPr>
            <w:noProof/>
            <w:webHidden/>
          </w:rPr>
        </w:r>
      </w:ins>
      <w:r>
        <w:rPr>
          <w:noProof/>
          <w:webHidden/>
        </w:rPr>
        <w:fldChar w:fldCharType="separate"/>
      </w:r>
      <w:ins w:id="174" w:author="Markus Brüderl" w:date="2017-11-21T08:50:00Z">
        <w:r>
          <w:rPr>
            <w:noProof/>
            <w:webHidden/>
          </w:rPr>
          <w:t>38</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175" w:author="Markus Brüderl" w:date="2017-11-21T08:50:00Z"/>
          <w:rFonts w:eastAsiaTheme="minorEastAsia" w:cstheme="minorBidi"/>
          <w:b w:val="0"/>
          <w:bCs w:val="0"/>
          <w:noProof/>
          <w:sz w:val="22"/>
          <w:szCs w:val="22"/>
        </w:rPr>
      </w:pPr>
      <w:ins w:id="1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w:t>
        </w:r>
        <w:r>
          <w:rPr>
            <w:rFonts w:eastAsiaTheme="minorEastAsia" w:cstheme="minorBidi"/>
            <w:b w:val="0"/>
            <w:bCs w:val="0"/>
            <w:noProof/>
            <w:sz w:val="22"/>
            <w:szCs w:val="22"/>
          </w:rPr>
          <w:tab/>
        </w:r>
        <w:r w:rsidRPr="00FC6015">
          <w:rPr>
            <w:rStyle w:val="Hyperlink"/>
            <w:noProof/>
          </w:rPr>
          <w:t>b2xService (B2X)</w:t>
        </w:r>
        <w:r>
          <w:rPr>
            <w:noProof/>
            <w:webHidden/>
          </w:rPr>
          <w:tab/>
        </w:r>
        <w:r>
          <w:rPr>
            <w:noProof/>
            <w:webHidden/>
          </w:rPr>
          <w:fldChar w:fldCharType="begin"/>
        </w:r>
        <w:r>
          <w:rPr>
            <w:noProof/>
            <w:webHidden/>
          </w:rPr>
          <w:instrText xml:space="preserve"> PAGEREF _Toc499017567 \h </w:instrText>
        </w:r>
        <w:r>
          <w:rPr>
            <w:noProof/>
            <w:webHidden/>
          </w:rPr>
        </w:r>
      </w:ins>
      <w:r>
        <w:rPr>
          <w:noProof/>
          <w:webHidden/>
        </w:rPr>
        <w:fldChar w:fldCharType="separate"/>
      </w:r>
      <w:ins w:id="177" w:author="Markus Brüderl" w:date="2017-11-21T08:50:00Z">
        <w:r>
          <w:rPr>
            <w:noProof/>
            <w:webHidden/>
          </w:rPr>
          <w:t>38</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78" w:author="Markus Brüderl" w:date="2017-11-21T08:50:00Z"/>
          <w:rFonts w:eastAsiaTheme="minorEastAsia" w:cstheme="minorBidi"/>
          <w:noProof/>
          <w:sz w:val="22"/>
          <w:szCs w:val="22"/>
        </w:rPr>
      </w:pPr>
      <w:ins w:id="1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w:t>
        </w:r>
        <w:r>
          <w:rPr>
            <w:rFonts w:eastAsiaTheme="minorEastAsia" w:cstheme="minorBidi"/>
            <w:noProof/>
            <w:sz w:val="22"/>
            <w:szCs w:val="22"/>
          </w:rPr>
          <w:tab/>
        </w:r>
        <w:r w:rsidRPr="00FC6015">
          <w:rPr>
            <w:rStyle w:val="Hyperlink"/>
            <w:noProof/>
          </w:rPr>
          <w:t>Sequenzbeispiel für b2xService</w:t>
        </w:r>
        <w:r>
          <w:rPr>
            <w:noProof/>
            <w:webHidden/>
          </w:rPr>
          <w:tab/>
        </w:r>
        <w:r>
          <w:rPr>
            <w:noProof/>
            <w:webHidden/>
          </w:rPr>
          <w:fldChar w:fldCharType="begin"/>
        </w:r>
        <w:r>
          <w:rPr>
            <w:noProof/>
            <w:webHidden/>
          </w:rPr>
          <w:instrText xml:space="preserve"> PAGEREF _Toc499017568 \h </w:instrText>
        </w:r>
        <w:r>
          <w:rPr>
            <w:noProof/>
            <w:webHidden/>
          </w:rPr>
        </w:r>
      </w:ins>
      <w:r>
        <w:rPr>
          <w:noProof/>
          <w:webHidden/>
        </w:rPr>
        <w:fldChar w:fldCharType="separate"/>
      </w:r>
      <w:ins w:id="180" w:author="Markus Brüderl" w:date="2017-11-21T08:50:00Z">
        <w:r>
          <w:rPr>
            <w:noProof/>
            <w:webHidden/>
          </w:rPr>
          <w:t>39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81" w:author="Markus Brüderl" w:date="2017-11-21T08:50:00Z"/>
          <w:rFonts w:eastAsiaTheme="minorEastAsia" w:cstheme="minorBidi"/>
          <w:noProof/>
          <w:sz w:val="22"/>
          <w:szCs w:val="22"/>
        </w:rPr>
      </w:pPr>
      <w:ins w:id="1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"_Toc499017569"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3.2.2</w:t>
        </w:r>
        <w:r>
          <w:rPr>
            <w:rFonts w:eastAsiaTheme="minorEastAsia" w:cstheme="minorBidi"/>
            <w:noProof/>
            <w:sz w:val="22"/>
            <w:szCs w:val="22"/>
          </w:rPr>
          <w:tab/>
        </w:r>
        <w:r w:rsidRPr="00FC6015">
          <w:rPr>
            <w:rStyle w:val="Hyperlink"/>
            <w:noProof/>
          </w:rPr>
          <w:t>getDealerID</w:t>
        </w:r>
        <w:r>
          <w:rPr>
            <w:noProof/>
            <w:webHidden/>
          </w:rPr>
          <w:tab/>
        </w:r>
        <w:r>
          <w:rPr>
            <w:noProof/>
            <w:webHidden/>
          </w:rPr>
          <w:fldChar w:fldCharType="begin"/>
        </w:r>
        <w:r>
          <w:rPr>
            <w:noProof/>
            <w:webHidden/>
          </w:rPr>
          <w:instrText xml:space="preserve"> PAGEREF _Toc499017569 \h </w:instrText>
        </w:r>
        <w:r>
          <w:rPr>
            <w:noProof/>
            <w:webHidden/>
          </w:rPr>
        </w:r>
      </w:ins>
      <w:r>
        <w:rPr>
          <w:noProof/>
          <w:webHidden/>
        </w:rPr>
        <w:fldChar w:fldCharType="separate"/>
      </w:r>
      <w:ins w:id="183" w:author="Markus Brüderl" w:date="2017-11-21T08:50:00Z">
        <w:r>
          <w:rPr>
            <w:noProof/>
            <w:webHidden/>
          </w:rPr>
          <w:t>39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84" w:author="Markus Brüderl" w:date="2017-11-21T08:50:00Z"/>
          <w:rFonts w:eastAsiaTheme="minorEastAsia" w:cstheme="minorBidi"/>
          <w:noProof/>
          <w:sz w:val="22"/>
          <w:szCs w:val="22"/>
        </w:rPr>
      </w:pPr>
      <w:ins w:id="1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_Toc499017570 \h </w:instrText>
        </w:r>
        <w:r>
          <w:rPr>
            <w:noProof/>
            <w:webHidden/>
          </w:rPr>
        </w:r>
      </w:ins>
      <w:r>
        <w:rPr>
          <w:noProof/>
          <w:webHidden/>
        </w:rPr>
        <w:fldChar w:fldCharType="separate"/>
      </w:r>
      <w:ins w:id="186" w:author="Markus Brüderl" w:date="2017-11-21T08:50:00Z">
        <w:r>
          <w:rPr>
            <w:noProof/>
            <w:webHidden/>
          </w:rPr>
          <w:t>39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7" w:author="Markus Brüderl" w:date="2017-11-21T08:50:00Z"/>
          <w:rFonts w:eastAsiaTheme="minorEastAsia" w:cstheme="minorBidi"/>
          <w:noProof/>
          <w:sz w:val="22"/>
          <w:szCs w:val="22"/>
        </w:rPr>
      </w:pPr>
      <w:ins w:id="1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_Toc499017571 \h </w:instrText>
        </w:r>
        <w:r>
          <w:rPr>
            <w:noProof/>
            <w:webHidden/>
          </w:rPr>
        </w:r>
      </w:ins>
      <w:r>
        <w:rPr>
          <w:noProof/>
          <w:webHidden/>
        </w:rPr>
        <w:fldChar w:fldCharType="separate"/>
      </w:r>
      <w:ins w:id="189" w:author="Markus Brüderl" w:date="2017-11-21T08:50:00Z">
        <w:r>
          <w:rPr>
            <w:noProof/>
            <w:webHidden/>
          </w:rPr>
          <w:t>39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90" w:author="Markus Brüderl" w:date="2017-11-21T08:50:00Z"/>
          <w:rFonts w:eastAsiaTheme="minorEastAsia" w:cstheme="minorBidi"/>
          <w:noProof/>
          <w:sz w:val="22"/>
          <w:szCs w:val="22"/>
        </w:rPr>
      </w:pPr>
      <w:ins w:id="1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_Toc499017572 \h </w:instrText>
        </w:r>
        <w:r>
          <w:rPr>
            <w:noProof/>
            <w:webHidden/>
          </w:rPr>
        </w:r>
      </w:ins>
      <w:r>
        <w:rPr>
          <w:noProof/>
          <w:webHidden/>
        </w:rPr>
        <w:fldChar w:fldCharType="separate"/>
      </w:r>
      <w:ins w:id="192" w:author="Markus Brüderl" w:date="2017-11-21T08:50:00Z">
        <w:r>
          <w:rPr>
            <w:noProof/>
            <w:webHidden/>
          </w:rPr>
          <w:t>40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93" w:author="Markus Brüderl" w:date="2017-11-21T08:50:00Z"/>
          <w:rFonts w:eastAsiaTheme="minorEastAsia" w:cstheme="minorBidi"/>
          <w:noProof/>
          <w:sz w:val="22"/>
          <w:szCs w:val="22"/>
        </w:rPr>
      </w:pPr>
      <w:ins w:id="1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_Toc499017573 \h </w:instrText>
        </w:r>
        <w:r>
          <w:rPr>
            <w:noProof/>
            <w:webHidden/>
          </w:rPr>
        </w:r>
      </w:ins>
      <w:r>
        <w:rPr>
          <w:noProof/>
          <w:webHidden/>
        </w:rPr>
        <w:fldChar w:fldCharType="separate"/>
      </w:r>
      <w:ins w:id="195" w:author="Markus Brüderl" w:date="2017-11-21T08:50:00Z">
        <w:r>
          <w:rPr>
            <w:noProof/>
            <w:webHidden/>
          </w:rPr>
          <w:t>40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96" w:author="Markus Brüderl" w:date="2017-11-21T08:50:00Z"/>
          <w:rFonts w:eastAsiaTheme="minorEastAsia" w:cstheme="minorBidi"/>
          <w:noProof/>
          <w:sz w:val="22"/>
          <w:szCs w:val="22"/>
        </w:rPr>
      </w:pPr>
      <w:ins w:id="1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_Toc499017574 \h </w:instrText>
        </w:r>
        <w:r>
          <w:rPr>
            <w:noProof/>
            <w:webHidden/>
          </w:rPr>
        </w:r>
      </w:ins>
      <w:r>
        <w:rPr>
          <w:noProof/>
          <w:webHidden/>
        </w:rPr>
        <w:fldChar w:fldCharType="separate"/>
      </w:r>
      <w:ins w:id="198" w:author="Markus Brüderl" w:date="2017-11-21T08:50:00Z">
        <w:r>
          <w:rPr>
            <w:noProof/>
            <w:webHidden/>
          </w:rPr>
          <w:t>40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99" w:author="Markus Brüderl" w:date="2017-11-21T08:50:00Z"/>
          <w:rFonts w:eastAsiaTheme="minorEastAsia" w:cstheme="minorBidi"/>
          <w:noProof/>
          <w:sz w:val="22"/>
          <w:szCs w:val="22"/>
        </w:rPr>
      </w:pPr>
      <w:ins w:id="2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_Toc499017575 \h </w:instrText>
        </w:r>
        <w:r>
          <w:rPr>
            <w:noProof/>
            <w:webHidden/>
          </w:rPr>
        </w:r>
      </w:ins>
      <w:r>
        <w:rPr>
          <w:noProof/>
          <w:webHidden/>
        </w:rPr>
        <w:fldChar w:fldCharType="separate"/>
      </w:r>
      <w:ins w:id="201" w:author="Markus Brüderl" w:date="2017-11-21T08:50:00Z">
        <w:r>
          <w:rPr>
            <w:noProof/>
            <w:webHidden/>
          </w:rPr>
          <w:t>40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02" w:author="Markus Brüderl" w:date="2017-11-21T08:50:00Z"/>
          <w:rFonts w:eastAsiaTheme="minorEastAsia" w:cstheme="minorBidi"/>
          <w:noProof/>
          <w:sz w:val="22"/>
          <w:szCs w:val="22"/>
        </w:rPr>
      </w:pPr>
      <w:ins w:id="2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3.2.3</w:t>
        </w:r>
        <w:r>
          <w:rPr>
            <w:rFonts w:eastAsiaTheme="minorEastAsia" w:cstheme="minorBidi"/>
            <w:noProof/>
            <w:sz w:val="22"/>
            <w:szCs w:val="22"/>
          </w:rPr>
          <w:tab/>
        </w:r>
        <w:r w:rsidRPr="00FC6015">
          <w:rPr>
            <w:rStyle w:val="Hyperlink"/>
            <w:noProof/>
          </w:rPr>
          <w:t>getObjektDaten</w:t>
        </w:r>
        <w:r>
          <w:rPr>
            <w:noProof/>
            <w:webHidden/>
          </w:rPr>
          <w:tab/>
        </w:r>
        <w:r>
          <w:rPr>
            <w:noProof/>
            <w:webHidden/>
          </w:rPr>
          <w:fldChar w:fldCharType="begin"/>
        </w:r>
        <w:r>
          <w:rPr>
            <w:noProof/>
            <w:webHidden/>
          </w:rPr>
          <w:instrText xml:space="preserve"> PAGEREF _Toc499017576 \h </w:instrText>
        </w:r>
        <w:r>
          <w:rPr>
            <w:noProof/>
            <w:webHidden/>
          </w:rPr>
        </w:r>
      </w:ins>
      <w:r>
        <w:rPr>
          <w:noProof/>
          <w:webHidden/>
        </w:rPr>
        <w:fldChar w:fldCharType="separate"/>
      </w:r>
      <w:ins w:id="204" w:author="Markus Brüderl" w:date="2017-11-21T08:50:00Z">
        <w:r>
          <w:rPr>
            <w:noProof/>
            <w:webHidden/>
          </w:rPr>
          <w:t>42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05" w:author="Markus Brüderl" w:date="2017-11-21T08:50:00Z"/>
          <w:rFonts w:eastAsiaTheme="minorEastAsia" w:cstheme="minorBidi"/>
          <w:noProof/>
          <w:sz w:val="22"/>
          <w:szCs w:val="22"/>
        </w:rPr>
      </w:pPr>
      <w:ins w:id="2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_Toc499017577 \h </w:instrText>
        </w:r>
        <w:r>
          <w:rPr>
            <w:noProof/>
            <w:webHidden/>
          </w:rPr>
        </w:r>
      </w:ins>
      <w:r>
        <w:rPr>
          <w:noProof/>
          <w:webHidden/>
        </w:rPr>
        <w:fldChar w:fldCharType="separate"/>
      </w:r>
      <w:ins w:id="207" w:author="Markus Brüderl" w:date="2017-11-21T08:50:00Z">
        <w:r>
          <w:rPr>
            <w:noProof/>
            <w:webHidden/>
          </w:rPr>
          <w:t>42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08" w:author="Markus Brüderl" w:date="2017-11-21T08:50:00Z"/>
          <w:rFonts w:eastAsiaTheme="minorEastAsia" w:cstheme="minorBidi"/>
          <w:noProof/>
          <w:sz w:val="22"/>
          <w:szCs w:val="22"/>
        </w:rPr>
      </w:pPr>
      <w:ins w:id="2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_Toc499017578 \h </w:instrText>
        </w:r>
        <w:r>
          <w:rPr>
            <w:noProof/>
            <w:webHidden/>
          </w:rPr>
        </w:r>
      </w:ins>
      <w:r>
        <w:rPr>
          <w:noProof/>
          <w:webHidden/>
        </w:rPr>
        <w:fldChar w:fldCharType="separate"/>
      </w:r>
      <w:ins w:id="210" w:author="Markus Brüderl" w:date="2017-11-21T08:50:00Z">
        <w:r>
          <w:rPr>
            <w:noProof/>
            <w:webHidden/>
          </w:rPr>
          <w:t>42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11" w:author="Markus Brüderl" w:date="2017-11-21T08:50:00Z"/>
          <w:rFonts w:eastAsiaTheme="minorEastAsia" w:cstheme="minorBidi"/>
          <w:noProof/>
          <w:sz w:val="22"/>
          <w:szCs w:val="22"/>
        </w:rPr>
      </w:pPr>
      <w:ins w:id="2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"_Toc499017579"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_Toc499017579 \h </w:instrText>
        </w:r>
        <w:r>
          <w:rPr>
            <w:noProof/>
            <w:webHidden/>
          </w:rPr>
        </w:r>
      </w:ins>
      <w:r>
        <w:rPr>
          <w:noProof/>
          <w:webHidden/>
        </w:rPr>
        <w:fldChar w:fldCharType="separate"/>
      </w:r>
      <w:ins w:id="213" w:author="Markus Brüderl" w:date="2017-11-21T08:50:00Z">
        <w:r>
          <w:rPr>
            <w:noProof/>
            <w:webHidden/>
          </w:rPr>
          <w:t>42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14" w:author="Markus Brüderl" w:date="2017-11-21T08:50:00Z"/>
          <w:rFonts w:eastAsiaTheme="minorEastAsia" w:cstheme="minorBidi"/>
          <w:noProof/>
          <w:sz w:val="22"/>
          <w:szCs w:val="22"/>
        </w:rPr>
      </w:pPr>
      <w:ins w:id="2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_Toc499017580 \h </w:instrText>
        </w:r>
        <w:r>
          <w:rPr>
            <w:noProof/>
            <w:webHidden/>
          </w:rPr>
        </w:r>
      </w:ins>
      <w:r>
        <w:rPr>
          <w:noProof/>
          <w:webHidden/>
        </w:rPr>
        <w:fldChar w:fldCharType="separate"/>
      </w:r>
      <w:ins w:id="216" w:author="Markus Brüderl" w:date="2017-11-21T08:50:00Z">
        <w:r>
          <w:rPr>
            <w:noProof/>
            <w:webHidden/>
          </w:rPr>
          <w:t>42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17" w:author="Markus Brüderl" w:date="2017-11-21T08:50:00Z"/>
          <w:rFonts w:eastAsiaTheme="minorEastAsia" w:cstheme="minorBidi"/>
          <w:noProof/>
          <w:sz w:val="22"/>
          <w:szCs w:val="22"/>
        </w:rPr>
      </w:pPr>
      <w:ins w:id="2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_Toc499017581 \h </w:instrText>
        </w:r>
        <w:r>
          <w:rPr>
            <w:noProof/>
            <w:webHidden/>
          </w:rPr>
        </w:r>
      </w:ins>
      <w:r>
        <w:rPr>
          <w:noProof/>
          <w:webHidden/>
        </w:rPr>
        <w:fldChar w:fldCharType="separate"/>
      </w:r>
      <w:ins w:id="219" w:author="Markus Brüderl" w:date="2017-11-21T08:50:00Z">
        <w:r>
          <w:rPr>
            <w:noProof/>
            <w:webHidden/>
          </w:rPr>
          <w:t>42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20" w:author="Markus Brüderl" w:date="2017-11-21T08:50:00Z"/>
          <w:rFonts w:eastAsiaTheme="minorEastAsia" w:cstheme="minorBidi"/>
          <w:noProof/>
          <w:sz w:val="22"/>
          <w:szCs w:val="22"/>
        </w:rPr>
      </w:pPr>
      <w:ins w:id="2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_Toc499017582 \h </w:instrText>
        </w:r>
        <w:r>
          <w:rPr>
            <w:noProof/>
            <w:webHidden/>
          </w:rPr>
        </w:r>
      </w:ins>
      <w:r>
        <w:rPr>
          <w:noProof/>
          <w:webHidden/>
        </w:rPr>
        <w:fldChar w:fldCharType="separate"/>
      </w:r>
      <w:ins w:id="222" w:author="Markus Brüderl" w:date="2017-11-21T08:50:00Z">
        <w:r>
          <w:rPr>
            <w:noProof/>
            <w:webHidden/>
          </w:rPr>
          <w:t>43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3" w:author="Markus Brüderl" w:date="2017-11-21T08:50:00Z"/>
          <w:rFonts w:eastAsiaTheme="minorEastAsia" w:cstheme="minorBidi"/>
          <w:noProof/>
          <w:sz w:val="22"/>
          <w:szCs w:val="22"/>
        </w:rPr>
      </w:pPr>
      <w:ins w:id="2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3.2.4</w:t>
        </w:r>
        <w:r>
          <w:rPr>
            <w:rFonts w:eastAsiaTheme="minorEastAsia" w:cstheme="minorBidi"/>
            <w:noProof/>
            <w:sz w:val="22"/>
            <w:szCs w:val="22"/>
          </w:rPr>
          <w:tab/>
        </w:r>
        <w:r w:rsidRPr="00FC6015">
          <w:rPr>
            <w:rStyle w:val="Hyperlink"/>
            <w:noProof/>
          </w:rPr>
          <w:t>listAvailableProduktInfo</w:t>
        </w:r>
        <w:r>
          <w:rPr>
            <w:noProof/>
            <w:webHidden/>
          </w:rPr>
          <w:tab/>
        </w:r>
        <w:r>
          <w:rPr>
            <w:noProof/>
            <w:webHidden/>
          </w:rPr>
          <w:fldChar w:fldCharType="begin"/>
        </w:r>
        <w:r>
          <w:rPr>
            <w:noProof/>
            <w:webHidden/>
          </w:rPr>
          <w:instrText xml:space="preserve"> PAGEREF _Toc499017583 \h </w:instrText>
        </w:r>
        <w:r>
          <w:rPr>
            <w:noProof/>
            <w:webHidden/>
          </w:rPr>
        </w:r>
      </w:ins>
      <w:r>
        <w:rPr>
          <w:noProof/>
          <w:webHidden/>
        </w:rPr>
        <w:fldChar w:fldCharType="separate"/>
      </w:r>
      <w:ins w:id="225" w:author="Markus Brüderl" w:date="2017-11-21T08:50:00Z">
        <w:r>
          <w:rPr>
            <w:noProof/>
            <w:webHidden/>
          </w:rPr>
          <w:t>44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26" w:author="Markus Brüderl" w:date="2017-11-21T08:50:00Z"/>
          <w:rFonts w:eastAsiaTheme="minorEastAsia" w:cstheme="minorBidi"/>
          <w:noProof/>
          <w:sz w:val="22"/>
          <w:szCs w:val="22"/>
        </w:rPr>
      </w:pPr>
      <w:ins w:id="2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_Toc499017584 \h </w:instrText>
        </w:r>
        <w:r>
          <w:rPr>
            <w:noProof/>
            <w:webHidden/>
          </w:rPr>
        </w:r>
      </w:ins>
      <w:r>
        <w:rPr>
          <w:noProof/>
          <w:webHidden/>
        </w:rPr>
        <w:fldChar w:fldCharType="separate"/>
      </w:r>
      <w:ins w:id="228" w:author="Markus Brüderl" w:date="2017-11-21T08:50:00Z">
        <w:r>
          <w:rPr>
            <w:noProof/>
            <w:webHidden/>
          </w:rPr>
          <w:t>44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29" w:author="Markus Brüderl" w:date="2017-11-21T08:50:00Z"/>
          <w:rFonts w:eastAsiaTheme="minorEastAsia" w:cstheme="minorBidi"/>
          <w:noProof/>
          <w:sz w:val="22"/>
          <w:szCs w:val="22"/>
        </w:rPr>
      </w:pPr>
      <w:ins w:id="2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_Toc499017585 \h </w:instrText>
        </w:r>
        <w:r>
          <w:rPr>
            <w:noProof/>
            <w:webHidden/>
          </w:rPr>
        </w:r>
      </w:ins>
      <w:r>
        <w:rPr>
          <w:noProof/>
          <w:webHidden/>
        </w:rPr>
        <w:fldChar w:fldCharType="separate"/>
      </w:r>
      <w:ins w:id="231" w:author="Markus Brüderl" w:date="2017-11-21T08:50:00Z">
        <w:r>
          <w:rPr>
            <w:noProof/>
            <w:webHidden/>
          </w:rPr>
          <w:t>45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32" w:author="Markus Brüderl" w:date="2017-11-21T08:50:00Z"/>
          <w:rFonts w:eastAsiaTheme="minorEastAsia" w:cstheme="minorBidi"/>
          <w:noProof/>
          <w:sz w:val="22"/>
          <w:szCs w:val="22"/>
        </w:rPr>
      </w:pPr>
      <w:ins w:id="2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_Toc499017586 \h </w:instrText>
        </w:r>
        <w:r>
          <w:rPr>
            <w:noProof/>
            <w:webHidden/>
          </w:rPr>
        </w:r>
      </w:ins>
      <w:r>
        <w:rPr>
          <w:noProof/>
          <w:webHidden/>
        </w:rPr>
        <w:fldChar w:fldCharType="separate"/>
      </w:r>
      <w:ins w:id="234" w:author="Markus Brüderl" w:date="2017-11-21T08:50:00Z">
        <w:r>
          <w:rPr>
            <w:noProof/>
            <w:webHidden/>
          </w:rPr>
          <w:t>45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35" w:author="Markus Brüderl" w:date="2017-11-21T08:50:00Z"/>
          <w:rFonts w:eastAsiaTheme="minorEastAsia" w:cstheme="minorBidi"/>
          <w:noProof/>
          <w:sz w:val="22"/>
          <w:szCs w:val="22"/>
        </w:rPr>
      </w:pPr>
      <w:ins w:id="2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_Toc499017587 \h </w:instrText>
        </w:r>
        <w:r>
          <w:rPr>
            <w:noProof/>
            <w:webHidden/>
          </w:rPr>
        </w:r>
      </w:ins>
      <w:r>
        <w:rPr>
          <w:noProof/>
          <w:webHidden/>
        </w:rPr>
        <w:fldChar w:fldCharType="separate"/>
      </w:r>
      <w:ins w:id="237" w:author="Markus Brüderl" w:date="2017-11-21T08:50:00Z">
        <w:r>
          <w:rPr>
            <w:noProof/>
            <w:webHidden/>
          </w:rPr>
          <w:t>47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38" w:author="Markus Brüderl" w:date="2017-11-21T08:50:00Z"/>
          <w:rFonts w:eastAsiaTheme="minorEastAsia" w:cstheme="minorBidi"/>
          <w:noProof/>
          <w:sz w:val="22"/>
          <w:szCs w:val="22"/>
        </w:rPr>
      </w:pPr>
      <w:ins w:id="2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_Toc499017588 \h </w:instrText>
        </w:r>
        <w:r>
          <w:rPr>
            <w:noProof/>
            <w:webHidden/>
          </w:rPr>
        </w:r>
      </w:ins>
      <w:r>
        <w:rPr>
          <w:noProof/>
          <w:webHidden/>
        </w:rPr>
        <w:fldChar w:fldCharType="separate"/>
      </w:r>
      <w:ins w:id="240" w:author="Markus Brüderl" w:date="2017-11-21T08:50:00Z">
        <w:r>
          <w:rPr>
            <w:noProof/>
            <w:webHidden/>
          </w:rPr>
          <w:t>47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41" w:author="Markus Brüderl" w:date="2017-11-21T08:50:00Z"/>
          <w:rFonts w:eastAsiaTheme="minorEastAsia" w:cstheme="minorBidi"/>
          <w:noProof/>
          <w:sz w:val="22"/>
          <w:szCs w:val="22"/>
        </w:rPr>
      </w:pPr>
      <w:ins w:id="2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"_Toc499017589"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lang w:val="en-US"/>
          </w:rPr>
          <w:t>3.2.4.2.2</w:t>
        </w:r>
        <w:r>
          <w:rPr>
            <w:rFonts w:eastAsiaTheme="minorEastAsia" w:cstheme="minorBidi"/>
            <w:noProof/>
            <w:sz w:val="22"/>
            <w:szCs w:val="22"/>
          </w:rPr>
          <w:tab/>
        </w:r>
        <w:r w:rsidRPr="00FC6015">
          <w:rPr>
            <w:rStyle w:val="Hyperlink"/>
            <w:noProof/>
            <w:lang w:val="en-US"/>
          </w:rPr>
          <w:t>Response</w:t>
        </w:r>
        <w:r>
          <w:rPr>
            <w:noProof/>
            <w:webHidden/>
          </w:rPr>
          <w:tab/>
        </w:r>
        <w:r>
          <w:rPr>
            <w:noProof/>
            <w:webHidden/>
          </w:rPr>
          <w:fldChar w:fldCharType="begin"/>
        </w:r>
        <w:r>
          <w:rPr>
            <w:noProof/>
            <w:webHidden/>
          </w:rPr>
          <w:instrText xml:space="preserve"> PAGEREF _Toc499017589 \h </w:instrText>
        </w:r>
        <w:r>
          <w:rPr>
            <w:noProof/>
            <w:webHidden/>
          </w:rPr>
        </w:r>
      </w:ins>
      <w:r>
        <w:rPr>
          <w:noProof/>
          <w:webHidden/>
        </w:rPr>
        <w:fldChar w:fldCharType="separate"/>
      </w:r>
      <w:ins w:id="243" w:author="Markus Brüderl" w:date="2017-11-21T08:50:00Z">
        <w:r>
          <w:rPr>
            <w:noProof/>
            <w:webHidden/>
          </w:rPr>
          <w:t>47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44" w:author="Markus Brüderl" w:date="2017-11-21T08:50:00Z"/>
          <w:rFonts w:eastAsiaTheme="minorEastAsia" w:cstheme="minorBidi"/>
          <w:noProof/>
          <w:sz w:val="22"/>
          <w:szCs w:val="22"/>
        </w:rPr>
      </w:pPr>
      <w:ins w:id="2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3.2.5</w:t>
        </w:r>
        <w:r>
          <w:rPr>
            <w:rFonts w:eastAsiaTheme="minorEastAsia" w:cstheme="minorBidi"/>
            <w:noProof/>
            <w:sz w:val="22"/>
            <w:szCs w:val="22"/>
          </w:rPr>
          <w:tab/>
        </w:r>
        <w:r w:rsidRPr="00FC6015">
          <w:rPr>
            <w:rStyle w:val="Hyperlink"/>
            <w:noProof/>
          </w:rPr>
          <w:t>listAvailableServices</w:t>
        </w:r>
        <w:r>
          <w:rPr>
            <w:noProof/>
            <w:webHidden/>
          </w:rPr>
          <w:tab/>
        </w:r>
        <w:r>
          <w:rPr>
            <w:noProof/>
            <w:webHidden/>
          </w:rPr>
          <w:fldChar w:fldCharType="begin"/>
        </w:r>
        <w:r>
          <w:rPr>
            <w:noProof/>
            <w:webHidden/>
          </w:rPr>
          <w:instrText xml:space="preserve"> PAGEREF _Toc499017590 \h </w:instrText>
        </w:r>
        <w:r>
          <w:rPr>
            <w:noProof/>
            <w:webHidden/>
          </w:rPr>
        </w:r>
      </w:ins>
      <w:r>
        <w:rPr>
          <w:noProof/>
          <w:webHidden/>
        </w:rPr>
        <w:fldChar w:fldCharType="separate"/>
      </w:r>
      <w:ins w:id="246" w:author="Markus Brüderl" w:date="2017-11-21T08:50:00Z">
        <w:r>
          <w:rPr>
            <w:noProof/>
            <w:webHidden/>
          </w:rPr>
          <w:t>53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47" w:author="Markus Brüderl" w:date="2017-11-21T08:50:00Z"/>
          <w:rFonts w:eastAsiaTheme="minorEastAsia" w:cstheme="minorBidi"/>
          <w:noProof/>
          <w:sz w:val="22"/>
          <w:szCs w:val="22"/>
        </w:rPr>
      </w:pPr>
      <w:ins w:id="2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_Toc499017591 \h </w:instrText>
        </w:r>
        <w:r>
          <w:rPr>
            <w:noProof/>
            <w:webHidden/>
          </w:rPr>
        </w:r>
      </w:ins>
      <w:r>
        <w:rPr>
          <w:noProof/>
          <w:webHidden/>
        </w:rPr>
        <w:fldChar w:fldCharType="separate"/>
      </w:r>
      <w:ins w:id="249" w:author="Markus Brüderl" w:date="2017-11-21T08:50:00Z">
        <w:r>
          <w:rPr>
            <w:noProof/>
            <w:webHidden/>
          </w:rPr>
          <w:t>53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50" w:author="Markus Brüderl" w:date="2017-11-21T08:50:00Z"/>
          <w:rFonts w:eastAsiaTheme="minorEastAsia" w:cstheme="minorBidi"/>
          <w:noProof/>
          <w:sz w:val="22"/>
          <w:szCs w:val="22"/>
        </w:rPr>
      </w:pPr>
      <w:ins w:id="2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_Toc499017592 \h </w:instrText>
        </w:r>
        <w:r>
          <w:rPr>
            <w:noProof/>
            <w:webHidden/>
          </w:rPr>
        </w:r>
      </w:ins>
      <w:r>
        <w:rPr>
          <w:noProof/>
          <w:webHidden/>
        </w:rPr>
        <w:fldChar w:fldCharType="separate"/>
      </w:r>
      <w:ins w:id="252" w:author="Markus Brüderl" w:date="2017-11-21T08:50:00Z">
        <w:r>
          <w:rPr>
            <w:noProof/>
            <w:webHidden/>
          </w:rPr>
          <w:t>54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53" w:author="Markus Brüderl" w:date="2017-11-21T08:50:00Z"/>
          <w:rFonts w:eastAsiaTheme="minorEastAsia" w:cstheme="minorBidi"/>
          <w:noProof/>
          <w:sz w:val="22"/>
          <w:szCs w:val="22"/>
        </w:rPr>
      </w:pPr>
      <w:ins w:id="2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_Toc499017593 \h </w:instrText>
        </w:r>
        <w:r>
          <w:rPr>
            <w:noProof/>
            <w:webHidden/>
          </w:rPr>
        </w:r>
      </w:ins>
      <w:r>
        <w:rPr>
          <w:noProof/>
          <w:webHidden/>
        </w:rPr>
        <w:fldChar w:fldCharType="separate"/>
      </w:r>
      <w:ins w:id="255" w:author="Markus Brüderl" w:date="2017-11-21T08:50:00Z">
        <w:r>
          <w:rPr>
            <w:noProof/>
            <w:webHidden/>
          </w:rPr>
          <w:t>54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56" w:author="Markus Brüderl" w:date="2017-11-21T08:50:00Z"/>
          <w:rFonts w:eastAsiaTheme="minorEastAsia" w:cstheme="minorBidi"/>
          <w:noProof/>
          <w:sz w:val="22"/>
          <w:szCs w:val="22"/>
        </w:rPr>
      </w:pPr>
      <w:ins w:id="2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_Toc499017594 \h </w:instrText>
        </w:r>
        <w:r>
          <w:rPr>
            <w:noProof/>
            <w:webHidden/>
          </w:rPr>
        </w:r>
      </w:ins>
      <w:r>
        <w:rPr>
          <w:noProof/>
          <w:webHidden/>
        </w:rPr>
        <w:fldChar w:fldCharType="separate"/>
      </w:r>
      <w:ins w:id="258" w:author="Markus Brüderl" w:date="2017-11-21T08:50:00Z">
        <w:r>
          <w:rPr>
            <w:noProof/>
            <w:webHidden/>
          </w:rPr>
          <w:t>56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59" w:author="Markus Brüderl" w:date="2017-11-21T08:50:00Z"/>
          <w:rFonts w:eastAsiaTheme="minorEastAsia" w:cstheme="minorBidi"/>
          <w:noProof/>
          <w:sz w:val="22"/>
          <w:szCs w:val="22"/>
        </w:rPr>
      </w:pPr>
      <w:ins w:id="2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_Toc499017595 \h </w:instrText>
        </w:r>
        <w:r>
          <w:rPr>
            <w:noProof/>
            <w:webHidden/>
          </w:rPr>
        </w:r>
      </w:ins>
      <w:r>
        <w:rPr>
          <w:noProof/>
          <w:webHidden/>
        </w:rPr>
        <w:fldChar w:fldCharType="separate"/>
      </w:r>
      <w:ins w:id="261" w:author="Markus Brüderl" w:date="2017-11-21T08:50:00Z">
        <w:r>
          <w:rPr>
            <w:noProof/>
            <w:webHidden/>
          </w:rPr>
          <w:t>56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62" w:author="Markus Brüderl" w:date="2017-11-21T08:50:00Z"/>
          <w:rFonts w:eastAsiaTheme="minorEastAsia" w:cstheme="minorBidi"/>
          <w:noProof/>
          <w:sz w:val="22"/>
          <w:szCs w:val="22"/>
        </w:rPr>
      </w:pPr>
      <w:ins w:id="2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_Toc499017596 \h </w:instrText>
        </w:r>
        <w:r>
          <w:rPr>
            <w:noProof/>
            <w:webHidden/>
          </w:rPr>
        </w:r>
      </w:ins>
      <w:r>
        <w:rPr>
          <w:noProof/>
          <w:webHidden/>
        </w:rPr>
        <w:fldChar w:fldCharType="separate"/>
      </w:r>
      <w:ins w:id="264" w:author="Markus Brüderl" w:date="2017-11-21T08:50:00Z">
        <w:r>
          <w:rPr>
            <w:noProof/>
            <w:webHidden/>
          </w:rPr>
          <w:t>56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65" w:author="Markus Brüderl" w:date="2017-11-21T08:50:00Z"/>
          <w:rFonts w:eastAsiaTheme="minorEastAsia" w:cstheme="minorBidi"/>
          <w:noProof/>
          <w:sz w:val="22"/>
          <w:szCs w:val="22"/>
        </w:rPr>
      </w:pPr>
      <w:ins w:id="2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3.2.6</w:t>
        </w:r>
        <w:r>
          <w:rPr>
            <w:rFonts w:eastAsiaTheme="minorEastAsia" w:cstheme="minorBidi"/>
            <w:noProof/>
            <w:sz w:val="22"/>
            <w:szCs w:val="22"/>
          </w:rPr>
          <w:tab/>
        </w:r>
        <w:r w:rsidRPr="00FC6015">
          <w:rPr>
            <w:rStyle w:val="Hyperlink"/>
            <w:noProof/>
          </w:rPr>
          <w:t>solveKalkulation</w:t>
        </w:r>
        <w:r>
          <w:rPr>
            <w:noProof/>
            <w:webHidden/>
          </w:rPr>
          <w:tab/>
        </w:r>
        <w:r>
          <w:rPr>
            <w:noProof/>
            <w:webHidden/>
          </w:rPr>
          <w:fldChar w:fldCharType="begin"/>
        </w:r>
        <w:r>
          <w:rPr>
            <w:noProof/>
            <w:webHidden/>
          </w:rPr>
          <w:instrText xml:space="preserve"> PAGEREF _Toc499017597 \h </w:instrText>
        </w:r>
        <w:r>
          <w:rPr>
            <w:noProof/>
            <w:webHidden/>
          </w:rPr>
        </w:r>
      </w:ins>
      <w:r>
        <w:rPr>
          <w:noProof/>
          <w:webHidden/>
        </w:rPr>
        <w:fldChar w:fldCharType="separate"/>
      </w:r>
      <w:ins w:id="267" w:author="Markus Brüderl" w:date="2017-11-21T08:50:00Z">
        <w:r>
          <w:rPr>
            <w:noProof/>
            <w:webHidden/>
          </w:rPr>
          <w:t>57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68" w:author="Markus Brüderl" w:date="2017-11-21T08:50:00Z"/>
          <w:rFonts w:eastAsiaTheme="minorEastAsia" w:cstheme="minorBidi"/>
          <w:noProof/>
          <w:sz w:val="22"/>
          <w:szCs w:val="22"/>
        </w:rPr>
      </w:pPr>
      <w:ins w:id="2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_Toc499017598 \h </w:instrText>
        </w:r>
        <w:r>
          <w:rPr>
            <w:noProof/>
            <w:webHidden/>
          </w:rPr>
        </w:r>
      </w:ins>
      <w:r>
        <w:rPr>
          <w:noProof/>
          <w:webHidden/>
        </w:rPr>
        <w:fldChar w:fldCharType="separate"/>
      </w:r>
      <w:ins w:id="270" w:author="Markus Brüderl" w:date="2017-11-21T08:50:00Z">
        <w:r>
          <w:rPr>
            <w:noProof/>
            <w:webHidden/>
          </w:rPr>
          <w:t>57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71" w:author="Markus Brüderl" w:date="2017-11-21T08:50:00Z"/>
          <w:rFonts w:eastAsiaTheme="minorEastAsia" w:cstheme="minorBidi"/>
          <w:noProof/>
          <w:sz w:val="22"/>
          <w:szCs w:val="22"/>
        </w:rPr>
      </w:pPr>
      <w:ins w:id="2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"_Toc499017599"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_Toc499017599 \h </w:instrText>
        </w:r>
        <w:r>
          <w:rPr>
            <w:noProof/>
            <w:webHidden/>
          </w:rPr>
        </w:r>
      </w:ins>
      <w:r>
        <w:rPr>
          <w:noProof/>
          <w:webHidden/>
        </w:rPr>
        <w:fldChar w:fldCharType="separate"/>
      </w:r>
      <w:ins w:id="273" w:author="Markus Brüderl" w:date="2017-11-21T08:50:00Z">
        <w:r>
          <w:rPr>
            <w:noProof/>
            <w:webHidden/>
          </w:rPr>
          <w:t>58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74" w:author="Markus Brüderl" w:date="2017-11-21T08:50:00Z"/>
          <w:rFonts w:eastAsiaTheme="minorEastAsia" w:cstheme="minorBidi"/>
          <w:noProof/>
          <w:sz w:val="22"/>
          <w:szCs w:val="22"/>
        </w:rPr>
      </w:pPr>
      <w:ins w:id="2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_Toc499017600 \h </w:instrText>
        </w:r>
        <w:r>
          <w:rPr>
            <w:noProof/>
            <w:webHidden/>
          </w:rPr>
        </w:r>
      </w:ins>
      <w:r>
        <w:rPr>
          <w:noProof/>
          <w:webHidden/>
        </w:rPr>
        <w:fldChar w:fldCharType="separate"/>
      </w:r>
      <w:ins w:id="276" w:author="Markus Brüderl" w:date="2017-11-21T08:50:00Z">
        <w:r>
          <w:rPr>
            <w:noProof/>
            <w:webHidden/>
          </w:rPr>
          <w:t>58</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77" w:author="Markus Brüderl" w:date="2017-11-21T08:50:00Z"/>
          <w:rFonts w:eastAsiaTheme="minorEastAsia" w:cstheme="minorBidi"/>
          <w:noProof/>
          <w:sz w:val="22"/>
          <w:szCs w:val="22"/>
        </w:rPr>
      </w:pPr>
      <w:ins w:id="2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_Toc499017601 \h </w:instrText>
        </w:r>
        <w:r>
          <w:rPr>
            <w:noProof/>
            <w:webHidden/>
          </w:rPr>
        </w:r>
      </w:ins>
      <w:r>
        <w:rPr>
          <w:noProof/>
          <w:webHidden/>
        </w:rPr>
        <w:fldChar w:fldCharType="separate"/>
      </w:r>
      <w:ins w:id="279" w:author="Markus Brüderl" w:date="2017-11-21T08:50:00Z">
        <w:r>
          <w:rPr>
            <w:noProof/>
            <w:webHidden/>
          </w:rPr>
          <w:t>58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80" w:author="Markus Brüderl" w:date="2017-11-21T08:50:00Z"/>
          <w:rFonts w:eastAsiaTheme="minorEastAsia" w:cstheme="minorBidi"/>
          <w:noProof/>
          <w:sz w:val="22"/>
          <w:szCs w:val="22"/>
        </w:rPr>
      </w:pPr>
      <w:ins w:id="2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_Toc499017602 \h </w:instrText>
        </w:r>
        <w:r>
          <w:rPr>
            <w:noProof/>
            <w:webHidden/>
          </w:rPr>
        </w:r>
      </w:ins>
      <w:r>
        <w:rPr>
          <w:noProof/>
          <w:webHidden/>
        </w:rPr>
        <w:fldChar w:fldCharType="separate"/>
      </w:r>
      <w:ins w:id="282" w:author="Markus Brüderl" w:date="2017-11-21T08:50:00Z">
        <w:r>
          <w:rPr>
            <w:noProof/>
            <w:webHidden/>
          </w:rPr>
          <w:t>58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83" w:author="Markus Brüderl" w:date="2017-11-21T08:50:00Z"/>
          <w:rFonts w:eastAsiaTheme="minorEastAsia" w:cstheme="minorBidi"/>
          <w:noProof/>
          <w:sz w:val="22"/>
          <w:szCs w:val="22"/>
        </w:rPr>
      </w:pPr>
      <w:ins w:id="2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_Toc499017603 \h </w:instrText>
        </w:r>
        <w:r>
          <w:rPr>
            <w:noProof/>
            <w:webHidden/>
          </w:rPr>
        </w:r>
      </w:ins>
      <w:r>
        <w:rPr>
          <w:noProof/>
          <w:webHidden/>
        </w:rPr>
        <w:fldChar w:fldCharType="separate"/>
      </w:r>
      <w:ins w:id="285" w:author="Markus Brüderl" w:date="2017-11-21T08:50:00Z">
        <w:r>
          <w:rPr>
            <w:noProof/>
            <w:webHidden/>
          </w:rPr>
          <w:t>60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86" w:author="Markus Brüderl" w:date="2017-11-21T08:50:00Z"/>
          <w:rFonts w:eastAsiaTheme="minorEastAsia" w:cstheme="minorBidi"/>
          <w:noProof/>
          <w:sz w:val="22"/>
          <w:szCs w:val="22"/>
        </w:rPr>
      </w:pPr>
      <w:ins w:id="2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3.2.7</w:t>
        </w:r>
        <w:r>
          <w:rPr>
            <w:rFonts w:eastAsiaTheme="minorEastAsia" w:cstheme="minorBidi"/>
            <w:noProof/>
            <w:sz w:val="22"/>
            <w:szCs w:val="22"/>
          </w:rPr>
          <w:tab/>
        </w:r>
        <w:r w:rsidRPr="00FC6015">
          <w:rPr>
            <w:rStyle w:val="Hyperlink"/>
            <w:noProof/>
          </w:rPr>
          <w:t>checkKalkulation</w:t>
        </w:r>
        <w:r>
          <w:rPr>
            <w:noProof/>
            <w:webHidden/>
          </w:rPr>
          <w:tab/>
        </w:r>
        <w:r>
          <w:rPr>
            <w:noProof/>
            <w:webHidden/>
          </w:rPr>
          <w:fldChar w:fldCharType="begin"/>
        </w:r>
        <w:r>
          <w:rPr>
            <w:noProof/>
            <w:webHidden/>
          </w:rPr>
          <w:instrText xml:space="preserve"> PAGEREF _Toc499017604 \h </w:instrText>
        </w:r>
        <w:r>
          <w:rPr>
            <w:noProof/>
            <w:webHidden/>
          </w:rPr>
        </w:r>
      </w:ins>
      <w:r>
        <w:rPr>
          <w:noProof/>
          <w:webHidden/>
        </w:rPr>
        <w:fldChar w:fldCharType="separate"/>
      </w:r>
      <w:ins w:id="288" w:author="Markus Brüderl" w:date="2017-11-21T08:50:00Z">
        <w:r>
          <w:rPr>
            <w:noProof/>
            <w:webHidden/>
          </w:rPr>
          <w:t>65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89" w:author="Markus Brüderl" w:date="2017-11-21T08:50:00Z"/>
          <w:rFonts w:eastAsiaTheme="minorEastAsia" w:cstheme="minorBidi"/>
          <w:noProof/>
          <w:sz w:val="22"/>
          <w:szCs w:val="22"/>
        </w:rPr>
      </w:pPr>
      <w:ins w:id="2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_Toc499017605 \h </w:instrText>
        </w:r>
        <w:r>
          <w:rPr>
            <w:noProof/>
            <w:webHidden/>
          </w:rPr>
        </w:r>
      </w:ins>
      <w:r>
        <w:rPr>
          <w:noProof/>
          <w:webHidden/>
        </w:rPr>
        <w:fldChar w:fldCharType="separate"/>
      </w:r>
      <w:ins w:id="291" w:author="Markus Brüderl" w:date="2017-11-21T08:50:00Z">
        <w:r>
          <w:rPr>
            <w:noProof/>
            <w:webHidden/>
          </w:rPr>
          <w:t>65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92" w:author="Markus Brüderl" w:date="2017-11-21T08:50:00Z"/>
          <w:rFonts w:eastAsiaTheme="minorEastAsia" w:cstheme="minorBidi"/>
          <w:noProof/>
          <w:sz w:val="22"/>
          <w:szCs w:val="22"/>
        </w:rPr>
      </w:pPr>
      <w:ins w:id="2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_Toc499017606 \h </w:instrText>
        </w:r>
        <w:r>
          <w:rPr>
            <w:noProof/>
            <w:webHidden/>
          </w:rPr>
        </w:r>
      </w:ins>
      <w:r>
        <w:rPr>
          <w:noProof/>
          <w:webHidden/>
        </w:rPr>
        <w:fldChar w:fldCharType="separate"/>
      </w:r>
      <w:ins w:id="294" w:author="Markus Brüderl" w:date="2017-11-21T08:50:00Z">
        <w:r>
          <w:rPr>
            <w:noProof/>
            <w:webHidden/>
          </w:rPr>
          <w:t>66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95" w:author="Markus Brüderl" w:date="2017-11-21T08:50:00Z"/>
          <w:rFonts w:eastAsiaTheme="minorEastAsia" w:cstheme="minorBidi"/>
          <w:noProof/>
          <w:sz w:val="22"/>
          <w:szCs w:val="22"/>
        </w:rPr>
      </w:pPr>
      <w:ins w:id="2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_Toc499017607 \h </w:instrText>
        </w:r>
        <w:r>
          <w:rPr>
            <w:noProof/>
            <w:webHidden/>
          </w:rPr>
        </w:r>
      </w:ins>
      <w:r>
        <w:rPr>
          <w:noProof/>
          <w:webHidden/>
        </w:rPr>
        <w:fldChar w:fldCharType="separate"/>
      </w:r>
      <w:ins w:id="297" w:author="Markus Brüderl" w:date="2017-11-21T08:50:00Z">
        <w:r>
          <w:rPr>
            <w:noProof/>
            <w:webHidden/>
          </w:rPr>
          <w:t>66</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98" w:author="Markus Brüderl" w:date="2017-11-21T08:50:00Z"/>
          <w:rFonts w:eastAsiaTheme="minorEastAsia" w:cstheme="minorBidi"/>
          <w:noProof/>
          <w:sz w:val="22"/>
          <w:szCs w:val="22"/>
        </w:rPr>
      </w:pPr>
      <w:ins w:id="2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"_Toc499017608"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_Toc499017608 \h </w:instrText>
        </w:r>
        <w:r>
          <w:rPr>
            <w:noProof/>
            <w:webHidden/>
          </w:rPr>
        </w:r>
      </w:ins>
      <w:r>
        <w:rPr>
          <w:noProof/>
          <w:webHidden/>
        </w:rPr>
        <w:fldChar w:fldCharType="separate"/>
      </w:r>
      <w:ins w:id="300" w:author="Markus Brüderl" w:date="2017-11-21T08:50:00Z">
        <w:r>
          <w:rPr>
            <w:noProof/>
            <w:webHidden/>
          </w:rPr>
          <w:t>67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01" w:author="Markus Brüderl" w:date="2017-11-21T08:50:00Z"/>
          <w:rFonts w:eastAsiaTheme="minorEastAsia" w:cstheme="minorBidi"/>
          <w:noProof/>
          <w:sz w:val="22"/>
          <w:szCs w:val="22"/>
        </w:rPr>
      </w:pPr>
      <w:ins w:id="302"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"_Toc499017609"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_Toc499017609 \h </w:instrText>
        </w:r>
        <w:r>
          <w:rPr>
            <w:noProof/>
            <w:webHidden/>
          </w:rPr>
        </w:r>
      </w:ins>
      <w:r>
        <w:rPr>
          <w:noProof/>
          <w:webHidden/>
        </w:rPr>
        <w:fldChar w:fldCharType="separate"/>
      </w:r>
      <w:ins w:id="303" w:author="Markus Brüderl" w:date="2017-11-21T08:50:00Z">
        <w:r>
          <w:rPr>
            <w:noProof/>
            <w:webHidden/>
          </w:rPr>
          <w:t>67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04" w:author="Markus Brüderl" w:date="2017-11-21T08:50:00Z"/>
          <w:rFonts w:eastAsiaTheme="minorEastAsia" w:cstheme="minorBidi"/>
          <w:noProof/>
          <w:sz w:val="22"/>
          <w:szCs w:val="22"/>
        </w:rPr>
      </w:pPr>
      <w:ins w:id="3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_Toc499017610 \h </w:instrText>
        </w:r>
        <w:r>
          <w:rPr>
            <w:noProof/>
            <w:webHidden/>
          </w:rPr>
        </w:r>
      </w:ins>
      <w:r>
        <w:rPr>
          <w:noProof/>
          <w:webHidden/>
        </w:rPr>
        <w:fldChar w:fldCharType="separate"/>
      </w:r>
      <w:ins w:id="306" w:author="Markus Brüderl" w:date="2017-11-21T08:50:00Z">
        <w:r>
          <w:rPr>
            <w:noProof/>
            <w:webHidden/>
          </w:rPr>
          <w:t>69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07" w:author="Markus Brüderl" w:date="2017-11-21T08:50:00Z"/>
          <w:rFonts w:eastAsiaTheme="minorEastAsia" w:cstheme="minorBidi"/>
          <w:noProof/>
          <w:sz w:val="22"/>
          <w:szCs w:val="22"/>
        </w:rPr>
      </w:pPr>
      <w:ins w:id="3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3.2.8</w:t>
        </w:r>
        <w:r>
          <w:rPr>
            <w:rFonts w:eastAsiaTheme="minorEastAsia" w:cstheme="minorBidi"/>
            <w:noProof/>
            <w:sz w:val="22"/>
            <w:szCs w:val="22"/>
          </w:rPr>
          <w:tab/>
        </w:r>
        <w:r w:rsidRPr="00FC6015">
          <w:rPr>
            <w:rStyle w:val="Hyperlink"/>
            <w:noProof/>
          </w:rPr>
          <w:t>listAvailableDokumente</w:t>
        </w:r>
        <w:r>
          <w:rPr>
            <w:noProof/>
            <w:webHidden/>
          </w:rPr>
          <w:tab/>
        </w:r>
        <w:r>
          <w:rPr>
            <w:noProof/>
            <w:webHidden/>
          </w:rPr>
          <w:fldChar w:fldCharType="begin"/>
        </w:r>
        <w:r>
          <w:rPr>
            <w:noProof/>
            <w:webHidden/>
          </w:rPr>
          <w:instrText xml:space="preserve"> PAGEREF _Toc499017611 \h </w:instrText>
        </w:r>
        <w:r>
          <w:rPr>
            <w:noProof/>
            <w:webHidden/>
          </w:rPr>
        </w:r>
      </w:ins>
      <w:r>
        <w:rPr>
          <w:noProof/>
          <w:webHidden/>
        </w:rPr>
        <w:fldChar w:fldCharType="separate"/>
      </w:r>
      <w:ins w:id="309" w:author="Markus Brüderl" w:date="2017-11-21T08:50:00Z">
        <w:r>
          <w:rPr>
            <w:noProof/>
            <w:webHidden/>
          </w:rPr>
          <w:t>69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310" w:author="Markus Brüderl" w:date="2017-11-21T08:50:00Z"/>
          <w:rFonts w:eastAsiaTheme="minorEastAsia" w:cstheme="minorBidi"/>
          <w:noProof/>
          <w:sz w:val="22"/>
          <w:szCs w:val="22"/>
        </w:rPr>
      </w:pPr>
      <w:ins w:id="3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3.2.8.1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_Toc499017612 \h </w:instrText>
        </w:r>
        <w:r>
          <w:rPr>
            <w:noProof/>
            <w:webHidden/>
          </w:rPr>
        </w:r>
      </w:ins>
      <w:r>
        <w:rPr>
          <w:noProof/>
          <w:webHidden/>
        </w:rPr>
        <w:fldChar w:fldCharType="separate"/>
      </w:r>
      <w:ins w:id="312" w:author="Markus Brüderl" w:date="2017-11-21T08:50:00Z">
        <w:r>
          <w:rPr>
            <w:noProof/>
            <w:webHidden/>
          </w:rPr>
          <w:t>69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13" w:author="Markus Brüderl" w:date="2017-11-21T08:50:00Z"/>
          <w:rFonts w:eastAsiaTheme="minorEastAsia" w:cstheme="minorBidi"/>
          <w:noProof/>
          <w:sz w:val="22"/>
          <w:szCs w:val="22"/>
        </w:rPr>
      </w:pPr>
      <w:ins w:id="3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3.2.8.1.1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_Toc499017613 \h </w:instrText>
        </w:r>
        <w:r>
          <w:rPr>
            <w:noProof/>
            <w:webHidden/>
          </w:rPr>
        </w:r>
      </w:ins>
      <w:r>
        <w:rPr>
          <w:noProof/>
          <w:webHidden/>
        </w:rPr>
        <w:fldChar w:fldCharType="separate"/>
      </w:r>
      <w:ins w:id="315" w:author="Markus Brüderl" w:date="2017-11-21T08:50:00Z">
        <w:r>
          <w:rPr>
            <w:noProof/>
            <w:webHidden/>
          </w:rPr>
          <w:t>69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16" w:author="Markus Brüderl" w:date="2017-11-21T08:50:00Z"/>
          <w:rFonts w:eastAsiaTheme="minorEastAsia" w:cstheme="minorBidi"/>
          <w:noProof/>
          <w:sz w:val="22"/>
          <w:szCs w:val="22"/>
        </w:rPr>
      </w:pPr>
      <w:ins w:id="3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3.2.8.1.2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_Toc499017614 \h </w:instrText>
        </w:r>
        <w:r>
          <w:rPr>
            <w:noProof/>
            <w:webHidden/>
          </w:rPr>
        </w:r>
      </w:ins>
      <w:r>
        <w:rPr>
          <w:noProof/>
          <w:webHidden/>
        </w:rPr>
        <w:fldChar w:fldCharType="separate"/>
      </w:r>
      <w:ins w:id="318" w:author="Markus Brüderl" w:date="2017-11-21T08:50:00Z">
        <w:r>
          <w:rPr>
            <w:noProof/>
            <w:webHidden/>
          </w:rPr>
          <w:t>70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319" w:author="Markus Brüderl" w:date="2017-11-21T08:50:00Z"/>
          <w:rFonts w:eastAsiaTheme="minorEastAsia" w:cstheme="minorBidi"/>
          <w:noProof/>
          <w:sz w:val="22"/>
          <w:szCs w:val="22"/>
        </w:rPr>
      </w:pPr>
      <w:ins w:id="3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3.2.8.2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_Toc499017615 \h </w:instrText>
        </w:r>
        <w:r>
          <w:rPr>
            <w:noProof/>
            <w:webHidden/>
          </w:rPr>
        </w:r>
      </w:ins>
      <w:r>
        <w:rPr>
          <w:noProof/>
          <w:webHidden/>
        </w:rPr>
        <w:fldChar w:fldCharType="separate"/>
      </w:r>
      <w:ins w:id="321" w:author="Markus Brüderl" w:date="2017-11-21T08:50:00Z">
        <w:r>
          <w:rPr>
            <w:noProof/>
            <w:webHidden/>
          </w:rPr>
          <w:t>71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22" w:author="Markus Brüderl" w:date="2017-11-21T08:50:00Z"/>
          <w:rFonts w:eastAsiaTheme="minorEastAsia" w:cstheme="minorBidi"/>
          <w:noProof/>
          <w:sz w:val="22"/>
          <w:szCs w:val="22"/>
        </w:rPr>
      </w:pPr>
      <w:ins w:id="3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3.2.8.2.1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_Toc499017616 \h </w:instrText>
        </w:r>
        <w:r>
          <w:rPr>
            <w:noProof/>
            <w:webHidden/>
          </w:rPr>
        </w:r>
      </w:ins>
      <w:r>
        <w:rPr>
          <w:noProof/>
          <w:webHidden/>
        </w:rPr>
        <w:fldChar w:fldCharType="separate"/>
      </w:r>
      <w:ins w:id="324" w:author="Markus Brüderl" w:date="2017-11-21T08:50:00Z">
        <w:r>
          <w:rPr>
            <w:noProof/>
            <w:webHidden/>
          </w:rPr>
          <w:t>71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25" w:author="Markus Brüderl" w:date="2017-11-21T08:50:00Z"/>
          <w:rFonts w:eastAsiaTheme="minorEastAsia" w:cstheme="minorBidi"/>
          <w:noProof/>
          <w:sz w:val="22"/>
          <w:szCs w:val="22"/>
        </w:rPr>
      </w:pPr>
      <w:ins w:id="3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3.2.8.2.2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_Toc499017617 \h </w:instrText>
        </w:r>
        <w:r>
          <w:rPr>
            <w:noProof/>
            <w:webHidden/>
          </w:rPr>
        </w:r>
      </w:ins>
      <w:r>
        <w:rPr>
          <w:noProof/>
          <w:webHidden/>
        </w:rPr>
        <w:fldChar w:fldCharType="separate"/>
      </w:r>
      <w:ins w:id="327" w:author="Markus Brüderl" w:date="2017-11-21T08:50:00Z">
        <w:r>
          <w:rPr>
            <w:noProof/>
            <w:webHidden/>
          </w:rPr>
          <w:t>71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28" w:author="Markus Brüderl" w:date="2017-11-21T08:50:00Z"/>
          <w:rFonts w:eastAsiaTheme="minorEastAsia" w:cstheme="minorBidi"/>
          <w:noProof/>
          <w:sz w:val="22"/>
          <w:szCs w:val="22"/>
        </w:rPr>
      </w:pPr>
      <w:ins w:id="3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3.2.9</w:t>
        </w:r>
        <w:r>
          <w:rPr>
            <w:rFonts w:eastAsiaTheme="minorEastAsia" w:cstheme="minorBidi"/>
            <w:noProof/>
            <w:sz w:val="22"/>
            <w:szCs w:val="22"/>
          </w:rPr>
          <w:tab/>
        </w:r>
        <w:r w:rsidRPr="00FC6015">
          <w:rPr>
            <w:rStyle w:val="Hyperlink"/>
            <w:noProof/>
          </w:rPr>
          <w:t>printCheckedDokumente</w:t>
        </w:r>
        <w:r>
          <w:rPr>
            <w:noProof/>
            <w:webHidden/>
          </w:rPr>
          <w:tab/>
        </w:r>
        <w:r>
          <w:rPr>
            <w:noProof/>
            <w:webHidden/>
          </w:rPr>
          <w:fldChar w:fldCharType="begin"/>
        </w:r>
        <w:r>
          <w:rPr>
            <w:noProof/>
            <w:webHidden/>
          </w:rPr>
          <w:instrText xml:space="preserve"> PAGEREF _Toc499017618 \h </w:instrText>
        </w:r>
        <w:r>
          <w:rPr>
            <w:noProof/>
            <w:webHidden/>
          </w:rPr>
        </w:r>
      </w:ins>
      <w:r>
        <w:rPr>
          <w:noProof/>
          <w:webHidden/>
        </w:rPr>
        <w:fldChar w:fldCharType="separate"/>
      </w:r>
      <w:ins w:id="330" w:author="Markus Brüderl" w:date="2017-11-21T08:50:00Z">
        <w:r>
          <w:rPr>
            <w:noProof/>
            <w:webHidden/>
          </w:rPr>
          <w:t>72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331" w:author="Markus Brüderl" w:date="2017-11-21T08:50:00Z"/>
          <w:rFonts w:eastAsiaTheme="minorEastAsia" w:cstheme="minorBidi"/>
          <w:noProof/>
          <w:sz w:val="22"/>
          <w:szCs w:val="22"/>
        </w:rPr>
      </w:pPr>
      <w:ins w:id="3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"_Toc499017619"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3.2.9.1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_Toc499017619 \h </w:instrText>
        </w:r>
        <w:r>
          <w:rPr>
            <w:noProof/>
            <w:webHidden/>
          </w:rPr>
        </w:r>
      </w:ins>
      <w:r>
        <w:rPr>
          <w:noProof/>
          <w:webHidden/>
        </w:rPr>
        <w:fldChar w:fldCharType="separate"/>
      </w:r>
      <w:ins w:id="333" w:author="Markus Brüderl" w:date="2017-11-21T08:50:00Z">
        <w:r>
          <w:rPr>
            <w:noProof/>
            <w:webHidden/>
          </w:rPr>
          <w:t>72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34" w:author="Markus Brüderl" w:date="2017-11-21T08:50:00Z"/>
          <w:rFonts w:eastAsiaTheme="minorEastAsia" w:cstheme="minorBidi"/>
          <w:noProof/>
          <w:sz w:val="22"/>
          <w:szCs w:val="22"/>
        </w:rPr>
      </w:pPr>
      <w:ins w:id="3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3.2.9.1.1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_Toc499017620 \h </w:instrText>
        </w:r>
        <w:r>
          <w:rPr>
            <w:noProof/>
            <w:webHidden/>
          </w:rPr>
        </w:r>
      </w:ins>
      <w:r>
        <w:rPr>
          <w:noProof/>
          <w:webHidden/>
        </w:rPr>
        <w:fldChar w:fldCharType="separate"/>
      </w:r>
      <w:ins w:id="336" w:author="Markus Brüderl" w:date="2017-11-21T08:50:00Z">
        <w:r>
          <w:rPr>
            <w:noProof/>
            <w:webHidden/>
          </w:rPr>
          <w:t>72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37" w:author="Markus Brüderl" w:date="2017-11-21T08:50:00Z"/>
          <w:rFonts w:eastAsiaTheme="minorEastAsia" w:cstheme="minorBidi"/>
          <w:noProof/>
          <w:sz w:val="22"/>
          <w:szCs w:val="22"/>
        </w:rPr>
      </w:pPr>
      <w:ins w:id="3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3.2.9.1.2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_Toc499017621 \h </w:instrText>
        </w:r>
        <w:r>
          <w:rPr>
            <w:noProof/>
            <w:webHidden/>
          </w:rPr>
        </w:r>
      </w:ins>
      <w:r>
        <w:rPr>
          <w:noProof/>
          <w:webHidden/>
        </w:rPr>
        <w:fldChar w:fldCharType="separate"/>
      </w:r>
      <w:ins w:id="339" w:author="Markus Brüderl" w:date="2017-11-21T08:50:00Z">
        <w:r>
          <w:rPr>
            <w:noProof/>
            <w:webHidden/>
          </w:rPr>
          <w:t>73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340" w:author="Markus Brüderl" w:date="2017-11-21T08:50:00Z"/>
          <w:rFonts w:eastAsiaTheme="minorEastAsia" w:cstheme="minorBidi"/>
          <w:noProof/>
          <w:sz w:val="22"/>
          <w:szCs w:val="22"/>
        </w:rPr>
      </w:pPr>
      <w:ins w:id="3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3.2.9.2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_Toc499017622 \h </w:instrText>
        </w:r>
        <w:r>
          <w:rPr>
            <w:noProof/>
            <w:webHidden/>
          </w:rPr>
        </w:r>
      </w:ins>
      <w:r>
        <w:rPr>
          <w:noProof/>
          <w:webHidden/>
        </w:rPr>
        <w:fldChar w:fldCharType="separate"/>
      </w:r>
      <w:ins w:id="342" w:author="Markus Brüderl" w:date="2017-11-21T08:50:00Z">
        <w:r>
          <w:rPr>
            <w:noProof/>
            <w:webHidden/>
          </w:rPr>
          <w:t>73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43" w:author="Markus Brüderl" w:date="2017-11-21T08:50:00Z"/>
          <w:rFonts w:eastAsiaTheme="minorEastAsia" w:cstheme="minorBidi"/>
          <w:noProof/>
          <w:sz w:val="22"/>
          <w:szCs w:val="22"/>
        </w:rPr>
      </w:pPr>
      <w:ins w:id="3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3.2.9.2.1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_Toc499017623 \h </w:instrText>
        </w:r>
        <w:r>
          <w:rPr>
            <w:noProof/>
            <w:webHidden/>
          </w:rPr>
        </w:r>
      </w:ins>
      <w:r>
        <w:rPr>
          <w:noProof/>
          <w:webHidden/>
        </w:rPr>
        <w:fldChar w:fldCharType="separate"/>
      </w:r>
      <w:ins w:id="345" w:author="Markus Brüderl" w:date="2017-11-21T08:50:00Z">
        <w:r>
          <w:rPr>
            <w:noProof/>
            <w:webHidden/>
          </w:rPr>
          <w:t>73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346" w:author="Markus Brüderl" w:date="2017-11-21T08:50:00Z"/>
          <w:rFonts w:eastAsiaTheme="minorEastAsia" w:cstheme="minorBidi"/>
          <w:noProof/>
          <w:sz w:val="22"/>
          <w:szCs w:val="22"/>
        </w:rPr>
      </w:pPr>
      <w:ins w:id="3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3.2.9.2.2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_Toc499017624 \h </w:instrText>
        </w:r>
        <w:r>
          <w:rPr>
            <w:noProof/>
            <w:webHidden/>
          </w:rPr>
        </w:r>
      </w:ins>
      <w:r>
        <w:rPr>
          <w:noProof/>
          <w:webHidden/>
        </w:rPr>
        <w:fldChar w:fldCharType="separate"/>
      </w:r>
      <w:ins w:id="348" w:author="Markus Brüderl" w:date="2017-11-21T08:50:00Z">
        <w:r>
          <w:rPr>
            <w:noProof/>
            <w:webHidden/>
          </w:rPr>
          <w:t>74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49" w:author="Markus Brüderl" w:date="2017-11-21T08:50:00Z"/>
          <w:rFonts w:eastAsiaTheme="minorEastAsia" w:cstheme="minorBidi"/>
          <w:noProof/>
          <w:sz w:val="22"/>
          <w:szCs w:val="22"/>
        </w:rPr>
      </w:pPr>
      <w:ins w:id="3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3.2.10</w:t>
        </w:r>
        <w:r>
          <w:rPr>
            <w:rFonts w:eastAsiaTheme="minorEastAsia" w:cstheme="minorBidi"/>
            <w:noProof/>
            <w:sz w:val="22"/>
            <w:szCs w:val="22"/>
          </w:rPr>
          <w:tab/>
        </w:r>
        <w:r w:rsidRPr="00FC6015">
          <w:rPr>
            <w:rStyle w:val="Hyperlink"/>
            <w:noProof/>
          </w:rPr>
          <w:t>createOrUpdateAngebot</w:t>
        </w:r>
        <w:r>
          <w:rPr>
            <w:noProof/>
            <w:webHidden/>
          </w:rPr>
          <w:tab/>
        </w:r>
        <w:r>
          <w:rPr>
            <w:noProof/>
            <w:webHidden/>
          </w:rPr>
          <w:fldChar w:fldCharType="begin"/>
        </w:r>
        <w:r>
          <w:rPr>
            <w:noProof/>
            <w:webHidden/>
          </w:rPr>
          <w:instrText xml:space="preserve"> PAGEREF _Toc499017625 \h </w:instrText>
        </w:r>
        <w:r>
          <w:rPr>
            <w:noProof/>
            <w:webHidden/>
          </w:rPr>
        </w:r>
      </w:ins>
      <w:r>
        <w:rPr>
          <w:noProof/>
          <w:webHidden/>
        </w:rPr>
        <w:fldChar w:fldCharType="separate"/>
      </w:r>
      <w:ins w:id="351" w:author="Markus Brüderl" w:date="2017-11-21T08:50:00Z">
        <w:r>
          <w:rPr>
            <w:noProof/>
            <w:webHidden/>
          </w:rPr>
          <w:t>76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52" w:author="Markus Brüderl" w:date="2017-11-21T08:50:00Z"/>
          <w:rFonts w:eastAsiaTheme="minorEastAsia" w:cstheme="minorBidi"/>
          <w:noProof/>
          <w:sz w:val="22"/>
          <w:szCs w:val="22"/>
        </w:rPr>
      </w:pPr>
      <w:ins w:id="3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_Toc499017626 \h </w:instrText>
        </w:r>
        <w:r>
          <w:rPr>
            <w:noProof/>
            <w:webHidden/>
          </w:rPr>
        </w:r>
      </w:ins>
      <w:r>
        <w:rPr>
          <w:noProof/>
          <w:webHidden/>
        </w:rPr>
        <w:fldChar w:fldCharType="separate"/>
      </w:r>
      <w:ins w:id="354" w:author="Markus Brüderl" w:date="2017-11-21T08:50:00Z">
        <w:r>
          <w:rPr>
            <w:noProof/>
            <w:webHidden/>
          </w:rPr>
          <w:t>76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5" w:author="Markus Brüderl" w:date="2017-11-21T08:50:00Z"/>
          <w:rFonts w:eastAsiaTheme="minorEastAsia" w:cstheme="minorBidi"/>
          <w:noProof/>
          <w:sz w:val="22"/>
          <w:szCs w:val="22"/>
        </w:rPr>
      </w:pPr>
      <w:ins w:id="3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_Toc499017627 \h </w:instrText>
        </w:r>
        <w:r>
          <w:rPr>
            <w:noProof/>
            <w:webHidden/>
          </w:rPr>
        </w:r>
      </w:ins>
      <w:r>
        <w:rPr>
          <w:noProof/>
          <w:webHidden/>
        </w:rPr>
        <w:fldChar w:fldCharType="separate"/>
      </w:r>
      <w:ins w:id="357" w:author="Markus Brüderl" w:date="2017-11-21T08:50:00Z">
        <w:r>
          <w:rPr>
            <w:noProof/>
            <w:webHidden/>
          </w:rPr>
          <w:t>76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8" w:author="Markus Brüderl" w:date="2017-11-21T08:50:00Z"/>
          <w:rFonts w:eastAsiaTheme="minorEastAsia" w:cstheme="minorBidi"/>
          <w:noProof/>
          <w:sz w:val="22"/>
          <w:szCs w:val="22"/>
        </w:rPr>
      </w:pPr>
      <w:ins w:id="3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_Toc499017628 \h </w:instrText>
        </w:r>
        <w:r>
          <w:rPr>
            <w:noProof/>
            <w:webHidden/>
          </w:rPr>
        </w:r>
      </w:ins>
      <w:r>
        <w:rPr>
          <w:noProof/>
          <w:webHidden/>
        </w:rPr>
        <w:fldChar w:fldCharType="separate"/>
      </w:r>
      <w:ins w:id="360" w:author="Markus Brüderl" w:date="2017-11-21T08:50:00Z">
        <w:r>
          <w:rPr>
            <w:noProof/>
            <w:webHidden/>
          </w:rPr>
          <w:t>76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61" w:author="Markus Brüderl" w:date="2017-11-21T08:50:00Z"/>
          <w:rFonts w:eastAsiaTheme="minorEastAsia" w:cstheme="minorBidi"/>
          <w:noProof/>
          <w:sz w:val="22"/>
          <w:szCs w:val="22"/>
        </w:rPr>
      </w:pPr>
      <w:ins w:id="3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"_Toc499017629"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_Toc499017629 \h </w:instrText>
        </w:r>
        <w:r>
          <w:rPr>
            <w:noProof/>
            <w:webHidden/>
          </w:rPr>
        </w:r>
      </w:ins>
      <w:r>
        <w:rPr>
          <w:noProof/>
          <w:webHidden/>
        </w:rPr>
        <w:fldChar w:fldCharType="separate"/>
      </w:r>
      <w:ins w:id="363" w:author="Markus Brüderl" w:date="2017-11-21T08:50:00Z">
        <w:r>
          <w:rPr>
            <w:noProof/>
            <w:webHidden/>
          </w:rPr>
          <w:t>76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64" w:author="Markus Brüderl" w:date="2017-11-21T08:50:00Z"/>
          <w:rFonts w:eastAsiaTheme="minorEastAsia" w:cstheme="minorBidi"/>
          <w:noProof/>
          <w:sz w:val="22"/>
          <w:szCs w:val="22"/>
        </w:rPr>
      </w:pPr>
      <w:ins w:id="3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_Toc499017630 \h </w:instrText>
        </w:r>
        <w:r>
          <w:rPr>
            <w:noProof/>
            <w:webHidden/>
          </w:rPr>
        </w:r>
      </w:ins>
      <w:r>
        <w:rPr>
          <w:noProof/>
          <w:webHidden/>
        </w:rPr>
        <w:fldChar w:fldCharType="separate"/>
      </w:r>
      <w:ins w:id="366" w:author="Markus Brüderl" w:date="2017-11-21T08:50:00Z">
        <w:r>
          <w:rPr>
            <w:noProof/>
            <w:webHidden/>
          </w:rPr>
          <w:t>76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67" w:author="Markus Brüderl" w:date="2017-11-21T08:50:00Z"/>
          <w:rFonts w:eastAsiaTheme="minorEastAsia" w:cstheme="minorBidi"/>
          <w:noProof/>
          <w:sz w:val="22"/>
          <w:szCs w:val="22"/>
        </w:rPr>
      </w:pPr>
      <w:ins w:id="3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_Toc499017631 \h </w:instrText>
        </w:r>
        <w:r>
          <w:rPr>
            <w:noProof/>
            <w:webHidden/>
          </w:rPr>
        </w:r>
      </w:ins>
      <w:r>
        <w:rPr>
          <w:noProof/>
          <w:webHidden/>
        </w:rPr>
        <w:fldChar w:fldCharType="separate"/>
      </w:r>
      <w:ins w:id="369" w:author="Markus Brüderl" w:date="2017-11-21T08:50:00Z">
        <w:r>
          <w:rPr>
            <w:noProof/>
            <w:webHidden/>
          </w:rPr>
          <w:t>79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70" w:author="Markus Brüderl" w:date="2017-11-21T08:50:00Z"/>
          <w:rFonts w:eastAsiaTheme="minorEastAsia" w:cstheme="minorBidi"/>
          <w:noProof/>
          <w:sz w:val="22"/>
          <w:szCs w:val="22"/>
        </w:rPr>
      </w:pPr>
      <w:ins w:id="3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3.2.11</w:t>
        </w:r>
        <w:r>
          <w:rPr>
            <w:rFonts w:eastAsiaTheme="minorEastAsia" w:cstheme="minorBidi"/>
            <w:noProof/>
            <w:sz w:val="22"/>
            <w:szCs w:val="22"/>
          </w:rPr>
          <w:tab/>
        </w:r>
        <w:r w:rsidRPr="00FC6015">
          <w:rPr>
            <w:rStyle w:val="Hyperlink"/>
            <w:noProof/>
          </w:rPr>
          <w:t>createOrUpdateAntrag</w:t>
        </w:r>
        <w:r>
          <w:rPr>
            <w:noProof/>
            <w:webHidden/>
          </w:rPr>
          <w:tab/>
        </w:r>
        <w:r>
          <w:rPr>
            <w:noProof/>
            <w:webHidden/>
          </w:rPr>
          <w:fldChar w:fldCharType="begin"/>
        </w:r>
        <w:r>
          <w:rPr>
            <w:noProof/>
            <w:webHidden/>
          </w:rPr>
          <w:instrText xml:space="preserve"> PAGEREF _Toc499017632 \h </w:instrText>
        </w:r>
        <w:r>
          <w:rPr>
            <w:noProof/>
            <w:webHidden/>
          </w:rPr>
        </w:r>
      </w:ins>
      <w:r>
        <w:rPr>
          <w:noProof/>
          <w:webHidden/>
        </w:rPr>
        <w:fldChar w:fldCharType="separate"/>
      </w:r>
      <w:ins w:id="372" w:author="Markus Brüderl" w:date="2017-11-21T08:50:00Z">
        <w:r>
          <w:rPr>
            <w:noProof/>
            <w:webHidden/>
          </w:rPr>
          <w:t>88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73" w:author="Markus Brüderl" w:date="2017-11-21T08:50:00Z"/>
          <w:rFonts w:eastAsiaTheme="minorEastAsia" w:cstheme="minorBidi"/>
          <w:noProof/>
          <w:sz w:val="22"/>
          <w:szCs w:val="22"/>
        </w:rPr>
      </w:pPr>
      <w:ins w:id="3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_Toc499017633 \h </w:instrText>
        </w:r>
        <w:r>
          <w:rPr>
            <w:noProof/>
            <w:webHidden/>
          </w:rPr>
        </w:r>
      </w:ins>
      <w:r>
        <w:rPr>
          <w:noProof/>
          <w:webHidden/>
        </w:rPr>
        <w:fldChar w:fldCharType="separate"/>
      </w:r>
      <w:ins w:id="375" w:author="Markus Brüderl" w:date="2017-11-21T08:50:00Z">
        <w:r>
          <w:rPr>
            <w:noProof/>
            <w:webHidden/>
          </w:rPr>
          <w:t>88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76" w:author="Markus Brüderl" w:date="2017-11-21T08:50:00Z"/>
          <w:rFonts w:eastAsiaTheme="minorEastAsia" w:cstheme="minorBidi"/>
          <w:noProof/>
          <w:sz w:val="22"/>
          <w:szCs w:val="22"/>
        </w:rPr>
      </w:pPr>
      <w:ins w:id="3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_Toc499017634 \h </w:instrText>
        </w:r>
        <w:r>
          <w:rPr>
            <w:noProof/>
            <w:webHidden/>
          </w:rPr>
        </w:r>
      </w:ins>
      <w:r>
        <w:rPr>
          <w:noProof/>
          <w:webHidden/>
        </w:rPr>
        <w:fldChar w:fldCharType="separate"/>
      </w:r>
      <w:ins w:id="378" w:author="Markus Brüderl" w:date="2017-11-21T08:50:00Z">
        <w:r>
          <w:rPr>
            <w:noProof/>
            <w:webHidden/>
          </w:rPr>
          <w:t>88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79" w:author="Markus Brüderl" w:date="2017-11-21T08:50:00Z"/>
          <w:rFonts w:eastAsiaTheme="minorEastAsia" w:cstheme="minorBidi"/>
          <w:noProof/>
          <w:sz w:val="22"/>
          <w:szCs w:val="22"/>
        </w:rPr>
      </w:pPr>
      <w:ins w:id="3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_Toc499017635 \h </w:instrText>
        </w:r>
        <w:r>
          <w:rPr>
            <w:noProof/>
            <w:webHidden/>
          </w:rPr>
        </w:r>
      </w:ins>
      <w:r>
        <w:rPr>
          <w:noProof/>
          <w:webHidden/>
        </w:rPr>
        <w:fldChar w:fldCharType="separate"/>
      </w:r>
      <w:ins w:id="381" w:author="Markus Brüderl" w:date="2017-11-21T08:50:00Z">
        <w:r>
          <w:rPr>
            <w:noProof/>
            <w:webHidden/>
          </w:rPr>
          <w:t>88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82" w:author="Markus Brüderl" w:date="2017-11-21T08:50:00Z"/>
          <w:rFonts w:eastAsiaTheme="minorEastAsia" w:cstheme="minorBidi"/>
          <w:noProof/>
          <w:sz w:val="22"/>
          <w:szCs w:val="22"/>
        </w:rPr>
      </w:pPr>
      <w:ins w:id="3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_Toc499017636 \h </w:instrText>
        </w:r>
        <w:r>
          <w:rPr>
            <w:noProof/>
            <w:webHidden/>
          </w:rPr>
        </w:r>
      </w:ins>
      <w:r>
        <w:rPr>
          <w:noProof/>
          <w:webHidden/>
        </w:rPr>
        <w:fldChar w:fldCharType="separate"/>
      </w:r>
      <w:ins w:id="384" w:author="Markus Brüderl" w:date="2017-11-21T08:50:00Z">
        <w:r>
          <w:rPr>
            <w:noProof/>
            <w:webHidden/>
          </w:rPr>
          <w:t>88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5" w:author="Markus Brüderl" w:date="2017-11-21T08:50:00Z"/>
          <w:rFonts w:eastAsiaTheme="minorEastAsia" w:cstheme="minorBidi"/>
          <w:noProof/>
          <w:sz w:val="22"/>
          <w:szCs w:val="22"/>
        </w:rPr>
      </w:pPr>
      <w:ins w:id="3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_Toc499017637 \h </w:instrText>
        </w:r>
        <w:r>
          <w:rPr>
            <w:noProof/>
            <w:webHidden/>
          </w:rPr>
        </w:r>
      </w:ins>
      <w:r>
        <w:rPr>
          <w:noProof/>
          <w:webHidden/>
        </w:rPr>
        <w:fldChar w:fldCharType="separate"/>
      </w:r>
      <w:ins w:id="387" w:author="Markus Brüderl" w:date="2017-11-21T08:50:00Z">
        <w:r>
          <w:rPr>
            <w:noProof/>
            <w:webHidden/>
          </w:rPr>
          <w:t>88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8" w:author="Markus Brüderl" w:date="2017-11-21T08:50:00Z"/>
          <w:rFonts w:eastAsiaTheme="minorEastAsia" w:cstheme="minorBidi"/>
          <w:noProof/>
          <w:sz w:val="22"/>
          <w:szCs w:val="22"/>
        </w:rPr>
      </w:pPr>
      <w:ins w:id="3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_Toc499017638 \h </w:instrText>
        </w:r>
        <w:r>
          <w:rPr>
            <w:noProof/>
            <w:webHidden/>
          </w:rPr>
        </w:r>
      </w:ins>
      <w:r>
        <w:rPr>
          <w:noProof/>
          <w:webHidden/>
        </w:rPr>
        <w:fldChar w:fldCharType="separate"/>
      </w:r>
      <w:ins w:id="390" w:author="Markus Brüderl" w:date="2017-11-21T08:50:00Z">
        <w:r>
          <w:rPr>
            <w:noProof/>
            <w:webHidden/>
          </w:rPr>
          <w:t>91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91" w:author="Markus Brüderl" w:date="2017-11-21T08:50:00Z"/>
          <w:rFonts w:eastAsiaTheme="minorEastAsia" w:cstheme="minorBidi"/>
          <w:noProof/>
          <w:sz w:val="22"/>
          <w:szCs w:val="22"/>
        </w:rPr>
      </w:pPr>
      <w:ins w:id="3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"_Toc499017639"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3.2.12</w:t>
        </w:r>
        <w:r>
          <w:rPr>
            <w:rFonts w:eastAsiaTheme="minorEastAsia" w:cstheme="minorBidi"/>
            <w:noProof/>
            <w:sz w:val="22"/>
            <w:szCs w:val="22"/>
          </w:rPr>
          <w:tab/>
        </w:r>
        <w:r w:rsidRPr="00FC6015">
          <w:rPr>
            <w:rStyle w:val="Hyperlink"/>
            <w:noProof/>
          </w:rPr>
          <w:t>createOrUpdateExtraValue</w:t>
        </w:r>
        <w:r>
          <w:rPr>
            <w:noProof/>
            <w:webHidden/>
          </w:rPr>
          <w:tab/>
        </w:r>
        <w:r>
          <w:rPr>
            <w:noProof/>
            <w:webHidden/>
          </w:rPr>
          <w:fldChar w:fldCharType="begin"/>
        </w:r>
        <w:r>
          <w:rPr>
            <w:noProof/>
            <w:webHidden/>
          </w:rPr>
          <w:instrText xml:space="preserve"> PAGEREF _Toc499017639 \h </w:instrText>
        </w:r>
        <w:r>
          <w:rPr>
            <w:noProof/>
            <w:webHidden/>
          </w:rPr>
        </w:r>
      </w:ins>
      <w:r>
        <w:rPr>
          <w:noProof/>
          <w:webHidden/>
        </w:rPr>
        <w:fldChar w:fldCharType="separate"/>
      </w:r>
      <w:ins w:id="393" w:author="Markus Brüderl" w:date="2017-11-21T08:50:00Z">
        <w:r>
          <w:rPr>
            <w:noProof/>
            <w:webHidden/>
          </w:rPr>
          <w:t>99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94" w:author="Markus Brüderl" w:date="2017-11-21T08:50:00Z"/>
          <w:rFonts w:eastAsiaTheme="minorEastAsia" w:cstheme="minorBidi"/>
          <w:noProof/>
          <w:sz w:val="22"/>
          <w:szCs w:val="22"/>
        </w:rPr>
      </w:pPr>
      <w:ins w:id="3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_Toc499017640 \h </w:instrText>
        </w:r>
        <w:r>
          <w:rPr>
            <w:noProof/>
            <w:webHidden/>
          </w:rPr>
        </w:r>
      </w:ins>
      <w:r>
        <w:rPr>
          <w:noProof/>
          <w:webHidden/>
        </w:rPr>
        <w:fldChar w:fldCharType="separate"/>
      </w:r>
      <w:ins w:id="396" w:author="Markus Brüderl" w:date="2017-11-21T08:50:00Z">
        <w:r>
          <w:rPr>
            <w:noProof/>
            <w:webHidden/>
          </w:rPr>
          <w:t>99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7" w:author="Markus Brüderl" w:date="2017-11-21T08:50:00Z"/>
          <w:rFonts w:eastAsiaTheme="minorEastAsia" w:cstheme="minorBidi"/>
          <w:noProof/>
          <w:sz w:val="22"/>
          <w:szCs w:val="22"/>
        </w:rPr>
      </w:pPr>
      <w:ins w:id="3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_Toc499017641 \h </w:instrText>
        </w:r>
        <w:r>
          <w:rPr>
            <w:noProof/>
            <w:webHidden/>
          </w:rPr>
        </w:r>
      </w:ins>
      <w:r>
        <w:rPr>
          <w:noProof/>
          <w:webHidden/>
        </w:rPr>
        <w:fldChar w:fldCharType="separate"/>
      </w:r>
      <w:ins w:id="399" w:author="Markus Brüderl" w:date="2017-11-21T08:50:00Z">
        <w:r>
          <w:rPr>
            <w:noProof/>
            <w:webHidden/>
          </w:rPr>
          <w:t>99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0" w:author="Markus Brüderl" w:date="2017-11-21T08:50:00Z"/>
          <w:rFonts w:eastAsiaTheme="minorEastAsia" w:cstheme="minorBidi"/>
          <w:noProof/>
          <w:sz w:val="22"/>
          <w:szCs w:val="22"/>
        </w:rPr>
      </w:pPr>
      <w:ins w:id="4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_Toc499017642 \h </w:instrText>
        </w:r>
        <w:r>
          <w:rPr>
            <w:noProof/>
            <w:webHidden/>
          </w:rPr>
        </w:r>
      </w:ins>
      <w:r>
        <w:rPr>
          <w:noProof/>
          <w:webHidden/>
        </w:rPr>
        <w:fldChar w:fldCharType="separate"/>
      </w:r>
      <w:ins w:id="402" w:author="Markus Brüderl" w:date="2017-11-21T08:50:00Z">
        <w:r>
          <w:rPr>
            <w:noProof/>
            <w:webHidden/>
          </w:rPr>
          <w:t>99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03" w:author="Markus Brüderl" w:date="2017-11-21T08:50:00Z"/>
          <w:rFonts w:eastAsiaTheme="minorEastAsia" w:cstheme="minorBidi"/>
          <w:noProof/>
          <w:sz w:val="22"/>
          <w:szCs w:val="22"/>
        </w:rPr>
      </w:pPr>
      <w:ins w:id="4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3.2.13</w:t>
        </w:r>
        <w:r>
          <w:rPr>
            <w:rFonts w:eastAsiaTheme="minorEastAsia" w:cstheme="minorBidi"/>
            <w:noProof/>
            <w:sz w:val="22"/>
            <w:szCs w:val="22"/>
          </w:rPr>
          <w:tab/>
        </w:r>
        <w:r w:rsidRPr="00FC6015">
          <w:rPr>
            <w:rStyle w:val="Hyperlink"/>
            <w:noProof/>
          </w:rPr>
          <w:t>createOrUpdateUpload</w:t>
        </w:r>
        <w:r>
          <w:rPr>
            <w:noProof/>
            <w:webHidden/>
          </w:rPr>
          <w:tab/>
        </w:r>
        <w:r>
          <w:rPr>
            <w:noProof/>
            <w:webHidden/>
          </w:rPr>
          <w:fldChar w:fldCharType="begin"/>
        </w:r>
        <w:r>
          <w:rPr>
            <w:noProof/>
            <w:webHidden/>
          </w:rPr>
          <w:instrText xml:space="preserve"> PAGEREF _Toc499017643 \h </w:instrText>
        </w:r>
        <w:r>
          <w:rPr>
            <w:noProof/>
            <w:webHidden/>
          </w:rPr>
        </w:r>
      </w:ins>
      <w:r>
        <w:rPr>
          <w:noProof/>
          <w:webHidden/>
        </w:rPr>
        <w:fldChar w:fldCharType="separate"/>
      </w:r>
      <w:ins w:id="405" w:author="Markus Brüderl" w:date="2017-11-21T08:50:00Z">
        <w:r>
          <w:rPr>
            <w:noProof/>
            <w:webHidden/>
          </w:rPr>
          <w:t>99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06" w:author="Markus Brüderl" w:date="2017-11-21T08:50:00Z"/>
          <w:rFonts w:eastAsiaTheme="minorEastAsia" w:cstheme="minorBidi"/>
          <w:noProof/>
          <w:sz w:val="22"/>
          <w:szCs w:val="22"/>
        </w:rPr>
      </w:pPr>
      <w:ins w:id="4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_Toc499017644 \h </w:instrText>
        </w:r>
        <w:r>
          <w:rPr>
            <w:noProof/>
            <w:webHidden/>
          </w:rPr>
        </w:r>
      </w:ins>
      <w:r>
        <w:rPr>
          <w:noProof/>
          <w:webHidden/>
        </w:rPr>
        <w:fldChar w:fldCharType="separate"/>
      </w:r>
      <w:ins w:id="408" w:author="Markus Brüderl" w:date="2017-11-21T08:50:00Z">
        <w:r>
          <w:rPr>
            <w:noProof/>
            <w:webHidden/>
          </w:rPr>
          <w:t>99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9" w:author="Markus Brüderl" w:date="2017-11-21T08:50:00Z"/>
          <w:rFonts w:eastAsiaTheme="minorEastAsia" w:cstheme="minorBidi"/>
          <w:noProof/>
          <w:sz w:val="22"/>
          <w:szCs w:val="22"/>
        </w:rPr>
      </w:pPr>
      <w:ins w:id="4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_Toc499017645 \h </w:instrText>
        </w:r>
        <w:r>
          <w:rPr>
            <w:noProof/>
            <w:webHidden/>
          </w:rPr>
        </w:r>
      </w:ins>
      <w:r>
        <w:rPr>
          <w:noProof/>
          <w:webHidden/>
        </w:rPr>
        <w:fldChar w:fldCharType="separate"/>
      </w:r>
      <w:ins w:id="411" w:author="Markus Brüderl" w:date="2017-11-21T08:50:00Z">
        <w:r>
          <w:rPr>
            <w:noProof/>
            <w:webHidden/>
          </w:rPr>
          <w:t>100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2" w:author="Markus Brüderl" w:date="2017-11-21T08:50:00Z"/>
          <w:rFonts w:eastAsiaTheme="minorEastAsia" w:cstheme="minorBidi"/>
          <w:noProof/>
          <w:sz w:val="22"/>
          <w:szCs w:val="22"/>
        </w:rPr>
      </w:pPr>
      <w:ins w:id="4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_Toc499017646 \h </w:instrText>
        </w:r>
        <w:r>
          <w:rPr>
            <w:noProof/>
            <w:webHidden/>
          </w:rPr>
        </w:r>
      </w:ins>
      <w:r>
        <w:rPr>
          <w:noProof/>
          <w:webHidden/>
        </w:rPr>
        <w:fldChar w:fldCharType="separate"/>
      </w:r>
      <w:ins w:id="414" w:author="Markus Brüderl" w:date="2017-11-21T08:50:00Z">
        <w:r>
          <w:rPr>
            <w:noProof/>
            <w:webHidden/>
          </w:rPr>
          <w:t>101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15" w:author="Markus Brüderl" w:date="2017-11-21T08:50:00Z"/>
          <w:rFonts w:eastAsiaTheme="minorEastAsia" w:cstheme="minorBidi"/>
          <w:noProof/>
          <w:sz w:val="22"/>
          <w:szCs w:val="22"/>
        </w:rPr>
      </w:pPr>
      <w:ins w:id="4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3.2.14</w:t>
        </w:r>
        <w:r>
          <w:rPr>
            <w:rFonts w:eastAsiaTheme="minorEastAsia" w:cstheme="minorBidi"/>
            <w:noProof/>
            <w:sz w:val="22"/>
            <w:szCs w:val="22"/>
          </w:rPr>
          <w:tab/>
        </w:r>
        <w:r w:rsidRPr="00FC6015">
          <w:rPr>
            <w:rStyle w:val="Hyperlink"/>
            <w:noProof/>
          </w:rPr>
          <w:t>kremoGetBudget</w:t>
        </w:r>
        <w:r>
          <w:rPr>
            <w:noProof/>
            <w:webHidden/>
          </w:rPr>
          <w:tab/>
        </w:r>
        <w:r>
          <w:rPr>
            <w:noProof/>
            <w:webHidden/>
          </w:rPr>
          <w:fldChar w:fldCharType="begin"/>
        </w:r>
        <w:r>
          <w:rPr>
            <w:noProof/>
            <w:webHidden/>
          </w:rPr>
          <w:instrText xml:space="preserve"> PAGEREF _Toc499017647 \h </w:instrText>
        </w:r>
        <w:r>
          <w:rPr>
            <w:noProof/>
            <w:webHidden/>
          </w:rPr>
        </w:r>
      </w:ins>
      <w:r>
        <w:rPr>
          <w:noProof/>
          <w:webHidden/>
        </w:rPr>
        <w:fldChar w:fldCharType="separate"/>
      </w:r>
      <w:ins w:id="417" w:author="Markus Brüderl" w:date="2017-11-21T08:50:00Z">
        <w:r>
          <w:rPr>
            <w:noProof/>
            <w:webHidden/>
          </w:rPr>
          <w:t>101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18" w:author="Markus Brüderl" w:date="2017-11-21T08:50:00Z"/>
          <w:rFonts w:eastAsiaTheme="minorEastAsia" w:cstheme="minorBidi"/>
          <w:noProof/>
          <w:sz w:val="22"/>
          <w:szCs w:val="22"/>
        </w:rPr>
      </w:pPr>
      <w:ins w:id="4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_Toc499017648 \h </w:instrText>
        </w:r>
        <w:r>
          <w:rPr>
            <w:noProof/>
            <w:webHidden/>
          </w:rPr>
        </w:r>
      </w:ins>
      <w:r>
        <w:rPr>
          <w:noProof/>
          <w:webHidden/>
        </w:rPr>
        <w:fldChar w:fldCharType="separate"/>
      </w:r>
      <w:ins w:id="420" w:author="Markus Brüderl" w:date="2017-11-21T08:50:00Z">
        <w:r>
          <w:rPr>
            <w:noProof/>
            <w:webHidden/>
          </w:rPr>
          <w:t>101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1" w:author="Markus Brüderl" w:date="2017-11-21T08:50:00Z"/>
          <w:rFonts w:eastAsiaTheme="minorEastAsia" w:cstheme="minorBidi"/>
          <w:noProof/>
          <w:sz w:val="22"/>
          <w:szCs w:val="22"/>
        </w:rPr>
      </w:pPr>
      <w:ins w:id="4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"_Toc499017649"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_Toc499017649 \h </w:instrText>
        </w:r>
        <w:r>
          <w:rPr>
            <w:noProof/>
            <w:webHidden/>
          </w:rPr>
        </w:r>
      </w:ins>
      <w:r>
        <w:rPr>
          <w:noProof/>
          <w:webHidden/>
        </w:rPr>
        <w:fldChar w:fldCharType="separate"/>
      </w:r>
      <w:ins w:id="423" w:author="Markus Brüderl" w:date="2017-11-21T08:50:00Z">
        <w:r>
          <w:rPr>
            <w:noProof/>
            <w:webHidden/>
          </w:rPr>
          <w:t>101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4" w:author="Markus Brüderl" w:date="2017-11-21T08:50:00Z"/>
          <w:rFonts w:eastAsiaTheme="minorEastAsia" w:cstheme="minorBidi"/>
          <w:noProof/>
          <w:sz w:val="22"/>
          <w:szCs w:val="22"/>
        </w:rPr>
      </w:pPr>
      <w:ins w:id="4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_Toc499017650 \h </w:instrText>
        </w:r>
        <w:r>
          <w:rPr>
            <w:noProof/>
            <w:webHidden/>
          </w:rPr>
        </w:r>
      </w:ins>
      <w:r>
        <w:rPr>
          <w:noProof/>
          <w:webHidden/>
        </w:rPr>
        <w:fldChar w:fldCharType="separate"/>
      </w:r>
      <w:ins w:id="426" w:author="Markus Brüderl" w:date="2017-11-21T08:50:00Z">
        <w:r>
          <w:rPr>
            <w:noProof/>
            <w:webHidden/>
          </w:rPr>
          <w:t>102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27" w:author="Markus Brüderl" w:date="2017-11-21T08:50:00Z"/>
          <w:rFonts w:eastAsiaTheme="minorEastAsia" w:cstheme="minorBidi"/>
          <w:noProof/>
          <w:sz w:val="22"/>
          <w:szCs w:val="22"/>
        </w:rPr>
      </w:pPr>
      <w:ins w:id="4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3.2.15</w:t>
        </w:r>
        <w:r>
          <w:rPr>
            <w:rFonts w:eastAsiaTheme="minorEastAsia" w:cstheme="minorBidi"/>
            <w:noProof/>
            <w:sz w:val="22"/>
            <w:szCs w:val="22"/>
          </w:rPr>
          <w:tab/>
        </w:r>
        <w:r w:rsidRPr="00FC6015">
          <w:rPr>
            <w:rStyle w:val="Hyperlink"/>
            <w:noProof/>
          </w:rPr>
          <w:t>DeliverServiceInformation</w:t>
        </w:r>
        <w:r>
          <w:rPr>
            <w:noProof/>
            <w:webHidden/>
          </w:rPr>
          <w:tab/>
        </w:r>
        <w:r>
          <w:rPr>
            <w:noProof/>
            <w:webHidden/>
          </w:rPr>
          <w:fldChar w:fldCharType="begin"/>
        </w:r>
        <w:r>
          <w:rPr>
            <w:noProof/>
            <w:webHidden/>
          </w:rPr>
          <w:instrText xml:space="preserve"> PAGEREF _Toc499017651 \h </w:instrText>
        </w:r>
        <w:r>
          <w:rPr>
            <w:noProof/>
            <w:webHidden/>
          </w:rPr>
        </w:r>
      </w:ins>
      <w:r>
        <w:rPr>
          <w:noProof/>
          <w:webHidden/>
        </w:rPr>
        <w:fldChar w:fldCharType="separate"/>
      </w:r>
      <w:ins w:id="429" w:author="Markus Brüderl" w:date="2017-11-21T08:50:00Z">
        <w:r>
          <w:rPr>
            <w:noProof/>
            <w:webHidden/>
          </w:rPr>
          <w:t>103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30" w:author="Markus Brüderl" w:date="2017-11-21T08:50:00Z"/>
          <w:rFonts w:eastAsiaTheme="minorEastAsia" w:cstheme="minorBidi"/>
          <w:noProof/>
          <w:sz w:val="22"/>
          <w:szCs w:val="22"/>
        </w:rPr>
      </w:pPr>
      <w:ins w:id="4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_Toc499017652 \h </w:instrText>
        </w:r>
        <w:r>
          <w:rPr>
            <w:noProof/>
            <w:webHidden/>
          </w:rPr>
        </w:r>
      </w:ins>
      <w:r>
        <w:rPr>
          <w:noProof/>
          <w:webHidden/>
        </w:rPr>
        <w:fldChar w:fldCharType="separate"/>
      </w:r>
      <w:ins w:id="432" w:author="Markus Brüderl" w:date="2017-11-21T08:50:00Z">
        <w:r>
          <w:rPr>
            <w:noProof/>
            <w:webHidden/>
          </w:rPr>
          <w:t>103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33" w:author="Markus Brüderl" w:date="2017-11-21T08:50:00Z"/>
          <w:rFonts w:eastAsiaTheme="minorEastAsia" w:cstheme="minorBidi"/>
          <w:noProof/>
          <w:sz w:val="22"/>
          <w:szCs w:val="22"/>
        </w:rPr>
      </w:pPr>
      <w:ins w:id="4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_Toc499017653 \h </w:instrText>
        </w:r>
        <w:r>
          <w:rPr>
            <w:noProof/>
            <w:webHidden/>
          </w:rPr>
        </w:r>
      </w:ins>
      <w:r>
        <w:rPr>
          <w:noProof/>
          <w:webHidden/>
        </w:rPr>
        <w:fldChar w:fldCharType="separate"/>
      </w:r>
      <w:ins w:id="435" w:author="Markus Brüderl" w:date="2017-11-21T08:50:00Z">
        <w:r>
          <w:rPr>
            <w:noProof/>
            <w:webHidden/>
          </w:rPr>
          <w:t>103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36" w:author="Markus Brüderl" w:date="2017-11-21T08:50:00Z"/>
          <w:rFonts w:eastAsiaTheme="minorEastAsia" w:cstheme="minorBidi"/>
          <w:noProof/>
          <w:sz w:val="22"/>
          <w:szCs w:val="22"/>
        </w:rPr>
      </w:pPr>
      <w:ins w:id="4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_Toc499017654 \h </w:instrText>
        </w:r>
        <w:r>
          <w:rPr>
            <w:noProof/>
            <w:webHidden/>
          </w:rPr>
        </w:r>
      </w:ins>
      <w:r>
        <w:rPr>
          <w:noProof/>
          <w:webHidden/>
        </w:rPr>
        <w:fldChar w:fldCharType="separate"/>
      </w:r>
      <w:ins w:id="438" w:author="Markus Brüderl" w:date="2017-11-21T08:50:00Z">
        <w:r>
          <w:rPr>
            <w:noProof/>
            <w:webHidden/>
          </w:rPr>
          <w:t>103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39" w:author="Markus Brüderl" w:date="2017-11-21T08:50:00Z"/>
          <w:rFonts w:eastAsiaTheme="minorEastAsia" w:cstheme="minorBidi"/>
          <w:noProof/>
          <w:sz w:val="22"/>
          <w:szCs w:val="22"/>
        </w:rPr>
      </w:pPr>
      <w:ins w:id="4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3.2.16</w:t>
        </w:r>
        <w:r>
          <w:rPr>
            <w:rFonts w:eastAsiaTheme="minorEastAsia" w:cstheme="minorBidi"/>
            <w:noProof/>
            <w:sz w:val="22"/>
            <w:szCs w:val="22"/>
          </w:rPr>
          <w:tab/>
        </w:r>
        <w:r w:rsidRPr="00FC6015">
          <w:rPr>
            <w:rStyle w:val="Hyperlink"/>
            <w:noProof/>
          </w:rPr>
          <w:t>getTranslations</w:t>
        </w:r>
        <w:r>
          <w:rPr>
            <w:noProof/>
            <w:webHidden/>
          </w:rPr>
          <w:tab/>
        </w:r>
        <w:r>
          <w:rPr>
            <w:noProof/>
            <w:webHidden/>
          </w:rPr>
          <w:fldChar w:fldCharType="begin"/>
        </w:r>
        <w:r>
          <w:rPr>
            <w:noProof/>
            <w:webHidden/>
          </w:rPr>
          <w:instrText xml:space="preserve"> PAGEREF _Toc499017655 \h </w:instrText>
        </w:r>
        <w:r>
          <w:rPr>
            <w:noProof/>
            <w:webHidden/>
          </w:rPr>
        </w:r>
      </w:ins>
      <w:r>
        <w:rPr>
          <w:noProof/>
          <w:webHidden/>
        </w:rPr>
        <w:fldChar w:fldCharType="separate"/>
      </w:r>
      <w:ins w:id="441" w:author="Markus Brüderl" w:date="2017-11-21T08:50:00Z">
        <w:r>
          <w:rPr>
            <w:noProof/>
            <w:webHidden/>
          </w:rPr>
          <w:t>104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42" w:author="Markus Brüderl" w:date="2017-11-21T08:50:00Z"/>
          <w:rFonts w:eastAsiaTheme="minorEastAsia" w:cstheme="minorBidi"/>
          <w:noProof/>
          <w:sz w:val="22"/>
          <w:szCs w:val="22"/>
        </w:rPr>
      </w:pPr>
      <w:ins w:id="4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_Toc499017656 \h </w:instrText>
        </w:r>
        <w:r>
          <w:rPr>
            <w:noProof/>
            <w:webHidden/>
          </w:rPr>
        </w:r>
      </w:ins>
      <w:r>
        <w:rPr>
          <w:noProof/>
          <w:webHidden/>
        </w:rPr>
        <w:fldChar w:fldCharType="separate"/>
      </w:r>
      <w:ins w:id="444" w:author="Markus Brüderl" w:date="2017-11-21T08:50:00Z">
        <w:r>
          <w:rPr>
            <w:noProof/>
            <w:webHidden/>
          </w:rPr>
          <w:t>104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5" w:author="Markus Brüderl" w:date="2017-11-21T08:50:00Z"/>
          <w:rFonts w:eastAsiaTheme="minorEastAsia" w:cstheme="minorBidi"/>
          <w:noProof/>
          <w:sz w:val="22"/>
          <w:szCs w:val="22"/>
        </w:rPr>
      </w:pPr>
      <w:ins w:id="4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_Toc499017657 \h </w:instrText>
        </w:r>
        <w:r>
          <w:rPr>
            <w:noProof/>
            <w:webHidden/>
          </w:rPr>
        </w:r>
      </w:ins>
      <w:r>
        <w:rPr>
          <w:noProof/>
          <w:webHidden/>
        </w:rPr>
        <w:fldChar w:fldCharType="separate"/>
      </w:r>
      <w:ins w:id="447" w:author="Markus Brüderl" w:date="2017-11-21T08:50:00Z">
        <w:r>
          <w:rPr>
            <w:noProof/>
            <w:webHidden/>
          </w:rPr>
          <w:t>104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8" w:author="Markus Brüderl" w:date="2017-11-21T08:50:00Z"/>
          <w:rFonts w:eastAsiaTheme="minorEastAsia" w:cstheme="minorBidi"/>
          <w:noProof/>
          <w:sz w:val="22"/>
          <w:szCs w:val="22"/>
        </w:rPr>
      </w:pPr>
      <w:ins w:id="4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_Toc499017658 \h </w:instrText>
        </w:r>
        <w:r>
          <w:rPr>
            <w:noProof/>
            <w:webHidden/>
          </w:rPr>
        </w:r>
      </w:ins>
      <w:r>
        <w:rPr>
          <w:noProof/>
          <w:webHidden/>
        </w:rPr>
        <w:fldChar w:fldCharType="separate"/>
      </w:r>
      <w:ins w:id="450" w:author="Markus Brüderl" w:date="2017-11-21T08:50:00Z">
        <w:r>
          <w:rPr>
            <w:noProof/>
            <w:webHidden/>
          </w:rPr>
          <w:t>104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51" w:author="Markus Brüderl" w:date="2017-11-21T08:50:00Z"/>
          <w:rFonts w:eastAsiaTheme="minorEastAsia" w:cstheme="minorBidi"/>
          <w:noProof/>
          <w:sz w:val="22"/>
          <w:szCs w:val="22"/>
        </w:rPr>
      </w:pPr>
      <w:ins w:id="4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"_Toc499017659"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3.2.17</w:t>
        </w:r>
        <w:r>
          <w:rPr>
            <w:rFonts w:eastAsiaTheme="minorEastAsia" w:cstheme="minorBidi"/>
            <w:noProof/>
            <w:sz w:val="22"/>
            <w:szCs w:val="22"/>
          </w:rPr>
          <w:tab/>
        </w:r>
        <w:r w:rsidRPr="00FC6015">
          <w:rPr>
            <w:rStyle w:val="Hyperlink"/>
            <w:noProof/>
          </w:rPr>
          <w:t>getQuotes</w:t>
        </w:r>
        <w:r>
          <w:rPr>
            <w:noProof/>
            <w:webHidden/>
          </w:rPr>
          <w:tab/>
        </w:r>
        <w:r>
          <w:rPr>
            <w:noProof/>
            <w:webHidden/>
          </w:rPr>
          <w:fldChar w:fldCharType="begin"/>
        </w:r>
        <w:r>
          <w:rPr>
            <w:noProof/>
            <w:webHidden/>
          </w:rPr>
          <w:instrText xml:space="preserve"> PAGEREF _Toc499017659 \h </w:instrText>
        </w:r>
        <w:r>
          <w:rPr>
            <w:noProof/>
            <w:webHidden/>
          </w:rPr>
        </w:r>
      </w:ins>
      <w:r>
        <w:rPr>
          <w:noProof/>
          <w:webHidden/>
        </w:rPr>
        <w:fldChar w:fldCharType="separate"/>
      </w:r>
      <w:ins w:id="453" w:author="Markus Brüderl" w:date="2017-11-21T08:50:00Z">
        <w:r>
          <w:rPr>
            <w:noProof/>
            <w:webHidden/>
          </w:rPr>
          <w:t>104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54" w:author="Markus Brüderl" w:date="2017-11-21T08:50:00Z"/>
          <w:rFonts w:eastAsiaTheme="minorEastAsia" w:cstheme="minorBidi"/>
          <w:noProof/>
          <w:sz w:val="22"/>
          <w:szCs w:val="22"/>
        </w:rPr>
      </w:pPr>
      <w:ins w:id="4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_Toc499017660 \h </w:instrText>
        </w:r>
        <w:r>
          <w:rPr>
            <w:noProof/>
            <w:webHidden/>
          </w:rPr>
        </w:r>
      </w:ins>
      <w:r>
        <w:rPr>
          <w:noProof/>
          <w:webHidden/>
        </w:rPr>
        <w:fldChar w:fldCharType="separate"/>
      </w:r>
      <w:ins w:id="456" w:author="Markus Brüderl" w:date="2017-11-21T08:50:00Z">
        <w:r>
          <w:rPr>
            <w:noProof/>
            <w:webHidden/>
          </w:rPr>
          <w:t>104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57" w:author="Markus Brüderl" w:date="2017-11-21T08:50:00Z"/>
          <w:rFonts w:eastAsiaTheme="minorEastAsia" w:cstheme="minorBidi"/>
          <w:noProof/>
          <w:sz w:val="22"/>
          <w:szCs w:val="22"/>
        </w:rPr>
      </w:pPr>
      <w:ins w:id="4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_Toc499017661 \h </w:instrText>
        </w:r>
        <w:r>
          <w:rPr>
            <w:noProof/>
            <w:webHidden/>
          </w:rPr>
        </w:r>
      </w:ins>
      <w:r>
        <w:rPr>
          <w:noProof/>
          <w:webHidden/>
        </w:rPr>
        <w:fldChar w:fldCharType="separate"/>
      </w:r>
      <w:ins w:id="459" w:author="Markus Brüderl" w:date="2017-11-21T08:50:00Z">
        <w:r>
          <w:rPr>
            <w:noProof/>
            <w:webHidden/>
          </w:rPr>
          <w:t>105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0" w:author="Markus Brüderl" w:date="2017-11-21T08:50:00Z"/>
          <w:rFonts w:eastAsiaTheme="minorEastAsia" w:cstheme="minorBidi"/>
          <w:noProof/>
          <w:sz w:val="22"/>
          <w:szCs w:val="22"/>
        </w:rPr>
      </w:pPr>
      <w:ins w:id="4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3.2.17.1.2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_Toc499017662 \h </w:instrText>
        </w:r>
        <w:r>
          <w:rPr>
            <w:noProof/>
            <w:webHidden/>
          </w:rPr>
        </w:r>
      </w:ins>
      <w:r>
        <w:rPr>
          <w:noProof/>
          <w:webHidden/>
        </w:rPr>
        <w:fldChar w:fldCharType="separate"/>
      </w:r>
      <w:ins w:id="462" w:author="Markus Brüderl" w:date="2017-11-21T08:50:00Z">
        <w:r>
          <w:rPr>
            <w:noProof/>
            <w:webHidden/>
          </w:rPr>
          <w:t>105</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63" w:author="Markus Brüderl" w:date="2017-11-21T08:50:00Z"/>
          <w:rFonts w:eastAsiaTheme="minorEastAsia" w:cstheme="minorBidi"/>
          <w:b w:val="0"/>
          <w:bCs w:val="0"/>
          <w:noProof/>
          <w:sz w:val="22"/>
          <w:szCs w:val="22"/>
        </w:rPr>
      </w:pPr>
      <w:ins w:id="4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3.3</w:t>
        </w:r>
        <w:r>
          <w:rPr>
            <w:rFonts w:eastAsiaTheme="minorEastAsia" w:cstheme="minorBidi"/>
            <w:b w:val="0"/>
            <w:bCs w:val="0"/>
            <w:noProof/>
            <w:sz w:val="22"/>
            <w:szCs w:val="22"/>
          </w:rPr>
          <w:tab/>
        </w:r>
        <w:r w:rsidRPr="00FC6015">
          <w:rPr>
            <w:rStyle w:val="Hyperlink"/>
            <w:noProof/>
          </w:rPr>
          <w:t>Carconfigurator (B2B)</w:t>
        </w:r>
        <w:r>
          <w:rPr>
            <w:noProof/>
            <w:webHidden/>
          </w:rPr>
          <w:tab/>
        </w:r>
        <w:r>
          <w:rPr>
            <w:noProof/>
            <w:webHidden/>
          </w:rPr>
          <w:fldChar w:fldCharType="begin"/>
        </w:r>
        <w:r>
          <w:rPr>
            <w:noProof/>
            <w:webHidden/>
          </w:rPr>
          <w:instrText xml:space="preserve"> PAGEREF _Toc499017663 \h </w:instrText>
        </w:r>
        <w:r>
          <w:rPr>
            <w:noProof/>
            <w:webHidden/>
          </w:rPr>
        </w:r>
      </w:ins>
      <w:r>
        <w:rPr>
          <w:noProof/>
          <w:webHidden/>
        </w:rPr>
        <w:fldChar w:fldCharType="separate"/>
      </w:r>
      <w:ins w:id="465" w:author="Markus Brüderl" w:date="2017-11-21T08:50:00Z">
        <w:r>
          <w:rPr>
            <w:noProof/>
            <w:webHidden/>
          </w:rPr>
          <w:t>105</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66" w:author="Markus Brüderl" w:date="2017-11-21T08:50:00Z"/>
          <w:rFonts w:eastAsiaTheme="minorEastAsia" w:cstheme="minorBidi"/>
          <w:b w:val="0"/>
          <w:bCs w:val="0"/>
          <w:noProof/>
          <w:sz w:val="22"/>
          <w:szCs w:val="22"/>
        </w:rPr>
      </w:pPr>
      <w:ins w:id="467"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"_Toc499017664"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w:t>
        </w:r>
        <w:r>
          <w:rPr>
            <w:rFonts w:eastAsiaTheme="minorEastAsia" w:cstheme="minorBidi"/>
            <w:b w:val="0"/>
            <w:bCs w:val="0"/>
            <w:noProof/>
            <w:sz w:val="22"/>
            <w:szCs w:val="22"/>
          </w:rPr>
          <w:tab/>
        </w:r>
        <w:r w:rsidRPr="00FC6015">
          <w:rPr>
            <w:rStyle w:val="Hyperlink"/>
            <w:noProof/>
          </w:rPr>
          <w:t>changeAngebotService (EAI und B2B)</w:t>
        </w:r>
        <w:r>
          <w:rPr>
            <w:noProof/>
            <w:webHidden/>
          </w:rPr>
          <w:tab/>
        </w:r>
        <w:r>
          <w:rPr>
            <w:noProof/>
            <w:webHidden/>
          </w:rPr>
          <w:fldChar w:fldCharType="begin"/>
        </w:r>
        <w:r>
          <w:rPr>
            <w:noProof/>
            <w:webHidden/>
          </w:rPr>
          <w:instrText xml:space="preserve"> PAGEREF _Toc499017664 \h </w:instrText>
        </w:r>
        <w:r>
          <w:rPr>
            <w:noProof/>
            <w:webHidden/>
          </w:rPr>
        </w:r>
      </w:ins>
      <w:r>
        <w:rPr>
          <w:noProof/>
          <w:webHidden/>
        </w:rPr>
        <w:fldChar w:fldCharType="separate"/>
      </w:r>
      <w:ins w:id="468" w:author="Markus Brüderl" w:date="2017-11-21T08:50:00Z">
        <w:r>
          <w:rPr>
            <w:noProof/>
            <w:webHidden/>
          </w:rPr>
          <w:t>105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69" w:author="Markus Brüderl" w:date="2017-11-21T08:50:00Z"/>
          <w:rFonts w:eastAsiaTheme="minorEastAsia" w:cstheme="minorBidi"/>
          <w:noProof/>
          <w:sz w:val="22"/>
          <w:szCs w:val="22"/>
        </w:rPr>
      </w:pPr>
      <w:ins w:id="4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3.4.1</w:t>
        </w:r>
        <w:r>
          <w:rPr>
            <w:rFonts w:eastAsiaTheme="minorEastAsia" w:cstheme="minorBidi"/>
            <w:noProof/>
            <w:sz w:val="22"/>
            <w:szCs w:val="22"/>
          </w:rPr>
          <w:tab/>
        </w:r>
        <w:r w:rsidRPr="00FC6015">
          <w:rPr>
            <w:rStyle w:val="Hyperlink"/>
            <w:noProof/>
          </w:rPr>
          <w:t>copyAngebot</w:t>
        </w:r>
        <w:r>
          <w:rPr>
            <w:noProof/>
            <w:webHidden/>
          </w:rPr>
          <w:tab/>
        </w:r>
        <w:r>
          <w:rPr>
            <w:noProof/>
            <w:webHidden/>
          </w:rPr>
          <w:fldChar w:fldCharType="begin"/>
        </w:r>
        <w:r>
          <w:rPr>
            <w:noProof/>
            <w:webHidden/>
          </w:rPr>
          <w:instrText xml:space="preserve"> PAGEREF _Toc499017665 \h </w:instrText>
        </w:r>
        <w:r>
          <w:rPr>
            <w:noProof/>
            <w:webHidden/>
          </w:rPr>
        </w:r>
      </w:ins>
      <w:r>
        <w:rPr>
          <w:noProof/>
          <w:webHidden/>
        </w:rPr>
        <w:fldChar w:fldCharType="separate"/>
      </w:r>
      <w:ins w:id="471" w:author="Markus Brüderl" w:date="2017-11-21T08:50:00Z">
        <w:r>
          <w:rPr>
            <w:noProof/>
            <w:webHidden/>
          </w:rPr>
          <w:t>105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472" w:author="Markus Brüderl" w:date="2017-11-21T08:50:00Z"/>
          <w:rFonts w:eastAsiaTheme="minorEastAsia" w:cstheme="minorBidi"/>
          <w:noProof/>
          <w:sz w:val="22"/>
          <w:szCs w:val="22"/>
        </w:rPr>
      </w:pPr>
      <w:ins w:id="4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_Toc499017666 \h </w:instrText>
        </w:r>
        <w:r>
          <w:rPr>
            <w:noProof/>
            <w:webHidden/>
          </w:rPr>
        </w:r>
      </w:ins>
      <w:r>
        <w:rPr>
          <w:noProof/>
          <w:webHidden/>
        </w:rPr>
        <w:fldChar w:fldCharType="separate"/>
      </w:r>
      <w:ins w:id="474" w:author="Markus Brüderl" w:date="2017-11-21T08:50:00Z">
        <w:r>
          <w:rPr>
            <w:noProof/>
            <w:webHidden/>
          </w:rPr>
          <w:t>105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475" w:author="Markus Brüderl" w:date="2017-11-21T08:50:00Z"/>
          <w:rFonts w:eastAsiaTheme="minorEastAsia" w:cstheme="minorBidi"/>
          <w:noProof/>
          <w:sz w:val="22"/>
          <w:szCs w:val="22"/>
        </w:rPr>
      </w:pPr>
      <w:ins w:id="4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_Toc499017667 \h </w:instrText>
        </w:r>
        <w:r>
          <w:rPr>
            <w:noProof/>
            <w:webHidden/>
          </w:rPr>
        </w:r>
      </w:ins>
      <w:r>
        <w:rPr>
          <w:noProof/>
          <w:webHidden/>
        </w:rPr>
        <w:fldChar w:fldCharType="separate"/>
      </w:r>
      <w:ins w:id="477" w:author="Markus Brüderl" w:date="2017-11-21T08:50:00Z">
        <w:r>
          <w:rPr>
            <w:noProof/>
            <w:webHidden/>
          </w:rPr>
          <w:t>105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478" w:author="Markus Brüderl" w:date="2017-11-21T08:50:00Z"/>
          <w:rFonts w:eastAsiaTheme="minorEastAsia" w:cstheme="minorBidi"/>
          <w:noProof/>
          <w:sz w:val="22"/>
          <w:szCs w:val="22"/>
        </w:rPr>
      </w:pPr>
      <w:ins w:id="4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_Toc499017668 \h </w:instrText>
        </w:r>
        <w:r>
          <w:rPr>
            <w:noProof/>
            <w:webHidden/>
          </w:rPr>
        </w:r>
      </w:ins>
      <w:r>
        <w:rPr>
          <w:noProof/>
          <w:webHidden/>
        </w:rPr>
        <w:fldChar w:fldCharType="separate"/>
      </w:r>
      <w:ins w:id="480" w:author="Markus Brüderl" w:date="2017-11-21T08:50:00Z">
        <w:r>
          <w:rPr>
            <w:noProof/>
            <w:webHidden/>
          </w:rPr>
          <w:t>106</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481" w:author="Markus Brüderl" w:date="2017-11-21T08:50:00Z"/>
          <w:rFonts w:eastAsiaTheme="minorEastAsia" w:cstheme="minorBidi"/>
          <w:noProof/>
          <w:sz w:val="22"/>
          <w:szCs w:val="22"/>
        </w:rPr>
      </w:pPr>
      <w:ins w:id="4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"_Toc499017669"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_Toc499017669 \h </w:instrText>
        </w:r>
        <w:r>
          <w:rPr>
            <w:noProof/>
            <w:webHidden/>
          </w:rPr>
        </w:r>
      </w:ins>
      <w:r>
        <w:rPr>
          <w:noProof/>
          <w:webHidden/>
        </w:rPr>
        <w:fldChar w:fldCharType="separate"/>
      </w:r>
      <w:ins w:id="483" w:author="Markus Brüderl" w:date="2017-11-21T08:50:00Z">
        <w:r>
          <w:rPr>
            <w:noProof/>
            <w:webHidden/>
          </w:rPr>
          <w:t>106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484" w:author="Markus Brüderl" w:date="2017-11-21T08:50:00Z"/>
          <w:rFonts w:eastAsiaTheme="minorEastAsia" w:cstheme="minorBidi"/>
          <w:noProof/>
          <w:sz w:val="22"/>
          <w:szCs w:val="22"/>
        </w:rPr>
      </w:pPr>
      <w:ins w:id="4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_Toc499017670 \h </w:instrText>
        </w:r>
        <w:r>
          <w:rPr>
            <w:noProof/>
            <w:webHidden/>
          </w:rPr>
        </w:r>
      </w:ins>
      <w:r>
        <w:rPr>
          <w:noProof/>
          <w:webHidden/>
        </w:rPr>
        <w:fldChar w:fldCharType="separate"/>
      </w:r>
      <w:ins w:id="486" w:author="Markus Brüderl" w:date="2017-11-21T08:50:00Z">
        <w:r>
          <w:rPr>
            <w:noProof/>
            <w:webHidden/>
          </w:rPr>
          <w:t>106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487" w:author="Markus Brüderl" w:date="2017-11-21T08:50:00Z"/>
          <w:rFonts w:eastAsiaTheme="minorEastAsia" w:cstheme="minorBidi"/>
          <w:noProof/>
          <w:sz w:val="22"/>
          <w:szCs w:val="22"/>
        </w:rPr>
      </w:pPr>
      <w:ins w:id="4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_Toc499017671 \h </w:instrText>
        </w:r>
        <w:r>
          <w:rPr>
            <w:noProof/>
            <w:webHidden/>
          </w:rPr>
        </w:r>
      </w:ins>
      <w:r>
        <w:rPr>
          <w:noProof/>
          <w:webHidden/>
        </w:rPr>
        <w:fldChar w:fldCharType="separate"/>
      </w:r>
      <w:ins w:id="489" w:author="Markus Brüderl" w:date="2017-11-21T08:50:00Z">
        <w:r>
          <w:rPr>
            <w:noProof/>
            <w:webHidden/>
          </w:rPr>
          <w:t>106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90" w:author="Markus Brüderl" w:date="2017-11-21T08:50:00Z"/>
          <w:rFonts w:eastAsiaTheme="minorEastAsia" w:cstheme="minorBidi"/>
          <w:noProof/>
          <w:sz w:val="22"/>
          <w:szCs w:val="22"/>
        </w:rPr>
      </w:pPr>
      <w:ins w:id="4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3.4.2</w:t>
        </w:r>
        <w:r>
          <w:rPr>
            <w:rFonts w:eastAsiaTheme="minorEastAsia" w:cstheme="minorBidi"/>
            <w:noProof/>
            <w:sz w:val="22"/>
            <w:szCs w:val="22"/>
          </w:rPr>
          <w:tab/>
        </w:r>
        <w:r w:rsidRPr="00FC6015">
          <w:rPr>
            <w:rStyle w:val="Hyperlink"/>
            <w:noProof/>
          </w:rPr>
          <w:t>copyAngebotById</w:t>
        </w:r>
        <w:r>
          <w:rPr>
            <w:noProof/>
            <w:webHidden/>
          </w:rPr>
          <w:tab/>
        </w:r>
        <w:r>
          <w:rPr>
            <w:noProof/>
            <w:webHidden/>
          </w:rPr>
          <w:fldChar w:fldCharType="begin"/>
        </w:r>
        <w:r>
          <w:rPr>
            <w:noProof/>
            <w:webHidden/>
          </w:rPr>
          <w:instrText xml:space="preserve"> PAGEREF _Toc499017672 \h </w:instrText>
        </w:r>
        <w:r>
          <w:rPr>
            <w:noProof/>
            <w:webHidden/>
          </w:rPr>
        </w:r>
      </w:ins>
      <w:r>
        <w:rPr>
          <w:noProof/>
          <w:webHidden/>
        </w:rPr>
        <w:fldChar w:fldCharType="separate"/>
      </w:r>
      <w:ins w:id="492" w:author="Markus Brüderl" w:date="2017-11-21T08:50:00Z">
        <w:r>
          <w:rPr>
            <w:noProof/>
            <w:webHidden/>
          </w:rPr>
          <w:t>106</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493" w:author="Markus Brüderl" w:date="2017-11-21T08:50:00Z"/>
          <w:rFonts w:eastAsiaTheme="minorEastAsia" w:cstheme="minorBidi"/>
          <w:noProof/>
          <w:sz w:val="22"/>
          <w:szCs w:val="22"/>
        </w:rPr>
      </w:pPr>
      <w:ins w:id="4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_Toc499017673 \h </w:instrText>
        </w:r>
        <w:r>
          <w:rPr>
            <w:noProof/>
            <w:webHidden/>
          </w:rPr>
        </w:r>
      </w:ins>
      <w:r>
        <w:rPr>
          <w:noProof/>
          <w:webHidden/>
        </w:rPr>
        <w:fldChar w:fldCharType="separate"/>
      </w:r>
      <w:ins w:id="495" w:author="Markus Brüderl" w:date="2017-11-21T08:50:00Z">
        <w:r>
          <w:rPr>
            <w:noProof/>
            <w:webHidden/>
          </w:rPr>
          <w:t>106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496" w:author="Markus Brüderl" w:date="2017-11-21T08:50:00Z"/>
          <w:rFonts w:eastAsiaTheme="minorEastAsia" w:cstheme="minorBidi"/>
          <w:noProof/>
          <w:sz w:val="22"/>
          <w:szCs w:val="22"/>
        </w:rPr>
      </w:pPr>
      <w:ins w:id="4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_Toc499017674 \h </w:instrText>
        </w:r>
        <w:r>
          <w:rPr>
            <w:noProof/>
            <w:webHidden/>
          </w:rPr>
        </w:r>
      </w:ins>
      <w:r>
        <w:rPr>
          <w:noProof/>
          <w:webHidden/>
        </w:rPr>
        <w:fldChar w:fldCharType="separate"/>
      </w:r>
      <w:ins w:id="498" w:author="Markus Brüderl" w:date="2017-11-21T08:50:00Z">
        <w:r>
          <w:rPr>
            <w:noProof/>
            <w:webHidden/>
          </w:rPr>
          <w:t>106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499" w:author="Markus Brüderl" w:date="2017-11-21T08:50:00Z"/>
          <w:rFonts w:eastAsiaTheme="minorEastAsia" w:cstheme="minorBidi"/>
          <w:noProof/>
          <w:sz w:val="22"/>
          <w:szCs w:val="22"/>
        </w:rPr>
      </w:pPr>
      <w:ins w:id="5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_Toc499017675 \h </w:instrText>
        </w:r>
        <w:r>
          <w:rPr>
            <w:noProof/>
            <w:webHidden/>
          </w:rPr>
        </w:r>
      </w:ins>
      <w:r>
        <w:rPr>
          <w:noProof/>
          <w:webHidden/>
        </w:rPr>
        <w:fldChar w:fldCharType="separate"/>
      </w:r>
      <w:ins w:id="501" w:author="Markus Brüderl" w:date="2017-11-21T08:50:00Z">
        <w:r>
          <w:rPr>
            <w:noProof/>
            <w:webHidden/>
          </w:rPr>
          <w:t>107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02" w:author="Markus Brüderl" w:date="2017-11-21T08:50:00Z"/>
          <w:rFonts w:eastAsiaTheme="minorEastAsia" w:cstheme="minorBidi"/>
          <w:noProof/>
          <w:sz w:val="22"/>
          <w:szCs w:val="22"/>
        </w:rPr>
      </w:pPr>
      <w:ins w:id="5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_Toc499017676 \h </w:instrText>
        </w:r>
        <w:r>
          <w:rPr>
            <w:noProof/>
            <w:webHidden/>
          </w:rPr>
        </w:r>
      </w:ins>
      <w:r>
        <w:rPr>
          <w:noProof/>
          <w:webHidden/>
        </w:rPr>
        <w:fldChar w:fldCharType="separate"/>
      </w:r>
      <w:ins w:id="504" w:author="Markus Brüderl" w:date="2017-11-21T08:50:00Z">
        <w:r>
          <w:rPr>
            <w:noProof/>
            <w:webHidden/>
          </w:rPr>
          <w:t>107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05" w:author="Markus Brüderl" w:date="2017-11-21T08:50:00Z"/>
          <w:rFonts w:eastAsiaTheme="minorEastAsia" w:cstheme="minorBidi"/>
          <w:noProof/>
          <w:sz w:val="22"/>
          <w:szCs w:val="22"/>
        </w:rPr>
      </w:pPr>
      <w:ins w:id="5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_Toc499017677 \h </w:instrText>
        </w:r>
        <w:r>
          <w:rPr>
            <w:noProof/>
            <w:webHidden/>
          </w:rPr>
        </w:r>
      </w:ins>
      <w:r>
        <w:rPr>
          <w:noProof/>
          <w:webHidden/>
        </w:rPr>
        <w:fldChar w:fldCharType="separate"/>
      </w:r>
      <w:ins w:id="507" w:author="Markus Brüderl" w:date="2017-11-21T08:50:00Z">
        <w:r>
          <w:rPr>
            <w:noProof/>
            <w:webHidden/>
          </w:rPr>
          <w:t>107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08" w:author="Markus Brüderl" w:date="2017-11-21T08:50:00Z"/>
          <w:rFonts w:eastAsiaTheme="minorEastAsia" w:cstheme="minorBidi"/>
          <w:noProof/>
          <w:sz w:val="22"/>
          <w:szCs w:val="22"/>
        </w:rPr>
      </w:pPr>
      <w:ins w:id="5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_Toc499017678 \h </w:instrText>
        </w:r>
        <w:r>
          <w:rPr>
            <w:noProof/>
            <w:webHidden/>
          </w:rPr>
        </w:r>
      </w:ins>
      <w:r>
        <w:rPr>
          <w:noProof/>
          <w:webHidden/>
        </w:rPr>
        <w:fldChar w:fldCharType="separate"/>
      </w:r>
      <w:ins w:id="510" w:author="Markus Brüderl" w:date="2017-11-21T08:50:00Z">
        <w:r>
          <w:rPr>
            <w:noProof/>
            <w:webHidden/>
          </w:rPr>
          <w:t>107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11" w:author="Markus Brüderl" w:date="2017-11-21T08:50:00Z"/>
          <w:rFonts w:eastAsiaTheme="minorEastAsia" w:cstheme="minorBidi"/>
          <w:noProof/>
          <w:sz w:val="22"/>
          <w:szCs w:val="22"/>
        </w:rPr>
      </w:pPr>
      <w:ins w:id="5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"_Toc499017679"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3.4.3</w:t>
        </w:r>
        <w:r>
          <w:rPr>
            <w:rFonts w:eastAsiaTheme="minorEastAsia" w:cstheme="minorBidi"/>
            <w:noProof/>
            <w:sz w:val="22"/>
            <w:szCs w:val="22"/>
          </w:rPr>
          <w:tab/>
        </w:r>
        <w:r w:rsidRPr="00FC6015">
          <w:rPr>
            <w:rStyle w:val="Hyperlink"/>
            <w:noProof/>
          </w:rPr>
          <w:t>deleteAngebot</w:t>
        </w:r>
        <w:r>
          <w:rPr>
            <w:noProof/>
            <w:webHidden/>
          </w:rPr>
          <w:tab/>
        </w:r>
        <w:r>
          <w:rPr>
            <w:noProof/>
            <w:webHidden/>
          </w:rPr>
          <w:fldChar w:fldCharType="begin"/>
        </w:r>
        <w:r>
          <w:rPr>
            <w:noProof/>
            <w:webHidden/>
          </w:rPr>
          <w:instrText xml:space="preserve"> PAGEREF _Toc499017679 \h </w:instrText>
        </w:r>
        <w:r>
          <w:rPr>
            <w:noProof/>
            <w:webHidden/>
          </w:rPr>
        </w:r>
      </w:ins>
      <w:r>
        <w:rPr>
          <w:noProof/>
          <w:webHidden/>
        </w:rPr>
        <w:fldChar w:fldCharType="separate"/>
      </w:r>
      <w:ins w:id="513" w:author="Markus Brüderl" w:date="2017-11-21T08:50:00Z">
        <w:r>
          <w:rPr>
            <w:noProof/>
            <w:webHidden/>
          </w:rPr>
          <w:t>107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14" w:author="Markus Brüderl" w:date="2017-11-21T08:50:00Z"/>
          <w:rFonts w:eastAsiaTheme="minorEastAsia" w:cstheme="minorBidi"/>
          <w:noProof/>
          <w:sz w:val="22"/>
          <w:szCs w:val="22"/>
        </w:rPr>
      </w:pPr>
      <w:ins w:id="5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_Toc499017680 \h </w:instrText>
        </w:r>
        <w:r>
          <w:rPr>
            <w:noProof/>
            <w:webHidden/>
          </w:rPr>
        </w:r>
      </w:ins>
      <w:r>
        <w:rPr>
          <w:noProof/>
          <w:webHidden/>
        </w:rPr>
        <w:fldChar w:fldCharType="separate"/>
      </w:r>
      <w:ins w:id="516" w:author="Markus Brüderl" w:date="2017-11-21T08:50:00Z">
        <w:r>
          <w:rPr>
            <w:noProof/>
            <w:webHidden/>
          </w:rPr>
          <w:t>107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17" w:author="Markus Brüderl" w:date="2017-11-21T08:50:00Z"/>
          <w:rFonts w:eastAsiaTheme="minorEastAsia" w:cstheme="minorBidi"/>
          <w:noProof/>
          <w:sz w:val="22"/>
          <w:szCs w:val="22"/>
        </w:rPr>
      </w:pPr>
      <w:ins w:id="5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_Toc499017681 \h </w:instrText>
        </w:r>
        <w:r>
          <w:rPr>
            <w:noProof/>
            <w:webHidden/>
          </w:rPr>
        </w:r>
      </w:ins>
      <w:r>
        <w:rPr>
          <w:noProof/>
          <w:webHidden/>
        </w:rPr>
        <w:fldChar w:fldCharType="separate"/>
      </w:r>
      <w:ins w:id="519" w:author="Markus Brüderl" w:date="2017-11-21T08:50:00Z">
        <w:r>
          <w:rPr>
            <w:noProof/>
            <w:webHidden/>
          </w:rPr>
          <w:t>107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20" w:author="Markus Brüderl" w:date="2017-11-21T08:50:00Z"/>
          <w:rFonts w:eastAsiaTheme="minorEastAsia" w:cstheme="minorBidi"/>
          <w:noProof/>
          <w:sz w:val="22"/>
          <w:szCs w:val="22"/>
        </w:rPr>
      </w:pPr>
      <w:ins w:id="5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_Toc499017682 \h </w:instrText>
        </w:r>
        <w:r>
          <w:rPr>
            <w:noProof/>
            <w:webHidden/>
          </w:rPr>
        </w:r>
      </w:ins>
      <w:r>
        <w:rPr>
          <w:noProof/>
          <w:webHidden/>
        </w:rPr>
        <w:fldChar w:fldCharType="separate"/>
      </w:r>
      <w:ins w:id="522" w:author="Markus Brüderl" w:date="2017-11-21T08:50:00Z">
        <w:r>
          <w:rPr>
            <w:noProof/>
            <w:webHidden/>
          </w:rPr>
          <w:t>108</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23" w:author="Markus Brüderl" w:date="2017-11-21T08:50:00Z"/>
          <w:rFonts w:eastAsiaTheme="minorEastAsia" w:cstheme="minorBidi"/>
          <w:noProof/>
          <w:sz w:val="22"/>
          <w:szCs w:val="22"/>
        </w:rPr>
      </w:pPr>
      <w:ins w:id="5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_Toc499017683 \h </w:instrText>
        </w:r>
        <w:r>
          <w:rPr>
            <w:noProof/>
            <w:webHidden/>
          </w:rPr>
        </w:r>
      </w:ins>
      <w:r>
        <w:rPr>
          <w:noProof/>
          <w:webHidden/>
        </w:rPr>
        <w:fldChar w:fldCharType="separate"/>
      </w:r>
      <w:ins w:id="525" w:author="Markus Brüderl" w:date="2017-11-21T08:50:00Z">
        <w:r>
          <w:rPr>
            <w:noProof/>
            <w:webHidden/>
          </w:rPr>
          <w:t>108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26" w:author="Markus Brüderl" w:date="2017-11-21T08:50:00Z"/>
          <w:rFonts w:eastAsiaTheme="minorEastAsia" w:cstheme="minorBidi"/>
          <w:noProof/>
          <w:sz w:val="22"/>
          <w:szCs w:val="22"/>
        </w:rPr>
      </w:pPr>
      <w:ins w:id="5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_Toc499017684 \h </w:instrText>
        </w:r>
        <w:r>
          <w:rPr>
            <w:noProof/>
            <w:webHidden/>
          </w:rPr>
        </w:r>
      </w:ins>
      <w:r>
        <w:rPr>
          <w:noProof/>
          <w:webHidden/>
        </w:rPr>
        <w:fldChar w:fldCharType="separate"/>
      </w:r>
      <w:ins w:id="528" w:author="Markus Brüderl" w:date="2017-11-21T08:50:00Z">
        <w:r>
          <w:rPr>
            <w:noProof/>
            <w:webHidden/>
          </w:rPr>
          <w:t>108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29" w:author="Markus Brüderl" w:date="2017-11-21T08:50:00Z"/>
          <w:rFonts w:eastAsiaTheme="minorEastAsia" w:cstheme="minorBidi"/>
          <w:noProof/>
          <w:sz w:val="22"/>
          <w:szCs w:val="22"/>
        </w:rPr>
      </w:pPr>
      <w:ins w:id="5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3.4.3.2.2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_Toc499017685 \h </w:instrText>
        </w:r>
        <w:r>
          <w:rPr>
            <w:noProof/>
            <w:webHidden/>
          </w:rPr>
        </w:r>
      </w:ins>
      <w:r>
        <w:rPr>
          <w:noProof/>
          <w:webHidden/>
        </w:rPr>
        <w:fldChar w:fldCharType="separate"/>
      </w:r>
      <w:ins w:id="531" w:author="Markus Brüderl" w:date="2017-11-21T08:50:00Z">
        <w:r>
          <w:rPr>
            <w:noProof/>
            <w:webHidden/>
          </w:rPr>
          <w:t>108</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32" w:author="Markus Brüderl" w:date="2017-11-21T08:50:00Z"/>
          <w:rFonts w:eastAsiaTheme="minorEastAsia" w:cstheme="minorBidi"/>
          <w:b w:val="0"/>
          <w:bCs w:val="0"/>
          <w:noProof/>
          <w:sz w:val="22"/>
          <w:szCs w:val="22"/>
        </w:rPr>
      </w:pPr>
      <w:ins w:id="5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w:t>
        </w:r>
        <w:r>
          <w:rPr>
            <w:rFonts w:eastAsiaTheme="minorEastAsia" w:cstheme="minorBidi"/>
            <w:b w:val="0"/>
            <w:bCs w:val="0"/>
            <w:noProof/>
            <w:sz w:val="22"/>
            <w:szCs w:val="22"/>
          </w:rPr>
          <w:tab/>
        </w:r>
        <w:r w:rsidRPr="00FC6015">
          <w:rPr>
            <w:rStyle w:val="Hyperlink"/>
            <w:noProof/>
          </w:rPr>
          <w:t>changeAntragService (EAI und B2B)</w:t>
        </w:r>
        <w:r>
          <w:rPr>
            <w:noProof/>
            <w:webHidden/>
          </w:rPr>
          <w:tab/>
        </w:r>
        <w:r>
          <w:rPr>
            <w:noProof/>
            <w:webHidden/>
          </w:rPr>
          <w:fldChar w:fldCharType="begin"/>
        </w:r>
        <w:r>
          <w:rPr>
            <w:noProof/>
            <w:webHidden/>
          </w:rPr>
          <w:instrText xml:space="preserve"> PAGEREF _Toc499017686 \h </w:instrText>
        </w:r>
        <w:r>
          <w:rPr>
            <w:noProof/>
            <w:webHidden/>
          </w:rPr>
        </w:r>
      </w:ins>
      <w:r>
        <w:rPr>
          <w:noProof/>
          <w:webHidden/>
        </w:rPr>
        <w:fldChar w:fldCharType="separate"/>
      </w:r>
      <w:ins w:id="534" w:author="Markus Brüderl" w:date="2017-11-21T08:50:00Z">
        <w:r>
          <w:rPr>
            <w:noProof/>
            <w:webHidden/>
          </w:rPr>
          <w:t>108</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35" w:author="Markus Brüderl" w:date="2017-11-21T08:50:00Z"/>
          <w:rFonts w:eastAsiaTheme="minorEastAsia" w:cstheme="minorBidi"/>
          <w:noProof/>
          <w:sz w:val="22"/>
          <w:szCs w:val="22"/>
        </w:rPr>
      </w:pPr>
      <w:ins w:id="5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3.5.1</w:t>
        </w:r>
        <w:r>
          <w:rPr>
            <w:rFonts w:eastAsiaTheme="minorEastAsia" w:cstheme="minorBidi"/>
            <w:noProof/>
            <w:sz w:val="22"/>
            <w:szCs w:val="22"/>
          </w:rPr>
          <w:tab/>
        </w:r>
        <w:r w:rsidRPr="00FC6015">
          <w:rPr>
            <w:rStyle w:val="Hyperlink"/>
            <w:noProof/>
          </w:rPr>
          <w:t>copyAntrag</w:t>
        </w:r>
        <w:r>
          <w:rPr>
            <w:noProof/>
            <w:webHidden/>
          </w:rPr>
          <w:tab/>
        </w:r>
        <w:r>
          <w:rPr>
            <w:noProof/>
            <w:webHidden/>
          </w:rPr>
          <w:fldChar w:fldCharType="begin"/>
        </w:r>
        <w:r>
          <w:rPr>
            <w:noProof/>
            <w:webHidden/>
          </w:rPr>
          <w:instrText xml:space="preserve"> PAGEREF _Toc499017687 \h </w:instrText>
        </w:r>
        <w:r>
          <w:rPr>
            <w:noProof/>
            <w:webHidden/>
          </w:rPr>
        </w:r>
      </w:ins>
      <w:r>
        <w:rPr>
          <w:noProof/>
          <w:webHidden/>
        </w:rPr>
        <w:fldChar w:fldCharType="separate"/>
      </w:r>
      <w:ins w:id="537" w:author="Markus Brüderl" w:date="2017-11-21T08:50:00Z">
        <w:r>
          <w:rPr>
            <w:noProof/>
            <w:webHidden/>
          </w:rPr>
          <w:t>108</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38" w:author="Markus Brüderl" w:date="2017-11-21T08:50:00Z"/>
          <w:rFonts w:eastAsiaTheme="minorEastAsia" w:cstheme="minorBidi"/>
          <w:noProof/>
          <w:sz w:val="22"/>
          <w:szCs w:val="22"/>
        </w:rPr>
      </w:pPr>
      <w:ins w:id="5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_Toc499017688 \h </w:instrText>
        </w:r>
        <w:r>
          <w:rPr>
            <w:noProof/>
            <w:webHidden/>
          </w:rPr>
        </w:r>
      </w:ins>
      <w:r>
        <w:rPr>
          <w:noProof/>
          <w:webHidden/>
        </w:rPr>
        <w:fldChar w:fldCharType="separate"/>
      </w:r>
      <w:ins w:id="540" w:author="Markus Brüderl" w:date="2017-11-21T08:50:00Z">
        <w:r>
          <w:rPr>
            <w:noProof/>
            <w:webHidden/>
          </w:rPr>
          <w:t>108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41" w:author="Markus Brüderl" w:date="2017-11-21T08:50:00Z"/>
          <w:rFonts w:eastAsiaTheme="minorEastAsia" w:cstheme="minorBidi"/>
          <w:noProof/>
          <w:sz w:val="22"/>
          <w:szCs w:val="22"/>
        </w:rPr>
      </w:pPr>
      <w:ins w:id="5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"_Toc499017689"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_Toc499017689 \h </w:instrText>
        </w:r>
        <w:r>
          <w:rPr>
            <w:noProof/>
            <w:webHidden/>
          </w:rPr>
        </w:r>
      </w:ins>
      <w:r>
        <w:rPr>
          <w:noProof/>
          <w:webHidden/>
        </w:rPr>
        <w:fldChar w:fldCharType="separate"/>
      </w:r>
      <w:ins w:id="543" w:author="Markus Brüderl" w:date="2017-11-21T08:50:00Z">
        <w:r>
          <w:rPr>
            <w:noProof/>
            <w:webHidden/>
          </w:rPr>
          <w:t>109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44" w:author="Markus Brüderl" w:date="2017-11-21T08:50:00Z"/>
          <w:rFonts w:eastAsiaTheme="minorEastAsia" w:cstheme="minorBidi"/>
          <w:noProof/>
          <w:sz w:val="22"/>
          <w:szCs w:val="22"/>
        </w:rPr>
      </w:pPr>
      <w:ins w:id="5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_Toc499017690 \h </w:instrText>
        </w:r>
        <w:r>
          <w:rPr>
            <w:noProof/>
            <w:webHidden/>
          </w:rPr>
        </w:r>
      </w:ins>
      <w:r>
        <w:rPr>
          <w:noProof/>
          <w:webHidden/>
        </w:rPr>
        <w:fldChar w:fldCharType="separate"/>
      </w:r>
      <w:ins w:id="546" w:author="Markus Brüderl" w:date="2017-11-21T08:50:00Z">
        <w:r>
          <w:rPr>
            <w:noProof/>
            <w:webHidden/>
          </w:rPr>
          <w:t>109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47" w:author="Markus Brüderl" w:date="2017-11-21T08:50:00Z"/>
          <w:rFonts w:eastAsiaTheme="minorEastAsia" w:cstheme="minorBidi"/>
          <w:noProof/>
          <w:sz w:val="22"/>
          <w:szCs w:val="22"/>
        </w:rPr>
      </w:pPr>
      <w:ins w:id="5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_Toc499017691 \h </w:instrText>
        </w:r>
        <w:r>
          <w:rPr>
            <w:noProof/>
            <w:webHidden/>
          </w:rPr>
        </w:r>
      </w:ins>
      <w:r>
        <w:rPr>
          <w:noProof/>
          <w:webHidden/>
        </w:rPr>
        <w:fldChar w:fldCharType="separate"/>
      </w:r>
      <w:ins w:id="549" w:author="Markus Brüderl" w:date="2017-11-21T08:50:00Z">
        <w:r>
          <w:rPr>
            <w:noProof/>
            <w:webHidden/>
          </w:rPr>
          <w:t>109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50" w:author="Markus Brüderl" w:date="2017-11-21T08:50:00Z"/>
          <w:rFonts w:eastAsiaTheme="minorEastAsia" w:cstheme="minorBidi"/>
          <w:noProof/>
          <w:sz w:val="22"/>
          <w:szCs w:val="22"/>
        </w:rPr>
      </w:pPr>
      <w:ins w:id="5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_Toc499017692 \h </w:instrText>
        </w:r>
        <w:r>
          <w:rPr>
            <w:noProof/>
            <w:webHidden/>
          </w:rPr>
        </w:r>
      </w:ins>
      <w:r>
        <w:rPr>
          <w:noProof/>
          <w:webHidden/>
        </w:rPr>
        <w:fldChar w:fldCharType="separate"/>
      </w:r>
      <w:ins w:id="552" w:author="Markus Brüderl" w:date="2017-11-21T08:50:00Z">
        <w:r>
          <w:rPr>
            <w:noProof/>
            <w:webHidden/>
          </w:rPr>
          <w:t>109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53" w:author="Markus Brüderl" w:date="2017-11-21T08:50:00Z"/>
          <w:rFonts w:eastAsiaTheme="minorEastAsia" w:cstheme="minorBidi"/>
          <w:noProof/>
          <w:sz w:val="22"/>
          <w:szCs w:val="22"/>
        </w:rPr>
      </w:pPr>
      <w:ins w:id="5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_Toc499017693 \h </w:instrText>
        </w:r>
        <w:r>
          <w:rPr>
            <w:noProof/>
            <w:webHidden/>
          </w:rPr>
        </w:r>
      </w:ins>
      <w:r>
        <w:rPr>
          <w:noProof/>
          <w:webHidden/>
        </w:rPr>
        <w:fldChar w:fldCharType="separate"/>
      </w:r>
      <w:ins w:id="555" w:author="Markus Brüderl" w:date="2017-11-21T08:50:00Z">
        <w:r>
          <w:rPr>
            <w:noProof/>
            <w:webHidden/>
          </w:rPr>
          <w:t>109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56" w:author="Markus Brüderl" w:date="2017-11-21T08:50:00Z"/>
          <w:rFonts w:eastAsiaTheme="minorEastAsia" w:cstheme="minorBidi"/>
          <w:noProof/>
          <w:sz w:val="22"/>
          <w:szCs w:val="22"/>
        </w:rPr>
      </w:pPr>
      <w:ins w:id="5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3.5.2</w:t>
        </w:r>
        <w:r>
          <w:rPr>
            <w:rFonts w:eastAsiaTheme="minorEastAsia" w:cstheme="minorBidi"/>
            <w:noProof/>
            <w:sz w:val="22"/>
            <w:szCs w:val="22"/>
          </w:rPr>
          <w:tab/>
        </w:r>
        <w:r w:rsidRPr="00FC6015">
          <w:rPr>
            <w:rStyle w:val="Hyperlink"/>
            <w:noProof/>
          </w:rPr>
          <w:t>copyAntragById</w:t>
        </w:r>
        <w:r>
          <w:rPr>
            <w:noProof/>
            <w:webHidden/>
          </w:rPr>
          <w:tab/>
        </w:r>
        <w:r>
          <w:rPr>
            <w:noProof/>
            <w:webHidden/>
          </w:rPr>
          <w:fldChar w:fldCharType="begin"/>
        </w:r>
        <w:r>
          <w:rPr>
            <w:noProof/>
            <w:webHidden/>
          </w:rPr>
          <w:instrText xml:space="preserve"> PAGEREF _Toc499017694 \h </w:instrText>
        </w:r>
        <w:r>
          <w:rPr>
            <w:noProof/>
            <w:webHidden/>
          </w:rPr>
        </w:r>
      </w:ins>
      <w:r>
        <w:rPr>
          <w:noProof/>
          <w:webHidden/>
        </w:rPr>
        <w:fldChar w:fldCharType="separate"/>
      </w:r>
      <w:ins w:id="558" w:author="Markus Brüderl" w:date="2017-11-21T08:50:00Z">
        <w:r>
          <w:rPr>
            <w:noProof/>
            <w:webHidden/>
          </w:rPr>
          <w:t>110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59" w:author="Markus Brüderl" w:date="2017-11-21T08:50:00Z"/>
          <w:rFonts w:eastAsiaTheme="minorEastAsia" w:cstheme="minorBidi"/>
          <w:noProof/>
          <w:sz w:val="22"/>
          <w:szCs w:val="22"/>
        </w:rPr>
      </w:pPr>
      <w:ins w:id="5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_Toc499017695 \h </w:instrText>
        </w:r>
        <w:r>
          <w:rPr>
            <w:noProof/>
            <w:webHidden/>
          </w:rPr>
        </w:r>
      </w:ins>
      <w:r>
        <w:rPr>
          <w:noProof/>
          <w:webHidden/>
        </w:rPr>
        <w:fldChar w:fldCharType="separate"/>
      </w:r>
      <w:ins w:id="561" w:author="Markus Brüderl" w:date="2017-11-21T08:50:00Z">
        <w:r>
          <w:rPr>
            <w:noProof/>
            <w:webHidden/>
          </w:rPr>
          <w:t>110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62" w:author="Markus Brüderl" w:date="2017-11-21T08:50:00Z"/>
          <w:rFonts w:eastAsiaTheme="minorEastAsia" w:cstheme="minorBidi"/>
          <w:noProof/>
          <w:sz w:val="22"/>
          <w:szCs w:val="22"/>
        </w:rPr>
      </w:pPr>
      <w:ins w:id="5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_Toc499017696 \h </w:instrText>
        </w:r>
        <w:r>
          <w:rPr>
            <w:noProof/>
            <w:webHidden/>
          </w:rPr>
        </w:r>
      </w:ins>
      <w:r>
        <w:rPr>
          <w:noProof/>
          <w:webHidden/>
        </w:rPr>
        <w:fldChar w:fldCharType="separate"/>
      </w:r>
      <w:ins w:id="564" w:author="Markus Brüderl" w:date="2017-11-21T08:50:00Z">
        <w:r>
          <w:rPr>
            <w:noProof/>
            <w:webHidden/>
          </w:rPr>
          <w:t>110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65" w:author="Markus Brüderl" w:date="2017-11-21T08:50:00Z"/>
          <w:rFonts w:eastAsiaTheme="minorEastAsia" w:cstheme="minorBidi"/>
          <w:noProof/>
          <w:sz w:val="22"/>
          <w:szCs w:val="22"/>
        </w:rPr>
      </w:pPr>
      <w:ins w:id="5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_Toc499017697 \h </w:instrText>
        </w:r>
        <w:r>
          <w:rPr>
            <w:noProof/>
            <w:webHidden/>
          </w:rPr>
        </w:r>
      </w:ins>
      <w:r>
        <w:rPr>
          <w:noProof/>
          <w:webHidden/>
        </w:rPr>
        <w:fldChar w:fldCharType="separate"/>
      </w:r>
      <w:ins w:id="567" w:author="Markus Brüderl" w:date="2017-11-21T08:50:00Z">
        <w:r>
          <w:rPr>
            <w:noProof/>
            <w:webHidden/>
          </w:rPr>
          <w:t>110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68" w:author="Markus Brüderl" w:date="2017-11-21T08:50:00Z"/>
          <w:rFonts w:eastAsiaTheme="minorEastAsia" w:cstheme="minorBidi"/>
          <w:noProof/>
          <w:sz w:val="22"/>
          <w:szCs w:val="22"/>
        </w:rPr>
      </w:pPr>
      <w:ins w:id="5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_Toc499017698 \h </w:instrText>
        </w:r>
        <w:r>
          <w:rPr>
            <w:noProof/>
            <w:webHidden/>
          </w:rPr>
        </w:r>
      </w:ins>
      <w:r>
        <w:rPr>
          <w:noProof/>
          <w:webHidden/>
        </w:rPr>
        <w:fldChar w:fldCharType="separate"/>
      </w:r>
      <w:ins w:id="570" w:author="Markus Brüderl" w:date="2017-11-21T08:50:00Z">
        <w:r>
          <w:rPr>
            <w:noProof/>
            <w:webHidden/>
          </w:rPr>
          <w:t>110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71" w:author="Markus Brüderl" w:date="2017-11-21T08:50:00Z"/>
          <w:rFonts w:eastAsiaTheme="minorEastAsia" w:cstheme="minorBidi"/>
          <w:noProof/>
          <w:sz w:val="22"/>
          <w:szCs w:val="22"/>
        </w:rPr>
      </w:pPr>
      <w:ins w:id="5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"_Toc499017699"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_Toc499017699 \h </w:instrText>
        </w:r>
        <w:r>
          <w:rPr>
            <w:noProof/>
            <w:webHidden/>
          </w:rPr>
        </w:r>
      </w:ins>
      <w:r>
        <w:rPr>
          <w:noProof/>
          <w:webHidden/>
        </w:rPr>
        <w:fldChar w:fldCharType="separate"/>
      </w:r>
      <w:ins w:id="573" w:author="Markus Brüderl" w:date="2017-11-21T08:50:00Z">
        <w:r>
          <w:rPr>
            <w:noProof/>
            <w:webHidden/>
          </w:rPr>
          <w:t>110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74" w:author="Markus Brüderl" w:date="2017-11-21T08:50:00Z"/>
          <w:rFonts w:eastAsiaTheme="minorEastAsia" w:cstheme="minorBidi"/>
          <w:noProof/>
          <w:sz w:val="22"/>
          <w:szCs w:val="22"/>
        </w:rPr>
      </w:pPr>
      <w:ins w:id="5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_Toc499017700 \h </w:instrText>
        </w:r>
        <w:r>
          <w:rPr>
            <w:noProof/>
            <w:webHidden/>
          </w:rPr>
        </w:r>
      </w:ins>
      <w:r>
        <w:rPr>
          <w:noProof/>
          <w:webHidden/>
        </w:rPr>
        <w:fldChar w:fldCharType="separate"/>
      </w:r>
      <w:ins w:id="576" w:author="Markus Brüderl" w:date="2017-11-21T08:50:00Z">
        <w:r>
          <w:rPr>
            <w:noProof/>
            <w:webHidden/>
          </w:rPr>
          <w:t>111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77" w:author="Markus Brüderl" w:date="2017-11-21T08:50:00Z"/>
          <w:rFonts w:eastAsiaTheme="minorEastAsia" w:cstheme="minorBidi"/>
          <w:noProof/>
          <w:sz w:val="22"/>
          <w:szCs w:val="22"/>
        </w:rPr>
      </w:pPr>
      <w:ins w:id="5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3.5.3</w:t>
        </w:r>
        <w:r>
          <w:rPr>
            <w:rFonts w:eastAsiaTheme="minorEastAsia" w:cstheme="minorBidi"/>
            <w:noProof/>
            <w:sz w:val="22"/>
            <w:szCs w:val="22"/>
          </w:rPr>
          <w:tab/>
        </w:r>
        <w:r w:rsidRPr="00FC6015">
          <w:rPr>
            <w:rStyle w:val="Hyperlink"/>
            <w:noProof/>
          </w:rPr>
          <w:t>deleteAntrag</w:t>
        </w:r>
        <w:r>
          <w:rPr>
            <w:noProof/>
            <w:webHidden/>
          </w:rPr>
          <w:tab/>
        </w:r>
        <w:r>
          <w:rPr>
            <w:noProof/>
            <w:webHidden/>
          </w:rPr>
          <w:fldChar w:fldCharType="begin"/>
        </w:r>
        <w:r>
          <w:rPr>
            <w:noProof/>
            <w:webHidden/>
          </w:rPr>
          <w:instrText xml:space="preserve"> PAGEREF _Toc499017701 \h </w:instrText>
        </w:r>
        <w:r>
          <w:rPr>
            <w:noProof/>
            <w:webHidden/>
          </w:rPr>
        </w:r>
      </w:ins>
      <w:r>
        <w:rPr>
          <w:noProof/>
          <w:webHidden/>
        </w:rPr>
        <w:fldChar w:fldCharType="separate"/>
      </w:r>
      <w:ins w:id="579" w:author="Markus Brüderl" w:date="2017-11-21T08:50:00Z">
        <w:r>
          <w:rPr>
            <w:noProof/>
            <w:webHidden/>
          </w:rPr>
          <w:t>111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80" w:author="Markus Brüderl" w:date="2017-11-21T08:50:00Z"/>
          <w:rFonts w:eastAsiaTheme="minorEastAsia" w:cstheme="minorBidi"/>
          <w:noProof/>
          <w:sz w:val="22"/>
          <w:szCs w:val="22"/>
        </w:rPr>
      </w:pPr>
      <w:ins w:id="5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_Toc499017702 \h </w:instrText>
        </w:r>
        <w:r>
          <w:rPr>
            <w:noProof/>
            <w:webHidden/>
          </w:rPr>
        </w:r>
      </w:ins>
      <w:r>
        <w:rPr>
          <w:noProof/>
          <w:webHidden/>
        </w:rPr>
        <w:fldChar w:fldCharType="separate"/>
      </w:r>
      <w:ins w:id="582" w:author="Markus Brüderl" w:date="2017-11-21T08:50:00Z">
        <w:r>
          <w:rPr>
            <w:noProof/>
            <w:webHidden/>
          </w:rPr>
          <w:t>111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83" w:author="Markus Brüderl" w:date="2017-11-21T08:50:00Z"/>
          <w:rFonts w:eastAsiaTheme="minorEastAsia" w:cstheme="minorBidi"/>
          <w:noProof/>
          <w:sz w:val="22"/>
          <w:szCs w:val="22"/>
        </w:rPr>
      </w:pPr>
      <w:ins w:id="5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_Toc499017703 \h </w:instrText>
        </w:r>
        <w:r>
          <w:rPr>
            <w:noProof/>
            <w:webHidden/>
          </w:rPr>
        </w:r>
      </w:ins>
      <w:r>
        <w:rPr>
          <w:noProof/>
          <w:webHidden/>
        </w:rPr>
        <w:fldChar w:fldCharType="separate"/>
      </w:r>
      <w:ins w:id="585" w:author="Markus Brüderl" w:date="2017-11-21T08:50:00Z">
        <w:r>
          <w:rPr>
            <w:noProof/>
            <w:webHidden/>
          </w:rPr>
          <w:t>111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86" w:author="Markus Brüderl" w:date="2017-11-21T08:50:00Z"/>
          <w:rFonts w:eastAsiaTheme="minorEastAsia" w:cstheme="minorBidi"/>
          <w:noProof/>
          <w:sz w:val="22"/>
          <w:szCs w:val="22"/>
        </w:rPr>
      </w:pPr>
      <w:ins w:id="5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_Toc499017704 \h </w:instrText>
        </w:r>
        <w:r>
          <w:rPr>
            <w:noProof/>
            <w:webHidden/>
          </w:rPr>
        </w:r>
      </w:ins>
      <w:r>
        <w:rPr>
          <w:noProof/>
          <w:webHidden/>
        </w:rPr>
        <w:fldChar w:fldCharType="separate"/>
      </w:r>
      <w:ins w:id="588" w:author="Markus Brüderl" w:date="2017-11-21T08:50:00Z">
        <w:r>
          <w:rPr>
            <w:noProof/>
            <w:webHidden/>
          </w:rPr>
          <w:t>111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589" w:author="Markus Brüderl" w:date="2017-11-21T08:50:00Z"/>
          <w:rFonts w:eastAsiaTheme="minorEastAsia" w:cstheme="minorBidi"/>
          <w:noProof/>
          <w:sz w:val="22"/>
          <w:szCs w:val="22"/>
        </w:rPr>
      </w:pPr>
      <w:ins w:id="5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_Toc499017705 \h </w:instrText>
        </w:r>
        <w:r>
          <w:rPr>
            <w:noProof/>
            <w:webHidden/>
          </w:rPr>
        </w:r>
      </w:ins>
      <w:r>
        <w:rPr>
          <w:noProof/>
          <w:webHidden/>
        </w:rPr>
        <w:fldChar w:fldCharType="separate"/>
      </w:r>
      <w:ins w:id="591" w:author="Markus Brüderl" w:date="2017-11-21T08:50:00Z">
        <w:r>
          <w:rPr>
            <w:noProof/>
            <w:webHidden/>
          </w:rPr>
          <w:t>111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92" w:author="Markus Brüderl" w:date="2017-11-21T08:50:00Z"/>
          <w:rFonts w:eastAsiaTheme="minorEastAsia" w:cstheme="minorBidi"/>
          <w:noProof/>
          <w:sz w:val="22"/>
          <w:szCs w:val="22"/>
        </w:rPr>
      </w:pPr>
      <w:ins w:id="5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_Toc499017706 \h </w:instrText>
        </w:r>
        <w:r>
          <w:rPr>
            <w:noProof/>
            <w:webHidden/>
          </w:rPr>
        </w:r>
      </w:ins>
      <w:r>
        <w:rPr>
          <w:noProof/>
          <w:webHidden/>
        </w:rPr>
        <w:fldChar w:fldCharType="separate"/>
      </w:r>
      <w:ins w:id="594" w:author="Markus Brüderl" w:date="2017-11-21T08:50:00Z">
        <w:r>
          <w:rPr>
            <w:noProof/>
            <w:webHidden/>
          </w:rPr>
          <w:t>111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595" w:author="Markus Brüderl" w:date="2017-11-21T08:50:00Z"/>
          <w:rFonts w:eastAsiaTheme="minorEastAsia" w:cstheme="minorBidi"/>
          <w:noProof/>
          <w:sz w:val="22"/>
          <w:szCs w:val="22"/>
        </w:rPr>
      </w:pPr>
      <w:ins w:id="5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_Toc499017707 \h </w:instrText>
        </w:r>
        <w:r>
          <w:rPr>
            <w:noProof/>
            <w:webHidden/>
          </w:rPr>
        </w:r>
      </w:ins>
      <w:r>
        <w:rPr>
          <w:noProof/>
          <w:webHidden/>
        </w:rPr>
        <w:fldChar w:fldCharType="separate"/>
      </w:r>
      <w:ins w:id="597" w:author="Markus Brüderl" w:date="2017-11-21T08:50:00Z">
        <w:r>
          <w:rPr>
            <w:noProof/>
            <w:webHidden/>
          </w:rPr>
          <w:t>112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98" w:author="Markus Brüderl" w:date="2017-11-21T08:50:00Z"/>
          <w:rFonts w:eastAsiaTheme="minorEastAsia" w:cstheme="minorBidi"/>
          <w:noProof/>
          <w:sz w:val="22"/>
          <w:szCs w:val="22"/>
        </w:rPr>
      </w:pPr>
      <w:ins w:id="5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3.5.4</w:t>
        </w:r>
        <w:r>
          <w:rPr>
            <w:rFonts w:eastAsiaTheme="minorEastAsia" w:cstheme="minorBidi"/>
            <w:noProof/>
            <w:sz w:val="22"/>
            <w:szCs w:val="22"/>
          </w:rPr>
          <w:tab/>
        </w:r>
        <w:r w:rsidRPr="00FC6015">
          <w:rPr>
            <w:rStyle w:val="Hyperlink"/>
            <w:noProof/>
          </w:rPr>
          <w:t>setAblieferdatum</w:t>
        </w:r>
        <w:r>
          <w:rPr>
            <w:noProof/>
            <w:webHidden/>
          </w:rPr>
          <w:tab/>
        </w:r>
        <w:r>
          <w:rPr>
            <w:noProof/>
            <w:webHidden/>
          </w:rPr>
          <w:fldChar w:fldCharType="begin"/>
        </w:r>
        <w:r>
          <w:rPr>
            <w:noProof/>
            <w:webHidden/>
          </w:rPr>
          <w:instrText xml:space="preserve"> PAGEREF _Toc499017708 \h </w:instrText>
        </w:r>
        <w:r>
          <w:rPr>
            <w:noProof/>
            <w:webHidden/>
          </w:rPr>
        </w:r>
      </w:ins>
      <w:r>
        <w:rPr>
          <w:noProof/>
          <w:webHidden/>
        </w:rPr>
        <w:fldChar w:fldCharType="separate"/>
      </w:r>
      <w:ins w:id="600" w:author="Markus Brüderl" w:date="2017-11-21T08:50:00Z">
        <w:r>
          <w:rPr>
            <w:noProof/>
            <w:webHidden/>
          </w:rPr>
          <w:t>112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01" w:author="Markus Brüderl" w:date="2017-11-21T08:50:00Z"/>
          <w:rFonts w:eastAsiaTheme="minorEastAsia" w:cstheme="minorBidi"/>
          <w:noProof/>
          <w:sz w:val="22"/>
          <w:szCs w:val="22"/>
        </w:rPr>
      </w:pPr>
      <w:ins w:id="6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"_Toc499017709"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_Toc499017709 \h </w:instrText>
        </w:r>
        <w:r>
          <w:rPr>
            <w:noProof/>
            <w:webHidden/>
          </w:rPr>
        </w:r>
      </w:ins>
      <w:r>
        <w:rPr>
          <w:noProof/>
          <w:webHidden/>
        </w:rPr>
        <w:fldChar w:fldCharType="separate"/>
      </w:r>
      <w:ins w:id="603" w:author="Markus Brüderl" w:date="2017-11-21T08:50:00Z">
        <w:r>
          <w:rPr>
            <w:noProof/>
            <w:webHidden/>
          </w:rPr>
          <w:t>112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04" w:author="Markus Brüderl" w:date="2017-11-21T08:50:00Z"/>
          <w:rFonts w:eastAsiaTheme="minorEastAsia" w:cstheme="minorBidi"/>
          <w:noProof/>
          <w:sz w:val="22"/>
          <w:szCs w:val="22"/>
        </w:rPr>
      </w:pPr>
      <w:ins w:id="6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_Toc499017710 \h </w:instrText>
        </w:r>
        <w:r>
          <w:rPr>
            <w:noProof/>
            <w:webHidden/>
          </w:rPr>
        </w:r>
      </w:ins>
      <w:r>
        <w:rPr>
          <w:noProof/>
          <w:webHidden/>
        </w:rPr>
        <w:fldChar w:fldCharType="separate"/>
      </w:r>
      <w:ins w:id="606" w:author="Markus Brüderl" w:date="2017-11-21T08:50:00Z">
        <w:r>
          <w:rPr>
            <w:noProof/>
            <w:webHidden/>
          </w:rPr>
          <w:t>112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07" w:author="Markus Brüderl" w:date="2017-11-21T08:50:00Z"/>
          <w:rFonts w:eastAsiaTheme="minorEastAsia" w:cstheme="minorBidi"/>
          <w:noProof/>
          <w:sz w:val="22"/>
          <w:szCs w:val="22"/>
        </w:rPr>
      </w:pPr>
      <w:ins w:id="6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_Toc499017711 \h </w:instrText>
        </w:r>
        <w:r>
          <w:rPr>
            <w:noProof/>
            <w:webHidden/>
          </w:rPr>
        </w:r>
      </w:ins>
      <w:r>
        <w:rPr>
          <w:noProof/>
          <w:webHidden/>
        </w:rPr>
        <w:fldChar w:fldCharType="separate"/>
      </w:r>
      <w:ins w:id="609" w:author="Markus Brüderl" w:date="2017-11-21T08:50:00Z">
        <w:r>
          <w:rPr>
            <w:noProof/>
            <w:webHidden/>
          </w:rPr>
          <w:t>112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10" w:author="Markus Brüderl" w:date="2017-11-21T08:50:00Z"/>
          <w:rFonts w:eastAsiaTheme="minorEastAsia" w:cstheme="minorBidi"/>
          <w:noProof/>
          <w:sz w:val="22"/>
          <w:szCs w:val="22"/>
        </w:rPr>
      </w:pPr>
      <w:ins w:id="6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_Toc499017712 \h </w:instrText>
        </w:r>
        <w:r>
          <w:rPr>
            <w:noProof/>
            <w:webHidden/>
          </w:rPr>
        </w:r>
      </w:ins>
      <w:r>
        <w:rPr>
          <w:noProof/>
          <w:webHidden/>
        </w:rPr>
        <w:fldChar w:fldCharType="separate"/>
      </w:r>
      <w:ins w:id="612" w:author="Markus Brüderl" w:date="2017-11-21T08:50:00Z">
        <w:r>
          <w:rPr>
            <w:noProof/>
            <w:webHidden/>
          </w:rPr>
          <w:t>113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13" w:author="Markus Brüderl" w:date="2017-11-21T08:50:00Z"/>
          <w:rFonts w:eastAsiaTheme="minorEastAsia" w:cstheme="minorBidi"/>
          <w:noProof/>
          <w:sz w:val="22"/>
          <w:szCs w:val="22"/>
        </w:rPr>
      </w:pPr>
      <w:ins w:id="6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_Toc499017713 \h </w:instrText>
        </w:r>
        <w:r>
          <w:rPr>
            <w:noProof/>
            <w:webHidden/>
          </w:rPr>
        </w:r>
      </w:ins>
      <w:r>
        <w:rPr>
          <w:noProof/>
          <w:webHidden/>
        </w:rPr>
        <w:fldChar w:fldCharType="separate"/>
      </w:r>
      <w:ins w:id="615" w:author="Markus Brüderl" w:date="2017-11-21T08:50:00Z">
        <w:r>
          <w:rPr>
            <w:noProof/>
            <w:webHidden/>
          </w:rPr>
          <w:t>113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16" w:author="Markus Brüderl" w:date="2017-11-21T08:50:00Z"/>
          <w:rFonts w:eastAsiaTheme="minorEastAsia" w:cstheme="minorBidi"/>
          <w:noProof/>
          <w:sz w:val="22"/>
          <w:szCs w:val="22"/>
        </w:rPr>
      </w:pPr>
      <w:ins w:id="6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_Toc499017714 \h </w:instrText>
        </w:r>
        <w:r>
          <w:rPr>
            <w:noProof/>
            <w:webHidden/>
          </w:rPr>
        </w:r>
      </w:ins>
      <w:r>
        <w:rPr>
          <w:noProof/>
          <w:webHidden/>
        </w:rPr>
        <w:fldChar w:fldCharType="separate"/>
      </w:r>
      <w:ins w:id="618" w:author="Markus Brüderl" w:date="2017-11-21T08:50:00Z">
        <w:r>
          <w:rPr>
            <w:noProof/>
            <w:webHidden/>
          </w:rPr>
          <w:t>113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619" w:author="Markus Brüderl" w:date="2017-11-21T08:50:00Z"/>
          <w:rFonts w:eastAsiaTheme="minorEastAsia" w:cstheme="minorBidi"/>
          <w:noProof/>
          <w:sz w:val="22"/>
          <w:szCs w:val="22"/>
        </w:rPr>
      </w:pPr>
      <w:ins w:id="6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3.5.5</w:t>
        </w:r>
        <w:r>
          <w:rPr>
            <w:rFonts w:eastAsiaTheme="minorEastAsia" w:cstheme="minorBidi"/>
            <w:noProof/>
            <w:sz w:val="22"/>
            <w:szCs w:val="22"/>
          </w:rPr>
          <w:tab/>
        </w:r>
        <w:r w:rsidRPr="00FC6015">
          <w:rPr>
            <w:rStyle w:val="Hyperlink"/>
            <w:noProof/>
          </w:rPr>
          <w:t>setStammnummer</w:t>
        </w:r>
        <w:r>
          <w:rPr>
            <w:noProof/>
            <w:webHidden/>
          </w:rPr>
          <w:tab/>
        </w:r>
        <w:r>
          <w:rPr>
            <w:noProof/>
            <w:webHidden/>
          </w:rPr>
          <w:fldChar w:fldCharType="begin"/>
        </w:r>
        <w:r>
          <w:rPr>
            <w:noProof/>
            <w:webHidden/>
          </w:rPr>
          <w:instrText xml:space="preserve"> PAGEREF _Toc499017715 \h </w:instrText>
        </w:r>
        <w:r>
          <w:rPr>
            <w:noProof/>
            <w:webHidden/>
          </w:rPr>
        </w:r>
      </w:ins>
      <w:r>
        <w:rPr>
          <w:noProof/>
          <w:webHidden/>
        </w:rPr>
        <w:fldChar w:fldCharType="separate"/>
      </w:r>
      <w:ins w:id="621" w:author="Markus Brüderl" w:date="2017-11-21T08:50:00Z">
        <w:r>
          <w:rPr>
            <w:noProof/>
            <w:webHidden/>
          </w:rPr>
          <w:t>114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22" w:author="Markus Brüderl" w:date="2017-11-21T08:50:00Z"/>
          <w:rFonts w:eastAsiaTheme="minorEastAsia" w:cstheme="minorBidi"/>
          <w:noProof/>
          <w:sz w:val="22"/>
          <w:szCs w:val="22"/>
        </w:rPr>
      </w:pPr>
      <w:ins w:id="6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_Toc499017716 \h </w:instrText>
        </w:r>
        <w:r>
          <w:rPr>
            <w:noProof/>
            <w:webHidden/>
          </w:rPr>
        </w:r>
      </w:ins>
      <w:r>
        <w:rPr>
          <w:noProof/>
          <w:webHidden/>
        </w:rPr>
        <w:fldChar w:fldCharType="separate"/>
      </w:r>
      <w:ins w:id="624" w:author="Markus Brüderl" w:date="2017-11-21T08:50:00Z">
        <w:r>
          <w:rPr>
            <w:noProof/>
            <w:webHidden/>
          </w:rPr>
          <w:t>114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25" w:author="Markus Brüderl" w:date="2017-11-21T08:50:00Z"/>
          <w:rFonts w:eastAsiaTheme="minorEastAsia" w:cstheme="minorBidi"/>
          <w:noProof/>
          <w:sz w:val="22"/>
          <w:szCs w:val="22"/>
        </w:rPr>
      </w:pPr>
      <w:ins w:id="6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_Toc499017717 \h </w:instrText>
        </w:r>
        <w:r>
          <w:rPr>
            <w:noProof/>
            <w:webHidden/>
          </w:rPr>
        </w:r>
      </w:ins>
      <w:r>
        <w:rPr>
          <w:noProof/>
          <w:webHidden/>
        </w:rPr>
        <w:fldChar w:fldCharType="separate"/>
      </w:r>
      <w:ins w:id="627" w:author="Markus Brüderl" w:date="2017-11-21T08:50:00Z">
        <w:r>
          <w:rPr>
            <w:noProof/>
            <w:webHidden/>
          </w:rPr>
          <w:t>114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28" w:author="Markus Brüderl" w:date="2017-11-21T08:50:00Z"/>
          <w:rFonts w:eastAsiaTheme="minorEastAsia" w:cstheme="minorBidi"/>
          <w:noProof/>
          <w:sz w:val="22"/>
          <w:szCs w:val="22"/>
        </w:rPr>
      </w:pPr>
      <w:ins w:id="6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"_Toc499017718"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_Toc499017718 \h </w:instrText>
        </w:r>
        <w:r>
          <w:rPr>
            <w:noProof/>
            <w:webHidden/>
          </w:rPr>
        </w:r>
      </w:ins>
      <w:r>
        <w:rPr>
          <w:noProof/>
          <w:webHidden/>
        </w:rPr>
        <w:fldChar w:fldCharType="separate"/>
      </w:r>
      <w:ins w:id="630" w:author="Markus Brüderl" w:date="2017-11-21T08:50:00Z">
        <w:r>
          <w:rPr>
            <w:noProof/>
            <w:webHidden/>
          </w:rPr>
          <w:t>114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31" w:author="Markus Brüderl" w:date="2017-11-21T08:50:00Z"/>
          <w:rFonts w:eastAsiaTheme="minorEastAsia" w:cstheme="minorBidi"/>
          <w:noProof/>
          <w:sz w:val="22"/>
          <w:szCs w:val="22"/>
        </w:rPr>
      </w:pPr>
      <w:ins w:id="632"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"_Toc499017719"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_Toc499017719 \h </w:instrText>
        </w:r>
        <w:r>
          <w:rPr>
            <w:noProof/>
            <w:webHidden/>
          </w:rPr>
        </w:r>
      </w:ins>
      <w:r>
        <w:rPr>
          <w:noProof/>
          <w:webHidden/>
        </w:rPr>
        <w:fldChar w:fldCharType="separate"/>
      </w:r>
      <w:ins w:id="633" w:author="Markus Brüderl" w:date="2017-11-21T08:50:00Z">
        <w:r>
          <w:rPr>
            <w:noProof/>
            <w:webHidden/>
          </w:rPr>
          <w:t>114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34" w:author="Markus Brüderl" w:date="2017-11-21T08:50:00Z"/>
          <w:rFonts w:eastAsiaTheme="minorEastAsia" w:cstheme="minorBidi"/>
          <w:noProof/>
          <w:sz w:val="22"/>
          <w:szCs w:val="22"/>
        </w:rPr>
      </w:pPr>
      <w:ins w:id="6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_Toc499017720 \h </w:instrText>
        </w:r>
        <w:r>
          <w:rPr>
            <w:noProof/>
            <w:webHidden/>
          </w:rPr>
        </w:r>
      </w:ins>
      <w:r>
        <w:rPr>
          <w:noProof/>
          <w:webHidden/>
        </w:rPr>
        <w:fldChar w:fldCharType="separate"/>
      </w:r>
      <w:ins w:id="636" w:author="Markus Brüderl" w:date="2017-11-21T08:50:00Z">
        <w:r>
          <w:rPr>
            <w:noProof/>
            <w:webHidden/>
          </w:rPr>
          <w:t>114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37" w:author="Markus Brüderl" w:date="2017-11-21T08:50:00Z"/>
          <w:rFonts w:eastAsiaTheme="minorEastAsia" w:cstheme="minorBidi"/>
          <w:noProof/>
          <w:sz w:val="22"/>
          <w:szCs w:val="22"/>
        </w:rPr>
      </w:pPr>
      <w:ins w:id="6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_Toc499017721 \h </w:instrText>
        </w:r>
        <w:r>
          <w:rPr>
            <w:noProof/>
            <w:webHidden/>
          </w:rPr>
        </w:r>
      </w:ins>
      <w:r>
        <w:rPr>
          <w:noProof/>
          <w:webHidden/>
        </w:rPr>
        <w:fldChar w:fldCharType="separate"/>
      </w:r>
      <w:ins w:id="639" w:author="Markus Brüderl" w:date="2017-11-21T08:50:00Z">
        <w:r>
          <w:rPr>
            <w:noProof/>
            <w:webHidden/>
          </w:rPr>
          <w:t>115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640" w:author="Markus Brüderl" w:date="2017-11-21T08:50:00Z"/>
          <w:rFonts w:eastAsiaTheme="minorEastAsia" w:cstheme="minorBidi"/>
          <w:noProof/>
          <w:sz w:val="22"/>
          <w:szCs w:val="22"/>
        </w:rPr>
      </w:pPr>
      <w:ins w:id="6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3.5.6</w:t>
        </w:r>
        <w:r>
          <w:rPr>
            <w:rFonts w:eastAsiaTheme="minorEastAsia" w:cstheme="minorBidi"/>
            <w:noProof/>
            <w:sz w:val="22"/>
            <w:szCs w:val="22"/>
          </w:rPr>
          <w:tab/>
        </w:r>
        <w:r w:rsidRPr="00FC6015">
          <w:rPr>
            <w:rStyle w:val="Hyperlink"/>
            <w:noProof/>
          </w:rPr>
          <w:t>setChassisnummer</w:t>
        </w:r>
        <w:r>
          <w:rPr>
            <w:noProof/>
            <w:webHidden/>
          </w:rPr>
          <w:tab/>
        </w:r>
        <w:r>
          <w:rPr>
            <w:noProof/>
            <w:webHidden/>
          </w:rPr>
          <w:fldChar w:fldCharType="begin"/>
        </w:r>
        <w:r>
          <w:rPr>
            <w:noProof/>
            <w:webHidden/>
          </w:rPr>
          <w:instrText xml:space="preserve"> PAGEREF _Toc499017722 \h </w:instrText>
        </w:r>
        <w:r>
          <w:rPr>
            <w:noProof/>
            <w:webHidden/>
          </w:rPr>
        </w:r>
      </w:ins>
      <w:r>
        <w:rPr>
          <w:noProof/>
          <w:webHidden/>
        </w:rPr>
        <w:fldChar w:fldCharType="separate"/>
      </w:r>
      <w:ins w:id="642" w:author="Markus Brüderl" w:date="2017-11-21T08:50:00Z">
        <w:r>
          <w:rPr>
            <w:noProof/>
            <w:webHidden/>
          </w:rPr>
          <w:t>115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43" w:author="Markus Brüderl" w:date="2017-11-21T08:50:00Z"/>
          <w:rFonts w:eastAsiaTheme="minorEastAsia" w:cstheme="minorBidi"/>
          <w:noProof/>
          <w:sz w:val="22"/>
          <w:szCs w:val="22"/>
        </w:rPr>
      </w:pPr>
      <w:ins w:id="6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_Toc499017723 \h </w:instrText>
        </w:r>
        <w:r>
          <w:rPr>
            <w:noProof/>
            <w:webHidden/>
          </w:rPr>
        </w:r>
      </w:ins>
      <w:r>
        <w:rPr>
          <w:noProof/>
          <w:webHidden/>
        </w:rPr>
        <w:fldChar w:fldCharType="separate"/>
      </w:r>
      <w:ins w:id="645" w:author="Markus Brüderl" w:date="2017-11-21T08:50:00Z">
        <w:r>
          <w:rPr>
            <w:noProof/>
            <w:webHidden/>
          </w:rPr>
          <w:t>115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46" w:author="Markus Brüderl" w:date="2017-11-21T08:50:00Z"/>
          <w:rFonts w:eastAsiaTheme="minorEastAsia" w:cstheme="minorBidi"/>
          <w:noProof/>
          <w:sz w:val="22"/>
          <w:szCs w:val="22"/>
        </w:rPr>
      </w:pPr>
      <w:ins w:id="6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_Toc499017724 \h </w:instrText>
        </w:r>
        <w:r>
          <w:rPr>
            <w:noProof/>
            <w:webHidden/>
          </w:rPr>
        </w:r>
      </w:ins>
      <w:r>
        <w:rPr>
          <w:noProof/>
          <w:webHidden/>
        </w:rPr>
        <w:fldChar w:fldCharType="separate"/>
      </w:r>
      <w:ins w:id="648" w:author="Markus Brüderl" w:date="2017-11-21T08:50:00Z">
        <w:r>
          <w:rPr>
            <w:noProof/>
            <w:webHidden/>
          </w:rPr>
          <w:t>115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49" w:author="Markus Brüderl" w:date="2017-11-21T08:50:00Z"/>
          <w:rFonts w:eastAsiaTheme="minorEastAsia" w:cstheme="minorBidi"/>
          <w:noProof/>
          <w:sz w:val="22"/>
          <w:szCs w:val="22"/>
        </w:rPr>
      </w:pPr>
      <w:ins w:id="6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_Toc499017725 \h </w:instrText>
        </w:r>
        <w:r>
          <w:rPr>
            <w:noProof/>
            <w:webHidden/>
          </w:rPr>
        </w:r>
      </w:ins>
      <w:r>
        <w:rPr>
          <w:noProof/>
          <w:webHidden/>
        </w:rPr>
        <w:fldChar w:fldCharType="separate"/>
      </w:r>
      <w:ins w:id="651" w:author="Markus Brüderl" w:date="2017-11-21T08:50:00Z">
        <w:r>
          <w:rPr>
            <w:noProof/>
            <w:webHidden/>
          </w:rPr>
          <w:t>115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52" w:author="Markus Brüderl" w:date="2017-11-21T08:50:00Z"/>
          <w:rFonts w:eastAsiaTheme="minorEastAsia" w:cstheme="minorBidi"/>
          <w:noProof/>
          <w:sz w:val="22"/>
          <w:szCs w:val="22"/>
        </w:rPr>
      </w:pPr>
      <w:ins w:id="6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_Toc499017726 \h </w:instrText>
        </w:r>
        <w:r>
          <w:rPr>
            <w:noProof/>
            <w:webHidden/>
          </w:rPr>
        </w:r>
      </w:ins>
      <w:r>
        <w:rPr>
          <w:noProof/>
          <w:webHidden/>
        </w:rPr>
        <w:fldChar w:fldCharType="separate"/>
      </w:r>
      <w:ins w:id="654" w:author="Markus Brüderl" w:date="2017-11-21T08:50:00Z">
        <w:r>
          <w:rPr>
            <w:noProof/>
            <w:webHidden/>
          </w:rPr>
          <w:t>115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55" w:author="Markus Brüderl" w:date="2017-11-21T08:50:00Z"/>
          <w:rFonts w:eastAsiaTheme="minorEastAsia" w:cstheme="minorBidi"/>
          <w:noProof/>
          <w:sz w:val="22"/>
          <w:szCs w:val="22"/>
        </w:rPr>
      </w:pPr>
      <w:ins w:id="6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_Toc499017727 \h </w:instrText>
        </w:r>
        <w:r>
          <w:rPr>
            <w:noProof/>
            <w:webHidden/>
          </w:rPr>
        </w:r>
      </w:ins>
      <w:r>
        <w:rPr>
          <w:noProof/>
          <w:webHidden/>
        </w:rPr>
        <w:fldChar w:fldCharType="separate"/>
      </w:r>
      <w:ins w:id="657" w:author="Markus Brüderl" w:date="2017-11-21T08:50:00Z">
        <w:r>
          <w:rPr>
            <w:noProof/>
            <w:webHidden/>
          </w:rPr>
          <w:t>115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58" w:author="Markus Brüderl" w:date="2017-11-21T08:50:00Z"/>
          <w:rFonts w:eastAsiaTheme="minorEastAsia" w:cstheme="minorBidi"/>
          <w:noProof/>
          <w:sz w:val="22"/>
          <w:szCs w:val="22"/>
        </w:rPr>
      </w:pPr>
      <w:ins w:id="6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_Toc499017728 \h </w:instrText>
        </w:r>
        <w:r>
          <w:rPr>
            <w:noProof/>
            <w:webHidden/>
          </w:rPr>
        </w:r>
      </w:ins>
      <w:r>
        <w:rPr>
          <w:noProof/>
          <w:webHidden/>
        </w:rPr>
        <w:fldChar w:fldCharType="separate"/>
      </w:r>
      <w:ins w:id="660" w:author="Markus Brüderl" w:date="2017-11-21T08:50:00Z">
        <w:r>
          <w:rPr>
            <w:noProof/>
            <w:webHidden/>
          </w:rPr>
          <w:t>116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661" w:author="Markus Brüderl" w:date="2017-11-21T08:50:00Z"/>
          <w:rFonts w:eastAsiaTheme="minorEastAsia" w:cstheme="minorBidi"/>
          <w:noProof/>
          <w:sz w:val="22"/>
          <w:szCs w:val="22"/>
        </w:rPr>
      </w:pPr>
      <w:ins w:id="6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"_Toc499017729"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3.5.7</w:t>
        </w:r>
        <w:r>
          <w:rPr>
            <w:rFonts w:eastAsiaTheme="minorEastAsia" w:cstheme="minorBidi"/>
            <w:noProof/>
            <w:sz w:val="22"/>
            <w:szCs w:val="22"/>
          </w:rPr>
          <w:tab/>
        </w:r>
        <w:r w:rsidRPr="00FC6015">
          <w:rPr>
            <w:rStyle w:val="Hyperlink"/>
            <w:noProof/>
          </w:rPr>
          <w:t>setKontrollschild</w:t>
        </w:r>
        <w:r>
          <w:rPr>
            <w:noProof/>
            <w:webHidden/>
          </w:rPr>
          <w:tab/>
        </w:r>
        <w:r>
          <w:rPr>
            <w:noProof/>
            <w:webHidden/>
          </w:rPr>
          <w:fldChar w:fldCharType="begin"/>
        </w:r>
        <w:r>
          <w:rPr>
            <w:noProof/>
            <w:webHidden/>
          </w:rPr>
          <w:instrText xml:space="preserve"> PAGEREF _Toc499017729 \h </w:instrText>
        </w:r>
        <w:r>
          <w:rPr>
            <w:noProof/>
            <w:webHidden/>
          </w:rPr>
        </w:r>
      </w:ins>
      <w:r>
        <w:rPr>
          <w:noProof/>
          <w:webHidden/>
        </w:rPr>
        <w:fldChar w:fldCharType="separate"/>
      </w:r>
      <w:ins w:id="663" w:author="Markus Brüderl" w:date="2017-11-21T08:50:00Z">
        <w:r>
          <w:rPr>
            <w:noProof/>
            <w:webHidden/>
          </w:rPr>
          <w:t>116</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64" w:author="Markus Brüderl" w:date="2017-11-21T08:50:00Z"/>
          <w:rFonts w:eastAsiaTheme="minorEastAsia" w:cstheme="minorBidi"/>
          <w:noProof/>
          <w:sz w:val="22"/>
          <w:szCs w:val="22"/>
        </w:rPr>
      </w:pPr>
      <w:ins w:id="6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_Toc499017730 \h </w:instrText>
        </w:r>
        <w:r>
          <w:rPr>
            <w:noProof/>
            <w:webHidden/>
          </w:rPr>
        </w:r>
      </w:ins>
      <w:r>
        <w:rPr>
          <w:noProof/>
          <w:webHidden/>
        </w:rPr>
        <w:fldChar w:fldCharType="separate"/>
      </w:r>
      <w:ins w:id="666" w:author="Markus Brüderl" w:date="2017-11-21T08:50:00Z">
        <w:r>
          <w:rPr>
            <w:noProof/>
            <w:webHidden/>
          </w:rPr>
          <w:t>116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67" w:author="Markus Brüderl" w:date="2017-11-21T08:50:00Z"/>
          <w:rFonts w:eastAsiaTheme="minorEastAsia" w:cstheme="minorBidi"/>
          <w:noProof/>
          <w:sz w:val="22"/>
          <w:szCs w:val="22"/>
        </w:rPr>
      </w:pPr>
      <w:ins w:id="6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_Toc499017731 \h </w:instrText>
        </w:r>
        <w:r>
          <w:rPr>
            <w:noProof/>
            <w:webHidden/>
          </w:rPr>
        </w:r>
      </w:ins>
      <w:r>
        <w:rPr>
          <w:noProof/>
          <w:webHidden/>
        </w:rPr>
        <w:fldChar w:fldCharType="separate"/>
      </w:r>
      <w:ins w:id="669" w:author="Markus Brüderl" w:date="2017-11-21T08:50:00Z">
        <w:r>
          <w:rPr>
            <w:noProof/>
            <w:webHidden/>
          </w:rPr>
          <w:t>116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70" w:author="Markus Brüderl" w:date="2017-11-21T08:50:00Z"/>
          <w:rFonts w:eastAsiaTheme="minorEastAsia" w:cstheme="minorBidi"/>
          <w:noProof/>
          <w:sz w:val="22"/>
          <w:szCs w:val="22"/>
        </w:rPr>
      </w:pPr>
      <w:ins w:id="6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_Toc499017732 \h </w:instrText>
        </w:r>
        <w:r>
          <w:rPr>
            <w:noProof/>
            <w:webHidden/>
          </w:rPr>
        </w:r>
      </w:ins>
      <w:r>
        <w:rPr>
          <w:noProof/>
          <w:webHidden/>
        </w:rPr>
        <w:fldChar w:fldCharType="separate"/>
      </w:r>
      <w:ins w:id="672" w:author="Markus Brüderl" w:date="2017-11-21T08:50:00Z">
        <w:r>
          <w:rPr>
            <w:noProof/>
            <w:webHidden/>
          </w:rPr>
          <w:t>116</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73" w:author="Markus Brüderl" w:date="2017-11-21T08:50:00Z"/>
          <w:rFonts w:eastAsiaTheme="minorEastAsia" w:cstheme="minorBidi"/>
          <w:noProof/>
          <w:sz w:val="22"/>
          <w:szCs w:val="22"/>
        </w:rPr>
      </w:pPr>
      <w:ins w:id="6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_Toc499017733 \h </w:instrText>
        </w:r>
        <w:r>
          <w:rPr>
            <w:noProof/>
            <w:webHidden/>
          </w:rPr>
        </w:r>
      </w:ins>
      <w:r>
        <w:rPr>
          <w:noProof/>
          <w:webHidden/>
        </w:rPr>
        <w:fldChar w:fldCharType="separate"/>
      </w:r>
      <w:ins w:id="675" w:author="Markus Brüderl" w:date="2017-11-21T08:50:00Z">
        <w:r>
          <w:rPr>
            <w:noProof/>
            <w:webHidden/>
          </w:rPr>
          <w:t>117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76" w:author="Markus Brüderl" w:date="2017-11-21T08:50:00Z"/>
          <w:rFonts w:eastAsiaTheme="minorEastAsia" w:cstheme="minorBidi"/>
          <w:noProof/>
          <w:sz w:val="22"/>
          <w:szCs w:val="22"/>
        </w:rPr>
      </w:pPr>
      <w:ins w:id="6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_Toc499017734 \h </w:instrText>
        </w:r>
        <w:r>
          <w:rPr>
            <w:noProof/>
            <w:webHidden/>
          </w:rPr>
        </w:r>
      </w:ins>
      <w:r>
        <w:rPr>
          <w:noProof/>
          <w:webHidden/>
        </w:rPr>
        <w:fldChar w:fldCharType="separate"/>
      </w:r>
      <w:ins w:id="678" w:author="Markus Brüderl" w:date="2017-11-21T08:50:00Z">
        <w:r>
          <w:rPr>
            <w:noProof/>
            <w:webHidden/>
          </w:rPr>
          <w:t>117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79" w:author="Markus Brüderl" w:date="2017-11-21T08:50:00Z"/>
          <w:rFonts w:eastAsiaTheme="minorEastAsia" w:cstheme="minorBidi"/>
          <w:noProof/>
          <w:sz w:val="22"/>
          <w:szCs w:val="22"/>
        </w:rPr>
      </w:pPr>
      <w:ins w:id="6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_Toc499017735 \h </w:instrText>
        </w:r>
        <w:r>
          <w:rPr>
            <w:noProof/>
            <w:webHidden/>
          </w:rPr>
        </w:r>
      </w:ins>
      <w:r>
        <w:rPr>
          <w:noProof/>
          <w:webHidden/>
        </w:rPr>
        <w:fldChar w:fldCharType="separate"/>
      </w:r>
      <w:ins w:id="681" w:author="Markus Brüderl" w:date="2017-11-21T08:50:00Z">
        <w:r>
          <w:rPr>
            <w:noProof/>
            <w:webHidden/>
          </w:rPr>
          <w:t>117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682" w:author="Markus Brüderl" w:date="2017-11-21T08:50:00Z"/>
          <w:rFonts w:eastAsiaTheme="minorEastAsia" w:cstheme="minorBidi"/>
          <w:noProof/>
          <w:sz w:val="22"/>
          <w:szCs w:val="22"/>
        </w:rPr>
      </w:pPr>
      <w:ins w:id="6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3.5.8</w:t>
        </w:r>
        <w:r>
          <w:rPr>
            <w:rFonts w:eastAsiaTheme="minorEastAsia" w:cstheme="minorBidi"/>
            <w:noProof/>
            <w:sz w:val="22"/>
            <w:szCs w:val="22"/>
          </w:rPr>
          <w:tab/>
        </w:r>
        <w:r w:rsidRPr="00FC6015">
          <w:rPr>
            <w:rStyle w:val="Hyperlink"/>
            <w:noProof/>
          </w:rPr>
          <w:t>setFarbe</w:t>
        </w:r>
        <w:r>
          <w:rPr>
            <w:noProof/>
            <w:webHidden/>
          </w:rPr>
          <w:tab/>
        </w:r>
        <w:r>
          <w:rPr>
            <w:noProof/>
            <w:webHidden/>
          </w:rPr>
          <w:fldChar w:fldCharType="begin"/>
        </w:r>
        <w:r>
          <w:rPr>
            <w:noProof/>
            <w:webHidden/>
          </w:rPr>
          <w:instrText xml:space="preserve"> PAGEREF _Toc499017736 \h </w:instrText>
        </w:r>
        <w:r>
          <w:rPr>
            <w:noProof/>
            <w:webHidden/>
          </w:rPr>
        </w:r>
      </w:ins>
      <w:r>
        <w:rPr>
          <w:noProof/>
          <w:webHidden/>
        </w:rPr>
        <w:fldChar w:fldCharType="separate"/>
      </w:r>
      <w:ins w:id="684" w:author="Markus Brüderl" w:date="2017-11-21T08:50:00Z">
        <w:r>
          <w:rPr>
            <w:noProof/>
            <w:webHidden/>
          </w:rPr>
          <w:t>117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85" w:author="Markus Brüderl" w:date="2017-11-21T08:50:00Z"/>
          <w:rFonts w:eastAsiaTheme="minorEastAsia" w:cstheme="minorBidi"/>
          <w:noProof/>
          <w:sz w:val="22"/>
          <w:szCs w:val="22"/>
        </w:rPr>
      </w:pPr>
      <w:ins w:id="6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3.5.8.1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_Toc499017737 \h </w:instrText>
        </w:r>
        <w:r>
          <w:rPr>
            <w:noProof/>
            <w:webHidden/>
          </w:rPr>
        </w:r>
      </w:ins>
      <w:r>
        <w:rPr>
          <w:noProof/>
          <w:webHidden/>
        </w:rPr>
        <w:fldChar w:fldCharType="separate"/>
      </w:r>
      <w:ins w:id="687" w:author="Markus Brüderl" w:date="2017-11-21T08:50:00Z">
        <w:r>
          <w:rPr>
            <w:noProof/>
            <w:webHidden/>
          </w:rPr>
          <w:t>117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88" w:author="Markus Brüderl" w:date="2017-11-21T08:50:00Z"/>
          <w:rFonts w:eastAsiaTheme="minorEastAsia" w:cstheme="minorBidi"/>
          <w:noProof/>
          <w:sz w:val="22"/>
          <w:szCs w:val="22"/>
        </w:rPr>
      </w:pPr>
      <w:ins w:id="6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3.5.8.1.1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_Toc499017738 \h </w:instrText>
        </w:r>
        <w:r>
          <w:rPr>
            <w:noProof/>
            <w:webHidden/>
          </w:rPr>
        </w:r>
      </w:ins>
      <w:r>
        <w:rPr>
          <w:noProof/>
          <w:webHidden/>
        </w:rPr>
        <w:fldChar w:fldCharType="separate"/>
      </w:r>
      <w:ins w:id="690" w:author="Markus Brüderl" w:date="2017-11-21T08:50:00Z">
        <w:r>
          <w:rPr>
            <w:noProof/>
            <w:webHidden/>
          </w:rPr>
          <w:t>117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91" w:author="Markus Brüderl" w:date="2017-11-21T08:50:00Z"/>
          <w:rFonts w:eastAsiaTheme="minorEastAsia" w:cstheme="minorBidi"/>
          <w:noProof/>
          <w:sz w:val="22"/>
          <w:szCs w:val="22"/>
        </w:rPr>
      </w:pPr>
      <w:ins w:id="6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"_Toc499017739"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3.5.8.1.2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_Toc499017739 \h </w:instrText>
        </w:r>
        <w:r>
          <w:rPr>
            <w:noProof/>
            <w:webHidden/>
          </w:rPr>
        </w:r>
      </w:ins>
      <w:r>
        <w:rPr>
          <w:noProof/>
          <w:webHidden/>
        </w:rPr>
        <w:fldChar w:fldCharType="separate"/>
      </w:r>
      <w:ins w:id="693" w:author="Markus Brüderl" w:date="2017-11-21T08:50:00Z">
        <w:r>
          <w:rPr>
            <w:noProof/>
            <w:webHidden/>
          </w:rPr>
          <w:t>118</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694" w:author="Markus Brüderl" w:date="2017-11-21T08:50:00Z"/>
          <w:rFonts w:eastAsiaTheme="minorEastAsia" w:cstheme="minorBidi"/>
          <w:noProof/>
          <w:sz w:val="22"/>
          <w:szCs w:val="22"/>
        </w:rPr>
      </w:pPr>
      <w:ins w:id="6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3.5.8.2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_Toc499017740 \h </w:instrText>
        </w:r>
        <w:r>
          <w:rPr>
            <w:noProof/>
            <w:webHidden/>
          </w:rPr>
        </w:r>
      </w:ins>
      <w:r>
        <w:rPr>
          <w:noProof/>
          <w:webHidden/>
        </w:rPr>
        <w:fldChar w:fldCharType="separate"/>
      </w:r>
      <w:ins w:id="696" w:author="Markus Brüderl" w:date="2017-11-21T08:50:00Z">
        <w:r>
          <w:rPr>
            <w:noProof/>
            <w:webHidden/>
          </w:rPr>
          <w:t>118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697" w:author="Markus Brüderl" w:date="2017-11-21T08:50:00Z"/>
          <w:rFonts w:eastAsiaTheme="minorEastAsia" w:cstheme="minorBidi"/>
          <w:noProof/>
          <w:sz w:val="22"/>
          <w:szCs w:val="22"/>
        </w:rPr>
      </w:pPr>
      <w:ins w:id="6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3.5.8.2.1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_Toc499017741 \h </w:instrText>
        </w:r>
        <w:r>
          <w:rPr>
            <w:noProof/>
            <w:webHidden/>
          </w:rPr>
        </w:r>
      </w:ins>
      <w:r>
        <w:rPr>
          <w:noProof/>
          <w:webHidden/>
        </w:rPr>
        <w:fldChar w:fldCharType="separate"/>
      </w:r>
      <w:ins w:id="699" w:author="Markus Brüderl" w:date="2017-11-21T08:50:00Z">
        <w:r>
          <w:rPr>
            <w:noProof/>
            <w:webHidden/>
          </w:rPr>
          <w:t>118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00" w:author="Markus Brüderl" w:date="2017-11-21T08:50:00Z"/>
          <w:rFonts w:eastAsiaTheme="minorEastAsia" w:cstheme="minorBidi"/>
          <w:noProof/>
          <w:sz w:val="22"/>
          <w:szCs w:val="22"/>
        </w:rPr>
      </w:pPr>
      <w:ins w:id="7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3.5.8.2.2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_Toc499017742 \h </w:instrText>
        </w:r>
        <w:r>
          <w:rPr>
            <w:noProof/>
            <w:webHidden/>
          </w:rPr>
        </w:r>
      </w:ins>
      <w:r>
        <w:rPr>
          <w:noProof/>
          <w:webHidden/>
        </w:rPr>
        <w:fldChar w:fldCharType="separate"/>
      </w:r>
      <w:ins w:id="702" w:author="Markus Brüderl" w:date="2017-11-21T08:50:00Z">
        <w:r>
          <w:rPr>
            <w:noProof/>
            <w:webHidden/>
          </w:rPr>
          <w:t>118</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703" w:author="Markus Brüderl" w:date="2017-11-21T08:50:00Z"/>
          <w:rFonts w:eastAsiaTheme="minorEastAsia" w:cstheme="minorBidi"/>
          <w:b w:val="0"/>
          <w:bCs w:val="0"/>
          <w:noProof/>
          <w:sz w:val="22"/>
          <w:szCs w:val="22"/>
        </w:rPr>
      </w:pPr>
      <w:ins w:id="7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w:t>
        </w:r>
        <w:r>
          <w:rPr>
            <w:rFonts w:eastAsiaTheme="minorEastAsia" w:cstheme="minorBidi"/>
            <w:b w:val="0"/>
            <w:bCs w:val="0"/>
            <w:noProof/>
            <w:sz w:val="22"/>
            <w:szCs w:val="22"/>
          </w:rPr>
          <w:tab/>
        </w:r>
        <w:r w:rsidRPr="00FC6015">
          <w:rPr>
            <w:rStyle w:val="Hyperlink"/>
            <w:noProof/>
          </w:rPr>
          <w:t>createOrUpdateAngebotService (EAI und B2B)</w:t>
        </w:r>
        <w:r>
          <w:rPr>
            <w:noProof/>
            <w:webHidden/>
          </w:rPr>
          <w:tab/>
        </w:r>
        <w:r>
          <w:rPr>
            <w:noProof/>
            <w:webHidden/>
          </w:rPr>
          <w:fldChar w:fldCharType="begin"/>
        </w:r>
        <w:r>
          <w:rPr>
            <w:noProof/>
            <w:webHidden/>
          </w:rPr>
          <w:instrText xml:space="preserve"> PAGEREF _Toc499017743 \h </w:instrText>
        </w:r>
        <w:r>
          <w:rPr>
            <w:noProof/>
            <w:webHidden/>
          </w:rPr>
        </w:r>
      </w:ins>
      <w:r>
        <w:rPr>
          <w:noProof/>
          <w:webHidden/>
        </w:rPr>
        <w:fldChar w:fldCharType="separate"/>
      </w:r>
      <w:ins w:id="705" w:author="Markus Brüderl" w:date="2017-11-21T08:50:00Z">
        <w:r>
          <w:rPr>
            <w:noProof/>
            <w:webHidden/>
          </w:rPr>
          <w:t>119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706" w:author="Markus Brüderl" w:date="2017-11-21T08:50:00Z"/>
          <w:rFonts w:eastAsiaTheme="minorEastAsia" w:cstheme="minorBidi"/>
          <w:noProof/>
          <w:sz w:val="22"/>
          <w:szCs w:val="22"/>
        </w:rPr>
      </w:pPr>
      <w:ins w:id="7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w:t>
        </w:r>
        <w:r>
          <w:rPr>
            <w:rFonts w:eastAsiaTheme="minorEastAsia" w:cstheme="minorBidi"/>
            <w:noProof/>
            <w:sz w:val="22"/>
            <w:szCs w:val="22"/>
          </w:rPr>
          <w:tab/>
        </w:r>
        <w:r w:rsidRPr="00FC6015">
          <w:rPr>
            <w:rStyle w:val="Hyperlink"/>
            <w:noProof/>
          </w:rPr>
          <w:t>checkKalkulation</w:t>
        </w:r>
        <w:r>
          <w:rPr>
            <w:noProof/>
            <w:webHidden/>
          </w:rPr>
          <w:tab/>
        </w:r>
        <w:r>
          <w:rPr>
            <w:noProof/>
            <w:webHidden/>
          </w:rPr>
          <w:fldChar w:fldCharType="begin"/>
        </w:r>
        <w:r>
          <w:rPr>
            <w:noProof/>
            <w:webHidden/>
          </w:rPr>
          <w:instrText xml:space="preserve"> PAGEREF _Toc499017744 \h </w:instrText>
        </w:r>
        <w:r>
          <w:rPr>
            <w:noProof/>
            <w:webHidden/>
          </w:rPr>
        </w:r>
      </w:ins>
      <w:r>
        <w:rPr>
          <w:noProof/>
          <w:webHidden/>
        </w:rPr>
        <w:fldChar w:fldCharType="separate"/>
      </w:r>
      <w:ins w:id="708" w:author="Markus Brüderl" w:date="2017-11-21T08:50:00Z">
        <w:r>
          <w:rPr>
            <w:noProof/>
            <w:webHidden/>
          </w:rPr>
          <w:t>119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09" w:author="Markus Brüderl" w:date="2017-11-21T08:50:00Z"/>
          <w:rFonts w:eastAsiaTheme="minorEastAsia" w:cstheme="minorBidi"/>
          <w:noProof/>
          <w:sz w:val="22"/>
          <w:szCs w:val="22"/>
        </w:rPr>
      </w:pPr>
      <w:ins w:id="7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_Toc499017745 \h </w:instrText>
        </w:r>
        <w:r>
          <w:rPr>
            <w:noProof/>
            <w:webHidden/>
          </w:rPr>
        </w:r>
      </w:ins>
      <w:r>
        <w:rPr>
          <w:noProof/>
          <w:webHidden/>
        </w:rPr>
        <w:fldChar w:fldCharType="separate"/>
      </w:r>
      <w:ins w:id="711" w:author="Markus Brüderl" w:date="2017-11-21T08:50:00Z">
        <w:r>
          <w:rPr>
            <w:noProof/>
            <w:webHidden/>
          </w:rPr>
          <w:t>119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12" w:author="Markus Brüderl" w:date="2017-11-21T08:50:00Z"/>
          <w:rFonts w:eastAsiaTheme="minorEastAsia" w:cstheme="minorBidi"/>
          <w:noProof/>
          <w:sz w:val="22"/>
          <w:szCs w:val="22"/>
        </w:rPr>
      </w:pPr>
      <w:ins w:id="7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_Toc499017746 \h </w:instrText>
        </w:r>
        <w:r>
          <w:rPr>
            <w:noProof/>
            <w:webHidden/>
          </w:rPr>
        </w:r>
      </w:ins>
      <w:r>
        <w:rPr>
          <w:noProof/>
          <w:webHidden/>
        </w:rPr>
        <w:fldChar w:fldCharType="separate"/>
      </w:r>
      <w:ins w:id="714" w:author="Markus Brüderl" w:date="2017-11-21T08:50:00Z">
        <w:r>
          <w:rPr>
            <w:noProof/>
            <w:webHidden/>
          </w:rPr>
          <w:t>119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15" w:author="Markus Brüderl" w:date="2017-11-21T08:50:00Z"/>
          <w:rFonts w:eastAsiaTheme="minorEastAsia" w:cstheme="minorBidi"/>
          <w:noProof/>
          <w:sz w:val="22"/>
          <w:szCs w:val="22"/>
        </w:rPr>
      </w:pPr>
      <w:ins w:id="7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_Toc499017747 \h </w:instrText>
        </w:r>
        <w:r>
          <w:rPr>
            <w:noProof/>
            <w:webHidden/>
          </w:rPr>
        </w:r>
      </w:ins>
      <w:r>
        <w:rPr>
          <w:noProof/>
          <w:webHidden/>
        </w:rPr>
        <w:fldChar w:fldCharType="separate"/>
      </w:r>
      <w:ins w:id="717" w:author="Markus Brüderl" w:date="2017-11-21T08:50:00Z">
        <w:r>
          <w:rPr>
            <w:noProof/>
            <w:webHidden/>
          </w:rPr>
          <w:t>119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18" w:author="Markus Brüderl" w:date="2017-11-21T08:50:00Z"/>
          <w:rFonts w:eastAsiaTheme="minorEastAsia" w:cstheme="minorBidi"/>
          <w:noProof/>
          <w:sz w:val="22"/>
          <w:szCs w:val="22"/>
        </w:rPr>
      </w:pPr>
      <w:ins w:id="7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_Toc499017748 \h </w:instrText>
        </w:r>
        <w:r>
          <w:rPr>
            <w:noProof/>
            <w:webHidden/>
          </w:rPr>
        </w:r>
      </w:ins>
      <w:r>
        <w:rPr>
          <w:noProof/>
          <w:webHidden/>
        </w:rPr>
        <w:fldChar w:fldCharType="separate"/>
      </w:r>
      <w:ins w:id="720" w:author="Markus Brüderl" w:date="2017-11-21T08:50:00Z">
        <w:r>
          <w:rPr>
            <w:noProof/>
            <w:webHidden/>
          </w:rPr>
          <w:t>120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21" w:author="Markus Brüderl" w:date="2017-11-21T08:50:00Z"/>
          <w:rFonts w:eastAsiaTheme="minorEastAsia" w:cstheme="minorBidi"/>
          <w:noProof/>
          <w:sz w:val="22"/>
          <w:szCs w:val="22"/>
        </w:rPr>
      </w:pPr>
      <w:ins w:id="7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"_Toc499017749"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_Toc499017749 \h </w:instrText>
        </w:r>
        <w:r>
          <w:rPr>
            <w:noProof/>
            <w:webHidden/>
          </w:rPr>
        </w:r>
      </w:ins>
      <w:r>
        <w:rPr>
          <w:noProof/>
          <w:webHidden/>
        </w:rPr>
        <w:fldChar w:fldCharType="separate"/>
      </w:r>
      <w:ins w:id="723" w:author="Markus Brüderl" w:date="2017-11-21T08:50:00Z">
        <w:r>
          <w:rPr>
            <w:noProof/>
            <w:webHidden/>
          </w:rPr>
          <w:t>120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24" w:author="Markus Brüderl" w:date="2017-11-21T08:50:00Z"/>
          <w:rFonts w:eastAsiaTheme="minorEastAsia" w:cstheme="minorBidi"/>
          <w:noProof/>
          <w:sz w:val="22"/>
          <w:szCs w:val="22"/>
        </w:rPr>
      </w:pPr>
      <w:ins w:id="7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_Toc499017750 \h </w:instrText>
        </w:r>
        <w:r>
          <w:rPr>
            <w:noProof/>
            <w:webHidden/>
          </w:rPr>
        </w:r>
      </w:ins>
      <w:r>
        <w:rPr>
          <w:noProof/>
          <w:webHidden/>
        </w:rPr>
        <w:fldChar w:fldCharType="separate"/>
      </w:r>
      <w:ins w:id="726" w:author="Markus Brüderl" w:date="2017-11-21T08:50:00Z">
        <w:r>
          <w:rPr>
            <w:noProof/>
            <w:webHidden/>
          </w:rPr>
          <w:t>120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727" w:author="Markus Brüderl" w:date="2017-11-21T08:50:00Z"/>
          <w:rFonts w:eastAsiaTheme="minorEastAsia" w:cstheme="minorBidi"/>
          <w:noProof/>
          <w:sz w:val="22"/>
          <w:szCs w:val="22"/>
        </w:rPr>
      </w:pPr>
      <w:ins w:id="7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w:t>
        </w:r>
        <w:r>
          <w:rPr>
            <w:rFonts w:eastAsiaTheme="minorEastAsia" w:cstheme="minorBidi"/>
            <w:noProof/>
            <w:sz w:val="22"/>
            <w:szCs w:val="22"/>
          </w:rPr>
          <w:tab/>
        </w:r>
        <w:r w:rsidRPr="00FC6015">
          <w:rPr>
            <w:rStyle w:val="Hyperlink"/>
            <w:noProof/>
          </w:rPr>
          <w:t>copyKalkulation</w:t>
        </w:r>
        <w:r>
          <w:rPr>
            <w:noProof/>
            <w:webHidden/>
          </w:rPr>
          <w:tab/>
        </w:r>
        <w:r>
          <w:rPr>
            <w:noProof/>
            <w:webHidden/>
          </w:rPr>
          <w:fldChar w:fldCharType="begin"/>
        </w:r>
        <w:r>
          <w:rPr>
            <w:noProof/>
            <w:webHidden/>
          </w:rPr>
          <w:instrText xml:space="preserve"> PAGEREF _Toc499017751 \h </w:instrText>
        </w:r>
        <w:r>
          <w:rPr>
            <w:noProof/>
            <w:webHidden/>
          </w:rPr>
        </w:r>
      </w:ins>
      <w:r>
        <w:rPr>
          <w:noProof/>
          <w:webHidden/>
        </w:rPr>
        <w:fldChar w:fldCharType="separate"/>
      </w:r>
      <w:ins w:id="729" w:author="Markus Brüderl" w:date="2017-11-21T08:50:00Z">
        <w:r>
          <w:rPr>
            <w:noProof/>
            <w:webHidden/>
          </w:rPr>
          <w:t>120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30" w:author="Markus Brüderl" w:date="2017-11-21T08:50:00Z"/>
          <w:rFonts w:eastAsiaTheme="minorEastAsia" w:cstheme="minorBidi"/>
          <w:noProof/>
          <w:sz w:val="22"/>
          <w:szCs w:val="22"/>
        </w:rPr>
      </w:pPr>
      <w:ins w:id="7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_Toc499017752 \h </w:instrText>
        </w:r>
        <w:r>
          <w:rPr>
            <w:noProof/>
            <w:webHidden/>
          </w:rPr>
        </w:r>
      </w:ins>
      <w:r>
        <w:rPr>
          <w:noProof/>
          <w:webHidden/>
        </w:rPr>
        <w:fldChar w:fldCharType="separate"/>
      </w:r>
      <w:ins w:id="732" w:author="Markus Brüderl" w:date="2017-11-21T08:50:00Z">
        <w:r>
          <w:rPr>
            <w:noProof/>
            <w:webHidden/>
          </w:rPr>
          <w:t>120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33" w:author="Markus Brüderl" w:date="2017-11-21T08:50:00Z"/>
          <w:rFonts w:eastAsiaTheme="minorEastAsia" w:cstheme="minorBidi"/>
          <w:noProof/>
          <w:sz w:val="22"/>
          <w:szCs w:val="22"/>
        </w:rPr>
      </w:pPr>
      <w:ins w:id="7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_Toc499017753 \h </w:instrText>
        </w:r>
        <w:r>
          <w:rPr>
            <w:noProof/>
            <w:webHidden/>
          </w:rPr>
        </w:r>
      </w:ins>
      <w:r>
        <w:rPr>
          <w:noProof/>
          <w:webHidden/>
        </w:rPr>
        <w:fldChar w:fldCharType="separate"/>
      </w:r>
      <w:ins w:id="735" w:author="Markus Brüderl" w:date="2017-11-21T08:50:00Z">
        <w:r>
          <w:rPr>
            <w:noProof/>
            <w:webHidden/>
          </w:rPr>
          <w:t>120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36" w:author="Markus Brüderl" w:date="2017-11-21T08:50:00Z"/>
          <w:rFonts w:eastAsiaTheme="minorEastAsia" w:cstheme="minorBidi"/>
          <w:noProof/>
          <w:sz w:val="22"/>
          <w:szCs w:val="22"/>
        </w:rPr>
      </w:pPr>
      <w:ins w:id="7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_Toc499017754 \h </w:instrText>
        </w:r>
        <w:r>
          <w:rPr>
            <w:noProof/>
            <w:webHidden/>
          </w:rPr>
        </w:r>
      </w:ins>
      <w:r>
        <w:rPr>
          <w:noProof/>
          <w:webHidden/>
        </w:rPr>
        <w:fldChar w:fldCharType="separate"/>
      </w:r>
      <w:ins w:id="738" w:author="Markus Brüderl" w:date="2017-11-21T08:50:00Z">
        <w:r>
          <w:rPr>
            <w:noProof/>
            <w:webHidden/>
          </w:rPr>
          <w:t>121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39" w:author="Markus Brüderl" w:date="2017-11-21T08:50:00Z"/>
          <w:rFonts w:eastAsiaTheme="minorEastAsia" w:cstheme="minorBidi"/>
          <w:noProof/>
          <w:sz w:val="22"/>
          <w:szCs w:val="22"/>
        </w:rPr>
      </w:pPr>
      <w:ins w:id="7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_Toc499017755 \h </w:instrText>
        </w:r>
        <w:r>
          <w:rPr>
            <w:noProof/>
            <w:webHidden/>
          </w:rPr>
        </w:r>
      </w:ins>
      <w:r>
        <w:rPr>
          <w:noProof/>
          <w:webHidden/>
        </w:rPr>
        <w:fldChar w:fldCharType="separate"/>
      </w:r>
      <w:ins w:id="741" w:author="Markus Brüderl" w:date="2017-11-21T08:50:00Z">
        <w:r>
          <w:rPr>
            <w:noProof/>
            <w:webHidden/>
          </w:rPr>
          <w:t>121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42" w:author="Markus Brüderl" w:date="2017-11-21T08:50:00Z"/>
          <w:rFonts w:eastAsiaTheme="minorEastAsia" w:cstheme="minorBidi"/>
          <w:noProof/>
          <w:sz w:val="22"/>
          <w:szCs w:val="22"/>
        </w:rPr>
      </w:pPr>
      <w:ins w:id="7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_Toc499017756 \h </w:instrText>
        </w:r>
        <w:r>
          <w:rPr>
            <w:noProof/>
            <w:webHidden/>
          </w:rPr>
        </w:r>
      </w:ins>
      <w:r>
        <w:rPr>
          <w:noProof/>
          <w:webHidden/>
        </w:rPr>
        <w:fldChar w:fldCharType="separate"/>
      </w:r>
      <w:ins w:id="744" w:author="Markus Brüderl" w:date="2017-11-21T08:50:00Z">
        <w:r>
          <w:rPr>
            <w:noProof/>
            <w:webHidden/>
          </w:rPr>
          <w:t>121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45" w:author="Markus Brüderl" w:date="2017-11-21T08:50:00Z"/>
          <w:rFonts w:eastAsiaTheme="minorEastAsia" w:cstheme="minorBidi"/>
          <w:noProof/>
          <w:sz w:val="22"/>
          <w:szCs w:val="22"/>
        </w:rPr>
      </w:pPr>
      <w:ins w:id="7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_Toc499017757 \h </w:instrText>
        </w:r>
        <w:r>
          <w:rPr>
            <w:noProof/>
            <w:webHidden/>
          </w:rPr>
        </w:r>
      </w:ins>
      <w:r>
        <w:rPr>
          <w:noProof/>
          <w:webHidden/>
        </w:rPr>
        <w:fldChar w:fldCharType="separate"/>
      </w:r>
      <w:ins w:id="747" w:author="Markus Brüderl" w:date="2017-11-21T08:50:00Z">
        <w:r>
          <w:rPr>
            <w:noProof/>
            <w:webHidden/>
          </w:rPr>
          <w:t>121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748" w:author="Markus Brüderl" w:date="2017-11-21T08:50:00Z"/>
          <w:rFonts w:eastAsiaTheme="minorEastAsia" w:cstheme="minorBidi"/>
          <w:noProof/>
          <w:sz w:val="22"/>
          <w:szCs w:val="22"/>
        </w:rPr>
      </w:pPr>
      <w:ins w:id="7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3.6.3</w:t>
        </w:r>
        <w:r>
          <w:rPr>
            <w:rFonts w:eastAsiaTheme="minorEastAsia" w:cstheme="minorBidi"/>
            <w:noProof/>
            <w:sz w:val="22"/>
            <w:szCs w:val="22"/>
          </w:rPr>
          <w:tab/>
        </w:r>
        <w:r w:rsidRPr="00FC6015">
          <w:rPr>
            <w:rStyle w:val="Hyperlink"/>
            <w:noProof/>
          </w:rPr>
          <w:t>createOrUpdateAngebot</w:t>
        </w:r>
        <w:r>
          <w:rPr>
            <w:noProof/>
            <w:webHidden/>
          </w:rPr>
          <w:tab/>
        </w:r>
        <w:r>
          <w:rPr>
            <w:noProof/>
            <w:webHidden/>
          </w:rPr>
          <w:fldChar w:fldCharType="begin"/>
        </w:r>
        <w:r>
          <w:rPr>
            <w:noProof/>
            <w:webHidden/>
          </w:rPr>
          <w:instrText xml:space="preserve"> PAGEREF _Toc499017758 \h </w:instrText>
        </w:r>
        <w:r>
          <w:rPr>
            <w:noProof/>
            <w:webHidden/>
          </w:rPr>
        </w:r>
      </w:ins>
      <w:r>
        <w:rPr>
          <w:noProof/>
          <w:webHidden/>
        </w:rPr>
        <w:fldChar w:fldCharType="separate"/>
      </w:r>
      <w:ins w:id="750" w:author="Markus Brüderl" w:date="2017-11-21T08:50:00Z">
        <w:r>
          <w:rPr>
            <w:noProof/>
            <w:webHidden/>
          </w:rPr>
          <w:t>121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51" w:author="Markus Brüderl" w:date="2017-11-21T08:50:00Z"/>
          <w:rFonts w:eastAsiaTheme="minorEastAsia" w:cstheme="minorBidi"/>
          <w:noProof/>
          <w:sz w:val="22"/>
          <w:szCs w:val="22"/>
        </w:rPr>
      </w:pPr>
      <w:ins w:id="7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"_Toc499017759"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_Toc499017759 \h </w:instrText>
        </w:r>
        <w:r>
          <w:rPr>
            <w:noProof/>
            <w:webHidden/>
          </w:rPr>
        </w:r>
      </w:ins>
      <w:r>
        <w:rPr>
          <w:noProof/>
          <w:webHidden/>
        </w:rPr>
        <w:fldChar w:fldCharType="separate"/>
      </w:r>
      <w:ins w:id="753" w:author="Markus Brüderl" w:date="2017-11-21T08:50:00Z">
        <w:r>
          <w:rPr>
            <w:noProof/>
            <w:webHidden/>
          </w:rPr>
          <w:t>121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54" w:author="Markus Brüderl" w:date="2017-11-21T08:50:00Z"/>
          <w:rFonts w:eastAsiaTheme="minorEastAsia" w:cstheme="minorBidi"/>
          <w:noProof/>
          <w:sz w:val="22"/>
          <w:szCs w:val="22"/>
        </w:rPr>
      </w:pPr>
      <w:ins w:id="7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_Toc499017760 \h </w:instrText>
        </w:r>
        <w:r>
          <w:rPr>
            <w:noProof/>
            <w:webHidden/>
          </w:rPr>
        </w:r>
      </w:ins>
      <w:r>
        <w:rPr>
          <w:noProof/>
          <w:webHidden/>
        </w:rPr>
        <w:fldChar w:fldCharType="separate"/>
      </w:r>
      <w:ins w:id="756" w:author="Markus Brüderl" w:date="2017-11-21T08:50:00Z">
        <w:r>
          <w:rPr>
            <w:noProof/>
            <w:webHidden/>
          </w:rPr>
          <w:t>122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57" w:author="Markus Brüderl" w:date="2017-11-21T08:50:00Z"/>
          <w:rFonts w:eastAsiaTheme="minorEastAsia" w:cstheme="minorBidi"/>
          <w:noProof/>
          <w:sz w:val="22"/>
          <w:szCs w:val="22"/>
        </w:rPr>
      </w:pPr>
      <w:ins w:id="7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_Toc499017761 \h </w:instrText>
        </w:r>
        <w:r>
          <w:rPr>
            <w:noProof/>
            <w:webHidden/>
          </w:rPr>
        </w:r>
      </w:ins>
      <w:r>
        <w:rPr>
          <w:noProof/>
          <w:webHidden/>
        </w:rPr>
        <w:fldChar w:fldCharType="separate"/>
      </w:r>
      <w:ins w:id="759" w:author="Markus Brüderl" w:date="2017-11-21T08:50:00Z">
        <w:r>
          <w:rPr>
            <w:noProof/>
            <w:webHidden/>
          </w:rPr>
          <w:t>122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60" w:author="Markus Brüderl" w:date="2017-11-21T08:50:00Z"/>
          <w:rFonts w:eastAsiaTheme="minorEastAsia" w:cstheme="minorBidi"/>
          <w:noProof/>
          <w:sz w:val="22"/>
          <w:szCs w:val="22"/>
        </w:rPr>
      </w:pPr>
      <w:ins w:id="7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_Toc499017762 \h </w:instrText>
        </w:r>
        <w:r>
          <w:rPr>
            <w:noProof/>
            <w:webHidden/>
          </w:rPr>
        </w:r>
      </w:ins>
      <w:r>
        <w:rPr>
          <w:noProof/>
          <w:webHidden/>
        </w:rPr>
        <w:fldChar w:fldCharType="separate"/>
      </w:r>
      <w:ins w:id="762" w:author="Markus Brüderl" w:date="2017-11-21T08:50:00Z">
        <w:r>
          <w:rPr>
            <w:noProof/>
            <w:webHidden/>
          </w:rPr>
          <w:t>122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63" w:author="Markus Brüderl" w:date="2017-11-21T08:50:00Z"/>
          <w:rFonts w:eastAsiaTheme="minorEastAsia" w:cstheme="minorBidi"/>
          <w:noProof/>
          <w:sz w:val="22"/>
          <w:szCs w:val="22"/>
        </w:rPr>
      </w:pPr>
      <w:ins w:id="7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_Toc499017763 \h </w:instrText>
        </w:r>
        <w:r>
          <w:rPr>
            <w:noProof/>
            <w:webHidden/>
          </w:rPr>
        </w:r>
      </w:ins>
      <w:r>
        <w:rPr>
          <w:noProof/>
          <w:webHidden/>
        </w:rPr>
        <w:fldChar w:fldCharType="separate"/>
      </w:r>
      <w:ins w:id="765" w:author="Markus Brüderl" w:date="2017-11-21T08:50:00Z">
        <w:r>
          <w:rPr>
            <w:noProof/>
            <w:webHidden/>
          </w:rPr>
          <w:t>122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66" w:author="Markus Brüderl" w:date="2017-11-21T08:50:00Z"/>
          <w:rFonts w:eastAsiaTheme="minorEastAsia" w:cstheme="minorBidi"/>
          <w:noProof/>
          <w:sz w:val="22"/>
          <w:szCs w:val="22"/>
        </w:rPr>
      </w:pPr>
      <w:ins w:id="7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_Toc499017764 \h </w:instrText>
        </w:r>
        <w:r>
          <w:rPr>
            <w:noProof/>
            <w:webHidden/>
          </w:rPr>
        </w:r>
      </w:ins>
      <w:r>
        <w:rPr>
          <w:noProof/>
          <w:webHidden/>
        </w:rPr>
        <w:fldChar w:fldCharType="separate"/>
      </w:r>
      <w:ins w:id="768" w:author="Markus Brüderl" w:date="2017-11-21T08:50:00Z">
        <w:r>
          <w:rPr>
            <w:noProof/>
            <w:webHidden/>
          </w:rPr>
          <w:t>122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769" w:author="Markus Brüderl" w:date="2017-11-21T08:50:00Z"/>
          <w:rFonts w:eastAsiaTheme="minorEastAsia" w:cstheme="minorBidi"/>
          <w:noProof/>
          <w:sz w:val="22"/>
          <w:szCs w:val="22"/>
        </w:rPr>
      </w:pPr>
      <w:ins w:id="7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3.6.4</w:t>
        </w:r>
        <w:r>
          <w:rPr>
            <w:rFonts w:eastAsiaTheme="minorEastAsia" w:cstheme="minorBidi"/>
            <w:noProof/>
            <w:sz w:val="22"/>
            <w:szCs w:val="22"/>
          </w:rPr>
          <w:tab/>
        </w:r>
        <w:r w:rsidRPr="00FC6015">
          <w:rPr>
            <w:rStyle w:val="Hyperlink"/>
            <w:noProof/>
          </w:rPr>
          <w:t>createOrUpdateKalkulation</w:t>
        </w:r>
        <w:r>
          <w:rPr>
            <w:noProof/>
            <w:webHidden/>
          </w:rPr>
          <w:tab/>
        </w:r>
        <w:r>
          <w:rPr>
            <w:noProof/>
            <w:webHidden/>
          </w:rPr>
          <w:fldChar w:fldCharType="begin"/>
        </w:r>
        <w:r>
          <w:rPr>
            <w:noProof/>
            <w:webHidden/>
          </w:rPr>
          <w:instrText xml:space="preserve"> PAGEREF _Toc499017765 \h </w:instrText>
        </w:r>
        <w:r>
          <w:rPr>
            <w:noProof/>
            <w:webHidden/>
          </w:rPr>
        </w:r>
      </w:ins>
      <w:r>
        <w:rPr>
          <w:noProof/>
          <w:webHidden/>
        </w:rPr>
        <w:fldChar w:fldCharType="separate"/>
      </w:r>
      <w:ins w:id="771" w:author="Markus Brüderl" w:date="2017-11-21T08:50:00Z">
        <w:r>
          <w:rPr>
            <w:noProof/>
            <w:webHidden/>
          </w:rPr>
          <w:t>124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72" w:author="Markus Brüderl" w:date="2017-11-21T08:50:00Z"/>
          <w:rFonts w:eastAsiaTheme="minorEastAsia" w:cstheme="minorBidi"/>
          <w:noProof/>
          <w:sz w:val="22"/>
          <w:szCs w:val="22"/>
        </w:rPr>
      </w:pPr>
      <w:ins w:id="7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_Toc499017766 \h </w:instrText>
        </w:r>
        <w:r>
          <w:rPr>
            <w:noProof/>
            <w:webHidden/>
          </w:rPr>
        </w:r>
      </w:ins>
      <w:r>
        <w:rPr>
          <w:noProof/>
          <w:webHidden/>
        </w:rPr>
        <w:fldChar w:fldCharType="separate"/>
      </w:r>
      <w:ins w:id="774" w:author="Markus Brüderl" w:date="2017-11-21T08:50:00Z">
        <w:r>
          <w:rPr>
            <w:noProof/>
            <w:webHidden/>
          </w:rPr>
          <w:t>124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75" w:author="Markus Brüderl" w:date="2017-11-21T08:50:00Z"/>
          <w:rFonts w:eastAsiaTheme="minorEastAsia" w:cstheme="minorBidi"/>
          <w:noProof/>
          <w:sz w:val="22"/>
          <w:szCs w:val="22"/>
        </w:rPr>
      </w:pPr>
      <w:ins w:id="7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_Toc499017767 \h </w:instrText>
        </w:r>
        <w:r>
          <w:rPr>
            <w:noProof/>
            <w:webHidden/>
          </w:rPr>
        </w:r>
      </w:ins>
      <w:r>
        <w:rPr>
          <w:noProof/>
          <w:webHidden/>
        </w:rPr>
        <w:fldChar w:fldCharType="separate"/>
      </w:r>
      <w:ins w:id="777" w:author="Markus Brüderl" w:date="2017-11-21T08:50:00Z">
        <w:r>
          <w:rPr>
            <w:noProof/>
            <w:webHidden/>
          </w:rPr>
          <w:t>124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78" w:author="Markus Brüderl" w:date="2017-11-21T08:50:00Z"/>
          <w:rFonts w:eastAsiaTheme="minorEastAsia" w:cstheme="minorBidi"/>
          <w:noProof/>
          <w:sz w:val="22"/>
          <w:szCs w:val="22"/>
        </w:rPr>
      </w:pPr>
      <w:ins w:id="7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_Toc499017768 \h </w:instrText>
        </w:r>
        <w:r>
          <w:rPr>
            <w:noProof/>
            <w:webHidden/>
          </w:rPr>
        </w:r>
      </w:ins>
      <w:r>
        <w:rPr>
          <w:noProof/>
          <w:webHidden/>
        </w:rPr>
        <w:fldChar w:fldCharType="separate"/>
      </w:r>
      <w:ins w:id="780" w:author="Markus Brüderl" w:date="2017-11-21T08:50:00Z">
        <w:r>
          <w:rPr>
            <w:noProof/>
            <w:webHidden/>
          </w:rPr>
          <w:t>124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81" w:author="Markus Brüderl" w:date="2017-11-21T08:50:00Z"/>
          <w:rFonts w:eastAsiaTheme="minorEastAsia" w:cstheme="minorBidi"/>
          <w:noProof/>
          <w:sz w:val="22"/>
          <w:szCs w:val="22"/>
        </w:rPr>
      </w:pPr>
      <w:ins w:id="7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"_Toc499017769"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_Toc499017769 \h </w:instrText>
        </w:r>
        <w:r>
          <w:rPr>
            <w:noProof/>
            <w:webHidden/>
          </w:rPr>
        </w:r>
      </w:ins>
      <w:r>
        <w:rPr>
          <w:noProof/>
          <w:webHidden/>
        </w:rPr>
        <w:fldChar w:fldCharType="separate"/>
      </w:r>
      <w:ins w:id="783" w:author="Markus Brüderl" w:date="2017-11-21T08:50:00Z">
        <w:r>
          <w:rPr>
            <w:noProof/>
            <w:webHidden/>
          </w:rPr>
          <w:t>124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84" w:author="Markus Brüderl" w:date="2017-11-21T08:50:00Z"/>
          <w:rFonts w:eastAsiaTheme="minorEastAsia" w:cstheme="minorBidi"/>
          <w:noProof/>
          <w:sz w:val="22"/>
          <w:szCs w:val="22"/>
        </w:rPr>
      </w:pPr>
      <w:ins w:id="7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_Toc499017770 \h </w:instrText>
        </w:r>
        <w:r>
          <w:rPr>
            <w:noProof/>
            <w:webHidden/>
          </w:rPr>
        </w:r>
      </w:ins>
      <w:r>
        <w:rPr>
          <w:noProof/>
          <w:webHidden/>
        </w:rPr>
        <w:fldChar w:fldCharType="separate"/>
      </w:r>
      <w:ins w:id="786" w:author="Markus Brüderl" w:date="2017-11-21T08:50:00Z">
        <w:r>
          <w:rPr>
            <w:noProof/>
            <w:webHidden/>
          </w:rPr>
          <w:t>124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87" w:author="Markus Brüderl" w:date="2017-11-21T08:50:00Z"/>
          <w:rFonts w:eastAsiaTheme="minorEastAsia" w:cstheme="minorBidi"/>
          <w:noProof/>
          <w:sz w:val="22"/>
          <w:szCs w:val="22"/>
        </w:rPr>
      </w:pPr>
      <w:ins w:id="7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_Toc499017771 \h </w:instrText>
        </w:r>
        <w:r>
          <w:rPr>
            <w:noProof/>
            <w:webHidden/>
          </w:rPr>
        </w:r>
      </w:ins>
      <w:r>
        <w:rPr>
          <w:noProof/>
          <w:webHidden/>
        </w:rPr>
        <w:fldChar w:fldCharType="separate"/>
      </w:r>
      <w:ins w:id="789" w:author="Markus Brüderl" w:date="2017-11-21T08:50:00Z">
        <w:r>
          <w:rPr>
            <w:noProof/>
            <w:webHidden/>
          </w:rPr>
          <w:t>125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790" w:author="Markus Brüderl" w:date="2017-11-21T08:50:00Z"/>
          <w:rFonts w:eastAsiaTheme="minorEastAsia" w:cstheme="minorBidi"/>
          <w:noProof/>
          <w:sz w:val="22"/>
          <w:szCs w:val="22"/>
        </w:rPr>
      </w:pPr>
      <w:ins w:id="7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3.6.5</w:t>
        </w:r>
        <w:r>
          <w:rPr>
            <w:rFonts w:eastAsiaTheme="minorEastAsia" w:cstheme="minorBidi"/>
            <w:noProof/>
            <w:sz w:val="22"/>
            <w:szCs w:val="22"/>
          </w:rPr>
          <w:tab/>
        </w:r>
        <w:r w:rsidRPr="00FC6015">
          <w:rPr>
            <w:rStyle w:val="Hyperlink"/>
            <w:noProof/>
          </w:rPr>
          <w:t>deleteKalkulation</w:t>
        </w:r>
        <w:r>
          <w:rPr>
            <w:noProof/>
            <w:webHidden/>
          </w:rPr>
          <w:tab/>
        </w:r>
        <w:r>
          <w:rPr>
            <w:noProof/>
            <w:webHidden/>
          </w:rPr>
          <w:fldChar w:fldCharType="begin"/>
        </w:r>
        <w:r>
          <w:rPr>
            <w:noProof/>
            <w:webHidden/>
          </w:rPr>
          <w:instrText xml:space="preserve"> PAGEREF _Toc499017772 \h </w:instrText>
        </w:r>
        <w:r>
          <w:rPr>
            <w:noProof/>
            <w:webHidden/>
          </w:rPr>
        </w:r>
      </w:ins>
      <w:r>
        <w:rPr>
          <w:noProof/>
          <w:webHidden/>
        </w:rPr>
        <w:fldChar w:fldCharType="separate"/>
      </w:r>
      <w:ins w:id="792" w:author="Markus Brüderl" w:date="2017-11-21T08:50:00Z">
        <w:r>
          <w:rPr>
            <w:noProof/>
            <w:webHidden/>
          </w:rPr>
          <w:t>125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793" w:author="Markus Brüderl" w:date="2017-11-21T08:50:00Z"/>
          <w:rFonts w:eastAsiaTheme="minorEastAsia" w:cstheme="minorBidi"/>
          <w:noProof/>
          <w:sz w:val="22"/>
          <w:szCs w:val="22"/>
        </w:rPr>
      </w:pPr>
      <w:ins w:id="7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_Toc499017773 \h </w:instrText>
        </w:r>
        <w:r>
          <w:rPr>
            <w:noProof/>
            <w:webHidden/>
          </w:rPr>
        </w:r>
      </w:ins>
      <w:r>
        <w:rPr>
          <w:noProof/>
          <w:webHidden/>
        </w:rPr>
        <w:fldChar w:fldCharType="separate"/>
      </w:r>
      <w:ins w:id="795" w:author="Markus Brüderl" w:date="2017-11-21T08:50:00Z">
        <w:r>
          <w:rPr>
            <w:noProof/>
            <w:webHidden/>
          </w:rPr>
          <w:t>125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96" w:author="Markus Brüderl" w:date="2017-11-21T08:50:00Z"/>
          <w:rFonts w:eastAsiaTheme="minorEastAsia" w:cstheme="minorBidi"/>
          <w:noProof/>
          <w:sz w:val="22"/>
          <w:szCs w:val="22"/>
        </w:rPr>
      </w:pPr>
      <w:ins w:id="797"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"_Toc499017774"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_Toc499017774 \h </w:instrText>
        </w:r>
        <w:r>
          <w:rPr>
            <w:noProof/>
            <w:webHidden/>
          </w:rPr>
        </w:r>
      </w:ins>
      <w:r>
        <w:rPr>
          <w:noProof/>
          <w:webHidden/>
        </w:rPr>
        <w:fldChar w:fldCharType="separate"/>
      </w:r>
      <w:ins w:id="798" w:author="Markus Brüderl" w:date="2017-11-21T08:50:00Z">
        <w:r>
          <w:rPr>
            <w:noProof/>
            <w:webHidden/>
          </w:rPr>
          <w:t>125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799" w:author="Markus Brüderl" w:date="2017-11-21T08:50:00Z"/>
          <w:rFonts w:eastAsiaTheme="minorEastAsia" w:cstheme="minorBidi"/>
          <w:noProof/>
          <w:sz w:val="22"/>
          <w:szCs w:val="22"/>
        </w:rPr>
      </w:pPr>
      <w:ins w:id="8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_Toc499017775 \h </w:instrText>
        </w:r>
        <w:r>
          <w:rPr>
            <w:noProof/>
            <w:webHidden/>
          </w:rPr>
        </w:r>
      </w:ins>
      <w:r>
        <w:rPr>
          <w:noProof/>
          <w:webHidden/>
        </w:rPr>
        <w:fldChar w:fldCharType="separate"/>
      </w:r>
      <w:ins w:id="801" w:author="Markus Brüderl" w:date="2017-11-21T08:50:00Z">
        <w:r>
          <w:rPr>
            <w:noProof/>
            <w:webHidden/>
          </w:rPr>
          <w:t>125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02" w:author="Markus Brüderl" w:date="2017-11-21T08:50:00Z"/>
          <w:rFonts w:eastAsiaTheme="minorEastAsia" w:cstheme="minorBidi"/>
          <w:noProof/>
          <w:sz w:val="22"/>
          <w:szCs w:val="22"/>
        </w:rPr>
      </w:pPr>
      <w:ins w:id="8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_Toc499017776 \h </w:instrText>
        </w:r>
        <w:r>
          <w:rPr>
            <w:noProof/>
            <w:webHidden/>
          </w:rPr>
        </w:r>
      </w:ins>
      <w:r>
        <w:rPr>
          <w:noProof/>
          <w:webHidden/>
        </w:rPr>
        <w:fldChar w:fldCharType="separate"/>
      </w:r>
      <w:ins w:id="804" w:author="Markus Brüderl" w:date="2017-11-21T08:50:00Z">
        <w:r>
          <w:rPr>
            <w:noProof/>
            <w:webHidden/>
          </w:rPr>
          <w:t>125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05" w:author="Markus Brüderl" w:date="2017-11-21T08:50:00Z"/>
          <w:rFonts w:eastAsiaTheme="minorEastAsia" w:cstheme="minorBidi"/>
          <w:noProof/>
          <w:sz w:val="22"/>
          <w:szCs w:val="22"/>
        </w:rPr>
      </w:pPr>
      <w:ins w:id="8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_Toc499017777 \h </w:instrText>
        </w:r>
        <w:r>
          <w:rPr>
            <w:noProof/>
            <w:webHidden/>
          </w:rPr>
        </w:r>
      </w:ins>
      <w:r>
        <w:rPr>
          <w:noProof/>
          <w:webHidden/>
        </w:rPr>
        <w:fldChar w:fldCharType="separate"/>
      </w:r>
      <w:ins w:id="807" w:author="Markus Brüderl" w:date="2017-11-21T08:50:00Z">
        <w:r>
          <w:rPr>
            <w:noProof/>
            <w:webHidden/>
          </w:rPr>
          <w:t>125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08" w:author="Markus Brüderl" w:date="2017-11-21T08:50:00Z"/>
          <w:rFonts w:eastAsiaTheme="minorEastAsia" w:cstheme="minorBidi"/>
          <w:noProof/>
          <w:sz w:val="22"/>
          <w:szCs w:val="22"/>
        </w:rPr>
      </w:pPr>
      <w:ins w:id="8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_Toc499017778 \h </w:instrText>
        </w:r>
        <w:r>
          <w:rPr>
            <w:noProof/>
            <w:webHidden/>
          </w:rPr>
        </w:r>
      </w:ins>
      <w:r>
        <w:rPr>
          <w:noProof/>
          <w:webHidden/>
        </w:rPr>
        <w:fldChar w:fldCharType="separate"/>
      </w:r>
      <w:ins w:id="810" w:author="Markus Brüderl" w:date="2017-11-21T08:50:00Z">
        <w:r>
          <w:rPr>
            <w:noProof/>
            <w:webHidden/>
          </w:rPr>
          <w:t>126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811" w:author="Markus Brüderl" w:date="2017-11-21T08:50:00Z"/>
          <w:rFonts w:eastAsiaTheme="minorEastAsia" w:cstheme="minorBidi"/>
          <w:noProof/>
          <w:sz w:val="22"/>
          <w:szCs w:val="22"/>
        </w:rPr>
      </w:pPr>
      <w:ins w:id="8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"_Toc499017779"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3.6.6</w:t>
        </w:r>
        <w:r>
          <w:rPr>
            <w:rFonts w:eastAsiaTheme="minorEastAsia" w:cstheme="minorBidi"/>
            <w:noProof/>
            <w:sz w:val="22"/>
            <w:szCs w:val="22"/>
          </w:rPr>
          <w:tab/>
        </w:r>
        <w:r w:rsidRPr="00FC6015">
          <w:rPr>
            <w:rStyle w:val="Hyperlink"/>
            <w:noProof/>
          </w:rPr>
          <w:t>getMyPocketData</w:t>
        </w:r>
        <w:r>
          <w:rPr>
            <w:noProof/>
            <w:webHidden/>
          </w:rPr>
          <w:tab/>
        </w:r>
        <w:r>
          <w:rPr>
            <w:noProof/>
            <w:webHidden/>
          </w:rPr>
          <w:fldChar w:fldCharType="begin"/>
        </w:r>
        <w:r>
          <w:rPr>
            <w:noProof/>
            <w:webHidden/>
          </w:rPr>
          <w:instrText xml:space="preserve"> PAGEREF _Toc499017779 \h </w:instrText>
        </w:r>
        <w:r>
          <w:rPr>
            <w:noProof/>
            <w:webHidden/>
          </w:rPr>
        </w:r>
      </w:ins>
      <w:r>
        <w:rPr>
          <w:noProof/>
          <w:webHidden/>
        </w:rPr>
        <w:fldChar w:fldCharType="separate"/>
      </w:r>
      <w:ins w:id="813" w:author="Markus Brüderl" w:date="2017-11-21T08:50:00Z">
        <w:r>
          <w:rPr>
            <w:noProof/>
            <w:webHidden/>
          </w:rPr>
          <w:t>127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14" w:author="Markus Brüderl" w:date="2017-11-21T08:50:00Z"/>
          <w:rFonts w:eastAsiaTheme="minorEastAsia" w:cstheme="minorBidi"/>
          <w:noProof/>
          <w:sz w:val="22"/>
          <w:szCs w:val="22"/>
        </w:rPr>
      </w:pPr>
      <w:ins w:id="8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_Toc499017780 \h </w:instrText>
        </w:r>
        <w:r>
          <w:rPr>
            <w:noProof/>
            <w:webHidden/>
          </w:rPr>
        </w:r>
      </w:ins>
      <w:r>
        <w:rPr>
          <w:noProof/>
          <w:webHidden/>
        </w:rPr>
        <w:fldChar w:fldCharType="separate"/>
      </w:r>
      <w:ins w:id="816" w:author="Markus Brüderl" w:date="2017-11-21T08:50:00Z">
        <w:r>
          <w:rPr>
            <w:noProof/>
            <w:webHidden/>
          </w:rPr>
          <w:t>127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17" w:author="Markus Brüderl" w:date="2017-11-21T08:50:00Z"/>
          <w:rFonts w:eastAsiaTheme="minorEastAsia" w:cstheme="minorBidi"/>
          <w:noProof/>
          <w:sz w:val="22"/>
          <w:szCs w:val="22"/>
        </w:rPr>
      </w:pPr>
      <w:ins w:id="8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_Toc499017781 \h </w:instrText>
        </w:r>
        <w:r>
          <w:rPr>
            <w:noProof/>
            <w:webHidden/>
          </w:rPr>
        </w:r>
      </w:ins>
      <w:r>
        <w:rPr>
          <w:noProof/>
          <w:webHidden/>
        </w:rPr>
        <w:fldChar w:fldCharType="separate"/>
      </w:r>
      <w:ins w:id="819" w:author="Markus Brüderl" w:date="2017-11-21T08:50:00Z">
        <w:r>
          <w:rPr>
            <w:noProof/>
            <w:webHidden/>
          </w:rPr>
          <w:t>127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20" w:author="Markus Brüderl" w:date="2017-11-21T08:50:00Z"/>
          <w:rFonts w:eastAsiaTheme="minorEastAsia" w:cstheme="minorBidi"/>
          <w:noProof/>
          <w:sz w:val="22"/>
          <w:szCs w:val="22"/>
        </w:rPr>
      </w:pPr>
      <w:ins w:id="8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_Toc499017782 \h </w:instrText>
        </w:r>
        <w:r>
          <w:rPr>
            <w:noProof/>
            <w:webHidden/>
          </w:rPr>
        </w:r>
      </w:ins>
      <w:r>
        <w:rPr>
          <w:noProof/>
          <w:webHidden/>
        </w:rPr>
        <w:fldChar w:fldCharType="separate"/>
      </w:r>
      <w:ins w:id="822" w:author="Markus Brüderl" w:date="2017-11-21T08:50:00Z">
        <w:r>
          <w:rPr>
            <w:noProof/>
            <w:webHidden/>
          </w:rPr>
          <w:t>127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23" w:author="Markus Brüderl" w:date="2017-11-21T08:50:00Z"/>
          <w:rFonts w:eastAsiaTheme="minorEastAsia" w:cstheme="minorBidi"/>
          <w:noProof/>
          <w:sz w:val="22"/>
          <w:szCs w:val="22"/>
        </w:rPr>
      </w:pPr>
      <w:ins w:id="8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_Toc499017783 \h </w:instrText>
        </w:r>
        <w:r>
          <w:rPr>
            <w:noProof/>
            <w:webHidden/>
          </w:rPr>
        </w:r>
      </w:ins>
      <w:r>
        <w:rPr>
          <w:noProof/>
          <w:webHidden/>
        </w:rPr>
        <w:fldChar w:fldCharType="separate"/>
      </w:r>
      <w:ins w:id="825" w:author="Markus Brüderl" w:date="2017-11-21T08:50:00Z">
        <w:r>
          <w:rPr>
            <w:noProof/>
            <w:webHidden/>
          </w:rPr>
          <w:t>128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26" w:author="Markus Brüderl" w:date="2017-11-21T08:50:00Z"/>
          <w:rFonts w:eastAsiaTheme="minorEastAsia" w:cstheme="minorBidi"/>
          <w:noProof/>
          <w:sz w:val="22"/>
          <w:szCs w:val="22"/>
        </w:rPr>
      </w:pPr>
      <w:ins w:id="8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_Toc499017784 \h </w:instrText>
        </w:r>
        <w:r>
          <w:rPr>
            <w:noProof/>
            <w:webHidden/>
          </w:rPr>
        </w:r>
      </w:ins>
      <w:r>
        <w:rPr>
          <w:noProof/>
          <w:webHidden/>
        </w:rPr>
        <w:fldChar w:fldCharType="separate"/>
      </w:r>
      <w:ins w:id="828" w:author="Markus Brüderl" w:date="2017-11-21T08:50:00Z">
        <w:r>
          <w:rPr>
            <w:noProof/>
            <w:webHidden/>
          </w:rPr>
          <w:t>128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29" w:author="Markus Brüderl" w:date="2017-11-21T08:50:00Z"/>
          <w:rFonts w:eastAsiaTheme="minorEastAsia" w:cstheme="minorBidi"/>
          <w:noProof/>
          <w:sz w:val="22"/>
          <w:szCs w:val="22"/>
        </w:rPr>
      </w:pPr>
      <w:ins w:id="8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_Toc499017785 \h </w:instrText>
        </w:r>
        <w:r>
          <w:rPr>
            <w:noProof/>
            <w:webHidden/>
          </w:rPr>
        </w:r>
      </w:ins>
      <w:r>
        <w:rPr>
          <w:noProof/>
          <w:webHidden/>
        </w:rPr>
        <w:fldChar w:fldCharType="separate"/>
      </w:r>
      <w:ins w:id="831" w:author="Markus Brüderl" w:date="2017-11-21T08:50:00Z">
        <w:r>
          <w:rPr>
            <w:noProof/>
            <w:webHidden/>
          </w:rPr>
          <w:t>129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832" w:author="Markus Brüderl" w:date="2017-11-21T08:50:00Z"/>
          <w:rFonts w:eastAsiaTheme="minorEastAsia" w:cstheme="minorBidi"/>
          <w:noProof/>
          <w:sz w:val="22"/>
          <w:szCs w:val="22"/>
        </w:rPr>
      </w:pPr>
      <w:ins w:id="8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3.6.7</w:t>
        </w:r>
        <w:r>
          <w:rPr>
            <w:rFonts w:eastAsiaTheme="minorEastAsia" w:cstheme="minorBidi"/>
            <w:noProof/>
            <w:sz w:val="22"/>
            <w:szCs w:val="22"/>
          </w:rPr>
          <w:tab/>
        </w:r>
        <w:r w:rsidRPr="00FC6015">
          <w:rPr>
            <w:rStyle w:val="Hyperlink"/>
            <w:noProof/>
          </w:rPr>
          <w:t>getObjektDaten</w:t>
        </w:r>
        <w:r>
          <w:rPr>
            <w:noProof/>
            <w:webHidden/>
          </w:rPr>
          <w:tab/>
        </w:r>
        <w:r>
          <w:rPr>
            <w:noProof/>
            <w:webHidden/>
          </w:rPr>
          <w:fldChar w:fldCharType="begin"/>
        </w:r>
        <w:r>
          <w:rPr>
            <w:noProof/>
            <w:webHidden/>
          </w:rPr>
          <w:instrText xml:space="preserve"> PAGEREF _Toc499017786 \h </w:instrText>
        </w:r>
        <w:r>
          <w:rPr>
            <w:noProof/>
            <w:webHidden/>
          </w:rPr>
        </w:r>
      </w:ins>
      <w:r>
        <w:rPr>
          <w:noProof/>
          <w:webHidden/>
        </w:rPr>
        <w:fldChar w:fldCharType="separate"/>
      </w:r>
      <w:ins w:id="834" w:author="Markus Brüderl" w:date="2017-11-21T08:50:00Z">
        <w:r>
          <w:rPr>
            <w:noProof/>
            <w:webHidden/>
          </w:rPr>
          <w:t>129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35" w:author="Markus Brüderl" w:date="2017-11-21T08:50:00Z"/>
          <w:rFonts w:eastAsiaTheme="minorEastAsia" w:cstheme="minorBidi"/>
          <w:noProof/>
          <w:sz w:val="22"/>
          <w:szCs w:val="22"/>
        </w:rPr>
      </w:pPr>
      <w:ins w:id="8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_Toc499017787 \h </w:instrText>
        </w:r>
        <w:r>
          <w:rPr>
            <w:noProof/>
            <w:webHidden/>
          </w:rPr>
        </w:r>
      </w:ins>
      <w:r>
        <w:rPr>
          <w:noProof/>
          <w:webHidden/>
        </w:rPr>
        <w:fldChar w:fldCharType="separate"/>
      </w:r>
      <w:ins w:id="837" w:author="Markus Brüderl" w:date="2017-11-21T08:50:00Z">
        <w:r>
          <w:rPr>
            <w:noProof/>
            <w:webHidden/>
          </w:rPr>
          <w:t>129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38" w:author="Markus Brüderl" w:date="2017-11-21T08:50:00Z"/>
          <w:rFonts w:eastAsiaTheme="minorEastAsia" w:cstheme="minorBidi"/>
          <w:noProof/>
          <w:sz w:val="22"/>
          <w:szCs w:val="22"/>
        </w:rPr>
      </w:pPr>
      <w:ins w:id="8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_Toc499017788 \h </w:instrText>
        </w:r>
        <w:r>
          <w:rPr>
            <w:noProof/>
            <w:webHidden/>
          </w:rPr>
        </w:r>
      </w:ins>
      <w:r>
        <w:rPr>
          <w:noProof/>
          <w:webHidden/>
        </w:rPr>
        <w:fldChar w:fldCharType="separate"/>
      </w:r>
      <w:ins w:id="840" w:author="Markus Brüderl" w:date="2017-11-21T08:50:00Z">
        <w:r>
          <w:rPr>
            <w:noProof/>
            <w:webHidden/>
          </w:rPr>
          <w:t>129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41" w:author="Markus Brüderl" w:date="2017-11-21T08:50:00Z"/>
          <w:rFonts w:eastAsiaTheme="minorEastAsia" w:cstheme="minorBidi"/>
          <w:noProof/>
          <w:sz w:val="22"/>
          <w:szCs w:val="22"/>
        </w:rPr>
      </w:pPr>
      <w:ins w:id="8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"_Toc499017789"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_Toc499017789 \h </w:instrText>
        </w:r>
        <w:r>
          <w:rPr>
            <w:noProof/>
            <w:webHidden/>
          </w:rPr>
        </w:r>
      </w:ins>
      <w:r>
        <w:rPr>
          <w:noProof/>
          <w:webHidden/>
        </w:rPr>
        <w:fldChar w:fldCharType="separate"/>
      </w:r>
      <w:ins w:id="843" w:author="Markus Brüderl" w:date="2017-11-21T08:50:00Z">
        <w:r>
          <w:rPr>
            <w:noProof/>
            <w:webHidden/>
          </w:rPr>
          <w:t>129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44" w:author="Markus Brüderl" w:date="2017-11-21T08:50:00Z"/>
          <w:rFonts w:eastAsiaTheme="minorEastAsia" w:cstheme="minorBidi"/>
          <w:noProof/>
          <w:sz w:val="22"/>
          <w:szCs w:val="22"/>
        </w:rPr>
      </w:pPr>
      <w:ins w:id="8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_Toc499017790 \h </w:instrText>
        </w:r>
        <w:r>
          <w:rPr>
            <w:noProof/>
            <w:webHidden/>
          </w:rPr>
        </w:r>
      </w:ins>
      <w:r>
        <w:rPr>
          <w:noProof/>
          <w:webHidden/>
        </w:rPr>
        <w:fldChar w:fldCharType="separate"/>
      </w:r>
      <w:ins w:id="846" w:author="Markus Brüderl" w:date="2017-11-21T08:50:00Z">
        <w:r>
          <w:rPr>
            <w:noProof/>
            <w:webHidden/>
          </w:rPr>
          <w:t>129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47" w:author="Markus Brüderl" w:date="2017-11-21T08:50:00Z"/>
          <w:rFonts w:eastAsiaTheme="minorEastAsia" w:cstheme="minorBidi"/>
          <w:noProof/>
          <w:sz w:val="22"/>
          <w:szCs w:val="22"/>
        </w:rPr>
      </w:pPr>
      <w:ins w:id="8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_Toc499017791 \h </w:instrText>
        </w:r>
        <w:r>
          <w:rPr>
            <w:noProof/>
            <w:webHidden/>
          </w:rPr>
        </w:r>
      </w:ins>
      <w:r>
        <w:rPr>
          <w:noProof/>
          <w:webHidden/>
        </w:rPr>
        <w:fldChar w:fldCharType="separate"/>
      </w:r>
      <w:ins w:id="849" w:author="Markus Brüderl" w:date="2017-11-21T08:50:00Z">
        <w:r>
          <w:rPr>
            <w:noProof/>
            <w:webHidden/>
          </w:rPr>
          <w:t>129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50" w:author="Markus Brüderl" w:date="2017-11-21T08:50:00Z"/>
          <w:rFonts w:eastAsiaTheme="minorEastAsia" w:cstheme="minorBidi"/>
          <w:noProof/>
          <w:sz w:val="22"/>
          <w:szCs w:val="22"/>
        </w:rPr>
      </w:pPr>
      <w:ins w:id="8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_Toc499017792 \h </w:instrText>
        </w:r>
        <w:r>
          <w:rPr>
            <w:noProof/>
            <w:webHidden/>
          </w:rPr>
        </w:r>
      </w:ins>
      <w:r>
        <w:rPr>
          <w:noProof/>
          <w:webHidden/>
        </w:rPr>
        <w:fldChar w:fldCharType="separate"/>
      </w:r>
      <w:ins w:id="852" w:author="Markus Brüderl" w:date="2017-11-21T08:50:00Z">
        <w:r>
          <w:rPr>
            <w:noProof/>
            <w:webHidden/>
          </w:rPr>
          <w:t>130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853" w:author="Markus Brüderl" w:date="2017-11-21T08:50:00Z"/>
          <w:rFonts w:eastAsiaTheme="minorEastAsia" w:cstheme="minorBidi"/>
          <w:noProof/>
          <w:sz w:val="22"/>
          <w:szCs w:val="22"/>
        </w:rPr>
      </w:pPr>
      <w:ins w:id="8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3.6.8</w:t>
        </w:r>
        <w:r>
          <w:rPr>
            <w:rFonts w:eastAsiaTheme="minorEastAsia" w:cstheme="minorBidi"/>
            <w:noProof/>
            <w:sz w:val="22"/>
            <w:szCs w:val="22"/>
          </w:rPr>
          <w:tab/>
        </w:r>
        <w:r w:rsidRPr="00FC6015">
          <w:rPr>
            <w:rStyle w:val="Hyperlink"/>
            <w:noProof/>
          </w:rPr>
          <w:t>getObjektDatenByVIN</w:t>
        </w:r>
        <w:r>
          <w:rPr>
            <w:noProof/>
            <w:webHidden/>
          </w:rPr>
          <w:tab/>
        </w:r>
        <w:r>
          <w:rPr>
            <w:noProof/>
            <w:webHidden/>
          </w:rPr>
          <w:fldChar w:fldCharType="begin"/>
        </w:r>
        <w:r>
          <w:rPr>
            <w:noProof/>
            <w:webHidden/>
          </w:rPr>
          <w:instrText xml:space="preserve"> PAGEREF _Toc499017793 \h </w:instrText>
        </w:r>
        <w:r>
          <w:rPr>
            <w:noProof/>
            <w:webHidden/>
          </w:rPr>
        </w:r>
      </w:ins>
      <w:r>
        <w:rPr>
          <w:noProof/>
          <w:webHidden/>
        </w:rPr>
        <w:fldChar w:fldCharType="separate"/>
      </w:r>
      <w:ins w:id="855" w:author="Markus Brüderl" w:date="2017-11-21T08:50:00Z">
        <w:r>
          <w:rPr>
            <w:noProof/>
            <w:webHidden/>
          </w:rPr>
          <w:t>130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56" w:author="Markus Brüderl" w:date="2017-11-21T08:50:00Z"/>
          <w:rFonts w:eastAsiaTheme="minorEastAsia" w:cstheme="minorBidi"/>
          <w:noProof/>
          <w:sz w:val="22"/>
          <w:szCs w:val="22"/>
        </w:rPr>
      </w:pPr>
      <w:ins w:id="8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3.6.8.1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_Toc499017794 \h </w:instrText>
        </w:r>
        <w:r>
          <w:rPr>
            <w:noProof/>
            <w:webHidden/>
          </w:rPr>
        </w:r>
      </w:ins>
      <w:r>
        <w:rPr>
          <w:noProof/>
          <w:webHidden/>
        </w:rPr>
        <w:fldChar w:fldCharType="separate"/>
      </w:r>
      <w:ins w:id="858" w:author="Markus Brüderl" w:date="2017-11-21T08:50:00Z">
        <w:r>
          <w:rPr>
            <w:noProof/>
            <w:webHidden/>
          </w:rPr>
          <w:t>130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59" w:author="Markus Brüderl" w:date="2017-11-21T08:50:00Z"/>
          <w:rFonts w:eastAsiaTheme="minorEastAsia" w:cstheme="minorBidi"/>
          <w:noProof/>
          <w:sz w:val="22"/>
          <w:szCs w:val="22"/>
        </w:rPr>
      </w:pPr>
      <w:ins w:id="8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3.6.8.1.1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_Toc499017795 \h </w:instrText>
        </w:r>
        <w:r>
          <w:rPr>
            <w:noProof/>
            <w:webHidden/>
          </w:rPr>
        </w:r>
      </w:ins>
      <w:r>
        <w:rPr>
          <w:noProof/>
          <w:webHidden/>
        </w:rPr>
        <w:fldChar w:fldCharType="separate"/>
      </w:r>
      <w:ins w:id="861" w:author="Markus Brüderl" w:date="2017-11-21T08:50:00Z">
        <w:r>
          <w:rPr>
            <w:noProof/>
            <w:webHidden/>
          </w:rPr>
          <w:t>130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62" w:author="Markus Brüderl" w:date="2017-11-21T08:50:00Z"/>
          <w:rFonts w:eastAsiaTheme="minorEastAsia" w:cstheme="minorBidi"/>
          <w:noProof/>
          <w:sz w:val="22"/>
          <w:szCs w:val="22"/>
        </w:rPr>
      </w:pPr>
      <w:ins w:id="8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3.6.8.1.2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_Toc499017796 \h </w:instrText>
        </w:r>
        <w:r>
          <w:rPr>
            <w:noProof/>
            <w:webHidden/>
          </w:rPr>
        </w:r>
      </w:ins>
      <w:r>
        <w:rPr>
          <w:noProof/>
          <w:webHidden/>
        </w:rPr>
        <w:fldChar w:fldCharType="separate"/>
      </w:r>
      <w:ins w:id="864" w:author="Markus Brüderl" w:date="2017-11-21T08:50:00Z">
        <w:r>
          <w:rPr>
            <w:noProof/>
            <w:webHidden/>
          </w:rPr>
          <w:t>130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65" w:author="Markus Brüderl" w:date="2017-11-21T08:50:00Z"/>
          <w:rFonts w:eastAsiaTheme="minorEastAsia" w:cstheme="minorBidi"/>
          <w:noProof/>
          <w:sz w:val="22"/>
          <w:szCs w:val="22"/>
        </w:rPr>
      </w:pPr>
      <w:ins w:id="8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3.6.8.2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_Toc499017797 \h </w:instrText>
        </w:r>
        <w:r>
          <w:rPr>
            <w:noProof/>
            <w:webHidden/>
          </w:rPr>
        </w:r>
      </w:ins>
      <w:r>
        <w:rPr>
          <w:noProof/>
          <w:webHidden/>
        </w:rPr>
        <w:fldChar w:fldCharType="separate"/>
      </w:r>
      <w:ins w:id="867" w:author="Markus Brüderl" w:date="2017-11-21T08:50:00Z">
        <w:r>
          <w:rPr>
            <w:noProof/>
            <w:webHidden/>
          </w:rPr>
          <w:t>131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68" w:author="Markus Brüderl" w:date="2017-11-21T08:50:00Z"/>
          <w:rFonts w:eastAsiaTheme="minorEastAsia" w:cstheme="minorBidi"/>
          <w:noProof/>
          <w:sz w:val="22"/>
          <w:szCs w:val="22"/>
        </w:rPr>
      </w:pPr>
      <w:ins w:id="8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3.6.8.2.1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_Toc499017798 \h </w:instrText>
        </w:r>
        <w:r>
          <w:rPr>
            <w:noProof/>
            <w:webHidden/>
          </w:rPr>
        </w:r>
      </w:ins>
      <w:r>
        <w:rPr>
          <w:noProof/>
          <w:webHidden/>
        </w:rPr>
        <w:fldChar w:fldCharType="separate"/>
      </w:r>
      <w:ins w:id="870" w:author="Markus Brüderl" w:date="2017-11-21T08:50:00Z">
        <w:r>
          <w:rPr>
            <w:noProof/>
            <w:webHidden/>
          </w:rPr>
          <w:t>131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71" w:author="Markus Brüderl" w:date="2017-11-21T08:50:00Z"/>
          <w:rFonts w:eastAsiaTheme="minorEastAsia" w:cstheme="minorBidi"/>
          <w:noProof/>
          <w:sz w:val="22"/>
          <w:szCs w:val="22"/>
        </w:rPr>
      </w:pPr>
      <w:ins w:id="8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"_Toc499017799"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3.6.8.2.2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_Toc499017799 \h </w:instrText>
        </w:r>
        <w:r>
          <w:rPr>
            <w:noProof/>
            <w:webHidden/>
          </w:rPr>
        </w:r>
      </w:ins>
      <w:r>
        <w:rPr>
          <w:noProof/>
          <w:webHidden/>
        </w:rPr>
        <w:fldChar w:fldCharType="separate"/>
      </w:r>
      <w:ins w:id="873" w:author="Markus Brüderl" w:date="2017-11-21T08:50:00Z">
        <w:r>
          <w:rPr>
            <w:noProof/>
            <w:webHidden/>
          </w:rPr>
          <w:t>131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874" w:author="Markus Brüderl" w:date="2017-11-21T08:50:00Z"/>
          <w:rFonts w:eastAsiaTheme="minorEastAsia" w:cstheme="minorBidi"/>
          <w:noProof/>
          <w:sz w:val="22"/>
          <w:szCs w:val="22"/>
        </w:rPr>
      </w:pPr>
      <w:ins w:id="8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3.6.9</w:t>
        </w:r>
        <w:r>
          <w:rPr>
            <w:rFonts w:eastAsiaTheme="minorEastAsia" w:cstheme="minorBidi"/>
            <w:noProof/>
            <w:sz w:val="22"/>
            <w:szCs w:val="22"/>
          </w:rPr>
          <w:tab/>
        </w:r>
        <w:r w:rsidRPr="00FC6015">
          <w:rPr>
            <w:rStyle w:val="Hyperlink"/>
            <w:noProof/>
          </w:rPr>
          <w:t>getParameter</w:t>
        </w:r>
        <w:r>
          <w:rPr>
            <w:noProof/>
            <w:webHidden/>
          </w:rPr>
          <w:tab/>
        </w:r>
        <w:r>
          <w:rPr>
            <w:noProof/>
            <w:webHidden/>
          </w:rPr>
          <w:fldChar w:fldCharType="begin"/>
        </w:r>
        <w:r>
          <w:rPr>
            <w:noProof/>
            <w:webHidden/>
          </w:rPr>
          <w:instrText xml:space="preserve"> PAGEREF _Toc499017800 \h </w:instrText>
        </w:r>
        <w:r>
          <w:rPr>
            <w:noProof/>
            <w:webHidden/>
          </w:rPr>
        </w:r>
      </w:ins>
      <w:r>
        <w:rPr>
          <w:noProof/>
          <w:webHidden/>
        </w:rPr>
        <w:fldChar w:fldCharType="separate"/>
      </w:r>
      <w:ins w:id="876" w:author="Markus Brüderl" w:date="2017-11-21T08:50:00Z">
        <w:r>
          <w:rPr>
            <w:noProof/>
            <w:webHidden/>
          </w:rPr>
          <w:t>131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77" w:author="Markus Brüderl" w:date="2017-11-21T08:50:00Z"/>
          <w:rFonts w:eastAsiaTheme="minorEastAsia" w:cstheme="minorBidi"/>
          <w:noProof/>
          <w:sz w:val="22"/>
          <w:szCs w:val="22"/>
        </w:rPr>
      </w:pPr>
      <w:ins w:id="8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3.6.9.1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_Toc499017801 \h </w:instrText>
        </w:r>
        <w:r>
          <w:rPr>
            <w:noProof/>
            <w:webHidden/>
          </w:rPr>
        </w:r>
      </w:ins>
      <w:r>
        <w:rPr>
          <w:noProof/>
          <w:webHidden/>
        </w:rPr>
        <w:fldChar w:fldCharType="separate"/>
      </w:r>
      <w:ins w:id="879" w:author="Markus Brüderl" w:date="2017-11-21T08:50:00Z">
        <w:r>
          <w:rPr>
            <w:noProof/>
            <w:webHidden/>
          </w:rPr>
          <w:t>131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80" w:author="Markus Brüderl" w:date="2017-11-21T08:50:00Z"/>
          <w:rFonts w:eastAsiaTheme="minorEastAsia" w:cstheme="minorBidi"/>
          <w:noProof/>
          <w:sz w:val="22"/>
          <w:szCs w:val="22"/>
        </w:rPr>
      </w:pPr>
      <w:ins w:id="8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3.6.9.1.1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_Toc499017802 \h </w:instrText>
        </w:r>
        <w:r>
          <w:rPr>
            <w:noProof/>
            <w:webHidden/>
          </w:rPr>
        </w:r>
      </w:ins>
      <w:r>
        <w:rPr>
          <w:noProof/>
          <w:webHidden/>
        </w:rPr>
        <w:fldChar w:fldCharType="separate"/>
      </w:r>
      <w:ins w:id="882" w:author="Markus Brüderl" w:date="2017-11-21T08:50:00Z">
        <w:r>
          <w:rPr>
            <w:noProof/>
            <w:webHidden/>
          </w:rPr>
          <w:t>131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83" w:author="Markus Brüderl" w:date="2017-11-21T08:50:00Z"/>
          <w:rFonts w:eastAsiaTheme="minorEastAsia" w:cstheme="minorBidi"/>
          <w:noProof/>
          <w:sz w:val="22"/>
          <w:szCs w:val="22"/>
        </w:rPr>
      </w:pPr>
      <w:ins w:id="8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3.6.9.1.2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_Toc499017803 \h </w:instrText>
        </w:r>
        <w:r>
          <w:rPr>
            <w:noProof/>
            <w:webHidden/>
          </w:rPr>
        </w:r>
      </w:ins>
      <w:r>
        <w:rPr>
          <w:noProof/>
          <w:webHidden/>
        </w:rPr>
        <w:fldChar w:fldCharType="separate"/>
      </w:r>
      <w:ins w:id="885" w:author="Markus Brüderl" w:date="2017-11-21T08:50:00Z">
        <w:r>
          <w:rPr>
            <w:noProof/>
            <w:webHidden/>
          </w:rPr>
          <w:t>131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886" w:author="Markus Brüderl" w:date="2017-11-21T08:50:00Z"/>
          <w:rFonts w:eastAsiaTheme="minorEastAsia" w:cstheme="minorBidi"/>
          <w:noProof/>
          <w:sz w:val="22"/>
          <w:szCs w:val="22"/>
        </w:rPr>
      </w:pPr>
      <w:ins w:id="8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3.6.9.2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_Toc499017804 \h </w:instrText>
        </w:r>
        <w:r>
          <w:rPr>
            <w:noProof/>
            <w:webHidden/>
          </w:rPr>
        </w:r>
      </w:ins>
      <w:r>
        <w:rPr>
          <w:noProof/>
          <w:webHidden/>
        </w:rPr>
        <w:fldChar w:fldCharType="separate"/>
      </w:r>
      <w:ins w:id="888" w:author="Markus Brüderl" w:date="2017-11-21T08:50:00Z">
        <w:r>
          <w:rPr>
            <w:noProof/>
            <w:webHidden/>
          </w:rPr>
          <w:t>132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89" w:author="Markus Brüderl" w:date="2017-11-21T08:50:00Z"/>
          <w:rFonts w:eastAsiaTheme="minorEastAsia" w:cstheme="minorBidi"/>
          <w:noProof/>
          <w:sz w:val="22"/>
          <w:szCs w:val="22"/>
        </w:rPr>
      </w:pPr>
      <w:ins w:id="8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3.6.9.2.1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_Toc499017805 \h </w:instrText>
        </w:r>
        <w:r>
          <w:rPr>
            <w:noProof/>
            <w:webHidden/>
          </w:rPr>
        </w:r>
      </w:ins>
      <w:r>
        <w:rPr>
          <w:noProof/>
          <w:webHidden/>
        </w:rPr>
        <w:fldChar w:fldCharType="separate"/>
      </w:r>
      <w:ins w:id="891" w:author="Markus Brüderl" w:date="2017-11-21T08:50:00Z">
        <w:r>
          <w:rPr>
            <w:noProof/>
            <w:webHidden/>
          </w:rPr>
          <w:t>132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892" w:author="Markus Brüderl" w:date="2017-11-21T08:50:00Z"/>
          <w:rFonts w:eastAsiaTheme="minorEastAsia" w:cstheme="minorBidi"/>
          <w:noProof/>
          <w:sz w:val="22"/>
          <w:szCs w:val="22"/>
        </w:rPr>
      </w:pPr>
      <w:ins w:id="8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3.6.9.2.2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_Toc499017806 \h </w:instrText>
        </w:r>
        <w:r>
          <w:rPr>
            <w:noProof/>
            <w:webHidden/>
          </w:rPr>
        </w:r>
      </w:ins>
      <w:r>
        <w:rPr>
          <w:noProof/>
          <w:webHidden/>
        </w:rPr>
        <w:fldChar w:fldCharType="separate"/>
      </w:r>
      <w:ins w:id="894" w:author="Markus Brüderl" w:date="2017-11-21T08:50:00Z">
        <w:r>
          <w:rPr>
            <w:noProof/>
            <w:webHidden/>
          </w:rPr>
          <w:t>132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895" w:author="Markus Brüderl" w:date="2017-11-21T08:50:00Z"/>
          <w:rFonts w:eastAsiaTheme="minorEastAsia" w:cstheme="minorBidi"/>
          <w:noProof/>
          <w:sz w:val="22"/>
          <w:szCs w:val="22"/>
        </w:rPr>
      </w:pPr>
      <w:ins w:id="8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3.6.10</w:t>
        </w:r>
        <w:r>
          <w:rPr>
            <w:rFonts w:eastAsiaTheme="minorEastAsia" w:cstheme="minorBidi"/>
            <w:noProof/>
            <w:sz w:val="22"/>
            <w:szCs w:val="22"/>
          </w:rPr>
          <w:tab/>
        </w:r>
        <w:r w:rsidRPr="00FC6015">
          <w:rPr>
            <w:rStyle w:val="Hyperlink"/>
            <w:noProof/>
          </w:rPr>
          <w:t>getVTProv</w:t>
        </w:r>
        <w:r>
          <w:rPr>
            <w:noProof/>
            <w:webHidden/>
          </w:rPr>
          <w:tab/>
        </w:r>
        <w:r>
          <w:rPr>
            <w:noProof/>
            <w:webHidden/>
          </w:rPr>
          <w:fldChar w:fldCharType="begin"/>
        </w:r>
        <w:r>
          <w:rPr>
            <w:noProof/>
            <w:webHidden/>
          </w:rPr>
          <w:instrText xml:space="preserve"> PAGEREF _Toc499017807 \h </w:instrText>
        </w:r>
        <w:r>
          <w:rPr>
            <w:noProof/>
            <w:webHidden/>
          </w:rPr>
        </w:r>
      </w:ins>
      <w:r>
        <w:rPr>
          <w:noProof/>
          <w:webHidden/>
        </w:rPr>
        <w:fldChar w:fldCharType="separate"/>
      </w:r>
      <w:ins w:id="897" w:author="Markus Brüderl" w:date="2017-11-21T08:50:00Z">
        <w:r>
          <w:rPr>
            <w:noProof/>
            <w:webHidden/>
          </w:rPr>
          <w:t>132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898" w:author="Markus Brüderl" w:date="2017-11-21T08:50:00Z"/>
          <w:rFonts w:eastAsiaTheme="minorEastAsia" w:cstheme="minorBidi"/>
          <w:noProof/>
          <w:sz w:val="22"/>
          <w:szCs w:val="22"/>
        </w:rPr>
      </w:pPr>
      <w:ins w:id="8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_Toc499017808 \h </w:instrText>
        </w:r>
        <w:r>
          <w:rPr>
            <w:noProof/>
            <w:webHidden/>
          </w:rPr>
        </w:r>
      </w:ins>
      <w:r>
        <w:rPr>
          <w:noProof/>
          <w:webHidden/>
        </w:rPr>
        <w:fldChar w:fldCharType="separate"/>
      </w:r>
      <w:ins w:id="900" w:author="Markus Brüderl" w:date="2017-11-21T08:50:00Z">
        <w:r>
          <w:rPr>
            <w:noProof/>
            <w:webHidden/>
          </w:rPr>
          <w:t>132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01" w:author="Markus Brüderl" w:date="2017-11-21T08:50:00Z"/>
          <w:rFonts w:eastAsiaTheme="minorEastAsia" w:cstheme="minorBidi"/>
          <w:noProof/>
          <w:sz w:val="22"/>
          <w:szCs w:val="22"/>
        </w:rPr>
      </w:pPr>
      <w:ins w:id="9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"_Toc499017809"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_Toc499017809 \h </w:instrText>
        </w:r>
        <w:r>
          <w:rPr>
            <w:noProof/>
            <w:webHidden/>
          </w:rPr>
        </w:r>
      </w:ins>
      <w:r>
        <w:rPr>
          <w:noProof/>
          <w:webHidden/>
        </w:rPr>
        <w:fldChar w:fldCharType="separate"/>
      </w:r>
      <w:ins w:id="903" w:author="Markus Brüderl" w:date="2017-11-21T08:50:00Z">
        <w:r>
          <w:rPr>
            <w:noProof/>
            <w:webHidden/>
          </w:rPr>
          <w:t>132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04" w:author="Markus Brüderl" w:date="2017-11-21T08:50:00Z"/>
          <w:rFonts w:eastAsiaTheme="minorEastAsia" w:cstheme="minorBidi"/>
          <w:noProof/>
          <w:sz w:val="22"/>
          <w:szCs w:val="22"/>
        </w:rPr>
      </w:pPr>
      <w:ins w:id="9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_Toc499017810 \h </w:instrText>
        </w:r>
        <w:r>
          <w:rPr>
            <w:noProof/>
            <w:webHidden/>
          </w:rPr>
        </w:r>
      </w:ins>
      <w:r>
        <w:rPr>
          <w:noProof/>
          <w:webHidden/>
        </w:rPr>
        <w:fldChar w:fldCharType="separate"/>
      </w:r>
      <w:ins w:id="906" w:author="Markus Brüderl" w:date="2017-11-21T08:50:00Z">
        <w:r>
          <w:rPr>
            <w:noProof/>
            <w:webHidden/>
          </w:rPr>
          <w:t>133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07" w:author="Markus Brüderl" w:date="2017-11-21T08:50:00Z"/>
          <w:rFonts w:eastAsiaTheme="minorEastAsia" w:cstheme="minorBidi"/>
          <w:noProof/>
          <w:sz w:val="22"/>
          <w:szCs w:val="22"/>
        </w:rPr>
      </w:pPr>
      <w:ins w:id="9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_Toc499017811 \h </w:instrText>
        </w:r>
        <w:r>
          <w:rPr>
            <w:noProof/>
            <w:webHidden/>
          </w:rPr>
        </w:r>
      </w:ins>
      <w:r>
        <w:rPr>
          <w:noProof/>
          <w:webHidden/>
        </w:rPr>
        <w:fldChar w:fldCharType="separate"/>
      </w:r>
      <w:ins w:id="909" w:author="Markus Brüderl" w:date="2017-11-21T08:50:00Z">
        <w:r>
          <w:rPr>
            <w:noProof/>
            <w:webHidden/>
          </w:rPr>
          <w:t>133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10" w:author="Markus Brüderl" w:date="2017-11-21T08:50:00Z"/>
          <w:rFonts w:eastAsiaTheme="minorEastAsia" w:cstheme="minorBidi"/>
          <w:noProof/>
          <w:sz w:val="22"/>
          <w:szCs w:val="22"/>
        </w:rPr>
      </w:pPr>
      <w:ins w:id="9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_Toc499017812 \h </w:instrText>
        </w:r>
        <w:r>
          <w:rPr>
            <w:noProof/>
            <w:webHidden/>
          </w:rPr>
        </w:r>
      </w:ins>
      <w:r>
        <w:rPr>
          <w:noProof/>
          <w:webHidden/>
        </w:rPr>
        <w:fldChar w:fldCharType="separate"/>
      </w:r>
      <w:ins w:id="912" w:author="Markus Brüderl" w:date="2017-11-21T08:50:00Z">
        <w:r>
          <w:rPr>
            <w:noProof/>
            <w:webHidden/>
          </w:rPr>
          <w:t>133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13" w:author="Markus Brüderl" w:date="2017-11-21T08:50:00Z"/>
          <w:rFonts w:eastAsiaTheme="minorEastAsia" w:cstheme="minorBidi"/>
          <w:noProof/>
          <w:sz w:val="22"/>
          <w:szCs w:val="22"/>
        </w:rPr>
      </w:pPr>
      <w:ins w:id="9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_Toc499017813 \h </w:instrText>
        </w:r>
        <w:r>
          <w:rPr>
            <w:noProof/>
            <w:webHidden/>
          </w:rPr>
        </w:r>
      </w:ins>
      <w:r>
        <w:rPr>
          <w:noProof/>
          <w:webHidden/>
        </w:rPr>
        <w:fldChar w:fldCharType="separate"/>
      </w:r>
      <w:ins w:id="915" w:author="Markus Brüderl" w:date="2017-11-21T08:50:00Z">
        <w:r>
          <w:rPr>
            <w:noProof/>
            <w:webHidden/>
          </w:rPr>
          <w:t>133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916" w:author="Markus Brüderl" w:date="2017-11-21T08:50:00Z"/>
          <w:rFonts w:eastAsiaTheme="minorEastAsia" w:cstheme="minorBidi"/>
          <w:noProof/>
          <w:sz w:val="22"/>
          <w:szCs w:val="22"/>
        </w:rPr>
      </w:pPr>
      <w:ins w:id="9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w:t>
        </w:r>
        <w:r>
          <w:rPr>
            <w:rFonts w:eastAsiaTheme="minorEastAsia" w:cstheme="minorBidi"/>
            <w:noProof/>
            <w:sz w:val="22"/>
            <w:szCs w:val="22"/>
          </w:rPr>
          <w:tab/>
        </w:r>
        <w:r w:rsidRPr="00FC6015">
          <w:rPr>
            <w:rStyle w:val="Hyperlink"/>
            <w:noProof/>
          </w:rPr>
          <w:t>listAvailableKundentypen</w:t>
        </w:r>
        <w:r>
          <w:rPr>
            <w:noProof/>
            <w:webHidden/>
          </w:rPr>
          <w:tab/>
        </w:r>
        <w:r>
          <w:rPr>
            <w:noProof/>
            <w:webHidden/>
          </w:rPr>
          <w:fldChar w:fldCharType="begin"/>
        </w:r>
        <w:r>
          <w:rPr>
            <w:noProof/>
            <w:webHidden/>
          </w:rPr>
          <w:instrText xml:space="preserve"> PAGEREF _Toc499017814 \h </w:instrText>
        </w:r>
        <w:r>
          <w:rPr>
            <w:noProof/>
            <w:webHidden/>
          </w:rPr>
        </w:r>
      </w:ins>
      <w:r>
        <w:rPr>
          <w:noProof/>
          <w:webHidden/>
        </w:rPr>
        <w:fldChar w:fldCharType="separate"/>
      </w:r>
      <w:ins w:id="918" w:author="Markus Brüderl" w:date="2017-11-21T08:50:00Z">
        <w:r>
          <w:rPr>
            <w:noProof/>
            <w:webHidden/>
          </w:rPr>
          <w:t>133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19" w:author="Markus Brüderl" w:date="2017-11-21T08:50:00Z"/>
          <w:rFonts w:eastAsiaTheme="minorEastAsia" w:cstheme="minorBidi"/>
          <w:noProof/>
          <w:sz w:val="22"/>
          <w:szCs w:val="22"/>
        </w:rPr>
      </w:pPr>
      <w:ins w:id="9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_Toc499017815 \h </w:instrText>
        </w:r>
        <w:r>
          <w:rPr>
            <w:noProof/>
            <w:webHidden/>
          </w:rPr>
        </w:r>
      </w:ins>
      <w:r>
        <w:rPr>
          <w:noProof/>
          <w:webHidden/>
        </w:rPr>
        <w:fldChar w:fldCharType="separate"/>
      </w:r>
      <w:ins w:id="921" w:author="Markus Brüderl" w:date="2017-11-21T08:50:00Z">
        <w:r>
          <w:rPr>
            <w:noProof/>
            <w:webHidden/>
          </w:rPr>
          <w:t>133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22" w:author="Markus Brüderl" w:date="2017-11-21T08:50:00Z"/>
          <w:rFonts w:eastAsiaTheme="minorEastAsia" w:cstheme="minorBidi"/>
          <w:noProof/>
          <w:sz w:val="22"/>
          <w:szCs w:val="22"/>
        </w:rPr>
      </w:pPr>
      <w:ins w:id="9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_Toc499017816 \h </w:instrText>
        </w:r>
        <w:r>
          <w:rPr>
            <w:noProof/>
            <w:webHidden/>
          </w:rPr>
        </w:r>
      </w:ins>
      <w:r>
        <w:rPr>
          <w:noProof/>
          <w:webHidden/>
        </w:rPr>
        <w:fldChar w:fldCharType="separate"/>
      </w:r>
      <w:ins w:id="924" w:author="Markus Brüderl" w:date="2017-11-21T08:50:00Z">
        <w:r>
          <w:rPr>
            <w:noProof/>
            <w:webHidden/>
          </w:rPr>
          <w:t>134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25" w:author="Markus Brüderl" w:date="2017-11-21T08:50:00Z"/>
          <w:rFonts w:eastAsiaTheme="minorEastAsia" w:cstheme="minorBidi"/>
          <w:noProof/>
          <w:sz w:val="22"/>
          <w:szCs w:val="22"/>
        </w:rPr>
      </w:pPr>
      <w:ins w:id="9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_Toc499017817 \h </w:instrText>
        </w:r>
        <w:r>
          <w:rPr>
            <w:noProof/>
            <w:webHidden/>
          </w:rPr>
        </w:r>
      </w:ins>
      <w:r>
        <w:rPr>
          <w:noProof/>
          <w:webHidden/>
        </w:rPr>
        <w:fldChar w:fldCharType="separate"/>
      </w:r>
      <w:ins w:id="927" w:author="Markus Brüderl" w:date="2017-11-21T08:50:00Z">
        <w:r>
          <w:rPr>
            <w:noProof/>
            <w:webHidden/>
          </w:rPr>
          <w:t>134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28" w:author="Markus Brüderl" w:date="2017-11-21T08:50:00Z"/>
          <w:rFonts w:eastAsiaTheme="minorEastAsia" w:cstheme="minorBidi"/>
          <w:noProof/>
          <w:sz w:val="22"/>
          <w:szCs w:val="22"/>
        </w:rPr>
      </w:pPr>
      <w:ins w:id="9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_Toc499017818 \h </w:instrText>
        </w:r>
        <w:r>
          <w:rPr>
            <w:noProof/>
            <w:webHidden/>
          </w:rPr>
        </w:r>
      </w:ins>
      <w:r>
        <w:rPr>
          <w:noProof/>
          <w:webHidden/>
        </w:rPr>
        <w:fldChar w:fldCharType="separate"/>
      </w:r>
      <w:ins w:id="930" w:author="Markus Brüderl" w:date="2017-11-21T08:50:00Z">
        <w:r>
          <w:rPr>
            <w:noProof/>
            <w:webHidden/>
          </w:rPr>
          <w:t>134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31" w:author="Markus Brüderl" w:date="2017-11-21T08:50:00Z"/>
          <w:rFonts w:eastAsiaTheme="minorEastAsia" w:cstheme="minorBidi"/>
          <w:noProof/>
          <w:sz w:val="22"/>
          <w:szCs w:val="22"/>
        </w:rPr>
      </w:pPr>
      <w:ins w:id="9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"_Toc499017819"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_Toc499017819 \h </w:instrText>
        </w:r>
        <w:r>
          <w:rPr>
            <w:noProof/>
            <w:webHidden/>
          </w:rPr>
        </w:r>
      </w:ins>
      <w:r>
        <w:rPr>
          <w:noProof/>
          <w:webHidden/>
        </w:rPr>
        <w:fldChar w:fldCharType="separate"/>
      </w:r>
      <w:ins w:id="933" w:author="Markus Brüderl" w:date="2017-11-21T08:50:00Z">
        <w:r>
          <w:rPr>
            <w:noProof/>
            <w:webHidden/>
          </w:rPr>
          <w:t>134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34" w:author="Markus Brüderl" w:date="2017-11-21T08:50:00Z"/>
          <w:rFonts w:eastAsiaTheme="minorEastAsia" w:cstheme="minorBidi"/>
          <w:noProof/>
          <w:sz w:val="22"/>
          <w:szCs w:val="22"/>
        </w:rPr>
      </w:pPr>
      <w:ins w:id="9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_Toc499017820 \h </w:instrText>
        </w:r>
        <w:r>
          <w:rPr>
            <w:noProof/>
            <w:webHidden/>
          </w:rPr>
        </w:r>
      </w:ins>
      <w:r>
        <w:rPr>
          <w:noProof/>
          <w:webHidden/>
        </w:rPr>
        <w:fldChar w:fldCharType="separate"/>
      </w:r>
      <w:ins w:id="936" w:author="Markus Brüderl" w:date="2017-11-21T08:50:00Z">
        <w:r>
          <w:rPr>
            <w:noProof/>
            <w:webHidden/>
          </w:rPr>
          <w:t>134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937" w:author="Markus Brüderl" w:date="2017-11-21T08:50:00Z"/>
          <w:rFonts w:eastAsiaTheme="minorEastAsia" w:cstheme="minorBidi"/>
          <w:noProof/>
          <w:sz w:val="22"/>
          <w:szCs w:val="22"/>
        </w:rPr>
      </w:pPr>
      <w:ins w:id="9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w:t>
        </w:r>
        <w:r>
          <w:rPr>
            <w:rFonts w:eastAsiaTheme="minorEastAsia" w:cstheme="minorBidi"/>
            <w:noProof/>
            <w:sz w:val="22"/>
            <w:szCs w:val="22"/>
          </w:rPr>
          <w:tab/>
        </w:r>
        <w:r w:rsidRPr="00FC6015">
          <w:rPr>
            <w:rStyle w:val="Hyperlink"/>
            <w:noProof/>
          </w:rPr>
          <w:t>listAvailableNutzungsarten</w:t>
        </w:r>
        <w:r>
          <w:rPr>
            <w:noProof/>
            <w:webHidden/>
          </w:rPr>
          <w:tab/>
        </w:r>
        <w:r>
          <w:rPr>
            <w:noProof/>
            <w:webHidden/>
          </w:rPr>
          <w:fldChar w:fldCharType="begin"/>
        </w:r>
        <w:r>
          <w:rPr>
            <w:noProof/>
            <w:webHidden/>
          </w:rPr>
          <w:instrText xml:space="preserve"> PAGEREF _Toc499017821 \h </w:instrText>
        </w:r>
        <w:r>
          <w:rPr>
            <w:noProof/>
            <w:webHidden/>
          </w:rPr>
        </w:r>
      </w:ins>
      <w:r>
        <w:rPr>
          <w:noProof/>
          <w:webHidden/>
        </w:rPr>
        <w:fldChar w:fldCharType="separate"/>
      </w:r>
      <w:ins w:id="939" w:author="Markus Brüderl" w:date="2017-11-21T08:50:00Z">
        <w:r>
          <w:rPr>
            <w:noProof/>
            <w:webHidden/>
          </w:rPr>
          <w:t>134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40" w:author="Markus Brüderl" w:date="2017-11-21T08:50:00Z"/>
          <w:rFonts w:eastAsiaTheme="minorEastAsia" w:cstheme="minorBidi"/>
          <w:noProof/>
          <w:sz w:val="22"/>
          <w:szCs w:val="22"/>
        </w:rPr>
      </w:pPr>
      <w:ins w:id="9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_Toc499017822 \h </w:instrText>
        </w:r>
        <w:r>
          <w:rPr>
            <w:noProof/>
            <w:webHidden/>
          </w:rPr>
        </w:r>
      </w:ins>
      <w:r>
        <w:rPr>
          <w:noProof/>
          <w:webHidden/>
        </w:rPr>
        <w:fldChar w:fldCharType="separate"/>
      </w:r>
      <w:ins w:id="942" w:author="Markus Brüderl" w:date="2017-11-21T08:50:00Z">
        <w:r>
          <w:rPr>
            <w:noProof/>
            <w:webHidden/>
          </w:rPr>
          <w:t>134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43" w:author="Markus Brüderl" w:date="2017-11-21T08:50:00Z"/>
          <w:rFonts w:eastAsiaTheme="minorEastAsia" w:cstheme="minorBidi"/>
          <w:noProof/>
          <w:sz w:val="22"/>
          <w:szCs w:val="22"/>
        </w:rPr>
      </w:pPr>
      <w:ins w:id="9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_Toc499017823 \h </w:instrText>
        </w:r>
        <w:r>
          <w:rPr>
            <w:noProof/>
            <w:webHidden/>
          </w:rPr>
        </w:r>
      </w:ins>
      <w:r>
        <w:rPr>
          <w:noProof/>
          <w:webHidden/>
        </w:rPr>
        <w:fldChar w:fldCharType="separate"/>
      </w:r>
      <w:ins w:id="945" w:author="Markus Brüderl" w:date="2017-11-21T08:50:00Z">
        <w:r>
          <w:rPr>
            <w:noProof/>
            <w:webHidden/>
          </w:rPr>
          <w:t>135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46" w:author="Markus Brüderl" w:date="2017-11-21T08:50:00Z"/>
          <w:rFonts w:eastAsiaTheme="minorEastAsia" w:cstheme="minorBidi"/>
          <w:noProof/>
          <w:sz w:val="22"/>
          <w:szCs w:val="22"/>
        </w:rPr>
      </w:pPr>
      <w:ins w:id="9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_Toc499017824 \h </w:instrText>
        </w:r>
        <w:r>
          <w:rPr>
            <w:noProof/>
            <w:webHidden/>
          </w:rPr>
        </w:r>
      </w:ins>
      <w:r>
        <w:rPr>
          <w:noProof/>
          <w:webHidden/>
        </w:rPr>
        <w:fldChar w:fldCharType="separate"/>
      </w:r>
      <w:ins w:id="948" w:author="Markus Brüderl" w:date="2017-11-21T08:50:00Z">
        <w:r>
          <w:rPr>
            <w:noProof/>
            <w:webHidden/>
          </w:rPr>
          <w:t>135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49" w:author="Markus Brüderl" w:date="2017-11-21T08:50:00Z"/>
          <w:rFonts w:eastAsiaTheme="minorEastAsia" w:cstheme="minorBidi"/>
          <w:noProof/>
          <w:sz w:val="22"/>
          <w:szCs w:val="22"/>
        </w:rPr>
      </w:pPr>
      <w:ins w:id="9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_Toc499017825 \h </w:instrText>
        </w:r>
        <w:r>
          <w:rPr>
            <w:noProof/>
            <w:webHidden/>
          </w:rPr>
        </w:r>
      </w:ins>
      <w:r>
        <w:rPr>
          <w:noProof/>
          <w:webHidden/>
        </w:rPr>
        <w:fldChar w:fldCharType="separate"/>
      </w:r>
      <w:ins w:id="951" w:author="Markus Brüderl" w:date="2017-11-21T08:50:00Z">
        <w:r>
          <w:rPr>
            <w:noProof/>
            <w:webHidden/>
          </w:rPr>
          <w:t>135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52" w:author="Markus Brüderl" w:date="2017-11-21T08:50:00Z"/>
          <w:rFonts w:eastAsiaTheme="minorEastAsia" w:cstheme="minorBidi"/>
          <w:noProof/>
          <w:sz w:val="22"/>
          <w:szCs w:val="22"/>
        </w:rPr>
      </w:pPr>
      <w:ins w:id="9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_Toc499017826 \h </w:instrText>
        </w:r>
        <w:r>
          <w:rPr>
            <w:noProof/>
            <w:webHidden/>
          </w:rPr>
        </w:r>
      </w:ins>
      <w:r>
        <w:rPr>
          <w:noProof/>
          <w:webHidden/>
        </w:rPr>
        <w:fldChar w:fldCharType="separate"/>
      </w:r>
      <w:ins w:id="954" w:author="Markus Brüderl" w:date="2017-11-21T08:50:00Z">
        <w:r>
          <w:rPr>
            <w:noProof/>
            <w:webHidden/>
          </w:rPr>
          <w:t>135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55" w:author="Markus Brüderl" w:date="2017-11-21T08:50:00Z"/>
          <w:rFonts w:eastAsiaTheme="minorEastAsia" w:cstheme="minorBidi"/>
          <w:noProof/>
          <w:sz w:val="22"/>
          <w:szCs w:val="22"/>
        </w:rPr>
      </w:pPr>
      <w:ins w:id="9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_Toc499017827 \h </w:instrText>
        </w:r>
        <w:r>
          <w:rPr>
            <w:noProof/>
            <w:webHidden/>
          </w:rPr>
        </w:r>
      </w:ins>
      <w:r>
        <w:rPr>
          <w:noProof/>
          <w:webHidden/>
        </w:rPr>
        <w:fldChar w:fldCharType="separate"/>
      </w:r>
      <w:ins w:id="957" w:author="Markus Brüderl" w:date="2017-11-21T08:50:00Z">
        <w:r>
          <w:rPr>
            <w:noProof/>
            <w:webHidden/>
          </w:rPr>
          <w:t>135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958" w:author="Markus Brüderl" w:date="2017-11-21T08:50:00Z"/>
          <w:rFonts w:eastAsiaTheme="minorEastAsia" w:cstheme="minorBidi"/>
          <w:noProof/>
          <w:sz w:val="22"/>
          <w:szCs w:val="22"/>
        </w:rPr>
      </w:pPr>
      <w:ins w:id="9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3.6.13</w:t>
        </w:r>
        <w:r>
          <w:rPr>
            <w:rFonts w:eastAsiaTheme="minorEastAsia" w:cstheme="minorBidi"/>
            <w:noProof/>
            <w:sz w:val="22"/>
            <w:szCs w:val="22"/>
          </w:rPr>
          <w:tab/>
        </w:r>
        <w:r w:rsidRPr="00FC6015">
          <w:rPr>
            <w:rStyle w:val="Hyperlink"/>
            <w:noProof/>
          </w:rPr>
          <w:t>listAvailableObjektarten</w:t>
        </w:r>
        <w:r>
          <w:rPr>
            <w:noProof/>
            <w:webHidden/>
          </w:rPr>
          <w:tab/>
        </w:r>
        <w:r>
          <w:rPr>
            <w:noProof/>
            <w:webHidden/>
          </w:rPr>
          <w:fldChar w:fldCharType="begin"/>
        </w:r>
        <w:r>
          <w:rPr>
            <w:noProof/>
            <w:webHidden/>
          </w:rPr>
          <w:instrText xml:space="preserve"> PAGEREF _Toc499017828 \h </w:instrText>
        </w:r>
        <w:r>
          <w:rPr>
            <w:noProof/>
            <w:webHidden/>
          </w:rPr>
        </w:r>
      </w:ins>
      <w:r>
        <w:rPr>
          <w:noProof/>
          <w:webHidden/>
        </w:rPr>
        <w:fldChar w:fldCharType="separate"/>
      </w:r>
      <w:ins w:id="960" w:author="Markus Brüderl" w:date="2017-11-21T08:50:00Z">
        <w:r>
          <w:rPr>
            <w:noProof/>
            <w:webHidden/>
          </w:rPr>
          <w:t>135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61" w:author="Markus Brüderl" w:date="2017-11-21T08:50:00Z"/>
          <w:rFonts w:eastAsiaTheme="minorEastAsia" w:cstheme="minorBidi"/>
          <w:noProof/>
          <w:sz w:val="22"/>
          <w:szCs w:val="22"/>
        </w:rPr>
      </w:pPr>
      <w:ins w:id="9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"_Toc499017829"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_Toc499017829 \h </w:instrText>
        </w:r>
        <w:r>
          <w:rPr>
            <w:noProof/>
            <w:webHidden/>
          </w:rPr>
        </w:r>
      </w:ins>
      <w:r>
        <w:rPr>
          <w:noProof/>
          <w:webHidden/>
        </w:rPr>
        <w:fldChar w:fldCharType="separate"/>
      </w:r>
      <w:ins w:id="963" w:author="Markus Brüderl" w:date="2017-11-21T08:50:00Z">
        <w:r>
          <w:rPr>
            <w:noProof/>
            <w:webHidden/>
          </w:rPr>
          <w:t>135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64" w:author="Markus Brüderl" w:date="2017-11-21T08:50:00Z"/>
          <w:rFonts w:eastAsiaTheme="minorEastAsia" w:cstheme="minorBidi"/>
          <w:noProof/>
          <w:sz w:val="22"/>
          <w:szCs w:val="22"/>
        </w:rPr>
      </w:pPr>
      <w:ins w:id="965"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"_Toc499017830"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_Toc499017830 \h </w:instrText>
        </w:r>
        <w:r>
          <w:rPr>
            <w:noProof/>
            <w:webHidden/>
          </w:rPr>
        </w:r>
      </w:ins>
      <w:r>
        <w:rPr>
          <w:noProof/>
          <w:webHidden/>
        </w:rPr>
        <w:fldChar w:fldCharType="separate"/>
      </w:r>
      <w:ins w:id="966" w:author="Markus Brüderl" w:date="2017-11-21T08:50:00Z">
        <w:r>
          <w:rPr>
            <w:noProof/>
            <w:webHidden/>
          </w:rPr>
          <w:t>136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67" w:author="Markus Brüderl" w:date="2017-11-21T08:50:00Z"/>
          <w:rFonts w:eastAsiaTheme="minorEastAsia" w:cstheme="minorBidi"/>
          <w:noProof/>
          <w:sz w:val="22"/>
          <w:szCs w:val="22"/>
        </w:rPr>
      </w:pPr>
      <w:ins w:id="9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_Toc499017831 \h </w:instrText>
        </w:r>
        <w:r>
          <w:rPr>
            <w:noProof/>
            <w:webHidden/>
          </w:rPr>
        </w:r>
      </w:ins>
      <w:r>
        <w:rPr>
          <w:noProof/>
          <w:webHidden/>
        </w:rPr>
        <w:fldChar w:fldCharType="separate"/>
      </w:r>
      <w:ins w:id="969" w:author="Markus Brüderl" w:date="2017-11-21T08:50:00Z">
        <w:r>
          <w:rPr>
            <w:noProof/>
            <w:webHidden/>
          </w:rPr>
          <w:t>136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70" w:author="Markus Brüderl" w:date="2017-11-21T08:50:00Z"/>
          <w:rFonts w:eastAsiaTheme="minorEastAsia" w:cstheme="minorBidi"/>
          <w:noProof/>
          <w:sz w:val="22"/>
          <w:szCs w:val="22"/>
        </w:rPr>
      </w:pPr>
      <w:ins w:id="9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_Toc499017832 \h </w:instrText>
        </w:r>
        <w:r>
          <w:rPr>
            <w:noProof/>
            <w:webHidden/>
          </w:rPr>
        </w:r>
      </w:ins>
      <w:r>
        <w:rPr>
          <w:noProof/>
          <w:webHidden/>
        </w:rPr>
        <w:fldChar w:fldCharType="separate"/>
      </w:r>
      <w:ins w:id="972" w:author="Markus Brüderl" w:date="2017-11-21T08:50:00Z">
        <w:r>
          <w:rPr>
            <w:noProof/>
            <w:webHidden/>
          </w:rPr>
          <w:t>136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73" w:author="Markus Brüderl" w:date="2017-11-21T08:50:00Z"/>
          <w:rFonts w:eastAsiaTheme="minorEastAsia" w:cstheme="minorBidi"/>
          <w:noProof/>
          <w:sz w:val="22"/>
          <w:szCs w:val="22"/>
        </w:rPr>
      </w:pPr>
      <w:ins w:id="9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_Toc499017833 \h </w:instrText>
        </w:r>
        <w:r>
          <w:rPr>
            <w:noProof/>
            <w:webHidden/>
          </w:rPr>
        </w:r>
      </w:ins>
      <w:r>
        <w:rPr>
          <w:noProof/>
          <w:webHidden/>
        </w:rPr>
        <w:fldChar w:fldCharType="separate"/>
      </w:r>
      <w:ins w:id="975" w:author="Markus Brüderl" w:date="2017-11-21T08:50:00Z">
        <w:r>
          <w:rPr>
            <w:noProof/>
            <w:webHidden/>
          </w:rPr>
          <w:t>136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76" w:author="Markus Brüderl" w:date="2017-11-21T08:50:00Z"/>
          <w:rFonts w:eastAsiaTheme="minorEastAsia" w:cstheme="minorBidi"/>
          <w:noProof/>
          <w:sz w:val="22"/>
          <w:szCs w:val="22"/>
        </w:rPr>
      </w:pPr>
      <w:ins w:id="9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_Toc499017834 \h </w:instrText>
        </w:r>
        <w:r>
          <w:rPr>
            <w:noProof/>
            <w:webHidden/>
          </w:rPr>
        </w:r>
      </w:ins>
      <w:r>
        <w:rPr>
          <w:noProof/>
          <w:webHidden/>
        </w:rPr>
        <w:fldChar w:fldCharType="separate"/>
      </w:r>
      <w:ins w:id="978" w:author="Markus Brüderl" w:date="2017-11-21T08:50:00Z">
        <w:r>
          <w:rPr>
            <w:noProof/>
            <w:webHidden/>
          </w:rPr>
          <w:t>136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979" w:author="Markus Brüderl" w:date="2017-11-21T08:50:00Z"/>
          <w:rFonts w:eastAsiaTheme="minorEastAsia" w:cstheme="minorBidi"/>
          <w:noProof/>
          <w:sz w:val="22"/>
          <w:szCs w:val="22"/>
        </w:rPr>
      </w:pPr>
      <w:ins w:id="9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3.6.14</w:t>
        </w:r>
        <w:r>
          <w:rPr>
            <w:rFonts w:eastAsiaTheme="minorEastAsia" w:cstheme="minorBidi"/>
            <w:noProof/>
            <w:sz w:val="22"/>
            <w:szCs w:val="22"/>
          </w:rPr>
          <w:tab/>
        </w:r>
        <w:r w:rsidRPr="00FC6015">
          <w:rPr>
            <w:rStyle w:val="Hyperlink"/>
            <w:noProof/>
          </w:rPr>
          <w:t>listAvailableObjekttypen</w:t>
        </w:r>
        <w:r>
          <w:rPr>
            <w:noProof/>
            <w:webHidden/>
          </w:rPr>
          <w:tab/>
        </w:r>
        <w:r>
          <w:rPr>
            <w:noProof/>
            <w:webHidden/>
          </w:rPr>
          <w:fldChar w:fldCharType="begin"/>
        </w:r>
        <w:r>
          <w:rPr>
            <w:noProof/>
            <w:webHidden/>
          </w:rPr>
          <w:instrText xml:space="preserve"> PAGEREF _Toc499017835 \h </w:instrText>
        </w:r>
        <w:r>
          <w:rPr>
            <w:noProof/>
            <w:webHidden/>
          </w:rPr>
        </w:r>
      </w:ins>
      <w:r>
        <w:rPr>
          <w:noProof/>
          <w:webHidden/>
        </w:rPr>
        <w:fldChar w:fldCharType="separate"/>
      </w:r>
      <w:ins w:id="981" w:author="Markus Brüderl" w:date="2017-11-21T08:50:00Z">
        <w:r>
          <w:rPr>
            <w:noProof/>
            <w:webHidden/>
          </w:rPr>
          <w:t>137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82" w:author="Markus Brüderl" w:date="2017-11-21T08:50:00Z"/>
          <w:rFonts w:eastAsiaTheme="minorEastAsia" w:cstheme="minorBidi"/>
          <w:noProof/>
          <w:sz w:val="22"/>
          <w:szCs w:val="22"/>
        </w:rPr>
      </w:pPr>
      <w:ins w:id="9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_Toc499017836 \h </w:instrText>
        </w:r>
        <w:r>
          <w:rPr>
            <w:noProof/>
            <w:webHidden/>
          </w:rPr>
        </w:r>
      </w:ins>
      <w:r>
        <w:rPr>
          <w:noProof/>
          <w:webHidden/>
        </w:rPr>
        <w:fldChar w:fldCharType="separate"/>
      </w:r>
      <w:ins w:id="984" w:author="Markus Brüderl" w:date="2017-11-21T08:50:00Z">
        <w:r>
          <w:rPr>
            <w:noProof/>
            <w:webHidden/>
          </w:rPr>
          <w:t>137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85" w:author="Markus Brüderl" w:date="2017-11-21T08:50:00Z"/>
          <w:rFonts w:eastAsiaTheme="minorEastAsia" w:cstheme="minorBidi"/>
          <w:noProof/>
          <w:sz w:val="22"/>
          <w:szCs w:val="22"/>
        </w:rPr>
      </w:pPr>
      <w:ins w:id="9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_Toc499017837 \h </w:instrText>
        </w:r>
        <w:r>
          <w:rPr>
            <w:noProof/>
            <w:webHidden/>
          </w:rPr>
        </w:r>
      </w:ins>
      <w:r>
        <w:rPr>
          <w:noProof/>
          <w:webHidden/>
        </w:rPr>
        <w:fldChar w:fldCharType="separate"/>
      </w:r>
      <w:ins w:id="987" w:author="Markus Brüderl" w:date="2017-11-21T08:50:00Z">
        <w:r>
          <w:rPr>
            <w:noProof/>
            <w:webHidden/>
          </w:rPr>
          <w:t>137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88" w:author="Markus Brüderl" w:date="2017-11-21T08:50:00Z"/>
          <w:rFonts w:eastAsiaTheme="minorEastAsia" w:cstheme="minorBidi"/>
          <w:noProof/>
          <w:sz w:val="22"/>
          <w:szCs w:val="22"/>
        </w:rPr>
      </w:pPr>
      <w:ins w:id="9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_Toc499017838 \h </w:instrText>
        </w:r>
        <w:r>
          <w:rPr>
            <w:noProof/>
            <w:webHidden/>
          </w:rPr>
        </w:r>
      </w:ins>
      <w:r>
        <w:rPr>
          <w:noProof/>
          <w:webHidden/>
        </w:rPr>
        <w:fldChar w:fldCharType="separate"/>
      </w:r>
      <w:ins w:id="990" w:author="Markus Brüderl" w:date="2017-11-21T08:50:00Z">
        <w:r>
          <w:rPr>
            <w:noProof/>
            <w:webHidden/>
          </w:rPr>
          <w:t>137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991" w:author="Markus Brüderl" w:date="2017-11-21T08:50:00Z"/>
          <w:rFonts w:eastAsiaTheme="minorEastAsia" w:cstheme="minorBidi"/>
          <w:noProof/>
          <w:sz w:val="22"/>
          <w:szCs w:val="22"/>
        </w:rPr>
      </w:pPr>
      <w:ins w:id="9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"_Toc499017839"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_Toc499017839 \h </w:instrText>
        </w:r>
        <w:r>
          <w:rPr>
            <w:noProof/>
            <w:webHidden/>
          </w:rPr>
        </w:r>
      </w:ins>
      <w:r>
        <w:rPr>
          <w:noProof/>
          <w:webHidden/>
        </w:rPr>
        <w:fldChar w:fldCharType="separate"/>
      </w:r>
      <w:ins w:id="993" w:author="Markus Brüderl" w:date="2017-11-21T08:50:00Z">
        <w:r>
          <w:rPr>
            <w:noProof/>
            <w:webHidden/>
          </w:rPr>
          <w:t>137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94" w:author="Markus Brüderl" w:date="2017-11-21T08:50:00Z"/>
          <w:rFonts w:eastAsiaTheme="minorEastAsia" w:cstheme="minorBidi"/>
          <w:noProof/>
          <w:sz w:val="22"/>
          <w:szCs w:val="22"/>
        </w:rPr>
      </w:pPr>
      <w:ins w:id="9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_Toc499017840 \h </w:instrText>
        </w:r>
        <w:r>
          <w:rPr>
            <w:noProof/>
            <w:webHidden/>
          </w:rPr>
        </w:r>
      </w:ins>
      <w:r>
        <w:rPr>
          <w:noProof/>
          <w:webHidden/>
        </w:rPr>
        <w:fldChar w:fldCharType="separate"/>
      </w:r>
      <w:ins w:id="996" w:author="Markus Brüderl" w:date="2017-11-21T08:50:00Z">
        <w:r>
          <w:rPr>
            <w:noProof/>
            <w:webHidden/>
          </w:rPr>
          <w:t>137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997" w:author="Markus Brüderl" w:date="2017-11-21T08:50:00Z"/>
          <w:rFonts w:eastAsiaTheme="minorEastAsia" w:cstheme="minorBidi"/>
          <w:noProof/>
          <w:sz w:val="22"/>
          <w:szCs w:val="22"/>
        </w:rPr>
      </w:pPr>
      <w:ins w:id="9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_Toc499017841 \h </w:instrText>
        </w:r>
        <w:r>
          <w:rPr>
            <w:noProof/>
            <w:webHidden/>
          </w:rPr>
        </w:r>
      </w:ins>
      <w:r>
        <w:rPr>
          <w:noProof/>
          <w:webHidden/>
        </w:rPr>
        <w:fldChar w:fldCharType="separate"/>
      </w:r>
      <w:ins w:id="999" w:author="Markus Brüderl" w:date="2017-11-21T08:50:00Z">
        <w:r>
          <w:rPr>
            <w:noProof/>
            <w:webHidden/>
          </w:rPr>
          <w:t>137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000" w:author="Markus Brüderl" w:date="2017-11-21T08:50:00Z"/>
          <w:rFonts w:eastAsiaTheme="minorEastAsia" w:cstheme="minorBidi"/>
          <w:noProof/>
          <w:sz w:val="22"/>
          <w:szCs w:val="22"/>
        </w:rPr>
      </w:pPr>
      <w:ins w:id="10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3.6.15</w:t>
        </w:r>
        <w:r>
          <w:rPr>
            <w:rFonts w:eastAsiaTheme="minorEastAsia" w:cstheme="minorBidi"/>
            <w:noProof/>
            <w:sz w:val="22"/>
            <w:szCs w:val="22"/>
          </w:rPr>
          <w:tab/>
        </w:r>
        <w:r w:rsidRPr="00FC6015">
          <w:rPr>
            <w:rStyle w:val="Hyperlink"/>
            <w:noProof/>
          </w:rPr>
          <w:t>listAvailableProdukte</w:t>
        </w:r>
        <w:r>
          <w:rPr>
            <w:noProof/>
            <w:webHidden/>
          </w:rPr>
          <w:tab/>
        </w:r>
        <w:r>
          <w:rPr>
            <w:noProof/>
            <w:webHidden/>
          </w:rPr>
          <w:fldChar w:fldCharType="begin"/>
        </w:r>
        <w:r>
          <w:rPr>
            <w:noProof/>
            <w:webHidden/>
          </w:rPr>
          <w:instrText xml:space="preserve"> PAGEREF _Toc499017842 \h </w:instrText>
        </w:r>
        <w:r>
          <w:rPr>
            <w:noProof/>
            <w:webHidden/>
          </w:rPr>
        </w:r>
      </w:ins>
      <w:r>
        <w:rPr>
          <w:noProof/>
          <w:webHidden/>
        </w:rPr>
        <w:fldChar w:fldCharType="separate"/>
      </w:r>
      <w:ins w:id="1002" w:author="Markus Brüderl" w:date="2017-11-21T08:50:00Z">
        <w:r>
          <w:rPr>
            <w:noProof/>
            <w:webHidden/>
          </w:rPr>
          <w:t>138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03" w:author="Markus Brüderl" w:date="2017-11-21T08:50:00Z"/>
          <w:rFonts w:eastAsiaTheme="minorEastAsia" w:cstheme="minorBidi"/>
          <w:noProof/>
          <w:sz w:val="22"/>
          <w:szCs w:val="22"/>
        </w:rPr>
      </w:pPr>
      <w:ins w:id="10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_Toc499017843 \h </w:instrText>
        </w:r>
        <w:r>
          <w:rPr>
            <w:noProof/>
            <w:webHidden/>
          </w:rPr>
        </w:r>
      </w:ins>
      <w:r>
        <w:rPr>
          <w:noProof/>
          <w:webHidden/>
        </w:rPr>
        <w:fldChar w:fldCharType="separate"/>
      </w:r>
      <w:ins w:id="1005" w:author="Markus Brüderl" w:date="2017-11-21T08:50:00Z">
        <w:r>
          <w:rPr>
            <w:noProof/>
            <w:webHidden/>
          </w:rPr>
          <w:t>138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06" w:author="Markus Brüderl" w:date="2017-11-21T08:50:00Z"/>
          <w:rFonts w:eastAsiaTheme="minorEastAsia" w:cstheme="minorBidi"/>
          <w:noProof/>
          <w:sz w:val="22"/>
          <w:szCs w:val="22"/>
        </w:rPr>
      </w:pPr>
      <w:ins w:id="10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_Toc499017844 \h </w:instrText>
        </w:r>
        <w:r>
          <w:rPr>
            <w:noProof/>
            <w:webHidden/>
          </w:rPr>
        </w:r>
      </w:ins>
      <w:r>
        <w:rPr>
          <w:noProof/>
          <w:webHidden/>
        </w:rPr>
        <w:fldChar w:fldCharType="separate"/>
      </w:r>
      <w:ins w:id="1008" w:author="Markus Brüderl" w:date="2017-11-21T08:50:00Z">
        <w:r>
          <w:rPr>
            <w:noProof/>
            <w:webHidden/>
          </w:rPr>
          <w:t>138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09" w:author="Markus Brüderl" w:date="2017-11-21T08:50:00Z"/>
          <w:rFonts w:eastAsiaTheme="minorEastAsia" w:cstheme="minorBidi"/>
          <w:noProof/>
          <w:sz w:val="22"/>
          <w:szCs w:val="22"/>
        </w:rPr>
      </w:pPr>
      <w:ins w:id="10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_Toc499017845 \h </w:instrText>
        </w:r>
        <w:r>
          <w:rPr>
            <w:noProof/>
            <w:webHidden/>
          </w:rPr>
        </w:r>
      </w:ins>
      <w:r>
        <w:rPr>
          <w:noProof/>
          <w:webHidden/>
        </w:rPr>
        <w:fldChar w:fldCharType="separate"/>
      </w:r>
      <w:ins w:id="1011" w:author="Markus Brüderl" w:date="2017-11-21T08:50:00Z">
        <w:r>
          <w:rPr>
            <w:noProof/>
            <w:webHidden/>
          </w:rPr>
          <w:t>138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12" w:author="Markus Brüderl" w:date="2017-11-21T08:50:00Z"/>
          <w:rFonts w:eastAsiaTheme="minorEastAsia" w:cstheme="minorBidi"/>
          <w:noProof/>
          <w:sz w:val="22"/>
          <w:szCs w:val="22"/>
        </w:rPr>
      </w:pPr>
      <w:ins w:id="10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_Toc499017846 \h </w:instrText>
        </w:r>
        <w:r>
          <w:rPr>
            <w:noProof/>
            <w:webHidden/>
          </w:rPr>
        </w:r>
      </w:ins>
      <w:r>
        <w:rPr>
          <w:noProof/>
          <w:webHidden/>
        </w:rPr>
        <w:fldChar w:fldCharType="separate"/>
      </w:r>
      <w:ins w:id="1014" w:author="Markus Brüderl" w:date="2017-11-21T08:50:00Z">
        <w:r>
          <w:rPr>
            <w:noProof/>
            <w:webHidden/>
          </w:rPr>
          <w:t>138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15" w:author="Markus Brüderl" w:date="2017-11-21T08:50:00Z"/>
          <w:rFonts w:eastAsiaTheme="minorEastAsia" w:cstheme="minorBidi"/>
          <w:noProof/>
          <w:sz w:val="22"/>
          <w:szCs w:val="22"/>
        </w:rPr>
      </w:pPr>
      <w:ins w:id="10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_Toc499017847 \h </w:instrText>
        </w:r>
        <w:r>
          <w:rPr>
            <w:noProof/>
            <w:webHidden/>
          </w:rPr>
        </w:r>
      </w:ins>
      <w:r>
        <w:rPr>
          <w:noProof/>
          <w:webHidden/>
        </w:rPr>
        <w:fldChar w:fldCharType="separate"/>
      </w:r>
      <w:ins w:id="1017" w:author="Markus Brüderl" w:date="2017-11-21T08:50:00Z">
        <w:r>
          <w:rPr>
            <w:noProof/>
            <w:webHidden/>
          </w:rPr>
          <w:t>138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18" w:author="Markus Brüderl" w:date="2017-11-21T08:50:00Z"/>
          <w:rFonts w:eastAsiaTheme="minorEastAsia" w:cstheme="minorBidi"/>
          <w:noProof/>
          <w:sz w:val="22"/>
          <w:szCs w:val="22"/>
        </w:rPr>
      </w:pPr>
      <w:ins w:id="10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_Toc499017848 \h </w:instrText>
        </w:r>
        <w:r>
          <w:rPr>
            <w:noProof/>
            <w:webHidden/>
          </w:rPr>
        </w:r>
      </w:ins>
      <w:r>
        <w:rPr>
          <w:noProof/>
          <w:webHidden/>
        </w:rPr>
        <w:fldChar w:fldCharType="separate"/>
      </w:r>
      <w:ins w:id="1020" w:author="Markus Brüderl" w:date="2017-11-21T08:50:00Z">
        <w:r>
          <w:rPr>
            <w:noProof/>
            <w:webHidden/>
          </w:rPr>
          <w:t>139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021" w:author="Markus Brüderl" w:date="2017-11-21T08:50:00Z"/>
          <w:rFonts w:eastAsiaTheme="minorEastAsia" w:cstheme="minorBidi"/>
          <w:noProof/>
          <w:sz w:val="22"/>
          <w:szCs w:val="22"/>
        </w:rPr>
      </w:pPr>
      <w:ins w:id="10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"_Toc499017849"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3.6.16</w:t>
        </w:r>
        <w:r>
          <w:rPr>
            <w:rFonts w:eastAsiaTheme="minorEastAsia" w:cstheme="minorBidi"/>
            <w:noProof/>
            <w:sz w:val="22"/>
            <w:szCs w:val="22"/>
          </w:rPr>
          <w:tab/>
        </w:r>
        <w:r w:rsidRPr="00FC6015">
          <w:rPr>
            <w:rStyle w:val="Hyperlink"/>
            <w:noProof/>
          </w:rPr>
          <w:t>listAvailableServices</w:t>
        </w:r>
        <w:r>
          <w:rPr>
            <w:noProof/>
            <w:webHidden/>
          </w:rPr>
          <w:tab/>
        </w:r>
        <w:r>
          <w:rPr>
            <w:noProof/>
            <w:webHidden/>
          </w:rPr>
          <w:fldChar w:fldCharType="begin"/>
        </w:r>
        <w:r>
          <w:rPr>
            <w:noProof/>
            <w:webHidden/>
          </w:rPr>
          <w:instrText xml:space="preserve"> PAGEREF _Toc499017849 \h </w:instrText>
        </w:r>
        <w:r>
          <w:rPr>
            <w:noProof/>
            <w:webHidden/>
          </w:rPr>
        </w:r>
      </w:ins>
      <w:r>
        <w:rPr>
          <w:noProof/>
          <w:webHidden/>
        </w:rPr>
        <w:fldChar w:fldCharType="separate"/>
      </w:r>
      <w:ins w:id="1023" w:author="Markus Brüderl" w:date="2017-11-21T08:50:00Z">
        <w:r>
          <w:rPr>
            <w:noProof/>
            <w:webHidden/>
          </w:rPr>
          <w:t>139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24" w:author="Markus Brüderl" w:date="2017-11-21T08:50:00Z"/>
          <w:rFonts w:eastAsiaTheme="minorEastAsia" w:cstheme="minorBidi"/>
          <w:noProof/>
          <w:sz w:val="22"/>
          <w:szCs w:val="22"/>
        </w:rPr>
      </w:pPr>
      <w:ins w:id="10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_Toc499017850 \h </w:instrText>
        </w:r>
        <w:r>
          <w:rPr>
            <w:noProof/>
            <w:webHidden/>
          </w:rPr>
        </w:r>
      </w:ins>
      <w:r>
        <w:rPr>
          <w:noProof/>
          <w:webHidden/>
        </w:rPr>
        <w:fldChar w:fldCharType="separate"/>
      </w:r>
      <w:ins w:id="1026" w:author="Markus Brüderl" w:date="2017-11-21T08:50:00Z">
        <w:r>
          <w:rPr>
            <w:noProof/>
            <w:webHidden/>
          </w:rPr>
          <w:t>139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27" w:author="Markus Brüderl" w:date="2017-11-21T08:50:00Z"/>
          <w:rFonts w:eastAsiaTheme="minorEastAsia" w:cstheme="minorBidi"/>
          <w:noProof/>
          <w:sz w:val="22"/>
          <w:szCs w:val="22"/>
        </w:rPr>
      </w:pPr>
      <w:ins w:id="10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_Toc499017851 \h </w:instrText>
        </w:r>
        <w:r>
          <w:rPr>
            <w:noProof/>
            <w:webHidden/>
          </w:rPr>
        </w:r>
      </w:ins>
      <w:r>
        <w:rPr>
          <w:noProof/>
          <w:webHidden/>
        </w:rPr>
        <w:fldChar w:fldCharType="separate"/>
      </w:r>
      <w:ins w:id="1029" w:author="Markus Brüderl" w:date="2017-11-21T08:50:00Z">
        <w:r>
          <w:rPr>
            <w:noProof/>
            <w:webHidden/>
          </w:rPr>
          <w:t>139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30" w:author="Markus Brüderl" w:date="2017-11-21T08:50:00Z"/>
          <w:rFonts w:eastAsiaTheme="minorEastAsia" w:cstheme="minorBidi"/>
          <w:noProof/>
          <w:sz w:val="22"/>
          <w:szCs w:val="22"/>
        </w:rPr>
      </w:pPr>
      <w:ins w:id="10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_Toc499017852 \h </w:instrText>
        </w:r>
        <w:r>
          <w:rPr>
            <w:noProof/>
            <w:webHidden/>
          </w:rPr>
        </w:r>
      </w:ins>
      <w:r>
        <w:rPr>
          <w:noProof/>
          <w:webHidden/>
        </w:rPr>
        <w:fldChar w:fldCharType="separate"/>
      </w:r>
      <w:ins w:id="1032" w:author="Markus Brüderl" w:date="2017-11-21T08:50:00Z">
        <w:r>
          <w:rPr>
            <w:noProof/>
            <w:webHidden/>
          </w:rPr>
          <w:t>139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33" w:author="Markus Brüderl" w:date="2017-11-21T08:50:00Z"/>
          <w:rFonts w:eastAsiaTheme="minorEastAsia" w:cstheme="minorBidi"/>
          <w:noProof/>
          <w:sz w:val="22"/>
          <w:szCs w:val="22"/>
        </w:rPr>
      </w:pPr>
      <w:ins w:id="10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_Toc499017853 \h </w:instrText>
        </w:r>
        <w:r>
          <w:rPr>
            <w:noProof/>
            <w:webHidden/>
          </w:rPr>
        </w:r>
      </w:ins>
      <w:r>
        <w:rPr>
          <w:noProof/>
          <w:webHidden/>
        </w:rPr>
        <w:fldChar w:fldCharType="separate"/>
      </w:r>
      <w:ins w:id="1035" w:author="Markus Brüderl" w:date="2017-11-21T08:50:00Z">
        <w:r>
          <w:rPr>
            <w:noProof/>
            <w:webHidden/>
          </w:rPr>
          <w:t>140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36" w:author="Markus Brüderl" w:date="2017-11-21T08:50:00Z"/>
          <w:rFonts w:eastAsiaTheme="minorEastAsia" w:cstheme="minorBidi"/>
          <w:noProof/>
          <w:sz w:val="22"/>
          <w:szCs w:val="22"/>
        </w:rPr>
      </w:pPr>
      <w:ins w:id="10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_Toc499017854 \h </w:instrText>
        </w:r>
        <w:r>
          <w:rPr>
            <w:noProof/>
            <w:webHidden/>
          </w:rPr>
        </w:r>
      </w:ins>
      <w:r>
        <w:rPr>
          <w:noProof/>
          <w:webHidden/>
        </w:rPr>
        <w:fldChar w:fldCharType="separate"/>
      </w:r>
      <w:ins w:id="1038" w:author="Markus Brüderl" w:date="2017-11-21T08:50:00Z">
        <w:r>
          <w:rPr>
            <w:noProof/>
            <w:webHidden/>
          </w:rPr>
          <w:t>140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39" w:author="Markus Brüderl" w:date="2017-11-21T08:50:00Z"/>
          <w:rFonts w:eastAsiaTheme="minorEastAsia" w:cstheme="minorBidi"/>
          <w:noProof/>
          <w:sz w:val="22"/>
          <w:szCs w:val="22"/>
        </w:rPr>
      </w:pPr>
      <w:ins w:id="10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_Toc499017855 \h </w:instrText>
        </w:r>
        <w:r>
          <w:rPr>
            <w:noProof/>
            <w:webHidden/>
          </w:rPr>
        </w:r>
      </w:ins>
      <w:r>
        <w:rPr>
          <w:noProof/>
          <w:webHidden/>
        </w:rPr>
        <w:fldChar w:fldCharType="separate"/>
      </w:r>
      <w:ins w:id="1041" w:author="Markus Brüderl" w:date="2017-11-21T08:50:00Z">
        <w:r>
          <w:rPr>
            <w:noProof/>
            <w:webHidden/>
          </w:rPr>
          <w:t>140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042" w:author="Markus Brüderl" w:date="2017-11-21T08:50:00Z"/>
          <w:rFonts w:eastAsiaTheme="minorEastAsia" w:cstheme="minorBidi"/>
          <w:noProof/>
          <w:sz w:val="22"/>
          <w:szCs w:val="22"/>
        </w:rPr>
      </w:pPr>
      <w:ins w:id="10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3.6.18</w:t>
        </w:r>
        <w:r>
          <w:rPr>
            <w:rFonts w:eastAsiaTheme="minorEastAsia" w:cstheme="minorBidi"/>
            <w:noProof/>
            <w:sz w:val="22"/>
            <w:szCs w:val="22"/>
          </w:rPr>
          <w:tab/>
        </w:r>
        <w:r w:rsidRPr="00FC6015">
          <w:rPr>
            <w:rStyle w:val="Hyperlink"/>
            <w:noProof/>
          </w:rPr>
          <w:t>preisschildDruck</w:t>
        </w:r>
        <w:r>
          <w:rPr>
            <w:noProof/>
            <w:webHidden/>
          </w:rPr>
          <w:tab/>
        </w:r>
        <w:r>
          <w:rPr>
            <w:noProof/>
            <w:webHidden/>
          </w:rPr>
          <w:fldChar w:fldCharType="begin"/>
        </w:r>
        <w:r>
          <w:rPr>
            <w:noProof/>
            <w:webHidden/>
          </w:rPr>
          <w:instrText xml:space="preserve"> PAGEREF _Toc499017856 \h </w:instrText>
        </w:r>
        <w:r>
          <w:rPr>
            <w:noProof/>
            <w:webHidden/>
          </w:rPr>
        </w:r>
      </w:ins>
      <w:r>
        <w:rPr>
          <w:noProof/>
          <w:webHidden/>
        </w:rPr>
        <w:fldChar w:fldCharType="separate"/>
      </w:r>
      <w:ins w:id="1044" w:author="Markus Brüderl" w:date="2017-11-21T08:50:00Z">
        <w:r>
          <w:rPr>
            <w:noProof/>
            <w:webHidden/>
          </w:rPr>
          <w:t>141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45" w:author="Markus Brüderl" w:date="2017-11-21T08:50:00Z"/>
          <w:rFonts w:eastAsiaTheme="minorEastAsia" w:cstheme="minorBidi"/>
          <w:noProof/>
          <w:sz w:val="22"/>
          <w:szCs w:val="22"/>
        </w:rPr>
      </w:pPr>
      <w:ins w:id="10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3.6.18.1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_Toc499017857 \h </w:instrText>
        </w:r>
        <w:r>
          <w:rPr>
            <w:noProof/>
            <w:webHidden/>
          </w:rPr>
        </w:r>
      </w:ins>
      <w:r>
        <w:rPr>
          <w:noProof/>
          <w:webHidden/>
        </w:rPr>
        <w:fldChar w:fldCharType="separate"/>
      </w:r>
      <w:ins w:id="1047" w:author="Markus Brüderl" w:date="2017-11-21T08:50:00Z">
        <w:r>
          <w:rPr>
            <w:noProof/>
            <w:webHidden/>
          </w:rPr>
          <w:t>141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48" w:author="Markus Brüderl" w:date="2017-11-21T08:50:00Z"/>
          <w:rFonts w:eastAsiaTheme="minorEastAsia" w:cstheme="minorBidi"/>
          <w:noProof/>
          <w:sz w:val="22"/>
          <w:szCs w:val="22"/>
        </w:rPr>
      </w:pPr>
      <w:ins w:id="10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3.6.18.1.1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_Toc499017858 \h </w:instrText>
        </w:r>
        <w:r>
          <w:rPr>
            <w:noProof/>
            <w:webHidden/>
          </w:rPr>
        </w:r>
      </w:ins>
      <w:r>
        <w:rPr>
          <w:noProof/>
          <w:webHidden/>
        </w:rPr>
        <w:fldChar w:fldCharType="separate"/>
      </w:r>
      <w:ins w:id="1050" w:author="Markus Brüderl" w:date="2017-11-21T08:50:00Z">
        <w:r>
          <w:rPr>
            <w:noProof/>
            <w:webHidden/>
          </w:rPr>
          <w:t>141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51" w:author="Markus Brüderl" w:date="2017-11-21T08:50:00Z"/>
          <w:rFonts w:eastAsiaTheme="minorEastAsia" w:cstheme="minorBidi"/>
          <w:noProof/>
          <w:sz w:val="22"/>
          <w:szCs w:val="22"/>
        </w:rPr>
      </w:pPr>
      <w:ins w:id="10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"_Toc499017859"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3.6.18.1.2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_Toc499017859 \h </w:instrText>
        </w:r>
        <w:r>
          <w:rPr>
            <w:noProof/>
            <w:webHidden/>
          </w:rPr>
        </w:r>
      </w:ins>
      <w:r>
        <w:rPr>
          <w:noProof/>
          <w:webHidden/>
        </w:rPr>
        <w:fldChar w:fldCharType="separate"/>
      </w:r>
      <w:ins w:id="1053" w:author="Markus Brüderl" w:date="2017-11-21T08:50:00Z">
        <w:r>
          <w:rPr>
            <w:noProof/>
            <w:webHidden/>
          </w:rPr>
          <w:t>141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54" w:author="Markus Brüderl" w:date="2017-11-21T08:50:00Z"/>
          <w:rFonts w:eastAsiaTheme="minorEastAsia" w:cstheme="minorBidi"/>
          <w:noProof/>
          <w:sz w:val="22"/>
          <w:szCs w:val="22"/>
        </w:rPr>
      </w:pPr>
      <w:ins w:id="10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3.6.18.2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_Toc499017860 \h </w:instrText>
        </w:r>
        <w:r>
          <w:rPr>
            <w:noProof/>
            <w:webHidden/>
          </w:rPr>
        </w:r>
      </w:ins>
      <w:r>
        <w:rPr>
          <w:noProof/>
          <w:webHidden/>
        </w:rPr>
        <w:fldChar w:fldCharType="separate"/>
      </w:r>
      <w:ins w:id="1056" w:author="Markus Brüderl" w:date="2017-11-21T08:50:00Z">
        <w:r>
          <w:rPr>
            <w:noProof/>
            <w:webHidden/>
          </w:rPr>
          <w:t>141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57" w:author="Markus Brüderl" w:date="2017-11-21T08:50:00Z"/>
          <w:rFonts w:eastAsiaTheme="minorEastAsia" w:cstheme="minorBidi"/>
          <w:noProof/>
          <w:sz w:val="22"/>
          <w:szCs w:val="22"/>
        </w:rPr>
      </w:pPr>
      <w:ins w:id="10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3.6.18.2.1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_Toc499017861 \h </w:instrText>
        </w:r>
        <w:r>
          <w:rPr>
            <w:noProof/>
            <w:webHidden/>
          </w:rPr>
        </w:r>
      </w:ins>
      <w:r>
        <w:rPr>
          <w:noProof/>
          <w:webHidden/>
        </w:rPr>
        <w:fldChar w:fldCharType="separate"/>
      </w:r>
      <w:ins w:id="1059" w:author="Markus Brüderl" w:date="2017-11-21T08:50:00Z">
        <w:r>
          <w:rPr>
            <w:noProof/>
            <w:webHidden/>
          </w:rPr>
          <w:t>141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60" w:author="Markus Brüderl" w:date="2017-11-21T08:50:00Z"/>
          <w:rFonts w:eastAsiaTheme="minorEastAsia" w:cstheme="minorBidi"/>
          <w:noProof/>
          <w:sz w:val="22"/>
          <w:szCs w:val="22"/>
        </w:rPr>
      </w:pPr>
      <w:ins w:id="10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3.6.18.2.2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_Toc499017862 \h </w:instrText>
        </w:r>
        <w:r>
          <w:rPr>
            <w:noProof/>
            <w:webHidden/>
          </w:rPr>
        </w:r>
      </w:ins>
      <w:r>
        <w:rPr>
          <w:noProof/>
          <w:webHidden/>
        </w:rPr>
        <w:fldChar w:fldCharType="separate"/>
      </w:r>
      <w:ins w:id="1062" w:author="Markus Brüderl" w:date="2017-11-21T08:50:00Z">
        <w:r>
          <w:rPr>
            <w:noProof/>
            <w:webHidden/>
          </w:rPr>
          <w:t>142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063" w:author="Markus Brüderl" w:date="2017-11-21T08:50:00Z"/>
          <w:rFonts w:eastAsiaTheme="minorEastAsia" w:cstheme="minorBidi"/>
          <w:noProof/>
          <w:sz w:val="22"/>
          <w:szCs w:val="22"/>
        </w:rPr>
      </w:pPr>
      <w:ins w:id="10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3.6.19</w:t>
        </w:r>
        <w:r>
          <w:rPr>
            <w:rFonts w:eastAsiaTheme="minorEastAsia" w:cstheme="minorBidi"/>
            <w:noProof/>
            <w:sz w:val="22"/>
            <w:szCs w:val="22"/>
          </w:rPr>
          <w:tab/>
        </w:r>
        <w:r w:rsidRPr="00FC6015">
          <w:rPr>
            <w:rStyle w:val="Hyperlink"/>
            <w:noProof/>
          </w:rPr>
          <w:t>processAngebotToAntrag</w:t>
        </w:r>
        <w:r>
          <w:rPr>
            <w:noProof/>
            <w:webHidden/>
          </w:rPr>
          <w:tab/>
        </w:r>
        <w:r>
          <w:rPr>
            <w:noProof/>
            <w:webHidden/>
          </w:rPr>
          <w:fldChar w:fldCharType="begin"/>
        </w:r>
        <w:r>
          <w:rPr>
            <w:noProof/>
            <w:webHidden/>
          </w:rPr>
          <w:instrText xml:space="preserve"> PAGEREF _Toc499017863 \h </w:instrText>
        </w:r>
        <w:r>
          <w:rPr>
            <w:noProof/>
            <w:webHidden/>
          </w:rPr>
        </w:r>
      </w:ins>
      <w:r>
        <w:rPr>
          <w:noProof/>
          <w:webHidden/>
        </w:rPr>
        <w:fldChar w:fldCharType="separate"/>
      </w:r>
      <w:ins w:id="1065" w:author="Markus Brüderl" w:date="2017-11-21T08:50:00Z">
        <w:r>
          <w:rPr>
            <w:noProof/>
            <w:webHidden/>
          </w:rPr>
          <w:t>142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66" w:author="Markus Brüderl" w:date="2017-11-21T08:50:00Z"/>
          <w:rFonts w:eastAsiaTheme="minorEastAsia" w:cstheme="minorBidi"/>
          <w:noProof/>
          <w:sz w:val="22"/>
          <w:szCs w:val="22"/>
        </w:rPr>
      </w:pPr>
      <w:ins w:id="10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3.6.19.1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_Toc499017864 \h </w:instrText>
        </w:r>
        <w:r>
          <w:rPr>
            <w:noProof/>
            <w:webHidden/>
          </w:rPr>
        </w:r>
      </w:ins>
      <w:r>
        <w:rPr>
          <w:noProof/>
          <w:webHidden/>
        </w:rPr>
        <w:fldChar w:fldCharType="separate"/>
      </w:r>
      <w:ins w:id="1068" w:author="Markus Brüderl" w:date="2017-11-21T08:50:00Z">
        <w:r>
          <w:rPr>
            <w:noProof/>
            <w:webHidden/>
          </w:rPr>
          <w:t>142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69" w:author="Markus Brüderl" w:date="2017-11-21T08:50:00Z"/>
          <w:rFonts w:eastAsiaTheme="minorEastAsia" w:cstheme="minorBidi"/>
          <w:noProof/>
          <w:sz w:val="22"/>
          <w:szCs w:val="22"/>
        </w:rPr>
      </w:pPr>
      <w:ins w:id="10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3.6.19.1.1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_Toc499017865 \h </w:instrText>
        </w:r>
        <w:r>
          <w:rPr>
            <w:noProof/>
            <w:webHidden/>
          </w:rPr>
        </w:r>
      </w:ins>
      <w:r>
        <w:rPr>
          <w:noProof/>
          <w:webHidden/>
        </w:rPr>
        <w:fldChar w:fldCharType="separate"/>
      </w:r>
      <w:ins w:id="1071" w:author="Markus Brüderl" w:date="2017-11-21T08:50:00Z">
        <w:r>
          <w:rPr>
            <w:noProof/>
            <w:webHidden/>
          </w:rPr>
          <w:t>142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72" w:author="Markus Brüderl" w:date="2017-11-21T08:50:00Z"/>
          <w:rFonts w:eastAsiaTheme="minorEastAsia" w:cstheme="minorBidi"/>
          <w:noProof/>
          <w:sz w:val="22"/>
          <w:szCs w:val="22"/>
        </w:rPr>
      </w:pPr>
      <w:ins w:id="10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3.6.19.1.2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_Toc499017866 \h </w:instrText>
        </w:r>
        <w:r>
          <w:rPr>
            <w:noProof/>
            <w:webHidden/>
          </w:rPr>
        </w:r>
      </w:ins>
      <w:r>
        <w:rPr>
          <w:noProof/>
          <w:webHidden/>
        </w:rPr>
        <w:fldChar w:fldCharType="separate"/>
      </w:r>
      <w:ins w:id="1074" w:author="Markus Brüderl" w:date="2017-11-21T08:50:00Z">
        <w:r>
          <w:rPr>
            <w:noProof/>
            <w:webHidden/>
          </w:rPr>
          <w:t>142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75" w:author="Markus Brüderl" w:date="2017-11-21T08:50:00Z"/>
          <w:rFonts w:eastAsiaTheme="minorEastAsia" w:cstheme="minorBidi"/>
          <w:noProof/>
          <w:sz w:val="22"/>
          <w:szCs w:val="22"/>
        </w:rPr>
      </w:pPr>
      <w:ins w:id="10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3.6.19.2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_Toc499017867 \h </w:instrText>
        </w:r>
        <w:r>
          <w:rPr>
            <w:noProof/>
            <w:webHidden/>
          </w:rPr>
        </w:r>
      </w:ins>
      <w:r>
        <w:rPr>
          <w:noProof/>
          <w:webHidden/>
        </w:rPr>
        <w:fldChar w:fldCharType="separate"/>
      </w:r>
      <w:ins w:id="1077" w:author="Markus Brüderl" w:date="2017-11-21T08:50:00Z">
        <w:r>
          <w:rPr>
            <w:noProof/>
            <w:webHidden/>
          </w:rPr>
          <w:t>143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78" w:author="Markus Brüderl" w:date="2017-11-21T08:50:00Z"/>
          <w:rFonts w:eastAsiaTheme="minorEastAsia" w:cstheme="minorBidi"/>
          <w:noProof/>
          <w:sz w:val="22"/>
          <w:szCs w:val="22"/>
        </w:rPr>
      </w:pPr>
      <w:ins w:id="10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3.6.19.2.1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_Toc499017868 \h </w:instrText>
        </w:r>
        <w:r>
          <w:rPr>
            <w:noProof/>
            <w:webHidden/>
          </w:rPr>
        </w:r>
      </w:ins>
      <w:r>
        <w:rPr>
          <w:noProof/>
          <w:webHidden/>
        </w:rPr>
        <w:fldChar w:fldCharType="separate"/>
      </w:r>
      <w:ins w:id="1080" w:author="Markus Brüderl" w:date="2017-11-21T08:50:00Z">
        <w:r>
          <w:rPr>
            <w:noProof/>
            <w:webHidden/>
          </w:rPr>
          <w:t>143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81" w:author="Markus Brüderl" w:date="2017-11-21T08:50:00Z"/>
          <w:rFonts w:eastAsiaTheme="minorEastAsia" w:cstheme="minorBidi"/>
          <w:noProof/>
          <w:sz w:val="22"/>
          <w:szCs w:val="22"/>
        </w:rPr>
      </w:pPr>
      <w:ins w:id="10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"_Toc499017869"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3.6.19.2.2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_Toc499017869 \h </w:instrText>
        </w:r>
        <w:r>
          <w:rPr>
            <w:noProof/>
            <w:webHidden/>
          </w:rPr>
        </w:r>
      </w:ins>
      <w:r>
        <w:rPr>
          <w:noProof/>
          <w:webHidden/>
        </w:rPr>
        <w:fldChar w:fldCharType="separate"/>
      </w:r>
      <w:ins w:id="1083" w:author="Markus Brüderl" w:date="2017-11-21T08:50:00Z">
        <w:r>
          <w:rPr>
            <w:noProof/>
            <w:webHidden/>
          </w:rPr>
          <w:t>143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084" w:author="Markus Brüderl" w:date="2017-11-21T08:50:00Z"/>
          <w:rFonts w:eastAsiaTheme="minorEastAsia" w:cstheme="minorBidi"/>
          <w:noProof/>
          <w:sz w:val="22"/>
          <w:szCs w:val="22"/>
        </w:rPr>
      </w:pPr>
      <w:ins w:id="10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3.6.20</w:t>
        </w:r>
        <w:r>
          <w:rPr>
            <w:rFonts w:eastAsiaTheme="minorEastAsia" w:cstheme="minorBidi"/>
            <w:noProof/>
            <w:sz w:val="22"/>
            <w:szCs w:val="22"/>
          </w:rPr>
          <w:tab/>
        </w:r>
        <w:r w:rsidRPr="00FC6015">
          <w:rPr>
            <w:rStyle w:val="Hyperlink"/>
            <w:noProof/>
          </w:rPr>
          <w:t>processAngebotToAntragById</w:t>
        </w:r>
        <w:r>
          <w:rPr>
            <w:noProof/>
            <w:webHidden/>
          </w:rPr>
          <w:tab/>
        </w:r>
        <w:r>
          <w:rPr>
            <w:noProof/>
            <w:webHidden/>
          </w:rPr>
          <w:fldChar w:fldCharType="begin"/>
        </w:r>
        <w:r>
          <w:rPr>
            <w:noProof/>
            <w:webHidden/>
          </w:rPr>
          <w:instrText xml:space="preserve"> PAGEREF _Toc499017870 \h </w:instrText>
        </w:r>
        <w:r>
          <w:rPr>
            <w:noProof/>
            <w:webHidden/>
          </w:rPr>
        </w:r>
      </w:ins>
      <w:r>
        <w:rPr>
          <w:noProof/>
          <w:webHidden/>
        </w:rPr>
        <w:fldChar w:fldCharType="separate"/>
      </w:r>
      <w:ins w:id="1086" w:author="Markus Brüderl" w:date="2017-11-21T08:50:00Z">
        <w:r>
          <w:rPr>
            <w:noProof/>
            <w:webHidden/>
          </w:rPr>
          <w:t>143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87" w:author="Markus Brüderl" w:date="2017-11-21T08:50:00Z"/>
          <w:rFonts w:eastAsiaTheme="minorEastAsia" w:cstheme="minorBidi"/>
          <w:noProof/>
          <w:sz w:val="22"/>
          <w:szCs w:val="22"/>
        </w:rPr>
      </w:pPr>
      <w:ins w:id="10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_Toc499017871 \h </w:instrText>
        </w:r>
        <w:r>
          <w:rPr>
            <w:noProof/>
            <w:webHidden/>
          </w:rPr>
        </w:r>
      </w:ins>
      <w:r>
        <w:rPr>
          <w:noProof/>
          <w:webHidden/>
        </w:rPr>
        <w:fldChar w:fldCharType="separate"/>
      </w:r>
      <w:ins w:id="1089" w:author="Markus Brüderl" w:date="2017-11-21T08:50:00Z">
        <w:r>
          <w:rPr>
            <w:noProof/>
            <w:webHidden/>
          </w:rPr>
          <w:t>143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90" w:author="Markus Brüderl" w:date="2017-11-21T08:50:00Z"/>
          <w:rFonts w:eastAsiaTheme="minorEastAsia" w:cstheme="minorBidi"/>
          <w:noProof/>
          <w:sz w:val="22"/>
          <w:szCs w:val="22"/>
        </w:rPr>
      </w:pPr>
      <w:ins w:id="10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_Toc499017872 \h </w:instrText>
        </w:r>
        <w:r>
          <w:rPr>
            <w:noProof/>
            <w:webHidden/>
          </w:rPr>
        </w:r>
      </w:ins>
      <w:r>
        <w:rPr>
          <w:noProof/>
          <w:webHidden/>
        </w:rPr>
        <w:fldChar w:fldCharType="separate"/>
      </w:r>
      <w:ins w:id="1092" w:author="Markus Brüderl" w:date="2017-11-21T08:50:00Z">
        <w:r>
          <w:rPr>
            <w:noProof/>
            <w:webHidden/>
          </w:rPr>
          <w:t>144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93" w:author="Markus Brüderl" w:date="2017-11-21T08:50:00Z"/>
          <w:rFonts w:eastAsiaTheme="minorEastAsia" w:cstheme="minorBidi"/>
          <w:noProof/>
          <w:sz w:val="22"/>
          <w:szCs w:val="22"/>
        </w:rPr>
      </w:pPr>
      <w:ins w:id="10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_Toc499017873 \h </w:instrText>
        </w:r>
        <w:r>
          <w:rPr>
            <w:noProof/>
            <w:webHidden/>
          </w:rPr>
        </w:r>
      </w:ins>
      <w:r>
        <w:rPr>
          <w:noProof/>
          <w:webHidden/>
        </w:rPr>
        <w:fldChar w:fldCharType="separate"/>
      </w:r>
      <w:ins w:id="1095" w:author="Markus Brüderl" w:date="2017-11-21T08:50:00Z">
        <w:r>
          <w:rPr>
            <w:noProof/>
            <w:webHidden/>
          </w:rPr>
          <w:t>144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096" w:author="Markus Brüderl" w:date="2017-11-21T08:50:00Z"/>
          <w:rFonts w:eastAsiaTheme="minorEastAsia" w:cstheme="minorBidi"/>
          <w:noProof/>
          <w:sz w:val="22"/>
          <w:szCs w:val="22"/>
        </w:rPr>
      </w:pPr>
      <w:ins w:id="10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_Toc499017874 \h </w:instrText>
        </w:r>
        <w:r>
          <w:rPr>
            <w:noProof/>
            <w:webHidden/>
          </w:rPr>
        </w:r>
      </w:ins>
      <w:r>
        <w:rPr>
          <w:noProof/>
          <w:webHidden/>
        </w:rPr>
        <w:fldChar w:fldCharType="separate"/>
      </w:r>
      <w:ins w:id="1098" w:author="Markus Brüderl" w:date="2017-11-21T08:50:00Z">
        <w:r>
          <w:rPr>
            <w:noProof/>
            <w:webHidden/>
          </w:rPr>
          <w:t>144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099" w:author="Markus Brüderl" w:date="2017-11-21T08:50:00Z"/>
          <w:rFonts w:eastAsiaTheme="minorEastAsia" w:cstheme="minorBidi"/>
          <w:noProof/>
          <w:sz w:val="22"/>
          <w:szCs w:val="22"/>
        </w:rPr>
      </w:pPr>
      <w:ins w:id="11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_Toc499017875 \h </w:instrText>
        </w:r>
        <w:r>
          <w:rPr>
            <w:noProof/>
            <w:webHidden/>
          </w:rPr>
        </w:r>
      </w:ins>
      <w:r>
        <w:rPr>
          <w:noProof/>
          <w:webHidden/>
        </w:rPr>
        <w:fldChar w:fldCharType="separate"/>
      </w:r>
      <w:ins w:id="1101" w:author="Markus Brüderl" w:date="2017-11-21T08:50:00Z">
        <w:r>
          <w:rPr>
            <w:noProof/>
            <w:webHidden/>
          </w:rPr>
          <w:t>144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02" w:author="Markus Brüderl" w:date="2017-11-21T08:50:00Z"/>
          <w:rFonts w:eastAsiaTheme="minorEastAsia" w:cstheme="minorBidi"/>
          <w:noProof/>
          <w:sz w:val="22"/>
          <w:szCs w:val="22"/>
        </w:rPr>
      </w:pPr>
      <w:ins w:id="11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_Toc499017876 \h </w:instrText>
        </w:r>
        <w:r>
          <w:rPr>
            <w:noProof/>
            <w:webHidden/>
          </w:rPr>
        </w:r>
      </w:ins>
      <w:r>
        <w:rPr>
          <w:noProof/>
          <w:webHidden/>
        </w:rPr>
        <w:fldChar w:fldCharType="separate"/>
      </w:r>
      <w:ins w:id="1104" w:author="Markus Brüderl" w:date="2017-11-21T08:50:00Z">
        <w:r>
          <w:rPr>
            <w:noProof/>
            <w:webHidden/>
          </w:rPr>
          <w:t>144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105" w:author="Markus Brüderl" w:date="2017-11-21T08:50:00Z"/>
          <w:rFonts w:eastAsiaTheme="minorEastAsia" w:cstheme="minorBidi"/>
          <w:noProof/>
          <w:sz w:val="22"/>
          <w:szCs w:val="22"/>
        </w:rPr>
      </w:pPr>
      <w:ins w:id="11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w:t>
        </w:r>
        <w:r>
          <w:rPr>
            <w:rFonts w:eastAsiaTheme="minorEastAsia" w:cstheme="minorBidi"/>
            <w:noProof/>
            <w:sz w:val="22"/>
            <w:szCs w:val="22"/>
          </w:rPr>
          <w:tab/>
        </w:r>
        <w:r w:rsidRPr="00FC6015">
          <w:rPr>
            <w:rStyle w:val="Hyperlink"/>
            <w:noProof/>
          </w:rPr>
          <w:t>saveAngebot</w:t>
        </w:r>
        <w:r>
          <w:rPr>
            <w:noProof/>
            <w:webHidden/>
          </w:rPr>
          <w:tab/>
        </w:r>
        <w:r>
          <w:rPr>
            <w:noProof/>
            <w:webHidden/>
          </w:rPr>
          <w:fldChar w:fldCharType="begin"/>
        </w:r>
        <w:r>
          <w:rPr>
            <w:noProof/>
            <w:webHidden/>
          </w:rPr>
          <w:instrText xml:space="preserve"> PAGEREF _Toc499017877 \h </w:instrText>
        </w:r>
        <w:r>
          <w:rPr>
            <w:noProof/>
            <w:webHidden/>
          </w:rPr>
        </w:r>
      </w:ins>
      <w:r>
        <w:rPr>
          <w:noProof/>
          <w:webHidden/>
        </w:rPr>
        <w:fldChar w:fldCharType="separate"/>
      </w:r>
      <w:ins w:id="1107" w:author="Markus Brüderl" w:date="2017-11-21T08:50:00Z">
        <w:r>
          <w:rPr>
            <w:noProof/>
            <w:webHidden/>
          </w:rPr>
          <w:t>145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108" w:author="Markus Brüderl" w:date="2017-11-21T08:50:00Z"/>
          <w:rFonts w:eastAsiaTheme="minorEastAsia" w:cstheme="minorBidi"/>
          <w:noProof/>
          <w:sz w:val="22"/>
          <w:szCs w:val="22"/>
        </w:rPr>
      </w:pPr>
      <w:ins w:id="11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_Toc499017878 \h </w:instrText>
        </w:r>
        <w:r>
          <w:rPr>
            <w:noProof/>
            <w:webHidden/>
          </w:rPr>
        </w:r>
      </w:ins>
      <w:r>
        <w:rPr>
          <w:noProof/>
          <w:webHidden/>
        </w:rPr>
        <w:fldChar w:fldCharType="separate"/>
      </w:r>
      <w:ins w:id="1110" w:author="Markus Brüderl" w:date="2017-11-21T08:50:00Z">
        <w:r>
          <w:rPr>
            <w:noProof/>
            <w:webHidden/>
          </w:rPr>
          <w:t>145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11" w:author="Markus Brüderl" w:date="2017-11-21T08:50:00Z"/>
          <w:rFonts w:eastAsiaTheme="minorEastAsia" w:cstheme="minorBidi"/>
          <w:noProof/>
          <w:sz w:val="22"/>
          <w:szCs w:val="22"/>
        </w:rPr>
      </w:pPr>
      <w:ins w:id="11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"_Toc499017879"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_Toc499017879 \h </w:instrText>
        </w:r>
        <w:r>
          <w:rPr>
            <w:noProof/>
            <w:webHidden/>
          </w:rPr>
        </w:r>
      </w:ins>
      <w:r>
        <w:rPr>
          <w:noProof/>
          <w:webHidden/>
        </w:rPr>
        <w:fldChar w:fldCharType="separate"/>
      </w:r>
      <w:ins w:id="1113" w:author="Markus Brüderl" w:date="2017-11-21T08:50:00Z">
        <w:r>
          <w:rPr>
            <w:noProof/>
            <w:webHidden/>
          </w:rPr>
          <w:t>145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14" w:author="Markus Brüderl" w:date="2017-11-21T08:50:00Z"/>
          <w:rFonts w:eastAsiaTheme="minorEastAsia" w:cstheme="minorBidi"/>
          <w:noProof/>
          <w:sz w:val="22"/>
          <w:szCs w:val="22"/>
        </w:rPr>
      </w:pPr>
      <w:ins w:id="11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_Toc499017880 \h </w:instrText>
        </w:r>
        <w:r>
          <w:rPr>
            <w:noProof/>
            <w:webHidden/>
          </w:rPr>
        </w:r>
      </w:ins>
      <w:r>
        <w:rPr>
          <w:noProof/>
          <w:webHidden/>
        </w:rPr>
        <w:fldChar w:fldCharType="separate"/>
      </w:r>
      <w:ins w:id="1116" w:author="Markus Brüderl" w:date="2017-11-21T08:50:00Z">
        <w:r>
          <w:rPr>
            <w:noProof/>
            <w:webHidden/>
          </w:rPr>
          <w:t>145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117" w:author="Markus Brüderl" w:date="2017-11-21T08:50:00Z"/>
          <w:rFonts w:eastAsiaTheme="minorEastAsia" w:cstheme="minorBidi"/>
          <w:noProof/>
          <w:sz w:val="22"/>
          <w:szCs w:val="22"/>
        </w:rPr>
      </w:pPr>
      <w:ins w:id="11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_Toc499017881 \h </w:instrText>
        </w:r>
        <w:r>
          <w:rPr>
            <w:noProof/>
            <w:webHidden/>
          </w:rPr>
        </w:r>
      </w:ins>
      <w:r>
        <w:rPr>
          <w:noProof/>
          <w:webHidden/>
        </w:rPr>
        <w:fldChar w:fldCharType="separate"/>
      </w:r>
      <w:ins w:id="1119" w:author="Markus Brüderl" w:date="2017-11-21T08:50:00Z">
        <w:r>
          <w:rPr>
            <w:noProof/>
            <w:webHidden/>
          </w:rPr>
          <w:t>145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20" w:author="Markus Brüderl" w:date="2017-11-21T08:50:00Z"/>
          <w:rFonts w:eastAsiaTheme="minorEastAsia" w:cstheme="minorBidi"/>
          <w:noProof/>
          <w:sz w:val="22"/>
          <w:szCs w:val="22"/>
        </w:rPr>
      </w:pPr>
      <w:ins w:id="11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_Toc499017882 \h </w:instrText>
        </w:r>
        <w:r>
          <w:rPr>
            <w:noProof/>
            <w:webHidden/>
          </w:rPr>
        </w:r>
      </w:ins>
      <w:r>
        <w:rPr>
          <w:noProof/>
          <w:webHidden/>
        </w:rPr>
        <w:fldChar w:fldCharType="separate"/>
      </w:r>
      <w:ins w:id="1122" w:author="Markus Brüderl" w:date="2017-11-21T08:50:00Z">
        <w:r>
          <w:rPr>
            <w:noProof/>
            <w:webHidden/>
          </w:rPr>
          <w:t>145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23" w:author="Markus Brüderl" w:date="2017-11-21T08:50:00Z"/>
          <w:rFonts w:eastAsiaTheme="minorEastAsia" w:cstheme="minorBidi"/>
          <w:noProof/>
          <w:sz w:val="22"/>
          <w:szCs w:val="22"/>
        </w:rPr>
      </w:pPr>
      <w:ins w:id="11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_Toc499017883 \h </w:instrText>
        </w:r>
        <w:r>
          <w:rPr>
            <w:noProof/>
            <w:webHidden/>
          </w:rPr>
        </w:r>
      </w:ins>
      <w:r>
        <w:rPr>
          <w:noProof/>
          <w:webHidden/>
        </w:rPr>
        <w:fldChar w:fldCharType="separate"/>
      </w:r>
      <w:ins w:id="1125" w:author="Markus Brüderl" w:date="2017-11-21T08:50:00Z">
        <w:r>
          <w:rPr>
            <w:noProof/>
            <w:webHidden/>
          </w:rPr>
          <w:t>145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126" w:author="Markus Brüderl" w:date="2017-11-21T08:50:00Z"/>
          <w:rFonts w:eastAsiaTheme="minorEastAsia" w:cstheme="minorBidi"/>
          <w:noProof/>
          <w:sz w:val="22"/>
          <w:szCs w:val="22"/>
        </w:rPr>
      </w:pPr>
      <w:ins w:id="11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w:t>
        </w:r>
        <w:r>
          <w:rPr>
            <w:rFonts w:eastAsiaTheme="minorEastAsia" w:cstheme="minorBidi"/>
            <w:noProof/>
            <w:sz w:val="22"/>
            <w:szCs w:val="22"/>
          </w:rPr>
          <w:tab/>
        </w:r>
        <w:r w:rsidRPr="00FC6015">
          <w:rPr>
            <w:rStyle w:val="Hyperlink"/>
            <w:noProof/>
          </w:rPr>
          <w:t>solveKalkulation</w:t>
        </w:r>
        <w:r>
          <w:rPr>
            <w:noProof/>
            <w:webHidden/>
          </w:rPr>
          <w:tab/>
        </w:r>
        <w:r>
          <w:rPr>
            <w:noProof/>
            <w:webHidden/>
          </w:rPr>
          <w:fldChar w:fldCharType="begin"/>
        </w:r>
        <w:r>
          <w:rPr>
            <w:noProof/>
            <w:webHidden/>
          </w:rPr>
          <w:instrText xml:space="preserve"> PAGEREF _Toc499017884 \h </w:instrText>
        </w:r>
        <w:r>
          <w:rPr>
            <w:noProof/>
            <w:webHidden/>
          </w:rPr>
        </w:r>
      </w:ins>
      <w:r>
        <w:rPr>
          <w:noProof/>
          <w:webHidden/>
        </w:rPr>
        <w:fldChar w:fldCharType="separate"/>
      </w:r>
      <w:ins w:id="1128" w:author="Markus Brüderl" w:date="2017-11-21T08:50:00Z">
        <w:r>
          <w:rPr>
            <w:noProof/>
            <w:webHidden/>
          </w:rPr>
          <w:t>146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129" w:author="Markus Brüderl" w:date="2017-11-21T08:50:00Z"/>
          <w:rFonts w:eastAsiaTheme="minorEastAsia" w:cstheme="minorBidi"/>
          <w:noProof/>
          <w:sz w:val="22"/>
          <w:szCs w:val="22"/>
        </w:rPr>
      </w:pPr>
      <w:ins w:id="11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_Toc499017885 \h </w:instrText>
        </w:r>
        <w:r>
          <w:rPr>
            <w:noProof/>
            <w:webHidden/>
          </w:rPr>
        </w:r>
      </w:ins>
      <w:r>
        <w:rPr>
          <w:noProof/>
          <w:webHidden/>
        </w:rPr>
        <w:fldChar w:fldCharType="separate"/>
      </w:r>
      <w:ins w:id="1131" w:author="Markus Brüderl" w:date="2017-11-21T08:50:00Z">
        <w:r>
          <w:rPr>
            <w:noProof/>
            <w:webHidden/>
          </w:rPr>
          <w:t>146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32" w:author="Markus Brüderl" w:date="2017-11-21T08:50:00Z"/>
          <w:rFonts w:eastAsiaTheme="minorEastAsia" w:cstheme="minorBidi"/>
          <w:noProof/>
          <w:sz w:val="22"/>
          <w:szCs w:val="22"/>
        </w:rPr>
      </w:pPr>
      <w:ins w:id="1133"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"_Toc499017886"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_Toc499017886 \h </w:instrText>
        </w:r>
        <w:r>
          <w:rPr>
            <w:noProof/>
            <w:webHidden/>
          </w:rPr>
        </w:r>
      </w:ins>
      <w:r>
        <w:rPr>
          <w:noProof/>
          <w:webHidden/>
        </w:rPr>
        <w:fldChar w:fldCharType="separate"/>
      </w:r>
      <w:ins w:id="1134" w:author="Markus Brüderl" w:date="2017-11-21T08:50:00Z">
        <w:r>
          <w:rPr>
            <w:noProof/>
            <w:webHidden/>
          </w:rPr>
          <w:t>146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35" w:author="Markus Brüderl" w:date="2017-11-21T08:50:00Z"/>
          <w:rFonts w:eastAsiaTheme="minorEastAsia" w:cstheme="minorBidi"/>
          <w:noProof/>
          <w:sz w:val="22"/>
          <w:szCs w:val="22"/>
        </w:rPr>
      </w:pPr>
      <w:ins w:id="11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_Toc499017887 \h </w:instrText>
        </w:r>
        <w:r>
          <w:rPr>
            <w:noProof/>
            <w:webHidden/>
          </w:rPr>
        </w:r>
      </w:ins>
      <w:r>
        <w:rPr>
          <w:noProof/>
          <w:webHidden/>
        </w:rPr>
        <w:fldChar w:fldCharType="separate"/>
      </w:r>
      <w:ins w:id="1137" w:author="Markus Brüderl" w:date="2017-11-21T08:50:00Z">
        <w:r>
          <w:rPr>
            <w:noProof/>
            <w:webHidden/>
          </w:rPr>
          <w:t>146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138" w:author="Markus Brüderl" w:date="2017-11-21T08:50:00Z"/>
          <w:rFonts w:eastAsiaTheme="minorEastAsia" w:cstheme="minorBidi"/>
          <w:noProof/>
          <w:sz w:val="22"/>
          <w:szCs w:val="22"/>
        </w:rPr>
      </w:pPr>
      <w:ins w:id="11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_Toc499017888 \h </w:instrText>
        </w:r>
        <w:r>
          <w:rPr>
            <w:noProof/>
            <w:webHidden/>
          </w:rPr>
        </w:r>
      </w:ins>
      <w:r>
        <w:rPr>
          <w:noProof/>
          <w:webHidden/>
        </w:rPr>
        <w:fldChar w:fldCharType="separate"/>
      </w:r>
      <w:ins w:id="1140" w:author="Markus Brüderl" w:date="2017-11-21T08:50:00Z">
        <w:r>
          <w:rPr>
            <w:noProof/>
            <w:webHidden/>
          </w:rPr>
          <w:t>147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41" w:author="Markus Brüderl" w:date="2017-11-21T08:50:00Z"/>
          <w:rFonts w:eastAsiaTheme="minorEastAsia" w:cstheme="minorBidi"/>
          <w:noProof/>
          <w:sz w:val="22"/>
          <w:szCs w:val="22"/>
        </w:rPr>
      </w:pPr>
      <w:ins w:id="11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"_Toc499017889"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_Toc499017889 \h </w:instrText>
        </w:r>
        <w:r>
          <w:rPr>
            <w:noProof/>
            <w:webHidden/>
          </w:rPr>
        </w:r>
      </w:ins>
      <w:r>
        <w:rPr>
          <w:noProof/>
          <w:webHidden/>
        </w:rPr>
        <w:fldChar w:fldCharType="separate"/>
      </w:r>
      <w:ins w:id="1143" w:author="Markus Brüderl" w:date="2017-11-21T08:50:00Z">
        <w:r>
          <w:rPr>
            <w:noProof/>
            <w:webHidden/>
          </w:rPr>
          <w:t>147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144" w:author="Markus Brüderl" w:date="2017-11-21T08:50:00Z"/>
          <w:rFonts w:eastAsiaTheme="minorEastAsia" w:cstheme="minorBidi"/>
          <w:noProof/>
          <w:sz w:val="22"/>
          <w:szCs w:val="22"/>
        </w:rPr>
      </w:pPr>
      <w:ins w:id="11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3.6.22.2.2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_Toc499017890 \h </w:instrText>
        </w:r>
        <w:r>
          <w:rPr>
            <w:noProof/>
            <w:webHidden/>
          </w:rPr>
        </w:r>
      </w:ins>
      <w:r>
        <w:rPr>
          <w:noProof/>
          <w:webHidden/>
        </w:rPr>
        <w:fldChar w:fldCharType="separate"/>
      </w:r>
      <w:ins w:id="1146" w:author="Markus Brüderl" w:date="2017-11-21T08:50:00Z">
        <w:r>
          <w:rPr>
            <w:noProof/>
            <w:webHidden/>
          </w:rPr>
          <w:t>147</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1147" w:author="Markus Brüderl" w:date="2017-11-21T08:50:00Z"/>
          <w:rFonts w:eastAsiaTheme="minorEastAsia" w:cstheme="minorBidi"/>
          <w:b w:val="0"/>
          <w:bCs w:val="0"/>
          <w:noProof/>
          <w:sz w:val="22"/>
          <w:szCs w:val="22"/>
        </w:rPr>
      </w:pPr>
      <w:ins w:id="11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w:t>
        </w:r>
        <w:r>
          <w:rPr>
            <w:rFonts w:eastAsiaTheme="minorEastAsia" w:cstheme="minorBidi"/>
            <w:b w:val="0"/>
            <w:bCs w:val="0"/>
            <w:noProof/>
            <w:sz w:val="22"/>
            <w:szCs w:val="22"/>
          </w:rPr>
          <w:tab/>
        </w:r>
        <w:r w:rsidRPr="00FC6015">
          <w:rPr>
            <w:rStyle w:val="Hyperlink"/>
            <w:noProof/>
          </w:rPr>
          <w:t>createOrUpdateAntragService (EAI und B2B)</w:t>
        </w:r>
        <w:r>
          <w:rPr>
            <w:noProof/>
            <w:webHidden/>
          </w:rPr>
          <w:tab/>
        </w:r>
        <w:r>
          <w:rPr>
            <w:noProof/>
            <w:webHidden/>
          </w:rPr>
          <w:fldChar w:fldCharType="begin"/>
        </w:r>
        <w:r>
          <w:rPr>
            <w:noProof/>
            <w:webHidden/>
          </w:rPr>
          <w:instrText xml:space="preserve"> PAGEREF _Toc499017891 \h </w:instrText>
        </w:r>
        <w:r>
          <w:rPr>
            <w:noProof/>
            <w:webHidden/>
          </w:rPr>
        </w:r>
      </w:ins>
      <w:r>
        <w:rPr>
          <w:noProof/>
          <w:webHidden/>
        </w:rPr>
        <w:fldChar w:fldCharType="separate"/>
      </w:r>
      <w:ins w:id="1149" w:author="Markus Brüderl" w:date="2017-11-21T08:50:00Z">
        <w:r>
          <w:rPr>
            <w:noProof/>
            <w:webHidden/>
          </w:rPr>
          <w:t>147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150" w:author="Markus Brüderl" w:date="2017-11-21T08:50:00Z"/>
          <w:rFonts w:eastAsiaTheme="minorEastAsia" w:cstheme="minorBidi"/>
          <w:noProof/>
          <w:sz w:val="22"/>
          <w:szCs w:val="22"/>
        </w:rPr>
      </w:pPr>
      <w:ins w:id="11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w:t>
        </w:r>
        <w:r>
          <w:rPr>
            <w:rFonts w:eastAsiaTheme="minorEastAsia" w:cstheme="minorBidi"/>
            <w:noProof/>
            <w:sz w:val="22"/>
            <w:szCs w:val="22"/>
          </w:rPr>
          <w:tab/>
        </w:r>
        <w:r w:rsidRPr="00FC6015">
          <w:rPr>
            <w:rStyle w:val="Hyperlink"/>
            <w:noProof/>
          </w:rPr>
          <w:t>automatischePruefung</w:t>
        </w:r>
        <w:r>
          <w:rPr>
            <w:noProof/>
            <w:webHidden/>
          </w:rPr>
          <w:tab/>
        </w:r>
        <w:r>
          <w:rPr>
            <w:noProof/>
            <w:webHidden/>
          </w:rPr>
          <w:fldChar w:fldCharType="begin"/>
        </w:r>
        <w:r>
          <w:rPr>
            <w:noProof/>
            <w:webHidden/>
          </w:rPr>
          <w:instrText xml:space="preserve"> PAGEREF _Toc499017892 \h </w:instrText>
        </w:r>
        <w:r>
          <w:rPr>
            <w:noProof/>
            <w:webHidden/>
          </w:rPr>
        </w:r>
      </w:ins>
      <w:r>
        <w:rPr>
          <w:noProof/>
          <w:webHidden/>
        </w:rPr>
        <w:fldChar w:fldCharType="separate"/>
      </w:r>
      <w:ins w:id="1152" w:author="Markus Brüderl" w:date="2017-11-21T08:50:00Z">
        <w:r>
          <w:rPr>
            <w:noProof/>
            <w:webHidden/>
          </w:rPr>
          <w:t>147</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153" w:author="Markus Brüderl" w:date="2017-11-21T08:50:00Z"/>
          <w:rFonts w:eastAsiaTheme="minorEastAsia" w:cstheme="minorBidi"/>
          <w:noProof/>
          <w:sz w:val="22"/>
          <w:szCs w:val="22"/>
        </w:rPr>
      </w:pPr>
      <w:ins w:id="11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_Toc499017893 \h </w:instrText>
        </w:r>
        <w:r>
          <w:rPr>
            <w:noProof/>
            <w:webHidden/>
          </w:rPr>
        </w:r>
      </w:ins>
      <w:r>
        <w:rPr>
          <w:noProof/>
          <w:webHidden/>
        </w:rPr>
        <w:fldChar w:fldCharType="separate"/>
      </w:r>
      <w:ins w:id="1155" w:author="Markus Brüderl" w:date="2017-11-21T08:50:00Z">
        <w:r>
          <w:rPr>
            <w:noProof/>
            <w:webHidden/>
          </w:rPr>
          <w:t>147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56" w:author="Markus Brüderl" w:date="2017-11-21T08:50:00Z"/>
          <w:rFonts w:eastAsiaTheme="minorEastAsia" w:cstheme="minorBidi"/>
          <w:noProof/>
          <w:sz w:val="22"/>
          <w:szCs w:val="22"/>
        </w:rPr>
      </w:pPr>
      <w:ins w:id="11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_Toc499017894 \h </w:instrText>
        </w:r>
        <w:r>
          <w:rPr>
            <w:noProof/>
            <w:webHidden/>
          </w:rPr>
        </w:r>
      </w:ins>
      <w:r>
        <w:rPr>
          <w:noProof/>
          <w:webHidden/>
        </w:rPr>
        <w:fldChar w:fldCharType="separate"/>
      </w:r>
      <w:ins w:id="1158" w:author="Markus Brüderl" w:date="2017-11-21T08:50:00Z">
        <w:r>
          <w:rPr>
            <w:noProof/>
            <w:webHidden/>
          </w:rPr>
          <w:t>147</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59" w:author="Markus Brüderl" w:date="2017-11-21T08:50:00Z"/>
          <w:rFonts w:eastAsiaTheme="minorEastAsia" w:cstheme="minorBidi"/>
          <w:noProof/>
          <w:sz w:val="22"/>
          <w:szCs w:val="22"/>
        </w:rPr>
      </w:pPr>
      <w:ins w:id="11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_Toc499017895 \h </w:instrText>
        </w:r>
        <w:r>
          <w:rPr>
            <w:noProof/>
            <w:webHidden/>
          </w:rPr>
        </w:r>
      </w:ins>
      <w:r>
        <w:rPr>
          <w:noProof/>
          <w:webHidden/>
        </w:rPr>
        <w:fldChar w:fldCharType="separate"/>
      </w:r>
      <w:ins w:id="1161" w:author="Markus Brüderl" w:date="2017-11-21T08:50:00Z">
        <w:r>
          <w:rPr>
            <w:noProof/>
            <w:webHidden/>
          </w:rPr>
          <w:t>148</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162" w:author="Markus Brüderl" w:date="2017-11-21T08:50:00Z"/>
          <w:rFonts w:eastAsiaTheme="minorEastAsia" w:cstheme="minorBidi"/>
          <w:noProof/>
          <w:sz w:val="22"/>
          <w:szCs w:val="22"/>
        </w:rPr>
      </w:pPr>
      <w:ins w:id="11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_Toc499017896 \h </w:instrText>
        </w:r>
        <w:r>
          <w:rPr>
            <w:noProof/>
            <w:webHidden/>
          </w:rPr>
        </w:r>
      </w:ins>
      <w:r>
        <w:rPr>
          <w:noProof/>
          <w:webHidden/>
        </w:rPr>
        <w:fldChar w:fldCharType="separate"/>
      </w:r>
      <w:ins w:id="1164" w:author="Markus Brüderl" w:date="2017-11-21T08:50:00Z">
        <w:r>
          <w:rPr>
            <w:noProof/>
            <w:webHidden/>
          </w:rPr>
          <w:t>148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65" w:author="Markus Brüderl" w:date="2017-11-21T08:50:00Z"/>
          <w:rFonts w:eastAsiaTheme="minorEastAsia" w:cstheme="minorBidi"/>
          <w:noProof/>
          <w:sz w:val="22"/>
          <w:szCs w:val="22"/>
        </w:rPr>
      </w:pPr>
      <w:ins w:id="11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_Toc499017897 \h </w:instrText>
        </w:r>
        <w:r>
          <w:rPr>
            <w:noProof/>
            <w:webHidden/>
          </w:rPr>
        </w:r>
      </w:ins>
      <w:r>
        <w:rPr>
          <w:noProof/>
          <w:webHidden/>
        </w:rPr>
        <w:fldChar w:fldCharType="separate"/>
      </w:r>
      <w:ins w:id="1167" w:author="Markus Brüderl" w:date="2017-11-21T08:50:00Z">
        <w:r>
          <w:rPr>
            <w:noProof/>
            <w:webHidden/>
          </w:rPr>
          <w:t>148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68" w:author="Markus Brüderl" w:date="2017-11-21T08:50:00Z"/>
          <w:rFonts w:eastAsiaTheme="minorEastAsia" w:cstheme="minorBidi"/>
          <w:noProof/>
          <w:sz w:val="22"/>
          <w:szCs w:val="22"/>
        </w:rPr>
      </w:pPr>
      <w:ins w:id="11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_Toc499017898 \h </w:instrText>
        </w:r>
        <w:r>
          <w:rPr>
            <w:noProof/>
            <w:webHidden/>
          </w:rPr>
        </w:r>
      </w:ins>
      <w:r>
        <w:rPr>
          <w:noProof/>
          <w:webHidden/>
        </w:rPr>
        <w:fldChar w:fldCharType="separate"/>
      </w:r>
      <w:ins w:id="1170" w:author="Markus Brüderl" w:date="2017-11-21T08:50:00Z">
        <w:r>
          <w:rPr>
            <w:noProof/>
            <w:webHidden/>
          </w:rPr>
          <w:t>148</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171" w:author="Markus Brüderl" w:date="2017-11-21T08:50:00Z"/>
          <w:rFonts w:eastAsiaTheme="minorEastAsia" w:cstheme="minorBidi"/>
          <w:noProof/>
          <w:sz w:val="22"/>
          <w:szCs w:val="22"/>
        </w:rPr>
      </w:pPr>
      <w:ins w:id="11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"_Toc499017899"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w:t>
        </w:r>
        <w:r>
          <w:rPr>
            <w:rFonts w:eastAsiaTheme="minorEastAsia" w:cstheme="minorBidi"/>
            <w:noProof/>
            <w:sz w:val="22"/>
            <w:szCs w:val="22"/>
          </w:rPr>
          <w:tab/>
        </w:r>
        <w:r w:rsidRPr="00FC6015">
          <w:rPr>
            <w:rStyle w:val="Hyperlink"/>
            <w:noProof/>
          </w:rPr>
          <w:t>changeRRReveiver</w:t>
        </w:r>
        <w:r>
          <w:rPr>
            <w:noProof/>
            <w:webHidden/>
          </w:rPr>
          <w:tab/>
        </w:r>
        <w:r>
          <w:rPr>
            <w:noProof/>
            <w:webHidden/>
          </w:rPr>
          <w:fldChar w:fldCharType="begin"/>
        </w:r>
        <w:r>
          <w:rPr>
            <w:noProof/>
            <w:webHidden/>
          </w:rPr>
          <w:instrText xml:space="preserve"> PAGEREF _Toc499017899 \h </w:instrText>
        </w:r>
        <w:r>
          <w:rPr>
            <w:noProof/>
            <w:webHidden/>
          </w:rPr>
        </w:r>
      </w:ins>
      <w:r>
        <w:rPr>
          <w:noProof/>
          <w:webHidden/>
        </w:rPr>
        <w:fldChar w:fldCharType="separate"/>
      </w:r>
      <w:ins w:id="1173" w:author="Markus Brüderl" w:date="2017-11-21T08:50:00Z">
        <w:r>
          <w:rPr>
            <w:noProof/>
            <w:webHidden/>
          </w:rPr>
          <w:t>148</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174" w:author="Markus Brüderl" w:date="2017-11-21T08:50:00Z"/>
          <w:rFonts w:eastAsiaTheme="minorEastAsia" w:cstheme="minorBidi"/>
          <w:noProof/>
          <w:sz w:val="22"/>
          <w:szCs w:val="22"/>
        </w:rPr>
      </w:pPr>
      <w:ins w:id="11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_Toc499017900 \h </w:instrText>
        </w:r>
        <w:r>
          <w:rPr>
            <w:noProof/>
            <w:webHidden/>
          </w:rPr>
        </w:r>
      </w:ins>
      <w:r>
        <w:rPr>
          <w:noProof/>
          <w:webHidden/>
        </w:rPr>
        <w:fldChar w:fldCharType="separate"/>
      </w:r>
      <w:ins w:id="1176" w:author="Markus Brüderl" w:date="2017-11-21T08:50:00Z">
        <w:r>
          <w:rPr>
            <w:noProof/>
            <w:webHidden/>
          </w:rPr>
          <w:t>148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77" w:author="Markus Brüderl" w:date="2017-11-21T08:50:00Z"/>
          <w:rFonts w:eastAsiaTheme="minorEastAsia" w:cstheme="minorBidi"/>
          <w:noProof/>
          <w:sz w:val="22"/>
          <w:szCs w:val="22"/>
        </w:rPr>
      </w:pPr>
      <w:ins w:id="11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_Toc499017901 \h </w:instrText>
        </w:r>
        <w:r>
          <w:rPr>
            <w:noProof/>
            <w:webHidden/>
          </w:rPr>
        </w:r>
      </w:ins>
      <w:r>
        <w:rPr>
          <w:noProof/>
          <w:webHidden/>
        </w:rPr>
        <w:fldChar w:fldCharType="separate"/>
      </w:r>
      <w:ins w:id="1179" w:author="Markus Brüderl" w:date="2017-11-21T08:50:00Z">
        <w:r>
          <w:rPr>
            <w:noProof/>
            <w:webHidden/>
          </w:rPr>
          <w:t>149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80" w:author="Markus Brüderl" w:date="2017-11-21T08:50:00Z"/>
          <w:rFonts w:eastAsiaTheme="minorEastAsia" w:cstheme="minorBidi"/>
          <w:noProof/>
          <w:sz w:val="22"/>
          <w:szCs w:val="22"/>
        </w:rPr>
      </w:pPr>
      <w:ins w:id="11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_Toc499017902 \h </w:instrText>
        </w:r>
        <w:r>
          <w:rPr>
            <w:noProof/>
            <w:webHidden/>
          </w:rPr>
        </w:r>
      </w:ins>
      <w:r>
        <w:rPr>
          <w:noProof/>
          <w:webHidden/>
        </w:rPr>
        <w:fldChar w:fldCharType="separate"/>
      </w:r>
      <w:ins w:id="1182" w:author="Markus Brüderl" w:date="2017-11-21T08:50:00Z">
        <w:r>
          <w:rPr>
            <w:noProof/>
            <w:webHidden/>
          </w:rPr>
          <w:t>149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183" w:author="Markus Brüderl" w:date="2017-11-21T08:50:00Z"/>
          <w:rFonts w:eastAsiaTheme="minorEastAsia" w:cstheme="minorBidi"/>
          <w:noProof/>
          <w:sz w:val="22"/>
          <w:szCs w:val="22"/>
        </w:rPr>
      </w:pPr>
      <w:ins w:id="11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_Toc499017903 \h </w:instrText>
        </w:r>
        <w:r>
          <w:rPr>
            <w:noProof/>
            <w:webHidden/>
          </w:rPr>
        </w:r>
      </w:ins>
      <w:r>
        <w:rPr>
          <w:noProof/>
          <w:webHidden/>
        </w:rPr>
        <w:fldChar w:fldCharType="separate"/>
      </w:r>
      <w:ins w:id="1185" w:author="Markus Brüderl" w:date="2017-11-21T08:50:00Z">
        <w:r>
          <w:rPr>
            <w:noProof/>
            <w:webHidden/>
          </w:rPr>
          <w:t>149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86" w:author="Markus Brüderl" w:date="2017-11-21T08:50:00Z"/>
          <w:rFonts w:eastAsiaTheme="minorEastAsia" w:cstheme="minorBidi"/>
          <w:noProof/>
          <w:sz w:val="22"/>
          <w:szCs w:val="22"/>
        </w:rPr>
      </w:pPr>
      <w:ins w:id="11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_Toc499017904 \h </w:instrText>
        </w:r>
        <w:r>
          <w:rPr>
            <w:noProof/>
            <w:webHidden/>
          </w:rPr>
        </w:r>
      </w:ins>
      <w:r>
        <w:rPr>
          <w:noProof/>
          <w:webHidden/>
        </w:rPr>
        <w:fldChar w:fldCharType="separate"/>
      </w:r>
      <w:ins w:id="1188" w:author="Markus Brüderl" w:date="2017-11-21T08:50:00Z">
        <w:r>
          <w:rPr>
            <w:noProof/>
            <w:webHidden/>
          </w:rPr>
          <w:t>149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89" w:author="Markus Brüderl" w:date="2017-11-21T08:50:00Z"/>
          <w:rFonts w:eastAsiaTheme="minorEastAsia" w:cstheme="minorBidi"/>
          <w:noProof/>
          <w:sz w:val="22"/>
          <w:szCs w:val="22"/>
        </w:rPr>
      </w:pPr>
      <w:ins w:id="11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_Toc499017905 \h </w:instrText>
        </w:r>
        <w:r>
          <w:rPr>
            <w:noProof/>
            <w:webHidden/>
          </w:rPr>
        </w:r>
      </w:ins>
      <w:r>
        <w:rPr>
          <w:noProof/>
          <w:webHidden/>
        </w:rPr>
        <w:fldChar w:fldCharType="separate"/>
      </w:r>
      <w:ins w:id="1191" w:author="Markus Brüderl" w:date="2017-11-21T08:50:00Z">
        <w:r>
          <w:rPr>
            <w:noProof/>
            <w:webHidden/>
          </w:rPr>
          <w:t>149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192" w:author="Markus Brüderl" w:date="2017-11-21T08:50:00Z"/>
          <w:rFonts w:eastAsiaTheme="minorEastAsia" w:cstheme="minorBidi"/>
          <w:noProof/>
          <w:sz w:val="22"/>
          <w:szCs w:val="22"/>
        </w:rPr>
      </w:pPr>
      <w:ins w:id="11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w:t>
        </w:r>
        <w:r>
          <w:rPr>
            <w:rFonts w:eastAsiaTheme="minorEastAsia" w:cstheme="minorBidi"/>
            <w:noProof/>
            <w:sz w:val="22"/>
            <w:szCs w:val="22"/>
          </w:rPr>
          <w:tab/>
        </w:r>
        <w:r w:rsidRPr="00FC6015">
          <w:rPr>
            <w:rStyle w:val="Hyperlink"/>
            <w:noProof/>
          </w:rPr>
          <w:t>checkAntrag</w:t>
        </w:r>
        <w:r>
          <w:rPr>
            <w:noProof/>
            <w:webHidden/>
          </w:rPr>
          <w:tab/>
        </w:r>
        <w:r>
          <w:rPr>
            <w:noProof/>
            <w:webHidden/>
          </w:rPr>
          <w:fldChar w:fldCharType="begin"/>
        </w:r>
        <w:r>
          <w:rPr>
            <w:noProof/>
            <w:webHidden/>
          </w:rPr>
          <w:instrText xml:space="preserve"> PAGEREF _Toc499017906 \h </w:instrText>
        </w:r>
        <w:r>
          <w:rPr>
            <w:noProof/>
            <w:webHidden/>
          </w:rPr>
        </w:r>
      </w:ins>
      <w:r>
        <w:rPr>
          <w:noProof/>
          <w:webHidden/>
        </w:rPr>
        <w:fldChar w:fldCharType="separate"/>
      </w:r>
      <w:ins w:id="1194" w:author="Markus Brüderl" w:date="2017-11-21T08:50:00Z">
        <w:r>
          <w:rPr>
            <w:noProof/>
            <w:webHidden/>
          </w:rPr>
          <w:t>149</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195" w:author="Markus Brüderl" w:date="2017-11-21T08:50:00Z"/>
          <w:rFonts w:eastAsiaTheme="minorEastAsia" w:cstheme="minorBidi"/>
          <w:noProof/>
          <w:sz w:val="22"/>
          <w:szCs w:val="22"/>
        </w:rPr>
      </w:pPr>
      <w:ins w:id="11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_Toc499017907 \h </w:instrText>
        </w:r>
        <w:r>
          <w:rPr>
            <w:noProof/>
            <w:webHidden/>
          </w:rPr>
        </w:r>
      </w:ins>
      <w:r>
        <w:rPr>
          <w:noProof/>
          <w:webHidden/>
        </w:rPr>
        <w:fldChar w:fldCharType="separate"/>
      </w:r>
      <w:ins w:id="1197" w:author="Markus Brüderl" w:date="2017-11-21T08:50:00Z">
        <w:r>
          <w:rPr>
            <w:noProof/>
            <w:webHidden/>
          </w:rPr>
          <w:t>149</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198" w:author="Markus Brüderl" w:date="2017-11-21T08:50:00Z"/>
          <w:rFonts w:eastAsiaTheme="minorEastAsia" w:cstheme="minorBidi"/>
          <w:noProof/>
          <w:sz w:val="22"/>
          <w:szCs w:val="22"/>
        </w:rPr>
      </w:pPr>
      <w:ins w:id="11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_Toc499017908 \h </w:instrText>
        </w:r>
        <w:r>
          <w:rPr>
            <w:noProof/>
            <w:webHidden/>
          </w:rPr>
        </w:r>
      </w:ins>
      <w:r>
        <w:rPr>
          <w:noProof/>
          <w:webHidden/>
        </w:rPr>
        <w:fldChar w:fldCharType="separate"/>
      </w:r>
      <w:ins w:id="1200" w:author="Markus Brüderl" w:date="2017-11-21T08:50:00Z">
        <w:r>
          <w:rPr>
            <w:noProof/>
            <w:webHidden/>
          </w:rPr>
          <w:t>150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01" w:author="Markus Brüderl" w:date="2017-11-21T08:50:00Z"/>
          <w:rFonts w:eastAsiaTheme="minorEastAsia" w:cstheme="minorBidi"/>
          <w:noProof/>
          <w:sz w:val="22"/>
          <w:szCs w:val="22"/>
        </w:rPr>
      </w:pPr>
      <w:ins w:id="12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"_Toc499017909"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_Toc499017909 \h </w:instrText>
        </w:r>
        <w:r>
          <w:rPr>
            <w:noProof/>
            <w:webHidden/>
          </w:rPr>
        </w:r>
      </w:ins>
      <w:r>
        <w:rPr>
          <w:noProof/>
          <w:webHidden/>
        </w:rPr>
        <w:fldChar w:fldCharType="separate"/>
      </w:r>
      <w:ins w:id="1203" w:author="Markus Brüderl" w:date="2017-11-21T08:50:00Z">
        <w:r>
          <w:rPr>
            <w:noProof/>
            <w:webHidden/>
          </w:rPr>
          <w:t>150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04" w:author="Markus Brüderl" w:date="2017-11-21T08:50:00Z"/>
          <w:rFonts w:eastAsiaTheme="minorEastAsia" w:cstheme="minorBidi"/>
          <w:noProof/>
          <w:sz w:val="22"/>
          <w:szCs w:val="22"/>
        </w:rPr>
      </w:pPr>
      <w:ins w:id="12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_Toc499017910 \h </w:instrText>
        </w:r>
        <w:r>
          <w:rPr>
            <w:noProof/>
            <w:webHidden/>
          </w:rPr>
        </w:r>
      </w:ins>
      <w:r>
        <w:rPr>
          <w:noProof/>
          <w:webHidden/>
        </w:rPr>
        <w:fldChar w:fldCharType="separate"/>
      </w:r>
      <w:ins w:id="1206" w:author="Markus Brüderl" w:date="2017-11-21T08:50:00Z">
        <w:r>
          <w:rPr>
            <w:noProof/>
            <w:webHidden/>
          </w:rPr>
          <w:t>150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07" w:author="Markus Brüderl" w:date="2017-11-21T08:50:00Z"/>
          <w:rFonts w:eastAsiaTheme="minorEastAsia" w:cstheme="minorBidi"/>
          <w:noProof/>
          <w:sz w:val="22"/>
          <w:szCs w:val="22"/>
        </w:rPr>
      </w:pPr>
      <w:ins w:id="12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_Toc499017911 \h </w:instrText>
        </w:r>
        <w:r>
          <w:rPr>
            <w:noProof/>
            <w:webHidden/>
          </w:rPr>
        </w:r>
      </w:ins>
      <w:r>
        <w:rPr>
          <w:noProof/>
          <w:webHidden/>
        </w:rPr>
        <w:fldChar w:fldCharType="separate"/>
      </w:r>
      <w:ins w:id="1209" w:author="Markus Brüderl" w:date="2017-11-21T08:50:00Z">
        <w:r>
          <w:rPr>
            <w:noProof/>
            <w:webHidden/>
          </w:rPr>
          <w:t>150</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10" w:author="Markus Brüderl" w:date="2017-11-21T08:50:00Z"/>
          <w:rFonts w:eastAsiaTheme="minorEastAsia" w:cstheme="minorBidi"/>
          <w:noProof/>
          <w:sz w:val="22"/>
          <w:szCs w:val="22"/>
        </w:rPr>
      </w:pPr>
      <w:ins w:id="12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_Toc499017912 \h </w:instrText>
        </w:r>
        <w:r>
          <w:rPr>
            <w:noProof/>
            <w:webHidden/>
          </w:rPr>
        </w:r>
      </w:ins>
      <w:r>
        <w:rPr>
          <w:noProof/>
          <w:webHidden/>
        </w:rPr>
        <w:fldChar w:fldCharType="separate"/>
      </w:r>
      <w:ins w:id="1212" w:author="Markus Brüderl" w:date="2017-11-21T08:50:00Z">
        <w:r>
          <w:rPr>
            <w:noProof/>
            <w:webHidden/>
          </w:rPr>
          <w:t>150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213" w:author="Markus Brüderl" w:date="2017-11-21T08:50:00Z"/>
          <w:rFonts w:eastAsiaTheme="minorEastAsia" w:cstheme="minorBidi"/>
          <w:noProof/>
          <w:sz w:val="22"/>
          <w:szCs w:val="22"/>
        </w:rPr>
      </w:pPr>
      <w:ins w:id="12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3.7.4</w:t>
        </w:r>
        <w:r>
          <w:rPr>
            <w:rFonts w:eastAsiaTheme="minorEastAsia" w:cstheme="minorBidi"/>
            <w:noProof/>
            <w:sz w:val="22"/>
            <w:szCs w:val="22"/>
          </w:rPr>
          <w:tab/>
        </w:r>
        <w:r w:rsidRPr="00FC6015">
          <w:rPr>
            <w:rStyle w:val="Hyperlink"/>
            <w:noProof/>
          </w:rPr>
          <w:t>checkAntragById</w:t>
        </w:r>
        <w:r>
          <w:rPr>
            <w:noProof/>
            <w:webHidden/>
          </w:rPr>
          <w:tab/>
        </w:r>
        <w:r>
          <w:rPr>
            <w:noProof/>
            <w:webHidden/>
          </w:rPr>
          <w:fldChar w:fldCharType="begin"/>
        </w:r>
        <w:r>
          <w:rPr>
            <w:noProof/>
            <w:webHidden/>
          </w:rPr>
          <w:instrText xml:space="preserve"> PAGEREF _Toc499017913 \h </w:instrText>
        </w:r>
        <w:r>
          <w:rPr>
            <w:noProof/>
            <w:webHidden/>
          </w:rPr>
        </w:r>
      </w:ins>
      <w:r>
        <w:rPr>
          <w:noProof/>
          <w:webHidden/>
        </w:rPr>
        <w:fldChar w:fldCharType="separate"/>
      </w:r>
      <w:ins w:id="1215" w:author="Markus Brüderl" w:date="2017-11-21T08:50:00Z">
        <w:r>
          <w:rPr>
            <w:noProof/>
            <w:webHidden/>
          </w:rPr>
          <w:t>151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16" w:author="Markus Brüderl" w:date="2017-11-21T08:50:00Z"/>
          <w:rFonts w:eastAsiaTheme="minorEastAsia" w:cstheme="minorBidi"/>
          <w:noProof/>
          <w:sz w:val="22"/>
          <w:szCs w:val="22"/>
        </w:rPr>
      </w:pPr>
      <w:ins w:id="12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_Toc499017914 \h </w:instrText>
        </w:r>
        <w:r>
          <w:rPr>
            <w:noProof/>
            <w:webHidden/>
          </w:rPr>
        </w:r>
      </w:ins>
      <w:r>
        <w:rPr>
          <w:noProof/>
          <w:webHidden/>
        </w:rPr>
        <w:fldChar w:fldCharType="separate"/>
      </w:r>
      <w:ins w:id="1218" w:author="Markus Brüderl" w:date="2017-11-21T08:50:00Z">
        <w:r>
          <w:rPr>
            <w:noProof/>
            <w:webHidden/>
          </w:rPr>
          <w:t>151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19" w:author="Markus Brüderl" w:date="2017-11-21T08:50:00Z"/>
          <w:rFonts w:eastAsiaTheme="minorEastAsia" w:cstheme="minorBidi"/>
          <w:noProof/>
          <w:sz w:val="22"/>
          <w:szCs w:val="22"/>
        </w:rPr>
      </w:pPr>
      <w:ins w:id="12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_Toc499017915 \h </w:instrText>
        </w:r>
        <w:r>
          <w:rPr>
            <w:noProof/>
            <w:webHidden/>
          </w:rPr>
        </w:r>
      </w:ins>
      <w:r>
        <w:rPr>
          <w:noProof/>
          <w:webHidden/>
        </w:rPr>
        <w:fldChar w:fldCharType="separate"/>
      </w:r>
      <w:ins w:id="1221" w:author="Markus Brüderl" w:date="2017-11-21T08:50:00Z">
        <w:r>
          <w:rPr>
            <w:noProof/>
            <w:webHidden/>
          </w:rPr>
          <w:t>151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22" w:author="Markus Brüderl" w:date="2017-11-21T08:50:00Z"/>
          <w:rFonts w:eastAsiaTheme="minorEastAsia" w:cstheme="minorBidi"/>
          <w:noProof/>
          <w:sz w:val="22"/>
          <w:szCs w:val="22"/>
        </w:rPr>
      </w:pPr>
      <w:ins w:id="12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_Toc499017916 \h </w:instrText>
        </w:r>
        <w:r>
          <w:rPr>
            <w:noProof/>
            <w:webHidden/>
          </w:rPr>
        </w:r>
      </w:ins>
      <w:r>
        <w:rPr>
          <w:noProof/>
          <w:webHidden/>
        </w:rPr>
        <w:fldChar w:fldCharType="separate"/>
      </w:r>
      <w:ins w:id="1224" w:author="Markus Brüderl" w:date="2017-11-21T08:50:00Z">
        <w:r>
          <w:rPr>
            <w:noProof/>
            <w:webHidden/>
          </w:rPr>
          <w:t>151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25" w:author="Markus Brüderl" w:date="2017-11-21T08:50:00Z"/>
          <w:rFonts w:eastAsiaTheme="minorEastAsia" w:cstheme="minorBidi"/>
          <w:noProof/>
          <w:sz w:val="22"/>
          <w:szCs w:val="22"/>
        </w:rPr>
      </w:pPr>
      <w:ins w:id="12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_Toc499017917 \h </w:instrText>
        </w:r>
        <w:r>
          <w:rPr>
            <w:noProof/>
            <w:webHidden/>
          </w:rPr>
        </w:r>
      </w:ins>
      <w:r>
        <w:rPr>
          <w:noProof/>
          <w:webHidden/>
        </w:rPr>
        <w:fldChar w:fldCharType="separate"/>
      </w:r>
      <w:ins w:id="1227" w:author="Markus Brüderl" w:date="2017-11-21T08:50:00Z">
        <w:r>
          <w:rPr>
            <w:noProof/>
            <w:webHidden/>
          </w:rPr>
          <w:t>152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28" w:author="Markus Brüderl" w:date="2017-11-21T08:50:00Z"/>
          <w:rFonts w:eastAsiaTheme="minorEastAsia" w:cstheme="minorBidi"/>
          <w:noProof/>
          <w:sz w:val="22"/>
          <w:szCs w:val="22"/>
        </w:rPr>
      </w:pPr>
      <w:ins w:id="12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_Toc499017918 \h </w:instrText>
        </w:r>
        <w:r>
          <w:rPr>
            <w:noProof/>
            <w:webHidden/>
          </w:rPr>
        </w:r>
      </w:ins>
      <w:r>
        <w:rPr>
          <w:noProof/>
          <w:webHidden/>
        </w:rPr>
        <w:fldChar w:fldCharType="separate"/>
      </w:r>
      <w:ins w:id="1230" w:author="Markus Brüderl" w:date="2017-11-21T08:50:00Z">
        <w:r>
          <w:rPr>
            <w:noProof/>
            <w:webHidden/>
          </w:rPr>
          <w:t>152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31" w:author="Markus Brüderl" w:date="2017-11-21T08:50:00Z"/>
          <w:rFonts w:eastAsiaTheme="minorEastAsia" w:cstheme="minorBidi"/>
          <w:noProof/>
          <w:sz w:val="22"/>
          <w:szCs w:val="22"/>
        </w:rPr>
      </w:pPr>
      <w:ins w:id="12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"_Toc499017919"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_Toc499017919 \h </w:instrText>
        </w:r>
        <w:r>
          <w:rPr>
            <w:noProof/>
            <w:webHidden/>
          </w:rPr>
        </w:r>
      </w:ins>
      <w:r>
        <w:rPr>
          <w:noProof/>
          <w:webHidden/>
        </w:rPr>
        <w:fldChar w:fldCharType="separate"/>
      </w:r>
      <w:ins w:id="1233" w:author="Markus Brüderl" w:date="2017-11-21T08:50:00Z">
        <w:r>
          <w:rPr>
            <w:noProof/>
            <w:webHidden/>
          </w:rPr>
          <w:t>152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234" w:author="Markus Brüderl" w:date="2017-11-21T08:50:00Z"/>
          <w:rFonts w:eastAsiaTheme="minorEastAsia" w:cstheme="minorBidi"/>
          <w:noProof/>
          <w:sz w:val="22"/>
          <w:szCs w:val="22"/>
        </w:rPr>
      </w:pPr>
      <w:ins w:id="12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3.7.5</w:t>
        </w:r>
        <w:r>
          <w:rPr>
            <w:rFonts w:eastAsiaTheme="minorEastAsia" w:cstheme="minorBidi"/>
            <w:noProof/>
            <w:sz w:val="22"/>
            <w:szCs w:val="22"/>
          </w:rPr>
          <w:tab/>
        </w:r>
        <w:r w:rsidRPr="00FC6015">
          <w:rPr>
            <w:rStyle w:val="Hyperlink"/>
            <w:noProof/>
          </w:rPr>
          <w:t>checkAntragById2</w:t>
        </w:r>
        <w:r>
          <w:rPr>
            <w:noProof/>
            <w:webHidden/>
          </w:rPr>
          <w:tab/>
        </w:r>
        <w:r>
          <w:rPr>
            <w:noProof/>
            <w:webHidden/>
          </w:rPr>
          <w:fldChar w:fldCharType="begin"/>
        </w:r>
        <w:r>
          <w:rPr>
            <w:noProof/>
            <w:webHidden/>
          </w:rPr>
          <w:instrText xml:space="preserve"> PAGEREF _Toc499017920 \h </w:instrText>
        </w:r>
        <w:r>
          <w:rPr>
            <w:noProof/>
            <w:webHidden/>
          </w:rPr>
        </w:r>
      </w:ins>
      <w:r>
        <w:rPr>
          <w:noProof/>
          <w:webHidden/>
        </w:rPr>
        <w:fldChar w:fldCharType="separate"/>
      </w:r>
      <w:ins w:id="1236" w:author="Markus Brüderl" w:date="2017-11-21T08:50:00Z">
        <w:r>
          <w:rPr>
            <w:noProof/>
            <w:webHidden/>
          </w:rPr>
          <w:t>153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37" w:author="Markus Brüderl" w:date="2017-11-21T08:50:00Z"/>
          <w:rFonts w:eastAsiaTheme="minorEastAsia" w:cstheme="minorBidi"/>
          <w:noProof/>
          <w:sz w:val="22"/>
          <w:szCs w:val="22"/>
        </w:rPr>
      </w:pPr>
      <w:ins w:id="12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_Toc499017921 \h </w:instrText>
        </w:r>
        <w:r>
          <w:rPr>
            <w:noProof/>
            <w:webHidden/>
          </w:rPr>
        </w:r>
      </w:ins>
      <w:r>
        <w:rPr>
          <w:noProof/>
          <w:webHidden/>
        </w:rPr>
        <w:fldChar w:fldCharType="separate"/>
      </w:r>
      <w:ins w:id="1239" w:author="Markus Brüderl" w:date="2017-11-21T08:50:00Z">
        <w:r>
          <w:rPr>
            <w:noProof/>
            <w:webHidden/>
          </w:rPr>
          <w:t>153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40" w:author="Markus Brüderl" w:date="2017-11-21T08:50:00Z"/>
          <w:rFonts w:eastAsiaTheme="minorEastAsia" w:cstheme="minorBidi"/>
          <w:noProof/>
          <w:sz w:val="22"/>
          <w:szCs w:val="22"/>
        </w:rPr>
      </w:pPr>
      <w:ins w:id="12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_Toc499017922 \h </w:instrText>
        </w:r>
        <w:r>
          <w:rPr>
            <w:noProof/>
            <w:webHidden/>
          </w:rPr>
        </w:r>
      </w:ins>
      <w:r>
        <w:rPr>
          <w:noProof/>
          <w:webHidden/>
        </w:rPr>
        <w:fldChar w:fldCharType="separate"/>
      </w:r>
      <w:ins w:id="1242" w:author="Markus Brüderl" w:date="2017-11-21T08:50:00Z">
        <w:r>
          <w:rPr>
            <w:noProof/>
            <w:webHidden/>
          </w:rPr>
          <w:t>153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43" w:author="Markus Brüderl" w:date="2017-11-21T08:50:00Z"/>
          <w:rFonts w:eastAsiaTheme="minorEastAsia" w:cstheme="minorBidi"/>
          <w:noProof/>
          <w:sz w:val="22"/>
          <w:szCs w:val="22"/>
        </w:rPr>
      </w:pPr>
      <w:ins w:id="12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_Toc499017923 \h </w:instrText>
        </w:r>
        <w:r>
          <w:rPr>
            <w:noProof/>
            <w:webHidden/>
          </w:rPr>
        </w:r>
      </w:ins>
      <w:r>
        <w:rPr>
          <w:noProof/>
          <w:webHidden/>
        </w:rPr>
        <w:fldChar w:fldCharType="separate"/>
      </w:r>
      <w:ins w:id="1245" w:author="Markus Brüderl" w:date="2017-11-21T08:50:00Z">
        <w:r>
          <w:rPr>
            <w:noProof/>
            <w:webHidden/>
          </w:rPr>
          <w:t>153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46" w:author="Markus Brüderl" w:date="2017-11-21T08:50:00Z"/>
          <w:rFonts w:eastAsiaTheme="minorEastAsia" w:cstheme="minorBidi"/>
          <w:noProof/>
          <w:sz w:val="22"/>
          <w:szCs w:val="22"/>
        </w:rPr>
      </w:pPr>
      <w:ins w:id="12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_Toc499017924 \h </w:instrText>
        </w:r>
        <w:r>
          <w:rPr>
            <w:noProof/>
            <w:webHidden/>
          </w:rPr>
        </w:r>
      </w:ins>
      <w:r>
        <w:rPr>
          <w:noProof/>
          <w:webHidden/>
        </w:rPr>
        <w:fldChar w:fldCharType="separate"/>
      </w:r>
      <w:ins w:id="1248" w:author="Markus Brüderl" w:date="2017-11-21T08:50:00Z">
        <w:r>
          <w:rPr>
            <w:noProof/>
            <w:webHidden/>
          </w:rPr>
          <w:t>153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49" w:author="Markus Brüderl" w:date="2017-11-21T08:50:00Z"/>
          <w:rFonts w:eastAsiaTheme="minorEastAsia" w:cstheme="minorBidi"/>
          <w:noProof/>
          <w:sz w:val="22"/>
          <w:szCs w:val="22"/>
        </w:rPr>
      </w:pPr>
      <w:ins w:id="12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_Toc499017925 \h </w:instrText>
        </w:r>
        <w:r>
          <w:rPr>
            <w:noProof/>
            <w:webHidden/>
          </w:rPr>
        </w:r>
      </w:ins>
      <w:r>
        <w:rPr>
          <w:noProof/>
          <w:webHidden/>
        </w:rPr>
        <w:fldChar w:fldCharType="separate"/>
      </w:r>
      <w:ins w:id="1251" w:author="Markus Brüderl" w:date="2017-11-21T08:50:00Z">
        <w:r>
          <w:rPr>
            <w:noProof/>
            <w:webHidden/>
          </w:rPr>
          <w:t>153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52" w:author="Markus Brüderl" w:date="2017-11-21T08:50:00Z"/>
          <w:rFonts w:eastAsiaTheme="minorEastAsia" w:cstheme="minorBidi"/>
          <w:noProof/>
          <w:sz w:val="22"/>
          <w:szCs w:val="22"/>
        </w:rPr>
      </w:pPr>
      <w:ins w:id="12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_Toc499017926 \h </w:instrText>
        </w:r>
        <w:r>
          <w:rPr>
            <w:noProof/>
            <w:webHidden/>
          </w:rPr>
        </w:r>
      </w:ins>
      <w:r>
        <w:rPr>
          <w:noProof/>
          <w:webHidden/>
        </w:rPr>
        <w:fldChar w:fldCharType="separate"/>
      </w:r>
      <w:ins w:id="1254" w:author="Markus Brüderl" w:date="2017-11-21T08:50:00Z">
        <w:r>
          <w:rPr>
            <w:noProof/>
            <w:webHidden/>
          </w:rPr>
          <w:t>154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255" w:author="Markus Brüderl" w:date="2017-11-21T08:50:00Z"/>
          <w:rFonts w:eastAsiaTheme="minorEastAsia" w:cstheme="minorBidi"/>
          <w:noProof/>
          <w:sz w:val="22"/>
          <w:szCs w:val="22"/>
        </w:rPr>
      </w:pPr>
      <w:ins w:id="12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3.7.6</w:t>
        </w:r>
        <w:r>
          <w:rPr>
            <w:rFonts w:eastAsiaTheme="minorEastAsia" w:cstheme="minorBidi"/>
            <w:noProof/>
            <w:sz w:val="22"/>
            <w:szCs w:val="22"/>
          </w:rPr>
          <w:tab/>
        </w:r>
        <w:r w:rsidRPr="00FC6015">
          <w:rPr>
            <w:rStyle w:val="Hyperlink"/>
            <w:noProof/>
          </w:rPr>
          <w:t>checkAntragByIdFlag</w:t>
        </w:r>
        <w:r>
          <w:rPr>
            <w:noProof/>
            <w:webHidden/>
          </w:rPr>
          <w:tab/>
        </w:r>
        <w:r>
          <w:rPr>
            <w:noProof/>
            <w:webHidden/>
          </w:rPr>
          <w:fldChar w:fldCharType="begin"/>
        </w:r>
        <w:r>
          <w:rPr>
            <w:noProof/>
            <w:webHidden/>
          </w:rPr>
          <w:instrText xml:space="preserve"> PAGEREF _Toc499017927 \h </w:instrText>
        </w:r>
        <w:r>
          <w:rPr>
            <w:noProof/>
            <w:webHidden/>
          </w:rPr>
        </w:r>
      </w:ins>
      <w:r>
        <w:rPr>
          <w:noProof/>
          <w:webHidden/>
        </w:rPr>
        <w:fldChar w:fldCharType="separate"/>
      </w:r>
      <w:ins w:id="1257" w:author="Markus Brüderl" w:date="2017-11-21T08:50:00Z">
        <w:r>
          <w:rPr>
            <w:noProof/>
            <w:webHidden/>
          </w:rPr>
          <w:t>154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58" w:author="Markus Brüderl" w:date="2017-11-21T08:50:00Z"/>
          <w:rFonts w:eastAsiaTheme="minorEastAsia" w:cstheme="minorBidi"/>
          <w:noProof/>
          <w:sz w:val="22"/>
          <w:szCs w:val="22"/>
        </w:rPr>
      </w:pPr>
      <w:ins w:id="12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_Toc499017928 \h </w:instrText>
        </w:r>
        <w:r>
          <w:rPr>
            <w:noProof/>
            <w:webHidden/>
          </w:rPr>
        </w:r>
      </w:ins>
      <w:r>
        <w:rPr>
          <w:noProof/>
          <w:webHidden/>
        </w:rPr>
        <w:fldChar w:fldCharType="separate"/>
      </w:r>
      <w:ins w:id="1260" w:author="Markus Brüderl" w:date="2017-11-21T08:50:00Z">
        <w:r>
          <w:rPr>
            <w:noProof/>
            <w:webHidden/>
          </w:rPr>
          <w:t>154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61" w:author="Markus Brüderl" w:date="2017-11-21T08:50:00Z"/>
          <w:rFonts w:eastAsiaTheme="minorEastAsia" w:cstheme="minorBidi"/>
          <w:noProof/>
          <w:sz w:val="22"/>
          <w:szCs w:val="22"/>
        </w:rPr>
      </w:pPr>
      <w:ins w:id="12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"_Toc499017929"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_Toc499017929 \h </w:instrText>
        </w:r>
        <w:r>
          <w:rPr>
            <w:noProof/>
            <w:webHidden/>
          </w:rPr>
        </w:r>
      </w:ins>
      <w:r>
        <w:rPr>
          <w:noProof/>
          <w:webHidden/>
        </w:rPr>
        <w:fldChar w:fldCharType="separate"/>
      </w:r>
      <w:ins w:id="1263" w:author="Markus Brüderl" w:date="2017-11-21T08:50:00Z">
        <w:r>
          <w:rPr>
            <w:noProof/>
            <w:webHidden/>
          </w:rPr>
          <w:t>154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64" w:author="Markus Brüderl" w:date="2017-11-21T08:50:00Z"/>
          <w:rFonts w:eastAsiaTheme="minorEastAsia" w:cstheme="minorBidi"/>
          <w:noProof/>
          <w:sz w:val="22"/>
          <w:szCs w:val="22"/>
        </w:rPr>
      </w:pPr>
      <w:ins w:id="12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_Toc499017930 \h </w:instrText>
        </w:r>
        <w:r>
          <w:rPr>
            <w:noProof/>
            <w:webHidden/>
          </w:rPr>
        </w:r>
      </w:ins>
      <w:r>
        <w:rPr>
          <w:noProof/>
          <w:webHidden/>
        </w:rPr>
        <w:fldChar w:fldCharType="separate"/>
      </w:r>
      <w:ins w:id="1266" w:author="Markus Brüderl" w:date="2017-11-21T08:50:00Z">
        <w:r>
          <w:rPr>
            <w:noProof/>
            <w:webHidden/>
          </w:rPr>
          <w:t>154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67" w:author="Markus Brüderl" w:date="2017-11-21T08:50:00Z"/>
          <w:rFonts w:eastAsiaTheme="minorEastAsia" w:cstheme="minorBidi"/>
          <w:noProof/>
          <w:sz w:val="22"/>
          <w:szCs w:val="22"/>
        </w:rPr>
      </w:pPr>
      <w:ins w:id="12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_Toc499017931 \h </w:instrText>
        </w:r>
        <w:r>
          <w:rPr>
            <w:noProof/>
            <w:webHidden/>
          </w:rPr>
        </w:r>
      </w:ins>
      <w:r>
        <w:rPr>
          <w:noProof/>
          <w:webHidden/>
        </w:rPr>
        <w:fldChar w:fldCharType="separate"/>
      </w:r>
      <w:ins w:id="1269" w:author="Markus Brüderl" w:date="2017-11-21T08:50:00Z">
        <w:r>
          <w:rPr>
            <w:noProof/>
            <w:webHidden/>
          </w:rPr>
          <w:t>155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70" w:author="Markus Brüderl" w:date="2017-11-21T08:50:00Z"/>
          <w:rFonts w:eastAsiaTheme="minorEastAsia" w:cstheme="minorBidi"/>
          <w:noProof/>
          <w:sz w:val="22"/>
          <w:szCs w:val="22"/>
        </w:rPr>
      </w:pPr>
      <w:ins w:id="12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_Toc499017932 \h </w:instrText>
        </w:r>
        <w:r>
          <w:rPr>
            <w:noProof/>
            <w:webHidden/>
          </w:rPr>
        </w:r>
      </w:ins>
      <w:r>
        <w:rPr>
          <w:noProof/>
          <w:webHidden/>
        </w:rPr>
        <w:fldChar w:fldCharType="separate"/>
      </w:r>
      <w:ins w:id="1272" w:author="Markus Brüderl" w:date="2017-11-21T08:50:00Z">
        <w:r>
          <w:rPr>
            <w:noProof/>
            <w:webHidden/>
          </w:rPr>
          <w:t>155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73" w:author="Markus Brüderl" w:date="2017-11-21T08:50:00Z"/>
          <w:rFonts w:eastAsiaTheme="minorEastAsia" w:cstheme="minorBidi"/>
          <w:noProof/>
          <w:sz w:val="22"/>
          <w:szCs w:val="22"/>
        </w:rPr>
      </w:pPr>
      <w:ins w:id="12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_Toc499017933 \h </w:instrText>
        </w:r>
        <w:r>
          <w:rPr>
            <w:noProof/>
            <w:webHidden/>
          </w:rPr>
        </w:r>
      </w:ins>
      <w:r>
        <w:rPr>
          <w:noProof/>
          <w:webHidden/>
        </w:rPr>
        <w:fldChar w:fldCharType="separate"/>
      </w:r>
      <w:ins w:id="1275" w:author="Markus Brüderl" w:date="2017-11-21T08:50:00Z">
        <w:r>
          <w:rPr>
            <w:noProof/>
            <w:webHidden/>
          </w:rPr>
          <w:t>155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276" w:author="Markus Brüderl" w:date="2017-11-21T08:50:00Z"/>
          <w:rFonts w:eastAsiaTheme="minorEastAsia" w:cstheme="minorBidi"/>
          <w:noProof/>
          <w:sz w:val="22"/>
          <w:szCs w:val="22"/>
        </w:rPr>
      </w:pPr>
      <w:ins w:id="12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3.7.7</w:t>
        </w:r>
        <w:r>
          <w:rPr>
            <w:rFonts w:eastAsiaTheme="minorEastAsia" w:cstheme="minorBidi"/>
            <w:noProof/>
            <w:sz w:val="22"/>
            <w:szCs w:val="22"/>
          </w:rPr>
          <w:tab/>
        </w:r>
        <w:r w:rsidRPr="00FC6015">
          <w:rPr>
            <w:rStyle w:val="Hyperlink"/>
            <w:noProof/>
          </w:rPr>
          <w:t>checkAntragByIdFlag2</w:t>
        </w:r>
        <w:r>
          <w:rPr>
            <w:noProof/>
            <w:webHidden/>
          </w:rPr>
          <w:tab/>
        </w:r>
        <w:r>
          <w:rPr>
            <w:noProof/>
            <w:webHidden/>
          </w:rPr>
          <w:fldChar w:fldCharType="begin"/>
        </w:r>
        <w:r>
          <w:rPr>
            <w:noProof/>
            <w:webHidden/>
          </w:rPr>
          <w:instrText xml:space="preserve"> PAGEREF _Toc499017934 \h </w:instrText>
        </w:r>
        <w:r>
          <w:rPr>
            <w:noProof/>
            <w:webHidden/>
          </w:rPr>
        </w:r>
      </w:ins>
      <w:r>
        <w:rPr>
          <w:noProof/>
          <w:webHidden/>
        </w:rPr>
        <w:fldChar w:fldCharType="separate"/>
      </w:r>
      <w:ins w:id="1278" w:author="Markus Brüderl" w:date="2017-11-21T08:50:00Z">
        <w:r>
          <w:rPr>
            <w:noProof/>
            <w:webHidden/>
          </w:rPr>
          <w:t>155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79" w:author="Markus Brüderl" w:date="2017-11-21T08:50:00Z"/>
          <w:rFonts w:eastAsiaTheme="minorEastAsia" w:cstheme="minorBidi"/>
          <w:noProof/>
          <w:sz w:val="22"/>
          <w:szCs w:val="22"/>
        </w:rPr>
      </w:pPr>
      <w:ins w:id="12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_Toc499017935 \h </w:instrText>
        </w:r>
        <w:r>
          <w:rPr>
            <w:noProof/>
            <w:webHidden/>
          </w:rPr>
        </w:r>
      </w:ins>
      <w:r>
        <w:rPr>
          <w:noProof/>
          <w:webHidden/>
        </w:rPr>
        <w:fldChar w:fldCharType="separate"/>
      </w:r>
      <w:ins w:id="1281" w:author="Markus Brüderl" w:date="2017-11-21T08:50:00Z">
        <w:r>
          <w:rPr>
            <w:noProof/>
            <w:webHidden/>
          </w:rPr>
          <w:t>155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82" w:author="Markus Brüderl" w:date="2017-11-21T08:50:00Z"/>
          <w:rFonts w:eastAsiaTheme="minorEastAsia" w:cstheme="minorBidi"/>
          <w:noProof/>
          <w:sz w:val="22"/>
          <w:szCs w:val="22"/>
        </w:rPr>
      </w:pPr>
      <w:ins w:id="12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lang w:val="en-US"/>
          </w:rPr>
          <w:t>3.7.7.1.1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_Toc499017936 \h </w:instrText>
        </w:r>
        <w:r>
          <w:rPr>
            <w:noProof/>
            <w:webHidden/>
          </w:rPr>
        </w:r>
      </w:ins>
      <w:r>
        <w:rPr>
          <w:noProof/>
          <w:webHidden/>
        </w:rPr>
        <w:fldChar w:fldCharType="separate"/>
      </w:r>
      <w:ins w:id="1284" w:author="Markus Brüderl" w:date="2017-11-21T08:50:00Z">
        <w:r>
          <w:rPr>
            <w:noProof/>
            <w:webHidden/>
          </w:rPr>
          <w:t>156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85" w:author="Markus Brüderl" w:date="2017-11-21T08:50:00Z"/>
          <w:rFonts w:eastAsiaTheme="minorEastAsia" w:cstheme="minorBidi"/>
          <w:noProof/>
          <w:sz w:val="22"/>
          <w:szCs w:val="22"/>
        </w:rPr>
      </w:pPr>
      <w:ins w:id="12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_Toc499017937 \h </w:instrText>
        </w:r>
        <w:r>
          <w:rPr>
            <w:noProof/>
            <w:webHidden/>
          </w:rPr>
        </w:r>
      </w:ins>
      <w:r>
        <w:rPr>
          <w:noProof/>
          <w:webHidden/>
        </w:rPr>
        <w:fldChar w:fldCharType="separate"/>
      </w:r>
      <w:ins w:id="1287" w:author="Markus Brüderl" w:date="2017-11-21T08:50:00Z">
        <w:r>
          <w:rPr>
            <w:noProof/>
            <w:webHidden/>
          </w:rPr>
          <w:t>156</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288" w:author="Markus Brüderl" w:date="2017-11-21T08:50:00Z"/>
          <w:rFonts w:eastAsiaTheme="minorEastAsia" w:cstheme="minorBidi"/>
          <w:noProof/>
          <w:sz w:val="22"/>
          <w:szCs w:val="22"/>
        </w:rPr>
      </w:pPr>
      <w:ins w:id="12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_Toc499017938 \h </w:instrText>
        </w:r>
        <w:r>
          <w:rPr>
            <w:noProof/>
            <w:webHidden/>
          </w:rPr>
        </w:r>
      </w:ins>
      <w:r>
        <w:rPr>
          <w:noProof/>
          <w:webHidden/>
        </w:rPr>
        <w:fldChar w:fldCharType="separate"/>
      </w:r>
      <w:ins w:id="1290" w:author="Markus Brüderl" w:date="2017-11-21T08:50:00Z">
        <w:r>
          <w:rPr>
            <w:noProof/>
            <w:webHidden/>
          </w:rPr>
          <w:t>156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91" w:author="Markus Brüderl" w:date="2017-11-21T08:50:00Z"/>
          <w:rFonts w:eastAsiaTheme="minorEastAsia" w:cstheme="minorBidi"/>
          <w:noProof/>
          <w:sz w:val="22"/>
          <w:szCs w:val="22"/>
        </w:rPr>
      </w:pPr>
      <w:ins w:id="12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"_Toc499017939"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_Toc499017939 \h </w:instrText>
        </w:r>
        <w:r>
          <w:rPr>
            <w:noProof/>
            <w:webHidden/>
          </w:rPr>
        </w:r>
      </w:ins>
      <w:r>
        <w:rPr>
          <w:noProof/>
          <w:webHidden/>
        </w:rPr>
        <w:fldChar w:fldCharType="separate"/>
      </w:r>
      <w:ins w:id="1293" w:author="Markus Brüderl" w:date="2017-11-21T08:50:00Z">
        <w:r>
          <w:rPr>
            <w:noProof/>
            <w:webHidden/>
          </w:rPr>
          <w:t>156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294" w:author="Markus Brüderl" w:date="2017-11-21T08:50:00Z"/>
          <w:rFonts w:eastAsiaTheme="minorEastAsia" w:cstheme="minorBidi"/>
          <w:noProof/>
          <w:sz w:val="22"/>
          <w:szCs w:val="22"/>
        </w:rPr>
      </w:pPr>
      <w:ins w:id="12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_Toc499017940 \h </w:instrText>
        </w:r>
        <w:r>
          <w:rPr>
            <w:noProof/>
            <w:webHidden/>
          </w:rPr>
        </w:r>
      </w:ins>
      <w:r>
        <w:rPr>
          <w:noProof/>
          <w:webHidden/>
        </w:rPr>
        <w:fldChar w:fldCharType="separate"/>
      </w:r>
      <w:ins w:id="1296" w:author="Markus Brüderl" w:date="2017-11-21T08:50:00Z">
        <w:r>
          <w:rPr>
            <w:noProof/>
            <w:webHidden/>
          </w:rPr>
          <w:t>156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297" w:author="Markus Brüderl" w:date="2017-11-21T08:50:00Z"/>
          <w:rFonts w:eastAsiaTheme="minorEastAsia" w:cstheme="minorBidi"/>
          <w:noProof/>
          <w:sz w:val="22"/>
          <w:szCs w:val="22"/>
        </w:rPr>
      </w:pPr>
      <w:ins w:id="1298"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"_Toc499017941"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3.7.8</w:t>
        </w:r>
        <w:r>
          <w:rPr>
            <w:rFonts w:eastAsiaTheme="minorEastAsia" w:cstheme="minorBidi"/>
            <w:noProof/>
            <w:sz w:val="22"/>
            <w:szCs w:val="22"/>
          </w:rPr>
          <w:tab/>
        </w:r>
        <w:r w:rsidRPr="00FC6015">
          <w:rPr>
            <w:rStyle w:val="Hyperlink"/>
            <w:noProof/>
          </w:rPr>
          <w:t>checkKalkulation</w:t>
        </w:r>
        <w:r>
          <w:rPr>
            <w:noProof/>
            <w:webHidden/>
          </w:rPr>
          <w:tab/>
        </w:r>
        <w:r>
          <w:rPr>
            <w:noProof/>
            <w:webHidden/>
          </w:rPr>
          <w:fldChar w:fldCharType="begin"/>
        </w:r>
        <w:r>
          <w:rPr>
            <w:noProof/>
            <w:webHidden/>
          </w:rPr>
          <w:instrText xml:space="preserve"> PAGEREF _Toc499017941 \h </w:instrText>
        </w:r>
        <w:r>
          <w:rPr>
            <w:noProof/>
            <w:webHidden/>
          </w:rPr>
        </w:r>
      </w:ins>
      <w:r>
        <w:rPr>
          <w:noProof/>
          <w:webHidden/>
        </w:rPr>
        <w:fldChar w:fldCharType="separate"/>
      </w:r>
      <w:ins w:id="1299" w:author="Markus Brüderl" w:date="2017-11-21T08:50:00Z">
        <w:r>
          <w:rPr>
            <w:noProof/>
            <w:webHidden/>
          </w:rPr>
          <w:t>157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300" w:author="Markus Brüderl" w:date="2017-11-21T08:50:00Z"/>
          <w:rFonts w:eastAsiaTheme="minorEastAsia" w:cstheme="minorBidi"/>
          <w:noProof/>
          <w:sz w:val="22"/>
          <w:szCs w:val="22"/>
        </w:rPr>
      </w:pPr>
      <w:ins w:id="13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3.7.9</w:t>
        </w:r>
        <w:r>
          <w:rPr>
            <w:rFonts w:eastAsiaTheme="minorEastAsia" w:cstheme="minorBidi"/>
            <w:noProof/>
            <w:sz w:val="22"/>
            <w:szCs w:val="22"/>
          </w:rPr>
          <w:tab/>
        </w:r>
        <w:r w:rsidRPr="00FC6015">
          <w:rPr>
            <w:rStyle w:val="Hyperlink"/>
            <w:noProof/>
          </w:rPr>
          <w:t>checkTrRisk</w:t>
        </w:r>
        <w:r>
          <w:rPr>
            <w:noProof/>
            <w:webHidden/>
          </w:rPr>
          <w:tab/>
        </w:r>
        <w:r>
          <w:rPr>
            <w:noProof/>
            <w:webHidden/>
          </w:rPr>
          <w:fldChar w:fldCharType="begin"/>
        </w:r>
        <w:r>
          <w:rPr>
            <w:noProof/>
            <w:webHidden/>
          </w:rPr>
          <w:instrText xml:space="preserve"> PAGEREF _Toc499017942 \h </w:instrText>
        </w:r>
        <w:r>
          <w:rPr>
            <w:noProof/>
            <w:webHidden/>
          </w:rPr>
        </w:r>
      </w:ins>
      <w:r>
        <w:rPr>
          <w:noProof/>
          <w:webHidden/>
        </w:rPr>
        <w:fldChar w:fldCharType="separate"/>
      </w:r>
      <w:ins w:id="1302" w:author="Markus Brüderl" w:date="2017-11-21T08:50:00Z">
        <w:r>
          <w:rPr>
            <w:noProof/>
            <w:webHidden/>
          </w:rPr>
          <w:t>158</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303" w:author="Markus Brüderl" w:date="2017-11-21T08:50:00Z"/>
          <w:rFonts w:eastAsiaTheme="minorEastAsia" w:cstheme="minorBidi"/>
          <w:noProof/>
          <w:sz w:val="22"/>
          <w:szCs w:val="22"/>
        </w:rPr>
      </w:pPr>
      <w:ins w:id="13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3.7.9.1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_Toc499017943 \h </w:instrText>
        </w:r>
        <w:r>
          <w:rPr>
            <w:noProof/>
            <w:webHidden/>
          </w:rPr>
        </w:r>
      </w:ins>
      <w:r>
        <w:rPr>
          <w:noProof/>
          <w:webHidden/>
        </w:rPr>
        <w:fldChar w:fldCharType="separate"/>
      </w:r>
      <w:ins w:id="1305" w:author="Markus Brüderl" w:date="2017-11-21T08:50:00Z">
        <w:r>
          <w:rPr>
            <w:noProof/>
            <w:webHidden/>
          </w:rPr>
          <w:t>158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306" w:author="Markus Brüderl" w:date="2017-11-21T08:50:00Z"/>
          <w:rFonts w:eastAsiaTheme="minorEastAsia" w:cstheme="minorBidi"/>
          <w:noProof/>
          <w:sz w:val="22"/>
          <w:szCs w:val="22"/>
        </w:rPr>
      </w:pPr>
      <w:ins w:id="13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3.7.9.1.1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_Toc499017944 \h </w:instrText>
        </w:r>
        <w:r>
          <w:rPr>
            <w:noProof/>
            <w:webHidden/>
          </w:rPr>
        </w:r>
      </w:ins>
      <w:r>
        <w:rPr>
          <w:noProof/>
          <w:webHidden/>
        </w:rPr>
        <w:fldChar w:fldCharType="separate"/>
      </w:r>
      <w:ins w:id="1308" w:author="Markus Brüderl" w:date="2017-11-21T08:50:00Z">
        <w:r>
          <w:rPr>
            <w:noProof/>
            <w:webHidden/>
          </w:rPr>
          <w:t>158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309" w:author="Markus Brüderl" w:date="2017-11-21T08:50:00Z"/>
          <w:rFonts w:eastAsiaTheme="minorEastAsia" w:cstheme="minorBidi"/>
          <w:noProof/>
          <w:sz w:val="22"/>
          <w:szCs w:val="22"/>
        </w:rPr>
      </w:pPr>
      <w:ins w:id="13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3.7.9.1.2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_Toc499017945 \h </w:instrText>
        </w:r>
        <w:r>
          <w:rPr>
            <w:noProof/>
            <w:webHidden/>
          </w:rPr>
        </w:r>
      </w:ins>
      <w:r>
        <w:rPr>
          <w:noProof/>
          <w:webHidden/>
        </w:rPr>
        <w:fldChar w:fldCharType="separate"/>
      </w:r>
      <w:ins w:id="1311" w:author="Markus Brüderl" w:date="2017-11-21T08:50:00Z">
        <w:r>
          <w:rPr>
            <w:noProof/>
            <w:webHidden/>
          </w:rPr>
          <w:t>158</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312" w:author="Markus Brüderl" w:date="2017-11-21T08:50:00Z"/>
          <w:rFonts w:eastAsiaTheme="minorEastAsia" w:cstheme="minorBidi"/>
          <w:noProof/>
          <w:sz w:val="22"/>
          <w:szCs w:val="22"/>
        </w:rPr>
      </w:pPr>
      <w:ins w:id="13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3.7.9.2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_Toc499017946 \h </w:instrText>
        </w:r>
        <w:r>
          <w:rPr>
            <w:noProof/>
            <w:webHidden/>
          </w:rPr>
        </w:r>
      </w:ins>
      <w:r>
        <w:rPr>
          <w:noProof/>
          <w:webHidden/>
        </w:rPr>
        <w:fldChar w:fldCharType="separate"/>
      </w:r>
      <w:ins w:id="1314" w:author="Markus Brüderl" w:date="2017-11-21T08:50:00Z">
        <w:r>
          <w:rPr>
            <w:noProof/>
            <w:webHidden/>
          </w:rPr>
          <w:t>158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315" w:author="Markus Brüderl" w:date="2017-11-21T08:50:00Z"/>
          <w:rFonts w:eastAsiaTheme="minorEastAsia" w:cstheme="minorBidi"/>
          <w:noProof/>
          <w:sz w:val="22"/>
          <w:szCs w:val="22"/>
        </w:rPr>
      </w:pPr>
      <w:ins w:id="13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3.7.9.2.1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_Toc499017947 \h </w:instrText>
        </w:r>
        <w:r>
          <w:rPr>
            <w:noProof/>
            <w:webHidden/>
          </w:rPr>
        </w:r>
      </w:ins>
      <w:r>
        <w:rPr>
          <w:noProof/>
          <w:webHidden/>
        </w:rPr>
        <w:fldChar w:fldCharType="separate"/>
      </w:r>
      <w:ins w:id="1317" w:author="Markus Brüderl" w:date="2017-11-21T08:50:00Z">
        <w:r>
          <w:rPr>
            <w:noProof/>
            <w:webHidden/>
          </w:rPr>
          <w:t>158</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318" w:author="Markus Brüderl" w:date="2017-11-21T08:50:00Z"/>
          <w:rFonts w:eastAsiaTheme="minorEastAsia" w:cstheme="minorBidi"/>
          <w:noProof/>
          <w:sz w:val="22"/>
          <w:szCs w:val="22"/>
        </w:rPr>
      </w:pPr>
      <w:ins w:id="13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3.7.9.2.2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_Toc499017948 \h </w:instrText>
        </w:r>
        <w:r>
          <w:rPr>
            <w:noProof/>
            <w:webHidden/>
          </w:rPr>
        </w:r>
      </w:ins>
      <w:r>
        <w:rPr>
          <w:noProof/>
          <w:webHidden/>
        </w:rPr>
        <w:fldChar w:fldCharType="separate"/>
      </w:r>
      <w:ins w:id="1320" w:author="Markus Brüderl" w:date="2017-11-21T08:50:00Z">
        <w:r>
          <w:rPr>
            <w:noProof/>
            <w:webHidden/>
          </w:rPr>
          <w:t>159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321" w:author="Markus Brüderl" w:date="2017-11-21T08:50:00Z"/>
          <w:rFonts w:eastAsiaTheme="minorEastAsia" w:cstheme="minorBidi"/>
          <w:noProof/>
          <w:sz w:val="22"/>
          <w:szCs w:val="22"/>
        </w:rPr>
      </w:pPr>
      <w:ins w:id="13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"_Toc499017949"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3.7.10</w:t>
        </w:r>
        <w:r>
          <w:rPr>
            <w:rFonts w:eastAsiaTheme="minorEastAsia" w:cstheme="minorBidi"/>
            <w:noProof/>
            <w:sz w:val="22"/>
            <w:szCs w:val="22"/>
          </w:rPr>
          <w:tab/>
        </w:r>
        <w:r w:rsidRPr="00FC6015">
          <w:rPr>
            <w:rStyle w:val="Hyperlink"/>
            <w:noProof/>
          </w:rPr>
          <w:t>checkTrRiskById</w:t>
        </w:r>
        <w:r>
          <w:rPr>
            <w:noProof/>
            <w:webHidden/>
          </w:rPr>
          <w:tab/>
        </w:r>
        <w:r>
          <w:rPr>
            <w:noProof/>
            <w:webHidden/>
          </w:rPr>
          <w:fldChar w:fldCharType="begin"/>
        </w:r>
        <w:r>
          <w:rPr>
            <w:noProof/>
            <w:webHidden/>
          </w:rPr>
          <w:instrText xml:space="preserve"> PAGEREF _Toc499017949 \h </w:instrText>
        </w:r>
        <w:r>
          <w:rPr>
            <w:noProof/>
            <w:webHidden/>
          </w:rPr>
        </w:r>
      </w:ins>
      <w:r>
        <w:rPr>
          <w:noProof/>
          <w:webHidden/>
        </w:rPr>
        <w:fldChar w:fldCharType="separate"/>
      </w:r>
      <w:ins w:id="1323" w:author="Markus Brüderl" w:date="2017-11-21T08:50:00Z">
        <w:r>
          <w:rPr>
            <w:noProof/>
            <w:webHidden/>
          </w:rPr>
          <w:t>159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324" w:author="Markus Brüderl" w:date="2017-11-21T08:50:00Z"/>
          <w:rFonts w:eastAsiaTheme="minorEastAsia" w:cstheme="minorBidi"/>
          <w:noProof/>
          <w:sz w:val="22"/>
          <w:szCs w:val="22"/>
        </w:rPr>
      </w:pPr>
      <w:ins w:id="13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_Toc499017950 \h </w:instrText>
        </w:r>
        <w:r>
          <w:rPr>
            <w:noProof/>
            <w:webHidden/>
          </w:rPr>
        </w:r>
      </w:ins>
      <w:r>
        <w:rPr>
          <w:noProof/>
          <w:webHidden/>
        </w:rPr>
        <w:fldChar w:fldCharType="separate"/>
      </w:r>
      <w:ins w:id="1326" w:author="Markus Brüderl" w:date="2017-11-21T08:50:00Z">
        <w:r>
          <w:rPr>
            <w:noProof/>
            <w:webHidden/>
          </w:rPr>
          <w:t>159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27" w:author="Markus Brüderl" w:date="2017-11-21T08:50:00Z"/>
          <w:rFonts w:eastAsiaTheme="minorEastAsia" w:cstheme="minorBidi"/>
          <w:noProof/>
          <w:sz w:val="22"/>
          <w:szCs w:val="22"/>
        </w:rPr>
      </w:pPr>
      <w:ins w:id="13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_Toc499017951 \h </w:instrText>
        </w:r>
        <w:r>
          <w:rPr>
            <w:noProof/>
            <w:webHidden/>
          </w:rPr>
        </w:r>
      </w:ins>
      <w:r>
        <w:rPr>
          <w:noProof/>
          <w:webHidden/>
        </w:rPr>
        <w:fldChar w:fldCharType="separate"/>
      </w:r>
      <w:ins w:id="1329" w:author="Markus Brüderl" w:date="2017-11-21T08:50:00Z">
        <w:r>
          <w:rPr>
            <w:noProof/>
            <w:webHidden/>
          </w:rPr>
          <w:t>159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30" w:author="Markus Brüderl" w:date="2017-11-21T08:50:00Z"/>
          <w:rFonts w:eastAsiaTheme="minorEastAsia" w:cstheme="minorBidi"/>
          <w:noProof/>
          <w:sz w:val="22"/>
          <w:szCs w:val="22"/>
        </w:rPr>
      </w:pPr>
      <w:ins w:id="13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_Toc499017952 \h </w:instrText>
        </w:r>
        <w:r>
          <w:rPr>
            <w:noProof/>
            <w:webHidden/>
          </w:rPr>
        </w:r>
      </w:ins>
      <w:r>
        <w:rPr>
          <w:noProof/>
          <w:webHidden/>
        </w:rPr>
        <w:fldChar w:fldCharType="separate"/>
      </w:r>
      <w:ins w:id="1332" w:author="Markus Brüderl" w:date="2017-11-21T08:50:00Z">
        <w:r>
          <w:rPr>
            <w:noProof/>
            <w:webHidden/>
          </w:rPr>
          <w:t>159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333" w:author="Markus Brüderl" w:date="2017-11-21T08:50:00Z"/>
          <w:rFonts w:eastAsiaTheme="minorEastAsia" w:cstheme="minorBidi"/>
          <w:noProof/>
          <w:sz w:val="22"/>
          <w:szCs w:val="22"/>
        </w:rPr>
      </w:pPr>
      <w:ins w:id="13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_Toc499017953 \h </w:instrText>
        </w:r>
        <w:r>
          <w:rPr>
            <w:noProof/>
            <w:webHidden/>
          </w:rPr>
        </w:r>
      </w:ins>
      <w:r>
        <w:rPr>
          <w:noProof/>
          <w:webHidden/>
        </w:rPr>
        <w:fldChar w:fldCharType="separate"/>
      </w:r>
      <w:ins w:id="1335" w:author="Markus Brüderl" w:date="2017-11-21T08:50:00Z">
        <w:r>
          <w:rPr>
            <w:noProof/>
            <w:webHidden/>
          </w:rPr>
          <w:t>159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36" w:author="Markus Brüderl" w:date="2017-11-21T08:50:00Z"/>
          <w:rFonts w:eastAsiaTheme="minorEastAsia" w:cstheme="minorBidi"/>
          <w:noProof/>
          <w:sz w:val="22"/>
          <w:szCs w:val="22"/>
        </w:rPr>
      </w:pPr>
      <w:ins w:id="13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_Toc499017954 \h </w:instrText>
        </w:r>
        <w:r>
          <w:rPr>
            <w:noProof/>
            <w:webHidden/>
          </w:rPr>
        </w:r>
      </w:ins>
      <w:r>
        <w:rPr>
          <w:noProof/>
          <w:webHidden/>
        </w:rPr>
        <w:fldChar w:fldCharType="separate"/>
      </w:r>
      <w:ins w:id="1338" w:author="Markus Brüderl" w:date="2017-11-21T08:50:00Z">
        <w:r>
          <w:rPr>
            <w:noProof/>
            <w:webHidden/>
          </w:rPr>
          <w:t>159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39" w:author="Markus Brüderl" w:date="2017-11-21T08:50:00Z"/>
          <w:rFonts w:eastAsiaTheme="minorEastAsia" w:cstheme="minorBidi"/>
          <w:noProof/>
          <w:sz w:val="22"/>
          <w:szCs w:val="22"/>
        </w:rPr>
      </w:pPr>
      <w:ins w:id="13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_Toc499017955 \h </w:instrText>
        </w:r>
        <w:r>
          <w:rPr>
            <w:noProof/>
            <w:webHidden/>
          </w:rPr>
        </w:r>
      </w:ins>
      <w:r>
        <w:rPr>
          <w:noProof/>
          <w:webHidden/>
        </w:rPr>
        <w:fldChar w:fldCharType="separate"/>
      </w:r>
      <w:ins w:id="1341" w:author="Markus Brüderl" w:date="2017-11-21T08:50:00Z">
        <w:r>
          <w:rPr>
            <w:noProof/>
            <w:webHidden/>
          </w:rPr>
          <w:t>160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342" w:author="Markus Brüderl" w:date="2017-11-21T08:50:00Z"/>
          <w:rFonts w:eastAsiaTheme="minorEastAsia" w:cstheme="minorBidi"/>
          <w:noProof/>
          <w:sz w:val="22"/>
          <w:szCs w:val="22"/>
        </w:rPr>
      </w:pPr>
      <w:ins w:id="13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w:t>
        </w:r>
        <w:r>
          <w:rPr>
            <w:rFonts w:eastAsiaTheme="minorEastAsia" w:cstheme="minorBidi"/>
            <w:noProof/>
            <w:sz w:val="22"/>
            <w:szCs w:val="22"/>
          </w:rPr>
          <w:tab/>
        </w:r>
        <w:r w:rsidRPr="00FC6015">
          <w:rPr>
            <w:rStyle w:val="Hyperlink"/>
            <w:noProof/>
          </w:rPr>
          <w:t>createAntragFromNkk</w:t>
        </w:r>
        <w:r>
          <w:rPr>
            <w:noProof/>
            <w:webHidden/>
          </w:rPr>
          <w:tab/>
        </w:r>
        <w:r>
          <w:rPr>
            <w:noProof/>
            <w:webHidden/>
          </w:rPr>
          <w:fldChar w:fldCharType="begin"/>
        </w:r>
        <w:r>
          <w:rPr>
            <w:noProof/>
            <w:webHidden/>
          </w:rPr>
          <w:instrText xml:space="preserve"> PAGEREF _Toc499017956 \h </w:instrText>
        </w:r>
        <w:r>
          <w:rPr>
            <w:noProof/>
            <w:webHidden/>
          </w:rPr>
        </w:r>
      </w:ins>
      <w:r>
        <w:rPr>
          <w:noProof/>
          <w:webHidden/>
        </w:rPr>
        <w:fldChar w:fldCharType="separate"/>
      </w:r>
      <w:ins w:id="1344" w:author="Markus Brüderl" w:date="2017-11-21T08:50:00Z">
        <w:r>
          <w:rPr>
            <w:noProof/>
            <w:webHidden/>
          </w:rPr>
          <w:t>160</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345" w:author="Markus Brüderl" w:date="2017-11-21T08:50:00Z"/>
          <w:rFonts w:eastAsiaTheme="minorEastAsia" w:cstheme="minorBidi"/>
          <w:noProof/>
          <w:sz w:val="22"/>
          <w:szCs w:val="22"/>
        </w:rPr>
      </w:pPr>
      <w:ins w:id="13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_Toc499017957 \h </w:instrText>
        </w:r>
        <w:r>
          <w:rPr>
            <w:noProof/>
            <w:webHidden/>
          </w:rPr>
        </w:r>
      </w:ins>
      <w:r>
        <w:rPr>
          <w:noProof/>
          <w:webHidden/>
        </w:rPr>
        <w:fldChar w:fldCharType="separate"/>
      </w:r>
      <w:ins w:id="1347" w:author="Markus Brüderl" w:date="2017-11-21T08:50:00Z">
        <w:r>
          <w:rPr>
            <w:noProof/>
            <w:webHidden/>
          </w:rPr>
          <w:t>160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48" w:author="Markus Brüderl" w:date="2017-11-21T08:50:00Z"/>
          <w:rFonts w:eastAsiaTheme="minorEastAsia" w:cstheme="minorBidi"/>
          <w:noProof/>
          <w:sz w:val="22"/>
          <w:szCs w:val="22"/>
        </w:rPr>
      </w:pPr>
      <w:ins w:id="13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_Toc499017958 \h </w:instrText>
        </w:r>
        <w:r>
          <w:rPr>
            <w:noProof/>
            <w:webHidden/>
          </w:rPr>
        </w:r>
      </w:ins>
      <w:r>
        <w:rPr>
          <w:noProof/>
          <w:webHidden/>
        </w:rPr>
        <w:fldChar w:fldCharType="separate"/>
      </w:r>
      <w:ins w:id="1350" w:author="Markus Brüderl" w:date="2017-11-21T08:50:00Z">
        <w:r>
          <w:rPr>
            <w:noProof/>
            <w:webHidden/>
          </w:rPr>
          <w:t>160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51" w:author="Markus Brüderl" w:date="2017-11-21T08:50:00Z"/>
          <w:rFonts w:eastAsiaTheme="minorEastAsia" w:cstheme="minorBidi"/>
          <w:noProof/>
          <w:sz w:val="22"/>
          <w:szCs w:val="22"/>
        </w:rPr>
      </w:pPr>
      <w:ins w:id="13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"_Toc499017959"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_Toc499017959 \h </w:instrText>
        </w:r>
        <w:r>
          <w:rPr>
            <w:noProof/>
            <w:webHidden/>
          </w:rPr>
        </w:r>
      </w:ins>
      <w:r>
        <w:rPr>
          <w:noProof/>
          <w:webHidden/>
        </w:rPr>
        <w:fldChar w:fldCharType="separate"/>
      </w:r>
      <w:ins w:id="1353" w:author="Markus Brüderl" w:date="2017-11-21T08:50:00Z">
        <w:r>
          <w:rPr>
            <w:noProof/>
            <w:webHidden/>
          </w:rPr>
          <w:t>160</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354" w:author="Markus Brüderl" w:date="2017-11-21T08:50:00Z"/>
          <w:rFonts w:eastAsiaTheme="minorEastAsia" w:cstheme="minorBidi"/>
          <w:noProof/>
          <w:sz w:val="22"/>
          <w:szCs w:val="22"/>
        </w:rPr>
      </w:pPr>
      <w:ins w:id="13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_Toc499017960 \h </w:instrText>
        </w:r>
        <w:r>
          <w:rPr>
            <w:noProof/>
            <w:webHidden/>
          </w:rPr>
        </w:r>
      </w:ins>
      <w:r>
        <w:rPr>
          <w:noProof/>
          <w:webHidden/>
        </w:rPr>
        <w:fldChar w:fldCharType="separate"/>
      </w:r>
      <w:ins w:id="1356" w:author="Markus Brüderl" w:date="2017-11-21T08:50:00Z">
        <w:r>
          <w:rPr>
            <w:noProof/>
            <w:webHidden/>
          </w:rPr>
          <w:t>161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57" w:author="Markus Brüderl" w:date="2017-11-21T08:50:00Z"/>
          <w:rFonts w:eastAsiaTheme="minorEastAsia" w:cstheme="minorBidi"/>
          <w:noProof/>
          <w:sz w:val="22"/>
          <w:szCs w:val="22"/>
        </w:rPr>
      </w:pPr>
      <w:ins w:id="13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_Toc499017961 \h </w:instrText>
        </w:r>
        <w:r>
          <w:rPr>
            <w:noProof/>
            <w:webHidden/>
          </w:rPr>
        </w:r>
      </w:ins>
      <w:r>
        <w:rPr>
          <w:noProof/>
          <w:webHidden/>
        </w:rPr>
        <w:fldChar w:fldCharType="separate"/>
      </w:r>
      <w:ins w:id="1359" w:author="Markus Brüderl" w:date="2017-11-21T08:50:00Z">
        <w:r>
          <w:rPr>
            <w:noProof/>
            <w:webHidden/>
          </w:rPr>
          <w:t>161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60" w:author="Markus Brüderl" w:date="2017-11-21T08:50:00Z"/>
          <w:rFonts w:eastAsiaTheme="minorEastAsia" w:cstheme="minorBidi"/>
          <w:noProof/>
          <w:sz w:val="22"/>
          <w:szCs w:val="22"/>
        </w:rPr>
      </w:pPr>
      <w:ins w:id="13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_Toc499017962 \h </w:instrText>
        </w:r>
        <w:r>
          <w:rPr>
            <w:noProof/>
            <w:webHidden/>
          </w:rPr>
        </w:r>
      </w:ins>
      <w:r>
        <w:rPr>
          <w:noProof/>
          <w:webHidden/>
        </w:rPr>
        <w:fldChar w:fldCharType="separate"/>
      </w:r>
      <w:ins w:id="1362" w:author="Markus Brüderl" w:date="2017-11-21T08:50:00Z">
        <w:r>
          <w:rPr>
            <w:noProof/>
            <w:webHidden/>
          </w:rPr>
          <w:t>161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363" w:author="Markus Brüderl" w:date="2017-11-21T08:50:00Z"/>
          <w:rFonts w:eastAsiaTheme="minorEastAsia" w:cstheme="minorBidi"/>
          <w:noProof/>
          <w:sz w:val="22"/>
          <w:szCs w:val="22"/>
        </w:rPr>
      </w:pPr>
      <w:ins w:id="13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w:t>
        </w:r>
        <w:r>
          <w:rPr>
            <w:rFonts w:eastAsiaTheme="minorEastAsia" w:cstheme="minorBidi"/>
            <w:noProof/>
            <w:sz w:val="22"/>
            <w:szCs w:val="22"/>
          </w:rPr>
          <w:tab/>
        </w:r>
        <w:r w:rsidRPr="00FC6015">
          <w:rPr>
            <w:rStyle w:val="Hyperlink"/>
            <w:noProof/>
          </w:rPr>
          <w:t>createExtendedContract</w:t>
        </w:r>
        <w:r>
          <w:rPr>
            <w:noProof/>
            <w:webHidden/>
          </w:rPr>
          <w:tab/>
        </w:r>
        <w:r>
          <w:rPr>
            <w:noProof/>
            <w:webHidden/>
          </w:rPr>
          <w:fldChar w:fldCharType="begin"/>
        </w:r>
        <w:r>
          <w:rPr>
            <w:noProof/>
            <w:webHidden/>
          </w:rPr>
          <w:instrText xml:space="preserve"> PAGEREF _Toc499017963 \h </w:instrText>
        </w:r>
        <w:r>
          <w:rPr>
            <w:noProof/>
            <w:webHidden/>
          </w:rPr>
        </w:r>
      </w:ins>
      <w:r>
        <w:rPr>
          <w:noProof/>
          <w:webHidden/>
        </w:rPr>
        <w:fldChar w:fldCharType="separate"/>
      </w:r>
      <w:ins w:id="1365" w:author="Markus Brüderl" w:date="2017-11-21T08:50:00Z">
        <w:r>
          <w:rPr>
            <w:noProof/>
            <w:webHidden/>
          </w:rPr>
          <w:t>161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366" w:author="Markus Brüderl" w:date="2017-11-21T08:50:00Z"/>
          <w:rFonts w:eastAsiaTheme="minorEastAsia" w:cstheme="minorBidi"/>
          <w:noProof/>
          <w:sz w:val="22"/>
          <w:szCs w:val="22"/>
        </w:rPr>
      </w:pPr>
      <w:ins w:id="13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_Toc499017964 \h </w:instrText>
        </w:r>
        <w:r>
          <w:rPr>
            <w:noProof/>
            <w:webHidden/>
          </w:rPr>
        </w:r>
      </w:ins>
      <w:r>
        <w:rPr>
          <w:noProof/>
          <w:webHidden/>
        </w:rPr>
        <w:fldChar w:fldCharType="separate"/>
      </w:r>
      <w:ins w:id="1368" w:author="Markus Brüderl" w:date="2017-11-21T08:50:00Z">
        <w:r>
          <w:rPr>
            <w:noProof/>
            <w:webHidden/>
          </w:rPr>
          <w:t>161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69" w:author="Markus Brüderl" w:date="2017-11-21T08:50:00Z"/>
          <w:rFonts w:eastAsiaTheme="minorEastAsia" w:cstheme="minorBidi"/>
          <w:noProof/>
          <w:sz w:val="22"/>
          <w:szCs w:val="22"/>
        </w:rPr>
      </w:pPr>
      <w:ins w:id="13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_Toc499017965 \h </w:instrText>
        </w:r>
        <w:r>
          <w:rPr>
            <w:noProof/>
            <w:webHidden/>
          </w:rPr>
        </w:r>
      </w:ins>
      <w:r>
        <w:rPr>
          <w:noProof/>
          <w:webHidden/>
        </w:rPr>
        <w:fldChar w:fldCharType="separate"/>
      </w:r>
      <w:ins w:id="1371" w:author="Markus Brüderl" w:date="2017-11-21T08:50:00Z">
        <w:r>
          <w:rPr>
            <w:noProof/>
            <w:webHidden/>
          </w:rPr>
          <w:t>161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72" w:author="Markus Brüderl" w:date="2017-11-21T08:50:00Z"/>
          <w:rFonts w:eastAsiaTheme="minorEastAsia" w:cstheme="minorBidi"/>
          <w:noProof/>
          <w:sz w:val="22"/>
          <w:szCs w:val="22"/>
        </w:rPr>
      </w:pPr>
      <w:ins w:id="13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_Toc499017966 \h </w:instrText>
        </w:r>
        <w:r>
          <w:rPr>
            <w:noProof/>
            <w:webHidden/>
          </w:rPr>
        </w:r>
      </w:ins>
      <w:r>
        <w:rPr>
          <w:noProof/>
          <w:webHidden/>
        </w:rPr>
        <w:fldChar w:fldCharType="separate"/>
      </w:r>
      <w:ins w:id="1374" w:author="Markus Brüderl" w:date="2017-11-21T08:50:00Z">
        <w:r>
          <w:rPr>
            <w:noProof/>
            <w:webHidden/>
          </w:rPr>
          <w:t>162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375" w:author="Markus Brüderl" w:date="2017-11-21T08:50:00Z"/>
          <w:rFonts w:eastAsiaTheme="minorEastAsia" w:cstheme="minorBidi"/>
          <w:noProof/>
          <w:sz w:val="22"/>
          <w:szCs w:val="22"/>
        </w:rPr>
      </w:pPr>
      <w:ins w:id="13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_Toc499017967 \h </w:instrText>
        </w:r>
        <w:r>
          <w:rPr>
            <w:noProof/>
            <w:webHidden/>
          </w:rPr>
        </w:r>
      </w:ins>
      <w:r>
        <w:rPr>
          <w:noProof/>
          <w:webHidden/>
        </w:rPr>
        <w:fldChar w:fldCharType="separate"/>
      </w:r>
      <w:ins w:id="1377" w:author="Markus Brüderl" w:date="2017-11-21T08:50:00Z">
        <w:r>
          <w:rPr>
            <w:noProof/>
            <w:webHidden/>
          </w:rPr>
          <w:t>162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78" w:author="Markus Brüderl" w:date="2017-11-21T08:50:00Z"/>
          <w:rFonts w:eastAsiaTheme="minorEastAsia" w:cstheme="minorBidi"/>
          <w:noProof/>
          <w:sz w:val="22"/>
          <w:szCs w:val="22"/>
        </w:rPr>
      </w:pPr>
      <w:ins w:id="13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_Toc499017968 \h </w:instrText>
        </w:r>
        <w:r>
          <w:rPr>
            <w:noProof/>
            <w:webHidden/>
          </w:rPr>
        </w:r>
      </w:ins>
      <w:r>
        <w:rPr>
          <w:noProof/>
          <w:webHidden/>
        </w:rPr>
        <w:fldChar w:fldCharType="separate"/>
      </w:r>
      <w:ins w:id="1380" w:author="Markus Brüderl" w:date="2017-11-21T08:50:00Z">
        <w:r>
          <w:rPr>
            <w:noProof/>
            <w:webHidden/>
          </w:rPr>
          <w:t>162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81" w:author="Markus Brüderl" w:date="2017-11-21T08:50:00Z"/>
          <w:rFonts w:eastAsiaTheme="minorEastAsia" w:cstheme="minorBidi"/>
          <w:noProof/>
          <w:sz w:val="22"/>
          <w:szCs w:val="22"/>
        </w:rPr>
      </w:pPr>
      <w:ins w:id="13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"_Toc499017969"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_Toc499017969 \h </w:instrText>
        </w:r>
        <w:r>
          <w:rPr>
            <w:noProof/>
            <w:webHidden/>
          </w:rPr>
        </w:r>
      </w:ins>
      <w:r>
        <w:rPr>
          <w:noProof/>
          <w:webHidden/>
        </w:rPr>
        <w:fldChar w:fldCharType="separate"/>
      </w:r>
      <w:ins w:id="1383" w:author="Markus Brüderl" w:date="2017-11-21T08:50:00Z">
        <w:r>
          <w:rPr>
            <w:noProof/>
            <w:webHidden/>
          </w:rPr>
          <w:t>162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384" w:author="Markus Brüderl" w:date="2017-11-21T08:50:00Z"/>
          <w:rFonts w:eastAsiaTheme="minorEastAsia" w:cstheme="minorBidi"/>
          <w:noProof/>
          <w:sz w:val="22"/>
          <w:szCs w:val="22"/>
        </w:rPr>
      </w:pPr>
      <w:ins w:id="13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3.7.13</w:t>
        </w:r>
        <w:r>
          <w:rPr>
            <w:rFonts w:eastAsiaTheme="minorEastAsia" w:cstheme="minorBidi"/>
            <w:noProof/>
            <w:sz w:val="22"/>
            <w:szCs w:val="22"/>
          </w:rPr>
          <w:tab/>
        </w:r>
        <w:r w:rsidRPr="00FC6015">
          <w:rPr>
            <w:rStyle w:val="Hyperlink"/>
            <w:noProof/>
          </w:rPr>
          <w:t>createOrUpdateAntrag</w:t>
        </w:r>
        <w:r>
          <w:rPr>
            <w:noProof/>
            <w:webHidden/>
          </w:rPr>
          <w:tab/>
        </w:r>
        <w:r>
          <w:rPr>
            <w:noProof/>
            <w:webHidden/>
          </w:rPr>
          <w:fldChar w:fldCharType="begin"/>
        </w:r>
        <w:r>
          <w:rPr>
            <w:noProof/>
            <w:webHidden/>
          </w:rPr>
          <w:instrText xml:space="preserve"> PAGEREF _Toc499017970 \h </w:instrText>
        </w:r>
        <w:r>
          <w:rPr>
            <w:noProof/>
            <w:webHidden/>
          </w:rPr>
        </w:r>
      </w:ins>
      <w:r>
        <w:rPr>
          <w:noProof/>
          <w:webHidden/>
        </w:rPr>
        <w:fldChar w:fldCharType="separate"/>
      </w:r>
      <w:ins w:id="1386" w:author="Markus Brüderl" w:date="2017-11-21T08:50:00Z">
        <w:r>
          <w:rPr>
            <w:noProof/>
            <w:webHidden/>
          </w:rPr>
          <w:t>163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387" w:author="Markus Brüderl" w:date="2017-11-21T08:50:00Z"/>
          <w:rFonts w:eastAsiaTheme="minorEastAsia" w:cstheme="minorBidi"/>
          <w:noProof/>
          <w:sz w:val="22"/>
          <w:szCs w:val="22"/>
        </w:rPr>
      </w:pPr>
      <w:ins w:id="13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_Toc499017971 \h </w:instrText>
        </w:r>
        <w:r>
          <w:rPr>
            <w:noProof/>
            <w:webHidden/>
          </w:rPr>
        </w:r>
      </w:ins>
      <w:r>
        <w:rPr>
          <w:noProof/>
          <w:webHidden/>
        </w:rPr>
        <w:fldChar w:fldCharType="separate"/>
      </w:r>
      <w:ins w:id="1389" w:author="Markus Brüderl" w:date="2017-11-21T08:50:00Z">
        <w:r>
          <w:rPr>
            <w:noProof/>
            <w:webHidden/>
          </w:rPr>
          <w:t>163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90" w:author="Markus Brüderl" w:date="2017-11-21T08:50:00Z"/>
          <w:rFonts w:eastAsiaTheme="minorEastAsia" w:cstheme="minorBidi"/>
          <w:noProof/>
          <w:sz w:val="22"/>
          <w:szCs w:val="22"/>
        </w:rPr>
      </w:pPr>
      <w:ins w:id="13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_Toc499017972 \h </w:instrText>
        </w:r>
        <w:r>
          <w:rPr>
            <w:noProof/>
            <w:webHidden/>
          </w:rPr>
        </w:r>
      </w:ins>
      <w:r>
        <w:rPr>
          <w:noProof/>
          <w:webHidden/>
        </w:rPr>
        <w:fldChar w:fldCharType="separate"/>
      </w:r>
      <w:ins w:id="1392" w:author="Markus Brüderl" w:date="2017-11-21T08:50:00Z">
        <w:r>
          <w:rPr>
            <w:noProof/>
            <w:webHidden/>
          </w:rPr>
          <w:t>163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93" w:author="Markus Brüderl" w:date="2017-11-21T08:50:00Z"/>
          <w:rFonts w:eastAsiaTheme="minorEastAsia" w:cstheme="minorBidi"/>
          <w:noProof/>
          <w:sz w:val="22"/>
          <w:szCs w:val="22"/>
        </w:rPr>
      </w:pPr>
      <w:ins w:id="13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_Toc499017973 \h </w:instrText>
        </w:r>
        <w:r>
          <w:rPr>
            <w:noProof/>
            <w:webHidden/>
          </w:rPr>
        </w:r>
      </w:ins>
      <w:r>
        <w:rPr>
          <w:noProof/>
          <w:webHidden/>
        </w:rPr>
        <w:fldChar w:fldCharType="separate"/>
      </w:r>
      <w:ins w:id="1395" w:author="Markus Brüderl" w:date="2017-11-21T08:50:00Z">
        <w:r>
          <w:rPr>
            <w:noProof/>
            <w:webHidden/>
          </w:rPr>
          <w:t>163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396" w:author="Markus Brüderl" w:date="2017-11-21T08:50:00Z"/>
          <w:rFonts w:eastAsiaTheme="minorEastAsia" w:cstheme="minorBidi"/>
          <w:noProof/>
          <w:sz w:val="22"/>
          <w:szCs w:val="22"/>
        </w:rPr>
      </w:pPr>
      <w:ins w:id="13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_Toc499017974 \h </w:instrText>
        </w:r>
        <w:r>
          <w:rPr>
            <w:noProof/>
            <w:webHidden/>
          </w:rPr>
        </w:r>
      </w:ins>
      <w:r>
        <w:rPr>
          <w:noProof/>
          <w:webHidden/>
        </w:rPr>
        <w:fldChar w:fldCharType="separate"/>
      </w:r>
      <w:ins w:id="1398" w:author="Markus Brüderl" w:date="2017-11-21T08:50:00Z">
        <w:r>
          <w:rPr>
            <w:noProof/>
            <w:webHidden/>
          </w:rPr>
          <w:t>163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399" w:author="Markus Brüderl" w:date="2017-11-21T08:50:00Z"/>
          <w:rFonts w:eastAsiaTheme="minorEastAsia" w:cstheme="minorBidi"/>
          <w:noProof/>
          <w:sz w:val="22"/>
          <w:szCs w:val="22"/>
        </w:rPr>
      </w:pPr>
      <w:ins w:id="14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_Toc499017975 \h </w:instrText>
        </w:r>
        <w:r>
          <w:rPr>
            <w:noProof/>
            <w:webHidden/>
          </w:rPr>
        </w:r>
      </w:ins>
      <w:r>
        <w:rPr>
          <w:noProof/>
          <w:webHidden/>
        </w:rPr>
        <w:fldChar w:fldCharType="separate"/>
      </w:r>
      <w:ins w:id="1401" w:author="Markus Brüderl" w:date="2017-11-21T08:50:00Z">
        <w:r>
          <w:rPr>
            <w:noProof/>
            <w:webHidden/>
          </w:rPr>
          <w:t>163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02" w:author="Markus Brüderl" w:date="2017-11-21T08:50:00Z"/>
          <w:rFonts w:eastAsiaTheme="minorEastAsia" w:cstheme="minorBidi"/>
          <w:noProof/>
          <w:sz w:val="22"/>
          <w:szCs w:val="22"/>
        </w:rPr>
      </w:pPr>
      <w:ins w:id="14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_Toc499017976 \h </w:instrText>
        </w:r>
        <w:r>
          <w:rPr>
            <w:noProof/>
            <w:webHidden/>
          </w:rPr>
        </w:r>
      </w:ins>
      <w:r>
        <w:rPr>
          <w:noProof/>
          <w:webHidden/>
        </w:rPr>
        <w:fldChar w:fldCharType="separate"/>
      </w:r>
      <w:ins w:id="1404" w:author="Markus Brüderl" w:date="2017-11-21T08:50:00Z">
        <w:r>
          <w:rPr>
            <w:noProof/>
            <w:webHidden/>
          </w:rPr>
          <w:t>164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405" w:author="Markus Brüderl" w:date="2017-11-21T08:50:00Z"/>
          <w:rFonts w:eastAsiaTheme="minorEastAsia" w:cstheme="minorBidi"/>
          <w:noProof/>
          <w:sz w:val="22"/>
          <w:szCs w:val="22"/>
        </w:rPr>
      </w:pPr>
      <w:ins w:id="14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3.7.14</w:t>
        </w:r>
        <w:r>
          <w:rPr>
            <w:rFonts w:eastAsiaTheme="minorEastAsia" w:cstheme="minorBidi"/>
            <w:noProof/>
            <w:sz w:val="22"/>
            <w:szCs w:val="22"/>
          </w:rPr>
          <w:tab/>
        </w:r>
        <w:r w:rsidRPr="00FC6015">
          <w:rPr>
            <w:rStyle w:val="Hyperlink"/>
            <w:noProof/>
          </w:rPr>
          <w:t>createOrUpdateUpload</w:t>
        </w:r>
        <w:r>
          <w:rPr>
            <w:noProof/>
            <w:webHidden/>
          </w:rPr>
          <w:tab/>
        </w:r>
        <w:r>
          <w:rPr>
            <w:noProof/>
            <w:webHidden/>
          </w:rPr>
          <w:fldChar w:fldCharType="begin"/>
        </w:r>
        <w:r>
          <w:rPr>
            <w:noProof/>
            <w:webHidden/>
          </w:rPr>
          <w:instrText xml:space="preserve"> PAGEREF _Toc499017977 \h </w:instrText>
        </w:r>
        <w:r>
          <w:rPr>
            <w:noProof/>
            <w:webHidden/>
          </w:rPr>
        </w:r>
      </w:ins>
      <w:r>
        <w:rPr>
          <w:noProof/>
          <w:webHidden/>
        </w:rPr>
        <w:fldChar w:fldCharType="separate"/>
      </w:r>
      <w:ins w:id="1407" w:author="Markus Brüderl" w:date="2017-11-21T08:50:00Z">
        <w:r>
          <w:rPr>
            <w:noProof/>
            <w:webHidden/>
          </w:rPr>
          <w:t>164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408" w:author="Markus Brüderl" w:date="2017-11-21T08:50:00Z"/>
          <w:rFonts w:eastAsiaTheme="minorEastAsia" w:cstheme="minorBidi"/>
          <w:noProof/>
          <w:sz w:val="22"/>
          <w:szCs w:val="22"/>
        </w:rPr>
      </w:pPr>
      <w:ins w:id="14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_Toc499017978 \h </w:instrText>
        </w:r>
        <w:r>
          <w:rPr>
            <w:noProof/>
            <w:webHidden/>
          </w:rPr>
        </w:r>
      </w:ins>
      <w:r>
        <w:rPr>
          <w:noProof/>
          <w:webHidden/>
        </w:rPr>
        <w:fldChar w:fldCharType="separate"/>
      </w:r>
      <w:ins w:id="1410" w:author="Markus Brüderl" w:date="2017-11-21T08:50:00Z">
        <w:r>
          <w:rPr>
            <w:noProof/>
            <w:webHidden/>
          </w:rPr>
          <w:t>164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11" w:author="Markus Brüderl" w:date="2017-11-21T08:50:00Z"/>
          <w:rFonts w:eastAsiaTheme="minorEastAsia" w:cstheme="minorBidi"/>
          <w:noProof/>
          <w:sz w:val="22"/>
          <w:szCs w:val="22"/>
        </w:rPr>
      </w:pPr>
      <w:ins w:id="14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"_Toc499017979"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_Toc499017979 \h </w:instrText>
        </w:r>
        <w:r>
          <w:rPr>
            <w:noProof/>
            <w:webHidden/>
          </w:rPr>
        </w:r>
      </w:ins>
      <w:r>
        <w:rPr>
          <w:noProof/>
          <w:webHidden/>
        </w:rPr>
        <w:fldChar w:fldCharType="separate"/>
      </w:r>
      <w:ins w:id="1413" w:author="Markus Brüderl" w:date="2017-11-21T08:50:00Z">
        <w:r>
          <w:rPr>
            <w:noProof/>
            <w:webHidden/>
          </w:rPr>
          <w:t>164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14" w:author="Markus Brüderl" w:date="2017-11-21T08:50:00Z"/>
          <w:rFonts w:eastAsiaTheme="minorEastAsia" w:cstheme="minorBidi"/>
          <w:noProof/>
          <w:sz w:val="22"/>
          <w:szCs w:val="22"/>
        </w:rPr>
      </w:pPr>
      <w:ins w:id="14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_Toc499017980 \h </w:instrText>
        </w:r>
        <w:r>
          <w:rPr>
            <w:noProof/>
            <w:webHidden/>
          </w:rPr>
        </w:r>
      </w:ins>
      <w:r>
        <w:rPr>
          <w:noProof/>
          <w:webHidden/>
        </w:rPr>
        <w:fldChar w:fldCharType="separate"/>
      </w:r>
      <w:ins w:id="1416" w:author="Markus Brüderl" w:date="2017-11-21T08:50:00Z">
        <w:r>
          <w:rPr>
            <w:noProof/>
            <w:webHidden/>
          </w:rPr>
          <w:t>165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417" w:author="Markus Brüderl" w:date="2017-11-21T08:50:00Z"/>
          <w:rFonts w:eastAsiaTheme="minorEastAsia" w:cstheme="minorBidi"/>
          <w:noProof/>
          <w:sz w:val="22"/>
          <w:szCs w:val="22"/>
        </w:rPr>
      </w:pPr>
      <w:ins w:id="14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_Toc499017981 \h </w:instrText>
        </w:r>
        <w:r>
          <w:rPr>
            <w:noProof/>
            <w:webHidden/>
          </w:rPr>
        </w:r>
      </w:ins>
      <w:r>
        <w:rPr>
          <w:noProof/>
          <w:webHidden/>
        </w:rPr>
        <w:fldChar w:fldCharType="separate"/>
      </w:r>
      <w:ins w:id="1419" w:author="Markus Brüderl" w:date="2017-11-21T08:50:00Z">
        <w:r>
          <w:rPr>
            <w:noProof/>
            <w:webHidden/>
          </w:rPr>
          <w:t>165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20" w:author="Markus Brüderl" w:date="2017-11-21T08:50:00Z"/>
          <w:rFonts w:eastAsiaTheme="minorEastAsia" w:cstheme="minorBidi"/>
          <w:noProof/>
          <w:sz w:val="22"/>
          <w:szCs w:val="22"/>
        </w:rPr>
      </w:pPr>
      <w:ins w:id="14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_Toc499017982 \h </w:instrText>
        </w:r>
        <w:r>
          <w:rPr>
            <w:noProof/>
            <w:webHidden/>
          </w:rPr>
        </w:r>
      </w:ins>
      <w:r>
        <w:rPr>
          <w:noProof/>
          <w:webHidden/>
        </w:rPr>
        <w:fldChar w:fldCharType="separate"/>
      </w:r>
      <w:ins w:id="1422" w:author="Markus Brüderl" w:date="2017-11-21T08:50:00Z">
        <w:r>
          <w:rPr>
            <w:noProof/>
            <w:webHidden/>
          </w:rPr>
          <w:t>165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23" w:author="Markus Brüderl" w:date="2017-11-21T08:50:00Z"/>
          <w:rFonts w:eastAsiaTheme="minorEastAsia" w:cstheme="minorBidi"/>
          <w:noProof/>
          <w:sz w:val="22"/>
          <w:szCs w:val="22"/>
        </w:rPr>
      </w:pPr>
      <w:ins w:id="14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_Toc499017983 \h </w:instrText>
        </w:r>
        <w:r>
          <w:rPr>
            <w:noProof/>
            <w:webHidden/>
          </w:rPr>
        </w:r>
      </w:ins>
      <w:r>
        <w:rPr>
          <w:noProof/>
          <w:webHidden/>
        </w:rPr>
        <w:fldChar w:fldCharType="separate"/>
      </w:r>
      <w:ins w:id="1425" w:author="Markus Brüderl" w:date="2017-11-21T08:50:00Z">
        <w:r>
          <w:rPr>
            <w:noProof/>
            <w:webHidden/>
          </w:rPr>
          <w:t>165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426" w:author="Markus Brüderl" w:date="2017-11-21T08:50:00Z"/>
          <w:rFonts w:eastAsiaTheme="minorEastAsia" w:cstheme="minorBidi"/>
          <w:noProof/>
          <w:sz w:val="22"/>
          <w:szCs w:val="22"/>
        </w:rPr>
      </w:pPr>
      <w:ins w:id="14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3.7.15</w:t>
        </w:r>
        <w:r>
          <w:rPr>
            <w:rFonts w:eastAsiaTheme="minorEastAsia" w:cstheme="minorBidi"/>
            <w:noProof/>
            <w:sz w:val="22"/>
            <w:szCs w:val="22"/>
          </w:rPr>
          <w:tab/>
        </w:r>
        <w:r w:rsidRPr="00FC6015">
          <w:rPr>
            <w:rStyle w:val="Hyperlink"/>
            <w:noProof/>
          </w:rPr>
          <w:t>finanzierungsvariantenDrucken</w:t>
        </w:r>
        <w:r>
          <w:rPr>
            <w:noProof/>
            <w:webHidden/>
          </w:rPr>
          <w:tab/>
        </w:r>
        <w:r>
          <w:rPr>
            <w:noProof/>
            <w:webHidden/>
          </w:rPr>
          <w:fldChar w:fldCharType="begin"/>
        </w:r>
        <w:r>
          <w:rPr>
            <w:noProof/>
            <w:webHidden/>
          </w:rPr>
          <w:instrText xml:space="preserve"> PAGEREF _Toc499017984 \h </w:instrText>
        </w:r>
        <w:r>
          <w:rPr>
            <w:noProof/>
            <w:webHidden/>
          </w:rPr>
        </w:r>
      </w:ins>
      <w:r>
        <w:rPr>
          <w:noProof/>
          <w:webHidden/>
        </w:rPr>
        <w:fldChar w:fldCharType="separate"/>
      </w:r>
      <w:ins w:id="1428" w:author="Markus Brüderl" w:date="2017-11-21T08:50:00Z">
        <w:r>
          <w:rPr>
            <w:noProof/>
            <w:webHidden/>
          </w:rPr>
          <w:t>165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429" w:author="Markus Brüderl" w:date="2017-11-21T08:50:00Z"/>
          <w:rFonts w:eastAsiaTheme="minorEastAsia" w:cstheme="minorBidi"/>
          <w:noProof/>
          <w:sz w:val="22"/>
          <w:szCs w:val="22"/>
        </w:rPr>
      </w:pPr>
      <w:ins w:id="14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_Toc499017985 \h </w:instrText>
        </w:r>
        <w:r>
          <w:rPr>
            <w:noProof/>
            <w:webHidden/>
          </w:rPr>
        </w:r>
      </w:ins>
      <w:r>
        <w:rPr>
          <w:noProof/>
          <w:webHidden/>
        </w:rPr>
        <w:fldChar w:fldCharType="separate"/>
      </w:r>
      <w:ins w:id="1431" w:author="Markus Brüderl" w:date="2017-11-21T08:50:00Z">
        <w:r>
          <w:rPr>
            <w:noProof/>
            <w:webHidden/>
          </w:rPr>
          <w:t>165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32" w:author="Markus Brüderl" w:date="2017-11-21T08:50:00Z"/>
          <w:rFonts w:eastAsiaTheme="minorEastAsia" w:cstheme="minorBidi"/>
          <w:noProof/>
          <w:sz w:val="22"/>
          <w:szCs w:val="22"/>
        </w:rPr>
      </w:pPr>
      <w:ins w:id="14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_Toc499017986 \h </w:instrText>
        </w:r>
        <w:r>
          <w:rPr>
            <w:noProof/>
            <w:webHidden/>
          </w:rPr>
        </w:r>
      </w:ins>
      <w:r>
        <w:rPr>
          <w:noProof/>
          <w:webHidden/>
        </w:rPr>
        <w:fldChar w:fldCharType="separate"/>
      </w:r>
      <w:ins w:id="1434" w:author="Markus Brüderl" w:date="2017-11-21T08:50:00Z">
        <w:r>
          <w:rPr>
            <w:noProof/>
            <w:webHidden/>
          </w:rPr>
          <w:t>165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35" w:author="Markus Brüderl" w:date="2017-11-21T08:50:00Z"/>
          <w:rFonts w:eastAsiaTheme="minorEastAsia" w:cstheme="minorBidi"/>
          <w:noProof/>
          <w:sz w:val="22"/>
          <w:szCs w:val="22"/>
        </w:rPr>
      </w:pPr>
      <w:ins w:id="14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_Toc499017987 \h </w:instrText>
        </w:r>
        <w:r>
          <w:rPr>
            <w:noProof/>
            <w:webHidden/>
          </w:rPr>
        </w:r>
      </w:ins>
      <w:r>
        <w:rPr>
          <w:noProof/>
          <w:webHidden/>
        </w:rPr>
        <w:fldChar w:fldCharType="separate"/>
      </w:r>
      <w:ins w:id="1437" w:author="Markus Brüderl" w:date="2017-11-21T08:50:00Z">
        <w:r>
          <w:rPr>
            <w:noProof/>
            <w:webHidden/>
          </w:rPr>
          <w:t>166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438" w:author="Markus Brüderl" w:date="2017-11-21T08:50:00Z"/>
          <w:rFonts w:eastAsiaTheme="minorEastAsia" w:cstheme="minorBidi"/>
          <w:noProof/>
          <w:sz w:val="22"/>
          <w:szCs w:val="22"/>
        </w:rPr>
      </w:pPr>
      <w:ins w:id="14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_Toc499017988 \h </w:instrText>
        </w:r>
        <w:r>
          <w:rPr>
            <w:noProof/>
            <w:webHidden/>
          </w:rPr>
        </w:r>
      </w:ins>
      <w:r>
        <w:rPr>
          <w:noProof/>
          <w:webHidden/>
        </w:rPr>
        <w:fldChar w:fldCharType="separate"/>
      </w:r>
      <w:ins w:id="1440" w:author="Markus Brüderl" w:date="2017-11-21T08:50:00Z">
        <w:r>
          <w:rPr>
            <w:noProof/>
            <w:webHidden/>
          </w:rPr>
          <w:t>166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41" w:author="Markus Brüderl" w:date="2017-11-21T08:50:00Z"/>
          <w:rFonts w:eastAsiaTheme="minorEastAsia" w:cstheme="minorBidi"/>
          <w:noProof/>
          <w:sz w:val="22"/>
          <w:szCs w:val="22"/>
        </w:rPr>
      </w:pPr>
      <w:ins w:id="14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"_Toc499017989"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_Toc499017989 \h </w:instrText>
        </w:r>
        <w:r>
          <w:rPr>
            <w:noProof/>
            <w:webHidden/>
          </w:rPr>
        </w:r>
      </w:ins>
      <w:r>
        <w:rPr>
          <w:noProof/>
          <w:webHidden/>
        </w:rPr>
        <w:fldChar w:fldCharType="separate"/>
      </w:r>
      <w:ins w:id="1443" w:author="Markus Brüderl" w:date="2017-11-21T08:50:00Z">
        <w:r>
          <w:rPr>
            <w:noProof/>
            <w:webHidden/>
          </w:rPr>
          <w:t>166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44" w:author="Markus Brüderl" w:date="2017-11-21T08:50:00Z"/>
          <w:rFonts w:eastAsiaTheme="minorEastAsia" w:cstheme="minorBidi"/>
          <w:noProof/>
          <w:sz w:val="22"/>
          <w:szCs w:val="22"/>
        </w:rPr>
      </w:pPr>
      <w:ins w:id="14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_Toc499017990 \h </w:instrText>
        </w:r>
        <w:r>
          <w:rPr>
            <w:noProof/>
            <w:webHidden/>
          </w:rPr>
        </w:r>
      </w:ins>
      <w:r>
        <w:rPr>
          <w:noProof/>
          <w:webHidden/>
        </w:rPr>
        <w:fldChar w:fldCharType="separate"/>
      </w:r>
      <w:ins w:id="1446" w:author="Markus Brüderl" w:date="2017-11-21T08:50:00Z">
        <w:r>
          <w:rPr>
            <w:noProof/>
            <w:webHidden/>
          </w:rPr>
          <w:t>166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447" w:author="Markus Brüderl" w:date="2017-11-21T08:50:00Z"/>
          <w:rFonts w:eastAsiaTheme="minorEastAsia" w:cstheme="minorBidi"/>
          <w:noProof/>
          <w:sz w:val="22"/>
          <w:szCs w:val="22"/>
        </w:rPr>
      </w:pPr>
      <w:ins w:id="14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3.7.16</w:t>
        </w:r>
        <w:r>
          <w:rPr>
            <w:rFonts w:eastAsiaTheme="minorEastAsia" w:cstheme="minorBidi"/>
            <w:noProof/>
            <w:sz w:val="22"/>
            <w:szCs w:val="22"/>
          </w:rPr>
          <w:tab/>
        </w:r>
        <w:r w:rsidRPr="00FC6015">
          <w:rPr>
            <w:rStyle w:val="Hyperlink"/>
            <w:noProof/>
          </w:rPr>
          <w:t>getCreditLimits</w:t>
        </w:r>
        <w:r>
          <w:rPr>
            <w:noProof/>
            <w:webHidden/>
          </w:rPr>
          <w:tab/>
        </w:r>
        <w:r>
          <w:rPr>
            <w:noProof/>
            <w:webHidden/>
          </w:rPr>
          <w:fldChar w:fldCharType="begin"/>
        </w:r>
        <w:r>
          <w:rPr>
            <w:noProof/>
            <w:webHidden/>
          </w:rPr>
          <w:instrText xml:space="preserve"> PAGEREF _Toc499017991 \h </w:instrText>
        </w:r>
        <w:r>
          <w:rPr>
            <w:noProof/>
            <w:webHidden/>
          </w:rPr>
        </w:r>
      </w:ins>
      <w:r>
        <w:rPr>
          <w:noProof/>
          <w:webHidden/>
        </w:rPr>
        <w:fldChar w:fldCharType="separate"/>
      </w:r>
      <w:ins w:id="1449" w:author="Markus Brüderl" w:date="2017-11-21T08:50:00Z">
        <w:r>
          <w:rPr>
            <w:noProof/>
            <w:webHidden/>
          </w:rPr>
          <w:t>166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450" w:author="Markus Brüderl" w:date="2017-11-21T08:50:00Z"/>
          <w:rFonts w:eastAsiaTheme="minorEastAsia" w:cstheme="minorBidi"/>
          <w:noProof/>
          <w:sz w:val="22"/>
          <w:szCs w:val="22"/>
        </w:rPr>
      </w:pPr>
      <w:ins w:id="14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_Toc499017992 \h </w:instrText>
        </w:r>
        <w:r>
          <w:rPr>
            <w:noProof/>
            <w:webHidden/>
          </w:rPr>
        </w:r>
      </w:ins>
      <w:r>
        <w:rPr>
          <w:noProof/>
          <w:webHidden/>
        </w:rPr>
        <w:fldChar w:fldCharType="separate"/>
      </w:r>
      <w:ins w:id="1452" w:author="Markus Brüderl" w:date="2017-11-21T08:50:00Z">
        <w:r>
          <w:rPr>
            <w:noProof/>
            <w:webHidden/>
          </w:rPr>
          <w:t>166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53" w:author="Markus Brüderl" w:date="2017-11-21T08:50:00Z"/>
          <w:rFonts w:eastAsiaTheme="minorEastAsia" w:cstheme="minorBidi"/>
          <w:noProof/>
          <w:sz w:val="22"/>
          <w:szCs w:val="22"/>
        </w:rPr>
      </w:pPr>
      <w:ins w:id="14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_Toc499017993 \h </w:instrText>
        </w:r>
        <w:r>
          <w:rPr>
            <w:noProof/>
            <w:webHidden/>
          </w:rPr>
        </w:r>
      </w:ins>
      <w:r>
        <w:rPr>
          <w:noProof/>
          <w:webHidden/>
        </w:rPr>
        <w:fldChar w:fldCharType="separate"/>
      </w:r>
      <w:ins w:id="1455" w:author="Markus Brüderl" w:date="2017-11-21T08:50:00Z">
        <w:r>
          <w:rPr>
            <w:noProof/>
            <w:webHidden/>
          </w:rPr>
          <w:t>167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56" w:author="Markus Brüderl" w:date="2017-11-21T08:50:00Z"/>
          <w:rFonts w:eastAsiaTheme="minorEastAsia" w:cstheme="minorBidi"/>
          <w:noProof/>
          <w:sz w:val="22"/>
          <w:szCs w:val="22"/>
        </w:rPr>
      </w:pPr>
      <w:ins w:id="14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_Toc499017994 \h </w:instrText>
        </w:r>
        <w:r>
          <w:rPr>
            <w:noProof/>
            <w:webHidden/>
          </w:rPr>
        </w:r>
      </w:ins>
      <w:r>
        <w:rPr>
          <w:noProof/>
          <w:webHidden/>
        </w:rPr>
        <w:fldChar w:fldCharType="separate"/>
      </w:r>
      <w:ins w:id="1458" w:author="Markus Brüderl" w:date="2017-11-21T08:50:00Z">
        <w:r>
          <w:rPr>
            <w:noProof/>
            <w:webHidden/>
          </w:rPr>
          <w:t>167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459" w:author="Markus Brüderl" w:date="2017-11-21T08:50:00Z"/>
          <w:rFonts w:eastAsiaTheme="minorEastAsia" w:cstheme="minorBidi"/>
          <w:noProof/>
          <w:sz w:val="22"/>
          <w:szCs w:val="22"/>
        </w:rPr>
      </w:pPr>
      <w:ins w:id="14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_Toc499017995 \h </w:instrText>
        </w:r>
        <w:r>
          <w:rPr>
            <w:noProof/>
            <w:webHidden/>
          </w:rPr>
        </w:r>
      </w:ins>
      <w:r>
        <w:rPr>
          <w:noProof/>
          <w:webHidden/>
        </w:rPr>
        <w:fldChar w:fldCharType="separate"/>
      </w:r>
      <w:ins w:id="1461" w:author="Markus Brüderl" w:date="2017-11-21T08:50:00Z">
        <w:r>
          <w:rPr>
            <w:noProof/>
            <w:webHidden/>
          </w:rPr>
          <w:t>168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62" w:author="Markus Brüderl" w:date="2017-11-21T08:50:00Z"/>
          <w:rFonts w:eastAsiaTheme="minorEastAsia" w:cstheme="minorBidi"/>
          <w:noProof/>
          <w:sz w:val="22"/>
          <w:szCs w:val="22"/>
        </w:rPr>
      </w:pPr>
      <w:ins w:id="14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_Toc499017996 \h </w:instrText>
        </w:r>
        <w:r>
          <w:rPr>
            <w:noProof/>
            <w:webHidden/>
          </w:rPr>
        </w:r>
      </w:ins>
      <w:r>
        <w:rPr>
          <w:noProof/>
          <w:webHidden/>
        </w:rPr>
        <w:fldChar w:fldCharType="separate"/>
      </w:r>
      <w:ins w:id="1464" w:author="Markus Brüderl" w:date="2017-11-21T08:50:00Z">
        <w:r>
          <w:rPr>
            <w:noProof/>
            <w:webHidden/>
          </w:rPr>
          <w:t>168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65" w:author="Markus Brüderl" w:date="2017-11-21T08:50:00Z"/>
          <w:rFonts w:eastAsiaTheme="minorEastAsia" w:cstheme="minorBidi"/>
          <w:noProof/>
          <w:sz w:val="22"/>
          <w:szCs w:val="22"/>
        </w:rPr>
      </w:pPr>
      <w:ins w:id="1466"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"_Toc499017997"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_Toc499017997 \h </w:instrText>
        </w:r>
        <w:r>
          <w:rPr>
            <w:noProof/>
            <w:webHidden/>
          </w:rPr>
        </w:r>
      </w:ins>
      <w:r>
        <w:rPr>
          <w:noProof/>
          <w:webHidden/>
        </w:rPr>
        <w:fldChar w:fldCharType="separate"/>
      </w:r>
      <w:ins w:id="1467" w:author="Markus Brüderl" w:date="2017-11-21T08:50:00Z">
        <w:r>
          <w:rPr>
            <w:noProof/>
            <w:webHidden/>
          </w:rPr>
          <w:t>168</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468" w:author="Markus Brüderl" w:date="2017-11-21T08:50:00Z"/>
          <w:rFonts w:eastAsiaTheme="minorEastAsia" w:cstheme="minorBidi"/>
          <w:noProof/>
          <w:sz w:val="22"/>
          <w:szCs w:val="22"/>
        </w:rPr>
      </w:pPr>
      <w:ins w:id="14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3.7.17</w:t>
        </w:r>
        <w:r>
          <w:rPr>
            <w:rFonts w:eastAsiaTheme="minorEastAsia" w:cstheme="minorBidi"/>
            <w:noProof/>
            <w:sz w:val="22"/>
            <w:szCs w:val="22"/>
          </w:rPr>
          <w:tab/>
        </w:r>
        <w:r w:rsidRPr="00FC6015">
          <w:rPr>
            <w:rStyle w:val="Hyperlink"/>
            <w:noProof/>
          </w:rPr>
          <w:t>getObjektDaten</w:t>
        </w:r>
        <w:r>
          <w:rPr>
            <w:noProof/>
            <w:webHidden/>
          </w:rPr>
          <w:tab/>
        </w:r>
        <w:r>
          <w:rPr>
            <w:noProof/>
            <w:webHidden/>
          </w:rPr>
          <w:fldChar w:fldCharType="begin"/>
        </w:r>
        <w:r>
          <w:rPr>
            <w:noProof/>
            <w:webHidden/>
          </w:rPr>
          <w:instrText xml:space="preserve"> PAGEREF _Toc499017998 \h </w:instrText>
        </w:r>
        <w:r>
          <w:rPr>
            <w:noProof/>
            <w:webHidden/>
          </w:rPr>
        </w:r>
      </w:ins>
      <w:r>
        <w:rPr>
          <w:noProof/>
          <w:webHidden/>
        </w:rPr>
        <w:fldChar w:fldCharType="separate"/>
      </w:r>
      <w:ins w:id="1470"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471" w:author="Markus Brüderl" w:date="2017-11-21T08:50:00Z"/>
          <w:rFonts w:eastAsiaTheme="minorEastAsia" w:cstheme="minorBidi"/>
          <w:noProof/>
          <w:sz w:val="22"/>
          <w:szCs w:val="22"/>
        </w:rPr>
      </w:pPr>
      <w:ins w:id="14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"_Toc499017999"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3.7.18</w:t>
        </w:r>
        <w:r>
          <w:rPr>
            <w:rFonts w:eastAsiaTheme="minorEastAsia" w:cstheme="minorBidi"/>
            <w:noProof/>
            <w:sz w:val="22"/>
            <w:szCs w:val="22"/>
          </w:rPr>
          <w:tab/>
        </w:r>
        <w:r w:rsidRPr="00FC6015">
          <w:rPr>
            <w:rStyle w:val="Hyperlink"/>
            <w:noProof/>
          </w:rPr>
          <w:t>getObjektDatenByVIN</w:t>
        </w:r>
        <w:r>
          <w:rPr>
            <w:noProof/>
            <w:webHidden/>
          </w:rPr>
          <w:tab/>
        </w:r>
        <w:r>
          <w:rPr>
            <w:noProof/>
            <w:webHidden/>
          </w:rPr>
          <w:fldChar w:fldCharType="begin"/>
        </w:r>
        <w:r>
          <w:rPr>
            <w:noProof/>
            <w:webHidden/>
          </w:rPr>
          <w:instrText xml:space="preserve"> PAGEREF _Toc499017999 \h </w:instrText>
        </w:r>
        <w:r>
          <w:rPr>
            <w:noProof/>
            <w:webHidden/>
          </w:rPr>
        </w:r>
      </w:ins>
      <w:r>
        <w:rPr>
          <w:noProof/>
          <w:webHidden/>
        </w:rPr>
        <w:fldChar w:fldCharType="separate"/>
      </w:r>
      <w:ins w:id="1473"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474" w:author="Markus Brüderl" w:date="2017-11-21T08:50:00Z"/>
          <w:rFonts w:eastAsiaTheme="minorEastAsia" w:cstheme="minorBidi"/>
          <w:noProof/>
          <w:sz w:val="22"/>
          <w:szCs w:val="22"/>
        </w:rPr>
      </w:pPr>
      <w:ins w:id="14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3.7.19</w:t>
        </w:r>
        <w:r>
          <w:rPr>
            <w:rFonts w:eastAsiaTheme="minorEastAsia" w:cstheme="minorBidi"/>
            <w:noProof/>
            <w:sz w:val="22"/>
            <w:szCs w:val="22"/>
          </w:rPr>
          <w:tab/>
        </w:r>
        <w:r w:rsidRPr="00FC6015">
          <w:rPr>
            <w:rStyle w:val="Hyperlink"/>
            <w:noProof/>
          </w:rPr>
          <w:t>getParameter</w:t>
        </w:r>
        <w:r>
          <w:rPr>
            <w:noProof/>
            <w:webHidden/>
          </w:rPr>
          <w:tab/>
        </w:r>
        <w:r>
          <w:rPr>
            <w:noProof/>
            <w:webHidden/>
          </w:rPr>
          <w:fldChar w:fldCharType="begin"/>
        </w:r>
        <w:r>
          <w:rPr>
            <w:noProof/>
            <w:webHidden/>
          </w:rPr>
          <w:instrText xml:space="preserve"> PAGEREF _Toc499018000 \h </w:instrText>
        </w:r>
        <w:r>
          <w:rPr>
            <w:noProof/>
            <w:webHidden/>
          </w:rPr>
        </w:r>
      </w:ins>
      <w:r>
        <w:rPr>
          <w:noProof/>
          <w:webHidden/>
        </w:rPr>
        <w:fldChar w:fldCharType="separate"/>
      </w:r>
      <w:ins w:id="1476"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477" w:author="Markus Brüderl" w:date="2017-11-21T08:50:00Z"/>
          <w:rFonts w:eastAsiaTheme="minorEastAsia" w:cstheme="minorBidi"/>
          <w:noProof/>
          <w:sz w:val="22"/>
          <w:szCs w:val="22"/>
        </w:rPr>
      </w:pPr>
      <w:ins w:id="14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3.7.20</w:t>
        </w:r>
        <w:r>
          <w:rPr>
            <w:rFonts w:eastAsiaTheme="minorEastAsia" w:cstheme="minorBidi"/>
            <w:noProof/>
            <w:sz w:val="22"/>
            <w:szCs w:val="22"/>
          </w:rPr>
          <w:tab/>
        </w:r>
        <w:r w:rsidRPr="00FC6015">
          <w:rPr>
            <w:rStyle w:val="Hyperlink"/>
            <w:noProof/>
          </w:rPr>
          <w:t>getUploadDetail</w:t>
        </w:r>
        <w:r>
          <w:rPr>
            <w:noProof/>
            <w:webHidden/>
          </w:rPr>
          <w:tab/>
        </w:r>
        <w:r>
          <w:rPr>
            <w:noProof/>
            <w:webHidden/>
          </w:rPr>
          <w:fldChar w:fldCharType="begin"/>
        </w:r>
        <w:r>
          <w:rPr>
            <w:noProof/>
            <w:webHidden/>
          </w:rPr>
          <w:instrText xml:space="preserve"> PAGEREF _Toc499018001 \h </w:instrText>
        </w:r>
        <w:r>
          <w:rPr>
            <w:noProof/>
            <w:webHidden/>
          </w:rPr>
        </w:r>
      </w:ins>
      <w:r>
        <w:rPr>
          <w:noProof/>
          <w:webHidden/>
        </w:rPr>
        <w:fldChar w:fldCharType="separate"/>
      </w:r>
      <w:ins w:id="1479"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480" w:author="Markus Brüderl" w:date="2017-11-21T08:50:00Z"/>
          <w:rFonts w:eastAsiaTheme="minorEastAsia" w:cstheme="minorBidi"/>
          <w:noProof/>
          <w:sz w:val="22"/>
          <w:szCs w:val="22"/>
        </w:rPr>
      </w:pPr>
      <w:ins w:id="14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_Toc499018002 \h </w:instrText>
        </w:r>
        <w:r>
          <w:rPr>
            <w:noProof/>
            <w:webHidden/>
          </w:rPr>
        </w:r>
      </w:ins>
      <w:r>
        <w:rPr>
          <w:noProof/>
          <w:webHidden/>
        </w:rPr>
        <w:fldChar w:fldCharType="separate"/>
      </w:r>
      <w:ins w:id="1482"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83" w:author="Markus Brüderl" w:date="2017-11-21T08:50:00Z"/>
          <w:rFonts w:eastAsiaTheme="minorEastAsia" w:cstheme="minorBidi"/>
          <w:noProof/>
          <w:sz w:val="22"/>
          <w:szCs w:val="22"/>
        </w:rPr>
      </w:pPr>
      <w:ins w:id="14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_Toc499018003 \h </w:instrText>
        </w:r>
        <w:r>
          <w:rPr>
            <w:noProof/>
            <w:webHidden/>
          </w:rPr>
        </w:r>
      </w:ins>
      <w:r>
        <w:rPr>
          <w:noProof/>
          <w:webHidden/>
        </w:rPr>
        <w:fldChar w:fldCharType="separate"/>
      </w:r>
      <w:ins w:id="1485"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86" w:author="Markus Brüderl" w:date="2017-11-21T08:50:00Z"/>
          <w:rFonts w:eastAsiaTheme="minorEastAsia" w:cstheme="minorBidi"/>
          <w:noProof/>
          <w:sz w:val="22"/>
          <w:szCs w:val="22"/>
        </w:rPr>
      </w:pPr>
      <w:ins w:id="14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_Toc499018004 \h </w:instrText>
        </w:r>
        <w:r>
          <w:rPr>
            <w:noProof/>
            <w:webHidden/>
          </w:rPr>
        </w:r>
      </w:ins>
      <w:r>
        <w:rPr>
          <w:noProof/>
          <w:webHidden/>
        </w:rPr>
        <w:fldChar w:fldCharType="separate"/>
      </w:r>
      <w:ins w:id="1488"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489" w:author="Markus Brüderl" w:date="2017-11-21T08:50:00Z"/>
          <w:rFonts w:eastAsiaTheme="minorEastAsia" w:cstheme="minorBidi"/>
          <w:noProof/>
          <w:sz w:val="22"/>
          <w:szCs w:val="22"/>
        </w:rPr>
      </w:pPr>
      <w:ins w:id="14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_Toc499018005 \h </w:instrText>
        </w:r>
        <w:r>
          <w:rPr>
            <w:noProof/>
            <w:webHidden/>
          </w:rPr>
        </w:r>
      </w:ins>
      <w:r>
        <w:rPr>
          <w:noProof/>
          <w:webHidden/>
        </w:rPr>
        <w:fldChar w:fldCharType="separate"/>
      </w:r>
      <w:ins w:id="1491"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92" w:author="Markus Brüderl" w:date="2017-11-21T08:50:00Z"/>
          <w:rFonts w:eastAsiaTheme="minorEastAsia" w:cstheme="minorBidi"/>
          <w:noProof/>
          <w:sz w:val="22"/>
          <w:szCs w:val="22"/>
        </w:rPr>
      </w:pPr>
      <w:ins w:id="14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_Toc499018006 \h </w:instrText>
        </w:r>
        <w:r>
          <w:rPr>
            <w:noProof/>
            <w:webHidden/>
          </w:rPr>
        </w:r>
      </w:ins>
      <w:r>
        <w:rPr>
          <w:noProof/>
          <w:webHidden/>
        </w:rPr>
        <w:fldChar w:fldCharType="separate"/>
      </w:r>
      <w:ins w:id="1494" w:author="Markus Brüderl" w:date="2017-11-21T08:50:00Z">
        <w:r>
          <w:rPr>
            <w:noProof/>
            <w:webHidden/>
          </w:rPr>
          <w:t>169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495" w:author="Markus Brüderl" w:date="2017-11-21T08:50:00Z"/>
          <w:rFonts w:eastAsiaTheme="minorEastAsia" w:cstheme="minorBidi"/>
          <w:noProof/>
          <w:sz w:val="22"/>
          <w:szCs w:val="22"/>
        </w:rPr>
      </w:pPr>
      <w:ins w:id="14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_Toc499018007 \h </w:instrText>
        </w:r>
        <w:r>
          <w:rPr>
            <w:noProof/>
            <w:webHidden/>
          </w:rPr>
        </w:r>
      </w:ins>
      <w:r>
        <w:rPr>
          <w:noProof/>
          <w:webHidden/>
        </w:rPr>
        <w:fldChar w:fldCharType="separate"/>
      </w:r>
      <w:ins w:id="1497" w:author="Markus Brüderl" w:date="2017-11-21T08:50:00Z">
        <w:r>
          <w:rPr>
            <w:noProof/>
            <w:webHidden/>
          </w:rPr>
          <w:t>170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498" w:author="Markus Brüderl" w:date="2017-11-21T08:50:00Z"/>
          <w:rFonts w:eastAsiaTheme="minorEastAsia" w:cstheme="minorBidi"/>
          <w:noProof/>
          <w:sz w:val="22"/>
          <w:szCs w:val="22"/>
        </w:rPr>
      </w:pPr>
      <w:ins w:id="14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w:t>
        </w:r>
        <w:r>
          <w:rPr>
            <w:rFonts w:eastAsiaTheme="minorEastAsia" w:cstheme="minorBidi"/>
            <w:noProof/>
            <w:sz w:val="22"/>
            <w:szCs w:val="22"/>
          </w:rPr>
          <w:tab/>
        </w:r>
        <w:r w:rsidRPr="00FC6015">
          <w:rPr>
            <w:rStyle w:val="Hyperlink"/>
            <w:noProof/>
          </w:rPr>
          <w:t>listAvailableInsurance</w:t>
        </w:r>
        <w:r>
          <w:rPr>
            <w:noProof/>
            <w:webHidden/>
          </w:rPr>
          <w:tab/>
        </w:r>
        <w:r>
          <w:rPr>
            <w:noProof/>
            <w:webHidden/>
          </w:rPr>
          <w:fldChar w:fldCharType="begin"/>
        </w:r>
        <w:r>
          <w:rPr>
            <w:noProof/>
            <w:webHidden/>
          </w:rPr>
          <w:instrText xml:space="preserve"> PAGEREF _Toc499018008 \h </w:instrText>
        </w:r>
        <w:r>
          <w:rPr>
            <w:noProof/>
            <w:webHidden/>
          </w:rPr>
        </w:r>
      </w:ins>
      <w:r>
        <w:rPr>
          <w:noProof/>
          <w:webHidden/>
        </w:rPr>
        <w:fldChar w:fldCharType="separate"/>
      </w:r>
      <w:ins w:id="1500" w:author="Markus Brüderl" w:date="2017-11-21T08:50:00Z">
        <w:r>
          <w:rPr>
            <w:noProof/>
            <w:webHidden/>
          </w:rPr>
          <w:t>171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501" w:author="Markus Brüderl" w:date="2017-11-21T08:50:00Z"/>
          <w:rFonts w:eastAsiaTheme="minorEastAsia" w:cstheme="minorBidi"/>
          <w:noProof/>
          <w:sz w:val="22"/>
          <w:szCs w:val="22"/>
        </w:rPr>
      </w:pPr>
      <w:ins w:id="15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"_Toc499018009"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_Toc499018009 \h </w:instrText>
        </w:r>
        <w:r>
          <w:rPr>
            <w:noProof/>
            <w:webHidden/>
          </w:rPr>
        </w:r>
      </w:ins>
      <w:r>
        <w:rPr>
          <w:noProof/>
          <w:webHidden/>
        </w:rPr>
        <w:fldChar w:fldCharType="separate"/>
      </w:r>
      <w:ins w:id="1503" w:author="Markus Brüderl" w:date="2017-11-21T08:50:00Z">
        <w:r>
          <w:rPr>
            <w:noProof/>
            <w:webHidden/>
          </w:rPr>
          <w:t>171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04" w:author="Markus Brüderl" w:date="2017-11-21T08:50:00Z"/>
          <w:rFonts w:eastAsiaTheme="minorEastAsia" w:cstheme="minorBidi"/>
          <w:noProof/>
          <w:sz w:val="22"/>
          <w:szCs w:val="22"/>
        </w:rPr>
      </w:pPr>
      <w:ins w:id="15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_Toc499018010 \h </w:instrText>
        </w:r>
        <w:r>
          <w:rPr>
            <w:noProof/>
            <w:webHidden/>
          </w:rPr>
        </w:r>
      </w:ins>
      <w:r>
        <w:rPr>
          <w:noProof/>
          <w:webHidden/>
        </w:rPr>
        <w:fldChar w:fldCharType="separate"/>
      </w:r>
      <w:ins w:id="1506" w:author="Markus Brüderl" w:date="2017-11-21T08:50:00Z">
        <w:r>
          <w:rPr>
            <w:noProof/>
            <w:webHidden/>
          </w:rPr>
          <w:t>171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07" w:author="Markus Brüderl" w:date="2017-11-21T08:50:00Z"/>
          <w:rFonts w:eastAsiaTheme="minorEastAsia" w:cstheme="minorBidi"/>
          <w:noProof/>
          <w:sz w:val="22"/>
          <w:szCs w:val="22"/>
        </w:rPr>
      </w:pPr>
      <w:ins w:id="15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_Toc499018011 \h </w:instrText>
        </w:r>
        <w:r>
          <w:rPr>
            <w:noProof/>
            <w:webHidden/>
          </w:rPr>
        </w:r>
      </w:ins>
      <w:r>
        <w:rPr>
          <w:noProof/>
          <w:webHidden/>
        </w:rPr>
        <w:fldChar w:fldCharType="separate"/>
      </w:r>
      <w:ins w:id="1509" w:author="Markus Brüderl" w:date="2017-11-21T08:50:00Z">
        <w:r>
          <w:rPr>
            <w:noProof/>
            <w:webHidden/>
          </w:rPr>
          <w:t>171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510" w:author="Markus Brüderl" w:date="2017-11-21T08:50:00Z"/>
          <w:rFonts w:eastAsiaTheme="minorEastAsia" w:cstheme="minorBidi"/>
          <w:noProof/>
          <w:sz w:val="22"/>
          <w:szCs w:val="22"/>
        </w:rPr>
      </w:pPr>
      <w:ins w:id="15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_Toc499018012 \h </w:instrText>
        </w:r>
        <w:r>
          <w:rPr>
            <w:noProof/>
            <w:webHidden/>
          </w:rPr>
        </w:r>
      </w:ins>
      <w:r>
        <w:rPr>
          <w:noProof/>
          <w:webHidden/>
        </w:rPr>
        <w:fldChar w:fldCharType="separate"/>
      </w:r>
      <w:ins w:id="1512" w:author="Markus Brüderl" w:date="2017-11-21T08:50:00Z">
        <w:r>
          <w:rPr>
            <w:noProof/>
            <w:webHidden/>
          </w:rPr>
          <w:t>171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13" w:author="Markus Brüderl" w:date="2017-11-21T08:50:00Z"/>
          <w:rFonts w:eastAsiaTheme="minorEastAsia" w:cstheme="minorBidi"/>
          <w:noProof/>
          <w:sz w:val="22"/>
          <w:szCs w:val="22"/>
        </w:rPr>
      </w:pPr>
      <w:ins w:id="15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_Toc499018013 \h </w:instrText>
        </w:r>
        <w:r>
          <w:rPr>
            <w:noProof/>
            <w:webHidden/>
          </w:rPr>
        </w:r>
      </w:ins>
      <w:r>
        <w:rPr>
          <w:noProof/>
          <w:webHidden/>
        </w:rPr>
        <w:fldChar w:fldCharType="separate"/>
      </w:r>
      <w:ins w:id="1515" w:author="Markus Brüderl" w:date="2017-11-21T08:50:00Z">
        <w:r>
          <w:rPr>
            <w:noProof/>
            <w:webHidden/>
          </w:rPr>
          <w:t>171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16" w:author="Markus Brüderl" w:date="2017-11-21T08:50:00Z"/>
          <w:rFonts w:eastAsiaTheme="minorEastAsia" w:cstheme="minorBidi"/>
          <w:noProof/>
          <w:sz w:val="22"/>
          <w:szCs w:val="22"/>
        </w:rPr>
      </w:pPr>
      <w:ins w:id="15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_Toc499018014 \h </w:instrText>
        </w:r>
        <w:r>
          <w:rPr>
            <w:noProof/>
            <w:webHidden/>
          </w:rPr>
        </w:r>
      </w:ins>
      <w:r>
        <w:rPr>
          <w:noProof/>
          <w:webHidden/>
        </w:rPr>
        <w:fldChar w:fldCharType="separate"/>
      </w:r>
      <w:ins w:id="1518" w:author="Markus Brüderl" w:date="2017-11-21T08:50:00Z">
        <w:r>
          <w:rPr>
            <w:noProof/>
            <w:webHidden/>
          </w:rPr>
          <w:t>171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19" w:author="Markus Brüderl" w:date="2017-11-21T08:50:00Z"/>
          <w:rFonts w:eastAsiaTheme="minorEastAsia" w:cstheme="minorBidi"/>
          <w:noProof/>
          <w:sz w:val="22"/>
          <w:szCs w:val="22"/>
        </w:rPr>
      </w:pPr>
      <w:ins w:id="15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3.7.22</w:t>
        </w:r>
        <w:r>
          <w:rPr>
            <w:rFonts w:eastAsiaTheme="minorEastAsia" w:cstheme="minorBidi"/>
            <w:noProof/>
            <w:sz w:val="22"/>
            <w:szCs w:val="22"/>
          </w:rPr>
          <w:tab/>
        </w:r>
        <w:r w:rsidRPr="00FC6015">
          <w:rPr>
            <w:rStyle w:val="Hyperlink"/>
            <w:noProof/>
          </w:rPr>
          <w:t>listAvailableKundentypen</w:t>
        </w:r>
        <w:r>
          <w:rPr>
            <w:noProof/>
            <w:webHidden/>
          </w:rPr>
          <w:tab/>
        </w:r>
        <w:r>
          <w:rPr>
            <w:noProof/>
            <w:webHidden/>
          </w:rPr>
          <w:fldChar w:fldCharType="begin"/>
        </w:r>
        <w:r>
          <w:rPr>
            <w:noProof/>
            <w:webHidden/>
          </w:rPr>
          <w:instrText xml:space="preserve"> PAGEREF _Toc499018015 \h </w:instrText>
        </w:r>
        <w:r>
          <w:rPr>
            <w:noProof/>
            <w:webHidden/>
          </w:rPr>
        </w:r>
      </w:ins>
      <w:r>
        <w:rPr>
          <w:noProof/>
          <w:webHidden/>
        </w:rPr>
        <w:fldChar w:fldCharType="separate"/>
      </w:r>
      <w:ins w:id="1521"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22" w:author="Markus Brüderl" w:date="2017-11-21T08:50:00Z"/>
          <w:rFonts w:eastAsiaTheme="minorEastAsia" w:cstheme="minorBidi"/>
          <w:noProof/>
          <w:sz w:val="22"/>
          <w:szCs w:val="22"/>
        </w:rPr>
      </w:pPr>
      <w:ins w:id="15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3.7.23</w:t>
        </w:r>
        <w:r>
          <w:rPr>
            <w:rFonts w:eastAsiaTheme="minorEastAsia" w:cstheme="minorBidi"/>
            <w:noProof/>
            <w:sz w:val="22"/>
            <w:szCs w:val="22"/>
          </w:rPr>
          <w:tab/>
        </w:r>
        <w:r w:rsidRPr="00FC6015">
          <w:rPr>
            <w:rStyle w:val="Hyperlink"/>
            <w:noProof/>
          </w:rPr>
          <w:t>listAvailableLenker</w:t>
        </w:r>
        <w:r>
          <w:rPr>
            <w:noProof/>
            <w:webHidden/>
          </w:rPr>
          <w:tab/>
        </w:r>
        <w:r>
          <w:rPr>
            <w:noProof/>
            <w:webHidden/>
          </w:rPr>
          <w:fldChar w:fldCharType="begin"/>
        </w:r>
        <w:r>
          <w:rPr>
            <w:noProof/>
            <w:webHidden/>
          </w:rPr>
          <w:instrText xml:space="preserve"> PAGEREF _Toc499018016 \h </w:instrText>
        </w:r>
        <w:r>
          <w:rPr>
            <w:noProof/>
            <w:webHidden/>
          </w:rPr>
        </w:r>
      </w:ins>
      <w:r>
        <w:rPr>
          <w:noProof/>
          <w:webHidden/>
        </w:rPr>
        <w:fldChar w:fldCharType="separate"/>
      </w:r>
      <w:ins w:id="1524"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525" w:author="Markus Brüderl" w:date="2017-11-21T08:50:00Z"/>
          <w:rFonts w:eastAsiaTheme="minorEastAsia" w:cstheme="minorBidi"/>
          <w:noProof/>
          <w:sz w:val="22"/>
          <w:szCs w:val="22"/>
        </w:rPr>
      </w:pPr>
      <w:ins w:id="15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_Toc499018017 \h </w:instrText>
        </w:r>
        <w:r>
          <w:rPr>
            <w:noProof/>
            <w:webHidden/>
          </w:rPr>
        </w:r>
      </w:ins>
      <w:r>
        <w:rPr>
          <w:noProof/>
          <w:webHidden/>
        </w:rPr>
        <w:fldChar w:fldCharType="separate"/>
      </w:r>
      <w:ins w:id="1527"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28" w:author="Markus Brüderl" w:date="2017-11-21T08:50:00Z"/>
          <w:rFonts w:eastAsiaTheme="minorEastAsia" w:cstheme="minorBidi"/>
          <w:noProof/>
          <w:sz w:val="22"/>
          <w:szCs w:val="22"/>
        </w:rPr>
      </w:pPr>
      <w:ins w:id="15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_Toc499018018 \h </w:instrText>
        </w:r>
        <w:r>
          <w:rPr>
            <w:noProof/>
            <w:webHidden/>
          </w:rPr>
        </w:r>
      </w:ins>
      <w:r>
        <w:rPr>
          <w:noProof/>
          <w:webHidden/>
        </w:rPr>
        <w:fldChar w:fldCharType="separate"/>
      </w:r>
      <w:ins w:id="1530"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31" w:author="Markus Brüderl" w:date="2017-11-21T08:50:00Z"/>
          <w:rFonts w:eastAsiaTheme="minorEastAsia" w:cstheme="minorBidi"/>
          <w:noProof/>
          <w:sz w:val="22"/>
          <w:szCs w:val="22"/>
        </w:rPr>
      </w:pPr>
      <w:ins w:id="15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"_Toc499018019"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_Toc499018019 \h </w:instrText>
        </w:r>
        <w:r>
          <w:rPr>
            <w:noProof/>
            <w:webHidden/>
          </w:rPr>
        </w:r>
      </w:ins>
      <w:r>
        <w:rPr>
          <w:noProof/>
          <w:webHidden/>
        </w:rPr>
        <w:fldChar w:fldCharType="separate"/>
      </w:r>
      <w:ins w:id="1533"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534" w:author="Markus Brüderl" w:date="2017-11-21T08:50:00Z"/>
          <w:rFonts w:eastAsiaTheme="minorEastAsia" w:cstheme="minorBidi"/>
          <w:noProof/>
          <w:sz w:val="22"/>
          <w:szCs w:val="22"/>
        </w:rPr>
      </w:pPr>
      <w:ins w:id="15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_Toc499018020 \h </w:instrText>
        </w:r>
        <w:r>
          <w:rPr>
            <w:noProof/>
            <w:webHidden/>
          </w:rPr>
        </w:r>
      </w:ins>
      <w:r>
        <w:rPr>
          <w:noProof/>
          <w:webHidden/>
        </w:rPr>
        <w:fldChar w:fldCharType="separate"/>
      </w:r>
      <w:ins w:id="1536"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37" w:author="Markus Brüderl" w:date="2017-11-21T08:50:00Z"/>
          <w:rFonts w:eastAsiaTheme="minorEastAsia" w:cstheme="minorBidi"/>
          <w:noProof/>
          <w:sz w:val="22"/>
          <w:szCs w:val="22"/>
        </w:rPr>
      </w:pPr>
      <w:ins w:id="15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_Toc499018021 \h </w:instrText>
        </w:r>
        <w:r>
          <w:rPr>
            <w:noProof/>
            <w:webHidden/>
          </w:rPr>
        </w:r>
      </w:ins>
      <w:r>
        <w:rPr>
          <w:noProof/>
          <w:webHidden/>
        </w:rPr>
        <w:fldChar w:fldCharType="separate"/>
      </w:r>
      <w:ins w:id="1539"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40" w:author="Markus Brüderl" w:date="2017-11-21T08:50:00Z"/>
          <w:rFonts w:eastAsiaTheme="minorEastAsia" w:cstheme="minorBidi"/>
          <w:noProof/>
          <w:sz w:val="22"/>
          <w:szCs w:val="22"/>
        </w:rPr>
      </w:pPr>
      <w:ins w:id="15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_Toc499018022 \h </w:instrText>
        </w:r>
        <w:r>
          <w:rPr>
            <w:noProof/>
            <w:webHidden/>
          </w:rPr>
        </w:r>
      </w:ins>
      <w:r>
        <w:rPr>
          <w:noProof/>
          <w:webHidden/>
        </w:rPr>
        <w:fldChar w:fldCharType="separate"/>
      </w:r>
      <w:ins w:id="1542"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43" w:author="Markus Brüderl" w:date="2017-11-21T08:50:00Z"/>
          <w:rFonts w:eastAsiaTheme="minorEastAsia" w:cstheme="minorBidi"/>
          <w:noProof/>
          <w:sz w:val="22"/>
          <w:szCs w:val="22"/>
        </w:rPr>
      </w:pPr>
      <w:ins w:id="15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3.7.24</w:t>
        </w:r>
        <w:r>
          <w:rPr>
            <w:rFonts w:eastAsiaTheme="minorEastAsia" w:cstheme="minorBidi"/>
            <w:noProof/>
            <w:sz w:val="22"/>
            <w:szCs w:val="22"/>
          </w:rPr>
          <w:tab/>
        </w:r>
        <w:r w:rsidRPr="00FC6015">
          <w:rPr>
            <w:rStyle w:val="Hyperlink"/>
            <w:noProof/>
          </w:rPr>
          <w:t>listAvailableNutzungsarten</w:t>
        </w:r>
        <w:r>
          <w:rPr>
            <w:noProof/>
            <w:webHidden/>
          </w:rPr>
          <w:tab/>
        </w:r>
        <w:r>
          <w:rPr>
            <w:noProof/>
            <w:webHidden/>
          </w:rPr>
          <w:fldChar w:fldCharType="begin"/>
        </w:r>
        <w:r>
          <w:rPr>
            <w:noProof/>
            <w:webHidden/>
          </w:rPr>
          <w:instrText xml:space="preserve"> PAGEREF _Toc499018023 \h </w:instrText>
        </w:r>
        <w:r>
          <w:rPr>
            <w:noProof/>
            <w:webHidden/>
          </w:rPr>
        </w:r>
      </w:ins>
      <w:r>
        <w:rPr>
          <w:noProof/>
          <w:webHidden/>
        </w:rPr>
        <w:fldChar w:fldCharType="separate"/>
      </w:r>
      <w:ins w:id="1545" w:author="Markus Brüderl" w:date="2017-11-21T08:50:00Z">
        <w:r>
          <w:rPr>
            <w:noProof/>
            <w:webHidden/>
          </w:rPr>
          <w:t>172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46" w:author="Markus Brüderl" w:date="2017-11-21T08:50:00Z"/>
          <w:rFonts w:eastAsiaTheme="minorEastAsia" w:cstheme="minorBidi"/>
          <w:noProof/>
          <w:sz w:val="22"/>
          <w:szCs w:val="22"/>
        </w:rPr>
      </w:pPr>
      <w:ins w:id="15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3.7.25</w:t>
        </w:r>
        <w:r>
          <w:rPr>
            <w:rFonts w:eastAsiaTheme="minorEastAsia" w:cstheme="minorBidi"/>
            <w:noProof/>
            <w:sz w:val="22"/>
            <w:szCs w:val="22"/>
          </w:rPr>
          <w:tab/>
        </w:r>
        <w:r w:rsidRPr="00FC6015">
          <w:rPr>
            <w:rStyle w:val="Hyperlink"/>
            <w:noProof/>
          </w:rPr>
          <w:t>listAvailableObjektarten</w:t>
        </w:r>
        <w:r>
          <w:rPr>
            <w:noProof/>
            <w:webHidden/>
          </w:rPr>
          <w:tab/>
        </w:r>
        <w:r>
          <w:rPr>
            <w:noProof/>
            <w:webHidden/>
          </w:rPr>
          <w:fldChar w:fldCharType="begin"/>
        </w:r>
        <w:r>
          <w:rPr>
            <w:noProof/>
            <w:webHidden/>
          </w:rPr>
          <w:instrText xml:space="preserve"> PAGEREF _Toc499018024 \h </w:instrText>
        </w:r>
        <w:r>
          <w:rPr>
            <w:noProof/>
            <w:webHidden/>
          </w:rPr>
        </w:r>
      </w:ins>
      <w:r>
        <w:rPr>
          <w:noProof/>
          <w:webHidden/>
        </w:rPr>
        <w:fldChar w:fldCharType="separate"/>
      </w:r>
      <w:ins w:id="1548" w:author="Markus Brüderl" w:date="2017-11-21T08:50:00Z">
        <w:r>
          <w:rPr>
            <w:noProof/>
            <w:webHidden/>
          </w:rPr>
          <w:t>173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49" w:author="Markus Brüderl" w:date="2017-11-21T08:50:00Z"/>
          <w:rFonts w:eastAsiaTheme="minorEastAsia" w:cstheme="minorBidi"/>
          <w:noProof/>
          <w:sz w:val="22"/>
          <w:szCs w:val="22"/>
        </w:rPr>
      </w:pPr>
      <w:ins w:id="15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3.7.26</w:t>
        </w:r>
        <w:r>
          <w:rPr>
            <w:rFonts w:eastAsiaTheme="minorEastAsia" w:cstheme="minorBidi"/>
            <w:noProof/>
            <w:sz w:val="22"/>
            <w:szCs w:val="22"/>
          </w:rPr>
          <w:tab/>
        </w:r>
        <w:r w:rsidRPr="00FC6015">
          <w:rPr>
            <w:rStyle w:val="Hyperlink"/>
            <w:noProof/>
          </w:rPr>
          <w:t>listAvaiableObjekttypen</w:t>
        </w:r>
        <w:r>
          <w:rPr>
            <w:noProof/>
            <w:webHidden/>
          </w:rPr>
          <w:tab/>
        </w:r>
        <w:r>
          <w:rPr>
            <w:noProof/>
            <w:webHidden/>
          </w:rPr>
          <w:fldChar w:fldCharType="begin"/>
        </w:r>
        <w:r>
          <w:rPr>
            <w:noProof/>
            <w:webHidden/>
          </w:rPr>
          <w:instrText xml:space="preserve"> PAGEREF _Toc499018025 \h </w:instrText>
        </w:r>
        <w:r>
          <w:rPr>
            <w:noProof/>
            <w:webHidden/>
          </w:rPr>
        </w:r>
      </w:ins>
      <w:r>
        <w:rPr>
          <w:noProof/>
          <w:webHidden/>
        </w:rPr>
        <w:fldChar w:fldCharType="separate"/>
      </w:r>
      <w:ins w:id="1551" w:author="Markus Brüderl" w:date="2017-11-21T08:50:00Z">
        <w:r>
          <w:rPr>
            <w:noProof/>
            <w:webHidden/>
          </w:rPr>
          <w:t>173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52" w:author="Markus Brüderl" w:date="2017-11-21T08:50:00Z"/>
          <w:rFonts w:eastAsiaTheme="minorEastAsia" w:cstheme="minorBidi"/>
          <w:noProof/>
          <w:sz w:val="22"/>
          <w:szCs w:val="22"/>
        </w:rPr>
      </w:pPr>
      <w:ins w:id="15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3.7.27</w:t>
        </w:r>
        <w:r>
          <w:rPr>
            <w:rFonts w:eastAsiaTheme="minorEastAsia" w:cstheme="minorBidi"/>
            <w:noProof/>
            <w:sz w:val="22"/>
            <w:szCs w:val="22"/>
          </w:rPr>
          <w:tab/>
        </w:r>
        <w:r w:rsidRPr="00FC6015">
          <w:rPr>
            <w:rStyle w:val="Hyperlink"/>
            <w:noProof/>
          </w:rPr>
          <w:t>listAvailableProdukte</w:t>
        </w:r>
        <w:r>
          <w:rPr>
            <w:noProof/>
            <w:webHidden/>
          </w:rPr>
          <w:tab/>
        </w:r>
        <w:r>
          <w:rPr>
            <w:noProof/>
            <w:webHidden/>
          </w:rPr>
          <w:fldChar w:fldCharType="begin"/>
        </w:r>
        <w:r>
          <w:rPr>
            <w:noProof/>
            <w:webHidden/>
          </w:rPr>
          <w:instrText xml:space="preserve"> PAGEREF _Toc499018026 \h </w:instrText>
        </w:r>
        <w:r>
          <w:rPr>
            <w:noProof/>
            <w:webHidden/>
          </w:rPr>
        </w:r>
      </w:ins>
      <w:r>
        <w:rPr>
          <w:noProof/>
          <w:webHidden/>
        </w:rPr>
        <w:fldChar w:fldCharType="separate"/>
      </w:r>
      <w:ins w:id="1554" w:author="Markus Brüderl" w:date="2017-11-21T08:50:00Z">
        <w:r>
          <w:rPr>
            <w:noProof/>
            <w:webHidden/>
          </w:rPr>
          <w:t>173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55" w:author="Markus Brüderl" w:date="2017-11-21T08:50:00Z"/>
          <w:rFonts w:eastAsiaTheme="minorEastAsia" w:cstheme="minorBidi"/>
          <w:noProof/>
          <w:sz w:val="22"/>
          <w:szCs w:val="22"/>
        </w:rPr>
      </w:pPr>
      <w:ins w:id="15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3.7.28</w:t>
        </w:r>
        <w:r>
          <w:rPr>
            <w:rFonts w:eastAsiaTheme="minorEastAsia" w:cstheme="minorBidi"/>
            <w:noProof/>
            <w:sz w:val="22"/>
            <w:szCs w:val="22"/>
          </w:rPr>
          <w:tab/>
        </w:r>
        <w:r w:rsidRPr="00FC6015">
          <w:rPr>
            <w:rStyle w:val="Hyperlink"/>
            <w:noProof/>
          </w:rPr>
          <w:t>listAvailableServices</w:t>
        </w:r>
        <w:r>
          <w:rPr>
            <w:noProof/>
            <w:webHidden/>
          </w:rPr>
          <w:tab/>
        </w:r>
        <w:r>
          <w:rPr>
            <w:noProof/>
            <w:webHidden/>
          </w:rPr>
          <w:fldChar w:fldCharType="begin"/>
        </w:r>
        <w:r>
          <w:rPr>
            <w:noProof/>
            <w:webHidden/>
          </w:rPr>
          <w:instrText xml:space="preserve"> PAGEREF _Toc499018027 \h </w:instrText>
        </w:r>
        <w:r>
          <w:rPr>
            <w:noProof/>
            <w:webHidden/>
          </w:rPr>
        </w:r>
      </w:ins>
      <w:r>
        <w:rPr>
          <w:noProof/>
          <w:webHidden/>
        </w:rPr>
        <w:fldChar w:fldCharType="separate"/>
      </w:r>
      <w:ins w:id="1557" w:author="Markus Brüderl" w:date="2017-11-21T08:50:00Z">
        <w:r>
          <w:rPr>
            <w:noProof/>
            <w:webHidden/>
          </w:rPr>
          <w:t>173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58" w:author="Markus Brüderl" w:date="2017-11-21T08:50:00Z"/>
          <w:rFonts w:eastAsiaTheme="minorEastAsia" w:cstheme="minorBidi"/>
          <w:noProof/>
          <w:sz w:val="22"/>
          <w:szCs w:val="22"/>
        </w:rPr>
      </w:pPr>
      <w:ins w:id="15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3.7.29</w:t>
        </w:r>
        <w:r>
          <w:rPr>
            <w:rFonts w:eastAsiaTheme="minorEastAsia" w:cstheme="minorBidi"/>
            <w:noProof/>
            <w:sz w:val="22"/>
            <w:szCs w:val="22"/>
          </w:rPr>
          <w:tab/>
        </w:r>
        <w:r w:rsidRPr="00FC6015">
          <w:rPr>
            <w:rStyle w:val="Hyperlink"/>
            <w:noProof/>
          </w:rPr>
          <w:t>processAntragEinreichung</w:t>
        </w:r>
        <w:r>
          <w:rPr>
            <w:noProof/>
            <w:webHidden/>
          </w:rPr>
          <w:tab/>
        </w:r>
        <w:r>
          <w:rPr>
            <w:noProof/>
            <w:webHidden/>
          </w:rPr>
          <w:fldChar w:fldCharType="begin"/>
        </w:r>
        <w:r>
          <w:rPr>
            <w:noProof/>
            <w:webHidden/>
          </w:rPr>
          <w:instrText xml:space="preserve"> PAGEREF _Toc499018028 \h </w:instrText>
        </w:r>
        <w:r>
          <w:rPr>
            <w:noProof/>
            <w:webHidden/>
          </w:rPr>
        </w:r>
      </w:ins>
      <w:r>
        <w:rPr>
          <w:noProof/>
          <w:webHidden/>
        </w:rPr>
        <w:fldChar w:fldCharType="separate"/>
      </w:r>
      <w:ins w:id="1560" w:author="Markus Brüderl" w:date="2017-11-21T08:50:00Z">
        <w:r>
          <w:rPr>
            <w:noProof/>
            <w:webHidden/>
          </w:rPr>
          <w:t>173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561" w:author="Markus Brüderl" w:date="2017-11-21T08:50:00Z"/>
          <w:rFonts w:eastAsiaTheme="minorEastAsia" w:cstheme="minorBidi"/>
          <w:noProof/>
          <w:sz w:val="22"/>
          <w:szCs w:val="22"/>
        </w:rPr>
      </w:pPr>
      <w:ins w:id="15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"_Toc499018029"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3.7.29.1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_Toc499018029 \h </w:instrText>
        </w:r>
        <w:r>
          <w:rPr>
            <w:noProof/>
            <w:webHidden/>
          </w:rPr>
        </w:r>
      </w:ins>
      <w:r>
        <w:rPr>
          <w:noProof/>
          <w:webHidden/>
        </w:rPr>
        <w:fldChar w:fldCharType="separate"/>
      </w:r>
      <w:ins w:id="1563" w:author="Markus Brüderl" w:date="2017-11-21T08:50:00Z">
        <w:r>
          <w:rPr>
            <w:noProof/>
            <w:webHidden/>
          </w:rPr>
          <w:t>173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64" w:author="Markus Brüderl" w:date="2017-11-21T08:50:00Z"/>
          <w:rFonts w:eastAsiaTheme="minorEastAsia" w:cstheme="minorBidi"/>
          <w:noProof/>
          <w:sz w:val="22"/>
          <w:szCs w:val="22"/>
        </w:rPr>
      </w:pPr>
      <w:ins w:id="15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3.7.29.1.1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_Toc499018030 \h </w:instrText>
        </w:r>
        <w:r>
          <w:rPr>
            <w:noProof/>
            <w:webHidden/>
          </w:rPr>
        </w:r>
      </w:ins>
      <w:r>
        <w:rPr>
          <w:noProof/>
          <w:webHidden/>
        </w:rPr>
        <w:fldChar w:fldCharType="separate"/>
      </w:r>
      <w:ins w:id="1566" w:author="Markus Brüderl" w:date="2017-11-21T08:50:00Z">
        <w:r>
          <w:rPr>
            <w:noProof/>
            <w:webHidden/>
          </w:rPr>
          <w:t>173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67" w:author="Markus Brüderl" w:date="2017-11-21T08:50:00Z"/>
          <w:rFonts w:eastAsiaTheme="minorEastAsia" w:cstheme="minorBidi"/>
          <w:noProof/>
          <w:sz w:val="22"/>
          <w:szCs w:val="22"/>
        </w:rPr>
      </w:pPr>
      <w:ins w:id="15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3.7.29.1.2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_Toc499018031 \h </w:instrText>
        </w:r>
        <w:r>
          <w:rPr>
            <w:noProof/>
            <w:webHidden/>
          </w:rPr>
        </w:r>
      </w:ins>
      <w:r>
        <w:rPr>
          <w:noProof/>
          <w:webHidden/>
        </w:rPr>
        <w:fldChar w:fldCharType="separate"/>
      </w:r>
      <w:ins w:id="1569" w:author="Markus Brüderl" w:date="2017-11-21T08:50:00Z">
        <w:r>
          <w:rPr>
            <w:noProof/>
            <w:webHidden/>
          </w:rPr>
          <w:t>173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570" w:author="Markus Brüderl" w:date="2017-11-21T08:50:00Z"/>
          <w:rFonts w:eastAsiaTheme="minorEastAsia" w:cstheme="minorBidi"/>
          <w:noProof/>
          <w:sz w:val="22"/>
          <w:szCs w:val="22"/>
        </w:rPr>
      </w:pPr>
      <w:ins w:id="15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3.7.29.2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_Toc499018032 \h </w:instrText>
        </w:r>
        <w:r>
          <w:rPr>
            <w:noProof/>
            <w:webHidden/>
          </w:rPr>
        </w:r>
      </w:ins>
      <w:r>
        <w:rPr>
          <w:noProof/>
          <w:webHidden/>
        </w:rPr>
        <w:fldChar w:fldCharType="separate"/>
      </w:r>
      <w:ins w:id="1572" w:author="Markus Brüderl" w:date="2017-11-21T08:50:00Z">
        <w:r>
          <w:rPr>
            <w:noProof/>
            <w:webHidden/>
          </w:rPr>
          <w:t>174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73" w:author="Markus Brüderl" w:date="2017-11-21T08:50:00Z"/>
          <w:rFonts w:eastAsiaTheme="minorEastAsia" w:cstheme="minorBidi"/>
          <w:noProof/>
          <w:sz w:val="22"/>
          <w:szCs w:val="22"/>
        </w:rPr>
      </w:pPr>
      <w:ins w:id="15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3.7.29.2.1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_Toc499018033 \h </w:instrText>
        </w:r>
        <w:r>
          <w:rPr>
            <w:noProof/>
            <w:webHidden/>
          </w:rPr>
        </w:r>
      </w:ins>
      <w:r>
        <w:rPr>
          <w:noProof/>
          <w:webHidden/>
        </w:rPr>
        <w:fldChar w:fldCharType="separate"/>
      </w:r>
      <w:ins w:id="1575" w:author="Markus Brüderl" w:date="2017-11-21T08:50:00Z">
        <w:r>
          <w:rPr>
            <w:noProof/>
            <w:webHidden/>
          </w:rPr>
          <w:t>174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76" w:author="Markus Brüderl" w:date="2017-11-21T08:50:00Z"/>
          <w:rFonts w:eastAsiaTheme="minorEastAsia" w:cstheme="minorBidi"/>
          <w:noProof/>
          <w:sz w:val="22"/>
          <w:szCs w:val="22"/>
        </w:rPr>
      </w:pPr>
      <w:ins w:id="15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3.7.29.2.2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_Toc499018034 \h </w:instrText>
        </w:r>
        <w:r>
          <w:rPr>
            <w:noProof/>
            <w:webHidden/>
          </w:rPr>
        </w:r>
      </w:ins>
      <w:r>
        <w:rPr>
          <w:noProof/>
          <w:webHidden/>
        </w:rPr>
        <w:fldChar w:fldCharType="separate"/>
      </w:r>
      <w:ins w:id="1578" w:author="Markus Brüderl" w:date="2017-11-21T08:50:00Z">
        <w:r>
          <w:rPr>
            <w:noProof/>
            <w:webHidden/>
          </w:rPr>
          <w:t>174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579" w:author="Markus Brüderl" w:date="2017-11-21T08:50:00Z"/>
          <w:rFonts w:eastAsiaTheme="minorEastAsia" w:cstheme="minorBidi"/>
          <w:noProof/>
          <w:sz w:val="22"/>
          <w:szCs w:val="22"/>
        </w:rPr>
      </w:pPr>
      <w:ins w:id="15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3.7.30</w:t>
        </w:r>
        <w:r>
          <w:rPr>
            <w:rFonts w:eastAsiaTheme="minorEastAsia" w:cstheme="minorBidi"/>
            <w:noProof/>
            <w:sz w:val="22"/>
            <w:szCs w:val="22"/>
          </w:rPr>
          <w:tab/>
        </w:r>
        <w:r w:rsidRPr="00FC6015">
          <w:rPr>
            <w:rStyle w:val="Hyperlink"/>
            <w:noProof/>
          </w:rPr>
          <w:t>processFinVorEinreichung</w:t>
        </w:r>
        <w:r>
          <w:rPr>
            <w:noProof/>
            <w:webHidden/>
          </w:rPr>
          <w:tab/>
        </w:r>
        <w:r>
          <w:rPr>
            <w:noProof/>
            <w:webHidden/>
          </w:rPr>
          <w:fldChar w:fldCharType="begin"/>
        </w:r>
        <w:r>
          <w:rPr>
            <w:noProof/>
            <w:webHidden/>
          </w:rPr>
          <w:instrText xml:space="preserve"> PAGEREF _Toc499018035 \h </w:instrText>
        </w:r>
        <w:r>
          <w:rPr>
            <w:noProof/>
            <w:webHidden/>
          </w:rPr>
        </w:r>
      </w:ins>
      <w:r>
        <w:rPr>
          <w:noProof/>
          <w:webHidden/>
        </w:rPr>
        <w:fldChar w:fldCharType="separate"/>
      </w:r>
      <w:ins w:id="1581" w:author="Markus Brüderl" w:date="2017-11-21T08:50:00Z">
        <w:r>
          <w:rPr>
            <w:noProof/>
            <w:webHidden/>
          </w:rPr>
          <w:t>174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582" w:author="Markus Brüderl" w:date="2017-11-21T08:50:00Z"/>
          <w:rFonts w:eastAsiaTheme="minorEastAsia" w:cstheme="minorBidi"/>
          <w:noProof/>
          <w:sz w:val="22"/>
          <w:szCs w:val="22"/>
        </w:rPr>
      </w:pPr>
      <w:ins w:id="15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_Toc499018036 \h </w:instrText>
        </w:r>
        <w:r>
          <w:rPr>
            <w:noProof/>
            <w:webHidden/>
          </w:rPr>
        </w:r>
      </w:ins>
      <w:r>
        <w:rPr>
          <w:noProof/>
          <w:webHidden/>
        </w:rPr>
        <w:fldChar w:fldCharType="separate"/>
      </w:r>
      <w:ins w:id="1584" w:author="Markus Brüderl" w:date="2017-11-21T08:50:00Z">
        <w:r>
          <w:rPr>
            <w:noProof/>
            <w:webHidden/>
          </w:rPr>
          <w:t>174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85" w:author="Markus Brüderl" w:date="2017-11-21T08:50:00Z"/>
          <w:rFonts w:eastAsiaTheme="minorEastAsia" w:cstheme="minorBidi"/>
          <w:noProof/>
          <w:sz w:val="22"/>
          <w:szCs w:val="22"/>
        </w:rPr>
      </w:pPr>
      <w:ins w:id="15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_Toc499018037 \h </w:instrText>
        </w:r>
        <w:r>
          <w:rPr>
            <w:noProof/>
            <w:webHidden/>
          </w:rPr>
        </w:r>
      </w:ins>
      <w:r>
        <w:rPr>
          <w:noProof/>
          <w:webHidden/>
        </w:rPr>
        <w:fldChar w:fldCharType="separate"/>
      </w:r>
      <w:ins w:id="1587" w:author="Markus Brüderl" w:date="2017-11-21T08:50:00Z">
        <w:r>
          <w:rPr>
            <w:noProof/>
            <w:webHidden/>
          </w:rPr>
          <w:t>174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88" w:author="Markus Brüderl" w:date="2017-11-21T08:50:00Z"/>
          <w:rFonts w:eastAsiaTheme="minorEastAsia" w:cstheme="minorBidi"/>
          <w:noProof/>
          <w:sz w:val="22"/>
          <w:szCs w:val="22"/>
        </w:rPr>
      </w:pPr>
      <w:ins w:id="15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_Toc499018038 \h </w:instrText>
        </w:r>
        <w:r>
          <w:rPr>
            <w:noProof/>
            <w:webHidden/>
          </w:rPr>
        </w:r>
      </w:ins>
      <w:r>
        <w:rPr>
          <w:noProof/>
          <w:webHidden/>
        </w:rPr>
        <w:fldChar w:fldCharType="separate"/>
      </w:r>
      <w:ins w:id="1590" w:author="Markus Brüderl" w:date="2017-11-21T08:50:00Z">
        <w:r>
          <w:rPr>
            <w:noProof/>
            <w:webHidden/>
          </w:rPr>
          <w:t>175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591" w:author="Markus Brüderl" w:date="2017-11-21T08:50:00Z"/>
          <w:rFonts w:eastAsiaTheme="minorEastAsia" w:cstheme="minorBidi"/>
          <w:noProof/>
          <w:sz w:val="22"/>
          <w:szCs w:val="22"/>
        </w:rPr>
      </w:pPr>
      <w:ins w:id="15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"_Toc499018039"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_Toc499018039 \h </w:instrText>
        </w:r>
        <w:r>
          <w:rPr>
            <w:noProof/>
            <w:webHidden/>
          </w:rPr>
        </w:r>
      </w:ins>
      <w:r>
        <w:rPr>
          <w:noProof/>
          <w:webHidden/>
        </w:rPr>
        <w:fldChar w:fldCharType="separate"/>
      </w:r>
      <w:ins w:id="1593" w:author="Markus Brüderl" w:date="2017-11-21T08:50:00Z">
        <w:r>
          <w:rPr>
            <w:noProof/>
            <w:webHidden/>
          </w:rPr>
          <w:t>175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94" w:author="Markus Brüderl" w:date="2017-11-21T08:50:00Z"/>
          <w:rFonts w:eastAsiaTheme="minorEastAsia" w:cstheme="minorBidi"/>
          <w:noProof/>
          <w:sz w:val="22"/>
          <w:szCs w:val="22"/>
        </w:rPr>
      </w:pPr>
      <w:ins w:id="15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_Toc499018040 \h </w:instrText>
        </w:r>
        <w:r>
          <w:rPr>
            <w:noProof/>
            <w:webHidden/>
          </w:rPr>
        </w:r>
      </w:ins>
      <w:r>
        <w:rPr>
          <w:noProof/>
          <w:webHidden/>
        </w:rPr>
        <w:fldChar w:fldCharType="separate"/>
      </w:r>
      <w:ins w:id="1596" w:author="Markus Brüderl" w:date="2017-11-21T08:50:00Z">
        <w:r>
          <w:rPr>
            <w:noProof/>
            <w:webHidden/>
          </w:rPr>
          <w:t>175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597" w:author="Markus Brüderl" w:date="2017-11-21T08:50:00Z"/>
          <w:rFonts w:eastAsiaTheme="minorEastAsia" w:cstheme="minorBidi"/>
          <w:noProof/>
          <w:sz w:val="22"/>
          <w:szCs w:val="22"/>
        </w:rPr>
      </w:pPr>
      <w:ins w:id="15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_Toc499018041 \h </w:instrText>
        </w:r>
        <w:r>
          <w:rPr>
            <w:noProof/>
            <w:webHidden/>
          </w:rPr>
        </w:r>
      </w:ins>
      <w:r>
        <w:rPr>
          <w:noProof/>
          <w:webHidden/>
        </w:rPr>
        <w:fldChar w:fldCharType="separate"/>
      </w:r>
      <w:ins w:id="1599" w:author="Markus Brüderl" w:date="2017-11-21T08:50:00Z">
        <w:r>
          <w:rPr>
            <w:noProof/>
            <w:webHidden/>
          </w:rPr>
          <w:t>175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600" w:author="Markus Brüderl" w:date="2017-11-21T08:50:00Z"/>
          <w:rFonts w:eastAsiaTheme="minorEastAsia" w:cstheme="minorBidi"/>
          <w:noProof/>
          <w:sz w:val="22"/>
          <w:szCs w:val="22"/>
        </w:rPr>
      </w:pPr>
      <w:ins w:id="16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w:t>
        </w:r>
        <w:r>
          <w:rPr>
            <w:rFonts w:eastAsiaTheme="minorEastAsia" w:cstheme="minorBidi"/>
            <w:noProof/>
            <w:sz w:val="22"/>
            <w:szCs w:val="22"/>
          </w:rPr>
          <w:tab/>
        </w:r>
        <w:r w:rsidRPr="00FC6015">
          <w:rPr>
            <w:rStyle w:val="Hyperlink"/>
            <w:noProof/>
          </w:rPr>
          <w:t>risikoSim</w:t>
        </w:r>
        <w:r>
          <w:rPr>
            <w:noProof/>
            <w:webHidden/>
          </w:rPr>
          <w:tab/>
        </w:r>
        <w:r>
          <w:rPr>
            <w:noProof/>
            <w:webHidden/>
          </w:rPr>
          <w:fldChar w:fldCharType="begin"/>
        </w:r>
        <w:r>
          <w:rPr>
            <w:noProof/>
            <w:webHidden/>
          </w:rPr>
          <w:instrText xml:space="preserve"> PAGEREF _Toc499018042 \h </w:instrText>
        </w:r>
        <w:r>
          <w:rPr>
            <w:noProof/>
            <w:webHidden/>
          </w:rPr>
        </w:r>
      </w:ins>
      <w:r>
        <w:rPr>
          <w:noProof/>
          <w:webHidden/>
        </w:rPr>
        <w:fldChar w:fldCharType="separate"/>
      </w:r>
      <w:ins w:id="1602" w:author="Markus Brüderl" w:date="2017-11-21T08:50:00Z">
        <w:r>
          <w:rPr>
            <w:noProof/>
            <w:webHidden/>
          </w:rPr>
          <w:t>175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603" w:author="Markus Brüderl" w:date="2017-11-21T08:50:00Z"/>
          <w:rFonts w:eastAsiaTheme="minorEastAsia" w:cstheme="minorBidi"/>
          <w:noProof/>
          <w:sz w:val="22"/>
          <w:szCs w:val="22"/>
        </w:rPr>
      </w:pPr>
      <w:ins w:id="16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_Toc499018043 \h </w:instrText>
        </w:r>
        <w:r>
          <w:rPr>
            <w:noProof/>
            <w:webHidden/>
          </w:rPr>
        </w:r>
      </w:ins>
      <w:r>
        <w:rPr>
          <w:noProof/>
          <w:webHidden/>
        </w:rPr>
        <w:fldChar w:fldCharType="separate"/>
      </w:r>
      <w:ins w:id="1605" w:author="Markus Brüderl" w:date="2017-11-21T08:50:00Z">
        <w:r>
          <w:rPr>
            <w:noProof/>
            <w:webHidden/>
          </w:rPr>
          <w:t>175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06" w:author="Markus Brüderl" w:date="2017-11-21T08:50:00Z"/>
          <w:rFonts w:eastAsiaTheme="minorEastAsia" w:cstheme="minorBidi"/>
          <w:noProof/>
          <w:sz w:val="22"/>
          <w:szCs w:val="22"/>
        </w:rPr>
      </w:pPr>
      <w:ins w:id="16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_Toc499018044 \h </w:instrText>
        </w:r>
        <w:r>
          <w:rPr>
            <w:noProof/>
            <w:webHidden/>
          </w:rPr>
        </w:r>
      </w:ins>
      <w:r>
        <w:rPr>
          <w:noProof/>
          <w:webHidden/>
        </w:rPr>
        <w:fldChar w:fldCharType="separate"/>
      </w:r>
      <w:ins w:id="1608" w:author="Markus Brüderl" w:date="2017-11-21T08:50:00Z">
        <w:r>
          <w:rPr>
            <w:noProof/>
            <w:webHidden/>
          </w:rPr>
          <w:t>175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09" w:author="Markus Brüderl" w:date="2017-11-21T08:50:00Z"/>
          <w:rFonts w:eastAsiaTheme="minorEastAsia" w:cstheme="minorBidi"/>
          <w:noProof/>
          <w:sz w:val="22"/>
          <w:szCs w:val="22"/>
        </w:rPr>
      </w:pPr>
      <w:ins w:id="16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_Toc499018045 \h </w:instrText>
        </w:r>
        <w:r>
          <w:rPr>
            <w:noProof/>
            <w:webHidden/>
          </w:rPr>
        </w:r>
      </w:ins>
      <w:r>
        <w:rPr>
          <w:noProof/>
          <w:webHidden/>
        </w:rPr>
        <w:fldChar w:fldCharType="separate"/>
      </w:r>
      <w:ins w:id="1611" w:author="Markus Brüderl" w:date="2017-11-21T08:50:00Z">
        <w:r>
          <w:rPr>
            <w:noProof/>
            <w:webHidden/>
          </w:rPr>
          <w:t>176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612" w:author="Markus Brüderl" w:date="2017-11-21T08:50:00Z"/>
          <w:rFonts w:eastAsiaTheme="minorEastAsia" w:cstheme="minorBidi"/>
          <w:noProof/>
          <w:sz w:val="22"/>
          <w:szCs w:val="22"/>
        </w:rPr>
      </w:pPr>
      <w:ins w:id="16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_Toc499018046 \h </w:instrText>
        </w:r>
        <w:r>
          <w:rPr>
            <w:noProof/>
            <w:webHidden/>
          </w:rPr>
        </w:r>
      </w:ins>
      <w:r>
        <w:rPr>
          <w:noProof/>
          <w:webHidden/>
        </w:rPr>
        <w:fldChar w:fldCharType="separate"/>
      </w:r>
      <w:ins w:id="1614" w:author="Markus Brüderl" w:date="2017-11-21T08:50:00Z">
        <w:r>
          <w:rPr>
            <w:noProof/>
            <w:webHidden/>
          </w:rPr>
          <w:t>176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15" w:author="Markus Brüderl" w:date="2017-11-21T08:50:00Z"/>
          <w:rFonts w:eastAsiaTheme="minorEastAsia" w:cstheme="minorBidi"/>
          <w:noProof/>
          <w:sz w:val="22"/>
          <w:szCs w:val="22"/>
        </w:rPr>
      </w:pPr>
      <w:ins w:id="16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_Toc499018047 \h </w:instrText>
        </w:r>
        <w:r>
          <w:rPr>
            <w:noProof/>
            <w:webHidden/>
          </w:rPr>
        </w:r>
      </w:ins>
      <w:r>
        <w:rPr>
          <w:noProof/>
          <w:webHidden/>
        </w:rPr>
        <w:fldChar w:fldCharType="separate"/>
      </w:r>
      <w:ins w:id="1617" w:author="Markus Brüderl" w:date="2017-11-21T08:50:00Z">
        <w:r>
          <w:rPr>
            <w:noProof/>
            <w:webHidden/>
          </w:rPr>
          <w:t>176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18" w:author="Markus Brüderl" w:date="2017-11-21T08:50:00Z"/>
          <w:rFonts w:eastAsiaTheme="minorEastAsia" w:cstheme="minorBidi"/>
          <w:noProof/>
          <w:sz w:val="22"/>
          <w:szCs w:val="22"/>
        </w:rPr>
      </w:pPr>
      <w:ins w:id="16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_Toc499018048 \h </w:instrText>
        </w:r>
        <w:r>
          <w:rPr>
            <w:noProof/>
            <w:webHidden/>
          </w:rPr>
        </w:r>
      </w:ins>
      <w:r>
        <w:rPr>
          <w:noProof/>
          <w:webHidden/>
        </w:rPr>
        <w:fldChar w:fldCharType="separate"/>
      </w:r>
      <w:ins w:id="1620" w:author="Markus Brüderl" w:date="2017-11-21T08:50:00Z">
        <w:r>
          <w:rPr>
            <w:noProof/>
            <w:webHidden/>
          </w:rPr>
          <w:t>176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621" w:author="Markus Brüderl" w:date="2017-11-21T08:50:00Z"/>
          <w:rFonts w:eastAsiaTheme="minorEastAsia" w:cstheme="minorBidi"/>
          <w:noProof/>
          <w:sz w:val="22"/>
          <w:szCs w:val="22"/>
        </w:rPr>
      </w:pPr>
      <w:ins w:id="16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"_Toc499018049"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w:t>
        </w:r>
        <w:r>
          <w:rPr>
            <w:rFonts w:eastAsiaTheme="minorEastAsia" w:cstheme="minorBidi"/>
            <w:noProof/>
            <w:sz w:val="22"/>
            <w:szCs w:val="22"/>
          </w:rPr>
          <w:tab/>
        </w:r>
        <w:r w:rsidRPr="00FC6015">
          <w:rPr>
            <w:rStyle w:val="Hyperlink"/>
            <w:noProof/>
          </w:rPr>
          <w:t>saveAntrag</w:t>
        </w:r>
        <w:r>
          <w:rPr>
            <w:noProof/>
            <w:webHidden/>
          </w:rPr>
          <w:tab/>
        </w:r>
        <w:r>
          <w:rPr>
            <w:noProof/>
            <w:webHidden/>
          </w:rPr>
          <w:fldChar w:fldCharType="begin"/>
        </w:r>
        <w:r>
          <w:rPr>
            <w:noProof/>
            <w:webHidden/>
          </w:rPr>
          <w:instrText xml:space="preserve"> PAGEREF _Toc499018049 \h </w:instrText>
        </w:r>
        <w:r>
          <w:rPr>
            <w:noProof/>
            <w:webHidden/>
          </w:rPr>
        </w:r>
      </w:ins>
      <w:r>
        <w:rPr>
          <w:noProof/>
          <w:webHidden/>
        </w:rPr>
        <w:fldChar w:fldCharType="separate"/>
      </w:r>
      <w:ins w:id="1623" w:author="Markus Brüderl" w:date="2017-11-21T08:50:00Z">
        <w:r>
          <w:rPr>
            <w:noProof/>
            <w:webHidden/>
          </w:rPr>
          <w:t>176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624" w:author="Markus Brüderl" w:date="2017-11-21T08:50:00Z"/>
          <w:rFonts w:eastAsiaTheme="minorEastAsia" w:cstheme="minorBidi"/>
          <w:noProof/>
          <w:sz w:val="22"/>
          <w:szCs w:val="22"/>
        </w:rPr>
      </w:pPr>
      <w:ins w:id="16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_Toc499018050 \h </w:instrText>
        </w:r>
        <w:r>
          <w:rPr>
            <w:noProof/>
            <w:webHidden/>
          </w:rPr>
        </w:r>
      </w:ins>
      <w:r>
        <w:rPr>
          <w:noProof/>
          <w:webHidden/>
        </w:rPr>
        <w:fldChar w:fldCharType="separate"/>
      </w:r>
      <w:ins w:id="1626" w:author="Markus Brüderl" w:date="2017-11-21T08:50:00Z">
        <w:r>
          <w:rPr>
            <w:noProof/>
            <w:webHidden/>
          </w:rPr>
          <w:t>176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27" w:author="Markus Brüderl" w:date="2017-11-21T08:50:00Z"/>
          <w:rFonts w:eastAsiaTheme="minorEastAsia" w:cstheme="minorBidi"/>
          <w:noProof/>
          <w:sz w:val="22"/>
          <w:szCs w:val="22"/>
        </w:rPr>
      </w:pPr>
      <w:ins w:id="16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_Toc499018051 \h </w:instrText>
        </w:r>
        <w:r>
          <w:rPr>
            <w:noProof/>
            <w:webHidden/>
          </w:rPr>
        </w:r>
      </w:ins>
      <w:r>
        <w:rPr>
          <w:noProof/>
          <w:webHidden/>
        </w:rPr>
        <w:fldChar w:fldCharType="separate"/>
      </w:r>
      <w:ins w:id="1629" w:author="Markus Brüderl" w:date="2017-11-21T08:50:00Z">
        <w:r>
          <w:rPr>
            <w:noProof/>
            <w:webHidden/>
          </w:rPr>
          <w:t>177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30" w:author="Markus Brüderl" w:date="2017-11-21T08:50:00Z"/>
          <w:rFonts w:eastAsiaTheme="minorEastAsia" w:cstheme="minorBidi"/>
          <w:noProof/>
          <w:sz w:val="22"/>
          <w:szCs w:val="22"/>
        </w:rPr>
      </w:pPr>
      <w:ins w:id="16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_Toc499018052 \h </w:instrText>
        </w:r>
        <w:r>
          <w:rPr>
            <w:noProof/>
            <w:webHidden/>
          </w:rPr>
        </w:r>
      </w:ins>
      <w:r>
        <w:rPr>
          <w:noProof/>
          <w:webHidden/>
        </w:rPr>
        <w:fldChar w:fldCharType="separate"/>
      </w:r>
      <w:ins w:id="1632" w:author="Markus Brüderl" w:date="2017-11-21T08:50:00Z">
        <w:r>
          <w:rPr>
            <w:noProof/>
            <w:webHidden/>
          </w:rPr>
          <w:t>177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633" w:author="Markus Brüderl" w:date="2017-11-21T08:50:00Z"/>
          <w:rFonts w:eastAsiaTheme="minorEastAsia" w:cstheme="minorBidi"/>
          <w:noProof/>
          <w:sz w:val="22"/>
          <w:szCs w:val="22"/>
        </w:rPr>
      </w:pPr>
      <w:ins w:id="1634"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"_Toc499018053"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_Toc499018053 \h </w:instrText>
        </w:r>
        <w:r>
          <w:rPr>
            <w:noProof/>
            <w:webHidden/>
          </w:rPr>
        </w:r>
      </w:ins>
      <w:r>
        <w:rPr>
          <w:noProof/>
          <w:webHidden/>
        </w:rPr>
        <w:fldChar w:fldCharType="separate"/>
      </w:r>
      <w:ins w:id="1635" w:author="Markus Brüderl" w:date="2017-11-21T08:50:00Z">
        <w:r>
          <w:rPr>
            <w:noProof/>
            <w:webHidden/>
          </w:rPr>
          <w:t>177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36" w:author="Markus Brüderl" w:date="2017-11-21T08:50:00Z"/>
          <w:rFonts w:eastAsiaTheme="minorEastAsia" w:cstheme="minorBidi"/>
          <w:noProof/>
          <w:sz w:val="22"/>
          <w:szCs w:val="22"/>
        </w:rPr>
      </w:pPr>
      <w:ins w:id="16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_Toc499018054 \h </w:instrText>
        </w:r>
        <w:r>
          <w:rPr>
            <w:noProof/>
            <w:webHidden/>
          </w:rPr>
        </w:r>
      </w:ins>
      <w:r>
        <w:rPr>
          <w:noProof/>
          <w:webHidden/>
        </w:rPr>
        <w:fldChar w:fldCharType="separate"/>
      </w:r>
      <w:ins w:id="1638" w:author="Markus Brüderl" w:date="2017-11-21T08:50:00Z">
        <w:r>
          <w:rPr>
            <w:noProof/>
            <w:webHidden/>
          </w:rPr>
          <w:t>177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39" w:author="Markus Brüderl" w:date="2017-11-21T08:50:00Z"/>
          <w:rFonts w:eastAsiaTheme="minorEastAsia" w:cstheme="minorBidi"/>
          <w:noProof/>
          <w:sz w:val="22"/>
          <w:szCs w:val="22"/>
        </w:rPr>
      </w:pPr>
      <w:ins w:id="16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_Toc499018055 \h </w:instrText>
        </w:r>
        <w:r>
          <w:rPr>
            <w:noProof/>
            <w:webHidden/>
          </w:rPr>
        </w:r>
      </w:ins>
      <w:r>
        <w:rPr>
          <w:noProof/>
          <w:webHidden/>
        </w:rPr>
        <w:fldChar w:fldCharType="separate"/>
      </w:r>
      <w:ins w:id="1641" w:author="Markus Brüderl" w:date="2017-11-21T08:50:00Z">
        <w:r>
          <w:rPr>
            <w:noProof/>
            <w:webHidden/>
          </w:rPr>
          <w:t>177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642" w:author="Markus Brüderl" w:date="2017-11-21T08:50:00Z"/>
          <w:rFonts w:eastAsiaTheme="minorEastAsia" w:cstheme="minorBidi"/>
          <w:noProof/>
          <w:sz w:val="22"/>
          <w:szCs w:val="22"/>
        </w:rPr>
      </w:pPr>
      <w:ins w:id="16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3.7.33</w:t>
        </w:r>
        <w:r>
          <w:rPr>
            <w:rFonts w:eastAsiaTheme="minorEastAsia" w:cstheme="minorBidi"/>
            <w:noProof/>
            <w:sz w:val="22"/>
            <w:szCs w:val="22"/>
          </w:rPr>
          <w:tab/>
        </w:r>
        <w:r w:rsidRPr="00FC6015">
          <w:rPr>
            <w:rStyle w:val="Hyperlink"/>
            <w:noProof/>
          </w:rPr>
          <w:t>searchUpload</w:t>
        </w:r>
        <w:r>
          <w:rPr>
            <w:noProof/>
            <w:webHidden/>
          </w:rPr>
          <w:tab/>
        </w:r>
        <w:r>
          <w:rPr>
            <w:noProof/>
            <w:webHidden/>
          </w:rPr>
          <w:fldChar w:fldCharType="begin"/>
        </w:r>
        <w:r>
          <w:rPr>
            <w:noProof/>
            <w:webHidden/>
          </w:rPr>
          <w:instrText xml:space="preserve"> PAGEREF _Toc499018056 \h </w:instrText>
        </w:r>
        <w:r>
          <w:rPr>
            <w:noProof/>
            <w:webHidden/>
          </w:rPr>
        </w:r>
      </w:ins>
      <w:r>
        <w:rPr>
          <w:noProof/>
          <w:webHidden/>
        </w:rPr>
        <w:fldChar w:fldCharType="separate"/>
      </w:r>
      <w:ins w:id="1644" w:author="Markus Brüderl" w:date="2017-11-21T08:50:00Z">
        <w:r>
          <w:rPr>
            <w:noProof/>
            <w:webHidden/>
          </w:rPr>
          <w:t>178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645" w:author="Markus Brüderl" w:date="2017-11-21T08:50:00Z"/>
          <w:rFonts w:eastAsiaTheme="minorEastAsia" w:cstheme="minorBidi"/>
          <w:noProof/>
          <w:sz w:val="22"/>
          <w:szCs w:val="22"/>
        </w:rPr>
      </w:pPr>
      <w:ins w:id="16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_Toc499018057 \h </w:instrText>
        </w:r>
        <w:r>
          <w:rPr>
            <w:noProof/>
            <w:webHidden/>
          </w:rPr>
        </w:r>
      </w:ins>
      <w:r>
        <w:rPr>
          <w:noProof/>
          <w:webHidden/>
        </w:rPr>
        <w:fldChar w:fldCharType="separate"/>
      </w:r>
      <w:ins w:id="1647" w:author="Markus Brüderl" w:date="2017-11-21T08:50:00Z">
        <w:r>
          <w:rPr>
            <w:noProof/>
            <w:webHidden/>
          </w:rPr>
          <w:t>178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48" w:author="Markus Brüderl" w:date="2017-11-21T08:50:00Z"/>
          <w:rFonts w:eastAsiaTheme="minorEastAsia" w:cstheme="minorBidi"/>
          <w:noProof/>
          <w:sz w:val="22"/>
          <w:szCs w:val="22"/>
        </w:rPr>
      </w:pPr>
      <w:ins w:id="16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_Toc499018058 \h </w:instrText>
        </w:r>
        <w:r>
          <w:rPr>
            <w:noProof/>
            <w:webHidden/>
          </w:rPr>
        </w:r>
      </w:ins>
      <w:r>
        <w:rPr>
          <w:noProof/>
          <w:webHidden/>
        </w:rPr>
        <w:fldChar w:fldCharType="separate"/>
      </w:r>
      <w:ins w:id="1650" w:author="Markus Brüderl" w:date="2017-11-21T08:50:00Z">
        <w:r>
          <w:rPr>
            <w:noProof/>
            <w:webHidden/>
          </w:rPr>
          <w:t>178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51" w:author="Markus Brüderl" w:date="2017-11-21T08:50:00Z"/>
          <w:rFonts w:eastAsiaTheme="minorEastAsia" w:cstheme="minorBidi"/>
          <w:noProof/>
          <w:sz w:val="22"/>
          <w:szCs w:val="22"/>
        </w:rPr>
      </w:pPr>
      <w:ins w:id="16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"_Toc499018059"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_Toc499018059 \h </w:instrText>
        </w:r>
        <w:r>
          <w:rPr>
            <w:noProof/>
            <w:webHidden/>
          </w:rPr>
        </w:r>
      </w:ins>
      <w:r>
        <w:rPr>
          <w:noProof/>
          <w:webHidden/>
        </w:rPr>
        <w:fldChar w:fldCharType="separate"/>
      </w:r>
      <w:ins w:id="1653" w:author="Markus Brüderl" w:date="2017-11-21T08:50:00Z">
        <w:r>
          <w:rPr>
            <w:noProof/>
            <w:webHidden/>
          </w:rPr>
          <w:t>178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654" w:author="Markus Brüderl" w:date="2017-11-21T08:50:00Z"/>
          <w:rFonts w:eastAsiaTheme="minorEastAsia" w:cstheme="minorBidi"/>
          <w:noProof/>
          <w:sz w:val="22"/>
          <w:szCs w:val="22"/>
        </w:rPr>
      </w:pPr>
      <w:ins w:id="16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_Toc499018060 \h </w:instrText>
        </w:r>
        <w:r>
          <w:rPr>
            <w:noProof/>
            <w:webHidden/>
          </w:rPr>
        </w:r>
      </w:ins>
      <w:r>
        <w:rPr>
          <w:noProof/>
          <w:webHidden/>
        </w:rPr>
        <w:fldChar w:fldCharType="separate"/>
      </w:r>
      <w:ins w:id="1656" w:author="Markus Brüderl" w:date="2017-11-21T08:50:00Z">
        <w:r>
          <w:rPr>
            <w:noProof/>
            <w:webHidden/>
          </w:rPr>
          <w:t>178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57" w:author="Markus Brüderl" w:date="2017-11-21T08:50:00Z"/>
          <w:rFonts w:eastAsiaTheme="minorEastAsia" w:cstheme="minorBidi"/>
          <w:noProof/>
          <w:sz w:val="22"/>
          <w:szCs w:val="22"/>
        </w:rPr>
      </w:pPr>
      <w:ins w:id="16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_Toc499018061 \h </w:instrText>
        </w:r>
        <w:r>
          <w:rPr>
            <w:noProof/>
            <w:webHidden/>
          </w:rPr>
        </w:r>
      </w:ins>
      <w:r>
        <w:rPr>
          <w:noProof/>
          <w:webHidden/>
        </w:rPr>
        <w:fldChar w:fldCharType="separate"/>
      </w:r>
      <w:ins w:id="1659" w:author="Markus Brüderl" w:date="2017-11-21T08:50:00Z">
        <w:r>
          <w:rPr>
            <w:noProof/>
            <w:webHidden/>
          </w:rPr>
          <w:t>178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60" w:author="Markus Brüderl" w:date="2017-11-21T08:50:00Z"/>
          <w:rFonts w:eastAsiaTheme="minorEastAsia" w:cstheme="minorBidi"/>
          <w:noProof/>
          <w:sz w:val="22"/>
          <w:szCs w:val="22"/>
        </w:rPr>
      </w:pPr>
      <w:ins w:id="16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_Toc499018062 \h </w:instrText>
        </w:r>
        <w:r>
          <w:rPr>
            <w:noProof/>
            <w:webHidden/>
          </w:rPr>
        </w:r>
      </w:ins>
      <w:r>
        <w:rPr>
          <w:noProof/>
          <w:webHidden/>
        </w:rPr>
        <w:fldChar w:fldCharType="separate"/>
      </w:r>
      <w:ins w:id="1662" w:author="Markus Brüderl" w:date="2017-11-21T08:50:00Z">
        <w:r>
          <w:rPr>
            <w:noProof/>
            <w:webHidden/>
          </w:rPr>
          <w:t>178</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663" w:author="Markus Brüderl" w:date="2017-11-21T08:50:00Z"/>
          <w:rFonts w:eastAsiaTheme="minorEastAsia" w:cstheme="minorBidi"/>
          <w:noProof/>
          <w:sz w:val="22"/>
          <w:szCs w:val="22"/>
        </w:rPr>
      </w:pPr>
      <w:ins w:id="16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3.7.34</w:t>
        </w:r>
        <w:r>
          <w:rPr>
            <w:rFonts w:eastAsiaTheme="minorEastAsia" w:cstheme="minorBidi"/>
            <w:noProof/>
            <w:sz w:val="22"/>
            <w:szCs w:val="22"/>
          </w:rPr>
          <w:tab/>
        </w:r>
        <w:r w:rsidRPr="00FC6015">
          <w:rPr>
            <w:rStyle w:val="Hyperlink"/>
            <w:noProof/>
          </w:rPr>
          <w:t>solveKalkulation</w:t>
        </w:r>
        <w:r>
          <w:rPr>
            <w:noProof/>
            <w:webHidden/>
          </w:rPr>
          <w:tab/>
        </w:r>
        <w:r>
          <w:rPr>
            <w:noProof/>
            <w:webHidden/>
          </w:rPr>
          <w:fldChar w:fldCharType="begin"/>
        </w:r>
        <w:r>
          <w:rPr>
            <w:noProof/>
            <w:webHidden/>
          </w:rPr>
          <w:instrText xml:space="preserve"> PAGEREF _Toc499018063 \h </w:instrText>
        </w:r>
        <w:r>
          <w:rPr>
            <w:noProof/>
            <w:webHidden/>
          </w:rPr>
        </w:r>
      </w:ins>
      <w:r>
        <w:rPr>
          <w:noProof/>
          <w:webHidden/>
        </w:rPr>
        <w:fldChar w:fldCharType="separate"/>
      </w:r>
      <w:ins w:id="1665" w:author="Markus Brüderl" w:date="2017-11-21T08:50:00Z">
        <w:r>
          <w:rPr>
            <w:noProof/>
            <w:webHidden/>
          </w:rPr>
          <w:t>179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666" w:author="Markus Brüderl" w:date="2017-11-21T08:50:00Z"/>
          <w:rFonts w:eastAsiaTheme="minorEastAsia" w:cstheme="minorBidi"/>
          <w:noProof/>
          <w:sz w:val="22"/>
          <w:szCs w:val="22"/>
        </w:rPr>
      </w:pPr>
      <w:ins w:id="16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3.7.35</w:t>
        </w:r>
        <w:r>
          <w:rPr>
            <w:rFonts w:eastAsiaTheme="minorEastAsia" w:cstheme="minorBidi"/>
            <w:noProof/>
            <w:sz w:val="22"/>
            <w:szCs w:val="22"/>
          </w:rPr>
          <w:tab/>
        </w:r>
        <w:r w:rsidRPr="00FC6015">
          <w:rPr>
            <w:rStyle w:val="Hyperlink"/>
            <w:noProof/>
          </w:rPr>
          <w:t>solveKalkVarianten</w:t>
        </w:r>
        <w:r>
          <w:rPr>
            <w:noProof/>
            <w:webHidden/>
          </w:rPr>
          <w:tab/>
        </w:r>
        <w:r>
          <w:rPr>
            <w:noProof/>
            <w:webHidden/>
          </w:rPr>
          <w:fldChar w:fldCharType="begin"/>
        </w:r>
        <w:r>
          <w:rPr>
            <w:noProof/>
            <w:webHidden/>
          </w:rPr>
          <w:instrText xml:space="preserve"> PAGEREF _Toc499018064 \h </w:instrText>
        </w:r>
        <w:r>
          <w:rPr>
            <w:noProof/>
            <w:webHidden/>
          </w:rPr>
        </w:r>
      </w:ins>
      <w:r>
        <w:rPr>
          <w:noProof/>
          <w:webHidden/>
        </w:rPr>
        <w:fldChar w:fldCharType="separate"/>
      </w:r>
      <w:ins w:id="1668" w:author="Markus Brüderl" w:date="2017-11-21T08:50:00Z">
        <w:r>
          <w:rPr>
            <w:noProof/>
            <w:webHidden/>
          </w:rPr>
          <w:t>179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669" w:author="Markus Brüderl" w:date="2017-11-21T08:50:00Z"/>
          <w:rFonts w:eastAsiaTheme="minorEastAsia" w:cstheme="minorBidi"/>
          <w:noProof/>
          <w:sz w:val="22"/>
          <w:szCs w:val="22"/>
        </w:rPr>
      </w:pPr>
      <w:ins w:id="16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_Toc499018065 \h </w:instrText>
        </w:r>
        <w:r>
          <w:rPr>
            <w:noProof/>
            <w:webHidden/>
          </w:rPr>
        </w:r>
      </w:ins>
      <w:r>
        <w:rPr>
          <w:noProof/>
          <w:webHidden/>
        </w:rPr>
        <w:fldChar w:fldCharType="separate"/>
      </w:r>
      <w:ins w:id="1671" w:author="Markus Brüderl" w:date="2017-11-21T08:50:00Z">
        <w:r>
          <w:rPr>
            <w:noProof/>
            <w:webHidden/>
          </w:rPr>
          <w:t>179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72" w:author="Markus Brüderl" w:date="2017-11-21T08:50:00Z"/>
          <w:rFonts w:eastAsiaTheme="minorEastAsia" w:cstheme="minorBidi"/>
          <w:noProof/>
          <w:sz w:val="22"/>
          <w:szCs w:val="22"/>
        </w:rPr>
      </w:pPr>
      <w:ins w:id="16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_Toc499018066 \h </w:instrText>
        </w:r>
        <w:r>
          <w:rPr>
            <w:noProof/>
            <w:webHidden/>
          </w:rPr>
        </w:r>
      </w:ins>
      <w:r>
        <w:rPr>
          <w:noProof/>
          <w:webHidden/>
        </w:rPr>
        <w:fldChar w:fldCharType="separate"/>
      </w:r>
      <w:ins w:id="1674" w:author="Markus Brüderl" w:date="2017-11-21T08:50:00Z">
        <w:r>
          <w:rPr>
            <w:noProof/>
            <w:webHidden/>
          </w:rPr>
          <w:t>179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75" w:author="Markus Brüderl" w:date="2017-11-21T08:50:00Z"/>
          <w:rFonts w:eastAsiaTheme="minorEastAsia" w:cstheme="minorBidi"/>
          <w:noProof/>
          <w:sz w:val="22"/>
          <w:szCs w:val="22"/>
        </w:rPr>
      </w:pPr>
      <w:ins w:id="16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_Toc499018067 \h </w:instrText>
        </w:r>
        <w:r>
          <w:rPr>
            <w:noProof/>
            <w:webHidden/>
          </w:rPr>
        </w:r>
      </w:ins>
      <w:r>
        <w:rPr>
          <w:noProof/>
          <w:webHidden/>
        </w:rPr>
        <w:fldChar w:fldCharType="separate"/>
      </w:r>
      <w:ins w:id="1677" w:author="Markus Brüderl" w:date="2017-11-21T08:50:00Z">
        <w:r>
          <w:rPr>
            <w:noProof/>
            <w:webHidden/>
          </w:rPr>
          <w:t>179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678" w:author="Markus Brüderl" w:date="2017-11-21T08:50:00Z"/>
          <w:rFonts w:eastAsiaTheme="minorEastAsia" w:cstheme="minorBidi"/>
          <w:noProof/>
          <w:sz w:val="22"/>
          <w:szCs w:val="22"/>
        </w:rPr>
      </w:pPr>
      <w:ins w:id="16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_Toc499018068 \h </w:instrText>
        </w:r>
        <w:r>
          <w:rPr>
            <w:noProof/>
            <w:webHidden/>
          </w:rPr>
        </w:r>
      </w:ins>
      <w:r>
        <w:rPr>
          <w:noProof/>
          <w:webHidden/>
        </w:rPr>
        <w:fldChar w:fldCharType="separate"/>
      </w:r>
      <w:ins w:id="1680" w:author="Markus Brüderl" w:date="2017-11-21T08:50:00Z">
        <w:r>
          <w:rPr>
            <w:noProof/>
            <w:webHidden/>
          </w:rPr>
          <w:t>179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81" w:author="Markus Brüderl" w:date="2017-11-21T08:50:00Z"/>
          <w:rFonts w:eastAsiaTheme="minorEastAsia" w:cstheme="minorBidi"/>
          <w:noProof/>
          <w:sz w:val="22"/>
          <w:szCs w:val="22"/>
        </w:rPr>
      </w:pPr>
      <w:ins w:id="16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"_Toc499018069"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_Toc499018069 \h </w:instrText>
        </w:r>
        <w:r>
          <w:rPr>
            <w:noProof/>
            <w:webHidden/>
          </w:rPr>
        </w:r>
      </w:ins>
      <w:r>
        <w:rPr>
          <w:noProof/>
          <w:webHidden/>
        </w:rPr>
        <w:fldChar w:fldCharType="separate"/>
      </w:r>
      <w:ins w:id="1683" w:author="Markus Brüderl" w:date="2017-11-21T08:50:00Z">
        <w:r>
          <w:rPr>
            <w:noProof/>
            <w:webHidden/>
          </w:rPr>
          <w:t>180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684" w:author="Markus Brüderl" w:date="2017-11-21T08:50:00Z"/>
          <w:rFonts w:eastAsiaTheme="minorEastAsia" w:cstheme="minorBidi"/>
          <w:noProof/>
          <w:sz w:val="22"/>
          <w:szCs w:val="22"/>
        </w:rPr>
      </w:pPr>
      <w:ins w:id="16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3.7.35.2.2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_Toc499018070 \h </w:instrText>
        </w:r>
        <w:r>
          <w:rPr>
            <w:noProof/>
            <w:webHidden/>
          </w:rPr>
        </w:r>
      </w:ins>
      <w:r>
        <w:rPr>
          <w:noProof/>
          <w:webHidden/>
        </w:rPr>
        <w:fldChar w:fldCharType="separate"/>
      </w:r>
      <w:ins w:id="1686" w:author="Markus Brüderl" w:date="2017-11-21T08:50:00Z">
        <w:r>
          <w:rPr>
            <w:noProof/>
            <w:webHidden/>
          </w:rPr>
          <w:t>180</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1687" w:author="Markus Brüderl" w:date="2017-11-21T08:50:00Z"/>
          <w:rFonts w:eastAsiaTheme="minorEastAsia" w:cstheme="minorBidi"/>
          <w:b w:val="0"/>
          <w:bCs w:val="0"/>
          <w:noProof/>
          <w:sz w:val="22"/>
          <w:szCs w:val="22"/>
        </w:rPr>
      </w:pPr>
      <w:ins w:id="16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w:t>
        </w:r>
        <w:r>
          <w:rPr>
            <w:rFonts w:eastAsiaTheme="minorEastAsia" w:cstheme="minorBidi"/>
            <w:b w:val="0"/>
            <w:bCs w:val="0"/>
            <w:noProof/>
            <w:sz w:val="22"/>
            <w:szCs w:val="22"/>
          </w:rPr>
          <w:tab/>
        </w:r>
        <w:r w:rsidRPr="00FC6015">
          <w:rPr>
            <w:rStyle w:val="Hyperlink"/>
            <w:noProof/>
          </w:rPr>
          <w:t>createOrUpdateKundeService (EAI und B2B)</w:t>
        </w:r>
        <w:r>
          <w:rPr>
            <w:noProof/>
            <w:webHidden/>
          </w:rPr>
          <w:tab/>
        </w:r>
        <w:r>
          <w:rPr>
            <w:noProof/>
            <w:webHidden/>
          </w:rPr>
          <w:fldChar w:fldCharType="begin"/>
        </w:r>
        <w:r>
          <w:rPr>
            <w:noProof/>
            <w:webHidden/>
          </w:rPr>
          <w:instrText xml:space="preserve"> PAGEREF _Toc499018071 \h </w:instrText>
        </w:r>
        <w:r>
          <w:rPr>
            <w:noProof/>
            <w:webHidden/>
          </w:rPr>
        </w:r>
      </w:ins>
      <w:r>
        <w:rPr>
          <w:noProof/>
          <w:webHidden/>
        </w:rPr>
        <w:fldChar w:fldCharType="separate"/>
      </w:r>
      <w:ins w:id="1689" w:author="Markus Brüderl" w:date="2017-11-21T08:50:00Z">
        <w:r>
          <w:rPr>
            <w:noProof/>
            <w:webHidden/>
          </w:rPr>
          <w:t>181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690" w:author="Markus Brüderl" w:date="2017-11-21T08:50:00Z"/>
          <w:rFonts w:eastAsiaTheme="minorEastAsia" w:cstheme="minorBidi"/>
          <w:noProof/>
          <w:sz w:val="22"/>
          <w:szCs w:val="22"/>
        </w:rPr>
      </w:pPr>
      <w:ins w:id="16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w:t>
        </w:r>
        <w:r>
          <w:rPr>
            <w:rFonts w:eastAsiaTheme="minorEastAsia" w:cstheme="minorBidi"/>
            <w:noProof/>
            <w:sz w:val="22"/>
            <w:szCs w:val="22"/>
          </w:rPr>
          <w:tab/>
        </w:r>
        <w:r w:rsidRPr="00FC6015">
          <w:rPr>
            <w:rStyle w:val="Hyperlink"/>
            <w:noProof/>
          </w:rPr>
          <w:t>createOrUpdateAdresse</w:t>
        </w:r>
        <w:r>
          <w:rPr>
            <w:noProof/>
            <w:webHidden/>
          </w:rPr>
          <w:tab/>
        </w:r>
        <w:r>
          <w:rPr>
            <w:noProof/>
            <w:webHidden/>
          </w:rPr>
          <w:fldChar w:fldCharType="begin"/>
        </w:r>
        <w:r>
          <w:rPr>
            <w:noProof/>
            <w:webHidden/>
          </w:rPr>
          <w:instrText xml:space="preserve"> PAGEREF _Toc499018072 \h </w:instrText>
        </w:r>
        <w:r>
          <w:rPr>
            <w:noProof/>
            <w:webHidden/>
          </w:rPr>
        </w:r>
      </w:ins>
      <w:r>
        <w:rPr>
          <w:noProof/>
          <w:webHidden/>
        </w:rPr>
        <w:fldChar w:fldCharType="separate"/>
      </w:r>
      <w:ins w:id="1692" w:author="Markus Brüderl" w:date="2017-11-21T08:50:00Z">
        <w:r>
          <w:rPr>
            <w:noProof/>
            <w:webHidden/>
          </w:rPr>
          <w:t>181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693" w:author="Markus Brüderl" w:date="2017-11-21T08:50:00Z"/>
          <w:rFonts w:eastAsiaTheme="minorEastAsia" w:cstheme="minorBidi"/>
          <w:noProof/>
          <w:sz w:val="22"/>
          <w:szCs w:val="22"/>
        </w:rPr>
      </w:pPr>
      <w:ins w:id="16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_Toc499018073 \h </w:instrText>
        </w:r>
        <w:r>
          <w:rPr>
            <w:noProof/>
            <w:webHidden/>
          </w:rPr>
        </w:r>
      </w:ins>
      <w:r>
        <w:rPr>
          <w:noProof/>
          <w:webHidden/>
        </w:rPr>
        <w:fldChar w:fldCharType="separate"/>
      </w:r>
      <w:ins w:id="1695" w:author="Markus Brüderl" w:date="2017-11-21T08:50:00Z">
        <w:r>
          <w:rPr>
            <w:noProof/>
            <w:webHidden/>
          </w:rPr>
          <w:t>181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696" w:author="Markus Brüderl" w:date="2017-11-21T08:50:00Z"/>
          <w:rFonts w:eastAsiaTheme="minorEastAsia" w:cstheme="minorBidi"/>
          <w:noProof/>
          <w:sz w:val="22"/>
          <w:szCs w:val="22"/>
        </w:rPr>
      </w:pPr>
      <w:ins w:id="16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_Toc499018074 \h </w:instrText>
        </w:r>
        <w:r>
          <w:rPr>
            <w:noProof/>
            <w:webHidden/>
          </w:rPr>
        </w:r>
      </w:ins>
      <w:r>
        <w:rPr>
          <w:noProof/>
          <w:webHidden/>
        </w:rPr>
        <w:fldChar w:fldCharType="separate"/>
      </w:r>
      <w:ins w:id="1698" w:author="Markus Brüderl" w:date="2017-11-21T08:50:00Z">
        <w:r>
          <w:rPr>
            <w:noProof/>
            <w:webHidden/>
          </w:rPr>
          <w:t>181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699" w:author="Markus Brüderl" w:date="2017-11-21T08:50:00Z"/>
          <w:rFonts w:eastAsiaTheme="minorEastAsia" w:cstheme="minorBidi"/>
          <w:noProof/>
          <w:sz w:val="22"/>
          <w:szCs w:val="22"/>
        </w:rPr>
      </w:pPr>
      <w:ins w:id="17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_Toc499018075 \h </w:instrText>
        </w:r>
        <w:r>
          <w:rPr>
            <w:noProof/>
            <w:webHidden/>
          </w:rPr>
        </w:r>
      </w:ins>
      <w:r>
        <w:rPr>
          <w:noProof/>
          <w:webHidden/>
        </w:rPr>
        <w:fldChar w:fldCharType="separate"/>
      </w:r>
      <w:ins w:id="1701" w:author="Markus Brüderl" w:date="2017-11-21T08:50:00Z">
        <w:r>
          <w:rPr>
            <w:noProof/>
            <w:webHidden/>
          </w:rPr>
          <w:t>182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02" w:author="Markus Brüderl" w:date="2017-11-21T08:50:00Z"/>
          <w:rFonts w:eastAsiaTheme="minorEastAsia" w:cstheme="minorBidi"/>
          <w:noProof/>
          <w:sz w:val="22"/>
          <w:szCs w:val="22"/>
        </w:rPr>
      </w:pPr>
      <w:ins w:id="17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_Toc499018076 \h </w:instrText>
        </w:r>
        <w:r>
          <w:rPr>
            <w:noProof/>
            <w:webHidden/>
          </w:rPr>
        </w:r>
      </w:ins>
      <w:r>
        <w:rPr>
          <w:noProof/>
          <w:webHidden/>
        </w:rPr>
        <w:fldChar w:fldCharType="separate"/>
      </w:r>
      <w:ins w:id="1704" w:author="Markus Brüderl" w:date="2017-11-21T08:50:00Z">
        <w:r>
          <w:rPr>
            <w:noProof/>
            <w:webHidden/>
          </w:rPr>
          <w:t>182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05" w:author="Markus Brüderl" w:date="2017-11-21T08:50:00Z"/>
          <w:rFonts w:eastAsiaTheme="minorEastAsia" w:cstheme="minorBidi"/>
          <w:noProof/>
          <w:sz w:val="22"/>
          <w:szCs w:val="22"/>
        </w:rPr>
      </w:pPr>
      <w:ins w:id="17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_Toc499018077 \h </w:instrText>
        </w:r>
        <w:r>
          <w:rPr>
            <w:noProof/>
            <w:webHidden/>
          </w:rPr>
        </w:r>
      </w:ins>
      <w:r>
        <w:rPr>
          <w:noProof/>
          <w:webHidden/>
        </w:rPr>
        <w:fldChar w:fldCharType="separate"/>
      </w:r>
      <w:ins w:id="1707" w:author="Markus Brüderl" w:date="2017-11-21T08:50:00Z">
        <w:r>
          <w:rPr>
            <w:noProof/>
            <w:webHidden/>
          </w:rPr>
          <w:t>182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08" w:author="Markus Brüderl" w:date="2017-11-21T08:50:00Z"/>
          <w:rFonts w:eastAsiaTheme="minorEastAsia" w:cstheme="minorBidi"/>
          <w:noProof/>
          <w:sz w:val="22"/>
          <w:szCs w:val="22"/>
        </w:rPr>
      </w:pPr>
      <w:ins w:id="17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_Toc499018078 \h </w:instrText>
        </w:r>
        <w:r>
          <w:rPr>
            <w:noProof/>
            <w:webHidden/>
          </w:rPr>
        </w:r>
      </w:ins>
      <w:r>
        <w:rPr>
          <w:noProof/>
          <w:webHidden/>
        </w:rPr>
        <w:fldChar w:fldCharType="separate"/>
      </w:r>
      <w:ins w:id="1710" w:author="Markus Brüderl" w:date="2017-11-21T08:50:00Z">
        <w:r>
          <w:rPr>
            <w:noProof/>
            <w:webHidden/>
          </w:rPr>
          <w:t>183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711" w:author="Markus Brüderl" w:date="2017-11-21T08:50:00Z"/>
          <w:rFonts w:eastAsiaTheme="minorEastAsia" w:cstheme="minorBidi"/>
          <w:noProof/>
          <w:sz w:val="22"/>
          <w:szCs w:val="22"/>
        </w:rPr>
      </w:pPr>
      <w:ins w:id="17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"_Toc499018079"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w:t>
        </w:r>
        <w:r>
          <w:rPr>
            <w:rFonts w:eastAsiaTheme="minorEastAsia" w:cstheme="minorBidi"/>
            <w:noProof/>
            <w:sz w:val="22"/>
            <w:szCs w:val="22"/>
          </w:rPr>
          <w:tab/>
        </w:r>
        <w:r w:rsidRPr="00FC6015">
          <w:rPr>
            <w:rStyle w:val="Hyperlink"/>
            <w:noProof/>
          </w:rPr>
          <w:t>createOrUpdateKonto</w:t>
        </w:r>
        <w:r>
          <w:rPr>
            <w:noProof/>
            <w:webHidden/>
          </w:rPr>
          <w:tab/>
        </w:r>
        <w:r>
          <w:rPr>
            <w:noProof/>
            <w:webHidden/>
          </w:rPr>
          <w:fldChar w:fldCharType="begin"/>
        </w:r>
        <w:r>
          <w:rPr>
            <w:noProof/>
            <w:webHidden/>
          </w:rPr>
          <w:instrText xml:space="preserve"> PAGEREF _Toc499018079 \h </w:instrText>
        </w:r>
        <w:r>
          <w:rPr>
            <w:noProof/>
            <w:webHidden/>
          </w:rPr>
        </w:r>
      </w:ins>
      <w:r>
        <w:rPr>
          <w:noProof/>
          <w:webHidden/>
        </w:rPr>
        <w:fldChar w:fldCharType="separate"/>
      </w:r>
      <w:ins w:id="1713" w:author="Markus Brüderl" w:date="2017-11-21T08:50:00Z">
        <w:r>
          <w:rPr>
            <w:noProof/>
            <w:webHidden/>
          </w:rPr>
          <w:t>183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14" w:author="Markus Brüderl" w:date="2017-11-21T08:50:00Z"/>
          <w:rFonts w:eastAsiaTheme="minorEastAsia" w:cstheme="minorBidi"/>
          <w:noProof/>
          <w:sz w:val="22"/>
          <w:szCs w:val="22"/>
        </w:rPr>
      </w:pPr>
      <w:ins w:id="17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_Toc499018080 \h </w:instrText>
        </w:r>
        <w:r>
          <w:rPr>
            <w:noProof/>
            <w:webHidden/>
          </w:rPr>
        </w:r>
      </w:ins>
      <w:r>
        <w:rPr>
          <w:noProof/>
          <w:webHidden/>
        </w:rPr>
        <w:fldChar w:fldCharType="separate"/>
      </w:r>
      <w:ins w:id="1716" w:author="Markus Brüderl" w:date="2017-11-21T08:50:00Z">
        <w:r>
          <w:rPr>
            <w:noProof/>
            <w:webHidden/>
          </w:rPr>
          <w:t>183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17" w:author="Markus Brüderl" w:date="2017-11-21T08:50:00Z"/>
          <w:rFonts w:eastAsiaTheme="minorEastAsia" w:cstheme="minorBidi"/>
          <w:noProof/>
          <w:sz w:val="22"/>
          <w:szCs w:val="22"/>
        </w:rPr>
      </w:pPr>
      <w:ins w:id="17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_Toc499018081 \h </w:instrText>
        </w:r>
        <w:r>
          <w:rPr>
            <w:noProof/>
            <w:webHidden/>
          </w:rPr>
        </w:r>
      </w:ins>
      <w:r>
        <w:rPr>
          <w:noProof/>
          <w:webHidden/>
        </w:rPr>
        <w:fldChar w:fldCharType="separate"/>
      </w:r>
      <w:ins w:id="1719" w:author="Markus Brüderl" w:date="2017-11-21T08:50:00Z">
        <w:r>
          <w:rPr>
            <w:noProof/>
            <w:webHidden/>
          </w:rPr>
          <w:t>183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20" w:author="Markus Brüderl" w:date="2017-11-21T08:50:00Z"/>
          <w:rFonts w:eastAsiaTheme="minorEastAsia" w:cstheme="minorBidi"/>
          <w:noProof/>
          <w:sz w:val="22"/>
          <w:szCs w:val="22"/>
        </w:rPr>
      </w:pPr>
      <w:ins w:id="17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_Toc499018082 \h </w:instrText>
        </w:r>
        <w:r>
          <w:rPr>
            <w:noProof/>
            <w:webHidden/>
          </w:rPr>
        </w:r>
      </w:ins>
      <w:r>
        <w:rPr>
          <w:noProof/>
          <w:webHidden/>
        </w:rPr>
        <w:fldChar w:fldCharType="separate"/>
      </w:r>
      <w:ins w:id="1722" w:author="Markus Brüderl" w:date="2017-11-21T08:50:00Z">
        <w:r>
          <w:rPr>
            <w:noProof/>
            <w:webHidden/>
          </w:rPr>
          <w:t>183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23" w:author="Markus Brüderl" w:date="2017-11-21T08:50:00Z"/>
          <w:rFonts w:eastAsiaTheme="minorEastAsia" w:cstheme="minorBidi"/>
          <w:noProof/>
          <w:sz w:val="22"/>
          <w:szCs w:val="22"/>
        </w:rPr>
      </w:pPr>
      <w:ins w:id="17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_Toc499018083 \h </w:instrText>
        </w:r>
        <w:r>
          <w:rPr>
            <w:noProof/>
            <w:webHidden/>
          </w:rPr>
        </w:r>
      </w:ins>
      <w:r>
        <w:rPr>
          <w:noProof/>
          <w:webHidden/>
        </w:rPr>
        <w:fldChar w:fldCharType="separate"/>
      </w:r>
      <w:ins w:id="1725" w:author="Markus Brüderl" w:date="2017-11-21T08:50:00Z">
        <w:r>
          <w:rPr>
            <w:noProof/>
            <w:webHidden/>
          </w:rPr>
          <w:t>184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26" w:author="Markus Brüderl" w:date="2017-11-21T08:50:00Z"/>
          <w:rFonts w:eastAsiaTheme="minorEastAsia" w:cstheme="minorBidi"/>
          <w:noProof/>
          <w:sz w:val="22"/>
          <w:szCs w:val="22"/>
        </w:rPr>
      </w:pPr>
      <w:ins w:id="17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_Toc499018084 \h </w:instrText>
        </w:r>
        <w:r>
          <w:rPr>
            <w:noProof/>
            <w:webHidden/>
          </w:rPr>
        </w:r>
      </w:ins>
      <w:r>
        <w:rPr>
          <w:noProof/>
          <w:webHidden/>
        </w:rPr>
        <w:fldChar w:fldCharType="separate"/>
      </w:r>
      <w:ins w:id="1728" w:author="Markus Brüderl" w:date="2017-11-21T08:50:00Z">
        <w:r>
          <w:rPr>
            <w:noProof/>
            <w:webHidden/>
          </w:rPr>
          <w:t>184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29" w:author="Markus Brüderl" w:date="2017-11-21T08:50:00Z"/>
          <w:rFonts w:eastAsiaTheme="minorEastAsia" w:cstheme="minorBidi"/>
          <w:noProof/>
          <w:sz w:val="22"/>
          <w:szCs w:val="22"/>
        </w:rPr>
      </w:pPr>
      <w:ins w:id="17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_Toc499018085 \h </w:instrText>
        </w:r>
        <w:r>
          <w:rPr>
            <w:noProof/>
            <w:webHidden/>
          </w:rPr>
        </w:r>
      </w:ins>
      <w:r>
        <w:rPr>
          <w:noProof/>
          <w:webHidden/>
        </w:rPr>
        <w:fldChar w:fldCharType="separate"/>
      </w:r>
      <w:ins w:id="1731" w:author="Markus Brüderl" w:date="2017-11-21T08:50:00Z">
        <w:r>
          <w:rPr>
            <w:noProof/>
            <w:webHidden/>
          </w:rPr>
          <w:t>184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732" w:author="Markus Brüderl" w:date="2017-11-21T08:50:00Z"/>
          <w:rFonts w:eastAsiaTheme="minorEastAsia" w:cstheme="minorBidi"/>
          <w:noProof/>
          <w:sz w:val="22"/>
          <w:szCs w:val="22"/>
        </w:rPr>
      </w:pPr>
      <w:ins w:id="17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3.8.3</w:t>
        </w:r>
        <w:r>
          <w:rPr>
            <w:rFonts w:eastAsiaTheme="minorEastAsia" w:cstheme="minorBidi"/>
            <w:noProof/>
            <w:sz w:val="22"/>
            <w:szCs w:val="22"/>
          </w:rPr>
          <w:tab/>
        </w:r>
        <w:r w:rsidRPr="00FC6015">
          <w:rPr>
            <w:rStyle w:val="Hyperlink"/>
            <w:noProof/>
          </w:rPr>
          <w:t>createOrUpdateKunde</w:t>
        </w:r>
        <w:r>
          <w:rPr>
            <w:noProof/>
            <w:webHidden/>
          </w:rPr>
          <w:tab/>
        </w:r>
        <w:r>
          <w:rPr>
            <w:noProof/>
            <w:webHidden/>
          </w:rPr>
          <w:fldChar w:fldCharType="begin"/>
        </w:r>
        <w:r>
          <w:rPr>
            <w:noProof/>
            <w:webHidden/>
          </w:rPr>
          <w:instrText xml:space="preserve"> PAGEREF _Toc499018086 \h </w:instrText>
        </w:r>
        <w:r>
          <w:rPr>
            <w:noProof/>
            <w:webHidden/>
          </w:rPr>
        </w:r>
      </w:ins>
      <w:r>
        <w:rPr>
          <w:noProof/>
          <w:webHidden/>
        </w:rPr>
        <w:fldChar w:fldCharType="separate"/>
      </w:r>
      <w:ins w:id="1734" w:author="Markus Brüderl" w:date="2017-11-21T08:50:00Z">
        <w:r>
          <w:rPr>
            <w:noProof/>
            <w:webHidden/>
          </w:rPr>
          <w:t>184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35" w:author="Markus Brüderl" w:date="2017-11-21T08:50:00Z"/>
          <w:rFonts w:eastAsiaTheme="minorEastAsia" w:cstheme="minorBidi"/>
          <w:noProof/>
          <w:sz w:val="22"/>
          <w:szCs w:val="22"/>
        </w:rPr>
      </w:pPr>
      <w:ins w:id="17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_Toc499018087 \h </w:instrText>
        </w:r>
        <w:r>
          <w:rPr>
            <w:noProof/>
            <w:webHidden/>
          </w:rPr>
        </w:r>
      </w:ins>
      <w:r>
        <w:rPr>
          <w:noProof/>
          <w:webHidden/>
        </w:rPr>
        <w:fldChar w:fldCharType="separate"/>
      </w:r>
      <w:ins w:id="1737" w:author="Markus Brüderl" w:date="2017-11-21T08:50:00Z">
        <w:r>
          <w:rPr>
            <w:noProof/>
            <w:webHidden/>
          </w:rPr>
          <w:t>184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38" w:author="Markus Brüderl" w:date="2017-11-21T08:50:00Z"/>
          <w:rFonts w:eastAsiaTheme="minorEastAsia" w:cstheme="minorBidi"/>
          <w:noProof/>
          <w:sz w:val="22"/>
          <w:szCs w:val="22"/>
        </w:rPr>
      </w:pPr>
      <w:ins w:id="17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_Toc499018088 \h </w:instrText>
        </w:r>
        <w:r>
          <w:rPr>
            <w:noProof/>
            <w:webHidden/>
          </w:rPr>
        </w:r>
      </w:ins>
      <w:r>
        <w:rPr>
          <w:noProof/>
          <w:webHidden/>
        </w:rPr>
        <w:fldChar w:fldCharType="separate"/>
      </w:r>
      <w:ins w:id="1740" w:author="Markus Brüderl" w:date="2017-11-21T08:50:00Z">
        <w:r>
          <w:rPr>
            <w:noProof/>
            <w:webHidden/>
          </w:rPr>
          <w:t>184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41" w:author="Markus Brüderl" w:date="2017-11-21T08:50:00Z"/>
          <w:rFonts w:eastAsiaTheme="minorEastAsia" w:cstheme="minorBidi"/>
          <w:noProof/>
          <w:sz w:val="22"/>
          <w:szCs w:val="22"/>
        </w:rPr>
      </w:pPr>
      <w:ins w:id="17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"_Toc499018089"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_Toc499018089 \h </w:instrText>
        </w:r>
        <w:r>
          <w:rPr>
            <w:noProof/>
            <w:webHidden/>
          </w:rPr>
        </w:r>
      </w:ins>
      <w:r>
        <w:rPr>
          <w:noProof/>
          <w:webHidden/>
        </w:rPr>
        <w:fldChar w:fldCharType="separate"/>
      </w:r>
      <w:ins w:id="1743" w:author="Markus Brüderl" w:date="2017-11-21T08:50:00Z">
        <w:r>
          <w:rPr>
            <w:noProof/>
            <w:webHidden/>
          </w:rPr>
          <w:t>185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44" w:author="Markus Brüderl" w:date="2017-11-21T08:50:00Z"/>
          <w:rFonts w:eastAsiaTheme="minorEastAsia" w:cstheme="minorBidi"/>
          <w:noProof/>
          <w:sz w:val="22"/>
          <w:szCs w:val="22"/>
        </w:rPr>
      </w:pPr>
      <w:ins w:id="17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_Toc499018090 \h </w:instrText>
        </w:r>
        <w:r>
          <w:rPr>
            <w:noProof/>
            <w:webHidden/>
          </w:rPr>
        </w:r>
      </w:ins>
      <w:r>
        <w:rPr>
          <w:noProof/>
          <w:webHidden/>
        </w:rPr>
        <w:fldChar w:fldCharType="separate"/>
      </w:r>
      <w:ins w:id="1746" w:author="Markus Brüderl" w:date="2017-11-21T08:50:00Z">
        <w:r>
          <w:rPr>
            <w:noProof/>
            <w:webHidden/>
          </w:rPr>
          <w:t>185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47" w:author="Markus Brüderl" w:date="2017-11-21T08:50:00Z"/>
          <w:rFonts w:eastAsiaTheme="minorEastAsia" w:cstheme="minorBidi"/>
          <w:noProof/>
          <w:sz w:val="22"/>
          <w:szCs w:val="22"/>
        </w:rPr>
      </w:pPr>
      <w:ins w:id="17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_Toc499018091 \h </w:instrText>
        </w:r>
        <w:r>
          <w:rPr>
            <w:noProof/>
            <w:webHidden/>
          </w:rPr>
        </w:r>
      </w:ins>
      <w:r>
        <w:rPr>
          <w:noProof/>
          <w:webHidden/>
        </w:rPr>
        <w:fldChar w:fldCharType="separate"/>
      </w:r>
      <w:ins w:id="1749" w:author="Markus Brüderl" w:date="2017-11-21T08:50:00Z">
        <w:r>
          <w:rPr>
            <w:noProof/>
            <w:webHidden/>
          </w:rPr>
          <w:t>185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50" w:author="Markus Brüderl" w:date="2017-11-21T08:50:00Z"/>
          <w:rFonts w:eastAsiaTheme="minorEastAsia" w:cstheme="minorBidi"/>
          <w:noProof/>
          <w:sz w:val="22"/>
          <w:szCs w:val="22"/>
        </w:rPr>
      </w:pPr>
      <w:ins w:id="17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_Toc499018092 \h </w:instrText>
        </w:r>
        <w:r>
          <w:rPr>
            <w:noProof/>
            <w:webHidden/>
          </w:rPr>
        </w:r>
      </w:ins>
      <w:r>
        <w:rPr>
          <w:noProof/>
          <w:webHidden/>
        </w:rPr>
        <w:fldChar w:fldCharType="separate"/>
      </w:r>
      <w:ins w:id="1752" w:author="Markus Brüderl" w:date="2017-11-21T08:50:00Z">
        <w:r>
          <w:rPr>
            <w:noProof/>
            <w:webHidden/>
          </w:rPr>
          <w:t>185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753" w:author="Markus Brüderl" w:date="2017-11-21T08:50:00Z"/>
          <w:rFonts w:eastAsiaTheme="minorEastAsia" w:cstheme="minorBidi"/>
          <w:noProof/>
          <w:sz w:val="22"/>
          <w:szCs w:val="22"/>
        </w:rPr>
      </w:pPr>
      <w:ins w:id="17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3.8.4</w:t>
        </w:r>
        <w:r>
          <w:rPr>
            <w:rFonts w:eastAsiaTheme="minorEastAsia" w:cstheme="minorBidi"/>
            <w:noProof/>
            <w:sz w:val="22"/>
            <w:szCs w:val="22"/>
          </w:rPr>
          <w:tab/>
        </w:r>
        <w:r w:rsidRPr="00FC6015">
          <w:rPr>
            <w:rStyle w:val="Hyperlink"/>
            <w:noProof/>
          </w:rPr>
          <w:t>createOrUpdateZusatzdaten</w:t>
        </w:r>
        <w:r>
          <w:rPr>
            <w:noProof/>
            <w:webHidden/>
          </w:rPr>
          <w:tab/>
        </w:r>
        <w:r>
          <w:rPr>
            <w:noProof/>
            <w:webHidden/>
          </w:rPr>
          <w:fldChar w:fldCharType="begin"/>
        </w:r>
        <w:r>
          <w:rPr>
            <w:noProof/>
            <w:webHidden/>
          </w:rPr>
          <w:instrText xml:space="preserve"> PAGEREF _Toc499018093 \h </w:instrText>
        </w:r>
        <w:r>
          <w:rPr>
            <w:noProof/>
            <w:webHidden/>
          </w:rPr>
        </w:r>
      </w:ins>
      <w:r>
        <w:rPr>
          <w:noProof/>
          <w:webHidden/>
        </w:rPr>
        <w:fldChar w:fldCharType="separate"/>
      </w:r>
      <w:ins w:id="1755" w:author="Markus Brüderl" w:date="2017-11-21T08:50:00Z">
        <w:r>
          <w:rPr>
            <w:noProof/>
            <w:webHidden/>
          </w:rPr>
          <w:t>185</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56" w:author="Markus Brüderl" w:date="2017-11-21T08:50:00Z"/>
          <w:rFonts w:eastAsiaTheme="minorEastAsia" w:cstheme="minorBidi"/>
          <w:noProof/>
          <w:sz w:val="22"/>
          <w:szCs w:val="22"/>
        </w:rPr>
      </w:pPr>
      <w:ins w:id="17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_Toc499018094 \h </w:instrText>
        </w:r>
        <w:r>
          <w:rPr>
            <w:noProof/>
            <w:webHidden/>
          </w:rPr>
        </w:r>
      </w:ins>
      <w:r>
        <w:rPr>
          <w:noProof/>
          <w:webHidden/>
        </w:rPr>
        <w:fldChar w:fldCharType="separate"/>
      </w:r>
      <w:ins w:id="1758" w:author="Markus Brüderl" w:date="2017-11-21T08:50:00Z">
        <w:r>
          <w:rPr>
            <w:noProof/>
            <w:webHidden/>
          </w:rPr>
          <w:t>185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59" w:author="Markus Brüderl" w:date="2017-11-21T08:50:00Z"/>
          <w:rFonts w:eastAsiaTheme="minorEastAsia" w:cstheme="minorBidi"/>
          <w:noProof/>
          <w:sz w:val="22"/>
          <w:szCs w:val="22"/>
        </w:rPr>
      </w:pPr>
      <w:ins w:id="17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_Toc499018095 \h </w:instrText>
        </w:r>
        <w:r>
          <w:rPr>
            <w:noProof/>
            <w:webHidden/>
          </w:rPr>
        </w:r>
      </w:ins>
      <w:r>
        <w:rPr>
          <w:noProof/>
          <w:webHidden/>
        </w:rPr>
        <w:fldChar w:fldCharType="separate"/>
      </w:r>
      <w:ins w:id="1761" w:author="Markus Brüderl" w:date="2017-11-21T08:50:00Z">
        <w:r>
          <w:rPr>
            <w:noProof/>
            <w:webHidden/>
          </w:rPr>
          <w:t>186</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62" w:author="Markus Brüderl" w:date="2017-11-21T08:50:00Z"/>
          <w:rFonts w:eastAsiaTheme="minorEastAsia" w:cstheme="minorBidi"/>
          <w:noProof/>
          <w:sz w:val="22"/>
          <w:szCs w:val="22"/>
        </w:rPr>
      </w:pPr>
      <w:ins w:id="17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_Toc499018096 \h </w:instrText>
        </w:r>
        <w:r>
          <w:rPr>
            <w:noProof/>
            <w:webHidden/>
          </w:rPr>
        </w:r>
      </w:ins>
      <w:r>
        <w:rPr>
          <w:noProof/>
          <w:webHidden/>
        </w:rPr>
        <w:fldChar w:fldCharType="separate"/>
      </w:r>
      <w:ins w:id="1764" w:author="Markus Brüderl" w:date="2017-11-21T08:50:00Z">
        <w:r>
          <w:rPr>
            <w:noProof/>
            <w:webHidden/>
          </w:rPr>
          <w:t>190</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65" w:author="Markus Brüderl" w:date="2017-11-21T08:50:00Z"/>
          <w:rFonts w:eastAsiaTheme="minorEastAsia" w:cstheme="minorBidi"/>
          <w:noProof/>
          <w:sz w:val="22"/>
          <w:szCs w:val="22"/>
        </w:rPr>
      </w:pPr>
      <w:ins w:id="17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_Toc499018097 \h </w:instrText>
        </w:r>
        <w:r>
          <w:rPr>
            <w:noProof/>
            <w:webHidden/>
          </w:rPr>
        </w:r>
      </w:ins>
      <w:r>
        <w:rPr>
          <w:noProof/>
          <w:webHidden/>
        </w:rPr>
        <w:fldChar w:fldCharType="separate"/>
      </w:r>
      <w:ins w:id="1767" w:author="Markus Brüderl" w:date="2017-11-21T08:50:00Z">
        <w:r>
          <w:rPr>
            <w:noProof/>
            <w:webHidden/>
          </w:rPr>
          <w:t>191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68" w:author="Markus Brüderl" w:date="2017-11-21T08:50:00Z"/>
          <w:rFonts w:eastAsiaTheme="minorEastAsia" w:cstheme="minorBidi"/>
          <w:noProof/>
          <w:sz w:val="22"/>
          <w:szCs w:val="22"/>
        </w:rPr>
      </w:pPr>
      <w:ins w:id="17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_Toc499018098 \h </w:instrText>
        </w:r>
        <w:r>
          <w:rPr>
            <w:noProof/>
            <w:webHidden/>
          </w:rPr>
        </w:r>
      </w:ins>
      <w:r>
        <w:rPr>
          <w:noProof/>
          <w:webHidden/>
        </w:rPr>
        <w:fldChar w:fldCharType="separate"/>
      </w:r>
      <w:ins w:id="1770" w:author="Markus Brüderl" w:date="2017-11-21T08:50:00Z">
        <w:r>
          <w:rPr>
            <w:noProof/>
            <w:webHidden/>
          </w:rPr>
          <w:t>191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71" w:author="Markus Brüderl" w:date="2017-11-21T08:50:00Z"/>
          <w:rFonts w:eastAsiaTheme="minorEastAsia" w:cstheme="minorBidi"/>
          <w:noProof/>
          <w:sz w:val="22"/>
          <w:szCs w:val="22"/>
        </w:rPr>
      </w:pPr>
      <w:ins w:id="17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"_Toc499018099"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_Toc499018099 \h </w:instrText>
        </w:r>
        <w:r>
          <w:rPr>
            <w:noProof/>
            <w:webHidden/>
          </w:rPr>
        </w:r>
      </w:ins>
      <w:r>
        <w:rPr>
          <w:noProof/>
          <w:webHidden/>
        </w:rPr>
        <w:fldChar w:fldCharType="separate"/>
      </w:r>
      <w:ins w:id="1773" w:author="Markus Brüderl" w:date="2017-11-21T08:50:00Z">
        <w:r>
          <w:rPr>
            <w:noProof/>
            <w:webHidden/>
          </w:rPr>
          <w:t>191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774" w:author="Markus Brüderl" w:date="2017-11-21T08:50:00Z"/>
          <w:rFonts w:eastAsiaTheme="minorEastAsia" w:cstheme="minorBidi"/>
          <w:noProof/>
          <w:sz w:val="22"/>
          <w:szCs w:val="22"/>
        </w:rPr>
      </w:pPr>
      <w:ins w:id="17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3.8.5</w:t>
        </w:r>
        <w:r>
          <w:rPr>
            <w:rFonts w:eastAsiaTheme="minorEastAsia" w:cstheme="minorBidi"/>
            <w:noProof/>
            <w:sz w:val="22"/>
            <w:szCs w:val="22"/>
          </w:rPr>
          <w:tab/>
        </w:r>
        <w:r w:rsidRPr="00FC6015">
          <w:rPr>
            <w:rStyle w:val="Hyperlink"/>
            <w:noProof/>
          </w:rPr>
          <w:t>findOrtByPlz</w:t>
        </w:r>
        <w:r>
          <w:rPr>
            <w:noProof/>
            <w:webHidden/>
          </w:rPr>
          <w:tab/>
        </w:r>
        <w:r>
          <w:rPr>
            <w:noProof/>
            <w:webHidden/>
          </w:rPr>
          <w:fldChar w:fldCharType="begin"/>
        </w:r>
        <w:r>
          <w:rPr>
            <w:noProof/>
            <w:webHidden/>
          </w:rPr>
          <w:instrText xml:space="preserve"> PAGEREF _Toc499018100 \h </w:instrText>
        </w:r>
        <w:r>
          <w:rPr>
            <w:noProof/>
            <w:webHidden/>
          </w:rPr>
        </w:r>
      </w:ins>
      <w:r>
        <w:rPr>
          <w:noProof/>
          <w:webHidden/>
        </w:rPr>
        <w:fldChar w:fldCharType="separate"/>
      </w:r>
      <w:ins w:id="1776" w:author="Markus Brüderl" w:date="2017-11-21T08:50:00Z">
        <w:r>
          <w:rPr>
            <w:noProof/>
            <w:webHidden/>
          </w:rPr>
          <w:t>191</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77" w:author="Markus Brüderl" w:date="2017-11-21T08:50:00Z"/>
          <w:rFonts w:eastAsiaTheme="minorEastAsia" w:cstheme="minorBidi"/>
          <w:noProof/>
          <w:sz w:val="22"/>
          <w:szCs w:val="22"/>
        </w:rPr>
      </w:pPr>
      <w:ins w:id="17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_Toc499018101 \h </w:instrText>
        </w:r>
        <w:r>
          <w:rPr>
            <w:noProof/>
            <w:webHidden/>
          </w:rPr>
        </w:r>
      </w:ins>
      <w:r>
        <w:rPr>
          <w:noProof/>
          <w:webHidden/>
        </w:rPr>
        <w:fldChar w:fldCharType="separate"/>
      </w:r>
      <w:ins w:id="1779" w:author="Markus Brüderl" w:date="2017-11-21T08:50:00Z">
        <w:r>
          <w:rPr>
            <w:noProof/>
            <w:webHidden/>
          </w:rPr>
          <w:t>191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80" w:author="Markus Brüderl" w:date="2017-11-21T08:50:00Z"/>
          <w:rFonts w:eastAsiaTheme="minorEastAsia" w:cstheme="minorBidi"/>
          <w:noProof/>
          <w:sz w:val="22"/>
          <w:szCs w:val="22"/>
        </w:rPr>
      </w:pPr>
      <w:ins w:id="17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_Toc499018102 \h </w:instrText>
        </w:r>
        <w:r>
          <w:rPr>
            <w:noProof/>
            <w:webHidden/>
          </w:rPr>
        </w:r>
      </w:ins>
      <w:r>
        <w:rPr>
          <w:noProof/>
          <w:webHidden/>
        </w:rPr>
        <w:fldChar w:fldCharType="separate"/>
      </w:r>
      <w:ins w:id="1782" w:author="Markus Brüderl" w:date="2017-11-21T08:50:00Z">
        <w:r>
          <w:rPr>
            <w:noProof/>
            <w:webHidden/>
          </w:rPr>
          <w:t>191</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83" w:author="Markus Brüderl" w:date="2017-11-21T08:50:00Z"/>
          <w:rFonts w:eastAsiaTheme="minorEastAsia" w:cstheme="minorBidi"/>
          <w:noProof/>
          <w:sz w:val="22"/>
          <w:szCs w:val="22"/>
        </w:rPr>
      </w:pPr>
      <w:ins w:id="17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_Toc499018103 \h </w:instrText>
        </w:r>
        <w:r>
          <w:rPr>
            <w:noProof/>
            <w:webHidden/>
          </w:rPr>
        </w:r>
      </w:ins>
      <w:r>
        <w:rPr>
          <w:noProof/>
          <w:webHidden/>
        </w:rPr>
        <w:fldChar w:fldCharType="separate"/>
      </w:r>
      <w:ins w:id="1785" w:author="Markus Brüderl" w:date="2017-11-21T08:50:00Z">
        <w:r>
          <w:rPr>
            <w:noProof/>
            <w:webHidden/>
          </w:rPr>
          <w:t>192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86" w:author="Markus Brüderl" w:date="2017-11-21T08:50:00Z"/>
          <w:rFonts w:eastAsiaTheme="minorEastAsia" w:cstheme="minorBidi"/>
          <w:noProof/>
          <w:sz w:val="22"/>
          <w:szCs w:val="22"/>
        </w:rPr>
      </w:pPr>
      <w:ins w:id="17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_Toc499018104 \h </w:instrText>
        </w:r>
        <w:r>
          <w:rPr>
            <w:noProof/>
            <w:webHidden/>
          </w:rPr>
        </w:r>
      </w:ins>
      <w:r>
        <w:rPr>
          <w:noProof/>
          <w:webHidden/>
        </w:rPr>
        <w:fldChar w:fldCharType="separate"/>
      </w:r>
      <w:ins w:id="1788" w:author="Markus Brüderl" w:date="2017-11-21T08:50:00Z">
        <w:r>
          <w:rPr>
            <w:noProof/>
            <w:webHidden/>
          </w:rPr>
          <w:t>192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89" w:author="Markus Brüderl" w:date="2017-11-21T08:50:00Z"/>
          <w:rFonts w:eastAsiaTheme="minorEastAsia" w:cstheme="minorBidi"/>
          <w:noProof/>
          <w:sz w:val="22"/>
          <w:szCs w:val="22"/>
        </w:rPr>
      </w:pPr>
      <w:ins w:id="17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_Toc499018105 \h </w:instrText>
        </w:r>
        <w:r>
          <w:rPr>
            <w:noProof/>
            <w:webHidden/>
          </w:rPr>
        </w:r>
      </w:ins>
      <w:r>
        <w:rPr>
          <w:noProof/>
          <w:webHidden/>
        </w:rPr>
        <w:fldChar w:fldCharType="separate"/>
      </w:r>
      <w:ins w:id="1791" w:author="Markus Brüderl" w:date="2017-11-21T08:50:00Z">
        <w:r>
          <w:rPr>
            <w:noProof/>
            <w:webHidden/>
          </w:rPr>
          <w:t>192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792" w:author="Markus Brüderl" w:date="2017-11-21T08:50:00Z"/>
          <w:rFonts w:eastAsiaTheme="minorEastAsia" w:cstheme="minorBidi"/>
          <w:noProof/>
          <w:sz w:val="22"/>
          <w:szCs w:val="22"/>
        </w:rPr>
      </w:pPr>
      <w:ins w:id="17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_Toc499018106 \h </w:instrText>
        </w:r>
        <w:r>
          <w:rPr>
            <w:noProof/>
            <w:webHidden/>
          </w:rPr>
        </w:r>
      </w:ins>
      <w:r>
        <w:rPr>
          <w:noProof/>
          <w:webHidden/>
        </w:rPr>
        <w:fldChar w:fldCharType="separate"/>
      </w:r>
      <w:ins w:id="1794" w:author="Markus Brüderl" w:date="2017-11-21T08:50:00Z">
        <w:r>
          <w:rPr>
            <w:noProof/>
            <w:webHidden/>
          </w:rPr>
          <w:t>192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795" w:author="Markus Brüderl" w:date="2017-11-21T08:50:00Z"/>
          <w:rFonts w:eastAsiaTheme="minorEastAsia" w:cstheme="minorBidi"/>
          <w:noProof/>
          <w:sz w:val="22"/>
          <w:szCs w:val="22"/>
        </w:rPr>
      </w:pPr>
      <w:ins w:id="17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3.8.6</w:t>
        </w:r>
        <w:r>
          <w:rPr>
            <w:rFonts w:eastAsiaTheme="minorEastAsia" w:cstheme="minorBidi"/>
            <w:noProof/>
            <w:sz w:val="22"/>
            <w:szCs w:val="22"/>
          </w:rPr>
          <w:tab/>
        </w:r>
        <w:r w:rsidRPr="00FC6015">
          <w:rPr>
            <w:rStyle w:val="Hyperlink"/>
            <w:noProof/>
          </w:rPr>
          <w:t>listAnreden</w:t>
        </w:r>
        <w:r>
          <w:rPr>
            <w:noProof/>
            <w:webHidden/>
          </w:rPr>
          <w:tab/>
        </w:r>
        <w:r>
          <w:rPr>
            <w:noProof/>
            <w:webHidden/>
          </w:rPr>
          <w:fldChar w:fldCharType="begin"/>
        </w:r>
        <w:r>
          <w:rPr>
            <w:noProof/>
            <w:webHidden/>
          </w:rPr>
          <w:instrText xml:space="preserve"> PAGEREF _Toc499018107 \h </w:instrText>
        </w:r>
        <w:r>
          <w:rPr>
            <w:noProof/>
            <w:webHidden/>
          </w:rPr>
        </w:r>
      </w:ins>
      <w:r>
        <w:rPr>
          <w:noProof/>
          <w:webHidden/>
        </w:rPr>
        <w:fldChar w:fldCharType="separate"/>
      </w:r>
      <w:ins w:id="1797" w:author="Markus Brüderl" w:date="2017-11-21T08:50:00Z">
        <w:r>
          <w:rPr>
            <w:noProof/>
            <w:webHidden/>
          </w:rPr>
          <w:t>192</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798" w:author="Markus Brüderl" w:date="2017-11-21T08:50:00Z"/>
          <w:rFonts w:eastAsiaTheme="minorEastAsia" w:cstheme="minorBidi"/>
          <w:noProof/>
          <w:sz w:val="22"/>
          <w:szCs w:val="22"/>
        </w:rPr>
      </w:pPr>
      <w:ins w:id="1799"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"_Toc499018108"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_Toc499018108 \h </w:instrText>
        </w:r>
        <w:r>
          <w:rPr>
            <w:noProof/>
            <w:webHidden/>
          </w:rPr>
        </w:r>
      </w:ins>
      <w:r>
        <w:rPr>
          <w:noProof/>
          <w:webHidden/>
        </w:rPr>
        <w:fldChar w:fldCharType="separate"/>
      </w:r>
      <w:ins w:id="1800" w:author="Markus Brüderl" w:date="2017-11-21T08:50:00Z">
        <w:r>
          <w:rPr>
            <w:noProof/>
            <w:webHidden/>
          </w:rPr>
          <w:t>192</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01" w:author="Markus Brüderl" w:date="2017-11-21T08:50:00Z"/>
          <w:rFonts w:eastAsiaTheme="minorEastAsia" w:cstheme="minorBidi"/>
          <w:noProof/>
          <w:sz w:val="22"/>
          <w:szCs w:val="22"/>
        </w:rPr>
      </w:pPr>
      <w:ins w:id="18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"_Toc499018109"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_Toc499018109 \h </w:instrText>
        </w:r>
        <w:r>
          <w:rPr>
            <w:noProof/>
            <w:webHidden/>
          </w:rPr>
        </w:r>
      </w:ins>
      <w:r>
        <w:rPr>
          <w:noProof/>
          <w:webHidden/>
        </w:rPr>
        <w:fldChar w:fldCharType="separate"/>
      </w:r>
      <w:ins w:id="1803" w:author="Markus Brüderl" w:date="2017-11-21T08:50:00Z">
        <w:r>
          <w:rPr>
            <w:noProof/>
            <w:webHidden/>
          </w:rPr>
          <w:t>193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04" w:author="Markus Brüderl" w:date="2017-11-21T08:50:00Z"/>
          <w:rFonts w:eastAsiaTheme="minorEastAsia" w:cstheme="minorBidi"/>
          <w:noProof/>
          <w:sz w:val="22"/>
          <w:szCs w:val="22"/>
        </w:rPr>
      </w:pPr>
      <w:ins w:id="18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_Toc499018110 \h </w:instrText>
        </w:r>
        <w:r>
          <w:rPr>
            <w:noProof/>
            <w:webHidden/>
          </w:rPr>
        </w:r>
      </w:ins>
      <w:r>
        <w:rPr>
          <w:noProof/>
          <w:webHidden/>
        </w:rPr>
        <w:fldChar w:fldCharType="separate"/>
      </w:r>
      <w:ins w:id="1806" w:author="Markus Brüderl" w:date="2017-11-21T08:50:00Z">
        <w:r>
          <w:rPr>
            <w:noProof/>
            <w:webHidden/>
          </w:rPr>
          <w:t>193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807" w:author="Markus Brüderl" w:date="2017-11-21T08:50:00Z"/>
          <w:rFonts w:eastAsiaTheme="minorEastAsia" w:cstheme="minorBidi"/>
          <w:noProof/>
          <w:sz w:val="22"/>
          <w:szCs w:val="22"/>
        </w:rPr>
      </w:pPr>
      <w:ins w:id="18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_Toc499018111 \h </w:instrText>
        </w:r>
        <w:r>
          <w:rPr>
            <w:noProof/>
            <w:webHidden/>
          </w:rPr>
        </w:r>
      </w:ins>
      <w:r>
        <w:rPr>
          <w:noProof/>
          <w:webHidden/>
        </w:rPr>
        <w:fldChar w:fldCharType="separate"/>
      </w:r>
      <w:ins w:id="1809" w:author="Markus Brüderl" w:date="2017-11-21T08:50:00Z">
        <w:r>
          <w:rPr>
            <w:noProof/>
            <w:webHidden/>
          </w:rPr>
          <w:t>193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10" w:author="Markus Brüderl" w:date="2017-11-21T08:50:00Z"/>
          <w:rFonts w:eastAsiaTheme="minorEastAsia" w:cstheme="minorBidi"/>
          <w:noProof/>
          <w:sz w:val="22"/>
          <w:szCs w:val="22"/>
        </w:rPr>
      </w:pPr>
      <w:ins w:id="18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_Toc499018112 \h </w:instrText>
        </w:r>
        <w:r>
          <w:rPr>
            <w:noProof/>
            <w:webHidden/>
          </w:rPr>
        </w:r>
      </w:ins>
      <w:r>
        <w:rPr>
          <w:noProof/>
          <w:webHidden/>
        </w:rPr>
        <w:fldChar w:fldCharType="separate"/>
      </w:r>
      <w:ins w:id="1812" w:author="Markus Brüderl" w:date="2017-11-21T08:50:00Z">
        <w:r>
          <w:rPr>
            <w:noProof/>
            <w:webHidden/>
          </w:rPr>
          <w:t>193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13" w:author="Markus Brüderl" w:date="2017-11-21T08:50:00Z"/>
          <w:rFonts w:eastAsiaTheme="minorEastAsia" w:cstheme="minorBidi"/>
          <w:noProof/>
          <w:sz w:val="22"/>
          <w:szCs w:val="22"/>
        </w:rPr>
      </w:pPr>
      <w:ins w:id="18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_Toc499018113 \h </w:instrText>
        </w:r>
        <w:r>
          <w:rPr>
            <w:noProof/>
            <w:webHidden/>
          </w:rPr>
        </w:r>
      </w:ins>
      <w:r>
        <w:rPr>
          <w:noProof/>
          <w:webHidden/>
        </w:rPr>
        <w:fldChar w:fldCharType="separate"/>
      </w:r>
      <w:ins w:id="1815" w:author="Markus Brüderl" w:date="2017-11-21T08:50:00Z">
        <w:r>
          <w:rPr>
            <w:noProof/>
            <w:webHidden/>
          </w:rPr>
          <w:t>193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816" w:author="Markus Brüderl" w:date="2017-11-21T08:50:00Z"/>
          <w:rFonts w:eastAsiaTheme="minorEastAsia" w:cstheme="minorBidi"/>
          <w:noProof/>
          <w:sz w:val="22"/>
          <w:szCs w:val="22"/>
        </w:rPr>
      </w:pPr>
      <w:ins w:id="18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3.8.7</w:t>
        </w:r>
        <w:r>
          <w:rPr>
            <w:rFonts w:eastAsiaTheme="minorEastAsia" w:cstheme="minorBidi"/>
            <w:noProof/>
            <w:sz w:val="22"/>
            <w:szCs w:val="22"/>
          </w:rPr>
          <w:tab/>
        </w:r>
        <w:r w:rsidRPr="00FC6015">
          <w:rPr>
            <w:rStyle w:val="Hyperlink"/>
            <w:noProof/>
          </w:rPr>
          <w:t>listAuslagenarten</w:t>
        </w:r>
        <w:r>
          <w:rPr>
            <w:noProof/>
            <w:webHidden/>
          </w:rPr>
          <w:tab/>
        </w:r>
        <w:r>
          <w:rPr>
            <w:noProof/>
            <w:webHidden/>
          </w:rPr>
          <w:fldChar w:fldCharType="begin"/>
        </w:r>
        <w:r>
          <w:rPr>
            <w:noProof/>
            <w:webHidden/>
          </w:rPr>
          <w:instrText xml:space="preserve"> PAGEREF _Toc499018114 \h </w:instrText>
        </w:r>
        <w:r>
          <w:rPr>
            <w:noProof/>
            <w:webHidden/>
          </w:rPr>
        </w:r>
      </w:ins>
      <w:r>
        <w:rPr>
          <w:noProof/>
          <w:webHidden/>
        </w:rPr>
        <w:fldChar w:fldCharType="separate"/>
      </w:r>
      <w:ins w:id="1818" w:author="Markus Brüderl" w:date="2017-11-21T08:50:00Z">
        <w:r>
          <w:rPr>
            <w:noProof/>
            <w:webHidden/>
          </w:rPr>
          <w:t>193</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819" w:author="Markus Brüderl" w:date="2017-11-21T08:50:00Z"/>
          <w:rFonts w:eastAsiaTheme="minorEastAsia" w:cstheme="minorBidi"/>
          <w:noProof/>
          <w:sz w:val="22"/>
          <w:szCs w:val="22"/>
        </w:rPr>
      </w:pPr>
      <w:ins w:id="18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_Toc499018115 \h </w:instrText>
        </w:r>
        <w:r>
          <w:rPr>
            <w:noProof/>
            <w:webHidden/>
          </w:rPr>
        </w:r>
      </w:ins>
      <w:r>
        <w:rPr>
          <w:noProof/>
          <w:webHidden/>
        </w:rPr>
        <w:fldChar w:fldCharType="separate"/>
      </w:r>
      <w:ins w:id="1821" w:author="Markus Brüderl" w:date="2017-11-21T08:50:00Z">
        <w:r>
          <w:rPr>
            <w:noProof/>
            <w:webHidden/>
          </w:rPr>
          <w:t>193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22" w:author="Markus Brüderl" w:date="2017-11-21T08:50:00Z"/>
          <w:rFonts w:eastAsiaTheme="minorEastAsia" w:cstheme="minorBidi"/>
          <w:noProof/>
          <w:sz w:val="22"/>
          <w:szCs w:val="22"/>
        </w:rPr>
      </w:pPr>
      <w:ins w:id="18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_Toc499018116 \h </w:instrText>
        </w:r>
        <w:r>
          <w:rPr>
            <w:noProof/>
            <w:webHidden/>
          </w:rPr>
        </w:r>
      </w:ins>
      <w:r>
        <w:rPr>
          <w:noProof/>
          <w:webHidden/>
        </w:rPr>
        <w:fldChar w:fldCharType="separate"/>
      </w:r>
      <w:ins w:id="1824" w:author="Markus Brüderl" w:date="2017-11-21T08:50:00Z">
        <w:r>
          <w:rPr>
            <w:noProof/>
            <w:webHidden/>
          </w:rPr>
          <w:t>193</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25" w:author="Markus Brüderl" w:date="2017-11-21T08:50:00Z"/>
          <w:rFonts w:eastAsiaTheme="minorEastAsia" w:cstheme="minorBidi"/>
          <w:noProof/>
          <w:sz w:val="22"/>
          <w:szCs w:val="22"/>
        </w:rPr>
      </w:pPr>
      <w:ins w:id="18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_Toc499018117 \h </w:instrText>
        </w:r>
        <w:r>
          <w:rPr>
            <w:noProof/>
            <w:webHidden/>
          </w:rPr>
        </w:r>
      </w:ins>
      <w:r>
        <w:rPr>
          <w:noProof/>
          <w:webHidden/>
        </w:rPr>
        <w:fldChar w:fldCharType="separate"/>
      </w:r>
      <w:ins w:id="1827" w:author="Markus Brüderl" w:date="2017-11-21T08:50:00Z">
        <w:r>
          <w:rPr>
            <w:noProof/>
            <w:webHidden/>
          </w:rPr>
          <w:t>194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828" w:author="Markus Brüderl" w:date="2017-11-21T08:50:00Z"/>
          <w:rFonts w:eastAsiaTheme="minorEastAsia" w:cstheme="minorBidi"/>
          <w:noProof/>
          <w:sz w:val="22"/>
          <w:szCs w:val="22"/>
        </w:rPr>
      </w:pPr>
      <w:ins w:id="18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_Toc499018118 \h </w:instrText>
        </w:r>
        <w:r>
          <w:rPr>
            <w:noProof/>
            <w:webHidden/>
          </w:rPr>
        </w:r>
      </w:ins>
      <w:r>
        <w:rPr>
          <w:noProof/>
          <w:webHidden/>
        </w:rPr>
        <w:fldChar w:fldCharType="separate"/>
      </w:r>
      <w:ins w:id="1830" w:author="Markus Brüderl" w:date="2017-11-21T08:50:00Z">
        <w:r>
          <w:rPr>
            <w:noProof/>
            <w:webHidden/>
          </w:rPr>
          <w:t>194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31" w:author="Markus Brüderl" w:date="2017-11-21T08:50:00Z"/>
          <w:rFonts w:eastAsiaTheme="minorEastAsia" w:cstheme="minorBidi"/>
          <w:noProof/>
          <w:sz w:val="22"/>
          <w:szCs w:val="22"/>
        </w:rPr>
      </w:pPr>
      <w:ins w:id="18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"_Toc499018119"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_Toc499018119 \h </w:instrText>
        </w:r>
        <w:r>
          <w:rPr>
            <w:noProof/>
            <w:webHidden/>
          </w:rPr>
        </w:r>
      </w:ins>
      <w:r>
        <w:rPr>
          <w:noProof/>
          <w:webHidden/>
        </w:rPr>
        <w:fldChar w:fldCharType="separate"/>
      </w:r>
      <w:ins w:id="1833" w:author="Markus Brüderl" w:date="2017-11-21T08:50:00Z">
        <w:r>
          <w:rPr>
            <w:noProof/>
            <w:webHidden/>
          </w:rPr>
          <w:t>194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34" w:author="Markus Brüderl" w:date="2017-11-21T08:50:00Z"/>
          <w:rFonts w:eastAsiaTheme="minorEastAsia" w:cstheme="minorBidi"/>
          <w:noProof/>
          <w:sz w:val="22"/>
          <w:szCs w:val="22"/>
        </w:rPr>
      </w:pPr>
      <w:ins w:id="18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_Toc499018120 \h </w:instrText>
        </w:r>
        <w:r>
          <w:rPr>
            <w:noProof/>
            <w:webHidden/>
          </w:rPr>
        </w:r>
      </w:ins>
      <w:r>
        <w:rPr>
          <w:noProof/>
          <w:webHidden/>
        </w:rPr>
        <w:fldChar w:fldCharType="separate"/>
      </w:r>
      <w:ins w:id="1836" w:author="Markus Brüderl" w:date="2017-11-21T08:50:00Z">
        <w:r>
          <w:rPr>
            <w:noProof/>
            <w:webHidden/>
          </w:rPr>
          <w:t>194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837" w:author="Markus Brüderl" w:date="2017-11-21T08:50:00Z"/>
          <w:rFonts w:eastAsiaTheme="minorEastAsia" w:cstheme="minorBidi"/>
          <w:noProof/>
          <w:sz w:val="22"/>
          <w:szCs w:val="22"/>
        </w:rPr>
      </w:pPr>
      <w:ins w:id="18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3.8.8</w:t>
        </w:r>
        <w:r>
          <w:rPr>
            <w:rFonts w:eastAsiaTheme="minorEastAsia" w:cstheme="minorBidi"/>
            <w:noProof/>
            <w:sz w:val="22"/>
            <w:szCs w:val="22"/>
          </w:rPr>
          <w:tab/>
        </w:r>
        <w:r w:rsidRPr="00FC6015">
          <w:rPr>
            <w:rStyle w:val="Hyperlink"/>
            <w:noProof/>
          </w:rPr>
          <w:t>listAusweisarten</w:t>
        </w:r>
        <w:r>
          <w:rPr>
            <w:noProof/>
            <w:webHidden/>
          </w:rPr>
          <w:tab/>
        </w:r>
        <w:r>
          <w:rPr>
            <w:noProof/>
            <w:webHidden/>
          </w:rPr>
          <w:fldChar w:fldCharType="begin"/>
        </w:r>
        <w:r>
          <w:rPr>
            <w:noProof/>
            <w:webHidden/>
          </w:rPr>
          <w:instrText xml:space="preserve"> PAGEREF _Toc499018121 \h </w:instrText>
        </w:r>
        <w:r>
          <w:rPr>
            <w:noProof/>
            <w:webHidden/>
          </w:rPr>
        </w:r>
      </w:ins>
      <w:r>
        <w:rPr>
          <w:noProof/>
          <w:webHidden/>
        </w:rPr>
        <w:fldChar w:fldCharType="separate"/>
      </w:r>
      <w:ins w:id="1839" w:author="Markus Brüderl" w:date="2017-11-21T08:50:00Z">
        <w:r>
          <w:rPr>
            <w:noProof/>
            <w:webHidden/>
          </w:rPr>
          <w:t>194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840" w:author="Markus Brüderl" w:date="2017-11-21T08:50:00Z"/>
          <w:rFonts w:eastAsiaTheme="minorEastAsia" w:cstheme="minorBidi"/>
          <w:noProof/>
          <w:sz w:val="22"/>
          <w:szCs w:val="22"/>
        </w:rPr>
      </w:pPr>
      <w:ins w:id="18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3.8.8.1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_Toc499018122 \h </w:instrText>
        </w:r>
        <w:r>
          <w:rPr>
            <w:noProof/>
            <w:webHidden/>
          </w:rPr>
        </w:r>
      </w:ins>
      <w:r>
        <w:rPr>
          <w:noProof/>
          <w:webHidden/>
        </w:rPr>
        <w:fldChar w:fldCharType="separate"/>
      </w:r>
      <w:ins w:id="1842" w:author="Markus Brüderl" w:date="2017-11-21T08:50:00Z">
        <w:r>
          <w:rPr>
            <w:noProof/>
            <w:webHidden/>
          </w:rPr>
          <w:t>194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43" w:author="Markus Brüderl" w:date="2017-11-21T08:50:00Z"/>
          <w:rFonts w:eastAsiaTheme="minorEastAsia" w:cstheme="minorBidi"/>
          <w:noProof/>
          <w:sz w:val="22"/>
          <w:szCs w:val="22"/>
        </w:rPr>
      </w:pPr>
      <w:ins w:id="18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3.8.8.1.1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_Toc499018123 \h </w:instrText>
        </w:r>
        <w:r>
          <w:rPr>
            <w:noProof/>
            <w:webHidden/>
          </w:rPr>
        </w:r>
      </w:ins>
      <w:r>
        <w:rPr>
          <w:noProof/>
          <w:webHidden/>
        </w:rPr>
        <w:fldChar w:fldCharType="separate"/>
      </w:r>
      <w:ins w:id="1845" w:author="Markus Brüderl" w:date="2017-11-21T08:50:00Z">
        <w:r>
          <w:rPr>
            <w:noProof/>
            <w:webHidden/>
          </w:rPr>
          <w:t>194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46" w:author="Markus Brüderl" w:date="2017-11-21T08:50:00Z"/>
          <w:rFonts w:eastAsiaTheme="minorEastAsia" w:cstheme="minorBidi"/>
          <w:noProof/>
          <w:sz w:val="22"/>
          <w:szCs w:val="22"/>
        </w:rPr>
      </w:pPr>
      <w:ins w:id="18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3.8.8.1.2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_Toc499018124 \h </w:instrText>
        </w:r>
        <w:r>
          <w:rPr>
            <w:noProof/>
            <w:webHidden/>
          </w:rPr>
        </w:r>
      </w:ins>
      <w:r>
        <w:rPr>
          <w:noProof/>
          <w:webHidden/>
        </w:rPr>
        <w:fldChar w:fldCharType="separate"/>
      </w:r>
      <w:ins w:id="1848" w:author="Markus Brüderl" w:date="2017-11-21T08:50:00Z">
        <w:r>
          <w:rPr>
            <w:noProof/>
            <w:webHidden/>
          </w:rPr>
          <w:t>194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1849" w:author="Markus Brüderl" w:date="2017-11-21T08:50:00Z"/>
          <w:rFonts w:eastAsiaTheme="minorEastAsia" w:cstheme="minorBidi"/>
          <w:noProof/>
          <w:sz w:val="22"/>
          <w:szCs w:val="22"/>
        </w:rPr>
      </w:pPr>
      <w:ins w:id="18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3.8.8.2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_Toc499018125 \h </w:instrText>
        </w:r>
        <w:r>
          <w:rPr>
            <w:noProof/>
            <w:webHidden/>
          </w:rPr>
        </w:r>
      </w:ins>
      <w:r>
        <w:rPr>
          <w:noProof/>
          <w:webHidden/>
        </w:rPr>
        <w:fldChar w:fldCharType="separate"/>
      </w:r>
      <w:ins w:id="1851" w:author="Markus Brüderl" w:date="2017-11-21T08:50:00Z">
        <w:r>
          <w:rPr>
            <w:noProof/>
            <w:webHidden/>
          </w:rPr>
          <w:t>195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52" w:author="Markus Brüderl" w:date="2017-11-21T08:50:00Z"/>
          <w:rFonts w:eastAsiaTheme="minorEastAsia" w:cstheme="minorBidi"/>
          <w:noProof/>
          <w:sz w:val="22"/>
          <w:szCs w:val="22"/>
        </w:rPr>
      </w:pPr>
      <w:ins w:id="18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3.8.8.2.1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_Toc499018126 \h </w:instrText>
        </w:r>
        <w:r>
          <w:rPr>
            <w:noProof/>
            <w:webHidden/>
          </w:rPr>
        </w:r>
      </w:ins>
      <w:r>
        <w:rPr>
          <w:noProof/>
          <w:webHidden/>
        </w:rPr>
        <w:fldChar w:fldCharType="separate"/>
      </w:r>
      <w:ins w:id="1854" w:author="Markus Brüderl" w:date="2017-11-21T08:50:00Z">
        <w:r>
          <w:rPr>
            <w:noProof/>
            <w:webHidden/>
          </w:rPr>
          <w:t>195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1855" w:author="Markus Brüderl" w:date="2017-11-21T08:50:00Z"/>
          <w:rFonts w:eastAsiaTheme="minorEastAsia" w:cstheme="minorBidi"/>
          <w:noProof/>
          <w:sz w:val="22"/>
          <w:szCs w:val="22"/>
        </w:rPr>
      </w:pPr>
      <w:ins w:id="18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3.8.8.2.2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_Toc499018127 \h </w:instrText>
        </w:r>
        <w:r>
          <w:rPr>
            <w:noProof/>
            <w:webHidden/>
          </w:rPr>
        </w:r>
      </w:ins>
      <w:r>
        <w:rPr>
          <w:noProof/>
          <w:webHidden/>
        </w:rPr>
        <w:fldChar w:fldCharType="separate"/>
      </w:r>
      <w:ins w:id="1857" w:author="Markus Brüderl" w:date="2017-11-21T08:50:00Z">
        <w:r>
          <w:rPr>
            <w:noProof/>
            <w:webHidden/>
          </w:rPr>
          <w:t>195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858" w:author="Markus Brüderl" w:date="2017-11-21T08:50:00Z"/>
          <w:rFonts w:eastAsiaTheme="minorEastAsia" w:cstheme="minorBidi"/>
          <w:noProof/>
          <w:sz w:val="22"/>
          <w:szCs w:val="22"/>
        </w:rPr>
      </w:pPr>
      <w:ins w:id="18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3.8.9</w:t>
        </w:r>
        <w:r>
          <w:rPr>
            <w:rFonts w:eastAsiaTheme="minorEastAsia" w:cstheme="minorBidi"/>
            <w:noProof/>
            <w:sz w:val="22"/>
            <w:szCs w:val="22"/>
          </w:rPr>
          <w:tab/>
        </w:r>
        <w:r w:rsidRPr="00FC6015">
          <w:rPr>
            <w:rStyle w:val="Hyperlink"/>
            <w:noProof/>
          </w:rPr>
          <w:t>listAvailableKundentypen</w:t>
        </w:r>
        <w:r>
          <w:rPr>
            <w:noProof/>
            <w:webHidden/>
          </w:rPr>
          <w:tab/>
        </w:r>
        <w:r>
          <w:rPr>
            <w:noProof/>
            <w:webHidden/>
          </w:rPr>
          <w:fldChar w:fldCharType="begin"/>
        </w:r>
        <w:r>
          <w:rPr>
            <w:noProof/>
            <w:webHidden/>
          </w:rPr>
          <w:instrText xml:space="preserve"> PAGEREF _Toc499018128 \h </w:instrText>
        </w:r>
        <w:r>
          <w:rPr>
            <w:noProof/>
            <w:webHidden/>
          </w:rPr>
        </w:r>
      </w:ins>
      <w:r>
        <w:rPr>
          <w:noProof/>
          <w:webHidden/>
        </w:rPr>
        <w:fldChar w:fldCharType="separate"/>
      </w:r>
      <w:ins w:id="1860" w:author="Markus Brüderl" w:date="2017-11-21T08:50:00Z">
        <w:r>
          <w:rPr>
            <w:noProof/>
            <w:webHidden/>
          </w:rPr>
          <w:t>196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861" w:author="Markus Brüderl" w:date="2017-11-21T08:50:00Z"/>
          <w:rFonts w:eastAsiaTheme="minorEastAsia" w:cstheme="minorBidi"/>
          <w:noProof/>
          <w:sz w:val="22"/>
          <w:szCs w:val="22"/>
        </w:rPr>
      </w:pPr>
      <w:ins w:id="18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"_Toc499018129"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3.8.10</w:t>
        </w:r>
        <w:r>
          <w:rPr>
            <w:rFonts w:eastAsiaTheme="minorEastAsia" w:cstheme="minorBidi"/>
            <w:noProof/>
            <w:sz w:val="22"/>
            <w:szCs w:val="22"/>
          </w:rPr>
          <w:tab/>
        </w:r>
        <w:r w:rsidRPr="00FC6015">
          <w:rPr>
            <w:rStyle w:val="Hyperlink"/>
            <w:noProof/>
          </w:rPr>
          <w:t>listBeruflicheSituationen</w:t>
        </w:r>
        <w:r>
          <w:rPr>
            <w:noProof/>
            <w:webHidden/>
          </w:rPr>
          <w:tab/>
        </w:r>
        <w:r>
          <w:rPr>
            <w:noProof/>
            <w:webHidden/>
          </w:rPr>
          <w:fldChar w:fldCharType="begin"/>
        </w:r>
        <w:r>
          <w:rPr>
            <w:noProof/>
            <w:webHidden/>
          </w:rPr>
          <w:instrText xml:space="preserve"> PAGEREF _Toc499018129 \h </w:instrText>
        </w:r>
        <w:r>
          <w:rPr>
            <w:noProof/>
            <w:webHidden/>
          </w:rPr>
        </w:r>
      </w:ins>
      <w:r>
        <w:rPr>
          <w:noProof/>
          <w:webHidden/>
        </w:rPr>
        <w:fldChar w:fldCharType="separate"/>
      </w:r>
      <w:ins w:id="1863" w:author="Markus Brüderl" w:date="2017-11-21T08:50:00Z">
        <w:r>
          <w:rPr>
            <w:noProof/>
            <w:webHidden/>
          </w:rPr>
          <w:t>196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864" w:author="Markus Brüderl" w:date="2017-11-21T08:50:00Z"/>
          <w:rFonts w:eastAsiaTheme="minorEastAsia" w:cstheme="minorBidi"/>
          <w:noProof/>
          <w:sz w:val="22"/>
          <w:szCs w:val="22"/>
        </w:rPr>
      </w:pPr>
      <w:ins w:id="18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_Toc499018130 \h </w:instrText>
        </w:r>
        <w:r>
          <w:rPr>
            <w:noProof/>
            <w:webHidden/>
          </w:rPr>
        </w:r>
      </w:ins>
      <w:r>
        <w:rPr>
          <w:noProof/>
          <w:webHidden/>
        </w:rPr>
        <w:fldChar w:fldCharType="separate"/>
      </w:r>
      <w:ins w:id="1866" w:author="Markus Brüderl" w:date="2017-11-21T08:50:00Z">
        <w:r>
          <w:rPr>
            <w:noProof/>
            <w:webHidden/>
          </w:rPr>
          <w:t>196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867" w:author="Markus Brüderl" w:date="2017-11-21T08:50:00Z"/>
          <w:rFonts w:eastAsiaTheme="minorEastAsia" w:cstheme="minorBidi"/>
          <w:noProof/>
          <w:sz w:val="22"/>
          <w:szCs w:val="22"/>
        </w:rPr>
      </w:pPr>
      <w:ins w:id="18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_Toc499018131 \h </w:instrText>
        </w:r>
        <w:r>
          <w:rPr>
            <w:noProof/>
            <w:webHidden/>
          </w:rPr>
        </w:r>
      </w:ins>
      <w:r>
        <w:rPr>
          <w:noProof/>
          <w:webHidden/>
        </w:rPr>
        <w:fldChar w:fldCharType="separate"/>
      </w:r>
      <w:ins w:id="1869" w:author="Markus Brüderl" w:date="2017-11-21T08:50:00Z">
        <w:r>
          <w:rPr>
            <w:noProof/>
            <w:webHidden/>
          </w:rPr>
          <w:t>196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870" w:author="Markus Brüderl" w:date="2017-11-21T08:50:00Z"/>
          <w:rFonts w:eastAsiaTheme="minorEastAsia" w:cstheme="minorBidi"/>
          <w:noProof/>
          <w:sz w:val="22"/>
          <w:szCs w:val="22"/>
        </w:rPr>
      </w:pPr>
      <w:ins w:id="18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_Toc499018132 \h </w:instrText>
        </w:r>
        <w:r>
          <w:rPr>
            <w:noProof/>
            <w:webHidden/>
          </w:rPr>
        </w:r>
      </w:ins>
      <w:r>
        <w:rPr>
          <w:noProof/>
          <w:webHidden/>
        </w:rPr>
        <w:fldChar w:fldCharType="separate"/>
      </w:r>
      <w:ins w:id="1872" w:author="Markus Brüderl" w:date="2017-11-21T08:50:00Z">
        <w:r>
          <w:rPr>
            <w:noProof/>
            <w:webHidden/>
          </w:rPr>
          <w:t>196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873" w:author="Markus Brüderl" w:date="2017-11-21T08:50:00Z"/>
          <w:rFonts w:eastAsiaTheme="minorEastAsia" w:cstheme="minorBidi"/>
          <w:noProof/>
          <w:sz w:val="22"/>
          <w:szCs w:val="22"/>
        </w:rPr>
      </w:pPr>
      <w:ins w:id="18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_Toc499018133 \h </w:instrText>
        </w:r>
        <w:r>
          <w:rPr>
            <w:noProof/>
            <w:webHidden/>
          </w:rPr>
        </w:r>
      </w:ins>
      <w:r>
        <w:rPr>
          <w:noProof/>
          <w:webHidden/>
        </w:rPr>
        <w:fldChar w:fldCharType="separate"/>
      </w:r>
      <w:ins w:id="1875" w:author="Markus Brüderl" w:date="2017-11-21T08:50:00Z">
        <w:r>
          <w:rPr>
            <w:noProof/>
            <w:webHidden/>
          </w:rPr>
          <w:t>196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876" w:author="Markus Brüderl" w:date="2017-11-21T08:50:00Z"/>
          <w:rFonts w:eastAsiaTheme="minorEastAsia" w:cstheme="minorBidi"/>
          <w:noProof/>
          <w:sz w:val="22"/>
          <w:szCs w:val="22"/>
        </w:rPr>
      </w:pPr>
      <w:ins w:id="18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_Toc499018134 \h </w:instrText>
        </w:r>
        <w:r>
          <w:rPr>
            <w:noProof/>
            <w:webHidden/>
          </w:rPr>
        </w:r>
      </w:ins>
      <w:r>
        <w:rPr>
          <w:noProof/>
          <w:webHidden/>
        </w:rPr>
        <w:fldChar w:fldCharType="separate"/>
      </w:r>
      <w:ins w:id="1878" w:author="Markus Brüderl" w:date="2017-11-21T08:50:00Z">
        <w:r>
          <w:rPr>
            <w:noProof/>
            <w:webHidden/>
          </w:rPr>
          <w:t>196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879" w:author="Markus Brüderl" w:date="2017-11-21T08:50:00Z"/>
          <w:rFonts w:eastAsiaTheme="minorEastAsia" w:cstheme="minorBidi"/>
          <w:noProof/>
          <w:sz w:val="22"/>
          <w:szCs w:val="22"/>
        </w:rPr>
      </w:pPr>
      <w:ins w:id="18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_Toc499018135 \h </w:instrText>
        </w:r>
        <w:r>
          <w:rPr>
            <w:noProof/>
            <w:webHidden/>
          </w:rPr>
        </w:r>
      </w:ins>
      <w:r>
        <w:rPr>
          <w:noProof/>
          <w:webHidden/>
        </w:rPr>
        <w:fldChar w:fldCharType="separate"/>
      </w:r>
      <w:ins w:id="1881" w:author="Markus Brüderl" w:date="2017-11-21T08:50:00Z">
        <w:r>
          <w:rPr>
            <w:noProof/>
            <w:webHidden/>
          </w:rPr>
          <w:t>196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882" w:author="Markus Brüderl" w:date="2017-11-21T08:50:00Z"/>
          <w:rFonts w:eastAsiaTheme="minorEastAsia" w:cstheme="minorBidi"/>
          <w:noProof/>
          <w:sz w:val="22"/>
          <w:szCs w:val="22"/>
        </w:rPr>
      </w:pPr>
      <w:ins w:id="18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w:t>
        </w:r>
        <w:r>
          <w:rPr>
            <w:rFonts w:eastAsiaTheme="minorEastAsia" w:cstheme="minorBidi"/>
            <w:noProof/>
            <w:sz w:val="22"/>
            <w:szCs w:val="22"/>
          </w:rPr>
          <w:tab/>
        </w:r>
        <w:r w:rsidRPr="00FC6015">
          <w:rPr>
            <w:rStyle w:val="Hyperlink"/>
            <w:noProof/>
          </w:rPr>
          <w:t>listBerufsauslagenarten</w:t>
        </w:r>
        <w:r>
          <w:rPr>
            <w:noProof/>
            <w:webHidden/>
          </w:rPr>
          <w:tab/>
        </w:r>
        <w:r>
          <w:rPr>
            <w:noProof/>
            <w:webHidden/>
          </w:rPr>
          <w:fldChar w:fldCharType="begin"/>
        </w:r>
        <w:r>
          <w:rPr>
            <w:noProof/>
            <w:webHidden/>
          </w:rPr>
          <w:instrText xml:space="preserve"> PAGEREF _Toc499018136 \h </w:instrText>
        </w:r>
        <w:r>
          <w:rPr>
            <w:noProof/>
            <w:webHidden/>
          </w:rPr>
        </w:r>
      </w:ins>
      <w:r>
        <w:rPr>
          <w:noProof/>
          <w:webHidden/>
        </w:rPr>
        <w:fldChar w:fldCharType="separate"/>
      </w:r>
      <w:ins w:id="1884" w:author="Markus Brüderl" w:date="2017-11-21T08:50:00Z">
        <w:r>
          <w:rPr>
            <w:noProof/>
            <w:webHidden/>
          </w:rPr>
          <w:t>197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885" w:author="Markus Brüderl" w:date="2017-11-21T08:50:00Z"/>
          <w:rFonts w:eastAsiaTheme="minorEastAsia" w:cstheme="minorBidi"/>
          <w:noProof/>
          <w:sz w:val="22"/>
          <w:szCs w:val="22"/>
        </w:rPr>
      </w:pPr>
      <w:ins w:id="18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_Toc499018137 \h </w:instrText>
        </w:r>
        <w:r>
          <w:rPr>
            <w:noProof/>
            <w:webHidden/>
          </w:rPr>
        </w:r>
      </w:ins>
      <w:r>
        <w:rPr>
          <w:noProof/>
          <w:webHidden/>
        </w:rPr>
        <w:fldChar w:fldCharType="separate"/>
      </w:r>
      <w:ins w:id="1887" w:author="Markus Brüderl" w:date="2017-11-21T08:50:00Z">
        <w:r>
          <w:rPr>
            <w:noProof/>
            <w:webHidden/>
          </w:rPr>
          <w:t>197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888" w:author="Markus Brüderl" w:date="2017-11-21T08:50:00Z"/>
          <w:rFonts w:eastAsiaTheme="minorEastAsia" w:cstheme="minorBidi"/>
          <w:noProof/>
          <w:sz w:val="22"/>
          <w:szCs w:val="22"/>
        </w:rPr>
      </w:pPr>
      <w:ins w:id="18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_Toc499018138 \h </w:instrText>
        </w:r>
        <w:r>
          <w:rPr>
            <w:noProof/>
            <w:webHidden/>
          </w:rPr>
        </w:r>
      </w:ins>
      <w:r>
        <w:rPr>
          <w:noProof/>
          <w:webHidden/>
        </w:rPr>
        <w:fldChar w:fldCharType="separate"/>
      </w:r>
      <w:ins w:id="1890" w:author="Markus Brüderl" w:date="2017-11-21T08:50:00Z">
        <w:r>
          <w:rPr>
            <w:noProof/>
            <w:webHidden/>
          </w:rPr>
          <w:t>197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891" w:author="Markus Brüderl" w:date="2017-11-21T08:50:00Z"/>
          <w:rFonts w:eastAsiaTheme="minorEastAsia" w:cstheme="minorBidi"/>
          <w:noProof/>
          <w:sz w:val="22"/>
          <w:szCs w:val="22"/>
        </w:rPr>
      </w:pPr>
      <w:ins w:id="18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"_Toc499018139"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_Toc499018139 \h </w:instrText>
        </w:r>
        <w:r>
          <w:rPr>
            <w:noProof/>
            <w:webHidden/>
          </w:rPr>
        </w:r>
      </w:ins>
      <w:r>
        <w:rPr>
          <w:noProof/>
          <w:webHidden/>
        </w:rPr>
        <w:fldChar w:fldCharType="separate"/>
      </w:r>
      <w:ins w:id="1893" w:author="Markus Brüderl" w:date="2017-11-21T08:50:00Z">
        <w:r>
          <w:rPr>
            <w:noProof/>
            <w:webHidden/>
          </w:rPr>
          <w:t>197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894" w:author="Markus Brüderl" w:date="2017-11-21T08:50:00Z"/>
          <w:rFonts w:eastAsiaTheme="minorEastAsia" w:cstheme="minorBidi"/>
          <w:noProof/>
          <w:sz w:val="22"/>
          <w:szCs w:val="22"/>
        </w:rPr>
      </w:pPr>
      <w:ins w:id="18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_Toc499018140 \h </w:instrText>
        </w:r>
        <w:r>
          <w:rPr>
            <w:noProof/>
            <w:webHidden/>
          </w:rPr>
        </w:r>
      </w:ins>
      <w:r>
        <w:rPr>
          <w:noProof/>
          <w:webHidden/>
        </w:rPr>
        <w:fldChar w:fldCharType="separate"/>
      </w:r>
      <w:ins w:id="1896" w:author="Markus Brüderl" w:date="2017-11-21T08:50:00Z">
        <w:r>
          <w:rPr>
            <w:noProof/>
            <w:webHidden/>
          </w:rPr>
          <w:t>197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897" w:author="Markus Brüderl" w:date="2017-11-21T08:50:00Z"/>
          <w:rFonts w:eastAsiaTheme="minorEastAsia" w:cstheme="minorBidi"/>
          <w:noProof/>
          <w:sz w:val="22"/>
          <w:szCs w:val="22"/>
        </w:rPr>
      </w:pPr>
      <w:ins w:id="18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_Toc499018141 \h </w:instrText>
        </w:r>
        <w:r>
          <w:rPr>
            <w:noProof/>
            <w:webHidden/>
          </w:rPr>
        </w:r>
      </w:ins>
      <w:r>
        <w:rPr>
          <w:noProof/>
          <w:webHidden/>
        </w:rPr>
        <w:fldChar w:fldCharType="separate"/>
      </w:r>
      <w:ins w:id="1899" w:author="Markus Brüderl" w:date="2017-11-21T08:50:00Z">
        <w:r>
          <w:rPr>
            <w:noProof/>
            <w:webHidden/>
          </w:rPr>
          <w:t>197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00" w:author="Markus Brüderl" w:date="2017-11-21T08:50:00Z"/>
          <w:rFonts w:eastAsiaTheme="minorEastAsia" w:cstheme="minorBidi"/>
          <w:noProof/>
          <w:sz w:val="22"/>
          <w:szCs w:val="22"/>
        </w:rPr>
      </w:pPr>
      <w:ins w:id="19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_Toc499018142 \h </w:instrText>
        </w:r>
        <w:r>
          <w:rPr>
            <w:noProof/>
            <w:webHidden/>
          </w:rPr>
        </w:r>
      </w:ins>
      <w:r>
        <w:rPr>
          <w:noProof/>
          <w:webHidden/>
        </w:rPr>
        <w:fldChar w:fldCharType="separate"/>
      </w:r>
      <w:ins w:id="1902" w:author="Markus Brüderl" w:date="2017-11-21T08:50:00Z">
        <w:r>
          <w:rPr>
            <w:noProof/>
            <w:webHidden/>
          </w:rPr>
          <w:t>197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903" w:author="Markus Brüderl" w:date="2017-11-21T08:50:00Z"/>
          <w:rFonts w:eastAsiaTheme="minorEastAsia" w:cstheme="minorBidi"/>
          <w:noProof/>
          <w:sz w:val="22"/>
          <w:szCs w:val="22"/>
        </w:rPr>
      </w:pPr>
      <w:ins w:id="19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w:t>
        </w:r>
        <w:r>
          <w:rPr>
            <w:rFonts w:eastAsiaTheme="minorEastAsia" w:cstheme="minorBidi"/>
            <w:noProof/>
            <w:sz w:val="22"/>
            <w:szCs w:val="22"/>
          </w:rPr>
          <w:tab/>
        </w:r>
        <w:r w:rsidRPr="00FC6015">
          <w:rPr>
            <w:rStyle w:val="Hyperlink"/>
            <w:noProof/>
          </w:rPr>
          <w:t>listBranchen</w:t>
        </w:r>
        <w:r>
          <w:rPr>
            <w:noProof/>
            <w:webHidden/>
          </w:rPr>
          <w:tab/>
        </w:r>
        <w:r>
          <w:rPr>
            <w:noProof/>
            <w:webHidden/>
          </w:rPr>
          <w:fldChar w:fldCharType="begin"/>
        </w:r>
        <w:r>
          <w:rPr>
            <w:noProof/>
            <w:webHidden/>
          </w:rPr>
          <w:instrText xml:space="preserve"> PAGEREF _Toc499018143 \h </w:instrText>
        </w:r>
        <w:r>
          <w:rPr>
            <w:noProof/>
            <w:webHidden/>
          </w:rPr>
        </w:r>
      </w:ins>
      <w:r>
        <w:rPr>
          <w:noProof/>
          <w:webHidden/>
        </w:rPr>
        <w:fldChar w:fldCharType="separate"/>
      </w:r>
      <w:ins w:id="1905" w:author="Markus Brüderl" w:date="2017-11-21T08:50:00Z">
        <w:r>
          <w:rPr>
            <w:noProof/>
            <w:webHidden/>
          </w:rPr>
          <w:t>198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06" w:author="Markus Brüderl" w:date="2017-11-21T08:50:00Z"/>
          <w:rFonts w:eastAsiaTheme="minorEastAsia" w:cstheme="minorBidi"/>
          <w:noProof/>
          <w:sz w:val="22"/>
          <w:szCs w:val="22"/>
        </w:rPr>
      </w:pPr>
      <w:ins w:id="19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_Toc499018144 \h </w:instrText>
        </w:r>
        <w:r>
          <w:rPr>
            <w:noProof/>
            <w:webHidden/>
          </w:rPr>
        </w:r>
      </w:ins>
      <w:r>
        <w:rPr>
          <w:noProof/>
          <w:webHidden/>
        </w:rPr>
        <w:fldChar w:fldCharType="separate"/>
      </w:r>
      <w:ins w:id="1908" w:author="Markus Brüderl" w:date="2017-11-21T08:50:00Z">
        <w:r>
          <w:rPr>
            <w:noProof/>
            <w:webHidden/>
          </w:rPr>
          <w:t>198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09" w:author="Markus Brüderl" w:date="2017-11-21T08:50:00Z"/>
          <w:rFonts w:eastAsiaTheme="minorEastAsia" w:cstheme="minorBidi"/>
          <w:noProof/>
          <w:sz w:val="22"/>
          <w:szCs w:val="22"/>
        </w:rPr>
      </w:pPr>
      <w:ins w:id="19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_Toc499018145 \h </w:instrText>
        </w:r>
        <w:r>
          <w:rPr>
            <w:noProof/>
            <w:webHidden/>
          </w:rPr>
        </w:r>
      </w:ins>
      <w:r>
        <w:rPr>
          <w:noProof/>
          <w:webHidden/>
        </w:rPr>
        <w:fldChar w:fldCharType="separate"/>
      </w:r>
      <w:ins w:id="1911" w:author="Markus Brüderl" w:date="2017-11-21T08:50:00Z">
        <w:r>
          <w:rPr>
            <w:noProof/>
            <w:webHidden/>
          </w:rPr>
          <w:t>198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12" w:author="Markus Brüderl" w:date="2017-11-21T08:50:00Z"/>
          <w:rFonts w:eastAsiaTheme="minorEastAsia" w:cstheme="minorBidi"/>
          <w:noProof/>
          <w:sz w:val="22"/>
          <w:szCs w:val="22"/>
        </w:rPr>
      </w:pPr>
      <w:ins w:id="19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_Toc499018146 \h </w:instrText>
        </w:r>
        <w:r>
          <w:rPr>
            <w:noProof/>
            <w:webHidden/>
          </w:rPr>
        </w:r>
      </w:ins>
      <w:r>
        <w:rPr>
          <w:noProof/>
          <w:webHidden/>
        </w:rPr>
        <w:fldChar w:fldCharType="separate"/>
      </w:r>
      <w:ins w:id="1914" w:author="Markus Brüderl" w:date="2017-11-21T08:50:00Z">
        <w:r>
          <w:rPr>
            <w:noProof/>
            <w:webHidden/>
          </w:rPr>
          <w:t>198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15" w:author="Markus Brüderl" w:date="2017-11-21T08:50:00Z"/>
          <w:rFonts w:eastAsiaTheme="minorEastAsia" w:cstheme="minorBidi"/>
          <w:noProof/>
          <w:sz w:val="22"/>
          <w:szCs w:val="22"/>
        </w:rPr>
      </w:pPr>
      <w:ins w:id="19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_Toc499018147 \h </w:instrText>
        </w:r>
        <w:r>
          <w:rPr>
            <w:noProof/>
            <w:webHidden/>
          </w:rPr>
        </w:r>
      </w:ins>
      <w:r>
        <w:rPr>
          <w:noProof/>
          <w:webHidden/>
        </w:rPr>
        <w:fldChar w:fldCharType="separate"/>
      </w:r>
      <w:ins w:id="1917" w:author="Markus Brüderl" w:date="2017-11-21T08:50:00Z">
        <w:r>
          <w:rPr>
            <w:noProof/>
            <w:webHidden/>
          </w:rPr>
          <w:t>198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18" w:author="Markus Brüderl" w:date="2017-11-21T08:50:00Z"/>
          <w:rFonts w:eastAsiaTheme="minorEastAsia" w:cstheme="minorBidi"/>
          <w:noProof/>
          <w:sz w:val="22"/>
          <w:szCs w:val="22"/>
        </w:rPr>
      </w:pPr>
      <w:ins w:id="19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_Toc499018148 \h </w:instrText>
        </w:r>
        <w:r>
          <w:rPr>
            <w:noProof/>
            <w:webHidden/>
          </w:rPr>
        </w:r>
      </w:ins>
      <w:r>
        <w:rPr>
          <w:noProof/>
          <w:webHidden/>
        </w:rPr>
        <w:fldChar w:fldCharType="separate"/>
      </w:r>
      <w:ins w:id="1920" w:author="Markus Brüderl" w:date="2017-11-21T08:50:00Z">
        <w:r>
          <w:rPr>
            <w:noProof/>
            <w:webHidden/>
          </w:rPr>
          <w:t>198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21" w:author="Markus Brüderl" w:date="2017-11-21T08:50:00Z"/>
          <w:rFonts w:eastAsiaTheme="minorEastAsia" w:cstheme="minorBidi"/>
          <w:noProof/>
          <w:sz w:val="22"/>
          <w:szCs w:val="22"/>
        </w:rPr>
      </w:pPr>
      <w:ins w:id="19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"_Toc499018149"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_Toc499018149 \h </w:instrText>
        </w:r>
        <w:r>
          <w:rPr>
            <w:noProof/>
            <w:webHidden/>
          </w:rPr>
        </w:r>
      </w:ins>
      <w:r>
        <w:rPr>
          <w:noProof/>
          <w:webHidden/>
        </w:rPr>
        <w:fldChar w:fldCharType="separate"/>
      </w:r>
      <w:ins w:id="1923" w:author="Markus Brüderl" w:date="2017-11-21T08:50:00Z">
        <w:r>
          <w:rPr>
            <w:noProof/>
            <w:webHidden/>
          </w:rPr>
          <w:t>198</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924" w:author="Markus Brüderl" w:date="2017-11-21T08:50:00Z"/>
          <w:rFonts w:eastAsiaTheme="minorEastAsia" w:cstheme="minorBidi"/>
          <w:noProof/>
          <w:sz w:val="22"/>
          <w:szCs w:val="22"/>
        </w:rPr>
      </w:pPr>
      <w:ins w:id="19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3.8.13</w:t>
        </w:r>
        <w:r>
          <w:rPr>
            <w:rFonts w:eastAsiaTheme="minorEastAsia" w:cstheme="minorBidi"/>
            <w:noProof/>
            <w:sz w:val="22"/>
            <w:szCs w:val="22"/>
          </w:rPr>
          <w:tab/>
        </w:r>
        <w:r w:rsidRPr="00FC6015">
          <w:rPr>
            <w:rStyle w:val="Hyperlink"/>
            <w:noProof/>
          </w:rPr>
          <w:t>listFremdbanken</w:t>
        </w:r>
        <w:r>
          <w:rPr>
            <w:noProof/>
            <w:webHidden/>
          </w:rPr>
          <w:tab/>
        </w:r>
        <w:r>
          <w:rPr>
            <w:noProof/>
            <w:webHidden/>
          </w:rPr>
          <w:fldChar w:fldCharType="begin"/>
        </w:r>
        <w:r>
          <w:rPr>
            <w:noProof/>
            <w:webHidden/>
          </w:rPr>
          <w:instrText xml:space="preserve"> PAGEREF _Toc499018150 \h </w:instrText>
        </w:r>
        <w:r>
          <w:rPr>
            <w:noProof/>
            <w:webHidden/>
          </w:rPr>
        </w:r>
      </w:ins>
      <w:r>
        <w:rPr>
          <w:noProof/>
          <w:webHidden/>
        </w:rPr>
        <w:fldChar w:fldCharType="separate"/>
      </w:r>
      <w:ins w:id="1926" w:author="Markus Brüderl" w:date="2017-11-21T08:50:00Z">
        <w:r>
          <w:rPr>
            <w:noProof/>
            <w:webHidden/>
          </w:rPr>
          <w:t>199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27" w:author="Markus Brüderl" w:date="2017-11-21T08:50:00Z"/>
          <w:rFonts w:eastAsiaTheme="minorEastAsia" w:cstheme="minorBidi"/>
          <w:noProof/>
          <w:sz w:val="22"/>
          <w:szCs w:val="22"/>
        </w:rPr>
      </w:pPr>
      <w:ins w:id="19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_Toc499018151 \h </w:instrText>
        </w:r>
        <w:r>
          <w:rPr>
            <w:noProof/>
            <w:webHidden/>
          </w:rPr>
        </w:r>
      </w:ins>
      <w:r>
        <w:rPr>
          <w:noProof/>
          <w:webHidden/>
        </w:rPr>
        <w:fldChar w:fldCharType="separate"/>
      </w:r>
      <w:ins w:id="1929" w:author="Markus Brüderl" w:date="2017-11-21T08:50:00Z">
        <w:r>
          <w:rPr>
            <w:noProof/>
            <w:webHidden/>
          </w:rPr>
          <w:t>199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30" w:author="Markus Brüderl" w:date="2017-11-21T08:50:00Z"/>
          <w:rFonts w:eastAsiaTheme="minorEastAsia" w:cstheme="minorBidi"/>
          <w:noProof/>
          <w:sz w:val="22"/>
          <w:szCs w:val="22"/>
        </w:rPr>
      </w:pPr>
      <w:ins w:id="19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_Toc499018152 \h </w:instrText>
        </w:r>
        <w:r>
          <w:rPr>
            <w:noProof/>
            <w:webHidden/>
          </w:rPr>
        </w:r>
      </w:ins>
      <w:r>
        <w:rPr>
          <w:noProof/>
          <w:webHidden/>
        </w:rPr>
        <w:fldChar w:fldCharType="separate"/>
      </w:r>
      <w:ins w:id="1932" w:author="Markus Brüderl" w:date="2017-11-21T08:50:00Z">
        <w:r>
          <w:rPr>
            <w:noProof/>
            <w:webHidden/>
          </w:rPr>
          <w:t>199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33" w:author="Markus Brüderl" w:date="2017-11-21T08:50:00Z"/>
          <w:rFonts w:eastAsiaTheme="minorEastAsia" w:cstheme="minorBidi"/>
          <w:noProof/>
          <w:sz w:val="22"/>
          <w:szCs w:val="22"/>
        </w:rPr>
      </w:pPr>
      <w:ins w:id="19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_Toc499018153 \h </w:instrText>
        </w:r>
        <w:r>
          <w:rPr>
            <w:noProof/>
            <w:webHidden/>
          </w:rPr>
        </w:r>
      </w:ins>
      <w:r>
        <w:rPr>
          <w:noProof/>
          <w:webHidden/>
        </w:rPr>
        <w:fldChar w:fldCharType="separate"/>
      </w:r>
      <w:ins w:id="1935" w:author="Markus Brüderl" w:date="2017-11-21T08:50:00Z">
        <w:r>
          <w:rPr>
            <w:noProof/>
            <w:webHidden/>
          </w:rPr>
          <w:t>199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36" w:author="Markus Brüderl" w:date="2017-11-21T08:50:00Z"/>
          <w:rFonts w:eastAsiaTheme="minorEastAsia" w:cstheme="minorBidi"/>
          <w:noProof/>
          <w:sz w:val="22"/>
          <w:szCs w:val="22"/>
        </w:rPr>
      </w:pPr>
      <w:ins w:id="19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_Toc499018154 \h </w:instrText>
        </w:r>
        <w:r>
          <w:rPr>
            <w:noProof/>
            <w:webHidden/>
          </w:rPr>
        </w:r>
      </w:ins>
      <w:r>
        <w:rPr>
          <w:noProof/>
          <w:webHidden/>
        </w:rPr>
        <w:fldChar w:fldCharType="separate"/>
      </w:r>
      <w:ins w:id="1938" w:author="Markus Brüderl" w:date="2017-11-21T08:50:00Z">
        <w:r>
          <w:rPr>
            <w:noProof/>
            <w:webHidden/>
          </w:rPr>
          <w:t>199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39" w:author="Markus Brüderl" w:date="2017-11-21T08:50:00Z"/>
          <w:rFonts w:eastAsiaTheme="minorEastAsia" w:cstheme="minorBidi"/>
          <w:noProof/>
          <w:sz w:val="22"/>
          <w:szCs w:val="22"/>
        </w:rPr>
      </w:pPr>
      <w:ins w:id="19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_Toc499018155 \h </w:instrText>
        </w:r>
        <w:r>
          <w:rPr>
            <w:noProof/>
            <w:webHidden/>
          </w:rPr>
        </w:r>
      </w:ins>
      <w:r>
        <w:rPr>
          <w:noProof/>
          <w:webHidden/>
        </w:rPr>
        <w:fldChar w:fldCharType="separate"/>
      </w:r>
      <w:ins w:id="1941" w:author="Markus Brüderl" w:date="2017-11-21T08:50:00Z">
        <w:r>
          <w:rPr>
            <w:noProof/>
            <w:webHidden/>
          </w:rPr>
          <w:t>199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42" w:author="Markus Brüderl" w:date="2017-11-21T08:50:00Z"/>
          <w:rFonts w:eastAsiaTheme="minorEastAsia" w:cstheme="minorBidi"/>
          <w:noProof/>
          <w:sz w:val="22"/>
          <w:szCs w:val="22"/>
        </w:rPr>
      </w:pPr>
      <w:ins w:id="19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_Toc499018156 \h </w:instrText>
        </w:r>
        <w:r>
          <w:rPr>
            <w:noProof/>
            <w:webHidden/>
          </w:rPr>
        </w:r>
      </w:ins>
      <w:r>
        <w:rPr>
          <w:noProof/>
          <w:webHidden/>
        </w:rPr>
        <w:fldChar w:fldCharType="separate"/>
      </w:r>
      <w:ins w:id="1944" w:author="Markus Brüderl" w:date="2017-11-21T08:50:00Z">
        <w:r>
          <w:rPr>
            <w:noProof/>
            <w:webHidden/>
          </w:rPr>
          <w:t>199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945" w:author="Markus Brüderl" w:date="2017-11-21T08:50:00Z"/>
          <w:rFonts w:eastAsiaTheme="minorEastAsia" w:cstheme="minorBidi"/>
          <w:noProof/>
          <w:sz w:val="22"/>
          <w:szCs w:val="22"/>
        </w:rPr>
      </w:pPr>
      <w:ins w:id="19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3.8.14</w:t>
        </w:r>
        <w:r>
          <w:rPr>
            <w:rFonts w:eastAsiaTheme="minorEastAsia" w:cstheme="minorBidi"/>
            <w:noProof/>
            <w:sz w:val="22"/>
            <w:szCs w:val="22"/>
          </w:rPr>
          <w:tab/>
        </w:r>
        <w:r w:rsidRPr="00FC6015">
          <w:rPr>
            <w:rStyle w:val="Hyperlink"/>
            <w:noProof/>
          </w:rPr>
          <w:t>listKantone</w:t>
        </w:r>
        <w:r>
          <w:rPr>
            <w:noProof/>
            <w:webHidden/>
          </w:rPr>
          <w:tab/>
        </w:r>
        <w:r>
          <w:rPr>
            <w:noProof/>
            <w:webHidden/>
          </w:rPr>
          <w:fldChar w:fldCharType="begin"/>
        </w:r>
        <w:r>
          <w:rPr>
            <w:noProof/>
            <w:webHidden/>
          </w:rPr>
          <w:instrText xml:space="preserve"> PAGEREF _Toc499018157 \h </w:instrText>
        </w:r>
        <w:r>
          <w:rPr>
            <w:noProof/>
            <w:webHidden/>
          </w:rPr>
        </w:r>
      </w:ins>
      <w:r>
        <w:rPr>
          <w:noProof/>
          <w:webHidden/>
        </w:rPr>
        <w:fldChar w:fldCharType="separate"/>
      </w:r>
      <w:ins w:id="1947" w:author="Markus Brüderl" w:date="2017-11-21T08:50:00Z">
        <w:r>
          <w:rPr>
            <w:noProof/>
            <w:webHidden/>
          </w:rPr>
          <w:t>200</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48" w:author="Markus Brüderl" w:date="2017-11-21T08:50:00Z"/>
          <w:rFonts w:eastAsiaTheme="minorEastAsia" w:cstheme="minorBidi"/>
          <w:noProof/>
          <w:sz w:val="22"/>
          <w:szCs w:val="22"/>
        </w:rPr>
      </w:pPr>
      <w:ins w:id="19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_Toc499018158 \h </w:instrText>
        </w:r>
        <w:r>
          <w:rPr>
            <w:noProof/>
            <w:webHidden/>
          </w:rPr>
        </w:r>
      </w:ins>
      <w:r>
        <w:rPr>
          <w:noProof/>
          <w:webHidden/>
        </w:rPr>
        <w:fldChar w:fldCharType="separate"/>
      </w:r>
      <w:ins w:id="1950" w:author="Markus Brüderl" w:date="2017-11-21T08:50:00Z">
        <w:r>
          <w:rPr>
            <w:noProof/>
            <w:webHidden/>
          </w:rPr>
          <w:t>200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51" w:author="Markus Brüderl" w:date="2017-11-21T08:50:00Z"/>
          <w:rFonts w:eastAsiaTheme="minorEastAsia" w:cstheme="minorBidi"/>
          <w:noProof/>
          <w:sz w:val="22"/>
          <w:szCs w:val="22"/>
        </w:rPr>
      </w:pPr>
      <w:ins w:id="19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"_Toc499018159"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_Toc499018159 \h </w:instrText>
        </w:r>
        <w:r>
          <w:rPr>
            <w:noProof/>
            <w:webHidden/>
          </w:rPr>
        </w:r>
      </w:ins>
      <w:r>
        <w:rPr>
          <w:noProof/>
          <w:webHidden/>
        </w:rPr>
        <w:fldChar w:fldCharType="separate"/>
      </w:r>
      <w:ins w:id="1953" w:author="Markus Brüderl" w:date="2017-11-21T08:50:00Z">
        <w:r>
          <w:rPr>
            <w:noProof/>
            <w:webHidden/>
          </w:rPr>
          <w:t>200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54" w:author="Markus Brüderl" w:date="2017-11-21T08:50:00Z"/>
          <w:rFonts w:eastAsiaTheme="minorEastAsia" w:cstheme="minorBidi"/>
          <w:noProof/>
          <w:sz w:val="22"/>
          <w:szCs w:val="22"/>
        </w:rPr>
      </w:pPr>
      <w:ins w:id="19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_Toc499018160 \h </w:instrText>
        </w:r>
        <w:r>
          <w:rPr>
            <w:noProof/>
            <w:webHidden/>
          </w:rPr>
        </w:r>
      </w:ins>
      <w:r>
        <w:rPr>
          <w:noProof/>
          <w:webHidden/>
        </w:rPr>
        <w:fldChar w:fldCharType="separate"/>
      </w:r>
      <w:ins w:id="1956" w:author="Markus Brüderl" w:date="2017-11-21T08:50:00Z">
        <w:r>
          <w:rPr>
            <w:noProof/>
            <w:webHidden/>
          </w:rPr>
          <w:t>200</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57" w:author="Markus Brüderl" w:date="2017-11-21T08:50:00Z"/>
          <w:rFonts w:eastAsiaTheme="minorEastAsia" w:cstheme="minorBidi"/>
          <w:noProof/>
          <w:sz w:val="22"/>
          <w:szCs w:val="22"/>
        </w:rPr>
      </w:pPr>
      <w:ins w:id="19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_Toc499018161 \h </w:instrText>
        </w:r>
        <w:r>
          <w:rPr>
            <w:noProof/>
            <w:webHidden/>
          </w:rPr>
        </w:r>
      </w:ins>
      <w:r>
        <w:rPr>
          <w:noProof/>
          <w:webHidden/>
        </w:rPr>
        <w:fldChar w:fldCharType="separate"/>
      </w:r>
      <w:ins w:id="1959" w:author="Markus Brüderl" w:date="2017-11-21T08:50:00Z">
        <w:r>
          <w:rPr>
            <w:noProof/>
            <w:webHidden/>
          </w:rPr>
          <w:t>200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60" w:author="Markus Brüderl" w:date="2017-11-21T08:50:00Z"/>
          <w:rFonts w:eastAsiaTheme="minorEastAsia" w:cstheme="minorBidi"/>
          <w:noProof/>
          <w:sz w:val="22"/>
          <w:szCs w:val="22"/>
        </w:rPr>
      </w:pPr>
      <w:ins w:id="19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_Toc499018162 \h </w:instrText>
        </w:r>
        <w:r>
          <w:rPr>
            <w:noProof/>
            <w:webHidden/>
          </w:rPr>
        </w:r>
      </w:ins>
      <w:r>
        <w:rPr>
          <w:noProof/>
          <w:webHidden/>
        </w:rPr>
        <w:fldChar w:fldCharType="separate"/>
      </w:r>
      <w:ins w:id="1962" w:author="Markus Brüderl" w:date="2017-11-21T08:50:00Z">
        <w:r>
          <w:rPr>
            <w:noProof/>
            <w:webHidden/>
          </w:rPr>
          <w:t>200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63" w:author="Markus Brüderl" w:date="2017-11-21T08:50:00Z"/>
          <w:rFonts w:eastAsiaTheme="minorEastAsia" w:cstheme="minorBidi"/>
          <w:noProof/>
          <w:sz w:val="22"/>
          <w:szCs w:val="22"/>
        </w:rPr>
      </w:pPr>
      <w:ins w:id="19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_Toc499018163 \h </w:instrText>
        </w:r>
        <w:r>
          <w:rPr>
            <w:noProof/>
            <w:webHidden/>
          </w:rPr>
        </w:r>
      </w:ins>
      <w:r>
        <w:rPr>
          <w:noProof/>
          <w:webHidden/>
        </w:rPr>
        <w:fldChar w:fldCharType="separate"/>
      </w:r>
      <w:ins w:id="1965" w:author="Markus Brüderl" w:date="2017-11-21T08:50:00Z">
        <w:r>
          <w:rPr>
            <w:noProof/>
            <w:webHidden/>
          </w:rPr>
          <w:t>200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966" w:author="Markus Brüderl" w:date="2017-11-21T08:50:00Z"/>
          <w:rFonts w:eastAsiaTheme="minorEastAsia" w:cstheme="minorBidi"/>
          <w:noProof/>
          <w:sz w:val="22"/>
          <w:szCs w:val="22"/>
        </w:rPr>
      </w:pPr>
      <w:ins w:id="1967"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"_Toc499018164"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3.8.15</w:t>
        </w:r>
        <w:r>
          <w:rPr>
            <w:rFonts w:eastAsiaTheme="minorEastAsia" w:cstheme="minorBidi"/>
            <w:noProof/>
            <w:sz w:val="22"/>
            <w:szCs w:val="22"/>
          </w:rPr>
          <w:tab/>
        </w:r>
        <w:r w:rsidRPr="00FC6015">
          <w:rPr>
            <w:rStyle w:val="Hyperlink"/>
            <w:noProof/>
          </w:rPr>
          <w:t>listLaender</w:t>
        </w:r>
        <w:r>
          <w:rPr>
            <w:noProof/>
            <w:webHidden/>
          </w:rPr>
          <w:tab/>
        </w:r>
        <w:r>
          <w:rPr>
            <w:noProof/>
            <w:webHidden/>
          </w:rPr>
          <w:fldChar w:fldCharType="begin"/>
        </w:r>
        <w:r>
          <w:rPr>
            <w:noProof/>
            <w:webHidden/>
          </w:rPr>
          <w:instrText xml:space="preserve"> PAGEREF _Toc499018164 \h </w:instrText>
        </w:r>
        <w:r>
          <w:rPr>
            <w:noProof/>
            <w:webHidden/>
          </w:rPr>
        </w:r>
      </w:ins>
      <w:r>
        <w:rPr>
          <w:noProof/>
          <w:webHidden/>
        </w:rPr>
        <w:fldChar w:fldCharType="separate"/>
      </w:r>
      <w:ins w:id="1968" w:author="Markus Brüderl" w:date="2017-11-21T08:50:00Z">
        <w:r>
          <w:rPr>
            <w:noProof/>
            <w:webHidden/>
          </w:rPr>
          <w:t>201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69" w:author="Markus Brüderl" w:date="2017-11-21T08:50:00Z"/>
          <w:rFonts w:eastAsiaTheme="minorEastAsia" w:cstheme="minorBidi"/>
          <w:noProof/>
          <w:sz w:val="22"/>
          <w:szCs w:val="22"/>
        </w:rPr>
      </w:pPr>
      <w:ins w:id="19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_Toc499018165 \h </w:instrText>
        </w:r>
        <w:r>
          <w:rPr>
            <w:noProof/>
            <w:webHidden/>
          </w:rPr>
        </w:r>
      </w:ins>
      <w:r>
        <w:rPr>
          <w:noProof/>
          <w:webHidden/>
        </w:rPr>
        <w:fldChar w:fldCharType="separate"/>
      </w:r>
      <w:ins w:id="1971" w:author="Markus Brüderl" w:date="2017-11-21T08:50:00Z">
        <w:r>
          <w:rPr>
            <w:noProof/>
            <w:webHidden/>
          </w:rPr>
          <w:t>201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72" w:author="Markus Brüderl" w:date="2017-11-21T08:50:00Z"/>
          <w:rFonts w:eastAsiaTheme="minorEastAsia" w:cstheme="minorBidi"/>
          <w:noProof/>
          <w:sz w:val="22"/>
          <w:szCs w:val="22"/>
        </w:rPr>
      </w:pPr>
      <w:ins w:id="19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_Toc499018166 \h </w:instrText>
        </w:r>
        <w:r>
          <w:rPr>
            <w:noProof/>
            <w:webHidden/>
          </w:rPr>
        </w:r>
      </w:ins>
      <w:r>
        <w:rPr>
          <w:noProof/>
          <w:webHidden/>
        </w:rPr>
        <w:fldChar w:fldCharType="separate"/>
      </w:r>
      <w:ins w:id="1974" w:author="Markus Brüderl" w:date="2017-11-21T08:50:00Z">
        <w:r>
          <w:rPr>
            <w:noProof/>
            <w:webHidden/>
          </w:rPr>
          <w:t>201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75" w:author="Markus Brüderl" w:date="2017-11-21T08:50:00Z"/>
          <w:rFonts w:eastAsiaTheme="minorEastAsia" w:cstheme="minorBidi"/>
          <w:noProof/>
          <w:sz w:val="22"/>
          <w:szCs w:val="22"/>
        </w:rPr>
      </w:pPr>
      <w:ins w:id="19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_Toc499018167 \h </w:instrText>
        </w:r>
        <w:r>
          <w:rPr>
            <w:noProof/>
            <w:webHidden/>
          </w:rPr>
        </w:r>
      </w:ins>
      <w:r>
        <w:rPr>
          <w:noProof/>
          <w:webHidden/>
        </w:rPr>
        <w:fldChar w:fldCharType="separate"/>
      </w:r>
      <w:ins w:id="1977" w:author="Markus Brüderl" w:date="2017-11-21T08:50:00Z">
        <w:r>
          <w:rPr>
            <w:noProof/>
            <w:webHidden/>
          </w:rPr>
          <w:t>201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78" w:author="Markus Brüderl" w:date="2017-11-21T08:50:00Z"/>
          <w:rFonts w:eastAsiaTheme="minorEastAsia" w:cstheme="minorBidi"/>
          <w:noProof/>
          <w:sz w:val="22"/>
          <w:szCs w:val="22"/>
        </w:rPr>
      </w:pPr>
      <w:ins w:id="19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_Toc499018168 \h </w:instrText>
        </w:r>
        <w:r>
          <w:rPr>
            <w:noProof/>
            <w:webHidden/>
          </w:rPr>
        </w:r>
      </w:ins>
      <w:r>
        <w:rPr>
          <w:noProof/>
          <w:webHidden/>
        </w:rPr>
        <w:fldChar w:fldCharType="separate"/>
      </w:r>
      <w:ins w:id="1980" w:author="Markus Brüderl" w:date="2017-11-21T08:50:00Z">
        <w:r>
          <w:rPr>
            <w:noProof/>
            <w:webHidden/>
          </w:rPr>
          <w:t>201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81" w:author="Markus Brüderl" w:date="2017-11-21T08:50:00Z"/>
          <w:rFonts w:eastAsiaTheme="minorEastAsia" w:cstheme="minorBidi"/>
          <w:noProof/>
          <w:sz w:val="22"/>
          <w:szCs w:val="22"/>
        </w:rPr>
      </w:pPr>
      <w:ins w:id="19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"_Toc499018169"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_Toc499018169 \h </w:instrText>
        </w:r>
        <w:r>
          <w:rPr>
            <w:noProof/>
            <w:webHidden/>
          </w:rPr>
        </w:r>
      </w:ins>
      <w:r>
        <w:rPr>
          <w:noProof/>
          <w:webHidden/>
        </w:rPr>
        <w:fldChar w:fldCharType="separate"/>
      </w:r>
      <w:ins w:id="1983" w:author="Markus Brüderl" w:date="2017-11-21T08:50:00Z">
        <w:r>
          <w:rPr>
            <w:noProof/>
            <w:webHidden/>
          </w:rPr>
          <w:t>201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84" w:author="Markus Brüderl" w:date="2017-11-21T08:50:00Z"/>
          <w:rFonts w:eastAsiaTheme="minorEastAsia" w:cstheme="minorBidi"/>
          <w:noProof/>
          <w:sz w:val="22"/>
          <w:szCs w:val="22"/>
        </w:rPr>
      </w:pPr>
      <w:ins w:id="19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_Toc499018170 \h </w:instrText>
        </w:r>
        <w:r>
          <w:rPr>
            <w:noProof/>
            <w:webHidden/>
          </w:rPr>
        </w:r>
      </w:ins>
      <w:r>
        <w:rPr>
          <w:noProof/>
          <w:webHidden/>
        </w:rPr>
        <w:fldChar w:fldCharType="separate"/>
      </w:r>
      <w:ins w:id="1986" w:author="Markus Brüderl" w:date="2017-11-21T08:50:00Z">
        <w:r>
          <w:rPr>
            <w:noProof/>
            <w:webHidden/>
          </w:rPr>
          <w:t>201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1987" w:author="Markus Brüderl" w:date="2017-11-21T08:50:00Z"/>
          <w:rFonts w:eastAsiaTheme="minorEastAsia" w:cstheme="minorBidi"/>
          <w:noProof/>
          <w:sz w:val="22"/>
          <w:szCs w:val="22"/>
        </w:rPr>
      </w:pPr>
      <w:ins w:id="19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3.8.16</w:t>
        </w:r>
        <w:r>
          <w:rPr>
            <w:rFonts w:eastAsiaTheme="minorEastAsia" w:cstheme="minorBidi"/>
            <w:noProof/>
            <w:sz w:val="22"/>
            <w:szCs w:val="22"/>
          </w:rPr>
          <w:tab/>
        </w:r>
        <w:r w:rsidRPr="00FC6015">
          <w:rPr>
            <w:rStyle w:val="Hyperlink"/>
            <w:noProof/>
          </w:rPr>
          <w:t>listMitantragsstellerStati</w:t>
        </w:r>
        <w:r>
          <w:rPr>
            <w:noProof/>
            <w:webHidden/>
          </w:rPr>
          <w:tab/>
        </w:r>
        <w:r>
          <w:rPr>
            <w:noProof/>
            <w:webHidden/>
          </w:rPr>
          <w:fldChar w:fldCharType="begin"/>
        </w:r>
        <w:r>
          <w:rPr>
            <w:noProof/>
            <w:webHidden/>
          </w:rPr>
          <w:instrText xml:space="preserve"> PAGEREF _Toc499018171 \h </w:instrText>
        </w:r>
        <w:r>
          <w:rPr>
            <w:noProof/>
            <w:webHidden/>
          </w:rPr>
        </w:r>
      </w:ins>
      <w:r>
        <w:rPr>
          <w:noProof/>
          <w:webHidden/>
        </w:rPr>
        <w:fldChar w:fldCharType="separate"/>
      </w:r>
      <w:ins w:id="1989" w:author="Markus Brüderl" w:date="2017-11-21T08:50:00Z">
        <w:r>
          <w:rPr>
            <w:noProof/>
            <w:webHidden/>
          </w:rPr>
          <w:t>202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90" w:author="Markus Brüderl" w:date="2017-11-21T08:50:00Z"/>
          <w:rFonts w:eastAsiaTheme="minorEastAsia" w:cstheme="minorBidi"/>
          <w:noProof/>
          <w:sz w:val="22"/>
          <w:szCs w:val="22"/>
        </w:rPr>
      </w:pPr>
      <w:ins w:id="19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_Toc499018172 \h </w:instrText>
        </w:r>
        <w:r>
          <w:rPr>
            <w:noProof/>
            <w:webHidden/>
          </w:rPr>
        </w:r>
      </w:ins>
      <w:r>
        <w:rPr>
          <w:noProof/>
          <w:webHidden/>
        </w:rPr>
        <w:fldChar w:fldCharType="separate"/>
      </w:r>
      <w:ins w:id="1992" w:author="Markus Brüderl" w:date="2017-11-21T08:50:00Z">
        <w:r>
          <w:rPr>
            <w:noProof/>
            <w:webHidden/>
          </w:rPr>
          <w:t>202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93" w:author="Markus Brüderl" w:date="2017-11-21T08:50:00Z"/>
          <w:rFonts w:eastAsiaTheme="minorEastAsia" w:cstheme="minorBidi"/>
          <w:noProof/>
          <w:sz w:val="22"/>
          <w:szCs w:val="22"/>
        </w:rPr>
      </w:pPr>
      <w:ins w:id="19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_Toc499018173 \h </w:instrText>
        </w:r>
        <w:r>
          <w:rPr>
            <w:noProof/>
            <w:webHidden/>
          </w:rPr>
        </w:r>
      </w:ins>
      <w:r>
        <w:rPr>
          <w:noProof/>
          <w:webHidden/>
        </w:rPr>
        <w:fldChar w:fldCharType="separate"/>
      </w:r>
      <w:ins w:id="1995" w:author="Markus Brüderl" w:date="2017-11-21T08:50:00Z">
        <w:r>
          <w:rPr>
            <w:noProof/>
            <w:webHidden/>
          </w:rPr>
          <w:t>202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1996" w:author="Markus Brüderl" w:date="2017-11-21T08:50:00Z"/>
          <w:rFonts w:eastAsiaTheme="minorEastAsia" w:cstheme="minorBidi"/>
          <w:noProof/>
          <w:sz w:val="22"/>
          <w:szCs w:val="22"/>
        </w:rPr>
      </w:pPr>
      <w:ins w:id="19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_Toc499018174 \h </w:instrText>
        </w:r>
        <w:r>
          <w:rPr>
            <w:noProof/>
            <w:webHidden/>
          </w:rPr>
        </w:r>
      </w:ins>
      <w:r>
        <w:rPr>
          <w:noProof/>
          <w:webHidden/>
        </w:rPr>
        <w:fldChar w:fldCharType="separate"/>
      </w:r>
      <w:ins w:id="1998" w:author="Markus Brüderl" w:date="2017-11-21T08:50:00Z">
        <w:r>
          <w:rPr>
            <w:noProof/>
            <w:webHidden/>
          </w:rPr>
          <w:t>202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1999" w:author="Markus Brüderl" w:date="2017-11-21T08:50:00Z"/>
          <w:rFonts w:eastAsiaTheme="minorEastAsia" w:cstheme="minorBidi"/>
          <w:noProof/>
          <w:sz w:val="22"/>
          <w:szCs w:val="22"/>
        </w:rPr>
      </w:pPr>
      <w:ins w:id="20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_Toc499018175 \h </w:instrText>
        </w:r>
        <w:r>
          <w:rPr>
            <w:noProof/>
            <w:webHidden/>
          </w:rPr>
        </w:r>
      </w:ins>
      <w:r>
        <w:rPr>
          <w:noProof/>
          <w:webHidden/>
        </w:rPr>
        <w:fldChar w:fldCharType="separate"/>
      </w:r>
      <w:ins w:id="2001" w:author="Markus Brüderl" w:date="2017-11-21T08:50:00Z">
        <w:r>
          <w:rPr>
            <w:noProof/>
            <w:webHidden/>
          </w:rPr>
          <w:t>202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02" w:author="Markus Brüderl" w:date="2017-11-21T08:50:00Z"/>
          <w:rFonts w:eastAsiaTheme="minorEastAsia" w:cstheme="minorBidi"/>
          <w:noProof/>
          <w:sz w:val="22"/>
          <w:szCs w:val="22"/>
        </w:rPr>
      </w:pPr>
      <w:ins w:id="20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_Toc499018176 \h </w:instrText>
        </w:r>
        <w:r>
          <w:rPr>
            <w:noProof/>
            <w:webHidden/>
          </w:rPr>
        </w:r>
      </w:ins>
      <w:r>
        <w:rPr>
          <w:noProof/>
          <w:webHidden/>
        </w:rPr>
        <w:fldChar w:fldCharType="separate"/>
      </w:r>
      <w:ins w:id="2004" w:author="Markus Brüderl" w:date="2017-11-21T08:50:00Z">
        <w:r>
          <w:rPr>
            <w:noProof/>
            <w:webHidden/>
          </w:rPr>
          <w:t>202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05" w:author="Markus Brüderl" w:date="2017-11-21T08:50:00Z"/>
          <w:rFonts w:eastAsiaTheme="minorEastAsia" w:cstheme="minorBidi"/>
          <w:noProof/>
          <w:sz w:val="22"/>
          <w:szCs w:val="22"/>
        </w:rPr>
      </w:pPr>
      <w:ins w:id="20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_Toc499018177 \h </w:instrText>
        </w:r>
        <w:r>
          <w:rPr>
            <w:noProof/>
            <w:webHidden/>
          </w:rPr>
        </w:r>
      </w:ins>
      <w:r>
        <w:rPr>
          <w:noProof/>
          <w:webHidden/>
        </w:rPr>
        <w:fldChar w:fldCharType="separate"/>
      </w:r>
      <w:ins w:id="2007" w:author="Markus Brüderl" w:date="2017-11-21T08:50:00Z">
        <w:r>
          <w:rPr>
            <w:noProof/>
            <w:webHidden/>
          </w:rPr>
          <w:t>202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008" w:author="Markus Brüderl" w:date="2017-11-21T08:50:00Z"/>
          <w:rFonts w:eastAsiaTheme="minorEastAsia" w:cstheme="minorBidi"/>
          <w:noProof/>
          <w:sz w:val="22"/>
          <w:szCs w:val="22"/>
        </w:rPr>
      </w:pPr>
      <w:ins w:id="20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3.8.17</w:t>
        </w:r>
        <w:r>
          <w:rPr>
            <w:rFonts w:eastAsiaTheme="minorEastAsia" w:cstheme="minorBidi"/>
            <w:noProof/>
            <w:sz w:val="22"/>
            <w:szCs w:val="22"/>
          </w:rPr>
          <w:tab/>
        </w:r>
        <w:r w:rsidRPr="00FC6015">
          <w:rPr>
            <w:rStyle w:val="Hyperlink"/>
            <w:noProof/>
          </w:rPr>
          <w:t>listNationalitaeten</w:t>
        </w:r>
        <w:r>
          <w:rPr>
            <w:noProof/>
            <w:webHidden/>
          </w:rPr>
          <w:tab/>
        </w:r>
        <w:r>
          <w:rPr>
            <w:noProof/>
            <w:webHidden/>
          </w:rPr>
          <w:fldChar w:fldCharType="begin"/>
        </w:r>
        <w:r>
          <w:rPr>
            <w:noProof/>
            <w:webHidden/>
          </w:rPr>
          <w:instrText xml:space="preserve"> PAGEREF _Toc499018178 \h </w:instrText>
        </w:r>
        <w:r>
          <w:rPr>
            <w:noProof/>
            <w:webHidden/>
          </w:rPr>
        </w:r>
      </w:ins>
      <w:r>
        <w:rPr>
          <w:noProof/>
          <w:webHidden/>
        </w:rPr>
        <w:fldChar w:fldCharType="separate"/>
      </w:r>
      <w:ins w:id="2010" w:author="Markus Brüderl" w:date="2017-11-21T08:50:00Z">
        <w:r>
          <w:rPr>
            <w:noProof/>
            <w:webHidden/>
          </w:rPr>
          <w:t>203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11" w:author="Markus Brüderl" w:date="2017-11-21T08:50:00Z"/>
          <w:rFonts w:eastAsiaTheme="minorEastAsia" w:cstheme="minorBidi"/>
          <w:noProof/>
          <w:sz w:val="22"/>
          <w:szCs w:val="22"/>
        </w:rPr>
      </w:pPr>
      <w:ins w:id="20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"_Toc499018179"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_Toc499018179 \h </w:instrText>
        </w:r>
        <w:r>
          <w:rPr>
            <w:noProof/>
            <w:webHidden/>
          </w:rPr>
        </w:r>
      </w:ins>
      <w:r>
        <w:rPr>
          <w:noProof/>
          <w:webHidden/>
        </w:rPr>
        <w:fldChar w:fldCharType="separate"/>
      </w:r>
      <w:ins w:id="2013" w:author="Markus Brüderl" w:date="2017-11-21T08:50:00Z">
        <w:r>
          <w:rPr>
            <w:noProof/>
            <w:webHidden/>
          </w:rPr>
          <w:t>203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14" w:author="Markus Brüderl" w:date="2017-11-21T08:50:00Z"/>
          <w:rFonts w:eastAsiaTheme="minorEastAsia" w:cstheme="minorBidi"/>
          <w:noProof/>
          <w:sz w:val="22"/>
          <w:szCs w:val="22"/>
        </w:rPr>
      </w:pPr>
      <w:ins w:id="20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_Toc499018180 \h </w:instrText>
        </w:r>
        <w:r>
          <w:rPr>
            <w:noProof/>
            <w:webHidden/>
          </w:rPr>
        </w:r>
      </w:ins>
      <w:r>
        <w:rPr>
          <w:noProof/>
          <w:webHidden/>
        </w:rPr>
        <w:fldChar w:fldCharType="separate"/>
      </w:r>
      <w:ins w:id="2016" w:author="Markus Brüderl" w:date="2017-11-21T08:50:00Z">
        <w:r>
          <w:rPr>
            <w:noProof/>
            <w:webHidden/>
          </w:rPr>
          <w:t>203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17" w:author="Markus Brüderl" w:date="2017-11-21T08:50:00Z"/>
          <w:rFonts w:eastAsiaTheme="minorEastAsia" w:cstheme="minorBidi"/>
          <w:noProof/>
          <w:sz w:val="22"/>
          <w:szCs w:val="22"/>
        </w:rPr>
      </w:pPr>
      <w:ins w:id="20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_Toc499018181 \h </w:instrText>
        </w:r>
        <w:r>
          <w:rPr>
            <w:noProof/>
            <w:webHidden/>
          </w:rPr>
        </w:r>
      </w:ins>
      <w:r>
        <w:rPr>
          <w:noProof/>
          <w:webHidden/>
        </w:rPr>
        <w:fldChar w:fldCharType="separate"/>
      </w:r>
      <w:ins w:id="2019" w:author="Markus Brüderl" w:date="2017-11-21T08:50:00Z">
        <w:r>
          <w:rPr>
            <w:noProof/>
            <w:webHidden/>
          </w:rPr>
          <w:t>203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20" w:author="Markus Brüderl" w:date="2017-11-21T08:50:00Z"/>
          <w:rFonts w:eastAsiaTheme="minorEastAsia" w:cstheme="minorBidi"/>
          <w:noProof/>
          <w:sz w:val="22"/>
          <w:szCs w:val="22"/>
        </w:rPr>
      </w:pPr>
      <w:ins w:id="20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_Toc499018182 \h </w:instrText>
        </w:r>
        <w:r>
          <w:rPr>
            <w:noProof/>
            <w:webHidden/>
          </w:rPr>
        </w:r>
      </w:ins>
      <w:r>
        <w:rPr>
          <w:noProof/>
          <w:webHidden/>
        </w:rPr>
        <w:fldChar w:fldCharType="separate"/>
      </w:r>
      <w:ins w:id="2022" w:author="Markus Brüderl" w:date="2017-11-21T08:50:00Z">
        <w:r>
          <w:rPr>
            <w:noProof/>
            <w:webHidden/>
          </w:rPr>
          <w:t>203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23" w:author="Markus Brüderl" w:date="2017-11-21T08:50:00Z"/>
          <w:rFonts w:eastAsiaTheme="minorEastAsia" w:cstheme="minorBidi"/>
          <w:noProof/>
          <w:sz w:val="22"/>
          <w:szCs w:val="22"/>
        </w:rPr>
      </w:pPr>
      <w:ins w:id="20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_Toc499018183 \h </w:instrText>
        </w:r>
        <w:r>
          <w:rPr>
            <w:noProof/>
            <w:webHidden/>
          </w:rPr>
        </w:r>
      </w:ins>
      <w:r>
        <w:rPr>
          <w:noProof/>
          <w:webHidden/>
        </w:rPr>
        <w:fldChar w:fldCharType="separate"/>
      </w:r>
      <w:ins w:id="2025" w:author="Markus Brüderl" w:date="2017-11-21T08:50:00Z">
        <w:r>
          <w:rPr>
            <w:noProof/>
            <w:webHidden/>
          </w:rPr>
          <w:t>203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26" w:author="Markus Brüderl" w:date="2017-11-21T08:50:00Z"/>
          <w:rFonts w:eastAsiaTheme="minorEastAsia" w:cstheme="minorBidi"/>
          <w:noProof/>
          <w:sz w:val="22"/>
          <w:szCs w:val="22"/>
        </w:rPr>
      </w:pPr>
      <w:ins w:id="20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_Toc499018184 \h </w:instrText>
        </w:r>
        <w:r>
          <w:rPr>
            <w:noProof/>
            <w:webHidden/>
          </w:rPr>
        </w:r>
      </w:ins>
      <w:r>
        <w:rPr>
          <w:noProof/>
          <w:webHidden/>
        </w:rPr>
        <w:fldChar w:fldCharType="separate"/>
      </w:r>
      <w:ins w:id="2028" w:author="Markus Brüderl" w:date="2017-11-21T08:50:00Z">
        <w:r>
          <w:rPr>
            <w:noProof/>
            <w:webHidden/>
          </w:rPr>
          <w:t>203</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029" w:author="Markus Brüderl" w:date="2017-11-21T08:50:00Z"/>
          <w:rFonts w:eastAsiaTheme="minorEastAsia" w:cstheme="minorBidi"/>
          <w:noProof/>
          <w:sz w:val="22"/>
          <w:szCs w:val="22"/>
        </w:rPr>
      </w:pPr>
      <w:ins w:id="20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3.8.18</w:t>
        </w:r>
        <w:r>
          <w:rPr>
            <w:rFonts w:eastAsiaTheme="minorEastAsia" w:cstheme="minorBidi"/>
            <w:noProof/>
            <w:sz w:val="22"/>
            <w:szCs w:val="22"/>
          </w:rPr>
          <w:tab/>
        </w:r>
        <w:r w:rsidRPr="00FC6015">
          <w:rPr>
            <w:rStyle w:val="Hyperlink"/>
            <w:noProof/>
          </w:rPr>
          <w:t>listRechtsformen</w:t>
        </w:r>
        <w:r>
          <w:rPr>
            <w:noProof/>
            <w:webHidden/>
          </w:rPr>
          <w:tab/>
        </w:r>
        <w:r>
          <w:rPr>
            <w:noProof/>
            <w:webHidden/>
          </w:rPr>
          <w:fldChar w:fldCharType="begin"/>
        </w:r>
        <w:r>
          <w:rPr>
            <w:noProof/>
            <w:webHidden/>
          </w:rPr>
          <w:instrText xml:space="preserve"> PAGEREF _Toc499018185 \h </w:instrText>
        </w:r>
        <w:r>
          <w:rPr>
            <w:noProof/>
            <w:webHidden/>
          </w:rPr>
        </w:r>
      </w:ins>
      <w:r>
        <w:rPr>
          <w:noProof/>
          <w:webHidden/>
        </w:rPr>
        <w:fldChar w:fldCharType="separate"/>
      </w:r>
      <w:ins w:id="2031" w:author="Markus Brüderl" w:date="2017-11-21T08:50:00Z">
        <w:r>
          <w:rPr>
            <w:noProof/>
            <w:webHidden/>
          </w:rPr>
          <w:t>204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32" w:author="Markus Brüderl" w:date="2017-11-21T08:50:00Z"/>
          <w:rFonts w:eastAsiaTheme="minorEastAsia" w:cstheme="minorBidi"/>
          <w:noProof/>
          <w:sz w:val="22"/>
          <w:szCs w:val="22"/>
        </w:rPr>
      </w:pPr>
      <w:ins w:id="20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3.8.18.1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_Toc499018186 \h </w:instrText>
        </w:r>
        <w:r>
          <w:rPr>
            <w:noProof/>
            <w:webHidden/>
          </w:rPr>
        </w:r>
      </w:ins>
      <w:r>
        <w:rPr>
          <w:noProof/>
          <w:webHidden/>
        </w:rPr>
        <w:fldChar w:fldCharType="separate"/>
      </w:r>
      <w:ins w:id="2034" w:author="Markus Brüderl" w:date="2017-11-21T08:50:00Z">
        <w:r>
          <w:rPr>
            <w:noProof/>
            <w:webHidden/>
          </w:rPr>
          <w:t>204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35" w:author="Markus Brüderl" w:date="2017-11-21T08:50:00Z"/>
          <w:rFonts w:eastAsiaTheme="minorEastAsia" w:cstheme="minorBidi"/>
          <w:noProof/>
          <w:sz w:val="22"/>
          <w:szCs w:val="22"/>
        </w:rPr>
      </w:pPr>
      <w:ins w:id="20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3.8.18.1.1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_Toc499018187 \h </w:instrText>
        </w:r>
        <w:r>
          <w:rPr>
            <w:noProof/>
            <w:webHidden/>
          </w:rPr>
        </w:r>
      </w:ins>
      <w:r>
        <w:rPr>
          <w:noProof/>
          <w:webHidden/>
        </w:rPr>
        <w:fldChar w:fldCharType="separate"/>
      </w:r>
      <w:ins w:id="2037" w:author="Markus Brüderl" w:date="2017-11-21T08:50:00Z">
        <w:r>
          <w:rPr>
            <w:noProof/>
            <w:webHidden/>
          </w:rPr>
          <w:t>204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38" w:author="Markus Brüderl" w:date="2017-11-21T08:50:00Z"/>
          <w:rFonts w:eastAsiaTheme="minorEastAsia" w:cstheme="minorBidi"/>
          <w:noProof/>
          <w:sz w:val="22"/>
          <w:szCs w:val="22"/>
        </w:rPr>
      </w:pPr>
      <w:ins w:id="20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3.8.18.1.2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_Toc499018188 \h </w:instrText>
        </w:r>
        <w:r>
          <w:rPr>
            <w:noProof/>
            <w:webHidden/>
          </w:rPr>
        </w:r>
      </w:ins>
      <w:r>
        <w:rPr>
          <w:noProof/>
          <w:webHidden/>
        </w:rPr>
        <w:fldChar w:fldCharType="separate"/>
      </w:r>
      <w:ins w:id="2040" w:author="Markus Brüderl" w:date="2017-11-21T08:50:00Z">
        <w:r>
          <w:rPr>
            <w:noProof/>
            <w:webHidden/>
          </w:rPr>
          <w:t>204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41" w:author="Markus Brüderl" w:date="2017-11-21T08:50:00Z"/>
          <w:rFonts w:eastAsiaTheme="minorEastAsia" w:cstheme="minorBidi"/>
          <w:noProof/>
          <w:sz w:val="22"/>
          <w:szCs w:val="22"/>
        </w:rPr>
      </w:pPr>
      <w:ins w:id="20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"_Toc499018189"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3.8.18.2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_Toc499018189 \h </w:instrText>
        </w:r>
        <w:r>
          <w:rPr>
            <w:noProof/>
            <w:webHidden/>
          </w:rPr>
        </w:r>
      </w:ins>
      <w:r>
        <w:rPr>
          <w:noProof/>
          <w:webHidden/>
        </w:rPr>
        <w:fldChar w:fldCharType="separate"/>
      </w:r>
      <w:ins w:id="2043" w:author="Markus Brüderl" w:date="2017-11-21T08:50:00Z">
        <w:r>
          <w:rPr>
            <w:noProof/>
            <w:webHidden/>
          </w:rPr>
          <w:t>204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44" w:author="Markus Brüderl" w:date="2017-11-21T08:50:00Z"/>
          <w:rFonts w:eastAsiaTheme="minorEastAsia" w:cstheme="minorBidi"/>
          <w:noProof/>
          <w:sz w:val="22"/>
          <w:szCs w:val="22"/>
        </w:rPr>
      </w:pPr>
      <w:ins w:id="20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3.8.18.2.1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_Toc499018190 \h </w:instrText>
        </w:r>
        <w:r>
          <w:rPr>
            <w:noProof/>
            <w:webHidden/>
          </w:rPr>
        </w:r>
      </w:ins>
      <w:r>
        <w:rPr>
          <w:noProof/>
          <w:webHidden/>
        </w:rPr>
        <w:fldChar w:fldCharType="separate"/>
      </w:r>
      <w:ins w:id="2046" w:author="Markus Brüderl" w:date="2017-11-21T08:50:00Z">
        <w:r>
          <w:rPr>
            <w:noProof/>
            <w:webHidden/>
          </w:rPr>
          <w:t>204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47" w:author="Markus Brüderl" w:date="2017-11-21T08:50:00Z"/>
          <w:rFonts w:eastAsiaTheme="minorEastAsia" w:cstheme="minorBidi"/>
          <w:noProof/>
          <w:sz w:val="22"/>
          <w:szCs w:val="22"/>
        </w:rPr>
      </w:pPr>
      <w:ins w:id="20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3.8.18.2.2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_Toc499018191 \h </w:instrText>
        </w:r>
        <w:r>
          <w:rPr>
            <w:noProof/>
            <w:webHidden/>
          </w:rPr>
        </w:r>
      </w:ins>
      <w:r>
        <w:rPr>
          <w:noProof/>
          <w:webHidden/>
        </w:rPr>
        <w:fldChar w:fldCharType="separate"/>
      </w:r>
      <w:ins w:id="2049" w:author="Markus Brüderl" w:date="2017-11-21T08:50:00Z">
        <w:r>
          <w:rPr>
            <w:noProof/>
            <w:webHidden/>
          </w:rPr>
          <w:t>204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050" w:author="Markus Brüderl" w:date="2017-11-21T08:50:00Z"/>
          <w:rFonts w:eastAsiaTheme="minorEastAsia" w:cstheme="minorBidi"/>
          <w:noProof/>
          <w:sz w:val="22"/>
          <w:szCs w:val="22"/>
        </w:rPr>
      </w:pPr>
      <w:ins w:id="20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3.8.19</w:t>
        </w:r>
        <w:r>
          <w:rPr>
            <w:rFonts w:eastAsiaTheme="minorEastAsia" w:cstheme="minorBidi"/>
            <w:noProof/>
            <w:sz w:val="22"/>
            <w:szCs w:val="22"/>
          </w:rPr>
          <w:tab/>
        </w:r>
        <w:r w:rsidRPr="00FC6015">
          <w:rPr>
            <w:rStyle w:val="Hyperlink"/>
            <w:noProof/>
          </w:rPr>
          <w:t>listSprachen</w:t>
        </w:r>
        <w:r>
          <w:rPr>
            <w:noProof/>
            <w:webHidden/>
          </w:rPr>
          <w:tab/>
        </w:r>
        <w:r>
          <w:rPr>
            <w:noProof/>
            <w:webHidden/>
          </w:rPr>
          <w:fldChar w:fldCharType="begin"/>
        </w:r>
        <w:r>
          <w:rPr>
            <w:noProof/>
            <w:webHidden/>
          </w:rPr>
          <w:instrText xml:space="preserve"> PAGEREF _Toc499018192 \h </w:instrText>
        </w:r>
        <w:r>
          <w:rPr>
            <w:noProof/>
            <w:webHidden/>
          </w:rPr>
        </w:r>
      </w:ins>
      <w:r>
        <w:rPr>
          <w:noProof/>
          <w:webHidden/>
        </w:rPr>
        <w:fldChar w:fldCharType="separate"/>
      </w:r>
      <w:ins w:id="2052" w:author="Markus Brüderl" w:date="2017-11-21T08:50:00Z">
        <w:r>
          <w:rPr>
            <w:noProof/>
            <w:webHidden/>
          </w:rPr>
          <w:t>205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53" w:author="Markus Brüderl" w:date="2017-11-21T08:50:00Z"/>
          <w:rFonts w:eastAsiaTheme="minorEastAsia" w:cstheme="minorBidi"/>
          <w:noProof/>
          <w:sz w:val="22"/>
          <w:szCs w:val="22"/>
        </w:rPr>
      </w:pPr>
      <w:ins w:id="20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3.8.19.1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_Toc499018193 \h </w:instrText>
        </w:r>
        <w:r>
          <w:rPr>
            <w:noProof/>
            <w:webHidden/>
          </w:rPr>
        </w:r>
      </w:ins>
      <w:r>
        <w:rPr>
          <w:noProof/>
          <w:webHidden/>
        </w:rPr>
        <w:fldChar w:fldCharType="separate"/>
      </w:r>
      <w:ins w:id="2055" w:author="Markus Brüderl" w:date="2017-11-21T08:50:00Z">
        <w:r>
          <w:rPr>
            <w:noProof/>
            <w:webHidden/>
          </w:rPr>
          <w:t>205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56" w:author="Markus Brüderl" w:date="2017-11-21T08:50:00Z"/>
          <w:rFonts w:eastAsiaTheme="minorEastAsia" w:cstheme="minorBidi"/>
          <w:noProof/>
          <w:sz w:val="22"/>
          <w:szCs w:val="22"/>
        </w:rPr>
      </w:pPr>
      <w:ins w:id="20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3.8.19.1.1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_Toc499018194 \h </w:instrText>
        </w:r>
        <w:r>
          <w:rPr>
            <w:noProof/>
            <w:webHidden/>
          </w:rPr>
        </w:r>
      </w:ins>
      <w:r>
        <w:rPr>
          <w:noProof/>
          <w:webHidden/>
        </w:rPr>
        <w:fldChar w:fldCharType="separate"/>
      </w:r>
      <w:ins w:id="2058" w:author="Markus Brüderl" w:date="2017-11-21T08:50:00Z">
        <w:r>
          <w:rPr>
            <w:noProof/>
            <w:webHidden/>
          </w:rPr>
          <w:t>205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59" w:author="Markus Brüderl" w:date="2017-11-21T08:50:00Z"/>
          <w:rFonts w:eastAsiaTheme="minorEastAsia" w:cstheme="minorBidi"/>
          <w:noProof/>
          <w:sz w:val="22"/>
          <w:szCs w:val="22"/>
        </w:rPr>
      </w:pPr>
      <w:ins w:id="20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3.8.19.1.2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_Toc499018195 \h </w:instrText>
        </w:r>
        <w:r>
          <w:rPr>
            <w:noProof/>
            <w:webHidden/>
          </w:rPr>
        </w:r>
      </w:ins>
      <w:r>
        <w:rPr>
          <w:noProof/>
          <w:webHidden/>
        </w:rPr>
        <w:fldChar w:fldCharType="separate"/>
      </w:r>
      <w:ins w:id="2061" w:author="Markus Brüderl" w:date="2017-11-21T08:50:00Z">
        <w:r>
          <w:rPr>
            <w:noProof/>
            <w:webHidden/>
          </w:rPr>
          <w:t>205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62" w:author="Markus Brüderl" w:date="2017-11-21T08:50:00Z"/>
          <w:rFonts w:eastAsiaTheme="minorEastAsia" w:cstheme="minorBidi"/>
          <w:noProof/>
          <w:sz w:val="22"/>
          <w:szCs w:val="22"/>
        </w:rPr>
      </w:pPr>
      <w:ins w:id="20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3.8.19.2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_Toc499018196 \h </w:instrText>
        </w:r>
        <w:r>
          <w:rPr>
            <w:noProof/>
            <w:webHidden/>
          </w:rPr>
        </w:r>
      </w:ins>
      <w:r>
        <w:rPr>
          <w:noProof/>
          <w:webHidden/>
        </w:rPr>
        <w:fldChar w:fldCharType="separate"/>
      </w:r>
      <w:ins w:id="2064" w:author="Markus Brüderl" w:date="2017-11-21T08:50:00Z">
        <w:r>
          <w:rPr>
            <w:noProof/>
            <w:webHidden/>
          </w:rPr>
          <w:t>205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65" w:author="Markus Brüderl" w:date="2017-11-21T08:50:00Z"/>
          <w:rFonts w:eastAsiaTheme="minorEastAsia" w:cstheme="minorBidi"/>
          <w:noProof/>
          <w:sz w:val="22"/>
          <w:szCs w:val="22"/>
        </w:rPr>
      </w:pPr>
      <w:ins w:id="20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3.8.19.2.1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_Toc499018197 \h </w:instrText>
        </w:r>
        <w:r>
          <w:rPr>
            <w:noProof/>
            <w:webHidden/>
          </w:rPr>
        </w:r>
      </w:ins>
      <w:r>
        <w:rPr>
          <w:noProof/>
          <w:webHidden/>
        </w:rPr>
        <w:fldChar w:fldCharType="separate"/>
      </w:r>
      <w:ins w:id="2067" w:author="Markus Brüderl" w:date="2017-11-21T08:50:00Z">
        <w:r>
          <w:rPr>
            <w:noProof/>
            <w:webHidden/>
          </w:rPr>
          <w:t>205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68" w:author="Markus Brüderl" w:date="2017-11-21T08:50:00Z"/>
          <w:rFonts w:eastAsiaTheme="minorEastAsia" w:cstheme="minorBidi"/>
          <w:noProof/>
          <w:sz w:val="22"/>
          <w:szCs w:val="22"/>
        </w:rPr>
      </w:pPr>
      <w:ins w:id="20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3.8.19.2.2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_Toc499018198 \h </w:instrText>
        </w:r>
        <w:r>
          <w:rPr>
            <w:noProof/>
            <w:webHidden/>
          </w:rPr>
        </w:r>
      </w:ins>
      <w:r>
        <w:rPr>
          <w:noProof/>
          <w:webHidden/>
        </w:rPr>
        <w:fldChar w:fldCharType="separate"/>
      </w:r>
      <w:ins w:id="2070" w:author="Markus Brüderl" w:date="2017-11-21T08:50:00Z">
        <w:r>
          <w:rPr>
            <w:noProof/>
            <w:webHidden/>
          </w:rPr>
          <w:t>205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071" w:author="Markus Brüderl" w:date="2017-11-21T08:50:00Z"/>
          <w:rFonts w:eastAsiaTheme="minorEastAsia" w:cstheme="minorBidi"/>
          <w:noProof/>
          <w:sz w:val="22"/>
          <w:szCs w:val="22"/>
        </w:rPr>
      </w:pPr>
      <w:ins w:id="20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"_Toc499018199"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3.8.20</w:t>
        </w:r>
        <w:r>
          <w:rPr>
            <w:rFonts w:eastAsiaTheme="minorEastAsia" w:cstheme="minorBidi"/>
            <w:noProof/>
            <w:sz w:val="22"/>
            <w:szCs w:val="22"/>
          </w:rPr>
          <w:tab/>
        </w:r>
        <w:r w:rsidRPr="00FC6015">
          <w:rPr>
            <w:rStyle w:val="Hyperlink"/>
            <w:noProof/>
          </w:rPr>
          <w:t>listUnterstuetzungsarten</w:t>
        </w:r>
        <w:r>
          <w:rPr>
            <w:noProof/>
            <w:webHidden/>
          </w:rPr>
          <w:tab/>
        </w:r>
        <w:r>
          <w:rPr>
            <w:noProof/>
            <w:webHidden/>
          </w:rPr>
          <w:fldChar w:fldCharType="begin"/>
        </w:r>
        <w:r>
          <w:rPr>
            <w:noProof/>
            <w:webHidden/>
          </w:rPr>
          <w:instrText xml:space="preserve"> PAGEREF _Toc499018199 \h </w:instrText>
        </w:r>
        <w:r>
          <w:rPr>
            <w:noProof/>
            <w:webHidden/>
          </w:rPr>
        </w:r>
      </w:ins>
      <w:r>
        <w:rPr>
          <w:noProof/>
          <w:webHidden/>
        </w:rPr>
        <w:fldChar w:fldCharType="separate"/>
      </w:r>
      <w:ins w:id="2073" w:author="Markus Brüderl" w:date="2017-11-21T08:50:00Z">
        <w:r>
          <w:rPr>
            <w:noProof/>
            <w:webHidden/>
          </w:rPr>
          <w:t>206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74" w:author="Markus Brüderl" w:date="2017-11-21T08:50:00Z"/>
          <w:rFonts w:eastAsiaTheme="minorEastAsia" w:cstheme="minorBidi"/>
          <w:noProof/>
          <w:sz w:val="22"/>
          <w:szCs w:val="22"/>
        </w:rPr>
      </w:pPr>
      <w:ins w:id="20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_Toc499018200 \h </w:instrText>
        </w:r>
        <w:r>
          <w:rPr>
            <w:noProof/>
            <w:webHidden/>
          </w:rPr>
        </w:r>
      </w:ins>
      <w:r>
        <w:rPr>
          <w:noProof/>
          <w:webHidden/>
        </w:rPr>
        <w:fldChar w:fldCharType="separate"/>
      </w:r>
      <w:ins w:id="2076" w:author="Markus Brüderl" w:date="2017-11-21T08:50:00Z">
        <w:r>
          <w:rPr>
            <w:noProof/>
            <w:webHidden/>
          </w:rPr>
          <w:t>206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77" w:author="Markus Brüderl" w:date="2017-11-21T08:50:00Z"/>
          <w:rFonts w:eastAsiaTheme="minorEastAsia" w:cstheme="minorBidi"/>
          <w:noProof/>
          <w:sz w:val="22"/>
          <w:szCs w:val="22"/>
        </w:rPr>
      </w:pPr>
      <w:ins w:id="20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_Toc499018201 \h </w:instrText>
        </w:r>
        <w:r>
          <w:rPr>
            <w:noProof/>
            <w:webHidden/>
          </w:rPr>
        </w:r>
      </w:ins>
      <w:r>
        <w:rPr>
          <w:noProof/>
          <w:webHidden/>
        </w:rPr>
        <w:fldChar w:fldCharType="separate"/>
      </w:r>
      <w:ins w:id="2079" w:author="Markus Brüderl" w:date="2017-11-21T08:50:00Z">
        <w:r>
          <w:rPr>
            <w:noProof/>
            <w:webHidden/>
          </w:rPr>
          <w:t>206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80" w:author="Markus Brüderl" w:date="2017-11-21T08:50:00Z"/>
          <w:rFonts w:eastAsiaTheme="minorEastAsia" w:cstheme="minorBidi"/>
          <w:noProof/>
          <w:sz w:val="22"/>
          <w:szCs w:val="22"/>
        </w:rPr>
      </w:pPr>
      <w:ins w:id="20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_Toc499018202 \h </w:instrText>
        </w:r>
        <w:r>
          <w:rPr>
            <w:noProof/>
            <w:webHidden/>
          </w:rPr>
        </w:r>
      </w:ins>
      <w:r>
        <w:rPr>
          <w:noProof/>
          <w:webHidden/>
        </w:rPr>
        <w:fldChar w:fldCharType="separate"/>
      </w:r>
      <w:ins w:id="2082" w:author="Markus Brüderl" w:date="2017-11-21T08:50:00Z">
        <w:r>
          <w:rPr>
            <w:noProof/>
            <w:webHidden/>
          </w:rPr>
          <w:t>206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83" w:author="Markus Brüderl" w:date="2017-11-21T08:50:00Z"/>
          <w:rFonts w:eastAsiaTheme="minorEastAsia" w:cstheme="minorBidi"/>
          <w:noProof/>
          <w:sz w:val="22"/>
          <w:szCs w:val="22"/>
        </w:rPr>
      </w:pPr>
      <w:ins w:id="20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_Toc499018203 \h </w:instrText>
        </w:r>
        <w:r>
          <w:rPr>
            <w:noProof/>
            <w:webHidden/>
          </w:rPr>
        </w:r>
      </w:ins>
      <w:r>
        <w:rPr>
          <w:noProof/>
          <w:webHidden/>
        </w:rPr>
        <w:fldChar w:fldCharType="separate"/>
      </w:r>
      <w:ins w:id="2085" w:author="Markus Brüderl" w:date="2017-11-21T08:50:00Z">
        <w:r>
          <w:rPr>
            <w:noProof/>
            <w:webHidden/>
          </w:rPr>
          <w:t>206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86" w:author="Markus Brüderl" w:date="2017-11-21T08:50:00Z"/>
          <w:rFonts w:eastAsiaTheme="minorEastAsia" w:cstheme="minorBidi"/>
          <w:noProof/>
          <w:sz w:val="22"/>
          <w:szCs w:val="22"/>
        </w:rPr>
      </w:pPr>
      <w:ins w:id="20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_Toc499018204 \h </w:instrText>
        </w:r>
        <w:r>
          <w:rPr>
            <w:noProof/>
            <w:webHidden/>
          </w:rPr>
        </w:r>
      </w:ins>
      <w:r>
        <w:rPr>
          <w:noProof/>
          <w:webHidden/>
        </w:rPr>
        <w:fldChar w:fldCharType="separate"/>
      </w:r>
      <w:ins w:id="2088" w:author="Markus Brüderl" w:date="2017-11-21T08:50:00Z">
        <w:r>
          <w:rPr>
            <w:noProof/>
            <w:webHidden/>
          </w:rPr>
          <w:t>206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89" w:author="Markus Brüderl" w:date="2017-11-21T08:50:00Z"/>
          <w:rFonts w:eastAsiaTheme="minorEastAsia" w:cstheme="minorBidi"/>
          <w:noProof/>
          <w:sz w:val="22"/>
          <w:szCs w:val="22"/>
        </w:rPr>
      </w:pPr>
      <w:ins w:id="20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_Toc499018205 \h </w:instrText>
        </w:r>
        <w:r>
          <w:rPr>
            <w:noProof/>
            <w:webHidden/>
          </w:rPr>
        </w:r>
      </w:ins>
      <w:r>
        <w:rPr>
          <w:noProof/>
          <w:webHidden/>
        </w:rPr>
        <w:fldChar w:fldCharType="separate"/>
      </w:r>
      <w:ins w:id="2091" w:author="Markus Brüderl" w:date="2017-11-21T08:50:00Z">
        <w:r>
          <w:rPr>
            <w:noProof/>
            <w:webHidden/>
          </w:rPr>
          <w:t>206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092" w:author="Markus Brüderl" w:date="2017-11-21T08:50:00Z"/>
          <w:rFonts w:eastAsiaTheme="minorEastAsia" w:cstheme="minorBidi"/>
          <w:noProof/>
          <w:sz w:val="22"/>
          <w:szCs w:val="22"/>
        </w:rPr>
      </w:pPr>
      <w:ins w:id="20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w:t>
        </w:r>
        <w:r>
          <w:rPr>
            <w:rFonts w:eastAsiaTheme="minorEastAsia" w:cstheme="minorBidi"/>
            <w:noProof/>
            <w:sz w:val="22"/>
            <w:szCs w:val="22"/>
          </w:rPr>
          <w:tab/>
        </w:r>
        <w:r w:rsidRPr="00FC6015">
          <w:rPr>
            <w:rStyle w:val="Hyperlink"/>
            <w:noProof/>
          </w:rPr>
          <w:t>listVerwendungszweck</w:t>
        </w:r>
        <w:r>
          <w:rPr>
            <w:noProof/>
            <w:webHidden/>
          </w:rPr>
          <w:tab/>
        </w:r>
        <w:r>
          <w:rPr>
            <w:noProof/>
            <w:webHidden/>
          </w:rPr>
          <w:fldChar w:fldCharType="begin"/>
        </w:r>
        <w:r>
          <w:rPr>
            <w:noProof/>
            <w:webHidden/>
          </w:rPr>
          <w:instrText xml:space="preserve"> PAGEREF _Toc499018206 \h </w:instrText>
        </w:r>
        <w:r>
          <w:rPr>
            <w:noProof/>
            <w:webHidden/>
          </w:rPr>
        </w:r>
      </w:ins>
      <w:r>
        <w:rPr>
          <w:noProof/>
          <w:webHidden/>
        </w:rPr>
        <w:fldChar w:fldCharType="separate"/>
      </w:r>
      <w:ins w:id="2094" w:author="Markus Brüderl" w:date="2017-11-21T08:50:00Z">
        <w:r>
          <w:rPr>
            <w:noProof/>
            <w:webHidden/>
          </w:rPr>
          <w:t>207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095" w:author="Markus Brüderl" w:date="2017-11-21T08:50:00Z"/>
          <w:rFonts w:eastAsiaTheme="minorEastAsia" w:cstheme="minorBidi"/>
          <w:noProof/>
          <w:sz w:val="22"/>
          <w:szCs w:val="22"/>
        </w:rPr>
      </w:pPr>
      <w:ins w:id="20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_Toc499018207 \h </w:instrText>
        </w:r>
        <w:r>
          <w:rPr>
            <w:noProof/>
            <w:webHidden/>
          </w:rPr>
        </w:r>
      </w:ins>
      <w:r>
        <w:rPr>
          <w:noProof/>
          <w:webHidden/>
        </w:rPr>
        <w:fldChar w:fldCharType="separate"/>
      </w:r>
      <w:ins w:id="2097" w:author="Markus Brüderl" w:date="2017-11-21T08:50:00Z">
        <w:r>
          <w:rPr>
            <w:noProof/>
            <w:webHidden/>
          </w:rPr>
          <w:t>207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098" w:author="Markus Brüderl" w:date="2017-11-21T08:50:00Z"/>
          <w:rFonts w:eastAsiaTheme="minorEastAsia" w:cstheme="minorBidi"/>
          <w:noProof/>
          <w:sz w:val="22"/>
          <w:szCs w:val="22"/>
        </w:rPr>
      </w:pPr>
      <w:ins w:id="20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_Toc499018208 \h </w:instrText>
        </w:r>
        <w:r>
          <w:rPr>
            <w:noProof/>
            <w:webHidden/>
          </w:rPr>
        </w:r>
      </w:ins>
      <w:r>
        <w:rPr>
          <w:noProof/>
          <w:webHidden/>
        </w:rPr>
        <w:fldChar w:fldCharType="separate"/>
      </w:r>
      <w:ins w:id="2100" w:author="Markus Brüderl" w:date="2017-11-21T08:50:00Z">
        <w:r>
          <w:rPr>
            <w:noProof/>
            <w:webHidden/>
          </w:rPr>
          <w:t>207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01" w:author="Markus Brüderl" w:date="2017-11-21T08:50:00Z"/>
          <w:rFonts w:eastAsiaTheme="minorEastAsia" w:cstheme="minorBidi"/>
          <w:noProof/>
          <w:sz w:val="22"/>
          <w:szCs w:val="22"/>
        </w:rPr>
      </w:pPr>
      <w:ins w:id="21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"_Toc499018209"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_Toc499018209 \h </w:instrText>
        </w:r>
        <w:r>
          <w:rPr>
            <w:noProof/>
            <w:webHidden/>
          </w:rPr>
        </w:r>
      </w:ins>
      <w:r>
        <w:rPr>
          <w:noProof/>
          <w:webHidden/>
        </w:rPr>
        <w:fldChar w:fldCharType="separate"/>
      </w:r>
      <w:ins w:id="2103" w:author="Markus Brüderl" w:date="2017-11-21T08:50:00Z">
        <w:r>
          <w:rPr>
            <w:noProof/>
            <w:webHidden/>
          </w:rPr>
          <w:t>207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04" w:author="Markus Brüderl" w:date="2017-11-21T08:50:00Z"/>
          <w:rFonts w:eastAsiaTheme="minorEastAsia" w:cstheme="minorBidi"/>
          <w:noProof/>
          <w:sz w:val="22"/>
          <w:szCs w:val="22"/>
        </w:rPr>
      </w:pPr>
      <w:ins w:id="21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_Toc499018210 \h </w:instrText>
        </w:r>
        <w:r>
          <w:rPr>
            <w:noProof/>
            <w:webHidden/>
          </w:rPr>
        </w:r>
      </w:ins>
      <w:r>
        <w:rPr>
          <w:noProof/>
          <w:webHidden/>
        </w:rPr>
        <w:fldChar w:fldCharType="separate"/>
      </w:r>
      <w:ins w:id="2106" w:author="Markus Brüderl" w:date="2017-11-21T08:50:00Z">
        <w:r>
          <w:rPr>
            <w:noProof/>
            <w:webHidden/>
          </w:rPr>
          <w:t>207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07" w:author="Markus Brüderl" w:date="2017-11-21T08:50:00Z"/>
          <w:rFonts w:eastAsiaTheme="minorEastAsia" w:cstheme="minorBidi"/>
          <w:noProof/>
          <w:sz w:val="22"/>
          <w:szCs w:val="22"/>
        </w:rPr>
      </w:pPr>
      <w:ins w:id="21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_Toc499018211 \h </w:instrText>
        </w:r>
        <w:r>
          <w:rPr>
            <w:noProof/>
            <w:webHidden/>
          </w:rPr>
        </w:r>
      </w:ins>
      <w:r>
        <w:rPr>
          <w:noProof/>
          <w:webHidden/>
        </w:rPr>
        <w:fldChar w:fldCharType="separate"/>
      </w:r>
      <w:ins w:id="2109" w:author="Markus Brüderl" w:date="2017-11-21T08:50:00Z">
        <w:r>
          <w:rPr>
            <w:noProof/>
            <w:webHidden/>
          </w:rPr>
          <w:t>207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10" w:author="Markus Brüderl" w:date="2017-11-21T08:50:00Z"/>
          <w:rFonts w:eastAsiaTheme="minorEastAsia" w:cstheme="minorBidi"/>
          <w:noProof/>
          <w:sz w:val="22"/>
          <w:szCs w:val="22"/>
        </w:rPr>
      </w:pPr>
      <w:ins w:id="21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_Toc499018212 \h </w:instrText>
        </w:r>
        <w:r>
          <w:rPr>
            <w:noProof/>
            <w:webHidden/>
          </w:rPr>
        </w:r>
      </w:ins>
      <w:r>
        <w:rPr>
          <w:noProof/>
          <w:webHidden/>
        </w:rPr>
        <w:fldChar w:fldCharType="separate"/>
      </w:r>
      <w:ins w:id="2112" w:author="Markus Brüderl" w:date="2017-11-21T08:50:00Z">
        <w:r>
          <w:rPr>
            <w:noProof/>
            <w:webHidden/>
          </w:rPr>
          <w:t>207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113" w:author="Markus Brüderl" w:date="2017-11-21T08:50:00Z"/>
          <w:rFonts w:eastAsiaTheme="minorEastAsia" w:cstheme="minorBidi"/>
          <w:noProof/>
          <w:sz w:val="22"/>
          <w:szCs w:val="22"/>
        </w:rPr>
      </w:pPr>
      <w:ins w:id="21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w:t>
        </w:r>
        <w:r>
          <w:rPr>
            <w:rFonts w:eastAsiaTheme="minorEastAsia" w:cstheme="minorBidi"/>
            <w:noProof/>
            <w:sz w:val="22"/>
            <w:szCs w:val="22"/>
          </w:rPr>
          <w:tab/>
        </w:r>
        <w:r w:rsidRPr="00FC6015">
          <w:rPr>
            <w:rStyle w:val="Hyperlink"/>
            <w:noProof/>
          </w:rPr>
          <w:t>listWeitereAuslagenarten</w:t>
        </w:r>
        <w:r>
          <w:rPr>
            <w:noProof/>
            <w:webHidden/>
          </w:rPr>
          <w:tab/>
        </w:r>
        <w:r>
          <w:rPr>
            <w:noProof/>
            <w:webHidden/>
          </w:rPr>
          <w:fldChar w:fldCharType="begin"/>
        </w:r>
        <w:r>
          <w:rPr>
            <w:noProof/>
            <w:webHidden/>
          </w:rPr>
          <w:instrText xml:space="preserve"> PAGEREF _Toc499018213 \h </w:instrText>
        </w:r>
        <w:r>
          <w:rPr>
            <w:noProof/>
            <w:webHidden/>
          </w:rPr>
        </w:r>
      </w:ins>
      <w:r>
        <w:rPr>
          <w:noProof/>
          <w:webHidden/>
        </w:rPr>
        <w:fldChar w:fldCharType="separate"/>
      </w:r>
      <w:ins w:id="2115" w:author="Markus Brüderl" w:date="2017-11-21T08:50:00Z">
        <w:r>
          <w:rPr>
            <w:noProof/>
            <w:webHidden/>
          </w:rPr>
          <w:t>208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16" w:author="Markus Brüderl" w:date="2017-11-21T08:50:00Z"/>
          <w:rFonts w:eastAsiaTheme="minorEastAsia" w:cstheme="minorBidi"/>
          <w:noProof/>
          <w:sz w:val="22"/>
          <w:szCs w:val="22"/>
        </w:rPr>
      </w:pPr>
      <w:ins w:id="21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_Toc499018214 \h </w:instrText>
        </w:r>
        <w:r>
          <w:rPr>
            <w:noProof/>
            <w:webHidden/>
          </w:rPr>
        </w:r>
      </w:ins>
      <w:r>
        <w:rPr>
          <w:noProof/>
          <w:webHidden/>
        </w:rPr>
        <w:fldChar w:fldCharType="separate"/>
      </w:r>
      <w:ins w:id="2118" w:author="Markus Brüderl" w:date="2017-11-21T08:50:00Z">
        <w:r>
          <w:rPr>
            <w:noProof/>
            <w:webHidden/>
          </w:rPr>
          <w:t>208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19" w:author="Markus Brüderl" w:date="2017-11-21T08:50:00Z"/>
          <w:rFonts w:eastAsiaTheme="minorEastAsia" w:cstheme="minorBidi"/>
          <w:noProof/>
          <w:sz w:val="22"/>
          <w:szCs w:val="22"/>
        </w:rPr>
      </w:pPr>
      <w:ins w:id="21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_Toc499018215 \h </w:instrText>
        </w:r>
        <w:r>
          <w:rPr>
            <w:noProof/>
            <w:webHidden/>
          </w:rPr>
        </w:r>
      </w:ins>
      <w:r>
        <w:rPr>
          <w:noProof/>
          <w:webHidden/>
        </w:rPr>
        <w:fldChar w:fldCharType="separate"/>
      </w:r>
      <w:ins w:id="2121" w:author="Markus Brüderl" w:date="2017-11-21T08:50:00Z">
        <w:r>
          <w:rPr>
            <w:noProof/>
            <w:webHidden/>
          </w:rPr>
          <w:t>208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22" w:author="Markus Brüderl" w:date="2017-11-21T08:50:00Z"/>
          <w:rFonts w:eastAsiaTheme="minorEastAsia" w:cstheme="minorBidi"/>
          <w:noProof/>
          <w:sz w:val="22"/>
          <w:szCs w:val="22"/>
        </w:rPr>
      </w:pPr>
      <w:ins w:id="21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_Toc499018216 \h </w:instrText>
        </w:r>
        <w:r>
          <w:rPr>
            <w:noProof/>
            <w:webHidden/>
          </w:rPr>
        </w:r>
      </w:ins>
      <w:r>
        <w:rPr>
          <w:noProof/>
          <w:webHidden/>
        </w:rPr>
        <w:fldChar w:fldCharType="separate"/>
      </w:r>
      <w:ins w:id="2124" w:author="Markus Brüderl" w:date="2017-11-21T08:50:00Z">
        <w:r>
          <w:rPr>
            <w:noProof/>
            <w:webHidden/>
          </w:rPr>
          <w:t>208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25" w:author="Markus Brüderl" w:date="2017-11-21T08:50:00Z"/>
          <w:rFonts w:eastAsiaTheme="minorEastAsia" w:cstheme="minorBidi"/>
          <w:noProof/>
          <w:sz w:val="22"/>
          <w:szCs w:val="22"/>
        </w:rPr>
      </w:pPr>
      <w:ins w:id="21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_Toc499018217 \h </w:instrText>
        </w:r>
        <w:r>
          <w:rPr>
            <w:noProof/>
            <w:webHidden/>
          </w:rPr>
        </w:r>
      </w:ins>
      <w:r>
        <w:rPr>
          <w:noProof/>
          <w:webHidden/>
        </w:rPr>
        <w:fldChar w:fldCharType="separate"/>
      </w:r>
      <w:ins w:id="2127" w:author="Markus Brüderl" w:date="2017-11-21T08:50:00Z">
        <w:r>
          <w:rPr>
            <w:noProof/>
            <w:webHidden/>
          </w:rPr>
          <w:t>208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28" w:author="Markus Brüderl" w:date="2017-11-21T08:50:00Z"/>
          <w:rFonts w:eastAsiaTheme="minorEastAsia" w:cstheme="minorBidi"/>
          <w:noProof/>
          <w:sz w:val="22"/>
          <w:szCs w:val="22"/>
        </w:rPr>
      </w:pPr>
      <w:ins w:id="21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_Toc499018218 \h </w:instrText>
        </w:r>
        <w:r>
          <w:rPr>
            <w:noProof/>
            <w:webHidden/>
          </w:rPr>
        </w:r>
      </w:ins>
      <w:r>
        <w:rPr>
          <w:noProof/>
          <w:webHidden/>
        </w:rPr>
        <w:fldChar w:fldCharType="separate"/>
      </w:r>
      <w:ins w:id="2130" w:author="Markus Brüderl" w:date="2017-11-21T08:50:00Z">
        <w:r>
          <w:rPr>
            <w:noProof/>
            <w:webHidden/>
          </w:rPr>
          <w:t>208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31" w:author="Markus Brüderl" w:date="2017-11-21T08:50:00Z"/>
          <w:rFonts w:eastAsiaTheme="minorEastAsia" w:cstheme="minorBidi"/>
          <w:noProof/>
          <w:sz w:val="22"/>
          <w:szCs w:val="22"/>
        </w:rPr>
      </w:pPr>
      <w:ins w:id="21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"_Toc499018219"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_Toc499018219 \h </w:instrText>
        </w:r>
        <w:r>
          <w:rPr>
            <w:noProof/>
            <w:webHidden/>
          </w:rPr>
        </w:r>
      </w:ins>
      <w:r>
        <w:rPr>
          <w:noProof/>
          <w:webHidden/>
        </w:rPr>
        <w:fldChar w:fldCharType="separate"/>
      </w:r>
      <w:ins w:id="2133" w:author="Markus Brüderl" w:date="2017-11-21T08:50:00Z">
        <w:r>
          <w:rPr>
            <w:noProof/>
            <w:webHidden/>
          </w:rPr>
          <w:t>208</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134" w:author="Markus Brüderl" w:date="2017-11-21T08:50:00Z"/>
          <w:rFonts w:eastAsiaTheme="minorEastAsia" w:cstheme="minorBidi"/>
          <w:noProof/>
          <w:sz w:val="22"/>
          <w:szCs w:val="22"/>
        </w:rPr>
      </w:pPr>
      <w:ins w:id="2135"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"_Toc499018220"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3.8.23</w:t>
        </w:r>
        <w:r>
          <w:rPr>
            <w:rFonts w:eastAsiaTheme="minorEastAsia" w:cstheme="minorBidi"/>
            <w:noProof/>
            <w:sz w:val="22"/>
            <w:szCs w:val="22"/>
          </w:rPr>
          <w:tab/>
        </w:r>
        <w:r w:rsidRPr="00FC6015">
          <w:rPr>
            <w:rStyle w:val="Hyperlink"/>
            <w:noProof/>
          </w:rPr>
          <w:t>listWohnSituationen</w:t>
        </w:r>
        <w:r>
          <w:rPr>
            <w:noProof/>
            <w:webHidden/>
          </w:rPr>
          <w:tab/>
        </w:r>
        <w:r>
          <w:rPr>
            <w:noProof/>
            <w:webHidden/>
          </w:rPr>
          <w:fldChar w:fldCharType="begin"/>
        </w:r>
        <w:r>
          <w:rPr>
            <w:noProof/>
            <w:webHidden/>
          </w:rPr>
          <w:instrText xml:space="preserve"> PAGEREF _Toc499018220 \h </w:instrText>
        </w:r>
        <w:r>
          <w:rPr>
            <w:noProof/>
            <w:webHidden/>
          </w:rPr>
        </w:r>
      </w:ins>
      <w:r>
        <w:rPr>
          <w:noProof/>
          <w:webHidden/>
        </w:rPr>
        <w:fldChar w:fldCharType="separate"/>
      </w:r>
      <w:ins w:id="2136" w:author="Markus Brüderl" w:date="2017-11-21T08:50:00Z">
        <w:r>
          <w:rPr>
            <w:noProof/>
            <w:webHidden/>
          </w:rPr>
          <w:t>209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37" w:author="Markus Brüderl" w:date="2017-11-21T08:50:00Z"/>
          <w:rFonts w:eastAsiaTheme="minorEastAsia" w:cstheme="minorBidi"/>
          <w:noProof/>
          <w:sz w:val="22"/>
          <w:szCs w:val="22"/>
        </w:rPr>
      </w:pPr>
      <w:ins w:id="21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_Toc499018221 \h </w:instrText>
        </w:r>
        <w:r>
          <w:rPr>
            <w:noProof/>
            <w:webHidden/>
          </w:rPr>
        </w:r>
      </w:ins>
      <w:r>
        <w:rPr>
          <w:noProof/>
          <w:webHidden/>
        </w:rPr>
        <w:fldChar w:fldCharType="separate"/>
      </w:r>
      <w:ins w:id="2139" w:author="Markus Brüderl" w:date="2017-11-21T08:50:00Z">
        <w:r>
          <w:rPr>
            <w:noProof/>
            <w:webHidden/>
          </w:rPr>
          <w:t>209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40" w:author="Markus Brüderl" w:date="2017-11-21T08:50:00Z"/>
          <w:rFonts w:eastAsiaTheme="minorEastAsia" w:cstheme="minorBidi"/>
          <w:noProof/>
          <w:sz w:val="22"/>
          <w:szCs w:val="22"/>
        </w:rPr>
      </w:pPr>
      <w:ins w:id="21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_Toc499018222 \h </w:instrText>
        </w:r>
        <w:r>
          <w:rPr>
            <w:noProof/>
            <w:webHidden/>
          </w:rPr>
        </w:r>
      </w:ins>
      <w:r>
        <w:rPr>
          <w:noProof/>
          <w:webHidden/>
        </w:rPr>
        <w:fldChar w:fldCharType="separate"/>
      </w:r>
      <w:ins w:id="2142" w:author="Markus Brüderl" w:date="2017-11-21T08:50:00Z">
        <w:r>
          <w:rPr>
            <w:noProof/>
            <w:webHidden/>
          </w:rPr>
          <w:t>209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43" w:author="Markus Brüderl" w:date="2017-11-21T08:50:00Z"/>
          <w:rFonts w:eastAsiaTheme="minorEastAsia" w:cstheme="minorBidi"/>
          <w:noProof/>
          <w:sz w:val="22"/>
          <w:szCs w:val="22"/>
        </w:rPr>
      </w:pPr>
      <w:ins w:id="21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_Toc499018223 \h </w:instrText>
        </w:r>
        <w:r>
          <w:rPr>
            <w:noProof/>
            <w:webHidden/>
          </w:rPr>
        </w:r>
      </w:ins>
      <w:r>
        <w:rPr>
          <w:noProof/>
          <w:webHidden/>
        </w:rPr>
        <w:fldChar w:fldCharType="separate"/>
      </w:r>
      <w:ins w:id="2145" w:author="Markus Brüderl" w:date="2017-11-21T08:50:00Z">
        <w:r>
          <w:rPr>
            <w:noProof/>
            <w:webHidden/>
          </w:rPr>
          <w:t>209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46" w:author="Markus Brüderl" w:date="2017-11-21T08:50:00Z"/>
          <w:rFonts w:eastAsiaTheme="minorEastAsia" w:cstheme="minorBidi"/>
          <w:noProof/>
          <w:sz w:val="22"/>
          <w:szCs w:val="22"/>
        </w:rPr>
      </w:pPr>
      <w:ins w:id="21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_Toc499018224 \h </w:instrText>
        </w:r>
        <w:r>
          <w:rPr>
            <w:noProof/>
            <w:webHidden/>
          </w:rPr>
        </w:r>
      </w:ins>
      <w:r>
        <w:rPr>
          <w:noProof/>
          <w:webHidden/>
        </w:rPr>
        <w:fldChar w:fldCharType="separate"/>
      </w:r>
      <w:ins w:id="2148" w:author="Markus Brüderl" w:date="2017-11-21T08:50:00Z">
        <w:r>
          <w:rPr>
            <w:noProof/>
            <w:webHidden/>
          </w:rPr>
          <w:t>209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49" w:author="Markus Brüderl" w:date="2017-11-21T08:50:00Z"/>
          <w:rFonts w:eastAsiaTheme="minorEastAsia" w:cstheme="minorBidi"/>
          <w:noProof/>
          <w:sz w:val="22"/>
          <w:szCs w:val="22"/>
        </w:rPr>
      </w:pPr>
      <w:ins w:id="21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_Toc499018225 \h </w:instrText>
        </w:r>
        <w:r>
          <w:rPr>
            <w:noProof/>
            <w:webHidden/>
          </w:rPr>
        </w:r>
      </w:ins>
      <w:r>
        <w:rPr>
          <w:noProof/>
          <w:webHidden/>
        </w:rPr>
        <w:fldChar w:fldCharType="separate"/>
      </w:r>
      <w:ins w:id="2151" w:author="Markus Brüderl" w:date="2017-11-21T08:50:00Z">
        <w:r>
          <w:rPr>
            <w:noProof/>
            <w:webHidden/>
          </w:rPr>
          <w:t>209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52" w:author="Markus Brüderl" w:date="2017-11-21T08:50:00Z"/>
          <w:rFonts w:eastAsiaTheme="minorEastAsia" w:cstheme="minorBidi"/>
          <w:noProof/>
          <w:sz w:val="22"/>
          <w:szCs w:val="22"/>
        </w:rPr>
      </w:pPr>
      <w:ins w:id="21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_Toc499018226 \h </w:instrText>
        </w:r>
        <w:r>
          <w:rPr>
            <w:noProof/>
            <w:webHidden/>
          </w:rPr>
        </w:r>
      </w:ins>
      <w:r>
        <w:rPr>
          <w:noProof/>
          <w:webHidden/>
        </w:rPr>
        <w:fldChar w:fldCharType="separate"/>
      </w:r>
      <w:ins w:id="2154" w:author="Markus Brüderl" w:date="2017-11-21T08:50:00Z">
        <w:r>
          <w:rPr>
            <w:noProof/>
            <w:webHidden/>
          </w:rPr>
          <w:t>209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155" w:author="Markus Brüderl" w:date="2017-11-21T08:50:00Z"/>
          <w:rFonts w:eastAsiaTheme="minorEastAsia" w:cstheme="minorBidi"/>
          <w:noProof/>
          <w:sz w:val="22"/>
          <w:szCs w:val="22"/>
        </w:rPr>
      </w:pPr>
      <w:ins w:id="21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3.8.24</w:t>
        </w:r>
        <w:r>
          <w:rPr>
            <w:rFonts w:eastAsiaTheme="minorEastAsia" w:cstheme="minorBidi"/>
            <w:noProof/>
            <w:sz w:val="22"/>
            <w:szCs w:val="22"/>
          </w:rPr>
          <w:tab/>
        </w:r>
        <w:r w:rsidRPr="00FC6015">
          <w:rPr>
            <w:rStyle w:val="Hyperlink"/>
            <w:noProof/>
          </w:rPr>
          <w:t>listZivilstaende</w:t>
        </w:r>
        <w:r>
          <w:rPr>
            <w:noProof/>
            <w:webHidden/>
          </w:rPr>
          <w:tab/>
        </w:r>
        <w:r>
          <w:rPr>
            <w:noProof/>
            <w:webHidden/>
          </w:rPr>
          <w:fldChar w:fldCharType="begin"/>
        </w:r>
        <w:r>
          <w:rPr>
            <w:noProof/>
            <w:webHidden/>
          </w:rPr>
          <w:instrText xml:space="preserve"> PAGEREF _Toc499018227 \h </w:instrText>
        </w:r>
        <w:r>
          <w:rPr>
            <w:noProof/>
            <w:webHidden/>
          </w:rPr>
        </w:r>
      </w:ins>
      <w:r>
        <w:rPr>
          <w:noProof/>
          <w:webHidden/>
        </w:rPr>
        <w:fldChar w:fldCharType="separate"/>
      </w:r>
      <w:ins w:id="2157" w:author="Markus Brüderl" w:date="2017-11-21T08:50:00Z">
        <w:r>
          <w:rPr>
            <w:noProof/>
            <w:webHidden/>
          </w:rPr>
          <w:t>210</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58" w:author="Markus Brüderl" w:date="2017-11-21T08:50:00Z"/>
          <w:rFonts w:eastAsiaTheme="minorEastAsia" w:cstheme="minorBidi"/>
          <w:noProof/>
          <w:sz w:val="22"/>
          <w:szCs w:val="22"/>
        </w:rPr>
      </w:pPr>
      <w:ins w:id="21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_Toc499018228 \h </w:instrText>
        </w:r>
        <w:r>
          <w:rPr>
            <w:noProof/>
            <w:webHidden/>
          </w:rPr>
        </w:r>
      </w:ins>
      <w:r>
        <w:rPr>
          <w:noProof/>
          <w:webHidden/>
        </w:rPr>
        <w:fldChar w:fldCharType="separate"/>
      </w:r>
      <w:ins w:id="2160" w:author="Markus Brüderl" w:date="2017-11-21T08:50:00Z">
        <w:r>
          <w:rPr>
            <w:noProof/>
            <w:webHidden/>
          </w:rPr>
          <w:t>210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61" w:author="Markus Brüderl" w:date="2017-11-21T08:50:00Z"/>
          <w:rFonts w:eastAsiaTheme="minorEastAsia" w:cstheme="minorBidi"/>
          <w:noProof/>
          <w:sz w:val="22"/>
          <w:szCs w:val="22"/>
        </w:rPr>
      </w:pPr>
      <w:ins w:id="21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"_Toc499018229"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_Toc499018229 \h </w:instrText>
        </w:r>
        <w:r>
          <w:rPr>
            <w:noProof/>
            <w:webHidden/>
          </w:rPr>
        </w:r>
      </w:ins>
      <w:r>
        <w:rPr>
          <w:noProof/>
          <w:webHidden/>
        </w:rPr>
        <w:fldChar w:fldCharType="separate"/>
      </w:r>
      <w:ins w:id="2163" w:author="Markus Brüderl" w:date="2017-11-21T08:50:00Z">
        <w:r>
          <w:rPr>
            <w:noProof/>
            <w:webHidden/>
          </w:rPr>
          <w:t>210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64" w:author="Markus Brüderl" w:date="2017-11-21T08:50:00Z"/>
          <w:rFonts w:eastAsiaTheme="minorEastAsia" w:cstheme="minorBidi"/>
          <w:noProof/>
          <w:sz w:val="22"/>
          <w:szCs w:val="22"/>
        </w:rPr>
      </w:pPr>
      <w:ins w:id="21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_Toc499018230 \h </w:instrText>
        </w:r>
        <w:r>
          <w:rPr>
            <w:noProof/>
            <w:webHidden/>
          </w:rPr>
        </w:r>
      </w:ins>
      <w:r>
        <w:rPr>
          <w:noProof/>
          <w:webHidden/>
        </w:rPr>
        <w:fldChar w:fldCharType="separate"/>
      </w:r>
      <w:ins w:id="2166" w:author="Markus Brüderl" w:date="2017-11-21T08:50:00Z">
        <w:r>
          <w:rPr>
            <w:noProof/>
            <w:webHidden/>
          </w:rPr>
          <w:t>210</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67" w:author="Markus Brüderl" w:date="2017-11-21T08:50:00Z"/>
          <w:rFonts w:eastAsiaTheme="minorEastAsia" w:cstheme="minorBidi"/>
          <w:noProof/>
          <w:sz w:val="22"/>
          <w:szCs w:val="22"/>
        </w:rPr>
      </w:pPr>
      <w:ins w:id="21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_Toc499018231 \h </w:instrText>
        </w:r>
        <w:r>
          <w:rPr>
            <w:noProof/>
            <w:webHidden/>
          </w:rPr>
        </w:r>
      </w:ins>
      <w:r>
        <w:rPr>
          <w:noProof/>
          <w:webHidden/>
        </w:rPr>
        <w:fldChar w:fldCharType="separate"/>
      </w:r>
      <w:ins w:id="2169" w:author="Markus Brüderl" w:date="2017-11-21T08:50:00Z">
        <w:r>
          <w:rPr>
            <w:noProof/>
            <w:webHidden/>
          </w:rPr>
          <w:t>210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70" w:author="Markus Brüderl" w:date="2017-11-21T08:50:00Z"/>
          <w:rFonts w:eastAsiaTheme="minorEastAsia" w:cstheme="minorBidi"/>
          <w:noProof/>
          <w:sz w:val="22"/>
          <w:szCs w:val="22"/>
        </w:rPr>
      </w:pPr>
      <w:ins w:id="21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_Toc499018232 \h </w:instrText>
        </w:r>
        <w:r>
          <w:rPr>
            <w:noProof/>
            <w:webHidden/>
          </w:rPr>
        </w:r>
      </w:ins>
      <w:r>
        <w:rPr>
          <w:noProof/>
          <w:webHidden/>
        </w:rPr>
        <w:fldChar w:fldCharType="separate"/>
      </w:r>
      <w:ins w:id="2172" w:author="Markus Brüderl" w:date="2017-11-21T08:50:00Z">
        <w:r>
          <w:rPr>
            <w:noProof/>
            <w:webHidden/>
          </w:rPr>
          <w:t>210</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73" w:author="Markus Brüderl" w:date="2017-11-21T08:50:00Z"/>
          <w:rFonts w:eastAsiaTheme="minorEastAsia" w:cstheme="minorBidi"/>
          <w:noProof/>
          <w:sz w:val="22"/>
          <w:szCs w:val="22"/>
        </w:rPr>
      </w:pPr>
      <w:ins w:id="21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_Toc499018233 \h </w:instrText>
        </w:r>
        <w:r>
          <w:rPr>
            <w:noProof/>
            <w:webHidden/>
          </w:rPr>
        </w:r>
      </w:ins>
      <w:r>
        <w:rPr>
          <w:noProof/>
          <w:webHidden/>
        </w:rPr>
        <w:fldChar w:fldCharType="separate"/>
      </w:r>
      <w:ins w:id="2175" w:author="Markus Brüderl" w:date="2017-11-21T08:50:00Z">
        <w:r>
          <w:rPr>
            <w:noProof/>
            <w:webHidden/>
          </w:rPr>
          <w:t>210</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176" w:author="Markus Brüderl" w:date="2017-11-21T08:50:00Z"/>
          <w:rFonts w:eastAsiaTheme="minorEastAsia" w:cstheme="minorBidi"/>
          <w:noProof/>
          <w:sz w:val="22"/>
          <w:szCs w:val="22"/>
        </w:rPr>
      </w:pPr>
      <w:ins w:id="21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3.8.25</w:t>
        </w:r>
        <w:r>
          <w:rPr>
            <w:rFonts w:eastAsiaTheme="minorEastAsia" w:cstheme="minorBidi"/>
            <w:noProof/>
            <w:sz w:val="22"/>
            <w:szCs w:val="22"/>
          </w:rPr>
          <w:tab/>
        </w:r>
        <w:r w:rsidRPr="00FC6015">
          <w:rPr>
            <w:rStyle w:val="Hyperlink"/>
            <w:noProof/>
          </w:rPr>
          <w:t>listZusatzeinkommen</w:t>
        </w:r>
        <w:r>
          <w:rPr>
            <w:noProof/>
            <w:webHidden/>
          </w:rPr>
          <w:tab/>
        </w:r>
        <w:r>
          <w:rPr>
            <w:noProof/>
            <w:webHidden/>
          </w:rPr>
          <w:fldChar w:fldCharType="begin"/>
        </w:r>
        <w:r>
          <w:rPr>
            <w:noProof/>
            <w:webHidden/>
          </w:rPr>
          <w:instrText xml:space="preserve"> PAGEREF _Toc499018234 \h </w:instrText>
        </w:r>
        <w:r>
          <w:rPr>
            <w:noProof/>
            <w:webHidden/>
          </w:rPr>
        </w:r>
      </w:ins>
      <w:r>
        <w:rPr>
          <w:noProof/>
          <w:webHidden/>
        </w:rPr>
        <w:fldChar w:fldCharType="separate"/>
      </w:r>
      <w:ins w:id="2178" w:author="Markus Brüderl" w:date="2017-11-21T08:50:00Z">
        <w:r>
          <w:rPr>
            <w:noProof/>
            <w:webHidden/>
          </w:rPr>
          <w:t>211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79" w:author="Markus Brüderl" w:date="2017-11-21T08:50:00Z"/>
          <w:rFonts w:eastAsiaTheme="minorEastAsia" w:cstheme="minorBidi"/>
          <w:noProof/>
          <w:sz w:val="22"/>
          <w:szCs w:val="22"/>
        </w:rPr>
      </w:pPr>
      <w:ins w:id="21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_Toc499018235 \h </w:instrText>
        </w:r>
        <w:r>
          <w:rPr>
            <w:noProof/>
            <w:webHidden/>
          </w:rPr>
        </w:r>
      </w:ins>
      <w:r>
        <w:rPr>
          <w:noProof/>
          <w:webHidden/>
        </w:rPr>
        <w:fldChar w:fldCharType="separate"/>
      </w:r>
      <w:ins w:id="2181" w:author="Markus Brüderl" w:date="2017-11-21T08:50:00Z">
        <w:r>
          <w:rPr>
            <w:noProof/>
            <w:webHidden/>
          </w:rPr>
          <w:t>211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82" w:author="Markus Brüderl" w:date="2017-11-21T08:50:00Z"/>
          <w:rFonts w:eastAsiaTheme="minorEastAsia" w:cstheme="minorBidi"/>
          <w:noProof/>
          <w:sz w:val="22"/>
          <w:szCs w:val="22"/>
        </w:rPr>
      </w:pPr>
      <w:ins w:id="21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_Toc499018236 \h </w:instrText>
        </w:r>
        <w:r>
          <w:rPr>
            <w:noProof/>
            <w:webHidden/>
          </w:rPr>
        </w:r>
      </w:ins>
      <w:r>
        <w:rPr>
          <w:noProof/>
          <w:webHidden/>
        </w:rPr>
        <w:fldChar w:fldCharType="separate"/>
      </w:r>
      <w:ins w:id="2184" w:author="Markus Brüderl" w:date="2017-11-21T08:50:00Z">
        <w:r>
          <w:rPr>
            <w:noProof/>
            <w:webHidden/>
          </w:rPr>
          <w:t>211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85" w:author="Markus Brüderl" w:date="2017-11-21T08:50:00Z"/>
          <w:rFonts w:eastAsiaTheme="minorEastAsia" w:cstheme="minorBidi"/>
          <w:noProof/>
          <w:sz w:val="22"/>
          <w:szCs w:val="22"/>
        </w:rPr>
      </w:pPr>
      <w:ins w:id="21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_Toc499018237 \h </w:instrText>
        </w:r>
        <w:r>
          <w:rPr>
            <w:noProof/>
            <w:webHidden/>
          </w:rPr>
        </w:r>
      </w:ins>
      <w:r>
        <w:rPr>
          <w:noProof/>
          <w:webHidden/>
        </w:rPr>
        <w:fldChar w:fldCharType="separate"/>
      </w:r>
      <w:ins w:id="2187" w:author="Markus Brüderl" w:date="2017-11-21T08:50:00Z">
        <w:r>
          <w:rPr>
            <w:noProof/>
            <w:webHidden/>
          </w:rPr>
          <w:t>211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188" w:author="Markus Brüderl" w:date="2017-11-21T08:50:00Z"/>
          <w:rFonts w:eastAsiaTheme="minorEastAsia" w:cstheme="minorBidi"/>
          <w:noProof/>
          <w:sz w:val="22"/>
          <w:szCs w:val="22"/>
        </w:rPr>
      </w:pPr>
      <w:ins w:id="21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_Toc499018238 \h </w:instrText>
        </w:r>
        <w:r>
          <w:rPr>
            <w:noProof/>
            <w:webHidden/>
          </w:rPr>
        </w:r>
      </w:ins>
      <w:r>
        <w:rPr>
          <w:noProof/>
          <w:webHidden/>
        </w:rPr>
        <w:fldChar w:fldCharType="separate"/>
      </w:r>
      <w:ins w:id="2190" w:author="Markus Brüderl" w:date="2017-11-21T08:50:00Z">
        <w:r>
          <w:rPr>
            <w:noProof/>
            <w:webHidden/>
          </w:rPr>
          <w:t>211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91" w:author="Markus Brüderl" w:date="2017-11-21T08:50:00Z"/>
          <w:rFonts w:eastAsiaTheme="minorEastAsia" w:cstheme="minorBidi"/>
          <w:noProof/>
          <w:sz w:val="22"/>
          <w:szCs w:val="22"/>
        </w:rPr>
      </w:pPr>
      <w:ins w:id="21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"_Toc499018239"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_Toc499018239 \h </w:instrText>
        </w:r>
        <w:r>
          <w:rPr>
            <w:noProof/>
            <w:webHidden/>
          </w:rPr>
        </w:r>
      </w:ins>
      <w:r>
        <w:rPr>
          <w:noProof/>
          <w:webHidden/>
        </w:rPr>
        <w:fldChar w:fldCharType="separate"/>
      </w:r>
      <w:ins w:id="2193" w:author="Markus Brüderl" w:date="2017-11-21T08:50:00Z">
        <w:r>
          <w:rPr>
            <w:noProof/>
            <w:webHidden/>
          </w:rPr>
          <w:t>211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194" w:author="Markus Brüderl" w:date="2017-11-21T08:50:00Z"/>
          <w:rFonts w:eastAsiaTheme="minorEastAsia" w:cstheme="minorBidi"/>
          <w:noProof/>
          <w:sz w:val="22"/>
          <w:szCs w:val="22"/>
        </w:rPr>
      </w:pPr>
      <w:ins w:id="21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_Toc499018240 \h </w:instrText>
        </w:r>
        <w:r>
          <w:rPr>
            <w:noProof/>
            <w:webHidden/>
          </w:rPr>
        </w:r>
      </w:ins>
      <w:r>
        <w:rPr>
          <w:noProof/>
          <w:webHidden/>
        </w:rPr>
        <w:fldChar w:fldCharType="separate"/>
      </w:r>
      <w:ins w:id="2196" w:author="Markus Brüderl" w:date="2017-11-21T08:50:00Z">
        <w:r>
          <w:rPr>
            <w:noProof/>
            <w:webHidden/>
          </w:rPr>
          <w:t>211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197" w:author="Markus Brüderl" w:date="2017-11-21T08:50:00Z"/>
          <w:rFonts w:eastAsiaTheme="minorEastAsia" w:cstheme="minorBidi"/>
          <w:noProof/>
          <w:sz w:val="22"/>
          <w:szCs w:val="22"/>
        </w:rPr>
      </w:pPr>
      <w:ins w:id="21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3.8.26</w:t>
        </w:r>
        <w:r>
          <w:rPr>
            <w:rFonts w:eastAsiaTheme="minorEastAsia" w:cstheme="minorBidi"/>
            <w:noProof/>
            <w:sz w:val="22"/>
            <w:szCs w:val="22"/>
          </w:rPr>
          <w:tab/>
        </w:r>
        <w:r w:rsidRPr="00FC6015">
          <w:rPr>
            <w:rStyle w:val="Hyperlink"/>
            <w:noProof/>
          </w:rPr>
          <w:t>saveKunde</w:t>
        </w:r>
        <w:r>
          <w:rPr>
            <w:noProof/>
            <w:webHidden/>
          </w:rPr>
          <w:tab/>
        </w:r>
        <w:r>
          <w:rPr>
            <w:noProof/>
            <w:webHidden/>
          </w:rPr>
          <w:fldChar w:fldCharType="begin"/>
        </w:r>
        <w:r>
          <w:rPr>
            <w:noProof/>
            <w:webHidden/>
          </w:rPr>
          <w:instrText xml:space="preserve"> PAGEREF _Toc499018241 \h </w:instrText>
        </w:r>
        <w:r>
          <w:rPr>
            <w:noProof/>
            <w:webHidden/>
          </w:rPr>
        </w:r>
      </w:ins>
      <w:r>
        <w:rPr>
          <w:noProof/>
          <w:webHidden/>
        </w:rPr>
        <w:fldChar w:fldCharType="separate"/>
      </w:r>
      <w:ins w:id="2199" w:author="Markus Brüderl" w:date="2017-11-21T08:50:00Z">
        <w:r>
          <w:rPr>
            <w:noProof/>
            <w:webHidden/>
          </w:rPr>
          <w:t>212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200" w:author="Markus Brüderl" w:date="2017-11-21T08:50:00Z"/>
          <w:rFonts w:eastAsiaTheme="minorEastAsia" w:cstheme="minorBidi"/>
          <w:noProof/>
          <w:sz w:val="22"/>
          <w:szCs w:val="22"/>
        </w:rPr>
      </w:pPr>
      <w:ins w:id="22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_Toc499018242 \h </w:instrText>
        </w:r>
        <w:r>
          <w:rPr>
            <w:noProof/>
            <w:webHidden/>
          </w:rPr>
        </w:r>
      </w:ins>
      <w:r>
        <w:rPr>
          <w:noProof/>
          <w:webHidden/>
        </w:rPr>
        <w:fldChar w:fldCharType="separate"/>
      </w:r>
      <w:ins w:id="2202" w:author="Markus Brüderl" w:date="2017-11-21T08:50:00Z">
        <w:r>
          <w:rPr>
            <w:noProof/>
            <w:webHidden/>
          </w:rPr>
          <w:t>212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03" w:author="Markus Brüderl" w:date="2017-11-21T08:50:00Z"/>
          <w:rFonts w:eastAsiaTheme="minorEastAsia" w:cstheme="minorBidi"/>
          <w:noProof/>
          <w:sz w:val="22"/>
          <w:szCs w:val="22"/>
        </w:rPr>
      </w:pPr>
      <w:ins w:id="22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_Toc499018243 \h </w:instrText>
        </w:r>
        <w:r>
          <w:rPr>
            <w:noProof/>
            <w:webHidden/>
          </w:rPr>
        </w:r>
      </w:ins>
      <w:r>
        <w:rPr>
          <w:noProof/>
          <w:webHidden/>
        </w:rPr>
        <w:fldChar w:fldCharType="separate"/>
      </w:r>
      <w:ins w:id="2205" w:author="Markus Brüderl" w:date="2017-11-21T08:50:00Z">
        <w:r>
          <w:rPr>
            <w:noProof/>
            <w:webHidden/>
          </w:rPr>
          <w:t>212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06" w:author="Markus Brüderl" w:date="2017-11-21T08:50:00Z"/>
          <w:rFonts w:eastAsiaTheme="minorEastAsia" w:cstheme="minorBidi"/>
          <w:noProof/>
          <w:sz w:val="22"/>
          <w:szCs w:val="22"/>
        </w:rPr>
      </w:pPr>
      <w:ins w:id="22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_Toc499018244 \h </w:instrText>
        </w:r>
        <w:r>
          <w:rPr>
            <w:noProof/>
            <w:webHidden/>
          </w:rPr>
        </w:r>
      </w:ins>
      <w:r>
        <w:rPr>
          <w:noProof/>
          <w:webHidden/>
        </w:rPr>
        <w:fldChar w:fldCharType="separate"/>
      </w:r>
      <w:ins w:id="2208" w:author="Markus Brüderl" w:date="2017-11-21T08:50:00Z">
        <w:r>
          <w:rPr>
            <w:noProof/>
            <w:webHidden/>
          </w:rPr>
          <w:t>212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209" w:author="Markus Brüderl" w:date="2017-11-21T08:50:00Z"/>
          <w:rFonts w:eastAsiaTheme="minorEastAsia" w:cstheme="minorBidi"/>
          <w:noProof/>
          <w:sz w:val="22"/>
          <w:szCs w:val="22"/>
        </w:rPr>
      </w:pPr>
      <w:ins w:id="22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_Toc499018245 \h </w:instrText>
        </w:r>
        <w:r>
          <w:rPr>
            <w:noProof/>
            <w:webHidden/>
          </w:rPr>
        </w:r>
      </w:ins>
      <w:r>
        <w:rPr>
          <w:noProof/>
          <w:webHidden/>
        </w:rPr>
        <w:fldChar w:fldCharType="separate"/>
      </w:r>
      <w:ins w:id="2211" w:author="Markus Brüderl" w:date="2017-11-21T08:50:00Z">
        <w:r>
          <w:rPr>
            <w:noProof/>
            <w:webHidden/>
          </w:rPr>
          <w:t>212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12" w:author="Markus Brüderl" w:date="2017-11-21T08:50:00Z"/>
          <w:rFonts w:eastAsiaTheme="minorEastAsia" w:cstheme="minorBidi"/>
          <w:noProof/>
          <w:sz w:val="22"/>
          <w:szCs w:val="22"/>
        </w:rPr>
      </w:pPr>
      <w:ins w:id="22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_Toc499018246 \h </w:instrText>
        </w:r>
        <w:r>
          <w:rPr>
            <w:noProof/>
            <w:webHidden/>
          </w:rPr>
        </w:r>
      </w:ins>
      <w:r>
        <w:rPr>
          <w:noProof/>
          <w:webHidden/>
        </w:rPr>
        <w:fldChar w:fldCharType="separate"/>
      </w:r>
      <w:ins w:id="2214" w:author="Markus Brüderl" w:date="2017-11-21T08:50:00Z">
        <w:r>
          <w:rPr>
            <w:noProof/>
            <w:webHidden/>
          </w:rPr>
          <w:t>212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15" w:author="Markus Brüderl" w:date="2017-11-21T08:50:00Z"/>
          <w:rFonts w:eastAsiaTheme="minorEastAsia" w:cstheme="minorBidi"/>
          <w:noProof/>
          <w:sz w:val="22"/>
          <w:szCs w:val="22"/>
        </w:rPr>
      </w:pPr>
      <w:ins w:id="22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3.8.26.2.2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_Toc499018247 \h </w:instrText>
        </w:r>
        <w:r>
          <w:rPr>
            <w:noProof/>
            <w:webHidden/>
          </w:rPr>
        </w:r>
      </w:ins>
      <w:r>
        <w:rPr>
          <w:noProof/>
          <w:webHidden/>
        </w:rPr>
        <w:fldChar w:fldCharType="separate"/>
      </w:r>
      <w:ins w:id="2217" w:author="Markus Brüderl" w:date="2017-11-21T08:50:00Z">
        <w:r>
          <w:rPr>
            <w:noProof/>
            <w:webHidden/>
          </w:rPr>
          <w:t>213</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218" w:author="Markus Brüderl" w:date="2017-11-21T08:50:00Z"/>
          <w:rFonts w:eastAsiaTheme="minorEastAsia" w:cstheme="minorBidi"/>
          <w:b w:val="0"/>
          <w:bCs w:val="0"/>
          <w:noProof/>
          <w:sz w:val="22"/>
          <w:szCs w:val="22"/>
        </w:rPr>
      </w:pPr>
      <w:ins w:id="22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w:t>
        </w:r>
        <w:r>
          <w:rPr>
            <w:rFonts w:eastAsiaTheme="minorEastAsia" w:cstheme="minorBidi"/>
            <w:b w:val="0"/>
            <w:bCs w:val="0"/>
            <w:noProof/>
            <w:sz w:val="22"/>
            <w:szCs w:val="22"/>
          </w:rPr>
          <w:tab/>
        </w:r>
        <w:r w:rsidRPr="00FC6015">
          <w:rPr>
            <w:rStyle w:val="Hyperlink"/>
            <w:noProof/>
          </w:rPr>
          <w:t>createOrUpdateSchnellkalkulationService (B2B)</w:t>
        </w:r>
        <w:r>
          <w:rPr>
            <w:noProof/>
            <w:webHidden/>
          </w:rPr>
          <w:tab/>
        </w:r>
        <w:r>
          <w:rPr>
            <w:noProof/>
            <w:webHidden/>
          </w:rPr>
          <w:fldChar w:fldCharType="begin"/>
        </w:r>
        <w:r>
          <w:rPr>
            <w:noProof/>
            <w:webHidden/>
          </w:rPr>
          <w:instrText xml:space="preserve"> PAGEREF _Toc499018248 \h </w:instrText>
        </w:r>
        <w:r>
          <w:rPr>
            <w:noProof/>
            <w:webHidden/>
          </w:rPr>
        </w:r>
      </w:ins>
      <w:r>
        <w:rPr>
          <w:noProof/>
          <w:webHidden/>
        </w:rPr>
        <w:fldChar w:fldCharType="separate"/>
      </w:r>
      <w:ins w:id="2220"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21" w:author="Markus Brüderl" w:date="2017-11-21T08:50:00Z"/>
          <w:rFonts w:eastAsiaTheme="minorEastAsia" w:cstheme="minorBidi"/>
          <w:noProof/>
          <w:sz w:val="22"/>
          <w:szCs w:val="22"/>
        </w:rPr>
      </w:pPr>
      <w:ins w:id="22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"_Toc499018249"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3.9.1</w:t>
        </w:r>
        <w:r>
          <w:rPr>
            <w:rFonts w:eastAsiaTheme="minorEastAsia" w:cstheme="minorBidi"/>
            <w:noProof/>
            <w:sz w:val="22"/>
            <w:szCs w:val="22"/>
          </w:rPr>
          <w:tab/>
        </w:r>
        <w:r w:rsidRPr="00FC6015">
          <w:rPr>
            <w:rStyle w:val="Hyperlink"/>
            <w:noProof/>
          </w:rPr>
          <w:t>createOrUpdateKalkulation</w:t>
        </w:r>
        <w:r>
          <w:rPr>
            <w:noProof/>
            <w:webHidden/>
          </w:rPr>
          <w:tab/>
        </w:r>
        <w:r>
          <w:rPr>
            <w:noProof/>
            <w:webHidden/>
          </w:rPr>
          <w:fldChar w:fldCharType="begin"/>
        </w:r>
        <w:r>
          <w:rPr>
            <w:noProof/>
            <w:webHidden/>
          </w:rPr>
          <w:instrText xml:space="preserve"> PAGEREF _Toc499018249 \h </w:instrText>
        </w:r>
        <w:r>
          <w:rPr>
            <w:noProof/>
            <w:webHidden/>
          </w:rPr>
        </w:r>
      </w:ins>
      <w:r>
        <w:rPr>
          <w:noProof/>
          <w:webHidden/>
        </w:rPr>
        <w:fldChar w:fldCharType="separate"/>
      </w:r>
      <w:ins w:id="2223"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24" w:author="Markus Brüderl" w:date="2017-11-21T08:50:00Z"/>
          <w:rFonts w:eastAsiaTheme="minorEastAsia" w:cstheme="minorBidi"/>
          <w:noProof/>
          <w:sz w:val="22"/>
          <w:szCs w:val="22"/>
        </w:rPr>
      </w:pPr>
      <w:ins w:id="22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3.9.2</w:t>
        </w:r>
        <w:r>
          <w:rPr>
            <w:rFonts w:eastAsiaTheme="minorEastAsia" w:cstheme="minorBidi"/>
            <w:noProof/>
            <w:sz w:val="22"/>
            <w:szCs w:val="22"/>
          </w:rPr>
          <w:tab/>
        </w:r>
        <w:r w:rsidRPr="00FC6015">
          <w:rPr>
            <w:rStyle w:val="Hyperlink"/>
            <w:noProof/>
          </w:rPr>
          <w:t>getParameter</w:t>
        </w:r>
        <w:r>
          <w:rPr>
            <w:noProof/>
            <w:webHidden/>
          </w:rPr>
          <w:tab/>
        </w:r>
        <w:r>
          <w:rPr>
            <w:noProof/>
            <w:webHidden/>
          </w:rPr>
          <w:fldChar w:fldCharType="begin"/>
        </w:r>
        <w:r>
          <w:rPr>
            <w:noProof/>
            <w:webHidden/>
          </w:rPr>
          <w:instrText xml:space="preserve"> PAGEREF _Toc499018250 \h </w:instrText>
        </w:r>
        <w:r>
          <w:rPr>
            <w:noProof/>
            <w:webHidden/>
          </w:rPr>
        </w:r>
      </w:ins>
      <w:r>
        <w:rPr>
          <w:noProof/>
          <w:webHidden/>
        </w:rPr>
        <w:fldChar w:fldCharType="separate"/>
      </w:r>
      <w:ins w:id="2226"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27" w:author="Markus Brüderl" w:date="2017-11-21T08:50:00Z"/>
          <w:rFonts w:eastAsiaTheme="minorEastAsia" w:cstheme="minorBidi"/>
          <w:noProof/>
          <w:sz w:val="22"/>
          <w:szCs w:val="22"/>
        </w:rPr>
      </w:pPr>
      <w:ins w:id="22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3.9.3</w:t>
        </w:r>
        <w:r>
          <w:rPr>
            <w:rFonts w:eastAsiaTheme="minorEastAsia" w:cstheme="minorBidi"/>
            <w:noProof/>
            <w:sz w:val="22"/>
            <w:szCs w:val="22"/>
          </w:rPr>
          <w:tab/>
        </w:r>
        <w:r w:rsidRPr="00FC6015">
          <w:rPr>
            <w:rStyle w:val="Hyperlink"/>
            <w:noProof/>
          </w:rPr>
          <w:t>listAvailableProdukte</w:t>
        </w:r>
        <w:r>
          <w:rPr>
            <w:noProof/>
            <w:webHidden/>
          </w:rPr>
          <w:tab/>
        </w:r>
        <w:r>
          <w:rPr>
            <w:noProof/>
            <w:webHidden/>
          </w:rPr>
          <w:fldChar w:fldCharType="begin"/>
        </w:r>
        <w:r>
          <w:rPr>
            <w:noProof/>
            <w:webHidden/>
          </w:rPr>
          <w:instrText xml:space="preserve"> PAGEREF _Toc499018251 \h </w:instrText>
        </w:r>
        <w:r>
          <w:rPr>
            <w:noProof/>
            <w:webHidden/>
          </w:rPr>
        </w:r>
      </w:ins>
      <w:r>
        <w:rPr>
          <w:noProof/>
          <w:webHidden/>
        </w:rPr>
        <w:fldChar w:fldCharType="separate"/>
      </w:r>
      <w:ins w:id="2229"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30" w:author="Markus Brüderl" w:date="2017-11-21T08:50:00Z"/>
          <w:rFonts w:eastAsiaTheme="minorEastAsia" w:cstheme="minorBidi"/>
          <w:noProof/>
          <w:sz w:val="22"/>
          <w:szCs w:val="22"/>
        </w:rPr>
      </w:pPr>
      <w:ins w:id="22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3.9.4</w:t>
        </w:r>
        <w:r>
          <w:rPr>
            <w:rFonts w:eastAsiaTheme="minorEastAsia" w:cstheme="minorBidi"/>
            <w:noProof/>
            <w:sz w:val="22"/>
            <w:szCs w:val="22"/>
          </w:rPr>
          <w:tab/>
        </w:r>
        <w:r w:rsidRPr="00FC6015">
          <w:rPr>
            <w:rStyle w:val="Hyperlink"/>
            <w:noProof/>
          </w:rPr>
          <w:t>listAvailableServices</w:t>
        </w:r>
        <w:r>
          <w:rPr>
            <w:noProof/>
            <w:webHidden/>
          </w:rPr>
          <w:tab/>
        </w:r>
        <w:r>
          <w:rPr>
            <w:noProof/>
            <w:webHidden/>
          </w:rPr>
          <w:fldChar w:fldCharType="begin"/>
        </w:r>
        <w:r>
          <w:rPr>
            <w:noProof/>
            <w:webHidden/>
          </w:rPr>
          <w:instrText xml:space="preserve"> PAGEREF _Toc499018252 \h </w:instrText>
        </w:r>
        <w:r>
          <w:rPr>
            <w:noProof/>
            <w:webHidden/>
          </w:rPr>
        </w:r>
      </w:ins>
      <w:r>
        <w:rPr>
          <w:noProof/>
          <w:webHidden/>
        </w:rPr>
        <w:fldChar w:fldCharType="separate"/>
      </w:r>
      <w:ins w:id="2232"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33" w:author="Markus Brüderl" w:date="2017-11-21T08:50:00Z"/>
          <w:rFonts w:eastAsiaTheme="minorEastAsia" w:cstheme="minorBidi"/>
          <w:noProof/>
          <w:sz w:val="22"/>
          <w:szCs w:val="22"/>
        </w:rPr>
      </w:pPr>
      <w:ins w:id="22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3.9.5</w:t>
        </w:r>
        <w:r>
          <w:rPr>
            <w:rFonts w:eastAsiaTheme="minorEastAsia" w:cstheme="minorBidi"/>
            <w:noProof/>
            <w:sz w:val="22"/>
            <w:szCs w:val="22"/>
          </w:rPr>
          <w:tab/>
        </w:r>
        <w:r w:rsidRPr="00FC6015">
          <w:rPr>
            <w:rStyle w:val="Hyperlink"/>
            <w:noProof/>
          </w:rPr>
          <w:t>saveKalkulation</w:t>
        </w:r>
        <w:r>
          <w:rPr>
            <w:noProof/>
            <w:webHidden/>
          </w:rPr>
          <w:tab/>
        </w:r>
        <w:r>
          <w:rPr>
            <w:noProof/>
            <w:webHidden/>
          </w:rPr>
          <w:fldChar w:fldCharType="begin"/>
        </w:r>
        <w:r>
          <w:rPr>
            <w:noProof/>
            <w:webHidden/>
          </w:rPr>
          <w:instrText xml:space="preserve"> PAGEREF _Toc499018253 \h </w:instrText>
        </w:r>
        <w:r>
          <w:rPr>
            <w:noProof/>
            <w:webHidden/>
          </w:rPr>
        </w:r>
      </w:ins>
      <w:r>
        <w:rPr>
          <w:noProof/>
          <w:webHidden/>
        </w:rPr>
        <w:fldChar w:fldCharType="separate"/>
      </w:r>
      <w:ins w:id="2235"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236" w:author="Markus Brüderl" w:date="2017-11-21T08:50:00Z"/>
          <w:rFonts w:eastAsiaTheme="minorEastAsia" w:cstheme="minorBidi"/>
          <w:noProof/>
          <w:sz w:val="22"/>
          <w:szCs w:val="22"/>
        </w:rPr>
      </w:pPr>
      <w:ins w:id="22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_Toc499018254 \h </w:instrText>
        </w:r>
        <w:r>
          <w:rPr>
            <w:noProof/>
            <w:webHidden/>
          </w:rPr>
        </w:r>
      </w:ins>
      <w:r>
        <w:rPr>
          <w:noProof/>
          <w:webHidden/>
        </w:rPr>
        <w:fldChar w:fldCharType="separate"/>
      </w:r>
      <w:ins w:id="2238"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239" w:author="Markus Brüderl" w:date="2017-11-21T08:50:00Z"/>
          <w:rFonts w:eastAsiaTheme="minorEastAsia" w:cstheme="minorBidi"/>
          <w:noProof/>
          <w:sz w:val="22"/>
          <w:szCs w:val="22"/>
        </w:rPr>
      </w:pPr>
      <w:ins w:id="22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_Toc499018255 \h </w:instrText>
        </w:r>
        <w:r>
          <w:rPr>
            <w:noProof/>
            <w:webHidden/>
          </w:rPr>
        </w:r>
      </w:ins>
      <w:r>
        <w:rPr>
          <w:noProof/>
          <w:webHidden/>
        </w:rPr>
        <w:fldChar w:fldCharType="separate"/>
      </w:r>
      <w:ins w:id="2241"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242" w:author="Markus Brüderl" w:date="2017-11-21T08:50:00Z"/>
          <w:rFonts w:eastAsiaTheme="minorEastAsia" w:cstheme="minorBidi"/>
          <w:noProof/>
          <w:sz w:val="22"/>
          <w:szCs w:val="22"/>
        </w:rPr>
      </w:pPr>
      <w:ins w:id="22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_Toc499018256 \h </w:instrText>
        </w:r>
        <w:r>
          <w:rPr>
            <w:noProof/>
            <w:webHidden/>
          </w:rPr>
        </w:r>
      </w:ins>
      <w:r>
        <w:rPr>
          <w:noProof/>
          <w:webHidden/>
        </w:rPr>
        <w:fldChar w:fldCharType="separate"/>
      </w:r>
      <w:ins w:id="2244" w:author="Markus Brüderl" w:date="2017-11-21T08:50:00Z">
        <w:r>
          <w:rPr>
            <w:noProof/>
            <w:webHidden/>
          </w:rPr>
          <w:t>214</w:t>
        </w:r>
        <w:r>
          <w:rPr>
            <w:noProof/>
            <w:webHidden/>
          </w:rPr>
          <w:fldChar w:fldCharType="end"/>
        </w:r>
        <w:r w:rsidRPr="00FC6015">
          <w:rPr>
            <w:rStyle w:val="Hyperlink"/>
            <w:noProof/>
          </w:rPr>
          <w:fldChar w:fldCharType="end"/>
        </w:r>
      </w:ins>
    </w:p>
    <w:p w:rsidR="00114F2A" w:rsidRDefault="00114F2A">
      <w:pPr>
        <w:pStyle w:val="Verzeichnis4"/>
        <w:tabs>
          <w:tab w:val="left" w:pos="1200"/>
          <w:tab w:val="right" w:leader="dot" w:pos="9075"/>
        </w:tabs>
        <w:rPr>
          <w:ins w:id="2245" w:author="Markus Brüderl" w:date="2017-11-21T08:50:00Z"/>
          <w:rFonts w:eastAsiaTheme="minorEastAsia" w:cstheme="minorBidi"/>
          <w:noProof/>
          <w:sz w:val="22"/>
          <w:szCs w:val="22"/>
        </w:rPr>
      </w:pPr>
      <w:ins w:id="22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_Toc499018257 \h </w:instrText>
        </w:r>
        <w:r>
          <w:rPr>
            <w:noProof/>
            <w:webHidden/>
          </w:rPr>
        </w:r>
      </w:ins>
      <w:r>
        <w:rPr>
          <w:noProof/>
          <w:webHidden/>
        </w:rPr>
        <w:fldChar w:fldCharType="separate"/>
      </w:r>
      <w:ins w:id="2247" w:author="Markus Brüderl" w:date="2017-11-21T08:50:00Z">
        <w:r>
          <w:rPr>
            <w:noProof/>
            <w:webHidden/>
          </w:rPr>
          <w:t>215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248" w:author="Markus Brüderl" w:date="2017-11-21T08:50:00Z"/>
          <w:rFonts w:eastAsiaTheme="minorEastAsia" w:cstheme="minorBidi"/>
          <w:noProof/>
          <w:sz w:val="22"/>
          <w:szCs w:val="22"/>
        </w:rPr>
      </w:pPr>
      <w:ins w:id="22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_Toc499018258 \h </w:instrText>
        </w:r>
        <w:r>
          <w:rPr>
            <w:noProof/>
            <w:webHidden/>
          </w:rPr>
        </w:r>
      </w:ins>
      <w:r>
        <w:rPr>
          <w:noProof/>
          <w:webHidden/>
        </w:rPr>
        <w:fldChar w:fldCharType="separate"/>
      </w:r>
      <w:ins w:id="2250" w:author="Markus Brüderl" w:date="2017-11-21T08:50:00Z">
        <w:r>
          <w:rPr>
            <w:noProof/>
            <w:webHidden/>
          </w:rPr>
          <w:t>215</w:t>
        </w:r>
        <w:r>
          <w:rPr>
            <w:noProof/>
            <w:webHidden/>
          </w:rPr>
          <w:fldChar w:fldCharType="end"/>
        </w:r>
        <w:r w:rsidRPr="00FC6015">
          <w:rPr>
            <w:rStyle w:val="Hyperlink"/>
            <w:noProof/>
          </w:rPr>
          <w:fldChar w:fldCharType="end"/>
        </w:r>
      </w:ins>
    </w:p>
    <w:p w:rsidR="00114F2A" w:rsidRDefault="00114F2A">
      <w:pPr>
        <w:pStyle w:val="Verzeichnis5"/>
        <w:tabs>
          <w:tab w:val="left" w:pos="1529"/>
          <w:tab w:val="right" w:leader="dot" w:pos="9075"/>
        </w:tabs>
        <w:rPr>
          <w:ins w:id="2251" w:author="Markus Brüderl" w:date="2017-11-21T08:50:00Z"/>
          <w:rFonts w:eastAsiaTheme="minorEastAsia" w:cstheme="minorBidi"/>
          <w:noProof/>
          <w:sz w:val="22"/>
          <w:szCs w:val="22"/>
        </w:rPr>
      </w:pPr>
      <w:ins w:id="22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"_Toc499018259"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_Toc499018259 \h </w:instrText>
        </w:r>
        <w:r>
          <w:rPr>
            <w:noProof/>
            <w:webHidden/>
          </w:rPr>
        </w:r>
      </w:ins>
      <w:r>
        <w:rPr>
          <w:noProof/>
          <w:webHidden/>
        </w:rPr>
        <w:fldChar w:fldCharType="separate"/>
      </w:r>
      <w:ins w:id="2253" w:author="Markus Brüderl" w:date="2017-11-21T08:50:00Z">
        <w:r>
          <w:rPr>
            <w:noProof/>
            <w:webHidden/>
          </w:rPr>
          <w:t>215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54" w:author="Markus Brüderl" w:date="2017-11-21T08:50:00Z"/>
          <w:rFonts w:eastAsiaTheme="minorEastAsia" w:cstheme="minorBidi"/>
          <w:noProof/>
          <w:sz w:val="22"/>
          <w:szCs w:val="22"/>
        </w:rPr>
      </w:pPr>
      <w:ins w:id="22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3.9.6</w:t>
        </w:r>
        <w:r>
          <w:rPr>
            <w:rFonts w:eastAsiaTheme="minorEastAsia" w:cstheme="minorBidi"/>
            <w:noProof/>
            <w:sz w:val="22"/>
            <w:szCs w:val="22"/>
          </w:rPr>
          <w:tab/>
        </w:r>
        <w:r w:rsidRPr="00FC6015">
          <w:rPr>
            <w:rStyle w:val="Hyperlink"/>
            <w:noProof/>
          </w:rPr>
          <w:t>solveKalkulation</w:t>
        </w:r>
        <w:r>
          <w:rPr>
            <w:noProof/>
            <w:webHidden/>
          </w:rPr>
          <w:tab/>
        </w:r>
        <w:r>
          <w:rPr>
            <w:noProof/>
            <w:webHidden/>
          </w:rPr>
          <w:fldChar w:fldCharType="begin"/>
        </w:r>
        <w:r>
          <w:rPr>
            <w:noProof/>
            <w:webHidden/>
          </w:rPr>
          <w:instrText xml:space="preserve"> PAGEREF _Toc499018260 \h </w:instrText>
        </w:r>
        <w:r>
          <w:rPr>
            <w:noProof/>
            <w:webHidden/>
          </w:rPr>
        </w:r>
      </w:ins>
      <w:r>
        <w:rPr>
          <w:noProof/>
          <w:webHidden/>
        </w:rPr>
        <w:fldChar w:fldCharType="separate"/>
      </w:r>
      <w:ins w:id="2256" w:author="Markus Brüderl" w:date="2017-11-21T08:50:00Z">
        <w:r>
          <w:rPr>
            <w:noProof/>
            <w:webHidden/>
          </w:rPr>
          <w:t>215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57" w:author="Markus Brüderl" w:date="2017-11-21T08:50:00Z"/>
          <w:rFonts w:eastAsiaTheme="minorEastAsia" w:cstheme="minorBidi"/>
          <w:noProof/>
          <w:sz w:val="22"/>
          <w:szCs w:val="22"/>
        </w:rPr>
      </w:pPr>
      <w:ins w:id="22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3.9.7</w:t>
        </w:r>
        <w:r>
          <w:rPr>
            <w:rFonts w:eastAsiaTheme="minorEastAsia" w:cstheme="minorBidi"/>
            <w:noProof/>
            <w:sz w:val="22"/>
            <w:szCs w:val="22"/>
          </w:rPr>
          <w:tab/>
        </w:r>
        <w:r w:rsidRPr="00FC6015">
          <w:rPr>
            <w:rStyle w:val="Hyperlink"/>
            <w:noProof/>
          </w:rPr>
          <w:t>checkKalkulation</w:t>
        </w:r>
        <w:r>
          <w:rPr>
            <w:noProof/>
            <w:webHidden/>
          </w:rPr>
          <w:tab/>
        </w:r>
        <w:r>
          <w:rPr>
            <w:noProof/>
            <w:webHidden/>
          </w:rPr>
          <w:fldChar w:fldCharType="begin"/>
        </w:r>
        <w:r>
          <w:rPr>
            <w:noProof/>
            <w:webHidden/>
          </w:rPr>
          <w:instrText xml:space="preserve"> PAGEREF _Toc499018261 \h </w:instrText>
        </w:r>
        <w:r>
          <w:rPr>
            <w:noProof/>
            <w:webHidden/>
          </w:rPr>
        </w:r>
      </w:ins>
      <w:r>
        <w:rPr>
          <w:noProof/>
          <w:webHidden/>
        </w:rPr>
        <w:fldChar w:fldCharType="separate"/>
      </w:r>
      <w:ins w:id="2259" w:author="Markus Brüderl" w:date="2017-11-21T08:50:00Z">
        <w:r>
          <w:rPr>
            <w:noProof/>
            <w:webHidden/>
          </w:rPr>
          <w:t>215</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260" w:author="Markus Brüderl" w:date="2017-11-21T08:50:00Z"/>
          <w:rFonts w:eastAsiaTheme="minorEastAsia" w:cstheme="minorBidi"/>
          <w:b w:val="0"/>
          <w:bCs w:val="0"/>
          <w:noProof/>
          <w:sz w:val="22"/>
          <w:szCs w:val="22"/>
        </w:rPr>
      </w:pPr>
      <w:ins w:id="22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w:t>
        </w:r>
        <w:r>
          <w:rPr>
            <w:rFonts w:eastAsiaTheme="minorEastAsia" w:cstheme="minorBidi"/>
            <w:b w:val="0"/>
            <w:bCs w:val="0"/>
            <w:noProof/>
            <w:sz w:val="22"/>
            <w:szCs w:val="22"/>
          </w:rPr>
          <w:tab/>
        </w:r>
        <w:r w:rsidRPr="00FC6015">
          <w:rPr>
            <w:rStyle w:val="Hyperlink"/>
            <w:noProof/>
          </w:rPr>
          <w:t>DecisionService (EAI)</w:t>
        </w:r>
        <w:r>
          <w:rPr>
            <w:noProof/>
            <w:webHidden/>
          </w:rPr>
          <w:tab/>
        </w:r>
        <w:r>
          <w:rPr>
            <w:noProof/>
            <w:webHidden/>
          </w:rPr>
          <w:fldChar w:fldCharType="begin"/>
        </w:r>
        <w:r>
          <w:rPr>
            <w:noProof/>
            <w:webHidden/>
          </w:rPr>
          <w:instrText xml:space="preserve"> PAGEREF _Toc499018262 \h </w:instrText>
        </w:r>
        <w:r>
          <w:rPr>
            <w:noProof/>
            <w:webHidden/>
          </w:rPr>
        </w:r>
      </w:ins>
      <w:r>
        <w:rPr>
          <w:noProof/>
          <w:webHidden/>
        </w:rPr>
        <w:fldChar w:fldCharType="separate"/>
      </w:r>
      <w:ins w:id="2262" w:author="Markus Brüderl" w:date="2017-11-21T08:50:00Z">
        <w:r>
          <w:rPr>
            <w:noProof/>
            <w:webHidden/>
          </w:rPr>
          <w:t>216</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63" w:author="Markus Brüderl" w:date="2017-11-21T08:50:00Z"/>
          <w:rFonts w:eastAsiaTheme="minorEastAsia" w:cstheme="minorBidi"/>
          <w:noProof/>
          <w:sz w:val="22"/>
          <w:szCs w:val="22"/>
        </w:rPr>
      </w:pPr>
      <w:ins w:id="22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3.10.1</w:t>
        </w:r>
        <w:r>
          <w:rPr>
            <w:rFonts w:eastAsiaTheme="minorEastAsia" w:cstheme="minorBidi"/>
            <w:noProof/>
            <w:sz w:val="22"/>
            <w:szCs w:val="22"/>
          </w:rPr>
          <w:tab/>
        </w:r>
        <w:r w:rsidRPr="00FC6015">
          <w:rPr>
            <w:rStyle w:val="Hyperlink"/>
            <w:noProof/>
          </w:rPr>
          <w:t>setCreditDecisionResult</w:t>
        </w:r>
        <w:r>
          <w:rPr>
            <w:noProof/>
            <w:webHidden/>
          </w:rPr>
          <w:tab/>
        </w:r>
        <w:r>
          <w:rPr>
            <w:noProof/>
            <w:webHidden/>
          </w:rPr>
          <w:fldChar w:fldCharType="begin"/>
        </w:r>
        <w:r>
          <w:rPr>
            <w:noProof/>
            <w:webHidden/>
          </w:rPr>
          <w:instrText xml:space="preserve"> PAGEREF _Toc499018263 \h </w:instrText>
        </w:r>
        <w:r>
          <w:rPr>
            <w:noProof/>
            <w:webHidden/>
          </w:rPr>
        </w:r>
      </w:ins>
      <w:r>
        <w:rPr>
          <w:noProof/>
          <w:webHidden/>
        </w:rPr>
        <w:fldChar w:fldCharType="separate"/>
      </w:r>
      <w:ins w:id="2265" w:author="Markus Brüderl" w:date="2017-11-21T08:50:00Z">
        <w:r>
          <w:rPr>
            <w:noProof/>
            <w:webHidden/>
          </w:rPr>
          <w:t>216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266" w:author="Markus Brüderl" w:date="2017-11-21T08:50:00Z"/>
          <w:rFonts w:eastAsiaTheme="minorEastAsia" w:cstheme="minorBidi"/>
          <w:noProof/>
          <w:sz w:val="22"/>
          <w:szCs w:val="22"/>
        </w:rPr>
      </w:pPr>
      <w:ins w:id="22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_Toc499018264 \h </w:instrText>
        </w:r>
        <w:r>
          <w:rPr>
            <w:noProof/>
            <w:webHidden/>
          </w:rPr>
        </w:r>
      </w:ins>
      <w:r>
        <w:rPr>
          <w:noProof/>
          <w:webHidden/>
        </w:rPr>
        <w:fldChar w:fldCharType="separate"/>
      </w:r>
      <w:ins w:id="2268" w:author="Markus Brüderl" w:date="2017-11-21T08:50:00Z">
        <w:r>
          <w:rPr>
            <w:noProof/>
            <w:webHidden/>
          </w:rPr>
          <w:t>216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69" w:author="Markus Brüderl" w:date="2017-11-21T08:50:00Z"/>
          <w:rFonts w:eastAsiaTheme="minorEastAsia" w:cstheme="minorBidi"/>
          <w:noProof/>
          <w:sz w:val="22"/>
          <w:szCs w:val="22"/>
        </w:rPr>
      </w:pPr>
      <w:ins w:id="22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_Toc499018265 \h </w:instrText>
        </w:r>
        <w:r>
          <w:rPr>
            <w:noProof/>
            <w:webHidden/>
          </w:rPr>
        </w:r>
      </w:ins>
      <w:r>
        <w:rPr>
          <w:noProof/>
          <w:webHidden/>
        </w:rPr>
        <w:fldChar w:fldCharType="separate"/>
      </w:r>
      <w:ins w:id="2271" w:author="Markus Brüderl" w:date="2017-11-21T08:50:00Z">
        <w:r>
          <w:rPr>
            <w:noProof/>
            <w:webHidden/>
          </w:rPr>
          <w:t>216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72" w:author="Markus Brüderl" w:date="2017-11-21T08:50:00Z"/>
          <w:rFonts w:eastAsiaTheme="minorEastAsia" w:cstheme="minorBidi"/>
          <w:noProof/>
          <w:sz w:val="22"/>
          <w:szCs w:val="22"/>
        </w:rPr>
      </w:pPr>
      <w:ins w:id="22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_Toc499018266 \h </w:instrText>
        </w:r>
        <w:r>
          <w:rPr>
            <w:noProof/>
            <w:webHidden/>
          </w:rPr>
        </w:r>
      </w:ins>
      <w:r>
        <w:rPr>
          <w:noProof/>
          <w:webHidden/>
        </w:rPr>
        <w:fldChar w:fldCharType="separate"/>
      </w:r>
      <w:ins w:id="2274" w:author="Markus Brüderl" w:date="2017-11-21T08:50:00Z">
        <w:r>
          <w:rPr>
            <w:noProof/>
            <w:webHidden/>
          </w:rPr>
          <w:t>216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275" w:author="Markus Brüderl" w:date="2017-11-21T08:50:00Z"/>
          <w:rFonts w:eastAsiaTheme="minorEastAsia" w:cstheme="minorBidi"/>
          <w:noProof/>
          <w:sz w:val="22"/>
          <w:szCs w:val="22"/>
        </w:rPr>
      </w:pPr>
      <w:ins w:id="22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_Toc499018267 \h </w:instrText>
        </w:r>
        <w:r>
          <w:rPr>
            <w:noProof/>
            <w:webHidden/>
          </w:rPr>
        </w:r>
      </w:ins>
      <w:r>
        <w:rPr>
          <w:noProof/>
          <w:webHidden/>
        </w:rPr>
        <w:fldChar w:fldCharType="separate"/>
      </w:r>
      <w:ins w:id="2277" w:author="Markus Brüderl" w:date="2017-11-21T08:50:00Z">
        <w:r>
          <w:rPr>
            <w:noProof/>
            <w:webHidden/>
          </w:rPr>
          <w:t>216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78" w:author="Markus Brüderl" w:date="2017-11-21T08:50:00Z"/>
          <w:rFonts w:eastAsiaTheme="minorEastAsia" w:cstheme="minorBidi"/>
          <w:noProof/>
          <w:sz w:val="22"/>
          <w:szCs w:val="22"/>
        </w:rPr>
      </w:pPr>
      <w:ins w:id="22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_Toc499018268 \h </w:instrText>
        </w:r>
        <w:r>
          <w:rPr>
            <w:noProof/>
            <w:webHidden/>
          </w:rPr>
        </w:r>
      </w:ins>
      <w:r>
        <w:rPr>
          <w:noProof/>
          <w:webHidden/>
        </w:rPr>
        <w:fldChar w:fldCharType="separate"/>
      </w:r>
      <w:ins w:id="2280" w:author="Markus Brüderl" w:date="2017-11-21T08:50:00Z">
        <w:r>
          <w:rPr>
            <w:noProof/>
            <w:webHidden/>
          </w:rPr>
          <w:t>216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81" w:author="Markus Brüderl" w:date="2017-11-21T08:50:00Z"/>
          <w:rFonts w:eastAsiaTheme="minorEastAsia" w:cstheme="minorBidi"/>
          <w:noProof/>
          <w:sz w:val="22"/>
          <w:szCs w:val="22"/>
        </w:rPr>
      </w:pPr>
      <w:ins w:id="22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"_Toc499018269"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_Toc499018269 \h </w:instrText>
        </w:r>
        <w:r>
          <w:rPr>
            <w:noProof/>
            <w:webHidden/>
          </w:rPr>
        </w:r>
      </w:ins>
      <w:r>
        <w:rPr>
          <w:noProof/>
          <w:webHidden/>
        </w:rPr>
        <w:fldChar w:fldCharType="separate"/>
      </w:r>
      <w:ins w:id="2283" w:author="Markus Brüderl" w:date="2017-11-21T08:50:00Z">
        <w:r>
          <w:rPr>
            <w:noProof/>
            <w:webHidden/>
          </w:rPr>
          <w:t>217</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284" w:author="Markus Brüderl" w:date="2017-11-21T08:50:00Z"/>
          <w:rFonts w:eastAsiaTheme="minorEastAsia" w:cstheme="minorBidi"/>
          <w:noProof/>
          <w:sz w:val="22"/>
          <w:szCs w:val="22"/>
        </w:rPr>
      </w:pPr>
      <w:ins w:id="22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3.10.2</w:t>
        </w:r>
        <w:r>
          <w:rPr>
            <w:rFonts w:eastAsiaTheme="minorEastAsia" w:cstheme="minorBidi"/>
            <w:noProof/>
            <w:sz w:val="22"/>
            <w:szCs w:val="22"/>
          </w:rPr>
          <w:tab/>
        </w:r>
        <w:r w:rsidRPr="00FC6015">
          <w:rPr>
            <w:rStyle w:val="Hyperlink"/>
            <w:noProof/>
          </w:rPr>
          <w:t>getAggregation</w:t>
        </w:r>
        <w:r>
          <w:rPr>
            <w:noProof/>
            <w:webHidden/>
          </w:rPr>
          <w:tab/>
        </w:r>
        <w:r>
          <w:rPr>
            <w:noProof/>
            <w:webHidden/>
          </w:rPr>
          <w:fldChar w:fldCharType="begin"/>
        </w:r>
        <w:r>
          <w:rPr>
            <w:noProof/>
            <w:webHidden/>
          </w:rPr>
          <w:instrText xml:space="preserve"> PAGEREF _Toc499018270 \h </w:instrText>
        </w:r>
        <w:r>
          <w:rPr>
            <w:noProof/>
            <w:webHidden/>
          </w:rPr>
        </w:r>
      </w:ins>
      <w:r>
        <w:rPr>
          <w:noProof/>
          <w:webHidden/>
        </w:rPr>
        <w:fldChar w:fldCharType="separate"/>
      </w:r>
      <w:ins w:id="2286" w:author="Markus Brüderl" w:date="2017-11-21T08:50:00Z">
        <w:r>
          <w:rPr>
            <w:noProof/>
            <w:webHidden/>
          </w:rPr>
          <w:t>217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287" w:author="Markus Brüderl" w:date="2017-11-21T08:50:00Z"/>
          <w:rFonts w:eastAsiaTheme="minorEastAsia" w:cstheme="minorBidi"/>
          <w:noProof/>
          <w:sz w:val="22"/>
          <w:szCs w:val="22"/>
        </w:rPr>
      </w:pPr>
      <w:ins w:id="22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_Toc499018271 \h </w:instrText>
        </w:r>
        <w:r>
          <w:rPr>
            <w:noProof/>
            <w:webHidden/>
          </w:rPr>
        </w:r>
      </w:ins>
      <w:r>
        <w:rPr>
          <w:noProof/>
          <w:webHidden/>
        </w:rPr>
        <w:fldChar w:fldCharType="separate"/>
      </w:r>
      <w:ins w:id="2289" w:author="Markus Brüderl" w:date="2017-11-21T08:50:00Z">
        <w:r>
          <w:rPr>
            <w:noProof/>
            <w:webHidden/>
          </w:rPr>
          <w:t>217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90" w:author="Markus Brüderl" w:date="2017-11-21T08:50:00Z"/>
          <w:rFonts w:eastAsiaTheme="minorEastAsia" w:cstheme="minorBidi"/>
          <w:noProof/>
          <w:sz w:val="22"/>
          <w:szCs w:val="22"/>
        </w:rPr>
      </w:pPr>
      <w:ins w:id="22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_Toc499018272 \h </w:instrText>
        </w:r>
        <w:r>
          <w:rPr>
            <w:noProof/>
            <w:webHidden/>
          </w:rPr>
        </w:r>
      </w:ins>
      <w:r>
        <w:rPr>
          <w:noProof/>
          <w:webHidden/>
        </w:rPr>
        <w:fldChar w:fldCharType="separate"/>
      </w:r>
      <w:ins w:id="2292" w:author="Markus Brüderl" w:date="2017-11-21T08:50:00Z">
        <w:r>
          <w:rPr>
            <w:noProof/>
            <w:webHidden/>
          </w:rPr>
          <w:t>217</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93" w:author="Markus Brüderl" w:date="2017-11-21T08:50:00Z"/>
          <w:rFonts w:eastAsiaTheme="minorEastAsia" w:cstheme="minorBidi"/>
          <w:noProof/>
          <w:sz w:val="22"/>
          <w:szCs w:val="22"/>
        </w:rPr>
      </w:pPr>
      <w:ins w:id="22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_Toc499018273 \h </w:instrText>
        </w:r>
        <w:r>
          <w:rPr>
            <w:noProof/>
            <w:webHidden/>
          </w:rPr>
        </w:r>
      </w:ins>
      <w:r>
        <w:rPr>
          <w:noProof/>
          <w:webHidden/>
        </w:rPr>
        <w:fldChar w:fldCharType="separate"/>
      </w:r>
      <w:ins w:id="2295" w:author="Markus Brüderl" w:date="2017-11-21T08:50:00Z">
        <w:r>
          <w:rPr>
            <w:noProof/>
            <w:webHidden/>
          </w:rPr>
          <w:t>217</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296" w:author="Markus Brüderl" w:date="2017-11-21T08:50:00Z"/>
          <w:rFonts w:eastAsiaTheme="minorEastAsia" w:cstheme="minorBidi"/>
          <w:noProof/>
          <w:sz w:val="22"/>
          <w:szCs w:val="22"/>
        </w:rPr>
      </w:pPr>
      <w:ins w:id="2297"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"_Toc499018274"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_Toc499018274 \h </w:instrText>
        </w:r>
        <w:r>
          <w:rPr>
            <w:noProof/>
            <w:webHidden/>
          </w:rPr>
        </w:r>
      </w:ins>
      <w:r>
        <w:rPr>
          <w:noProof/>
          <w:webHidden/>
        </w:rPr>
        <w:fldChar w:fldCharType="separate"/>
      </w:r>
      <w:ins w:id="2298" w:author="Markus Brüderl" w:date="2017-11-21T08:50:00Z">
        <w:r>
          <w:rPr>
            <w:noProof/>
            <w:webHidden/>
          </w:rPr>
          <w:t>218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299" w:author="Markus Brüderl" w:date="2017-11-21T08:50:00Z"/>
          <w:rFonts w:eastAsiaTheme="minorEastAsia" w:cstheme="minorBidi"/>
          <w:noProof/>
          <w:sz w:val="22"/>
          <w:szCs w:val="22"/>
        </w:rPr>
      </w:pPr>
      <w:ins w:id="23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_Toc499018275 \h </w:instrText>
        </w:r>
        <w:r>
          <w:rPr>
            <w:noProof/>
            <w:webHidden/>
          </w:rPr>
        </w:r>
      </w:ins>
      <w:r>
        <w:rPr>
          <w:noProof/>
          <w:webHidden/>
        </w:rPr>
        <w:fldChar w:fldCharType="separate"/>
      </w:r>
      <w:ins w:id="2301" w:author="Markus Brüderl" w:date="2017-11-21T08:50:00Z">
        <w:r>
          <w:rPr>
            <w:noProof/>
            <w:webHidden/>
          </w:rPr>
          <w:t>218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02" w:author="Markus Brüderl" w:date="2017-11-21T08:50:00Z"/>
          <w:rFonts w:eastAsiaTheme="minorEastAsia" w:cstheme="minorBidi"/>
          <w:noProof/>
          <w:sz w:val="22"/>
          <w:szCs w:val="22"/>
        </w:rPr>
      </w:pPr>
      <w:ins w:id="23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_Toc499018276 \h </w:instrText>
        </w:r>
        <w:r>
          <w:rPr>
            <w:noProof/>
            <w:webHidden/>
          </w:rPr>
        </w:r>
      </w:ins>
      <w:r>
        <w:rPr>
          <w:noProof/>
          <w:webHidden/>
        </w:rPr>
        <w:fldChar w:fldCharType="separate"/>
      </w:r>
      <w:ins w:id="2304" w:author="Markus Brüderl" w:date="2017-11-21T08:50:00Z">
        <w:r>
          <w:rPr>
            <w:noProof/>
            <w:webHidden/>
          </w:rPr>
          <w:t>218</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305" w:author="Markus Brüderl" w:date="2017-11-21T08:50:00Z"/>
          <w:rFonts w:eastAsiaTheme="minorEastAsia" w:cstheme="minorBidi"/>
          <w:noProof/>
          <w:sz w:val="22"/>
          <w:szCs w:val="22"/>
        </w:rPr>
      </w:pPr>
      <w:ins w:id="23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3.10.3</w:t>
        </w:r>
        <w:r>
          <w:rPr>
            <w:rFonts w:eastAsiaTheme="minorEastAsia" w:cstheme="minorBidi"/>
            <w:noProof/>
            <w:sz w:val="22"/>
            <w:szCs w:val="22"/>
          </w:rPr>
          <w:tab/>
        </w:r>
        <w:r w:rsidRPr="00FC6015">
          <w:rPr>
            <w:rStyle w:val="Hyperlink"/>
            <w:noProof/>
          </w:rPr>
          <w:t>getDocument</w:t>
        </w:r>
        <w:r>
          <w:rPr>
            <w:noProof/>
            <w:webHidden/>
          </w:rPr>
          <w:tab/>
        </w:r>
        <w:r>
          <w:rPr>
            <w:noProof/>
            <w:webHidden/>
          </w:rPr>
          <w:fldChar w:fldCharType="begin"/>
        </w:r>
        <w:r>
          <w:rPr>
            <w:noProof/>
            <w:webHidden/>
          </w:rPr>
          <w:instrText xml:space="preserve"> PAGEREF _Toc499018277 \h </w:instrText>
        </w:r>
        <w:r>
          <w:rPr>
            <w:noProof/>
            <w:webHidden/>
          </w:rPr>
        </w:r>
      </w:ins>
      <w:r>
        <w:rPr>
          <w:noProof/>
          <w:webHidden/>
        </w:rPr>
        <w:fldChar w:fldCharType="separate"/>
      </w:r>
      <w:ins w:id="2307" w:author="Markus Brüderl" w:date="2017-11-21T08:50:00Z">
        <w:r>
          <w:rPr>
            <w:noProof/>
            <w:webHidden/>
          </w:rPr>
          <w:t>218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08" w:author="Markus Brüderl" w:date="2017-11-21T08:50:00Z"/>
          <w:rFonts w:eastAsiaTheme="minorEastAsia" w:cstheme="minorBidi"/>
          <w:noProof/>
          <w:sz w:val="22"/>
          <w:szCs w:val="22"/>
        </w:rPr>
      </w:pPr>
      <w:ins w:id="23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_Toc499018278 \h </w:instrText>
        </w:r>
        <w:r>
          <w:rPr>
            <w:noProof/>
            <w:webHidden/>
          </w:rPr>
        </w:r>
      </w:ins>
      <w:r>
        <w:rPr>
          <w:noProof/>
          <w:webHidden/>
        </w:rPr>
        <w:fldChar w:fldCharType="separate"/>
      </w:r>
      <w:ins w:id="2310" w:author="Markus Brüderl" w:date="2017-11-21T08:50:00Z">
        <w:r>
          <w:rPr>
            <w:noProof/>
            <w:webHidden/>
          </w:rPr>
          <w:t>218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11" w:author="Markus Brüderl" w:date="2017-11-21T08:50:00Z"/>
          <w:rFonts w:eastAsiaTheme="minorEastAsia" w:cstheme="minorBidi"/>
          <w:noProof/>
          <w:sz w:val="22"/>
          <w:szCs w:val="22"/>
        </w:rPr>
      </w:pPr>
      <w:ins w:id="23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"_Toc499018279"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_Toc499018279 \h </w:instrText>
        </w:r>
        <w:r>
          <w:rPr>
            <w:noProof/>
            <w:webHidden/>
          </w:rPr>
        </w:r>
      </w:ins>
      <w:r>
        <w:rPr>
          <w:noProof/>
          <w:webHidden/>
        </w:rPr>
        <w:fldChar w:fldCharType="separate"/>
      </w:r>
      <w:ins w:id="2313" w:author="Markus Brüderl" w:date="2017-11-21T08:50:00Z">
        <w:r>
          <w:rPr>
            <w:noProof/>
            <w:webHidden/>
          </w:rPr>
          <w:t>218</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14" w:author="Markus Brüderl" w:date="2017-11-21T08:50:00Z"/>
          <w:rFonts w:eastAsiaTheme="minorEastAsia" w:cstheme="minorBidi"/>
          <w:noProof/>
          <w:sz w:val="22"/>
          <w:szCs w:val="22"/>
        </w:rPr>
      </w:pPr>
      <w:ins w:id="23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_Toc499018280 \h </w:instrText>
        </w:r>
        <w:r>
          <w:rPr>
            <w:noProof/>
            <w:webHidden/>
          </w:rPr>
        </w:r>
      </w:ins>
      <w:r>
        <w:rPr>
          <w:noProof/>
          <w:webHidden/>
        </w:rPr>
        <w:fldChar w:fldCharType="separate"/>
      </w:r>
      <w:ins w:id="2316" w:author="Markus Brüderl" w:date="2017-11-21T08:50:00Z">
        <w:r>
          <w:rPr>
            <w:noProof/>
            <w:webHidden/>
          </w:rPr>
          <w:t>218</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17" w:author="Markus Brüderl" w:date="2017-11-21T08:50:00Z"/>
          <w:rFonts w:eastAsiaTheme="minorEastAsia" w:cstheme="minorBidi"/>
          <w:noProof/>
          <w:sz w:val="22"/>
          <w:szCs w:val="22"/>
        </w:rPr>
      </w:pPr>
      <w:ins w:id="23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_Toc499018281 \h </w:instrText>
        </w:r>
        <w:r>
          <w:rPr>
            <w:noProof/>
            <w:webHidden/>
          </w:rPr>
        </w:r>
      </w:ins>
      <w:r>
        <w:rPr>
          <w:noProof/>
          <w:webHidden/>
        </w:rPr>
        <w:fldChar w:fldCharType="separate"/>
      </w:r>
      <w:ins w:id="2319" w:author="Markus Brüderl" w:date="2017-11-21T08:50:00Z">
        <w:r>
          <w:rPr>
            <w:noProof/>
            <w:webHidden/>
          </w:rPr>
          <w:t>219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20" w:author="Markus Brüderl" w:date="2017-11-21T08:50:00Z"/>
          <w:rFonts w:eastAsiaTheme="minorEastAsia" w:cstheme="minorBidi"/>
          <w:noProof/>
          <w:sz w:val="22"/>
          <w:szCs w:val="22"/>
        </w:rPr>
      </w:pPr>
      <w:ins w:id="23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_Toc499018282 \h </w:instrText>
        </w:r>
        <w:r>
          <w:rPr>
            <w:noProof/>
            <w:webHidden/>
          </w:rPr>
        </w:r>
      </w:ins>
      <w:r>
        <w:rPr>
          <w:noProof/>
          <w:webHidden/>
        </w:rPr>
        <w:fldChar w:fldCharType="separate"/>
      </w:r>
      <w:ins w:id="2322" w:author="Markus Brüderl" w:date="2017-11-21T08:50:00Z">
        <w:r>
          <w:rPr>
            <w:noProof/>
            <w:webHidden/>
          </w:rPr>
          <w:t>219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23" w:author="Markus Brüderl" w:date="2017-11-21T08:50:00Z"/>
          <w:rFonts w:eastAsiaTheme="minorEastAsia" w:cstheme="minorBidi"/>
          <w:noProof/>
          <w:sz w:val="22"/>
          <w:szCs w:val="22"/>
        </w:rPr>
      </w:pPr>
      <w:ins w:id="23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3.10.3.2.2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_Toc499018283 \h </w:instrText>
        </w:r>
        <w:r>
          <w:rPr>
            <w:noProof/>
            <w:webHidden/>
          </w:rPr>
        </w:r>
      </w:ins>
      <w:r>
        <w:rPr>
          <w:noProof/>
          <w:webHidden/>
        </w:rPr>
        <w:fldChar w:fldCharType="separate"/>
      </w:r>
      <w:ins w:id="2325" w:author="Markus Brüderl" w:date="2017-11-21T08:50:00Z">
        <w:r>
          <w:rPr>
            <w:noProof/>
            <w:webHidden/>
          </w:rPr>
          <w:t>219</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326" w:author="Markus Brüderl" w:date="2017-11-21T08:50:00Z"/>
          <w:rFonts w:eastAsiaTheme="minorEastAsia" w:cstheme="minorBidi"/>
          <w:b w:val="0"/>
          <w:bCs w:val="0"/>
          <w:noProof/>
          <w:sz w:val="22"/>
          <w:szCs w:val="22"/>
        </w:rPr>
      </w:pPr>
      <w:ins w:id="23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w:t>
        </w:r>
        <w:r>
          <w:rPr>
            <w:rFonts w:eastAsiaTheme="minorEastAsia" w:cstheme="minorBidi"/>
            <w:b w:val="0"/>
            <w:bCs w:val="0"/>
            <w:noProof/>
            <w:sz w:val="22"/>
            <w:szCs w:val="22"/>
          </w:rPr>
          <w:tab/>
        </w:r>
        <w:r w:rsidRPr="00FC6015">
          <w:rPr>
            <w:rStyle w:val="Hyperlink"/>
            <w:noProof/>
          </w:rPr>
          <w:t>dmsService (EAI)</w:t>
        </w:r>
        <w:r>
          <w:rPr>
            <w:noProof/>
            <w:webHidden/>
          </w:rPr>
          <w:tab/>
        </w:r>
        <w:r>
          <w:rPr>
            <w:noProof/>
            <w:webHidden/>
          </w:rPr>
          <w:fldChar w:fldCharType="begin"/>
        </w:r>
        <w:r>
          <w:rPr>
            <w:noProof/>
            <w:webHidden/>
          </w:rPr>
          <w:instrText xml:space="preserve"> PAGEREF _Toc499018284 \h </w:instrText>
        </w:r>
        <w:r>
          <w:rPr>
            <w:noProof/>
            <w:webHidden/>
          </w:rPr>
        </w:r>
      </w:ins>
      <w:r>
        <w:rPr>
          <w:noProof/>
          <w:webHidden/>
        </w:rPr>
        <w:fldChar w:fldCharType="separate"/>
      </w:r>
      <w:ins w:id="2328" w:author="Markus Brüderl" w:date="2017-11-21T08:50:00Z">
        <w:r>
          <w:rPr>
            <w:noProof/>
            <w:webHidden/>
          </w:rPr>
          <w:t>219</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329" w:author="Markus Brüderl" w:date="2017-11-21T08:50:00Z"/>
          <w:rFonts w:eastAsiaTheme="minorEastAsia" w:cstheme="minorBidi"/>
          <w:noProof/>
          <w:sz w:val="22"/>
          <w:szCs w:val="22"/>
        </w:rPr>
      </w:pPr>
      <w:ins w:id="23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3.11.1</w:t>
        </w:r>
        <w:r>
          <w:rPr>
            <w:rFonts w:eastAsiaTheme="minorEastAsia" w:cstheme="minorBidi"/>
            <w:noProof/>
            <w:sz w:val="22"/>
            <w:szCs w:val="22"/>
          </w:rPr>
          <w:tab/>
        </w:r>
        <w:r w:rsidRPr="00FC6015">
          <w:rPr>
            <w:rStyle w:val="Hyperlink"/>
            <w:noProof/>
          </w:rPr>
          <w:t>execDMSUploadTrigger</w:t>
        </w:r>
        <w:r>
          <w:rPr>
            <w:noProof/>
            <w:webHidden/>
          </w:rPr>
          <w:tab/>
        </w:r>
        <w:r>
          <w:rPr>
            <w:noProof/>
            <w:webHidden/>
          </w:rPr>
          <w:fldChar w:fldCharType="begin"/>
        </w:r>
        <w:r>
          <w:rPr>
            <w:noProof/>
            <w:webHidden/>
          </w:rPr>
          <w:instrText xml:space="preserve"> PAGEREF _Toc499018285 \h </w:instrText>
        </w:r>
        <w:r>
          <w:rPr>
            <w:noProof/>
            <w:webHidden/>
          </w:rPr>
        </w:r>
      </w:ins>
      <w:r>
        <w:rPr>
          <w:noProof/>
          <w:webHidden/>
        </w:rPr>
        <w:fldChar w:fldCharType="separate"/>
      </w:r>
      <w:ins w:id="2331" w:author="Markus Brüderl" w:date="2017-11-21T08:50:00Z">
        <w:r>
          <w:rPr>
            <w:noProof/>
            <w:webHidden/>
          </w:rPr>
          <w:t>219</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32" w:author="Markus Brüderl" w:date="2017-11-21T08:50:00Z"/>
          <w:rFonts w:eastAsiaTheme="minorEastAsia" w:cstheme="minorBidi"/>
          <w:noProof/>
          <w:sz w:val="22"/>
          <w:szCs w:val="22"/>
        </w:rPr>
      </w:pPr>
      <w:ins w:id="23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_Toc499018286 \h </w:instrText>
        </w:r>
        <w:r>
          <w:rPr>
            <w:noProof/>
            <w:webHidden/>
          </w:rPr>
        </w:r>
      </w:ins>
      <w:r>
        <w:rPr>
          <w:noProof/>
          <w:webHidden/>
        </w:rPr>
        <w:fldChar w:fldCharType="separate"/>
      </w:r>
      <w:ins w:id="2334" w:author="Markus Brüderl" w:date="2017-11-21T08:50:00Z">
        <w:r>
          <w:rPr>
            <w:noProof/>
            <w:webHidden/>
          </w:rPr>
          <w:t>219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35" w:author="Markus Brüderl" w:date="2017-11-21T08:50:00Z"/>
          <w:rFonts w:eastAsiaTheme="minorEastAsia" w:cstheme="minorBidi"/>
          <w:noProof/>
          <w:sz w:val="22"/>
          <w:szCs w:val="22"/>
        </w:rPr>
      </w:pPr>
      <w:ins w:id="23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_Toc499018287 \h </w:instrText>
        </w:r>
        <w:r>
          <w:rPr>
            <w:noProof/>
            <w:webHidden/>
          </w:rPr>
        </w:r>
      </w:ins>
      <w:r>
        <w:rPr>
          <w:noProof/>
          <w:webHidden/>
        </w:rPr>
        <w:fldChar w:fldCharType="separate"/>
      </w:r>
      <w:ins w:id="2337" w:author="Markus Brüderl" w:date="2017-11-21T08:50:00Z">
        <w:r>
          <w:rPr>
            <w:noProof/>
            <w:webHidden/>
          </w:rPr>
          <w:t>219</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38" w:author="Markus Brüderl" w:date="2017-11-21T08:50:00Z"/>
          <w:rFonts w:eastAsiaTheme="minorEastAsia" w:cstheme="minorBidi"/>
          <w:noProof/>
          <w:sz w:val="22"/>
          <w:szCs w:val="22"/>
        </w:rPr>
      </w:pPr>
      <w:ins w:id="23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_Toc499018288 \h </w:instrText>
        </w:r>
        <w:r>
          <w:rPr>
            <w:noProof/>
            <w:webHidden/>
          </w:rPr>
        </w:r>
      </w:ins>
      <w:r>
        <w:rPr>
          <w:noProof/>
          <w:webHidden/>
        </w:rPr>
        <w:fldChar w:fldCharType="separate"/>
      </w:r>
      <w:ins w:id="2340" w:author="Markus Brüderl" w:date="2017-11-21T08:50:00Z">
        <w:r>
          <w:rPr>
            <w:noProof/>
            <w:webHidden/>
          </w:rPr>
          <w:t>221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41" w:author="Markus Brüderl" w:date="2017-11-21T08:50:00Z"/>
          <w:rFonts w:eastAsiaTheme="minorEastAsia" w:cstheme="minorBidi"/>
          <w:noProof/>
          <w:sz w:val="22"/>
          <w:szCs w:val="22"/>
        </w:rPr>
      </w:pPr>
      <w:ins w:id="23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"_Toc499018289"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_Toc499018289 \h </w:instrText>
        </w:r>
        <w:r>
          <w:rPr>
            <w:noProof/>
            <w:webHidden/>
          </w:rPr>
        </w:r>
      </w:ins>
      <w:r>
        <w:rPr>
          <w:noProof/>
          <w:webHidden/>
        </w:rPr>
        <w:fldChar w:fldCharType="separate"/>
      </w:r>
      <w:ins w:id="2343" w:author="Markus Brüderl" w:date="2017-11-21T08:50:00Z">
        <w:r>
          <w:rPr>
            <w:noProof/>
            <w:webHidden/>
          </w:rPr>
          <w:t>221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44" w:author="Markus Brüderl" w:date="2017-11-21T08:50:00Z"/>
          <w:rFonts w:eastAsiaTheme="minorEastAsia" w:cstheme="minorBidi"/>
          <w:noProof/>
          <w:sz w:val="22"/>
          <w:szCs w:val="22"/>
        </w:rPr>
      </w:pPr>
      <w:ins w:id="23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_Toc499018290 \h </w:instrText>
        </w:r>
        <w:r>
          <w:rPr>
            <w:noProof/>
            <w:webHidden/>
          </w:rPr>
        </w:r>
      </w:ins>
      <w:r>
        <w:rPr>
          <w:noProof/>
          <w:webHidden/>
        </w:rPr>
        <w:fldChar w:fldCharType="separate"/>
      </w:r>
      <w:ins w:id="2346" w:author="Markus Brüderl" w:date="2017-11-21T08:50:00Z">
        <w:r>
          <w:rPr>
            <w:noProof/>
            <w:webHidden/>
          </w:rPr>
          <w:t>221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47" w:author="Markus Brüderl" w:date="2017-11-21T08:50:00Z"/>
          <w:rFonts w:eastAsiaTheme="minorEastAsia" w:cstheme="minorBidi"/>
          <w:noProof/>
          <w:sz w:val="22"/>
          <w:szCs w:val="22"/>
        </w:rPr>
      </w:pPr>
      <w:ins w:id="23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3.11.1.2.2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_Toc499018291 \h </w:instrText>
        </w:r>
        <w:r>
          <w:rPr>
            <w:noProof/>
            <w:webHidden/>
          </w:rPr>
        </w:r>
      </w:ins>
      <w:r>
        <w:rPr>
          <w:noProof/>
          <w:webHidden/>
        </w:rPr>
        <w:fldChar w:fldCharType="separate"/>
      </w:r>
      <w:ins w:id="2349" w:author="Markus Brüderl" w:date="2017-11-21T08:50:00Z">
        <w:r>
          <w:rPr>
            <w:noProof/>
            <w:webHidden/>
          </w:rPr>
          <w:t>221</w:t>
        </w:r>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350" w:author="Markus Brüderl" w:date="2017-11-21T08:50:00Z"/>
          <w:rFonts w:eastAsiaTheme="minorEastAsia" w:cstheme="minorBidi"/>
          <w:b w:val="0"/>
          <w:bCs w:val="0"/>
          <w:noProof/>
          <w:sz w:val="22"/>
          <w:szCs w:val="22"/>
        </w:rPr>
      </w:pPr>
      <w:ins w:id="23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w:t>
        </w:r>
        <w:r>
          <w:rPr>
            <w:rFonts w:eastAsiaTheme="minorEastAsia" w:cstheme="minorBidi"/>
            <w:b w:val="0"/>
            <w:bCs w:val="0"/>
            <w:noProof/>
            <w:sz w:val="22"/>
            <w:szCs w:val="22"/>
          </w:rPr>
          <w:tab/>
        </w:r>
        <w:r w:rsidRPr="00FC6015">
          <w:rPr>
            <w:rStyle w:val="Hyperlink"/>
            <w:noProof/>
          </w:rPr>
          <w:t>documentService (EAI und B2B)</w:t>
        </w:r>
        <w:r>
          <w:rPr>
            <w:noProof/>
            <w:webHidden/>
          </w:rPr>
          <w:tab/>
        </w:r>
        <w:r>
          <w:rPr>
            <w:noProof/>
            <w:webHidden/>
          </w:rPr>
          <w:fldChar w:fldCharType="begin"/>
        </w:r>
        <w:r>
          <w:rPr>
            <w:noProof/>
            <w:webHidden/>
          </w:rPr>
          <w:instrText xml:space="preserve"> PAGEREF _Toc499018292 \h </w:instrText>
        </w:r>
        <w:r>
          <w:rPr>
            <w:noProof/>
            <w:webHidden/>
          </w:rPr>
        </w:r>
      </w:ins>
      <w:r>
        <w:rPr>
          <w:noProof/>
          <w:webHidden/>
        </w:rPr>
        <w:fldChar w:fldCharType="separate"/>
      </w:r>
      <w:ins w:id="2352" w:author="Markus Brüderl" w:date="2017-11-21T08:50:00Z">
        <w:r>
          <w:rPr>
            <w:noProof/>
            <w:webHidden/>
          </w:rPr>
          <w:t>221</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353" w:author="Markus Brüderl" w:date="2017-11-21T08:50:00Z"/>
          <w:rFonts w:eastAsiaTheme="minorEastAsia" w:cstheme="minorBidi"/>
          <w:noProof/>
          <w:sz w:val="22"/>
          <w:szCs w:val="22"/>
        </w:rPr>
      </w:pPr>
      <w:ins w:id="23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w:t>
        </w:r>
        <w:r>
          <w:rPr>
            <w:rFonts w:eastAsiaTheme="minorEastAsia" w:cstheme="minorBidi"/>
            <w:noProof/>
            <w:sz w:val="22"/>
            <w:szCs w:val="22"/>
          </w:rPr>
          <w:tab/>
        </w:r>
        <w:r w:rsidRPr="00FC6015">
          <w:rPr>
            <w:rStyle w:val="Hyperlink"/>
            <w:noProof/>
          </w:rPr>
          <w:t>createOrUpdateDMSAkte</w:t>
        </w:r>
        <w:r>
          <w:rPr>
            <w:noProof/>
            <w:webHidden/>
          </w:rPr>
          <w:tab/>
        </w:r>
        <w:r>
          <w:rPr>
            <w:noProof/>
            <w:webHidden/>
          </w:rPr>
          <w:fldChar w:fldCharType="begin"/>
        </w:r>
        <w:r>
          <w:rPr>
            <w:noProof/>
            <w:webHidden/>
          </w:rPr>
          <w:instrText xml:space="preserve"> PAGEREF _Toc499018293 \h </w:instrText>
        </w:r>
        <w:r>
          <w:rPr>
            <w:noProof/>
            <w:webHidden/>
          </w:rPr>
        </w:r>
      </w:ins>
      <w:r>
        <w:rPr>
          <w:noProof/>
          <w:webHidden/>
        </w:rPr>
        <w:fldChar w:fldCharType="separate"/>
      </w:r>
      <w:ins w:id="2355" w:author="Markus Brüderl" w:date="2017-11-21T08:50:00Z">
        <w:r>
          <w:rPr>
            <w:noProof/>
            <w:webHidden/>
          </w:rPr>
          <w:t>221</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56" w:author="Markus Brüderl" w:date="2017-11-21T08:50:00Z"/>
          <w:rFonts w:eastAsiaTheme="minorEastAsia" w:cstheme="minorBidi"/>
          <w:noProof/>
          <w:sz w:val="22"/>
          <w:szCs w:val="22"/>
        </w:rPr>
      </w:pPr>
      <w:ins w:id="23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_Toc499018294 \h </w:instrText>
        </w:r>
        <w:r>
          <w:rPr>
            <w:noProof/>
            <w:webHidden/>
          </w:rPr>
        </w:r>
      </w:ins>
      <w:r>
        <w:rPr>
          <w:noProof/>
          <w:webHidden/>
        </w:rPr>
        <w:fldChar w:fldCharType="separate"/>
      </w:r>
      <w:ins w:id="2358" w:author="Markus Brüderl" w:date="2017-11-21T08:50:00Z">
        <w:r>
          <w:rPr>
            <w:noProof/>
            <w:webHidden/>
          </w:rPr>
          <w:t>221</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59" w:author="Markus Brüderl" w:date="2017-11-21T08:50:00Z"/>
          <w:rFonts w:eastAsiaTheme="minorEastAsia" w:cstheme="minorBidi"/>
          <w:noProof/>
          <w:sz w:val="22"/>
          <w:szCs w:val="22"/>
        </w:rPr>
      </w:pPr>
      <w:ins w:id="23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_Toc499018295 \h </w:instrText>
        </w:r>
        <w:r>
          <w:rPr>
            <w:noProof/>
            <w:webHidden/>
          </w:rPr>
        </w:r>
      </w:ins>
      <w:r>
        <w:rPr>
          <w:noProof/>
          <w:webHidden/>
        </w:rPr>
        <w:fldChar w:fldCharType="separate"/>
      </w:r>
      <w:ins w:id="2361" w:author="Markus Brüderl" w:date="2017-11-21T08:50:00Z">
        <w:r>
          <w:rPr>
            <w:noProof/>
            <w:webHidden/>
          </w:rPr>
          <w:t>222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62" w:author="Markus Brüderl" w:date="2017-11-21T08:50:00Z"/>
          <w:rFonts w:eastAsiaTheme="minorEastAsia" w:cstheme="minorBidi"/>
          <w:noProof/>
          <w:sz w:val="22"/>
          <w:szCs w:val="22"/>
        </w:rPr>
      </w:pPr>
      <w:ins w:id="23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_Toc499018296 \h </w:instrText>
        </w:r>
        <w:r>
          <w:rPr>
            <w:noProof/>
            <w:webHidden/>
          </w:rPr>
        </w:r>
      </w:ins>
      <w:r>
        <w:rPr>
          <w:noProof/>
          <w:webHidden/>
        </w:rPr>
        <w:fldChar w:fldCharType="separate"/>
      </w:r>
      <w:ins w:id="2364" w:author="Markus Brüderl" w:date="2017-11-21T08:50:00Z">
        <w:r>
          <w:rPr>
            <w:noProof/>
            <w:webHidden/>
          </w:rPr>
          <w:t>222</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65" w:author="Markus Brüderl" w:date="2017-11-21T08:50:00Z"/>
          <w:rFonts w:eastAsiaTheme="minorEastAsia" w:cstheme="minorBidi"/>
          <w:noProof/>
          <w:sz w:val="22"/>
          <w:szCs w:val="22"/>
        </w:rPr>
      </w:pPr>
      <w:ins w:id="23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_Toc499018297 \h </w:instrText>
        </w:r>
        <w:r>
          <w:rPr>
            <w:noProof/>
            <w:webHidden/>
          </w:rPr>
        </w:r>
      </w:ins>
      <w:r>
        <w:rPr>
          <w:noProof/>
          <w:webHidden/>
        </w:rPr>
        <w:fldChar w:fldCharType="separate"/>
      </w:r>
      <w:ins w:id="2367" w:author="Markus Brüderl" w:date="2017-11-21T08:50:00Z">
        <w:r>
          <w:rPr>
            <w:noProof/>
            <w:webHidden/>
          </w:rPr>
          <w:t>222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68" w:author="Markus Brüderl" w:date="2017-11-21T08:50:00Z"/>
          <w:rFonts w:eastAsiaTheme="minorEastAsia" w:cstheme="minorBidi"/>
          <w:noProof/>
          <w:sz w:val="22"/>
          <w:szCs w:val="22"/>
        </w:rPr>
      </w:pPr>
      <w:ins w:id="23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_Toc499018298 \h </w:instrText>
        </w:r>
        <w:r>
          <w:rPr>
            <w:noProof/>
            <w:webHidden/>
          </w:rPr>
        </w:r>
      </w:ins>
      <w:r>
        <w:rPr>
          <w:noProof/>
          <w:webHidden/>
        </w:rPr>
        <w:fldChar w:fldCharType="separate"/>
      </w:r>
      <w:ins w:id="2370" w:author="Markus Brüderl" w:date="2017-11-21T08:50:00Z">
        <w:r>
          <w:rPr>
            <w:noProof/>
            <w:webHidden/>
          </w:rPr>
          <w:t>222</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71" w:author="Markus Brüderl" w:date="2017-11-21T08:50:00Z"/>
          <w:rFonts w:eastAsiaTheme="minorEastAsia" w:cstheme="minorBidi"/>
          <w:noProof/>
          <w:sz w:val="22"/>
          <w:szCs w:val="22"/>
        </w:rPr>
      </w:pPr>
      <w:ins w:id="23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"_Toc499018299"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_Toc499018299 \h </w:instrText>
        </w:r>
        <w:r>
          <w:rPr>
            <w:noProof/>
            <w:webHidden/>
          </w:rPr>
        </w:r>
      </w:ins>
      <w:r>
        <w:rPr>
          <w:noProof/>
          <w:webHidden/>
        </w:rPr>
        <w:fldChar w:fldCharType="separate"/>
      </w:r>
      <w:ins w:id="2373" w:author="Markus Brüderl" w:date="2017-11-21T08:50:00Z">
        <w:r>
          <w:rPr>
            <w:noProof/>
            <w:webHidden/>
          </w:rPr>
          <w:t>222</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374" w:author="Markus Brüderl" w:date="2017-11-21T08:50:00Z"/>
          <w:rFonts w:eastAsiaTheme="minorEastAsia" w:cstheme="minorBidi"/>
          <w:noProof/>
          <w:sz w:val="22"/>
          <w:szCs w:val="22"/>
        </w:rPr>
      </w:pPr>
      <w:ins w:id="23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w:t>
        </w:r>
        <w:r>
          <w:rPr>
            <w:rFonts w:eastAsiaTheme="minorEastAsia" w:cstheme="minorBidi"/>
            <w:noProof/>
            <w:sz w:val="22"/>
            <w:szCs w:val="22"/>
          </w:rPr>
          <w:tab/>
        </w:r>
        <w:r w:rsidRPr="00FC6015">
          <w:rPr>
            <w:rStyle w:val="Hyperlink"/>
            <w:noProof/>
          </w:rPr>
          <w:t>createOrUpdateDMSDokument</w:t>
        </w:r>
        <w:r>
          <w:rPr>
            <w:noProof/>
            <w:webHidden/>
          </w:rPr>
          <w:tab/>
        </w:r>
        <w:r>
          <w:rPr>
            <w:noProof/>
            <w:webHidden/>
          </w:rPr>
          <w:fldChar w:fldCharType="begin"/>
        </w:r>
        <w:r>
          <w:rPr>
            <w:noProof/>
            <w:webHidden/>
          </w:rPr>
          <w:instrText xml:space="preserve"> PAGEREF _Toc499018300 \h </w:instrText>
        </w:r>
        <w:r>
          <w:rPr>
            <w:noProof/>
            <w:webHidden/>
          </w:rPr>
        </w:r>
      </w:ins>
      <w:r>
        <w:rPr>
          <w:noProof/>
          <w:webHidden/>
        </w:rPr>
        <w:fldChar w:fldCharType="separate"/>
      </w:r>
      <w:ins w:id="2376" w:author="Markus Brüderl" w:date="2017-11-21T08:50:00Z">
        <w:r>
          <w:rPr>
            <w:noProof/>
            <w:webHidden/>
          </w:rPr>
          <w:t>223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77" w:author="Markus Brüderl" w:date="2017-11-21T08:50:00Z"/>
          <w:rFonts w:eastAsiaTheme="minorEastAsia" w:cstheme="minorBidi"/>
          <w:noProof/>
          <w:sz w:val="22"/>
          <w:szCs w:val="22"/>
        </w:rPr>
      </w:pPr>
      <w:ins w:id="23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_Toc499018301 \h </w:instrText>
        </w:r>
        <w:r>
          <w:rPr>
            <w:noProof/>
            <w:webHidden/>
          </w:rPr>
        </w:r>
      </w:ins>
      <w:r>
        <w:rPr>
          <w:noProof/>
          <w:webHidden/>
        </w:rPr>
        <w:fldChar w:fldCharType="separate"/>
      </w:r>
      <w:ins w:id="2379" w:author="Markus Brüderl" w:date="2017-11-21T08:50:00Z">
        <w:r>
          <w:rPr>
            <w:noProof/>
            <w:webHidden/>
          </w:rPr>
          <w:t>223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80" w:author="Markus Brüderl" w:date="2017-11-21T08:50:00Z"/>
          <w:rFonts w:eastAsiaTheme="minorEastAsia" w:cstheme="minorBidi"/>
          <w:noProof/>
          <w:sz w:val="22"/>
          <w:szCs w:val="22"/>
        </w:rPr>
      </w:pPr>
      <w:ins w:id="23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_Toc499018302 \h </w:instrText>
        </w:r>
        <w:r>
          <w:rPr>
            <w:noProof/>
            <w:webHidden/>
          </w:rPr>
        </w:r>
      </w:ins>
      <w:r>
        <w:rPr>
          <w:noProof/>
          <w:webHidden/>
        </w:rPr>
        <w:fldChar w:fldCharType="separate"/>
      </w:r>
      <w:ins w:id="2382" w:author="Markus Brüderl" w:date="2017-11-21T08:50:00Z">
        <w:r>
          <w:rPr>
            <w:noProof/>
            <w:webHidden/>
          </w:rPr>
          <w:t>223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83" w:author="Markus Brüderl" w:date="2017-11-21T08:50:00Z"/>
          <w:rFonts w:eastAsiaTheme="minorEastAsia" w:cstheme="minorBidi"/>
          <w:noProof/>
          <w:sz w:val="22"/>
          <w:szCs w:val="22"/>
        </w:rPr>
      </w:pPr>
      <w:ins w:id="23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_Toc499018303 \h </w:instrText>
        </w:r>
        <w:r>
          <w:rPr>
            <w:noProof/>
            <w:webHidden/>
          </w:rPr>
        </w:r>
      </w:ins>
      <w:r>
        <w:rPr>
          <w:noProof/>
          <w:webHidden/>
        </w:rPr>
        <w:fldChar w:fldCharType="separate"/>
      </w:r>
      <w:ins w:id="2385" w:author="Markus Brüderl" w:date="2017-11-21T08:50:00Z">
        <w:r>
          <w:rPr>
            <w:noProof/>
            <w:webHidden/>
          </w:rPr>
          <w:t>223</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86" w:author="Markus Brüderl" w:date="2017-11-21T08:50:00Z"/>
          <w:rFonts w:eastAsiaTheme="minorEastAsia" w:cstheme="minorBidi"/>
          <w:noProof/>
          <w:sz w:val="22"/>
          <w:szCs w:val="22"/>
        </w:rPr>
      </w:pPr>
      <w:ins w:id="23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_Toc499018304 \h </w:instrText>
        </w:r>
        <w:r>
          <w:rPr>
            <w:noProof/>
            <w:webHidden/>
          </w:rPr>
        </w:r>
      </w:ins>
      <w:r>
        <w:rPr>
          <w:noProof/>
          <w:webHidden/>
        </w:rPr>
        <w:fldChar w:fldCharType="separate"/>
      </w:r>
      <w:ins w:id="2388" w:author="Markus Brüderl" w:date="2017-11-21T08:50:00Z">
        <w:r>
          <w:rPr>
            <w:noProof/>
            <w:webHidden/>
          </w:rPr>
          <w:t>223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89" w:author="Markus Brüderl" w:date="2017-11-21T08:50:00Z"/>
          <w:rFonts w:eastAsiaTheme="minorEastAsia" w:cstheme="minorBidi"/>
          <w:noProof/>
          <w:sz w:val="22"/>
          <w:szCs w:val="22"/>
        </w:rPr>
      </w:pPr>
      <w:ins w:id="23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_Toc499018305 \h </w:instrText>
        </w:r>
        <w:r>
          <w:rPr>
            <w:noProof/>
            <w:webHidden/>
          </w:rPr>
        </w:r>
      </w:ins>
      <w:r>
        <w:rPr>
          <w:noProof/>
          <w:webHidden/>
        </w:rPr>
        <w:fldChar w:fldCharType="separate"/>
      </w:r>
      <w:ins w:id="2391" w:author="Markus Brüderl" w:date="2017-11-21T08:50:00Z">
        <w:r>
          <w:rPr>
            <w:noProof/>
            <w:webHidden/>
          </w:rPr>
          <w:t>223</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392" w:author="Markus Brüderl" w:date="2017-11-21T08:50:00Z"/>
          <w:rFonts w:eastAsiaTheme="minorEastAsia" w:cstheme="minorBidi"/>
          <w:noProof/>
          <w:sz w:val="22"/>
          <w:szCs w:val="22"/>
        </w:rPr>
      </w:pPr>
      <w:ins w:id="23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_Toc499018306 \h </w:instrText>
        </w:r>
        <w:r>
          <w:rPr>
            <w:noProof/>
            <w:webHidden/>
          </w:rPr>
        </w:r>
      </w:ins>
      <w:r>
        <w:rPr>
          <w:noProof/>
          <w:webHidden/>
        </w:rPr>
        <w:fldChar w:fldCharType="separate"/>
      </w:r>
      <w:ins w:id="2394" w:author="Markus Brüderl" w:date="2017-11-21T08:50:00Z">
        <w:r>
          <w:rPr>
            <w:noProof/>
            <w:webHidden/>
          </w:rPr>
          <w:t>224</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395" w:author="Markus Brüderl" w:date="2017-11-21T08:50:00Z"/>
          <w:rFonts w:eastAsiaTheme="minorEastAsia" w:cstheme="minorBidi"/>
          <w:noProof/>
          <w:sz w:val="22"/>
          <w:szCs w:val="22"/>
        </w:rPr>
      </w:pPr>
      <w:ins w:id="23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3.12.3</w:t>
        </w:r>
        <w:r>
          <w:rPr>
            <w:rFonts w:eastAsiaTheme="minorEastAsia" w:cstheme="minorBidi"/>
            <w:noProof/>
            <w:sz w:val="22"/>
            <w:szCs w:val="22"/>
          </w:rPr>
          <w:tab/>
        </w:r>
        <w:r w:rsidRPr="00FC6015">
          <w:rPr>
            <w:rStyle w:val="Hyperlink"/>
            <w:noProof/>
          </w:rPr>
          <w:t>createOrUpdateDocument</w:t>
        </w:r>
        <w:r>
          <w:rPr>
            <w:noProof/>
            <w:webHidden/>
          </w:rPr>
          <w:tab/>
        </w:r>
        <w:r>
          <w:rPr>
            <w:noProof/>
            <w:webHidden/>
          </w:rPr>
          <w:fldChar w:fldCharType="begin"/>
        </w:r>
        <w:r>
          <w:rPr>
            <w:noProof/>
            <w:webHidden/>
          </w:rPr>
          <w:instrText xml:space="preserve"> PAGEREF _Toc499018307 \h </w:instrText>
        </w:r>
        <w:r>
          <w:rPr>
            <w:noProof/>
            <w:webHidden/>
          </w:rPr>
        </w:r>
      </w:ins>
      <w:r>
        <w:rPr>
          <w:noProof/>
          <w:webHidden/>
        </w:rPr>
        <w:fldChar w:fldCharType="separate"/>
      </w:r>
      <w:ins w:id="2397" w:author="Markus Brüderl" w:date="2017-11-21T08:50:00Z">
        <w:r>
          <w:rPr>
            <w:noProof/>
            <w:webHidden/>
          </w:rPr>
          <w:t>224</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398" w:author="Markus Brüderl" w:date="2017-11-21T08:50:00Z"/>
          <w:rFonts w:eastAsiaTheme="minorEastAsia" w:cstheme="minorBidi"/>
          <w:noProof/>
          <w:sz w:val="22"/>
          <w:szCs w:val="22"/>
        </w:rPr>
      </w:pPr>
      <w:ins w:id="23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"_Toc499018308"</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_Toc499018308 \h </w:instrText>
        </w:r>
        <w:r>
          <w:rPr>
            <w:noProof/>
            <w:webHidden/>
          </w:rPr>
        </w:r>
      </w:ins>
      <w:r>
        <w:rPr>
          <w:noProof/>
          <w:webHidden/>
        </w:rPr>
        <w:fldChar w:fldCharType="separate"/>
      </w:r>
      <w:ins w:id="2400" w:author="Markus Brüderl" w:date="2017-11-21T08:50:00Z">
        <w:r>
          <w:rPr>
            <w:noProof/>
            <w:webHidden/>
          </w:rPr>
          <w:t>224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01" w:author="Markus Brüderl" w:date="2017-11-21T08:50:00Z"/>
          <w:rFonts w:eastAsiaTheme="minorEastAsia" w:cstheme="minorBidi"/>
          <w:noProof/>
          <w:sz w:val="22"/>
          <w:szCs w:val="22"/>
        </w:rPr>
      </w:pPr>
      <w:ins w:id="24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"_Toc499018309"</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_Toc499018309 \h </w:instrText>
        </w:r>
        <w:r>
          <w:rPr>
            <w:noProof/>
            <w:webHidden/>
          </w:rPr>
        </w:r>
      </w:ins>
      <w:r>
        <w:rPr>
          <w:noProof/>
          <w:webHidden/>
        </w:rPr>
        <w:fldChar w:fldCharType="separate"/>
      </w:r>
      <w:ins w:id="2403" w:author="Markus Brüderl" w:date="2017-11-21T08:50:00Z">
        <w:r>
          <w:rPr>
            <w:noProof/>
            <w:webHidden/>
          </w:rPr>
          <w:t>224</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04" w:author="Markus Brüderl" w:date="2017-11-21T08:50:00Z"/>
          <w:rFonts w:eastAsiaTheme="minorEastAsia" w:cstheme="minorBidi"/>
          <w:noProof/>
          <w:sz w:val="22"/>
          <w:szCs w:val="22"/>
        </w:rPr>
      </w:pPr>
      <w:ins w:id="24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"_Toc499018310"</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_Toc499018310 \h </w:instrText>
        </w:r>
        <w:r>
          <w:rPr>
            <w:noProof/>
            <w:webHidden/>
          </w:rPr>
        </w:r>
      </w:ins>
      <w:r>
        <w:rPr>
          <w:noProof/>
          <w:webHidden/>
        </w:rPr>
        <w:fldChar w:fldCharType="separate"/>
      </w:r>
      <w:ins w:id="2406" w:author="Markus Brüderl" w:date="2017-11-21T08:50:00Z">
        <w:r>
          <w:rPr>
            <w:noProof/>
            <w:webHidden/>
          </w:rPr>
          <w:t>225</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407" w:author="Markus Brüderl" w:date="2017-11-21T08:50:00Z"/>
          <w:rFonts w:eastAsiaTheme="minorEastAsia" w:cstheme="minorBidi"/>
          <w:noProof/>
          <w:sz w:val="22"/>
          <w:szCs w:val="22"/>
        </w:rPr>
      </w:pPr>
      <w:ins w:id="24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"_Toc499018311"</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_Toc499018311 \h </w:instrText>
        </w:r>
        <w:r>
          <w:rPr>
            <w:noProof/>
            <w:webHidden/>
          </w:rPr>
        </w:r>
      </w:ins>
      <w:r>
        <w:rPr>
          <w:noProof/>
          <w:webHidden/>
        </w:rPr>
        <w:fldChar w:fldCharType="separate"/>
      </w:r>
      <w:ins w:id="2409" w:author="Markus Brüderl" w:date="2017-11-21T08:50:00Z">
        <w:r>
          <w:rPr>
            <w:noProof/>
            <w:webHidden/>
          </w:rPr>
          <w:t>225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10" w:author="Markus Brüderl" w:date="2017-11-21T08:50:00Z"/>
          <w:rFonts w:eastAsiaTheme="minorEastAsia" w:cstheme="minorBidi"/>
          <w:noProof/>
          <w:sz w:val="22"/>
          <w:szCs w:val="22"/>
        </w:rPr>
      </w:pPr>
      <w:ins w:id="24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"_Toc499018312"</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_Toc499018312 \h </w:instrText>
        </w:r>
        <w:r>
          <w:rPr>
            <w:noProof/>
            <w:webHidden/>
          </w:rPr>
        </w:r>
      </w:ins>
      <w:r>
        <w:rPr>
          <w:noProof/>
          <w:webHidden/>
        </w:rPr>
        <w:fldChar w:fldCharType="separate"/>
      </w:r>
      <w:ins w:id="2412" w:author="Markus Brüderl" w:date="2017-11-21T08:50:00Z">
        <w:r>
          <w:rPr>
            <w:noProof/>
            <w:webHidden/>
          </w:rPr>
          <w:t>225</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13" w:author="Markus Brüderl" w:date="2017-11-21T08:50:00Z"/>
          <w:rFonts w:eastAsiaTheme="minorEastAsia" w:cstheme="minorBidi"/>
          <w:noProof/>
          <w:sz w:val="22"/>
          <w:szCs w:val="22"/>
        </w:rPr>
      </w:pPr>
      <w:ins w:id="24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"_Toc499018313"</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_Toc499018313 \h </w:instrText>
        </w:r>
        <w:r>
          <w:rPr>
            <w:noProof/>
            <w:webHidden/>
          </w:rPr>
        </w:r>
      </w:ins>
      <w:r>
        <w:rPr>
          <w:noProof/>
          <w:webHidden/>
        </w:rPr>
        <w:fldChar w:fldCharType="separate"/>
      </w:r>
      <w:ins w:id="2415" w:author="Markus Brüderl" w:date="2017-11-21T08:50:00Z">
        <w:r>
          <w:rPr>
            <w:noProof/>
            <w:webHidden/>
          </w:rPr>
          <w:t>225</w:t>
        </w:r>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416" w:author="Markus Brüderl" w:date="2017-11-21T08:50:00Z"/>
          <w:rFonts w:eastAsiaTheme="minorEastAsia" w:cstheme="minorBidi"/>
          <w:noProof/>
          <w:sz w:val="22"/>
          <w:szCs w:val="22"/>
        </w:rPr>
      </w:pPr>
      <w:ins w:id="24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"_Toc499018314"</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3.12.4</w:t>
        </w:r>
        <w:r>
          <w:rPr>
            <w:rFonts w:eastAsiaTheme="minorEastAsia" w:cstheme="minorBidi"/>
            <w:noProof/>
            <w:sz w:val="22"/>
            <w:szCs w:val="22"/>
          </w:rPr>
          <w:tab/>
        </w:r>
        <w:r w:rsidRPr="00FC6015">
          <w:rPr>
            <w:rStyle w:val="Hyperlink"/>
            <w:noProof/>
          </w:rPr>
          <w:t>deleteDocument</w:t>
        </w:r>
        <w:r>
          <w:rPr>
            <w:noProof/>
            <w:webHidden/>
          </w:rPr>
          <w:tab/>
        </w:r>
        <w:r>
          <w:rPr>
            <w:noProof/>
            <w:webHidden/>
          </w:rPr>
          <w:fldChar w:fldCharType="begin"/>
        </w:r>
        <w:r>
          <w:rPr>
            <w:noProof/>
            <w:webHidden/>
          </w:rPr>
          <w:instrText xml:space="preserve"> PAGEREF _Toc499018314 \h </w:instrText>
        </w:r>
        <w:r>
          <w:rPr>
            <w:noProof/>
            <w:webHidden/>
          </w:rPr>
        </w:r>
      </w:ins>
      <w:r>
        <w:rPr>
          <w:noProof/>
          <w:webHidden/>
        </w:rPr>
        <w:fldChar w:fldCharType="separate"/>
      </w:r>
      <w:ins w:id="2418" w:author="Markus Brüderl" w:date="2017-11-21T08:50:00Z">
        <w:r>
          <w:rPr>
            <w:noProof/>
            <w:webHidden/>
          </w:rPr>
          <w:t>226</w:t>
        </w:r>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419" w:author="Markus Brüderl" w:date="2017-11-21T08:50:00Z"/>
          <w:rFonts w:eastAsiaTheme="minorEastAsia" w:cstheme="minorBidi"/>
          <w:noProof/>
          <w:sz w:val="22"/>
          <w:szCs w:val="22"/>
        </w:rPr>
      </w:pPr>
      <w:ins w:id="24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"_Toc499018315"</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_Toc499018315 \h </w:instrText>
        </w:r>
        <w:r>
          <w:rPr>
            <w:noProof/>
            <w:webHidden/>
          </w:rPr>
        </w:r>
      </w:ins>
      <w:r>
        <w:rPr>
          <w:noProof/>
          <w:webHidden/>
        </w:rPr>
        <w:fldChar w:fldCharType="separate"/>
      </w:r>
      <w:ins w:id="2421" w:author="Markus Brüderl" w:date="2017-11-21T08:50:00Z">
        <w:r>
          <w:rPr>
            <w:noProof/>
            <w:webHidden/>
          </w:rPr>
          <w:t>226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22" w:author="Markus Brüderl" w:date="2017-11-21T08:50:00Z"/>
          <w:rFonts w:eastAsiaTheme="minorEastAsia" w:cstheme="minorBidi"/>
          <w:noProof/>
          <w:sz w:val="22"/>
          <w:szCs w:val="22"/>
        </w:rPr>
      </w:pPr>
      <w:ins w:id="24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"_Toc499018316"</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_Toc499018316 \h </w:instrText>
        </w:r>
        <w:r>
          <w:rPr>
            <w:noProof/>
            <w:webHidden/>
          </w:rPr>
        </w:r>
      </w:ins>
      <w:r>
        <w:rPr>
          <w:noProof/>
          <w:webHidden/>
        </w:rPr>
        <w:fldChar w:fldCharType="separate"/>
      </w:r>
      <w:ins w:id="2424" w:author="Markus Brüderl" w:date="2017-11-21T08:50:00Z">
        <w:r>
          <w:rPr>
            <w:noProof/>
            <w:webHidden/>
          </w:rPr>
          <w:t>226</w:t>
        </w:r>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25" w:author="Markus Brüderl" w:date="2017-11-21T08:50:00Z"/>
          <w:rFonts w:eastAsiaTheme="minorEastAsia" w:cstheme="minorBidi"/>
          <w:noProof/>
          <w:sz w:val="22"/>
          <w:szCs w:val="22"/>
        </w:rPr>
      </w:pPr>
      <w:ins w:id="24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"_Toc499018317"</w:instrText>
        </w:r>
        <w:r w:rsidRPr="00FC6015">
          <w:rPr>
            <w:rStyle w:val="Hyperlink"/>
            <w:noProof/>
          </w:rPr>
          <w:instrText xml:space="preserve"> </w:instrText>
        </w:r>
        <w:r w:rsidRPr="00FC6015">
          <w:rPr>
            <w:rStyle w:val="Hyperlink"/>
            <w:noProof/>
          </w:rPr>
        </w:r>
        <w:r w:rsidRPr="00FC6015">
          <w:rPr>
            <w:rStyle w:val="Hyperlink"/>
            <w:noProof/>
          </w:rPr>
          <w:fldChar w:fldCharType="separate"/>
        </w:r>
        <w:r w:rsidRPr="00FC6015">
          <w:rPr>
            <w:rStyle w:val="Hyperlink"/>
            <w:noProof/>
          </w:rPr>
          <w:t>3.12.4.1.2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_Toc499018317 \h </w:instrText>
        </w:r>
      </w:ins>
      <w:ins w:id="2427" w:author="Markus Brüderl" w:date="2017-11-21T08:51:00Z">
        <w:r>
          <w:rPr>
            <w:noProof/>
            <w:webHidden/>
          </w:rPr>
        </w:r>
      </w:ins>
      <w:r>
        <w:rPr>
          <w:noProof/>
          <w:webHidden/>
        </w:rPr>
        <w:fldChar w:fldCharType="separate"/>
      </w:r>
      <w:ins w:id="2428" w:author="Markus Brüderl" w:date="2017-11-21T08:51:00Z">
        <w:r>
          <w:rPr>
            <w:noProof/>
            <w:webHidden/>
          </w:rPr>
          <w:t>226</w:t>
        </w:r>
      </w:ins>
      <w:ins w:id="242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430" w:author="Markus Brüderl" w:date="2017-11-21T08:50:00Z"/>
          <w:rFonts w:eastAsiaTheme="minorEastAsia" w:cstheme="minorBidi"/>
          <w:noProof/>
          <w:sz w:val="22"/>
          <w:szCs w:val="22"/>
        </w:rPr>
      </w:pPr>
      <w:ins w:id="24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"_Toc499018318"</w:instrText>
        </w:r>
        <w:r w:rsidRPr="00FC6015">
          <w:rPr>
            <w:rStyle w:val="Hyperlink"/>
            <w:noProof/>
          </w:rPr>
          <w:instrText xml:space="preserve"> </w:instrText>
        </w:r>
      </w:ins>
      <w:ins w:id="2432" w:author="Markus Brüderl" w:date="2017-11-21T08:51:00Z">
        <w:r w:rsidRPr="00FC6015">
          <w:rPr>
            <w:rStyle w:val="Hyperlink"/>
            <w:noProof/>
          </w:rPr>
        </w:r>
      </w:ins>
      <w:ins w:id="2433" w:author="Markus Brüderl" w:date="2017-11-21T08:50:00Z">
        <w:r w:rsidRPr="00FC6015">
          <w:rPr>
            <w:rStyle w:val="Hyperlink"/>
            <w:noProof/>
          </w:rPr>
          <w:fldChar w:fldCharType="separate"/>
        </w:r>
        <w:r w:rsidRPr="00FC6015">
          <w:rPr>
            <w:rStyle w:val="Hyperlink"/>
            <w:noProof/>
          </w:rPr>
          <w:t>3.12.4.2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_Toc499018318 \h </w:instrText>
        </w:r>
      </w:ins>
      <w:ins w:id="2434" w:author="Markus Brüderl" w:date="2017-11-21T08:51:00Z">
        <w:r>
          <w:rPr>
            <w:noProof/>
            <w:webHidden/>
          </w:rPr>
        </w:r>
      </w:ins>
      <w:r>
        <w:rPr>
          <w:noProof/>
          <w:webHidden/>
        </w:rPr>
        <w:fldChar w:fldCharType="separate"/>
      </w:r>
      <w:ins w:id="2435" w:author="Markus Brüderl" w:date="2017-11-21T08:51:00Z">
        <w:r>
          <w:rPr>
            <w:noProof/>
            <w:webHidden/>
          </w:rPr>
          <w:t>226</w:t>
        </w:r>
      </w:ins>
      <w:ins w:id="243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37" w:author="Markus Brüderl" w:date="2017-11-21T08:50:00Z"/>
          <w:rFonts w:eastAsiaTheme="minorEastAsia" w:cstheme="minorBidi"/>
          <w:noProof/>
          <w:sz w:val="22"/>
          <w:szCs w:val="22"/>
        </w:rPr>
      </w:pPr>
      <w:ins w:id="24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"_Toc499018319"</w:instrText>
        </w:r>
        <w:r w:rsidRPr="00FC6015">
          <w:rPr>
            <w:rStyle w:val="Hyperlink"/>
            <w:noProof/>
          </w:rPr>
          <w:instrText xml:space="preserve"> </w:instrText>
        </w:r>
      </w:ins>
      <w:ins w:id="2439" w:author="Markus Brüderl" w:date="2017-11-21T08:51:00Z">
        <w:r w:rsidRPr="00FC6015">
          <w:rPr>
            <w:rStyle w:val="Hyperlink"/>
            <w:noProof/>
          </w:rPr>
        </w:r>
      </w:ins>
      <w:ins w:id="2440" w:author="Markus Brüderl" w:date="2017-11-21T08:50:00Z">
        <w:r w:rsidRPr="00FC6015">
          <w:rPr>
            <w:rStyle w:val="Hyperlink"/>
            <w:noProof/>
          </w:rPr>
          <w:fldChar w:fldCharType="separate"/>
        </w:r>
        <w:r w:rsidRPr="00FC6015">
          <w:rPr>
            <w:rStyle w:val="Hyperlink"/>
            <w:noProof/>
          </w:rPr>
          <w:t>3.12.4.2.1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_Toc499018319 \h </w:instrText>
        </w:r>
      </w:ins>
      <w:ins w:id="2441" w:author="Markus Brüderl" w:date="2017-11-21T08:51:00Z">
        <w:r>
          <w:rPr>
            <w:noProof/>
            <w:webHidden/>
          </w:rPr>
        </w:r>
      </w:ins>
      <w:r>
        <w:rPr>
          <w:noProof/>
          <w:webHidden/>
        </w:rPr>
        <w:fldChar w:fldCharType="separate"/>
      </w:r>
      <w:ins w:id="2442" w:author="Markus Brüderl" w:date="2017-11-21T08:51:00Z">
        <w:r>
          <w:rPr>
            <w:noProof/>
            <w:webHidden/>
          </w:rPr>
          <w:t>226</w:t>
        </w:r>
      </w:ins>
      <w:ins w:id="244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44" w:author="Markus Brüderl" w:date="2017-11-21T08:50:00Z"/>
          <w:rFonts w:eastAsiaTheme="minorEastAsia" w:cstheme="minorBidi"/>
          <w:noProof/>
          <w:sz w:val="22"/>
          <w:szCs w:val="22"/>
        </w:rPr>
      </w:pPr>
      <w:ins w:id="24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"_Toc499018320"</w:instrText>
        </w:r>
        <w:r w:rsidRPr="00FC6015">
          <w:rPr>
            <w:rStyle w:val="Hyperlink"/>
            <w:noProof/>
          </w:rPr>
          <w:instrText xml:space="preserve"> </w:instrText>
        </w:r>
      </w:ins>
      <w:ins w:id="2446" w:author="Markus Brüderl" w:date="2017-11-21T08:51:00Z">
        <w:r w:rsidRPr="00FC6015">
          <w:rPr>
            <w:rStyle w:val="Hyperlink"/>
            <w:noProof/>
          </w:rPr>
        </w:r>
      </w:ins>
      <w:ins w:id="2447" w:author="Markus Brüderl" w:date="2017-11-21T08:50:00Z">
        <w:r w:rsidRPr="00FC6015">
          <w:rPr>
            <w:rStyle w:val="Hyperlink"/>
            <w:noProof/>
          </w:rPr>
          <w:fldChar w:fldCharType="separate"/>
        </w:r>
        <w:r w:rsidRPr="00FC6015">
          <w:rPr>
            <w:rStyle w:val="Hyperlink"/>
            <w:noProof/>
          </w:rPr>
          <w:t>3.12.4.2.2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_Toc499018320 \h </w:instrText>
        </w:r>
      </w:ins>
      <w:ins w:id="2448" w:author="Markus Brüderl" w:date="2017-11-21T08:51:00Z">
        <w:r>
          <w:rPr>
            <w:noProof/>
            <w:webHidden/>
          </w:rPr>
        </w:r>
      </w:ins>
      <w:r>
        <w:rPr>
          <w:noProof/>
          <w:webHidden/>
        </w:rPr>
        <w:fldChar w:fldCharType="separate"/>
      </w:r>
      <w:ins w:id="2449" w:author="Markus Brüderl" w:date="2017-11-21T08:51:00Z">
        <w:r>
          <w:rPr>
            <w:noProof/>
            <w:webHidden/>
          </w:rPr>
          <w:t>226</w:t>
        </w:r>
      </w:ins>
      <w:ins w:id="2450"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451" w:author="Markus Brüderl" w:date="2017-11-21T08:50:00Z"/>
          <w:rFonts w:eastAsiaTheme="minorEastAsia" w:cstheme="minorBidi"/>
          <w:noProof/>
          <w:sz w:val="22"/>
          <w:szCs w:val="22"/>
        </w:rPr>
      </w:pPr>
      <w:ins w:id="24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"_Toc499018321"</w:instrText>
        </w:r>
        <w:r w:rsidRPr="00FC6015">
          <w:rPr>
            <w:rStyle w:val="Hyperlink"/>
            <w:noProof/>
          </w:rPr>
          <w:instrText xml:space="preserve"> </w:instrText>
        </w:r>
      </w:ins>
      <w:ins w:id="2453" w:author="Markus Brüderl" w:date="2017-11-21T08:51:00Z">
        <w:r w:rsidRPr="00FC6015">
          <w:rPr>
            <w:rStyle w:val="Hyperlink"/>
            <w:noProof/>
          </w:rPr>
        </w:r>
      </w:ins>
      <w:ins w:id="2454" w:author="Markus Brüderl" w:date="2017-11-21T08:50:00Z">
        <w:r w:rsidRPr="00FC6015">
          <w:rPr>
            <w:rStyle w:val="Hyperlink"/>
            <w:noProof/>
          </w:rPr>
          <w:fldChar w:fldCharType="separate"/>
        </w:r>
        <w:r w:rsidRPr="00FC6015">
          <w:rPr>
            <w:rStyle w:val="Hyperlink"/>
            <w:noProof/>
          </w:rPr>
          <w:t>3.12.5</w:t>
        </w:r>
        <w:r>
          <w:rPr>
            <w:rFonts w:eastAsiaTheme="minorEastAsia" w:cstheme="minorBidi"/>
            <w:noProof/>
            <w:sz w:val="22"/>
            <w:szCs w:val="22"/>
          </w:rPr>
          <w:tab/>
        </w:r>
        <w:r w:rsidRPr="00FC6015">
          <w:rPr>
            <w:rStyle w:val="Hyperlink"/>
            <w:noProof/>
          </w:rPr>
          <w:t>execDMSUploadTrigger</w:t>
        </w:r>
        <w:r>
          <w:rPr>
            <w:noProof/>
            <w:webHidden/>
          </w:rPr>
          <w:tab/>
        </w:r>
        <w:r>
          <w:rPr>
            <w:noProof/>
            <w:webHidden/>
          </w:rPr>
          <w:fldChar w:fldCharType="begin"/>
        </w:r>
        <w:r>
          <w:rPr>
            <w:noProof/>
            <w:webHidden/>
          </w:rPr>
          <w:instrText xml:space="preserve"> PAGEREF _Toc499018321 \h </w:instrText>
        </w:r>
      </w:ins>
      <w:ins w:id="2455" w:author="Markus Brüderl" w:date="2017-11-21T08:51:00Z">
        <w:r>
          <w:rPr>
            <w:noProof/>
            <w:webHidden/>
          </w:rPr>
        </w:r>
      </w:ins>
      <w:r>
        <w:rPr>
          <w:noProof/>
          <w:webHidden/>
        </w:rPr>
        <w:fldChar w:fldCharType="separate"/>
      </w:r>
      <w:ins w:id="2456" w:author="Markus Brüderl" w:date="2017-11-21T08:51:00Z">
        <w:r>
          <w:rPr>
            <w:noProof/>
            <w:webHidden/>
          </w:rPr>
          <w:t>227</w:t>
        </w:r>
      </w:ins>
      <w:ins w:id="245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458" w:author="Markus Brüderl" w:date="2017-11-21T08:50:00Z"/>
          <w:rFonts w:eastAsiaTheme="minorEastAsia" w:cstheme="minorBidi"/>
          <w:noProof/>
          <w:sz w:val="22"/>
          <w:szCs w:val="22"/>
        </w:rPr>
      </w:pPr>
      <w:ins w:id="24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"_Toc499018322"</w:instrText>
        </w:r>
        <w:r w:rsidRPr="00FC6015">
          <w:rPr>
            <w:rStyle w:val="Hyperlink"/>
            <w:noProof/>
          </w:rPr>
          <w:instrText xml:space="preserve"> </w:instrText>
        </w:r>
      </w:ins>
      <w:ins w:id="2460" w:author="Markus Brüderl" w:date="2017-11-21T08:51:00Z">
        <w:r w:rsidRPr="00FC6015">
          <w:rPr>
            <w:rStyle w:val="Hyperlink"/>
            <w:noProof/>
          </w:rPr>
        </w:r>
      </w:ins>
      <w:ins w:id="2461" w:author="Markus Brüderl" w:date="2017-11-21T08:50:00Z">
        <w:r w:rsidRPr="00FC6015">
          <w:rPr>
            <w:rStyle w:val="Hyperlink"/>
            <w:noProof/>
          </w:rPr>
          <w:fldChar w:fldCharType="separate"/>
        </w:r>
        <w:r w:rsidRPr="00FC6015">
          <w:rPr>
            <w:rStyle w:val="Hyperlink"/>
            <w:noProof/>
          </w:rPr>
          <w:t>3.12.5.1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_Toc499018322 \h </w:instrText>
        </w:r>
      </w:ins>
      <w:ins w:id="2462" w:author="Markus Brüderl" w:date="2017-11-21T08:51:00Z">
        <w:r>
          <w:rPr>
            <w:noProof/>
            <w:webHidden/>
          </w:rPr>
        </w:r>
      </w:ins>
      <w:r>
        <w:rPr>
          <w:noProof/>
          <w:webHidden/>
        </w:rPr>
        <w:fldChar w:fldCharType="separate"/>
      </w:r>
      <w:ins w:id="2463" w:author="Markus Brüderl" w:date="2017-11-21T08:51:00Z">
        <w:r>
          <w:rPr>
            <w:noProof/>
            <w:webHidden/>
          </w:rPr>
          <w:t>227</w:t>
        </w:r>
      </w:ins>
      <w:ins w:id="2464"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465" w:author="Markus Brüderl" w:date="2017-11-21T08:50:00Z"/>
          <w:rFonts w:eastAsiaTheme="minorEastAsia" w:cstheme="minorBidi"/>
          <w:noProof/>
          <w:sz w:val="22"/>
          <w:szCs w:val="22"/>
        </w:rPr>
      </w:pPr>
      <w:ins w:id="24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"_Toc499018323"</w:instrText>
        </w:r>
        <w:r w:rsidRPr="00FC6015">
          <w:rPr>
            <w:rStyle w:val="Hyperlink"/>
            <w:noProof/>
          </w:rPr>
          <w:instrText xml:space="preserve"> </w:instrText>
        </w:r>
      </w:ins>
      <w:ins w:id="2467" w:author="Markus Brüderl" w:date="2017-11-21T08:51:00Z">
        <w:r w:rsidRPr="00FC6015">
          <w:rPr>
            <w:rStyle w:val="Hyperlink"/>
            <w:noProof/>
          </w:rPr>
        </w:r>
      </w:ins>
      <w:ins w:id="2468" w:author="Markus Brüderl" w:date="2017-11-21T08:50:00Z">
        <w:r w:rsidRPr="00FC6015">
          <w:rPr>
            <w:rStyle w:val="Hyperlink"/>
            <w:noProof/>
          </w:rPr>
          <w:fldChar w:fldCharType="separate"/>
        </w:r>
        <w:r w:rsidRPr="00FC6015">
          <w:rPr>
            <w:rStyle w:val="Hyperlink"/>
            <w:noProof/>
          </w:rPr>
          <w:t>3.12.6</w:t>
        </w:r>
        <w:r>
          <w:rPr>
            <w:rFonts w:eastAsiaTheme="minorEastAsia" w:cstheme="minorBidi"/>
            <w:noProof/>
            <w:sz w:val="22"/>
            <w:szCs w:val="22"/>
          </w:rPr>
          <w:tab/>
        </w:r>
        <w:r w:rsidRPr="00FC6015">
          <w:rPr>
            <w:rStyle w:val="Hyperlink"/>
            <w:noProof/>
          </w:rPr>
          <w:t>execEvent</w:t>
        </w:r>
        <w:r>
          <w:rPr>
            <w:noProof/>
            <w:webHidden/>
          </w:rPr>
          <w:tab/>
        </w:r>
        <w:r>
          <w:rPr>
            <w:noProof/>
            <w:webHidden/>
          </w:rPr>
          <w:fldChar w:fldCharType="begin"/>
        </w:r>
        <w:r>
          <w:rPr>
            <w:noProof/>
            <w:webHidden/>
          </w:rPr>
          <w:instrText xml:space="preserve"> PAGEREF _Toc499018323 \h </w:instrText>
        </w:r>
      </w:ins>
      <w:ins w:id="2469" w:author="Markus Brüderl" w:date="2017-11-21T08:51:00Z">
        <w:r>
          <w:rPr>
            <w:noProof/>
            <w:webHidden/>
          </w:rPr>
        </w:r>
      </w:ins>
      <w:r>
        <w:rPr>
          <w:noProof/>
          <w:webHidden/>
        </w:rPr>
        <w:fldChar w:fldCharType="separate"/>
      </w:r>
      <w:ins w:id="2470" w:author="Markus Brüderl" w:date="2017-11-21T08:51:00Z">
        <w:r>
          <w:rPr>
            <w:noProof/>
            <w:webHidden/>
          </w:rPr>
          <w:t>227</w:t>
        </w:r>
      </w:ins>
      <w:ins w:id="247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472" w:author="Markus Brüderl" w:date="2017-11-21T08:50:00Z"/>
          <w:rFonts w:eastAsiaTheme="minorEastAsia" w:cstheme="minorBidi"/>
          <w:noProof/>
          <w:sz w:val="22"/>
          <w:szCs w:val="22"/>
        </w:rPr>
      </w:pPr>
      <w:ins w:id="24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"_Toc499018324"</w:instrText>
        </w:r>
        <w:r w:rsidRPr="00FC6015">
          <w:rPr>
            <w:rStyle w:val="Hyperlink"/>
            <w:noProof/>
          </w:rPr>
          <w:instrText xml:space="preserve"> </w:instrText>
        </w:r>
      </w:ins>
      <w:ins w:id="2474" w:author="Markus Brüderl" w:date="2017-11-21T08:51:00Z">
        <w:r w:rsidRPr="00FC6015">
          <w:rPr>
            <w:rStyle w:val="Hyperlink"/>
            <w:noProof/>
          </w:rPr>
        </w:r>
      </w:ins>
      <w:ins w:id="2475" w:author="Markus Brüderl" w:date="2017-11-21T08:50:00Z">
        <w:r w:rsidRPr="00FC6015">
          <w:rPr>
            <w:rStyle w:val="Hyperlink"/>
            <w:noProof/>
          </w:rPr>
          <w:fldChar w:fldCharType="separate"/>
        </w:r>
        <w:r w:rsidRPr="00FC6015">
          <w:rPr>
            <w:rStyle w:val="Hyperlink"/>
            <w:noProof/>
          </w:rPr>
          <w:t>3.12.6.1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_Toc499018324 \h </w:instrText>
        </w:r>
      </w:ins>
      <w:ins w:id="2476" w:author="Markus Brüderl" w:date="2017-11-21T08:51:00Z">
        <w:r>
          <w:rPr>
            <w:noProof/>
            <w:webHidden/>
          </w:rPr>
        </w:r>
      </w:ins>
      <w:r>
        <w:rPr>
          <w:noProof/>
          <w:webHidden/>
        </w:rPr>
        <w:fldChar w:fldCharType="separate"/>
      </w:r>
      <w:ins w:id="2477" w:author="Markus Brüderl" w:date="2017-11-21T08:51:00Z">
        <w:r>
          <w:rPr>
            <w:noProof/>
            <w:webHidden/>
          </w:rPr>
          <w:t>227</w:t>
        </w:r>
      </w:ins>
      <w:ins w:id="247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79" w:author="Markus Brüderl" w:date="2017-11-21T08:50:00Z"/>
          <w:rFonts w:eastAsiaTheme="minorEastAsia" w:cstheme="minorBidi"/>
          <w:noProof/>
          <w:sz w:val="22"/>
          <w:szCs w:val="22"/>
        </w:rPr>
      </w:pPr>
      <w:ins w:id="24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"_Toc499018325"</w:instrText>
        </w:r>
        <w:r w:rsidRPr="00FC6015">
          <w:rPr>
            <w:rStyle w:val="Hyperlink"/>
            <w:noProof/>
          </w:rPr>
          <w:instrText xml:space="preserve"> </w:instrText>
        </w:r>
      </w:ins>
      <w:ins w:id="2481" w:author="Markus Brüderl" w:date="2017-11-21T08:51:00Z">
        <w:r w:rsidRPr="00FC6015">
          <w:rPr>
            <w:rStyle w:val="Hyperlink"/>
            <w:noProof/>
          </w:rPr>
        </w:r>
      </w:ins>
      <w:ins w:id="2482" w:author="Markus Brüderl" w:date="2017-11-21T08:50:00Z">
        <w:r w:rsidRPr="00FC6015">
          <w:rPr>
            <w:rStyle w:val="Hyperlink"/>
            <w:noProof/>
          </w:rPr>
          <w:fldChar w:fldCharType="separate"/>
        </w:r>
        <w:r w:rsidRPr="00FC6015">
          <w:rPr>
            <w:rStyle w:val="Hyperlink"/>
            <w:noProof/>
          </w:rPr>
          <w:t>3.12.6.1.1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_Toc499018325 \h </w:instrText>
        </w:r>
      </w:ins>
      <w:ins w:id="2483" w:author="Markus Brüderl" w:date="2017-11-21T08:51:00Z">
        <w:r>
          <w:rPr>
            <w:noProof/>
            <w:webHidden/>
          </w:rPr>
        </w:r>
      </w:ins>
      <w:r>
        <w:rPr>
          <w:noProof/>
          <w:webHidden/>
        </w:rPr>
        <w:fldChar w:fldCharType="separate"/>
      </w:r>
      <w:ins w:id="2484" w:author="Markus Brüderl" w:date="2017-11-21T08:51:00Z">
        <w:r>
          <w:rPr>
            <w:noProof/>
            <w:webHidden/>
          </w:rPr>
          <w:t>227</w:t>
        </w:r>
      </w:ins>
      <w:ins w:id="248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486" w:author="Markus Brüderl" w:date="2017-11-21T08:50:00Z"/>
          <w:rFonts w:eastAsiaTheme="minorEastAsia" w:cstheme="minorBidi"/>
          <w:noProof/>
          <w:sz w:val="22"/>
          <w:szCs w:val="22"/>
        </w:rPr>
      </w:pPr>
      <w:ins w:id="24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"_Toc499018326"</w:instrText>
        </w:r>
        <w:r w:rsidRPr="00FC6015">
          <w:rPr>
            <w:rStyle w:val="Hyperlink"/>
            <w:noProof/>
          </w:rPr>
          <w:instrText xml:space="preserve"> </w:instrText>
        </w:r>
      </w:ins>
      <w:ins w:id="2488" w:author="Markus Brüderl" w:date="2017-11-21T08:51:00Z">
        <w:r w:rsidRPr="00FC6015">
          <w:rPr>
            <w:rStyle w:val="Hyperlink"/>
            <w:noProof/>
          </w:rPr>
        </w:r>
      </w:ins>
      <w:ins w:id="2489" w:author="Markus Brüderl" w:date="2017-11-21T08:50:00Z">
        <w:r w:rsidRPr="00FC6015">
          <w:rPr>
            <w:rStyle w:val="Hyperlink"/>
            <w:noProof/>
          </w:rPr>
          <w:fldChar w:fldCharType="separate"/>
        </w:r>
        <w:r w:rsidRPr="00FC6015">
          <w:rPr>
            <w:rStyle w:val="Hyperlink"/>
            <w:noProof/>
          </w:rPr>
          <w:t>3.12.6.1.2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_Toc499018326 \h </w:instrText>
        </w:r>
      </w:ins>
      <w:ins w:id="2490" w:author="Markus Brüderl" w:date="2017-11-21T08:51:00Z">
        <w:r>
          <w:rPr>
            <w:noProof/>
            <w:webHidden/>
          </w:rPr>
        </w:r>
      </w:ins>
      <w:r>
        <w:rPr>
          <w:noProof/>
          <w:webHidden/>
        </w:rPr>
        <w:fldChar w:fldCharType="separate"/>
      </w:r>
      <w:ins w:id="2491" w:author="Markus Brüderl" w:date="2017-11-21T08:51:00Z">
        <w:r>
          <w:rPr>
            <w:noProof/>
            <w:webHidden/>
          </w:rPr>
          <w:t>228</w:t>
        </w:r>
      </w:ins>
      <w:ins w:id="249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493" w:author="Markus Brüderl" w:date="2017-11-21T08:50:00Z"/>
          <w:rFonts w:eastAsiaTheme="minorEastAsia" w:cstheme="minorBidi"/>
          <w:noProof/>
          <w:sz w:val="22"/>
          <w:szCs w:val="22"/>
        </w:rPr>
      </w:pPr>
      <w:ins w:id="24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"_Toc499018327"</w:instrText>
        </w:r>
        <w:r w:rsidRPr="00FC6015">
          <w:rPr>
            <w:rStyle w:val="Hyperlink"/>
            <w:noProof/>
          </w:rPr>
          <w:instrText xml:space="preserve"> </w:instrText>
        </w:r>
      </w:ins>
      <w:ins w:id="2495" w:author="Markus Brüderl" w:date="2017-11-21T08:51:00Z">
        <w:r w:rsidRPr="00FC6015">
          <w:rPr>
            <w:rStyle w:val="Hyperlink"/>
            <w:noProof/>
          </w:rPr>
        </w:r>
      </w:ins>
      <w:ins w:id="2496" w:author="Markus Brüderl" w:date="2017-11-21T08:50:00Z">
        <w:r w:rsidRPr="00FC6015">
          <w:rPr>
            <w:rStyle w:val="Hyperlink"/>
            <w:noProof/>
          </w:rPr>
          <w:fldChar w:fldCharType="separate"/>
        </w:r>
        <w:r w:rsidRPr="00FC6015">
          <w:rPr>
            <w:rStyle w:val="Hyperlink"/>
            <w:noProof/>
          </w:rPr>
          <w:t>3.12.6.2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_Toc499018327 \h </w:instrText>
        </w:r>
      </w:ins>
      <w:ins w:id="2497" w:author="Markus Brüderl" w:date="2017-11-21T08:51:00Z">
        <w:r>
          <w:rPr>
            <w:noProof/>
            <w:webHidden/>
          </w:rPr>
        </w:r>
      </w:ins>
      <w:r>
        <w:rPr>
          <w:noProof/>
          <w:webHidden/>
        </w:rPr>
        <w:fldChar w:fldCharType="separate"/>
      </w:r>
      <w:ins w:id="2498" w:author="Markus Brüderl" w:date="2017-11-21T08:51:00Z">
        <w:r>
          <w:rPr>
            <w:noProof/>
            <w:webHidden/>
          </w:rPr>
          <w:t>228</w:t>
        </w:r>
      </w:ins>
      <w:ins w:id="249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00" w:author="Markus Brüderl" w:date="2017-11-21T08:50:00Z"/>
          <w:rFonts w:eastAsiaTheme="minorEastAsia" w:cstheme="minorBidi"/>
          <w:noProof/>
          <w:sz w:val="22"/>
          <w:szCs w:val="22"/>
        </w:rPr>
      </w:pPr>
      <w:ins w:id="2501"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"_Toc499018328"</w:instrText>
        </w:r>
        <w:r w:rsidRPr="00FC6015">
          <w:rPr>
            <w:rStyle w:val="Hyperlink"/>
            <w:noProof/>
          </w:rPr>
          <w:instrText xml:space="preserve"> </w:instrText>
        </w:r>
      </w:ins>
      <w:ins w:id="2502" w:author="Markus Brüderl" w:date="2017-11-21T08:51:00Z">
        <w:r w:rsidRPr="00FC6015">
          <w:rPr>
            <w:rStyle w:val="Hyperlink"/>
            <w:noProof/>
          </w:rPr>
        </w:r>
      </w:ins>
      <w:ins w:id="2503" w:author="Markus Brüderl" w:date="2017-11-21T08:50:00Z">
        <w:r w:rsidRPr="00FC6015">
          <w:rPr>
            <w:rStyle w:val="Hyperlink"/>
            <w:noProof/>
          </w:rPr>
          <w:fldChar w:fldCharType="separate"/>
        </w:r>
        <w:r w:rsidRPr="00FC6015">
          <w:rPr>
            <w:rStyle w:val="Hyperlink"/>
            <w:noProof/>
          </w:rPr>
          <w:t>3.12.6.2.1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_Toc499018328 \h </w:instrText>
        </w:r>
      </w:ins>
      <w:ins w:id="2504" w:author="Markus Brüderl" w:date="2017-11-21T08:51:00Z">
        <w:r>
          <w:rPr>
            <w:noProof/>
            <w:webHidden/>
          </w:rPr>
        </w:r>
      </w:ins>
      <w:r>
        <w:rPr>
          <w:noProof/>
          <w:webHidden/>
        </w:rPr>
        <w:fldChar w:fldCharType="separate"/>
      </w:r>
      <w:ins w:id="2505" w:author="Markus Brüderl" w:date="2017-11-21T08:51:00Z">
        <w:r>
          <w:rPr>
            <w:noProof/>
            <w:webHidden/>
          </w:rPr>
          <w:t>228</w:t>
        </w:r>
      </w:ins>
      <w:ins w:id="250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07" w:author="Markus Brüderl" w:date="2017-11-21T08:50:00Z"/>
          <w:rFonts w:eastAsiaTheme="minorEastAsia" w:cstheme="minorBidi"/>
          <w:noProof/>
          <w:sz w:val="22"/>
          <w:szCs w:val="22"/>
        </w:rPr>
      </w:pPr>
      <w:ins w:id="25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"_Toc499018329"</w:instrText>
        </w:r>
        <w:r w:rsidRPr="00FC6015">
          <w:rPr>
            <w:rStyle w:val="Hyperlink"/>
            <w:noProof/>
          </w:rPr>
          <w:instrText xml:space="preserve"> </w:instrText>
        </w:r>
      </w:ins>
      <w:ins w:id="2509" w:author="Markus Brüderl" w:date="2017-11-21T08:51:00Z">
        <w:r w:rsidRPr="00FC6015">
          <w:rPr>
            <w:rStyle w:val="Hyperlink"/>
            <w:noProof/>
          </w:rPr>
        </w:r>
      </w:ins>
      <w:ins w:id="2510" w:author="Markus Brüderl" w:date="2017-11-21T08:50:00Z">
        <w:r w:rsidRPr="00FC6015">
          <w:rPr>
            <w:rStyle w:val="Hyperlink"/>
            <w:noProof/>
          </w:rPr>
          <w:fldChar w:fldCharType="separate"/>
        </w:r>
        <w:r w:rsidRPr="00FC6015">
          <w:rPr>
            <w:rStyle w:val="Hyperlink"/>
            <w:noProof/>
          </w:rPr>
          <w:t>3.12.6.2.2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_Toc499018329 \h </w:instrText>
        </w:r>
      </w:ins>
      <w:ins w:id="2511" w:author="Markus Brüderl" w:date="2017-11-21T08:51:00Z">
        <w:r>
          <w:rPr>
            <w:noProof/>
            <w:webHidden/>
          </w:rPr>
        </w:r>
      </w:ins>
      <w:r>
        <w:rPr>
          <w:noProof/>
          <w:webHidden/>
        </w:rPr>
        <w:fldChar w:fldCharType="separate"/>
      </w:r>
      <w:ins w:id="2512" w:author="Markus Brüderl" w:date="2017-11-21T08:51:00Z">
        <w:r>
          <w:rPr>
            <w:noProof/>
            <w:webHidden/>
          </w:rPr>
          <w:t>228</w:t>
        </w:r>
      </w:ins>
      <w:ins w:id="2513"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514" w:author="Markus Brüderl" w:date="2017-11-21T08:50:00Z"/>
          <w:rFonts w:eastAsiaTheme="minorEastAsia" w:cstheme="minorBidi"/>
          <w:noProof/>
          <w:sz w:val="22"/>
          <w:szCs w:val="22"/>
        </w:rPr>
      </w:pPr>
      <w:ins w:id="25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"_Toc499018330"</w:instrText>
        </w:r>
        <w:r w:rsidRPr="00FC6015">
          <w:rPr>
            <w:rStyle w:val="Hyperlink"/>
            <w:noProof/>
          </w:rPr>
          <w:instrText xml:space="preserve"> </w:instrText>
        </w:r>
      </w:ins>
      <w:ins w:id="2516" w:author="Markus Brüderl" w:date="2017-11-21T08:51:00Z">
        <w:r w:rsidRPr="00FC6015">
          <w:rPr>
            <w:rStyle w:val="Hyperlink"/>
            <w:noProof/>
          </w:rPr>
        </w:r>
      </w:ins>
      <w:ins w:id="2517" w:author="Markus Brüderl" w:date="2017-11-21T08:50:00Z">
        <w:r w:rsidRPr="00FC6015">
          <w:rPr>
            <w:rStyle w:val="Hyperlink"/>
            <w:noProof/>
          </w:rPr>
          <w:fldChar w:fldCharType="separate"/>
        </w:r>
        <w:r w:rsidRPr="00FC6015">
          <w:rPr>
            <w:rStyle w:val="Hyperlink"/>
            <w:noProof/>
          </w:rPr>
          <w:t>3.12.7</w:t>
        </w:r>
        <w:r>
          <w:rPr>
            <w:rFonts w:eastAsiaTheme="minorEastAsia" w:cstheme="minorBidi"/>
            <w:noProof/>
            <w:sz w:val="22"/>
            <w:szCs w:val="22"/>
          </w:rPr>
          <w:tab/>
        </w:r>
        <w:r w:rsidRPr="00FC6015">
          <w:rPr>
            <w:rStyle w:val="Hyperlink"/>
            <w:noProof/>
          </w:rPr>
          <w:t>getDMSUrl (deprecated)</w:t>
        </w:r>
        <w:r>
          <w:rPr>
            <w:noProof/>
            <w:webHidden/>
          </w:rPr>
          <w:tab/>
        </w:r>
        <w:r>
          <w:rPr>
            <w:noProof/>
            <w:webHidden/>
          </w:rPr>
          <w:fldChar w:fldCharType="begin"/>
        </w:r>
        <w:r>
          <w:rPr>
            <w:noProof/>
            <w:webHidden/>
          </w:rPr>
          <w:instrText xml:space="preserve"> PAGEREF _Toc499018330 \h </w:instrText>
        </w:r>
      </w:ins>
      <w:ins w:id="2518" w:author="Markus Brüderl" w:date="2017-11-21T08:51:00Z">
        <w:r>
          <w:rPr>
            <w:noProof/>
            <w:webHidden/>
          </w:rPr>
        </w:r>
      </w:ins>
      <w:r>
        <w:rPr>
          <w:noProof/>
          <w:webHidden/>
        </w:rPr>
        <w:fldChar w:fldCharType="separate"/>
      </w:r>
      <w:ins w:id="2519" w:author="Markus Brüderl" w:date="2017-11-21T08:51:00Z">
        <w:r>
          <w:rPr>
            <w:noProof/>
            <w:webHidden/>
          </w:rPr>
          <w:t>228</w:t>
        </w:r>
      </w:ins>
      <w:ins w:id="252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521" w:author="Markus Brüderl" w:date="2017-11-21T08:50:00Z"/>
          <w:rFonts w:eastAsiaTheme="minorEastAsia" w:cstheme="minorBidi"/>
          <w:noProof/>
          <w:sz w:val="22"/>
          <w:szCs w:val="22"/>
        </w:rPr>
      </w:pPr>
      <w:ins w:id="25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"_Toc499018331"</w:instrText>
        </w:r>
        <w:r w:rsidRPr="00FC6015">
          <w:rPr>
            <w:rStyle w:val="Hyperlink"/>
            <w:noProof/>
          </w:rPr>
          <w:instrText xml:space="preserve"> </w:instrText>
        </w:r>
      </w:ins>
      <w:ins w:id="2523" w:author="Markus Brüderl" w:date="2017-11-21T08:51:00Z">
        <w:r w:rsidRPr="00FC6015">
          <w:rPr>
            <w:rStyle w:val="Hyperlink"/>
            <w:noProof/>
          </w:rPr>
        </w:r>
      </w:ins>
      <w:ins w:id="2524" w:author="Markus Brüderl" w:date="2017-11-21T08:50:00Z">
        <w:r w:rsidRPr="00FC6015">
          <w:rPr>
            <w:rStyle w:val="Hyperlink"/>
            <w:noProof/>
          </w:rPr>
          <w:fldChar w:fldCharType="separate"/>
        </w:r>
        <w:r w:rsidRPr="00FC6015">
          <w:rPr>
            <w:rStyle w:val="Hyperlink"/>
            <w:noProof/>
          </w:rPr>
          <w:t>3.12.7.1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_Toc499018331 \h </w:instrText>
        </w:r>
      </w:ins>
      <w:ins w:id="2525" w:author="Markus Brüderl" w:date="2017-11-21T08:51:00Z">
        <w:r>
          <w:rPr>
            <w:noProof/>
            <w:webHidden/>
          </w:rPr>
        </w:r>
      </w:ins>
      <w:r>
        <w:rPr>
          <w:noProof/>
          <w:webHidden/>
        </w:rPr>
        <w:fldChar w:fldCharType="separate"/>
      </w:r>
      <w:ins w:id="2526" w:author="Markus Brüderl" w:date="2017-11-21T08:51:00Z">
        <w:r>
          <w:rPr>
            <w:noProof/>
            <w:webHidden/>
          </w:rPr>
          <w:t>228</w:t>
        </w:r>
      </w:ins>
      <w:ins w:id="252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28" w:author="Markus Brüderl" w:date="2017-11-21T08:50:00Z"/>
          <w:rFonts w:eastAsiaTheme="minorEastAsia" w:cstheme="minorBidi"/>
          <w:noProof/>
          <w:sz w:val="22"/>
          <w:szCs w:val="22"/>
        </w:rPr>
      </w:pPr>
      <w:ins w:id="25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"_Toc499018332"</w:instrText>
        </w:r>
        <w:r w:rsidRPr="00FC6015">
          <w:rPr>
            <w:rStyle w:val="Hyperlink"/>
            <w:noProof/>
          </w:rPr>
          <w:instrText xml:space="preserve"> </w:instrText>
        </w:r>
      </w:ins>
      <w:ins w:id="2530" w:author="Markus Brüderl" w:date="2017-11-21T08:51:00Z">
        <w:r w:rsidRPr="00FC6015">
          <w:rPr>
            <w:rStyle w:val="Hyperlink"/>
            <w:noProof/>
          </w:rPr>
        </w:r>
      </w:ins>
      <w:ins w:id="2531" w:author="Markus Brüderl" w:date="2017-11-21T08:50:00Z">
        <w:r w:rsidRPr="00FC6015">
          <w:rPr>
            <w:rStyle w:val="Hyperlink"/>
            <w:noProof/>
          </w:rPr>
          <w:fldChar w:fldCharType="separate"/>
        </w:r>
        <w:r w:rsidRPr="00FC6015">
          <w:rPr>
            <w:rStyle w:val="Hyperlink"/>
            <w:noProof/>
          </w:rPr>
          <w:t>3.12.7.1.1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_Toc499018332 \h </w:instrText>
        </w:r>
      </w:ins>
      <w:ins w:id="2532" w:author="Markus Brüderl" w:date="2017-11-21T08:51:00Z">
        <w:r>
          <w:rPr>
            <w:noProof/>
            <w:webHidden/>
          </w:rPr>
        </w:r>
      </w:ins>
      <w:r>
        <w:rPr>
          <w:noProof/>
          <w:webHidden/>
        </w:rPr>
        <w:fldChar w:fldCharType="separate"/>
      </w:r>
      <w:ins w:id="2533" w:author="Markus Brüderl" w:date="2017-11-21T08:51:00Z">
        <w:r>
          <w:rPr>
            <w:noProof/>
            <w:webHidden/>
          </w:rPr>
          <w:t>228</w:t>
        </w:r>
      </w:ins>
      <w:ins w:id="253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35" w:author="Markus Brüderl" w:date="2017-11-21T08:50:00Z"/>
          <w:rFonts w:eastAsiaTheme="minorEastAsia" w:cstheme="minorBidi"/>
          <w:noProof/>
          <w:sz w:val="22"/>
          <w:szCs w:val="22"/>
        </w:rPr>
      </w:pPr>
      <w:ins w:id="25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"_Toc499018333"</w:instrText>
        </w:r>
        <w:r w:rsidRPr="00FC6015">
          <w:rPr>
            <w:rStyle w:val="Hyperlink"/>
            <w:noProof/>
          </w:rPr>
          <w:instrText xml:space="preserve"> </w:instrText>
        </w:r>
      </w:ins>
      <w:ins w:id="2537" w:author="Markus Brüderl" w:date="2017-11-21T08:51:00Z">
        <w:r w:rsidRPr="00FC6015">
          <w:rPr>
            <w:rStyle w:val="Hyperlink"/>
            <w:noProof/>
          </w:rPr>
        </w:r>
      </w:ins>
      <w:ins w:id="2538" w:author="Markus Brüderl" w:date="2017-11-21T08:50:00Z">
        <w:r w:rsidRPr="00FC6015">
          <w:rPr>
            <w:rStyle w:val="Hyperlink"/>
            <w:noProof/>
          </w:rPr>
          <w:fldChar w:fldCharType="separate"/>
        </w:r>
        <w:r w:rsidRPr="00FC6015">
          <w:rPr>
            <w:rStyle w:val="Hyperlink"/>
            <w:noProof/>
          </w:rPr>
          <w:t>3.12.7.1.2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_Toc499018333 \h </w:instrText>
        </w:r>
      </w:ins>
      <w:ins w:id="2539" w:author="Markus Brüderl" w:date="2017-11-21T08:51:00Z">
        <w:r>
          <w:rPr>
            <w:noProof/>
            <w:webHidden/>
          </w:rPr>
        </w:r>
      </w:ins>
      <w:r>
        <w:rPr>
          <w:noProof/>
          <w:webHidden/>
        </w:rPr>
        <w:fldChar w:fldCharType="separate"/>
      </w:r>
      <w:ins w:id="2540" w:author="Markus Brüderl" w:date="2017-11-21T08:51:00Z">
        <w:r>
          <w:rPr>
            <w:noProof/>
            <w:webHidden/>
          </w:rPr>
          <w:t>229</w:t>
        </w:r>
      </w:ins>
      <w:ins w:id="254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542" w:author="Markus Brüderl" w:date="2017-11-21T08:50:00Z"/>
          <w:rFonts w:eastAsiaTheme="minorEastAsia" w:cstheme="minorBidi"/>
          <w:noProof/>
          <w:sz w:val="22"/>
          <w:szCs w:val="22"/>
        </w:rPr>
      </w:pPr>
      <w:ins w:id="25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"_Toc499018334"</w:instrText>
        </w:r>
        <w:r w:rsidRPr="00FC6015">
          <w:rPr>
            <w:rStyle w:val="Hyperlink"/>
            <w:noProof/>
          </w:rPr>
          <w:instrText xml:space="preserve"> </w:instrText>
        </w:r>
      </w:ins>
      <w:ins w:id="2544" w:author="Markus Brüderl" w:date="2017-11-21T08:51:00Z">
        <w:r w:rsidRPr="00FC6015">
          <w:rPr>
            <w:rStyle w:val="Hyperlink"/>
            <w:noProof/>
          </w:rPr>
        </w:r>
      </w:ins>
      <w:ins w:id="2545" w:author="Markus Brüderl" w:date="2017-11-21T08:50:00Z">
        <w:r w:rsidRPr="00FC6015">
          <w:rPr>
            <w:rStyle w:val="Hyperlink"/>
            <w:noProof/>
          </w:rPr>
          <w:fldChar w:fldCharType="separate"/>
        </w:r>
        <w:r w:rsidRPr="00FC6015">
          <w:rPr>
            <w:rStyle w:val="Hyperlink"/>
            <w:noProof/>
          </w:rPr>
          <w:t>3.12.7.2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_Toc499018334 \h </w:instrText>
        </w:r>
      </w:ins>
      <w:ins w:id="2546" w:author="Markus Brüderl" w:date="2017-11-21T08:51:00Z">
        <w:r>
          <w:rPr>
            <w:noProof/>
            <w:webHidden/>
          </w:rPr>
        </w:r>
      </w:ins>
      <w:r>
        <w:rPr>
          <w:noProof/>
          <w:webHidden/>
        </w:rPr>
        <w:fldChar w:fldCharType="separate"/>
      </w:r>
      <w:ins w:id="2547" w:author="Markus Brüderl" w:date="2017-11-21T08:51:00Z">
        <w:r>
          <w:rPr>
            <w:noProof/>
            <w:webHidden/>
          </w:rPr>
          <w:t>229</w:t>
        </w:r>
      </w:ins>
      <w:ins w:id="254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49" w:author="Markus Brüderl" w:date="2017-11-21T08:50:00Z"/>
          <w:rFonts w:eastAsiaTheme="minorEastAsia" w:cstheme="minorBidi"/>
          <w:noProof/>
          <w:sz w:val="22"/>
          <w:szCs w:val="22"/>
        </w:rPr>
      </w:pPr>
      <w:ins w:id="25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"_Toc499018335"</w:instrText>
        </w:r>
        <w:r w:rsidRPr="00FC6015">
          <w:rPr>
            <w:rStyle w:val="Hyperlink"/>
            <w:noProof/>
          </w:rPr>
          <w:instrText xml:space="preserve"> </w:instrText>
        </w:r>
      </w:ins>
      <w:ins w:id="2551" w:author="Markus Brüderl" w:date="2017-11-21T08:51:00Z">
        <w:r w:rsidRPr="00FC6015">
          <w:rPr>
            <w:rStyle w:val="Hyperlink"/>
            <w:noProof/>
          </w:rPr>
        </w:r>
      </w:ins>
      <w:ins w:id="2552" w:author="Markus Brüderl" w:date="2017-11-21T08:50:00Z">
        <w:r w:rsidRPr="00FC6015">
          <w:rPr>
            <w:rStyle w:val="Hyperlink"/>
            <w:noProof/>
          </w:rPr>
          <w:fldChar w:fldCharType="separate"/>
        </w:r>
        <w:r w:rsidRPr="00FC6015">
          <w:rPr>
            <w:rStyle w:val="Hyperlink"/>
            <w:noProof/>
          </w:rPr>
          <w:t>3.12.7.2.1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_Toc499018335 \h </w:instrText>
        </w:r>
      </w:ins>
      <w:ins w:id="2553" w:author="Markus Brüderl" w:date="2017-11-21T08:51:00Z">
        <w:r>
          <w:rPr>
            <w:noProof/>
            <w:webHidden/>
          </w:rPr>
        </w:r>
      </w:ins>
      <w:r>
        <w:rPr>
          <w:noProof/>
          <w:webHidden/>
        </w:rPr>
        <w:fldChar w:fldCharType="separate"/>
      </w:r>
      <w:ins w:id="2554" w:author="Markus Brüderl" w:date="2017-11-21T08:51:00Z">
        <w:r>
          <w:rPr>
            <w:noProof/>
            <w:webHidden/>
          </w:rPr>
          <w:t>229</w:t>
        </w:r>
      </w:ins>
      <w:ins w:id="255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56" w:author="Markus Brüderl" w:date="2017-11-21T08:50:00Z"/>
          <w:rFonts w:eastAsiaTheme="minorEastAsia" w:cstheme="minorBidi"/>
          <w:noProof/>
          <w:sz w:val="22"/>
          <w:szCs w:val="22"/>
        </w:rPr>
      </w:pPr>
      <w:ins w:id="25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"_Toc499018336"</w:instrText>
        </w:r>
        <w:r w:rsidRPr="00FC6015">
          <w:rPr>
            <w:rStyle w:val="Hyperlink"/>
            <w:noProof/>
          </w:rPr>
          <w:instrText xml:space="preserve"> </w:instrText>
        </w:r>
      </w:ins>
      <w:ins w:id="2558" w:author="Markus Brüderl" w:date="2017-11-21T08:51:00Z">
        <w:r w:rsidRPr="00FC6015">
          <w:rPr>
            <w:rStyle w:val="Hyperlink"/>
            <w:noProof/>
          </w:rPr>
        </w:r>
      </w:ins>
      <w:ins w:id="2559" w:author="Markus Brüderl" w:date="2017-11-21T08:50:00Z">
        <w:r w:rsidRPr="00FC6015">
          <w:rPr>
            <w:rStyle w:val="Hyperlink"/>
            <w:noProof/>
          </w:rPr>
          <w:fldChar w:fldCharType="separate"/>
        </w:r>
        <w:r w:rsidRPr="00FC6015">
          <w:rPr>
            <w:rStyle w:val="Hyperlink"/>
            <w:noProof/>
          </w:rPr>
          <w:t>3.12.7.2.2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_Toc499018336 \h </w:instrText>
        </w:r>
      </w:ins>
      <w:ins w:id="2560" w:author="Markus Brüderl" w:date="2017-11-21T08:51:00Z">
        <w:r>
          <w:rPr>
            <w:noProof/>
            <w:webHidden/>
          </w:rPr>
        </w:r>
      </w:ins>
      <w:r>
        <w:rPr>
          <w:noProof/>
          <w:webHidden/>
        </w:rPr>
        <w:fldChar w:fldCharType="separate"/>
      </w:r>
      <w:ins w:id="2561" w:author="Markus Brüderl" w:date="2017-11-21T08:51:00Z">
        <w:r>
          <w:rPr>
            <w:noProof/>
            <w:webHidden/>
          </w:rPr>
          <w:t>229</w:t>
        </w:r>
      </w:ins>
      <w:ins w:id="256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563" w:author="Markus Brüderl" w:date="2017-11-21T08:50:00Z"/>
          <w:rFonts w:eastAsiaTheme="minorEastAsia" w:cstheme="minorBidi"/>
          <w:noProof/>
          <w:sz w:val="22"/>
          <w:szCs w:val="22"/>
        </w:rPr>
      </w:pPr>
      <w:ins w:id="25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"_Toc499018337"</w:instrText>
        </w:r>
        <w:r w:rsidRPr="00FC6015">
          <w:rPr>
            <w:rStyle w:val="Hyperlink"/>
            <w:noProof/>
          </w:rPr>
          <w:instrText xml:space="preserve"> </w:instrText>
        </w:r>
      </w:ins>
      <w:ins w:id="2565" w:author="Markus Brüderl" w:date="2017-11-21T08:51:00Z">
        <w:r w:rsidRPr="00FC6015">
          <w:rPr>
            <w:rStyle w:val="Hyperlink"/>
            <w:noProof/>
          </w:rPr>
        </w:r>
      </w:ins>
      <w:ins w:id="2566" w:author="Markus Brüderl" w:date="2017-11-21T08:50:00Z">
        <w:r w:rsidRPr="00FC6015">
          <w:rPr>
            <w:rStyle w:val="Hyperlink"/>
            <w:noProof/>
          </w:rPr>
          <w:fldChar w:fldCharType="separate"/>
        </w:r>
        <w:r w:rsidRPr="00FC6015">
          <w:rPr>
            <w:rStyle w:val="Hyperlink"/>
            <w:noProof/>
          </w:rPr>
          <w:t>3.12.8</w:t>
        </w:r>
        <w:r>
          <w:rPr>
            <w:rFonts w:eastAsiaTheme="minorEastAsia" w:cstheme="minorBidi"/>
            <w:noProof/>
            <w:sz w:val="22"/>
            <w:szCs w:val="22"/>
          </w:rPr>
          <w:tab/>
        </w:r>
        <w:r w:rsidRPr="00FC6015">
          <w:rPr>
            <w:rStyle w:val="Hyperlink"/>
            <w:noProof/>
          </w:rPr>
          <w:t>getDocument</w:t>
        </w:r>
        <w:r>
          <w:rPr>
            <w:noProof/>
            <w:webHidden/>
          </w:rPr>
          <w:tab/>
        </w:r>
        <w:r>
          <w:rPr>
            <w:noProof/>
            <w:webHidden/>
          </w:rPr>
          <w:fldChar w:fldCharType="begin"/>
        </w:r>
        <w:r>
          <w:rPr>
            <w:noProof/>
            <w:webHidden/>
          </w:rPr>
          <w:instrText xml:space="preserve"> PAGEREF _Toc499018337 \h </w:instrText>
        </w:r>
      </w:ins>
      <w:ins w:id="2567" w:author="Markus Brüderl" w:date="2017-11-21T08:51:00Z">
        <w:r>
          <w:rPr>
            <w:noProof/>
            <w:webHidden/>
          </w:rPr>
        </w:r>
      </w:ins>
      <w:r>
        <w:rPr>
          <w:noProof/>
          <w:webHidden/>
        </w:rPr>
        <w:fldChar w:fldCharType="separate"/>
      </w:r>
      <w:ins w:id="2568" w:author="Markus Brüderl" w:date="2017-11-21T08:51:00Z">
        <w:r>
          <w:rPr>
            <w:noProof/>
            <w:webHidden/>
          </w:rPr>
          <w:t>230</w:t>
        </w:r>
      </w:ins>
      <w:ins w:id="256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570" w:author="Markus Brüderl" w:date="2017-11-21T08:50:00Z"/>
          <w:rFonts w:eastAsiaTheme="minorEastAsia" w:cstheme="minorBidi"/>
          <w:noProof/>
          <w:sz w:val="22"/>
          <w:szCs w:val="22"/>
        </w:rPr>
      </w:pPr>
      <w:ins w:id="25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"_Toc499018338"</w:instrText>
        </w:r>
        <w:r w:rsidRPr="00FC6015">
          <w:rPr>
            <w:rStyle w:val="Hyperlink"/>
            <w:noProof/>
          </w:rPr>
          <w:instrText xml:space="preserve"> </w:instrText>
        </w:r>
      </w:ins>
      <w:ins w:id="2572" w:author="Markus Brüderl" w:date="2017-11-21T08:51:00Z">
        <w:r w:rsidRPr="00FC6015">
          <w:rPr>
            <w:rStyle w:val="Hyperlink"/>
            <w:noProof/>
          </w:rPr>
        </w:r>
      </w:ins>
      <w:ins w:id="2573" w:author="Markus Brüderl" w:date="2017-11-21T08:50:00Z">
        <w:r w:rsidRPr="00FC6015">
          <w:rPr>
            <w:rStyle w:val="Hyperlink"/>
            <w:noProof/>
          </w:rPr>
          <w:fldChar w:fldCharType="separate"/>
        </w:r>
        <w:r w:rsidRPr="00FC6015">
          <w:rPr>
            <w:rStyle w:val="Hyperlink"/>
            <w:noProof/>
          </w:rPr>
          <w:t>3.12.8.1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_Toc499018338 \h </w:instrText>
        </w:r>
      </w:ins>
      <w:ins w:id="2574" w:author="Markus Brüderl" w:date="2017-11-21T08:51:00Z">
        <w:r>
          <w:rPr>
            <w:noProof/>
            <w:webHidden/>
          </w:rPr>
        </w:r>
      </w:ins>
      <w:r>
        <w:rPr>
          <w:noProof/>
          <w:webHidden/>
        </w:rPr>
        <w:fldChar w:fldCharType="separate"/>
      </w:r>
      <w:ins w:id="2575" w:author="Markus Brüderl" w:date="2017-11-21T08:51:00Z">
        <w:r>
          <w:rPr>
            <w:noProof/>
            <w:webHidden/>
          </w:rPr>
          <w:t>230</w:t>
        </w:r>
      </w:ins>
      <w:ins w:id="257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77" w:author="Markus Brüderl" w:date="2017-11-21T08:50:00Z"/>
          <w:rFonts w:eastAsiaTheme="minorEastAsia" w:cstheme="minorBidi"/>
          <w:noProof/>
          <w:sz w:val="22"/>
          <w:szCs w:val="22"/>
        </w:rPr>
      </w:pPr>
      <w:ins w:id="25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"_Toc499018339"</w:instrText>
        </w:r>
        <w:r w:rsidRPr="00FC6015">
          <w:rPr>
            <w:rStyle w:val="Hyperlink"/>
            <w:noProof/>
          </w:rPr>
          <w:instrText xml:space="preserve"> </w:instrText>
        </w:r>
      </w:ins>
      <w:ins w:id="2579" w:author="Markus Brüderl" w:date="2017-11-21T08:51:00Z">
        <w:r w:rsidRPr="00FC6015">
          <w:rPr>
            <w:rStyle w:val="Hyperlink"/>
            <w:noProof/>
          </w:rPr>
        </w:r>
      </w:ins>
      <w:ins w:id="2580" w:author="Markus Brüderl" w:date="2017-11-21T08:50:00Z">
        <w:r w:rsidRPr="00FC6015">
          <w:rPr>
            <w:rStyle w:val="Hyperlink"/>
            <w:noProof/>
          </w:rPr>
          <w:fldChar w:fldCharType="separate"/>
        </w:r>
        <w:r w:rsidRPr="00FC6015">
          <w:rPr>
            <w:rStyle w:val="Hyperlink"/>
            <w:noProof/>
          </w:rPr>
          <w:t>3.12.8.1.1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_Toc499018339 \h </w:instrText>
        </w:r>
      </w:ins>
      <w:ins w:id="2581" w:author="Markus Brüderl" w:date="2017-11-21T08:51:00Z">
        <w:r>
          <w:rPr>
            <w:noProof/>
            <w:webHidden/>
          </w:rPr>
        </w:r>
      </w:ins>
      <w:r>
        <w:rPr>
          <w:noProof/>
          <w:webHidden/>
        </w:rPr>
        <w:fldChar w:fldCharType="separate"/>
      </w:r>
      <w:ins w:id="2582" w:author="Markus Brüderl" w:date="2017-11-21T08:51:00Z">
        <w:r>
          <w:rPr>
            <w:noProof/>
            <w:webHidden/>
          </w:rPr>
          <w:t>230</w:t>
        </w:r>
      </w:ins>
      <w:ins w:id="258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84" w:author="Markus Brüderl" w:date="2017-11-21T08:50:00Z"/>
          <w:rFonts w:eastAsiaTheme="minorEastAsia" w:cstheme="minorBidi"/>
          <w:noProof/>
          <w:sz w:val="22"/>
          <w:szCs w:val="22"/>
        </w:rPr>
      </w:pPr>
      <w:ins w:id="25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"_Toc499018340"</w:instrText>
        </w:r>
        <w:r w:rsidRPr="00FC6015">
          <w:rPr>
            <w:rStyle w:val="Hyperlink"/>
            <w:noProof/>
          </w:rPr>
          <w:instrText xml:space="preserve"> </w:instrText>
        </w:r>
      </w:ins>
      <w:ins w:id="2586" w:author="Markus Brüderl" w:date="2017-11-21T08:51:00Z">
        <w:r w:rsidRPr="00FC6015">
          <w:rPr>
            <w:rStyle w:val="Hyperlink"/>
            <w:noProof/>
          </w:rPr>
        </w:r>
      </w:ins>
      <w:ins w:id="2587" w:author="Markus Brüderl" w:date="2017-11-21T08:50:00Z">
        <w:r w:rsidRPr="00FC6015">
          <w:rPr>
            <w:rStyle w:val="Hyperlink"/>
            <w:noProof/>
          </w:rPr>
          <w:fldChar w:fldCharType="separate"/>
        </w:r>
        <w:r w:rsidRPr="00FC6015">
          <w:rPr>
            <w:rStyle w:val="Hyperlink"/>
            <w:noProof/>
          </w:rPr>
          <w:t>3.12.8.1.2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_Toc499018340 \h </w:instrText>
        </w:r>
      </w:ins>
      <w:ins w:id="2588" w:author="Markus Brüderl" w:date="2017-11-21T08:51:00Z">
        <w:r>
          <w:rPr>
            <w:noProof/>
            <w:webHidden/>
          </w:rPr>
        </w:r>
      </w:ins>
      <w:r>
        <w:rPr>
          <w:noProof/>
          <w:webHidden/>
        </w:rPr>
        <w:fldChar w:fldCharType="separate"/>
      </w:r>
      <w:ins w:id="2589" w:author="Markus Brüderl" w:date="2017-11-21T08:51:00Z">
        <w:r>
          <w:rPr>
            <w:noProof/>
            <w:webHidden/>
          </w:rPr>
          <w:t>230</w:t>
        </w:r>
      </w:ins>
      <w:ins w:id="259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591" w:author="Markus Brüderl" w:date="2017-11-21T08:50:00Z"/>
          <w:rFonts w:eastAsiaTheme="minorEastAsia" w:cstheme="minorBidi"/>
          <w:noProof/>
          <w:sz w:val="22"/>
          <w:szCs w:val="22"/>
        </w:rPr>
      </w:pPr>
      <w:ins w:id="25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"_Toc499018341"</w:instrText>
        </w:r>
        <w:r w:rsidRPr="00FC6015">
          <w:rPr>
            <w:rStyle w:val="Hyperlink"/>
            <w:noProof/>
          </w:rPr>
          <w:instrText xml:space="preserve"> </w:instrText>
        </w:r>
      </w:ins>
      <w:ins w:id="2593" w:author="Markus Brüderl" w:date="2017-11-21T08:51:00Z">
        <w:r w:rsidRPr="00FC6015">
          <w:rPr>
            <w:rStyle w:val="Hyperlink"/>
            <w:noProof/>
          </w:rPr>
        </w:r>
      </w:ins>
      <w:ins w:id="2594" w:author="Markus Brüderl" w:date="2017-11-21T08:50:00Z">
        <w:r w:rsidRPr="00FC6015">
          <w:rPr>
            <w:rStyle w:val="Hyperlink"/>
            <w:noProof/>
          </w:rPr>
          <w:fldChar w:fldCharType="separate"/>
        </w:r>
        <w:r w:rsidRPr="00FC6015">
          <w:rPr>
            <w:rStyle w:val="Hyperlink"/>
            <w:noProof/>
          </w:rPr>
          <w:t>3.12.8.2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_Toc499018341 \h </w:instrText>
        </w:r>
      </w:ins>
      <w:ins w:id="2595" w:author="Markus Brüderl" w:date="2017-11-21T08:51:00Z">
        <w:r>
          <w:rPr>
            <w:noProof/>
            <w:webHidden/>
          </w:rPr>
        </w:r>
      </w:ins>
      <w:r>
        <w:rPr>
          <w:noProof/>
          <w:webHidden/>
        </w:rPr>
        <w:fldChar w:fldCharType="separate"/>
      </w:r>
      <w:ins w:id="2596" w:author="Markus Brüderl" w:date="2017-11-21T08:51:00Z">
        <w:r>
          <w:rPr>
            <w:noProof/>
            <w:webHidden/>
          </w:rPr>
          <w:t>230</w:t>
        </w:r>
      </w:ins>
      <w:ins w:id="259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598" w:author="Markus Brüderl" w:date="2017-11-21T08:50:00Z"/>
          <w:rFonts w:eastAsiaTheme="minorEastAsia" w:cstheme="minorBidi"/>
          <w:noProof/>
          <w:sz w:val="22"/>
          <w:szCs w:val="22"/>
        </w:rPr>
      </w:pPr>
      <w:ins w:id="25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"_Toc499018342"</w:instrText>
        </w:r>
        <w:r w:rsidRPr="00FC6015">
          <w:rPr>
            <w:rStyle w:val="Hyperlink"/>
            <w:noProof/>
          </w:rPr>
          <w:instrText xml:space="preserve"> </w:instrText>
        </w:r>
      </w:ins>
      <w:ins w:id="2600" w:author="Markus Brüderl" w:date="2017-11-21T08:51:00Z">
        <w:r w:rsidRPr="00FC6015">
          <w:rPr>
            <w:rStyle w:val="Hyperlink"/>
            <w:noProof/>
          </w:rPr>
        </w:r>
      </w:ins>
      <w:ins w:id="2601" w:author="Markus Brüderl" w:date="2017-11-21T08:50:00Z">
        <w:r w:rsidRPr="00FC6015">
          <w:rPr>
            <w:rStyle w:val="Hyperlink"/>
            <w:noProof/>
          </w:rPr>
          <w:fldChar w:fldCharType="separate"/>
        </w:r>
        <w:r w:rsidRPr="00FC6015">
          <w:rPr>
            <w:rStyle w:val="Hyperlink"/>
            <w:noProof/>
          </w:rPr>
          <w:t>3.12.8.2.1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_Toc499018342 \h </w:instrText>
        </w:r>
      </w:ins>
      <w:ins w:id="2602" w:author="Markus Brüderl" w:date="2017-11-21T08:51:00Z">
        <w:r>
          <w:rPr>
            <w:noProof/>
            <w:webHidden/>
          </w:rPr>
        </w:r>
      </w:ins>
      <w:r>
        <w:rPr>
          <w:noProof/>
          <w:webHidden/>
        </w:rPr>
        <w:fldChar w:fldCharType="separate"/>
      </w:r>
      <w:ins w:id="2603" w:author="Markus Brüderl" w:date="2017-11-21T08:51:00Z">
        <w:r>
          <w:rPr>
            <w:noProof/>
            <w:webHidden/>
          </w:rPr>
          <w:t>230</w:t>
        </w:r>
      </w:ins>
      <w:ins w:id="260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605" w:author="Markus Brüderl" w:date="2017-11-21T08:50:00Z"/>
          <w:rFonts w:eastAsiaTheme="minorEastAsia" w:cstheme="minorBidi"/>
          <w:noProof/>
          <w:sz w:val="22"/>
          <w:szCs w:val="22"/>
        </w:rPr>
      </w:pPr>
      <w:ins w:id="26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"_Toc499018343"</w:instrText>
        </w:r>
        <w:r w:rsidRPr="00FC6015">
          <w:rPr>
            <w:rStyle w:val="Hyperlink"/>
            <w:noProof/>
          </w:rPr>
          <w:instrText xml:space="preserve"> </w:instrText>
        </w:r>
      </w:ins>
      <w:ins w:id="2607" w:author="Markus Brüderl" w:date="2017-11-21T08:51:00Z">
        <w:r w:rsidRPr="00FC6015">
          <w:rPr>
            <w:rStyle w:val="Hyperlink"/>
            <w:noProof/>
          </w:rPr>
        </w:r>
      </w:ins>
      <w:ins w:id="2608" w:author="Markus Brüderl" w:date="2017-11-21T08:50:00Z">
        <w:r w:rsidRPr="00FC6015">
          <w:rPr>
            <w:rStyle w:val="Hyperlink"/>
            <w:noProof/>
          </w:rPr>
          <w:fldChar w:fldCharType="separate"/>
        </w:r>
        <w:r w:rsidRPr="00FC6015">
          <w:rPr>
            <w:rStyle w:val="Hyperlink"/>
            <w:noProof/>
          </w:rPr>
          <w:t>3.12.8.2.2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_Toc499018343 \h </w:instrText>
        </w:r>
      </w:ins>
      <w:ins w:id="2609" w:author="Markus Brüderl" w:date="2017-11-21T08:51:00Z">
        <w:r>
          <w:rPr>
            <w:noProof/>
            <w:webHidden/>
          </w:rPr>
        </w:r>
      </w:ins>
      <w:r>
        <w:rPr>
          <w:noProof/>
          <w:webHidden/>
        </w:rPr>
        <w:fldChar w:fldCharType="separate"/>
      </w:r>
      <w:ins w:id="2610" w:author="Markus Brüderl" w:date="2017-11-21T08:51:00Z">
        <w:r>
          <w:rPr>
            <w:noProof/>
            <w:webHidden/>
          </w:rPr>
          <w:t>231</w:t>
        </w:r>
      </w:ins>
      <w:ins w:id="2611"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612" w:author="Markus Brüderl" w:date="2017-11-21T08:50:00Z"/>
          <w:rFonts w:eastAsiaTheme="minorEastAsia" w:cstheme="minorBidi"/>
          <w:noProof/>
          <w:sz w:val="22"/>
          <w:szCs w:val="22"/>
        </w:rPr>
      </w:pPr>
      <w:ins w:id="26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"_Toc499018344"</w:instrText>
        </w:r>
        <w:r w:rsidRPr="00FC6015">
          <w:rPr>
            <w:rStyle w:val="Hyperlink"/>
            <w:noProof/>
          </w:rPr>
          <w:instrText xml:space="preserve"> </w:instrText>
        </w:r>
      </w:ins>
      <w:ins w:id="2614" w:author="Markus Brüderl" w:date="2017-11-21T08:51:00Z">
        <w:r w:rsidRPr="00FC6015">
          <w:rPr>
            <w:rStyle w:val="Hyperlink"/>
            <w:noProof/>
          </w:rPr>
        </w:r>
      </w:ins>
      <w:ins w:id="2615" w:author="Markus Brüderl" w:date="2017-11-21T08:50:00Z">
        <w:r w:rsidRPr="00FC6015">
          <w:rPr>
            <w:rStyle w:val="Hyperlink"/>
            <w:noProof/>
          </w:rPr>
          <w:fldChar w:fldCharType="separate"/>
        </w:r>
        <w:r w:rsidRPr="00FC6015">
          <w:rPr>
            <w:rStyle w:val="Hyperlink"/>
            <w:noProof/>
          </w:rPr>
          <w:t>3.12.9</w:t>
        </w:r>
        <w:r>
          <w:rPr>
            <w:rFonts w:eastAsiaTheme="minorEastAsia" w:cstheme="minorBidi"/>
            <w:noProof/>
            <w:sz w:val="22"/>
            <w:szCs w:val="22"/>
          </w:rPr>
          <w:tab/>
        </w:r>
        <w:r w:rsidRPr="00FC6015">
          <w:rPr>
            <w:rStyle w:val="Hyperlink"/>
            <w:noProof/>
          </w:rPr>
          <w:t>listAvailableDocumentTypes</w:t>
        </w:r>
        <w:r>
          <w:rPr>
            <w:noProof/>
            <w:webHidden/>
          </w:rPr>
          <w:tab/>
        </w:r>
        <w:r>
          <w:rPr>
            <w:noProof/>
            <w:webHidden/>
          </w:rPr>
          <w:fldChar w:fldCharType="begin"/>
        </w:r>
        <w:r>
          <w:rPr>
            <w:noProof/>
            <w:webHidden/>
          </w:rPr>
          <w:instrText xml:space="preserve"> PAGEREF _Toc499018344 \h </w:instrText>
        </w:r>
      </w:ins>
      <w:ins w:id="2616" w:author="Markus Brüderl" w:date="2017-11-21T08:51:00Z">
        <w:r>
          <w:rPr>
            <w:noProof/>
            <w:webHidden/>
          </w:rPr>
        </w:r>
      </w:ins>
      <w:r>
        <w:rPr>
          <w:noProof/>
          <w:webHidden/>
        </w:rPr>
        <w:fldChar w:fldCharType="separate"/>
      </w:r>
      <w:ins w:id="2617" w:author="Markus Brüderl" w:date="2017-11-21T08:51:00Z">
        <w:r>
          <w:rPr>
            <w:noProof/>
            <w:webHidden/>
          </w:rPr>
          <w:t>231</w:t>
        </w:r>
      </w:ins>
      <w:ins w:id="261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619" w:author="Markus Brüderl" w:date="2017-11-21T08:50:00Z"/>
          <w:rFonts w:eastAsiaTheme="minorEastAsia" w:cstheme="minorBidi"/>
          <w:noProof/>
          <w:sz w:val="22"/>
          <w:szCs w:val="22"/>
        </w:rPr>
      </w:pPr>
      <w:ins w:id="26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"_Toc499018345"</w:instrText>
        </w:r>
        <w:r w:rsidRPr="00FC6015">
          <w:rPr>
            <w:rStyle w:val="Hyperlink"/>
            <w:noProof/>
          </w:rPr>
          <w:instrText xml:space="preserve"> </w:instrText>
        </w:r>
      </w:ins>
      <w:ins w:id="2621" w:author="Markus Brüderl" w:date="2017-11-21T08:51:00Z">
        <w:r w:rsidRPr="00FC6015">
          <w:rPr>
            <w:rStyle w:val="Hyperlink"/>
            <w:noProof/>
          </w:rPr>
        </w:r>
      </w:ins>
      <w:ins w:id="2622" w:author="Markus Brüderl" w:date="2017-11-21T08:50:00Z">
        <w:r w:rsidRPr="00FC6015">
          <w:rPr>
            <w:rStyle w:val="Hyperlink"/>
            <w:noProof/>
          </w:rPr>
          <w:fldChar w:fldCharType="separate"/>
        </w:r>
        <w:r w:rsidRPr="00FC6015">
          <w:rPr>
            <w:rStyle w:val="Hyperlink"/>
            <w:noProof/>
          </w:rPr>
          <w:t>3.12.9.1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_Toc499018345 \h </w:instrText>
        </w:r>
      </w:ins>
      <w:ins w:id="2623" w:author="Markus Brüderl" w:date="2017-11-21T08:51:00Z">
        <w:r>
          <w:rPr>
            <w:noProof/>
            <w:webHidden/>
          </w:rPr>
        </w:r>
      </w:ins>
      <w:r>
        <w:rPr>
          <w:noProof/>
          <w:webHidden/>
        </w:rPr>
        <w:fldChar w:fldCharType="separate"/>
      </w:r>
      <w:ins w:id="2624" w:author="Markus Brüderl" w:date="2017-11-21T08:51:00Z">
        <w:r>
          <w:rPr>
            <w:noProof/>
            <w:webHidden/>
          </w:rPr>
          <w:t>231</w:t>
        </w:r>
      </w:ins>
      <w:ins w:id="262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626" w:author="Markus Brüderl" w:date="2017-11-21T08:50:00Z"/>
          <w:rFonts w:eastAsiaTheme="minorEastAsia" w:cstheme="minorBidi"/>
          <w:noProof/>
          <w:sz w:val="22"/>
          <w:szCs w:val="22"/>
        </w:rPr>
      </w:pPr>
      <w:ins w:id="26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"_Toc499018346"</w:instrText>
        </w:r>
        <w:r w:rsidRPr="00FC6015">
          <w:rPr>
            <w:rStyle w:val="Hyperlink"/>
            <w:noProof/>
          </w:rPr>
          <w:instrText xml:space="preserve"> </w:instrText>
        </w:r>
      </w:ins>
      <w:ins w:id="2628" w:author="Markus Brüderl" w:date="2017-11-21T08:51:00Z">
        <w:r w:rsidRPr="00FC6015">
          <w:rPr>
            <w:rStyle w:val="Hyperlink"/>
            <w:noProof/>
          </w:rPr>
        </w:r>
      </w:ins>
      <w:ins w:id="2629" w:author="Markus Brüderl" w:date="2017-11-21T08:50:00Z">
        <w:r w:rsidRPr="00FC6015">
          <w:rPr>
            <w:rStyle w:val="Hyperlink"/>
            <w:noProof/>
          </w:rPr>
          <w:fldChar w:fldCharType="separate"/>
        </w:r>
        <w:r w:rsidRPr="00FC6015">
          <w:rPr>
            <w:rStyle w:val="Hyperlink"/>
            <w:noProof/>
          </w:rPr>
          <w:t>3.12.9.1.1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_Toc499018346 \h </w:instrText>
        </w:r>
      </w:ins>
      <w:ins w:id="2630" w:author="Markus Brüderl" w:date="2017-11-21T08:51:00Z">
        <w:r>
          <w:rPr>
            <w:noProof/>
            <w:webHidden/>
          </w:rPr>
        </w:r>
      </w:ins>
      <w:r>
        <w:rPr>
          <w:noProof/>
          <w:webHidden/>
        </w:rPr>
        <w:fldChar w:fldCharType="separate"/>
      </w:r>
      <w:ins w:id="2631" w:author="Markus Brüderl" w:date="2017-11-21T08:51:00Z">
        <w:r>
          <w:rPr>
            <w:noProof/>
            <w:webHidden/>
          </w:rPr>
          <w:t>231</w:t>
        </w:r>
      </w:ins>
      <w:ins w:id="263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633" w:author="Markus Brüderl" w:date="2017-11-21T08:50:00Z"/>
          <w:rFonts w:eastAsiaTheme="minorEastAsia" w:cstheme="minorBidi"/>
          <w:noProof/>
          <w:sz w:val="22"/>
          <w:szCs w:val="22"/>
        </w:rPr>
      </w:pPr>
      <w:ins w:id="26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"_Toc499018347"</w:instrText>
        </w:r>
        <w:r w:rsidRPr="00FC6015">
          <w:rPr>
            <w:rStyle w:val="Hyperlink"/>
            <w:noProof/>
          </w:rPr>
          <w:instrText xml:space="preserve"> </w:instrText>
        </w:r>
      </w:ins>
      <w:ins w:id="2635" w:author="Markus Brüderl" w:date="2017-11-21T08:51:00Z">
        <w:r w:rsidRPr="00FC6015">
          <w:rPr>
            <w:rStyle w:val="Hyperlink"/>
            <w:noProof/>
          </w:rPr>
        </w:r>
      </w:ins>
      <w:ins w:id="2636" w:author="Markus Brüderl" w:date="2017-11-21T08:50:00Z">
        <w:r w:rsidRPr="00FC6015">
          <w:rPr>
            <w:rStyle w:val="Hyperlink"/>
            <w:noProof/>
          </w:rPr>
          <w:fldChar w:fldCharType="separate"/>
        </w:r>
        <w:r w:rsidRPr="00FC6015">
          <w:rPr>
            <w:rStyle w:val="Hyperlink"/>
            <w:noProof/>
          </w:rPr>
          <w:t>3.12.9.1.2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_Toc499018347 \h </w:instrText>
        </w:r>
      </w:ins>
      <w:ins w:id="2637" w:author="Markus Brüderl" w:date="2017-11-21T08:51:00Z">
        <w:r>
          <w:rPr>
            <w:noProof/>
            <w:webHidden/>
          </w:rPr>
        </w:r>
      </w:ins>
      <w:r>
        <w:rPr>
          <w:noProof/>
          <w:webHidden/>
        </w:rPr>
        <w:fldChar w:fldCharType="separate"/>
      </w:r>
      <w:ins w:id="2638" w:author="Markus Brüderl" w:date="2017-11-21T08:51:00Z">
        <w:r>
          <w:rPr>
            <w:noProof/>
            <w:webHidden/>
          </w:rPr>
          <w:t>231</w:t>
        </w:r>
      </w:ins>
      <w:ins w:id="263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640" w:author="Markus Brüderl" w:date="2017-11-21T08:50:00Z"/>
          <w:rFonts w:eastAsiaTheme="minorEastAsia" w:cstheme="minorBidi"/>
          <w:noProof/>
          <w:sz w:val="22"/>
          <w:szCs w:val="22"/>
        </w:rPr>
      </w:pPr>
      <w:ins w:id="26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"_Toc499018348"</w:instrText>
        </w:r>
        <w:r w:rsidRPr="00FC6015">
          <w:rPr>
            <w:rStyle w:val="Hyperlink"/>
            <w:noProof/>
          </w:rPr>
          <w:instrText xml:space="preserve"> </w:instrText>
        </w:r>
      </w:ins>
      <w:ins w:id="2642" w:author="Markus Brüderl" w:date="2017-11-21T08:51:00Z">
        <w:r w:rsidRPr="00FC6015">
          <w:rPr>
            <w:rStyle w:val="Hyperlink"/>
            <w:noProof/>
          </w:rPr>
        </w:r>
      </w:ins>
      <w:ins w:id="2643" w:author="Markus Brüderl" w:date="2017-11-21T08:50:00Z">
        <w:r w:rsidRPr="00FC6015">
          <w:rPr>
            <w:rStyle w:val="Hyperlink"/>
            <w:noProof/>
          </w:rPr>
          <w:fldChar w:fldCharType="separate"/>
        </w:r>
        <w:r w:rsidRPr="00FC6015">
          <w:rPr>
            <w:rStyle w:val="Hyperlink"/>
            <w:noProof/>
          </w:rPr>
          <w:t>3.12.9.2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_Toc499018348 \h </w:instrText>
        </w:r>
      </w:ins>
      <w:ins w:id="2644" w:author="Markus Brüderl" w:date="2017-11-21T08:51:00Z">
        <w:r>
          <w:rPr>
            <w:noProof/>
            <w:webHidden/>
          </w:rPr>
        </w:r>
      </w:ins>
      <w:r>
        <w:rPr>
          <w:noProof/>
          <w:webHidden/>
        </w:rPr>
        <w:fldChar w:fldCharType="separate"/>
      </w:r>
      <w:ins w:id="2645" w:author="Markus Brüderl" w:date="2017-11-21T08:51:00Z">
        <w:r>
          <w:rPr>
            <w:noProof/>
            <w:webHidden/>
          </w:rPr>
          <w:t>232</w:t>
        </w:r>
      </w:ins>
      <w:ins w:id="264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647" w:author="Markus Brüderl" w:date="2017-11-21T08:50:00Z"/>
          <w:rFonts w:eastAsiaTheme="minorEastAsia" w:cstheme="minorBidi"/>
          <w:noProof/>
          <w:sz w:val="22"/>
          <w:szCs w:val="22"/>
        </w:rPr>
      </w:pPr>
      <w:ins w:id="26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"_Toc499018349"</w:instrText>
        </w:r>
        <w:r w:rsidRPr="00FC6015">
          <w:rPr>
            <w:rStyle w:val="Hyperlink"/>
            <w:noProof/>
          </w:rPr>
          <w:instrText xml:space="preserve"> </w:instrText>
        </w:r>
      </w:ins>
      <w:ins w:id="2649" w:author="Markus Brüderl" w:date="2017-11-21T08:51:00Z">
        <w:r w:rsidRPr="00FC6015">
          <w:rPr>
            <w:rStyle w:val="Hyperlink"/>
            <w:noProof/>
          </w:rPr>
        </w:r>
      </w:ins>
      <w:ins w:id="2650" w:author="Markus Brüderl" w:date="2017-11-21T08:50:00Z">
        <w:r w:rsidRPr="00FC6015">
          <w:rPr>
            <w:rStyle w:val="Hyperlink"/>
            <w:noProof/>
          </w:rPr>
          <w:fldChar w:fldCharType="separate"/>
        </w:r>
        <w:r w:rsidRPr="00FC6015">
          <w:rPr>
            <w:rStyle w:val="Hyperlink"/>
            <w:noProof/>
          </w:rPr>
          <w:t>3.12.9.2.1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_Toc499018349 \h </w:instrText>
        </w:r>
      </w:ins>
      <w:ins w:id="2651" w:author="Markus Brüderl" w:date="2017-11-21T08:51:00Z">
        <w:r>
          <w:rPr>
            <w:noProof/>
            <w:webHidden/>
          </w:rPr>
        </w:r>
      </w:ins>
      <w:r>
        <w:rPr>
          <w:noProof/>
          <w:webHidden/>
        </w:rPr>
        <w:fldChar w:fldCharType="separate"/>
      </w:r>
      <w:ins w:id="2652" w:author="Markus Brüderl" w:date="2017-11-21T08:51:00Z">
        <w:r>
          <w:rPr>
            <w:noProof/>
            <w:webHidden/>
          </w:rPr>
          <w:t>232</w:t>
        </w:r>
      </w:ins>
      <w:ins w:id="265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654" w:author="Markus Brüderl" w:date="2017-11-21T08:50:00Z"/>
          <w:rFonts w:eastAsiaTheme="minorEastAsia" w:cstheme="minorBidi"/>
          <w:noProof/>
          <w:sz w:val="22"/>
          <w:szCs w:val="22"/>
        </w:rPr>
      </w:pPr>
      <w:ins w:id="26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"_Toc499018350"</w:instrText>
        </w:r>
        <w:r w:rsidRPr="00FC6015">
          <w:rPr>
            <w:rStyle w:val="Hyperlink"/>
            <w:noProof/>
          </w:rPr>
          <w:instrText xml:space="preserve"> </w:instrText>
        </w:r>
      </w:ins>
      <w:ins w:id="2656" w:author="Markus Brüderl" w:date="2017-11-21T08:51:00Z">
        <w:r w:rsidRPr="00FC6015">
          <w:rPr>
            <w:rStyle w:val="Hyperlink"/>
            <w:noProof/>
          </w:rPr>
        </w:r>
      </w:ins>
      <w:ins w:id="2657" w:author="Markus Brüderl" w:date="2017-11-21T08:50:00Z">
        <w:r w:rsidRPr="00FC6015">
          <w:rPr>
            <w:rStyle w:val="Hyperlink"/>
            <w:noProof/>
          </w:rPr>
          <w:fldChar w:fldCharType="separate"/>
        </w:r>
        <w:r w:rsidRPr="00FC6015">
          <w:rPr>
            <w:rStyle w:val="Hyperlink"/>
            <w:noProof/>
          </w:rPr>
          <w:t>3.12.9.2.2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_Toc499018350 \h </w:instrText>
        </w:r>
      </w:ins>
      <w:ins w:id="2658" w:author="Markus Brüderl" w:date="2017-11-21T08:51:00Z">
        <w:r>
          <w:rPr>
            <w:noProof/>
            <w:webHidden/>
          </w:rPr>
        </w:r>
      </w:ins>
      <w:r>
        <w:rPr>
          <w:noProof/>
          <w:webHidden/>
        </w:rPr>
        <w:fldChar w:fldCharType="separate"/>
      </w:r>
      <w:ins w:id="2659" w:author="Markus Brüderl" w:date="2017-11-21T08:51:00Z">
        <w:r>
          <w:rPr>
            <w:noProof/>
            <w:webHidden/>
          </w:rPr>
          <w:t>232</w:t>
        </w:r>
      </w:ins>
      <w:ins w:id="2660"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200"/>
          <w:tab w:val="right" w:leader="dot" w:pos="9075"/>
        </w:tabs>
        <w:rPr>
          <w:ins w:id="2661" w:author="Markus Brüderl" w:date="2017-11-21T08:50:00Z"/>
          <w:rFonts w:eastAsiaTheme="minorEastAsia" w:cstheme="minorBidi"/>
          <w:noProof/>
          <w:sz w:val="22"/>
          <w:szCs w:val="22"/>
        </w:rPr>
      </w:pPr>
      <w:ins w:id="26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"_Toc499018351"</w:instrText>
        </w:r>
        <w:r w:rsidRPr="00FC6015">
          <w:rPr>
            <w:rStyle w:val="Hyperlink"/>
            <w:noProof/>
          </w:rPr>
          <w:instrText xml:space="preserve"> </w:instrText>
        </w:r>
      </w:ins>
      <w:ins w:id="2663" w:author="Markus Brüderl" w:date="2017-11-21T08:51:00Z">
        <w:r w:rsidRPr="00FC6015">
          <w:rPr>
            <w:rStyle w:val="Hyperlink"/>
            <w:noProof/>
          </w:rPr>
        </w:r>
      </w:ins>
      <w:ins w:id="2664" w:author="Markus Brüderl" w:date="2017-11-21T08:50:00Z">
        <w:r w:rsidRPr="00FC6015">
          <w:rPr>
            <w:rStyle w:val="Hyperlink"/>
            <w:noProof/>
          </w:rPr>
          <w:fldChar w:fldCharType="separate"/>
        </w:r>
        <w:r w:rsidRPr="00FC6015">
          <w:rPr>
            <w:rStyle w:val="Hyperlink"/>
            <w:noProof/>
          </w:rPr>
          <w:t>3.12.10</w:t>
        </w:r>
        <w:r>
          <w:rPr>
            <w:rFonts w:eastAsiaTheme="minorEastAsia" w:cstheme="minorBidi"/>
            <w:noProof/>
            <w:sz w:val="22"/>
            <w:szCs w:val="22"/>
          </w:rPr>
          <w:tab/>
        </w:r>
        <w:r w:rsidRPr="00FC6015">
          <w:rPr>
            <w:rStyle w:val="Hyperlink"/>
            <w:noProof/>
          </w:rPr>
          <w:t>searchDMSDoc</w:t>
        </w:r>
        <w:r>
          <w:rPr>
            <w:noProof/>
            <w:webHidden/>
          </w:rPr>
          <w:tab/>
        </w:r>
        <w:r>
          <w:rPr>
            <w:noProof/>
            <w:webHidden/>
          </w:rPr>
          <w:fldChar w:fldCharType="begin"/>
        </w:r>
        <w:r>
          <w:rPr>
            <w:noProof/>
            <w:webHidden/>
          </w:rPr>
          <w:instrText xml:space="preserve"> PAGEREF _Toc499018351 \h </w:instrText>
        </w:r>
      </w:ins>
      <w:ins w:id="2665" w:author="Markus Brüderl" w:date="2017-11-21T08:51:00Z">
        <w:r>
          <w:rPr>
            <w:noProof/>
            <w:webHidden/>
          </w:rPr>
        </w:r>
      </w:ins>
      <w:r>
        <w:rPr>
          <w:noProof/>
          <w:webHidden/>
        </w:rPr>
        <w:fldChar w:fldCharType="separate"/>
      </w:r>
      <w:ins w:id="2666" w:author="Markus Brüderl" w:date="2017-11-21T08:51:00Z">
        <w:r>
          <w:rPr>
            <w:noProof/>
            <w:webHidden/>
          </w:rPr>
          <w:t>232</w:t>
        </w:r>
      </w:ins>
      <w:ins w:id="266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668" w:author="Markus Brüderl" w:date="2017-11-21T08:50:00Z"/>
          <w:rFonts w:eastAsiaTheme="minorEastAsia" w:cstheme="minorBidi"/>
          <w:noProof/>
          <w:sz w:val="22"/>
          <w:szCs w:val="22"/>
        </w:rPr>
      </w:pPr>
      <w:ins w:id="26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"_Toc499018352"</w:instrText>
        </w:r>
        <w:r w:rsidRPr="00FC6015">
          <w:rPr>
            <w:rStyle w:val="Hyperlink"/>
            <w:noProof/>
          </w:rPr>
          <w:instrText xml:space="preserve"> </w:instrText>
        </w:r>
      </w:ins>
      <w:ins w:id="2670" w:author="Markus Brüderl" w:date="2017-11-21T08:51:00Z">
        <w:r w:rsidRPr="00FC6015">
          <w:rPr>
            <w:rStyle w:val="Hyperlink"/>
            <w:noProof/>
          </w:rPr>
        </w:r>
      </w:ins>
      <w:ins w:id="2671" w:author="Markus Brüderl" w:date="2017-11-21T08:50:00Z">
        <w:r w:rsidRPr="00FC6015">
          <w:rPr>
            <w:rStyle w:val="Hyperlink"/>
            <w:noProof/>
          </w:rPr>
          <w:fldChar w:fldCharType="separate"/>
        </w:r>
        <w:r w:rsidRPr="00FC6015">
          <w:rPr>
            <w:rStyle w:val="Hyperlink"/>
            <w:noProof/>
          </w:rPr>
          <w:t>3.12.10.1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_Toc499018352 \h </w:instrText>
        </w:r>
      </w:ins>
      <w:ins w:id="2672" w:author="Markus Brüderl" w:date="2017-11-21T08:51:00Z">
        <w:r>
          <w:rPr>
            <w:noProof/>
            <w:webHidden/>
          </w:rPr>
        </w:r>
      </w:ins>
      <w:r>
        <w:rPr>
          <w:noProof/>
          <w:webHidden/>
        </w:rPr>
        <w:fldChar w:fldCharType="separate"/>
      </w:r>
      <w:ins w:id="2673" w:author="Markus Brüderl" w:date="2017-11-21T08:51:00Z">
        <w:r>
          <w:rPr>
            <w:noProof/>
            <w:webHidden/>
          </w:rPr>
          <w:t>232</w:t>
        </w:r>
      </w:ins>
      <w:ins w:id="267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2675" w:author="Markus Brüderl" w:date="2017-11-21T08:50:00Z"/>
          <w:rFonts w:eastAsiaTheme="minorEastAsia" w:cstheme="minorBidi"/>
          <w:noProof/>
          <w:sz w:val="22"/>
          <w:szCs w:val="22"/>
        </w:rPr>
      </w:pPr>
      <w:ins w:id="26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"_Toc499018353"</w:instrText>
        </w:r>
        <w:r w:rsidRPr="00FC6015">
          <w:rPr>
            <w:rStyle w:val="Hyperlink"/>
            <w:noProof/>
          </w:rPr>
          <w:instrText xml:space="preserve"> </w:instrText>
        </w:r>
      </w:ins>
      <w:ins w:id="2677" w:author="Markus Brüderl" w:date="2017-11-21T08:51:00Z">
        <w:r w:rsidRPr="00FC6015">
          <w:rPr>
            <w:rStyle w:val="Hyperlink"/>
            <w:noProof/>
          </w:rPr>
        </w:r>
      </w:ins>
      <w:ins w:id="2678" w:author="Markus Brüderl" w:date="2017-11-21T08:50:00Z">
        <w:r w:rsidRPr="00FC6015">
          <w:rPr>
            <w:rStyle w:val="Hyperlink"/>
            <w:noProof/>
          </w:rPr>
          <w:fldChar w:fldCharType="separate"/>
        </w:r>
        <w:r w:rsidRPr="00FC6015">
          <w:rPr>
            <w:rStyle w:val="Hyperlink"/>
            <w:noProof/>
          </w:rPr>
          <w:t>3.12.10.1.1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_Toc499018353 \h </w:instrText>
        </w:r>
      </w:ins>
      <w:ins w:id="2679" w:author="Markus Brüderl" w:date="2017-11-21T08:51:00Z">
        <w:r>
          <w:rPr>
            <w:noProof/>
            <w:webHidden/>
          </w:rPr>
        </w:r>
      </w:ins>
      <w:r>
        <w:rPr>
          <w:noProof/>
          <w:webHidden/>
        </w:rPr>
        <w:fldChar w:fldCharType="separate"/>
      </w:r>
      <w:ins w:id="2680" w:author="Markus Brüderl" w:date="2017-11-21T08:51:00Z">
        <w:r>
          <w:rPr>
            <w:noProof/>
            <w:webHidden/>
          </w:rPr>
          <w:t>232</w:t>
        </w:r>
      </w:ins>
      <w:ins w:id="268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2682" w:author="Markus Brüderl" w:date="2017-11-21T08:50:00Z"/>
          <w:rFonts w:eastAsiaTheme="minorEastAsia" w:cstheme="minorBidi"/>
          <w:noProof/>
          <w:sz w:val="22"/>
          <w:szCs w:val="22"/>
        </w:rPr>
      </w:pPr>
      <w:ins w:id="26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"_Toc499018354"</w:instrText>
        </w:r>
        <w:r w:rsidRPr="00FC6015">
          <w:rPr>
            <w:rStyle w:val="Hyperlink"/>
            <w:noProof/>
          </w:rPr>
          <w:instrText xml:space="preserve"> </w:instrText>
        </w:r>
      </w:ins>
      <w:ins w:id="2684" w:author="Markus Brüderl" w:date="2017-11-21T08:51:00Z">
        <w:r w:rsidRPr="00FC6015">
          <w:rPr>
            <w:rStyle w:val="Hyperlink"/>
            <w:noProof/>
          </w:rPr>
        </w:r>
      </w:ins>
      <w:ins w:id="2685" w:author="Markus Brüderl" w:date="2017-11-21T08:50:00Z">
        <w:r w:rsidRPr="00FC6015">
          <w:rPr>
            <w:rStyle w:val="Hyperlink"/>
            <w:noProof/>
          </w:rPr>
          <w:fldChar w:fldCharType="separate"/>
        </w:r>
        <w:r w:rsidRPr="00FC6015">
          <w:rPr>
            <w:rStyle w:val="Hyperlink"/>
            <w:noProof/>
          </w:rPr>
          <w:t>3.12.10.1.2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_Toc499018354 \h </w:instrText>
        </w:r>
      </w:ins>
      <w:ins w:id="2686" w:author="Markus Brüderl" w:date="2017-11-21T08:51:00Z">
        <w:r>
          <w:rPr>
            <w:noProof/>
            <w:webHidden/>
          </w:rPr>
        </w:r>
      </w:ins>
      <w:r>
        <w:rPr>
          <w:noProof/>
          <w:webHidden/>
        </w:rPr>
        <w:fldChar w:fldCharType="separate"/>
      </w:r>
      <w:ins w:id="2687" w:author="Markus Brüderl" w:date="2017-11-21T08:51:00Z">
        <w:r>
          <w:rPr>
            <w:noProof/>
            <w:webHidden/>
          </w:rPr>
          <w:t>233</w:t>
        </w:r>
      </w:ins>
      <w:ins w:id="268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689" w:author="Markus Brüderl" w:date="2017-11-21T08:50:00Z"/>
          <w:rFonts w:eastAsiaTheme="minorEastAsia" w:cstheme="minorBidi"/>
          <w:noProof/>
          <w:sz w:val="22"/>
          <w:szCs w:val="22"/>
        </w:rPr>
      </w:pPr>
      <w:ins w:id="26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"_Toc499018355"</w:instrText>
        </w:r>
        <w:r w:rsidRPr="00FC6015">
          <w:rPr>
            <w:rStyle w:val="Hyperlink"/>
            <w:noProof/>
          </w:rPr>
          <w:instrText xml:space="preserve"> </w:instrText>
        </w:r>
      </w:ins>
      <w:ins w:id="2691" w:author="Markus Brüderl" w:date="2017-11-21T08:51:00Z">
        <w:r w:rsidRPr="00FC6015">
          <w:rPr>
            <w:rStyle w:val="Hyperlink"/>
            <w:noProof/>
          </w:rPr>
        </w:r>
      </w:ins>
      <w:ins w:id="2692" w:author="Markus Brüderl" w:date="2017-11-21T08:50:00Z">
        <w:r w:rsidRPr="00FC6015">
          <w:rPr>
            <w:rStyle w:val="Hyperlink"/>
            <w:noProof/>
          </w:rPr>
          <w:fldChar w:fldCharType="separate"/>
        </w:r>
        <w:r w:rsidRPr="00FC6015">
          <w:rPr>
            <w:rStyle w:val="Hyperlink"/>
            <w:noProof/>
          </w:rPr>
          <w:t>3.12.10.2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_Toc499018355 \h </w:instrText>
        </w:r>
      </w:ins>
      <w:ins w:id="2693" w:author="Markus Brüderl" w:date="2017-11-21T08:51:00Z">
        <w:r>
          <w:rPr>
            <w:noProof/>
            <w:webHidden/>
          </w:rPr>
        </w:r>
      </w:ins>
      <w:r>
        <w:rPr>
          <w:noProof/>
          <w:webHidden/>
        </w:rPr>
        <w:fldChar w:fldCharType="separate"/>
      </w:r>
      <w:ins w:id="2694" w:author="Markus Brüderl" w:date="2017-11-21T08:51:00Z">
        <w:r>
          <w:rPr>
            <w:noProof/>
            <w:webHidden/>
          </w:rPr>
          <w:t>233</w:t>
        </w:r>
      </w:ins>
      <w:ins w:id="269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2696" w:author="Markus Brüderl" w:date="2017-11-21T08:50:00Z"/>
          <w:rFonts w:eastAsiaTheme="minorEastAsia" w:cstheme="minorBidi"/>
          <w:noProof/>
          <w:sz w:val="22"/>
          <w:szCs w:val="22"/>
        </w:rPr>
      </w:pPr>
      <w:ins w:id="26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"_Toc499018356"</w:instrText>
        </w:r>
        <w:r w:rsidRPr="00FC6015">
          <w:rPr>
            <w:rStyle w:val="Hyperlink"/>
            <w:noProof/>
          </w:rPr>
          <w:instrText xml:space="preserve"> </w:instrText>
        </w:r>
      </w:ins>
      <w:ins w:id="2698" w:author="Markus Brüderl" w:date="2017-11-21T08:51:00Z">
        <w:r w:rsidRPr="00FC6015">
          <w:rPr>
            <w:rStyle w:val="Hyperlink"/>
            <w:noProof/>
          </w:rPr>
        </w:r>
      </w:ins>
      <w:ins w:id="2699" w:author="Markus Brüderl" w:date="2017-11-21T08:50:00Z">
        <w:r w:rsidRPr="00FC6015">
          <w:rPr>
            <w:rStyle w:val="Hyperlink"/>
            <w:noProof/>
          </w:rPr>
          <w:fldChar w:fldCharType="separate"/>
        </w:r>
        <w:r w:rsidRPr="00FC6015">
          <w:rPr>
            <w:rStyle w:val="Hyperlink"/>
            <w:noProof/>
          </w:rPr>
          <w:t>3.12.10.2.1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_Toc499018356 \h </w:instrText>
        </w:r>
      </w:ins>
      <w:ins w:id="2700" w:author="Markus Brüderl" w:date="2017-11-21T08:51:00Z">
        <w:r>
          <w:rPr>
            <w:noProof/>
            <w:webHidden/>
          </w:rPr>
        </w:r>
      </w:ins>
      <w:r>
        <w:rPr>
          <w:noProof/>
          <w:webHidden/>
        </w:rPr>
        <w:fldChar w:fldCharType="separate"/>
      </w:r>
      <w:ins w:id="2701" w:author="Markus Brüderl" w:date="2017-11-21T08:51:00Z">
        <w:r>
          <w:rPr>
            <w:noProof/>
            <w:webHidden/>
          </w:rPr>
          <w:t>233</w:t>
        </w:r>
      </w:ins>
      <w:ins w:id="270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2703" w:author="Markus Brüderl" w:date="2017-11-21T08:50:00Z"/>
          <w:rFonts w:eastAsiaTheme="minorEastAsia" w:cstheme="minorBidi"/>
          <w:noProof/>
          <w:sz w:val="22"/>
          <w:szCs w:val="22"/>
        </w:rPr>
      </w:pPr>
      <w:ins w:id="27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"_Toc499018357"</w:instrText>
        </w:r>
        <w:r w:rsidRPr="00FC6015">
          <w:rPr>
            <w:rStyle w:val="Hyperlink"/>
            <w:noProof/>
          </w:rPr>
          <w:instrText xml:space="preserve"> </w:instrText>
        </w:r>
      </w:ins>
      <w:ins w:id="2705" w:author="Markus Brüderl" w:date="2017-11-21T08:51:00Z">
        <w:r w:rsidRPr="00FC6015">
          <w:rPr>
            <w:rStyle w:val="Hyperlink"/>
            <w:noProof/>
          </w:rPr>
        </w:r>
      </w:ins>
      <w:ins w:id="2706" w:author="Markus Brüderl" w:date="2017-11-21T08:50:00Z">
        <w:r w:rsidRPr="00FC6015">
          <w:rPr>
            <w:rStyle w:val="Hyperlink"/>
            <w:noProof/>
          </w:rPr>
          <w:fldChar w:fldCharType="separate"/>
        </w:r>
        <w:r w:rsidRPr="00FC6015">
          <w:rPr>
            <w:rStyle w:val="Hyperlink"/>
            <w:noProof/>
          </w:rPr>
          <w:t>3.12.10.2.2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_Toc499018357 \h </w:instrText>
        </w:r>
      </w:ins>
      <w:ins w:id="2707" w:author="Markus Brüderl" w:date="2017-11-21T08:51:00Z">
        <w:r>
          <w:rPr>
            <w:noProof/>
            <w:webHidden/>
          </w:rPr>
        </w:r>
      </w:ins>
      <w:r>
        <w:rPr>
          <w:noProof/>
          <w:webHidden/>
        </w:rPr>
        <w:fldChar w:fldCharType="separate"/>
      </w:r>
      <w:ins w:id="2708" w:author="Markus Brüderl" w:date="2017-11-21T08:51:00Z">
        <w:r>
          <w:rPr>
            <w:noProof/>
            <w:webHidden/>
          </w:rPr>
          <w:t>233</w:t>
        </w:r>
      </w:ins>
      <w:ins w:id="2709"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710" w:author="Markus Brüderl" w:date="2017-11-21T08:50:00Z"/>
          <w:rFonts w:eastAsiaTheme="minorEastAsia" w:cstheme="minorBidi"/>
          <w:b w:val="0"/>
          <w:bCs w:val="0"/>
          <w:noProof/>
          <w:sz w:val="22"/>
          <w:szCs w:val="22"/>
        </w:rPr>
      </w:pPr>
      <w:ins w:id="27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"_Toc499018358"</w:instrText>
        </w:r>
        <w:r w:rsidRPr="00FC6015">
          <w:rPr>
            <w:rStyle w:val="Hyperlink"/>
            <w:noProof/>
          </w:rPr>
          <w:instrText xml:space="preserve"> </w:instrText>
        </w:r>
      </w:ins>
      <w:ins w:id="2712" w:author="Markus Brüderl" w:date="2017-11-21T08:51:00Z">
        <w:r w:rsidRPr="00FC6015">
          <w:rPr>
            <w:rStyle w:val="Hyperlink"/>
            <w:noProof/>
          </w:rPr>
        </w:r>
      </w:ins>
      <w:ins w:id="2713" w:author="Markus Brüderl" w:date="2017-11-21T08:50:00Z">
        <w:r w:rsidRPr="00FC6015">
          <w:rPr>
            <w:rStyle w:val="Hyperlink"/>
            <w:noProof/>
          </w:rPr>
          <w:fldChar w:fldCharType="separate"/>
        </w:r>
        <w:r w:rsidRPr="00FC6015">
          <w:rPr>
            <w:rStyle w:val="Hyperlink"/>
            <w:noProof/>
          </w:rPr>
          <w:t>3.13</w:t>
        </w:r>
        <w:r>
          <w:rPr>
            <w:rFonts w:eastAsiaTheme="minorEastAsia" w:cstheme="minorBidi"/>
            <w:b w:val="0"/>
            <w:bCs w:val="0"/>
            <w:noProof/>
            <w:sz w:val="22"/>
            <w:szCs w:val="22"/>
          </w:rPr>
          <w:tab/>
        </w:r>
        <w:r w:rsidRPr="00FC6015">
          <w:rPr>
            <w:rStyle w:val="Hyperlink"/>
            <w:noProof/>
          </w:rPr>
          <w:t>eaiService (EAI)</w:t>
        </w:r>
        <w:r>
          <w:rPr>
            <w:noProof/>
            <w:webHidden/>
          </w:rPr>
          <w:tab/>
        </w:r>
        <w:r>
          <w:rPr>
            <w:noProof/>
            <w:webHidden/>
          </w:rPr>
          <w:fldChar w:fldCharType="begin"/>
        </w:r>
        <w:r>
          <w:rPr>
            <w:noProof/>
            <w:webHidden/>
          </w:rPr>
          <w:instrText xml:space="preserve"> PAGEREF _Toc499018358 \h </w:instrText>
        </w:r>
      </w:ins>
      <w:ins w:id="2714" w:author="Markus Brüderl" w:date="2017-11-21T08:51:00Z">
        <w:r>
          <w:rPr>
            <w:noProof/>
            <w:webHidden/>
          </w:rPr>
        </w:r>
      </w:ins>
      <w:r>
        <w:rPr>
          <w:noProof/>
          <w:webHidden/>
        </w:rPr>
        <w:fldChar w:fldCharType="separate"/>
      </w:r>
      <w:ins w:id="2715" w:author="Markus Brüderl" w:date="2017-11-21T08:51:00Z">
        <w:r>
          <w:rPr>
            <w:noProof/>
            <w:webHidden/>
          </w:rPr>
          <w:t>233</w:t>
        </w:r>
      </w:ins>
      <w:ins w:id="2716"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717" w:author="Markus Brüderl" w:date="2017-11-21T08:50:00Z"/>
          <w:rFonts w:eastAsiaTheme="minorEastAsia" w:cstheme="minorBidi"/>
          <w:noProof/>
          <w:sz w:val="22"/>
          <w:szCs w:val="22"/>
        </w:rPr>
      </w:pPr>
      <w:ins w:id="27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"_Toc499018359"</w:instrText>
        </w:r>
        <w:r w:rsidRPr="00FC6015">
          <w:rPr>
            <w:rStyle w:val="Hyperlink"/>
            <w:noProof/>
          </w:rPr>
          <w:instrText xml:space="preserve"> </w:instrText>
        </w:r>
      </w:ins>
      <w:ins w:id="2719" w:author="Markus Brüderl" w:date="2017-11-21T08:51:00Z">
        <w:r w:rsidRPr="00FC6015">
          <w:rPr>
            <w:rStyle w:val="Hyperlink"/>
            <w:noProof/>
          </w:rPr>
        </w:r>
      </w:ins>
      <w:ins w:id="2720" w:author="Markus Brüderl" w:date="2017-11-21T08:50:00Z">
        <w:r w:rsidRPr="00FC6015">
          <w:rPr>
            <w:rStyle w:val="Hyperlink"/>
            <w:noProof/>
          </w:rPr>
          <w:fldChar w:fldCharType="separate"/>
        </w:r>
        <w:r w:rsidRPr="00FC6015">
          <w:rPr>
            <w:rStyle w:val="Hyperlink"/>
            <w:noProof/>
          </w:rPr>
          <w:t>3.13.1</w:t>
        </w:r>
        <w:r>
          <w:rPr>
            <w:rFonts w:eastAsiaTheme="minorEastAsia" w:cstheme="minorBidi"/>
            <w:noProof/>
            <w:sz w:val="22"/>
            <w:szCs w:val="22"/>
          </w:rPr>
          <w:tab/>
        </w:r>
        <w:r w:rsidRPr="00FC6015">
          <w:rPr>
            <w:rStyle w:val="Hyperlink"/>
            <w:noProof/>
          </w:rPr>
          <w:t>execEAIHOT</w:t>
        </w:r>
        <w:r>
          <w:rPr>
            <w:noProof/>
            <w:webHidden/>
          </w:rPr>
          <w:tab/>
        </w:r>
        <w:r>
          <w:rPr>
            <w:noProof/>
            <w:webHidden/>
          </w:rPr>
          <w:fldChar w:fldCharType="begin"/>
        </w:r>
        <w:r>
          <w:rPr>
            <w:noProof/>
            <w:webHidden/>
          </w:rPr>
          <w:instrText xml:space="preserve"> PAGEREF _Toc499018359 \h </w:instrText>
        </w:r>
      </w:ins>
      <w:ins w:id="2721" w:author="Markus Brüderl" w:date="2017-11-21T08:51:00Z">
        <w:r>
          <w:rPr>
            <w:noProof/>
            <w:webHidden/>
          </w:rPr>
        </w:r>
      </w:ins>
      <w:r>
        <w:rPr>
          <w:noProof/>
          <w:webHidden/>
        </w:rPr>
        <w:fldChar w:fldCharType="separate"/>
      </w:r>
      <w:ins w:id="2722" w:author="Markus Brüderl" w:date="2017-11-21T08:51:00Z">
        <w:r>
          <w:rPr>
            <w:noProof/>
            <w:webHidden/>
          </w:rPr>
          <w:t>233</w:t>
        </w:r>
      </w:ins>
      <w:ins w:id="272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724" w:author="Markus Brüderl" w:date="2017-11-21T08:50:00Z"/>
          <w:rFonts w:eastAsiaTheme="minorEastAsia" w:cstheme="minorBidi"/>
          <w:noProof/>
          <w:sz w:val="22"/>
          <w:szCs w:val="22"/>
        </w:rPr>
      </w:pPr>
      <w:ins w:id="27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"_Toc499018360"</w:instrText>
        </w:r>
        <w:r w:rsidRPr="00FC6015">
          <w:rPr>
            <w:rStyle w:val="Hyperlink"/>
            <w:noProof/>
          </w:rPr>
          <w:instrText xml:space="preserve"> </w:instrText>
        </w:r>
      </w:ins>
      <w:ins w:id="2726" w:author="Markus Brüderl" w:date="2017-11-21T08:51:00Z">
        <w:r w:rsidRPr="00FC6015">
          <w:rPr>
            <w:rStyle w:val="Hyperlink"/>
            <w:noProof/>
          </w:rPr>
        </w:r>
      </w:ins>
      <w:ins w:id="2727" w:author="Markus Brüderl" w:date="2017-11-21T08:50:00Z">
        <w:r w:rsidRPr="00FC6015">
          <w:rPr>
            <w:rStyle w:val="Hyperlink"/>
            <w:noProof/>
          </w:rPr>
          <w:fldChar w:fldCharType="separate"/>
        </w:r>
        <w:r w:rsidRPr="00FC6015">
          <w:rPr>
            <w:rStyle w:val="Hyperlink"/>
            <w:noProof/>
          </w:rPr>
          <w:t>3.13.1.1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_Toc499018360 \h </w:instrText>
        </w:r>
      </w:ins>
      <w:ins w:id="2728" w:author="Markus Brüderl" w:date="2017-11-21T08:51:00Z">
        <w:r>
          <w:rPr>
            <w:noProof/>
            <w:webHidden/>
          </w:rPr>
        </w:r>
      </w:ins>
      <w:r>
        <w:rPr>
          <w:noProof/>
          <w:webHidden/>
        </w:rPr>
        <w:fldChar w:fldCharType="separate"/>
      </w:r>
      <w:ins w:id="2729" w:author="Markus Brüderl" w:date="2017-11-21T08:51:00Z">
        <w:r>
          <w:rPr>
            <w:noProof/>
            <w:webHidden/>
          </w:rPr>
          <w:t>233</w:t>
        </w:r>
      </w:ins>
      <w:ins w:id="273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731" w:author="Markus Brüderl" w:date="2017-11-21T08:50:00Z"/>
          <w:rFonts w:eastAsiaTheme="minorEastAsia" w:cstheme="minorBidi"/>
          <w:noProof/>
          <w:sz w:val="22"/>
          <w:szCs w:val="22"/>
        </w:rPr>
      </w:pPr>
      <w:ins w:id="27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"_Toc499018361"</w:instrText>
        </w:r>
        <w:r w:rsidRPr="00FC6015">
          <w:rPr>
            <w:rStyle w:val="Hyperlink"/>
            <w:noProof/>
          </w:rPr>
          <w:instrText xml:space="preserve"> </w:instrText>
        </w:r>
      </w:ins>
      <w:ins w:id="2733" w:author="Markus Brüderl" w:date="2017-11-21T08:51:00Z">
        <w:r w:rsidRPr="00FC6015">
          <w:rPr>
            <w:rStyle w:val="Hyperlink"/>
            <w:noProof/>
          </w:rPr>
        </w:r>
      </w:ins>
      <w:ins w:id="2734" w:author="Markus Brüderl" w:date="2017-11-21T08:50:00Z">
        <w:r w:rsidRPr="00FC6015">
          <w:rPr>
            <w:rStyle w:val="Hyperlink"/>
            <w:noProof/>
          </w:rPr>
          <w:fldChar w:fldCharType="separate"/>
        </w:r>
        <w:r w:rsidRPr="00FC6015">
          <w:rPr>
            <w:rStyle w:val="Hyperlink"/>
            <w:noProof/>
          </w:rPr>
          <w:t>3.13.1.1.1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_Toc499018361 \h </w:instrText>
        </w:r>
      </w:ins>
      <w:ins w:id="2735" w:author="Markus Brüderl" w:date="2017-11-21T08:51:00Z">
        <w:r>
          <w:rPr>
            <w:noProof/>
            <w:webHidden/>
          </w:rPr>
        </w:r>
      </w:ins>
      <w:r>
        <w:rPr>
          <w:noProof/>
          <w:webHidden/>
        </w:rPr>
        <w:fldChar w:fldCharType="separate"/>
      </w:r>
      <w:ins w:id="2736" w:author="Markus Brüderl" w:date="2017-11-21T08:51:00Z">
        <w:r>
          <w:rPr>
            <w:noProof/>
            <w:webHidden/>
          </w:rPr>
          <w:t>234</w:t>
        </w:r>
      </w:ins>
      <w:ins w:id="273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738" w:author="Markus Brüderl" w:date="2017-11-21T08:50:00Z"/>
          <w:rFonts w:eastAsiaTheme="minorEastAsia" w:cstheme="minorBidi"/>
          <w:noProof/>
          <w:sz w:val="22"/>
          <w:szCs w:val="22"/>
        </w:rPr>
      </w:pPr>
      <w:ins w:id="27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"_Toc499018362"</w:instrText>
        </w:r>
        <w:r w:rsidRPr="00FC6015">
          <w:rPr>
            <w:rStyle w:val="Hyperlink"/>
            <w:noProof/>
          </w:rPr>
          <w:instrText xml:space="preserve"> </w:instrText>
        </w:r>
      </w:ins>
      <w:ins w:id="2740" w:author="Markus Brüderl" w:date="2017-11-21T08:51:00Z">
        <w:r w:rsidRPr="00FC6015">
          <w:rPr>
            <w:rStyle w:val="Hyperlink"/>
            <w:noProof/>
          </w:rPr>
        </w:r>
      </w:ins>
      <w:ins w:id="2741" w:author="Markus Brüderl" w:date="2017-11-21T08:50:00Z">
        <w:r w:rsidRPr="00FC6015">
          <w:rPr>
            <w:rStyle w:val="Hyperlink"/>
            <w:noProof/>
          </w:rPr>
          <w:fldChar w:fldCharType="separate"/>
        </w:r>
        <w:r w:rsidRPr="00FC6015">
          <w:rPr>
            <w:rStyle w:val="Hyperlink"/>
            <w:noProof/>
          </w:rPr>
          <w:t>3.13.1.1.2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_Toc499018362 \h </w:instrText>
        </w:r>
      </w:ins>
      <w:ins w:id="2742" w:author="Markus Brüderl" w:date="2017-11-21T08:51:00Z">
        <w:r>
          <w:rPr>
            <w:noProof/>
            <w:webHidden/>
          </w:rPr>
        </w:r>
      </w:ins>
      <w:r>
        <w:rPr>
          <w:noProof/>
          <w:webHidden/>
        </w:rPr>
        <w:fldChar w:fldCharType="separate"/>
      </w:r>
      <w:ins w:id="2743" w:author="Markus Brüderl" w:date="2017-11-21T08:51:00Z">
        <w:r>
          <w:rPr>
            <w:noProof/>
            <w:webHidden/>
          </w:rPr>
          <w:t>234</w:t>
        </w:r>
      </w:ins>
      <w:ins w:id="2744"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745" w:author="Markus Brüderl" w:date="2017-11-21T08:50:00Z"/>
          <w:rFonts w:eastAsiaTheme="minorEastAsia" w:cstheme="minorBidi"/>
          <w:noProof/>
          <w:sz w:val="22"/>
          <w:szCs w:val="22"/>
        </w:rPr>
      </w:pPr>
      <w:ins w:id="27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"_Toc499018363"</w:instrText>
        </w:r>
        <w:r w:rsidRPr="00FC6015">
          <w:rPr>
            <w:rStyle w:val="Hyperlink"/>
            <w:noProof/>
          </w:rPr>
          <w:instrText xml:space="preserve"> </w:instrText>
        </w:r>
      </w:ins>
      <w:ins w:id="2747" w:author="Markus Brüderl" w:date="2017-11-21T08:51:00Z">
        <w:r w:rsidRPr="00FC6015">
          <w:rPr>
            <w:rStyle w:val="Hyperlink"/>
            <w:noProof/>
          </w:rPr>
        </w:r>
      </w:ins>
      <w:ins w:id="2748" w:author="Markus Brüderl" w:date="2017-11-21T08:50:00Z">
        <w:r w:rsidRPr="00FC6015">
          <w:rPr>
            <w:rStyle w:val="Hyperlink"/>
            <w:noProof/>
          </w:rPr>
          <w:fldChar w:fldCharType="separate"/>
        </w:r>
        <w:r w:rsidRPr="00FC6015">
          <w:rPr>
            <w:rStyle w:val="Hyperlink"/>
            <w:noProof/>
          </w:rPr>
          <w:t>3.13.1.2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_Toc499018363 \h </w:instrText>
        </w:r>
      </w:ins>
      <w:ins w:id="2749" w:author="Markus Brüderl" w:date="2017-11-21T08:51:00Z">
        <w:r>
          <w:rPr>
            <w:noProof/>
            <w:webHidden/>
          </w:rPr>
        </w:r>
      </w:ins>
      <w:r>
        <w:rPr>
          <w:noProof/>
          <w:webHidden/>
        </w:rPr>
        <w:fldChar w:fldCharType="separate"/>
      </w:r>
      <w:ins w:id="2750" w:author="Markus Brüderl" w:date="2017-11-21T08:51:00Z">
        <w:r>
          <w:rPr>
            <w:noProof/>
            <w:webHidden/>
          </w:rPr>
          <w:t>234</w:t>
        </w:r>
      </w:ins>
      <w:ins w:id="275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752" w:author="Markus Brüderl" w:date="2017-11-21T08:50:00Z"/>
          <w:rFonts w:eastAsiaTheme="minorEastAsia" w:cstheme="minorBidi"/>
          <w:noProof/>
          <w:sz w:val="22"/>
          <w:szCs w:val="22"/>
        </w:rPr>
      </w:pPr>
      <w:ins w:id="27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"_Toc499018364"</w:instrText>
        </w:r>
        <w:r w:rsidRPr="00FC6015">
          <w:rPr>
            <w:rStyle w:val="Hyperlink"/>
            <w:noProof/>
          </w:rPr>
          <w:instrText xml:space="preserve"> </w:instrText>
        </w:r>
      </w:ins>
      <w:ins w:id="2754" w:author="Markus Brüderl" w:date="2017-11-21T08:51:00Z">
        <w:r w:rsidRPr="00FC6015">
          <w:rPr>
            <w:rStyle w:val="Hyperlink"/>
            <w:noProof/>
          </w:rPr>
        </w:r>
      </w:ins>
      <w:ins w:id="2755" w:author="Markus Brüderl" w:date="2017-11-21T08:50:00Z">
        <w:r w:rsidRPr="00FC6015">
          <w:rPr>
            <w:rStyle w:val="Hyperlink"/>
            <w:noProof/>
          </w:rPr>
          <w:fldChar w:fldCharType="separate"/>
        </w:r>
        <w:r w:rsidRPr="00FC6015">
          <w:rPr>
            <w:rStyle w:val="Hyperlink"/>
            <w:noProof/>
          </w:rPr>
          <w:t>3.13.1.2.1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_Toc499018364 \h </w:instrText>
        </w:r>
      </w:ins>
      <w:ins w:id="2756" w:author="Markus Brüderl" w:date="2017-11-21T08:51:00Z">
        <w:r>
          <w:rPr>
            <w:noProof/>
            <w:webHidden/>
          </w:rPr>
        </w:r>
      </w:ins>
      <w:r>
        <w:rPr>
          <w:noProof/>
          <w:webHidden/>
        </w:rPr>
        <w:fldChar w:fldCharType="separate"/>
      </w:r>
      <w:ins w:id="2757" w:author="Markus Brüderl" w:date="2017-11-21T08:51:00Z">
        <w:r>
          <w:rPr>
            <w:noProof/>
            <w:webHidden/>
          </w:rPr>
          <w:t>234</w:t>
        </w:r>
      </w:ins>
      <w:ins w:id="275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759" w:author="Markus Brüderl" w:date="2017-11-21T08:50:00Z"/>
          <w:rFonts w:eastAsiaTheme="minorEastAsia" w:cstheme="minorBidi"/>
          <w:noProof/>
          <w:sz w:val="22"/>
          <w:szCs w:val="22"/>
        </w:rPr>
      </w:pPr>
      <w:ins w:id="27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"_Toc499018365"</w:instrText>
        </w:r>
        <w:r w:rsidRPr="00FC6015">
          <w:rPr>
            <w:rStyle w:val="Hyperlink"/>
            <w:noProof/>
          </w:rPr>
          <w:instrText xml:space="preserve"> </w:instrText>
        </w:r>
      </w:ins>
      <w:ins w:id="2761" w:author="Markus Brüderl" w:date="2017-11-21T08:51:00Z">
        <w:r w:rsidRPr="00FC6015">
          <w:rPr>
            <w:rStyle w:val="Hyperlink"/>
            <w:noProof/>
          </w:rPr>
        </w:r>
      </w:ins>
      <w:ins w:id="2762" w:author="Markus Brüderl" w:date="2017-11-21T08:50:00Z">
        <w:r w:rsidRPr="00FC6015">
          <w:rPr>
            <w:rStyle w:val="Hyperlink"/>
            <w:noProof/>
          </w:rPr>
          <w:fldChar w:fldCharType="separate"/>
        </w:r>
        <w:r w:rsidRPr="00FC6015">
          <w:rPr>
            <w:rStyle w:val="Hyperlink"/>
            <w:noProof/>
          </w:rPr>
          <w:t>3.13.1.2.2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_Toc499018365 \h </w:instrText>
        </w:r>
      </w:ins>
      <w:ins w:id="2763" w:author="Markus Brüderl" w:date="2017-11-21T08:51:00Z">
        <w:r>
          <w:rPr>
            <w:noProof/>
            <w:webHidden/>
          </w:rPr>
        </w:r>
      </w:ins>
      <w:r>
        <w:rPr>
          <w:noProof/>
          <w:webHidden/>
        </w:rPr>
        <w:fldChar w:fldCharType="separate"/>
      </w:r>
      <w:ins w:id="2764" w:author="Markus Brüderl" w:date="2017-11-21T08:51:00Z">
        <w:r>
          <w:rPr>
            <w:noProof/>
            <w:webHidden/>
          </w:rPr>
          <w:t>234</w:t>
        </w:r>
      </w:ins>
      <w:ins w:id="2765"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766" w:author="Markus Brüderl" w:date="2017-11-21T08:50:00Z"/>
          <w:rFonts w:eastAsiaTheme="minorEastAsia" w:cstheme="minorBidi"/>
          <w:b w:val="0"/>
          <w:bCs w:val="0"/>
          <w:noProof/>
          <w:sz w:val="22"/>
          <w:szCs w:val="22"/>
        </w:rPr>
      </w:pPr>
      <w:ins w:id="27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"_Toc499018366"</w:instrText>
        </w:r>
        <w:r w:rsidRPr="00FC6015">
          <w:rPr>
            <w:rStyle w:val="Hyperlink"/>
            <w:noProof/>
          </w:rPr>
          <w:instrText xml:space="preserve"> </w:instrText>
        </w:r>
      </w:ins>
      <w:ins w:id="2768" w:author="Markus Brüderl" w:date="2017-11-21T08:51:00Z">
        <w:r w:rsidRPr="00FC6015">
          <w:rPr>
            <w:rStyle w:val="Hyperlink"/>
            <w:noProof/>
          </w:rPr>
        </w:r>
      </w:ins>
      <w:ins w:id="2769" w:author="Markus Brüderl" w:date="2017-11-21T08:50:00Z">
        <w:r w:rsidRPr="00FC6015">
          <w:rPr>
            <w:rStyle w:val="Hyperlink"/>
            <w:noProof/>
          </w:rPr>
          <w:fldChar w:fldCharType="separate"/>
        </w:r>
        <w:r w:rsidRPr="00FC6015">
          <w:rPr>
            <w:rStyle w:val="Hyperlink"/>
            <w:noProof/>
          </w:rPr>
          <w:t>3.14</w:t>
        </w:r>
        <w:r>
          <w:rPr>
            <w:rFonts w:eastAsiaTheme="minorEastAsia" w:cstheme="minorBidi"/>
            <w:b w:val="0"/>
            <w:bCs w:val="0"/>
            <w:noProof/>
            <w:sz w:val="22"/>
            <w:szCs w:val="22"/>
          </w:rPr>
          <w:tab/>
        </w:r>
        <w:r w:rsidRPr="00FC6015">
          <w:rPr>
            <w:rStyle w:val="Hyperlink"/>
            <w:noProof/>
          </w:rPr>
          <w:t>FibuService (EAI)</w:t>
        </w:r>
        <w:r>
          <w:rPr>
            <w:noProof/>
            <w:webHidden/>
          </w:rPr>
          <w:tab/>
        </w:r>
        <w:r>
          <w:rPr>
            <w:noProof/>
            <w:webHidden/>
          </w:rPr>
          <w:fldChar w:fldCharType="begin"/>
        </w:r>
        <w:r>
          <w:rPr>
            <w:noProof/>
            <w:webHidden/>
          </w:rPr>
          <w:instrText xml:space="preserve"> PAGEREF _Toc499018366 \h </w:instrText>
        </w:r>
      </w:ins>
      <w:ins w:id="2770" w:author="Markus Brüderl" w:date="2017-11-21T08:51:00Z">
        <w:r>
          <w:rPr>
            <w:noProof/>
            <w:webHidden/>
          </w:rPr>
        </w:r>
      </w:ins>
      <w:r>
        <w:rPr>
          <w:noProof/>
          <w:webHidden/>
        </w:rPr>
        <w:fldChar w:fldCharType="separate"/>
      </w:r>
      <w:ins w:id="2771" w:author="Markus Brüderl" w:date="2017-11-21T08:51:00Z">
        <w:r>
          <w:rPr>
            <w:noProof/>
            <w:webHidden/>
          </w:rPr>
          <w:t>234</w:t>
        </w:r>
      </w:ins>
      <w:ins w:id="277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773" w:author="Markus Brüderl" w:date="2017-11-21T08:50:00Z"/>
          <w:rFonts w:eastAsiaTheme="minorEastAsia" w:cstheme="minorBidi"/>
          <w:noProof/>
          <w:sz w:val="22"/>
          <w:szCs w:val="22"/>
        </w:rPr>
      </w:pPr>
      <w:ins w:id="27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"_Toc499018367"</w:instrText>
        </w:r>
        <w:r w:rsidRPr="00FC6015">
          <w:rPr>
            <w:rStyle w:val="Hyperlink"/>
            <w:noProof/>
          </w:rPr>
          <w:instrText xml:space="preserve"> </w:instrText>
        </w:r>
      </w:ins>
      <w:ins w:id="2775" w:author="Markus Brüderl" w:date="2017-11-21T08:51:00Z">
        <w:r w:rsidRPr="00FC6015">
          <w:rPr>
            <w:rStyle w:val="Hyperlink"/>
            <w:noProof/>
          </w:rPr>
        </w:r>
      </w:ins>
      <w:ins w:id="2776" w:author="Markus Brüderl" w:date="2017-11-21T08:50:00Z">
        <w:r w:rsidRPr="00FC6015">
          <w:rPr>
            <w:rStyle w:val="Hyperlink"/>
            <w:noProof/>
          </w:rPr>
          <w:fldChar w:fldCharType="separate"/>
        </w:r>
        <w:r w:rsidRPr="00FC6015">
          <w:rPr>
            <w:rStyle w:val="Hyperlink"/>
            <w:noProof/>
          </w:rPr>
          <w:t>3.14.1</w:t>
        </w:r>
        <w:r>
          <w:rPr>
            <w:rFonts w:eastAsiaTheme="minorEastAsia" w:cstheme="minorBidi"/>
            <w:noProof/>
            <w:sz w:val="22"/>
            <w:szCs w:val="22"/>
          </w:rPr>
          <w:tab/>
        </w:r>
        <w:r w:rsidRPr="00FC6015">
          <w:rPr>
            <w:rStyle w:val="Hyperlink"/>
            <w:noProof/>
          </w:rPr>
          <w:t>FibuTest</w:t>
        </w:r>
        <w:r>
          <w:rPr>
            <w:noProof/>
            <w:webHidden/>
          </w:rPr>
          <w:tab/>
        </w:r>
        <w:r>
          <w:rPr>
            <w:noProof/>
            <w:webHidden/>
          </w:rPr>
          <w:fldChar w:fldCharType="begin"/>
        </w:r>
        <w:r>
          <w:rPr>
            <w:noProof/>
            <w:webHidden/>
          </w:rPr>
          <w:instrText xml:space="preserve"> PAGEREF _Toc499018367 \h </w:instrText>
        </w:r>
      </w:ins>
      <w:ins w:id="2777" w:author="Markus Brüderl" w:date="2017-11-21T08:51:00Z">
        <w:r>
          <w:rPr>
            <w:noProof/>
            <w:webHidden/>
          </w:rPr>
        </w:r>
      </w:ins>
      <w:r>
        <w:rPr>
          <w:noProof/>
          <w:webHidden/>
        </w:rPr>
        <w:fldChar w:fldCharType="separate"/>
      </w:r>
      <w:ins w:id="2778" w:author="Markus Brüderl" w:date="2017-11-21T08:51:00Z">
        <w:r>
          <w:rPr>
            <w:noProof/>
            <w:webHidden/>
          </w:rPr>
          <w:t>235</w:t>
        </w:r>
      </w:ins>
      <w:ins w:id="277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780" w:author="Markus Brüderl" w:date="2017-11-21T08:50:00Z"/>
          <w:rFonts w:eastAsiaTheme="minorEastAsia" w:cstheme="minorBidi"/>
          <w:noProof/>
          <w:sz w:val="22"/>
          <w:szCs w:val="22"/>
        </w:rPr>
      </w:pPr>
      <w:ins w:id="27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"_Toc499018368"</w:instrText>
        </w:r>
        <w:r w:rsidRPr="00FC6015">
          <w:rPr>
            <w:rStyle w:val="Hyperlink"/>
            <w:noProof/>
          </w:rPr>
          <w:instrText xml:space="preserve"> </w:instrText>
        </w:r>
      </w:ins>
      <w:ins w:id="2782" w:author="Markus Brüderl" w:date="2017-11-21T08:51:00Z">
        <w:r w:rsidRPr="00FC6015">
          <w:rPr>
            <w:rStyle w:val="Hyperlink"/>
            <w:noProof/>
          </w:rPr>
        </w:r>
      </w:ins>
      <w:ins w:id="2783" w:author="Markus Brüderl" w:date="2017-11-21T08:50:00Z">
        <w:r w:rsidRPr="00FC6015">
          <w:rPr>
            <w:rStyle w:val="Hyperlink"/>
            <w:noProof/>
          </w:rPr>
          <w:fldChar w:fldCharType="separate"/>
        </w:r>
        <w:r w:rsidRPr="00FC6015">
          <w:rPr>
            <w:rStyle w:val="Hyperlink"/>
            <w:noProof/>
          </w:rPr>
          <w:t>3.14.1.1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_Toc499018368 \h </w:instrText>
        </w:r>
      </w:ins>
      <w:ins w:id="2784" w:author="Markus Brüderl" w:date="2017-11-21T08:51:00Z">
        <w:r>
          <w:rPr>
            <w:noProof/>
            <w:webHidden/>
          </w:rPr>
        </w:r>
      </w:ins>
      <w:r>
        <w:rPr>
          <w:noProof/>
          <w:webHidden/>
        </w:rPr>
        <w:fldChar w:fldCharType="separate"/>
      </w:r>
      <w:ins w:id="2785" w:author="Markus Brüderl" w:date="2017-11-21T08:51:00Z">
        <w:r>
          <w:rPr>
            <w:noProof/>
            <w:webHidden/>
          </w:rPr>
          <w:t>235</w:t>
        </w:r>
      </w:ins>
      <w:ins w:id="278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787" w:author="Markus Brüderl" w:date="2017-11-21T08:50:00Z"/>
          <w:rFonts w:eastAsiaTheme="minorEastAsia" w:cstheme="minorBidi"/>
          <w:noProof/>
          <w:sz w:val="22"/>
          <w:szCs w:val="22"/>
        </w:rPr>
      </w:pPr>
      <w:ins w:id="27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"_Toc499018369"</w:instrText>
        </w:r>
        <w:r w:rsidRPr="00FC6015">
          <w:rPr>
            <w:rStyle w:val="Hyperlink"/>
            <w:noProof/>
          </w:rPr>
          <w:instrText xml:space="preserve"> </w:instrText>
        </w:r>
      </w:ins>
      <w:ins w:id="2789" w:author="Markus Brüderl" w:date="2017-11-21T08:51:00Z">
        <w:r w:rsidRPr="00FC6015">
          <w:rPr>
            <w:rStyle w:val="Hyperlink"/>
            <w:noProof/>
          </w:rPr>
        </w:r>
      </w:ins>
      <w:ins w:id="2790" w:author="Markus Brüderl" w:date="2017-11-21T08:50:00Z">
        <w:r w:rsidRPr="00FC6015">
          <w:rPr>
            <w:rStyle w:val="Hyperlink"/>
            <w:noProof/>
          </w:rPr>
          <w:fldChar w:fldCharType="separate"/>
        </w:r>
        <w:r w:rsidRPr="00FC6015">
          <w:rPr>
            <w:rStyle w:val="Hyperlink"/>
            <w:noProof/>
          </w:rPr>
          <w:t>3.14.1.1.1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_Toc499018369 \h </w:instrText>
        </w:r>
      </w:ins>
      <w:ins w:id="2791" w:author="Markus Brüderl" w:date="2017-11-21T08:51:00Z">
        <w:r>
          <w:rPr>
            <w:noProof/>
            <w:webHidden/>
          </w:rPr>
        </w:r>
      </w:ins>
      <w:r>
        <w:rPr>
          <w:noProof/>
          <w:webHidden/>
        </w:rPr>
        <w:fldChar w:fldCharType="separate"/>
      </w:r>
      <w:ins w:id="2792" w:author="Markus Brüderl" w:date="2017-11-21T08:51:00Z">
        <w:r>
          <w:rPr>
            <w:noProof/>
            <w:webHidden/>
          </w:rPr>
          <w:t>235</w:t>
        </w:r>
      </w:ins>
      <w:ins w:id="279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794" w:author="Markus Brüderl" w:date="2017-11-21T08:50:00Z"/>
          <w:rFonts w:eastAsiaTheme="minorEastAsia" w:cstheme="minorBidi"/>
          <w:noProof/>
          <w:sz w:val="22"/>
          <w:szCs w:val="22"/>
        </w:rPr>
      </w:pPr>
      <w:ins w:id="27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"_Toc499018370"</w:instrText>
        </w:r>
        <w:r w:rsidRPr="00FC6015">
          <w:rPr>
            <w:rStyle w:val="Hyperlink"/>
            <w:noProof/>
          </w:rPr>
          <w:instrText xml:space="preserve"> </w:instrText>
        </w:r>
      </w:ins>
      <w:ins w:id="2796" w:author="Markus Brüderl" w:date="2017-11-21T08:51:00Z">
        <w:r w:rsidRPr="00FC6015">
          <w:rPr>
            <w:rStyle w:val="Hyperlink"/>
            <w:noProof/>
          </w:rPr>
        </w:r>
      </w:ins>
      <w:ins w:id="2797" w:author="Markus Brüderl" w:date="2017-11-21T08:50:00Z">
        <w:r w:rsidRPr="00FC6015">
          <w:rPr>
            <w:rStyle w:val="Hyperlink"/>
            <w:noProof/>
          </w:rPr>
          <w:fldChar w:fldCharType="separate"/>
        </w:r>
        <w:r w:rsidRPr="00FC6015">
          <w:rPr>
            <w:rStyle w:val="Hyperlink"/>
            <w:noProof/>
          </w:rPr>
          <w:t>3.14.1.1.2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_Toc499018370 \h </w:instrText>
        </w:r>
      </w:ins>
      <w:ins w:id="2798" w:author="Markus Brüderl" w:date="2017-11-21T08:51:00Z">
        <w:r>
          <w:rPr>
            <w:noProof/>
            <w:webHidden/>
          </w:rPr>
        </w:r>
      </w:ins>
      <w:r>
        <w:rPr>
          <w:noProof/>
          <w:webHidden/>
        </w:rPr>
        <w:fldChar w:fldCharType="separate"/>
      </w:r>
      <w:ins w:id="2799" w:author="Markus Brüderl" w:date="2017-11-21T08:51:00Z">
        <w:r>
          <w:rPr>
            <w:noProof/>
            <w:webHidden/>
          </w:rPr>
          <w:t>235</w:t>
        </w:r>
      </w:ins>
      <w:ins w:id="280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801" w:author="Markus Brüderl" w:date="2017-11-21T08:50:00Z"/>
          <w:rFonts w:eastAsiaTheme="minorEastAsia" w:cstheme="minorBidi"/>
          <w:noProof/>
          <w:sz w:val="22"/>
          <w:szCs w:val="22"/>
        </w:rPr>
      </w:pPr>
      <w:ins w:id="28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"_Toc499018371"</w:instrText>
        </w:r>
        <w:r w:rsidRPr="00FC6015">
          <w:rPr>
            <w:rStyle w:val="Hyperlink"/>
            <w:noProof/>
          </w:rPr>
          <w:instrText xml:space="preserve"> </w:instrText>
        </w:r>
      </w:ins>
      <w:ins w:id="2803" w:author="Markus Brüderl" w:date="2017-11-21T08:51:00Z">
        <w:r w:rsidRPr="00FC6015">
          <w:rPr>
            <w:rStyle w:val="Hyperlink"/>
            <w:noProof/>
          </w:rPr>
        </w:r>
      </w:ins>
      <w:ins w:id="2804" w:author="Markus Brüderl" w:date="2017-11-21T08:50:00Z">
        <w:r w:rsidRPr="00FC6015">
          <w:rPr>
            <w:rStyle w:val="Hyperlink"/>
            <w:noProof/>
          </w:rPr>
          <w:fldChar w:fldCharType="separate"/>
        </w:r>
        <w:r w:rsidRPr="00FC6015">
          <w:rPr>
            <w:rStyle w:val="Hyperlink"/>
            <w:noProof/>
          </w:rPr>
          <w:t>3.14.1.2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_Toc499018371 \h </w:instrText>
        </w:r>
      </w:ins>
      <w:ins w:id="2805" w:author="Markus Brüderl" w:date="2017-11-21T08:51:00Z">
        <w:r>
          <w:rPr>
            <w:noProof/>
            <w:webHidden/>
          </w:rPr>
        </w:r>
      </w:ins>
      <w:r>
        <w:rPr>
          <w:noProof/>
          <w:webHidden/>
        </w:rPr>
        <w:fldChar w:fldCharType="separate"/>
      </w:r>
      <w:ins w:id="2806" w:author="Markus Brüderl" w:date="2017-11-21T08:51:00Z">
        <w:r>
          <w:rPr>
            <w:noProof/>
            <w:webHidden/>
          </w:rPr>
          <w:t>235</w:t>
        </w:r>
      </w:ins>
      <w:ins w:id="280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808" w:author="Markus Brüderl" w:date="2017-11-21T08:50:00Z"/>
          <w:rFonts w:eastAsiaTheme="minorEastAsia" w:cstheme="minorBidi"/>
          <w:noProof/>
          <w:sz w:val="22"/>
          <w:szCs w:val="22"/>
        </w:rPr>
      </w:pPr>
      <w:ins w:id="28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"_Toc499018372"</w:instrText>
        </w:r>
        <w:r w:rsidRPr="00FC6015">
          <w:rPr>
            <w:rStyle w:val="Hyperlink"/>
            <w:noProof/>
          </w:rPr>
          <w:instrText xml:space="preserve"> </w:instrText>
        </w:r>
      </w:ins>
      <w:ins w:id="2810" w:author="Markus Brüderl" w:date="2017-11-21T08:51:00Z">
        <w:r w:rsidRPr="00FC6015">
          <w:rPr>
            <w:rStyle w:val="Hyperlink"/>
            <w:noProof/>
          </w:rPr>
        </w:r>
      </w:ins>
      <w:ins w:id="2811" w:author="Markus Brüderl" w:date="2017-11-21T08:50:00Z">
        <w:r w:rsidRPr="00FC6015">
          <w:rPr>
            <w:rStyle w:val="Hyperlink"/>
            <w:noProof/>
          </w:rPr>
          <w:fldChar w:fldCharType="separate"/>
        </w:r>
        <w:r w:rsidRPr="00FC6015">
          <w:rPr>
            <w:rStyle w:val="Hyperlink"/>
            <w:noProof/>
          </w:rPr>
          <w:t>3.14.1.2.1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_Toc499018372 \h </w:instrText>
        </w:r>
      </w:ins>
      <w:ins w:id="2812" w:author="Markus Brüderl" w:date="2017-11-21T08:51:00Z">
        <w:r>
          <w:rPr>
            <w:noProof/>
            <w:webHidden/>
          </w:rPr>
        </w:r>
      </w:ins>
      <w:r>
        <w:rPr>
          <w:noProof/>
          <w:webHidden/>
        </w:rPr>
        <w:fldChar w:fldCharType="separate"/>
      </w:r>
      <w:ins w:id="2813" w:author="Markus Brüderl" w:date="2017-11-21T08:51:00Z">
        <w:r>
          <w:rPr>
            <w:noProof/>
            <w:webHidden/>
          </w:rPr>
          <w:t>235</w:t>
        </w:r>
      </w:ins>
      <w:ins w:id="281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815" w:author="Markus Brüderl" w:date="2017-11-21T08:50:00Z"/>
          <w:rFonts w:eastAsiaTheme="minorEastAsia" w:cstheme="minorBidi"/>
          <w:noProof/>
          <w:sz w:val="22"/>
          <w:szCs w:val="22"/>
        </w:rPr>
      </w:pPr>
      <w:ins w:id="28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"_Toc499018373"</w:instrText>
        </w:r>
        <w:r w:rsidRPr="00FC6015">
          <w:rPr>
            <w:rStyle w:val="Hyperlink"/>
            <w:noProof/>
          </w:rPr>
          <w:instrText xml:space="preserve"> </w:instrText>
        </w:r>
      </w:ins>
      <w:ins w:id="2817" w:author="Markus Brüderl" w:date="2017-11-21T08:51:00Z">
        <w:r w:rsidRPr="00FC6015">
          <w:rPr>
            <w:rStyle w:val="Hyperlink"/>
            <w:noProof/>
          </w:rPr>
        </w:r>
      </w:ins>
      <w:ins w:id="2818" w:author="Markus Brüderl" w:date="2017-11-21T08:50:00Z">
        <w:r w:rsidRPr="00FC6015">
          <w:rPr>
            <w:rStyle w:val="Hyperlink"/>
            <w:noProof/>
          </w:rPr>
          <w:fldChar w:fldCharType="separate"/>
        </w:r>
        <w:r w:rsidRPr="00FC6015">
          <w:rPr>
            <w:rStyle w:val="Hyperlink"/>
            <w:noProof/>
          </w:rPr>
          <w:t>3.14.1.2.2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_Toc499018373 \h </w:instrText>
        </w:r>
      </w:ins>
      <w:ins w:id="2819" w:author="Markus Brüderl" w:date="2017-11-21T08:51:00Z">
        <w:r>
          <w:rPr>
            <w:noProof/>
            <w:webHidden/>
          </w:rPr>
        </w:r>
      </w:ins>
      <w:r>
        <w:rPr>
          <w:noProof/>
          <w:webHidden/>
        </w:rPr>
        <w:fldChar w:fldCharType="separate"/>
      </w:r>
      <w:ins w:id="2820" w:author="Markus Brüderl" w:date="2017-11-21T08:51:00Z">
        <w:r>
          <w:rPr>
            <w:noProof/>
            <w:webHidden/>
          </w:rPr>
          <w:t>235</w:t>
        </w:r>
      </w:ins>
      <w:ins w:id="2821"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822" w:author="Markus Brüderl" w:date="2017-11-21T08:50:00Z"/>
          <w:rFonts w:eastAsiaTheme="minorEastAsia" w:cstheme="minorBidi"/>
          <w:noProof/>
          <w:sz w:val="22"/>
          <w:szCs w:val="22"/>
        </w:rPr>
      </w:pPr>
      <w:ins w:id="28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"_Toc499018374"</w:instrText>
        </w:r>
        <w:r w:rsidRPr="00FC6015">
          <w:rPr>
            <w:rStyle w:val="Hyperlink"/>
            <w:noProof/>
          </w:rPr>
          <w:instrText xml:space="preserve"> </w:instrText>
        </w:r>
      </w:ins>
      <w:ins w:id="2824" w:author="Markus Brüderl" w:date="2017-11-21T08:51:00Z">
        <w:r w:rsidRPr="00FC6015">
          <w:rPr>
            <w:rStyle w:val="Hyperlink"/>
            <w:noProof/>
          </w:rPr>
        </w:r>
      </w:ins>
      <w:ins w:id="2825" w:author="Markus Brüderl" w:date="2017-11-21T08:50:00Z">
        <w:r w:rsidRPr="00FC6015">
          <w:rPr>
            <w:rStyle w:val="Hyperlink"/>
            <w:noProof/>
          </w:rPr>
          <w:fldChar w:fldCharType="separate"/>
        </w:r>
        <w:r w:rsidRPr="00FC6015">
          <w:rPr>
            <w:rStyle w:val="Hyperlink"/>
            <w:noProof/>
          </w:rPr>
          <w:t>3.14.2</w:t>
        </w:r>
        <w:r>
          <w:rPr>
            <w:rFonts w:eastAsiaTheme="minorEastAsia" w:cstheme="minorBidi"/>
            <w:noProof/>
            <w:sz w:val="22"/>
            <w:szCs w:val="22"/>
          </w:rPr>
          <w:tab/>
        </w:r>
        <w:r w:rsidRPr="00FC6015">
          <w:rPr>
            <w:rStyle w:val="Hyperlink"/>
            <w:noProof/>
          </w:rPr>
          <w:t>UploadAccountMasterdata</w:t>
        </w:r>
        <w:r>
          <w:rPr>
            <w:noProof/>
            <w:webHidden/>
          </w:rPr>
          <w:tab/>
        </w:r>
        <w:r>
          <w:rPr>
            <w:noProof/>
            <w:webHidden/>
          </w:rPr>
          <w:fldChar w:fldCharType="begin"/>
        </w:r>
        <w:r>
          <w:rPr>
            <w:noProof/>
            <w:webHidden/>
          </w:rPr>
          <w:instrText xml:space="preserve"> PAGEREF _Toc499018374 \h </w:instrText>
        </w:r>
      </w:ins>
      <w:ins w:id="2826" w:author="Markus Brüderl" w:date="2017-11-21T08:51:00Z">
        <w:r>
          <w:rPr>
            <w:noProof/>
            <w:webHidden/>
          </w:rPr>
        </w:r>
      </w:ins>
      <w:r>
        <w:rPr>
          <w:noProof/>
          <w:webHidden/>
        </w:rPr>
        <w:fldChar w:fldCharType="separate"/>
      </w:r>
      <w:ins w:id="2827" w:author="Markus Brüderl" w:date="2017-11-21T08:51:00Z">
        <w:r>
          <w:rPr>
            <w:noProof/>
            <w:webHidden/>
          </w:rPr>
          <w:t>235</w:t>
        </w:r>
      </w:ins>
      <w:ins w:id="282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829" w:author="Markus Brüderl" w:date="2017-11-21T08:50:00Z"/>
          <w:rFonts w:eastAsiaTheme="minorEastAsia" w:cstheme="minorBidi"/>
          <w:noProof/>
          <w:sz w:val="22"/>
          <w:szCs w:val="22"/>
        </w:rPr>
      </w:pPr>
      <w:ins w:id="28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"_Toc499018375"</w:instrText>
        </w:r>
        <w:r w:rsidRPr="00FC6015">
          <w:rPr>
            <w:rStyle w:val="Hyperlink"/>
            <w:noProof/>
          </w:rPr>
          <w:instrText xml:space="preserve"> </w:instrText>
        </w:r>
      </w:ins>
      <w:ins w:id="2831" w:author="Markus Brüderl" w:date="2017-11-21T08:51:00Z">
        <w:r w:rsidRPr="00FC6015">
          <w:rPr>
            <w:rStyle w:val="Hyperlink"/>
            <w:noProof/>
          </w:rPr>
        </w:r>
      </w:ins>
      <w:ins w:id="2832" w:author="Markus Brüderl" w:date="2017-11-21T08:50:00Z">
        <w:r w:rsidRPr="00FC6015">
          <w:rPr>
            <w:rStyle w:val="Hyperlink"/>
            <w:noProof/>
          </w:rPr>
          <w:fldChar w:fldCharType="separate"/>
        </w:r>
        <w:r w:rsidRPr="00FC6015">
          <w:rPr>
            <w:rStyle w:val="Hyperlink"/>
            <w:noProof/>
          </w:rPr>
          <w:t>3.14.2.1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_Toc499018375 \h </w:instrText>
        </w:r>
      </w:ins>
      <w:ins w:id="2833" w:author="Markus Brüderl" w:date="2017-11-21T08:51:00Z">
        <w:r>
          <w:rPr>
            <w:noProof/>
            <w:webHidden/>
          </w:rPr>
        </w:r>
      </w:ins>
      <w:r>
        <w:rPr>
          <w:noProof/>
          <w:webHidden/>
        </w:rPr>
        <w:fldChar w:fldCharType="separate"/>
      </w:r>
      <w:ins w:id="2834" w:author="Markus Brüderl" w:date="2017-11-21T08:51:00Z">
        <w:r>
          <w:rPr>
            <w:noProof/>
            <w:webHidden/>
          </w:rPr>
          <w:t>235</w:t>
        </w:r>
      </w:ins>
      <w:ins w:id="283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836" w:author="Markus Brüderl" w:date="2017-11-21T08:50:00Z"/>
          <w:rFonts w:eastAsiaTheme="minorEastAsia" w:cstheme="minorBidi"/>
          <w:noProof/>
          <w:sz w:val="22"/>
          <w:szCs w:val="22"/>
        </w:rPr>
      </w:pPr>
      <w:ins w:id="28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"_Toc499018376"</w:instrText>
        </w:r>
        <w:r w:rsidRPr="00FC6015">
          <w:rPr>
            <w:rStyle w:val="Hyperlink"/>
            <w:noProof/>
          </w:rPr>
          <w:instrText xml:space="preserve"> </w:instrText>
        </w:r>
      </w:ins>
      <w:ins w:id="2838" w:author="Markus Brüderl" w:date="2017-11-21T08:51:00Z">
        <w:r w:rsidRPr="00FC6015">
          <w:rPr>
            <w:rStyle w:val="Hyperlink"/>
            <w:noProof/>
          </w:rPr>
        </w:r>
      </w:ins>
      <w:ins w:id="2839" w:author="Markus Brüderl" w:date="2017-11-21T08:50:00Z">
        <w:r w:rsidRPr="00FC6015">
          <w:rPr>
            <w:rStyle w:val="Hyperlink"/>
            <w:noProof/>
          </w:rPr>
          <w:fldChar w:fldCharType="separate"/>
        </w:r>
        <w:r w:rsidRPr="00FC6015">
          <w:rPr>
            <w:rStyle w:val="Hyperlink"/>
            <w:noProof/>
          </w:rPr>
          <w:t>3.14.2.1.1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_Toc499018376 \h </w:instrText>
        </w:r>
      </w:ins>
      <w:ins w:id="2840" w:author="Markus Brüderl" w:date="2017-11-21T08:51:00Z">
        <w:r>
          <w:rPr>
            <w:noProof/>
            <w:webHidden/>
          </w:rPr>
        </w:r>
      </w:ins>
      <w:r>
        <w:rPr>
          <w:noProof/>
          <w:webHidden/>
        </w:rPr>
        <w:fldChar w:fldCharType="separate"/>
      </w:r>
      <w:ins w:id="2841" w:author="Markus Brüderl" w:date="2017-11-21T08:51:00Z">
        <w:r>
          <w:rPr>
            <w:noProof/>
            <w:webHidden/>
          </w:rPr>
          <w:t>236</w:t>
        </w:r>
      </w:ins>
      <w:ins w:id="284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843" w:author="Markus Brüderl" w:date="2017-11-21T08:50:00Z"/>
          <w:rFonts w:eastAsiaTheme="minorEastAsia" w:cstheme="minorBidi"/>
          <w:noProof/>
          <w:sz w:val="22"/>
          <w:szCs w:val="22"/>
        </w:rPr>
      </w:pPr>
      <w:ins w:id="28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"_Toc499018377"</w:instrText>
        </w:r>
        <w:r w:rsidRPr="00FC6015">
          <w:rPr>
            <w:rStyle w:val="Hyperlink"/>
            <w:noProof/>
          </w:rPr>
          <w:instrText xml:space="preserve"> </w:instrText>
        </w:r>
      </w:ins>
      <w:ins w:id="2845" w:author="Markus Brüderl" w:date="2017-11-21T08:51:00Z">
        <w:r w:rsidRPr="00FC6015">
          <w:rPr>
            <w:rStyle w:val="Hyperlink"/>
            <w:noProof/>
          </w:rPr>
        </w:r>
      </w:ins>
      <w:ins w:id="2846" w:author="Markus Brüderl" w:date="2017-11-21T08:50:00Z">
        <w:r w:rsidRPr="00FC6015">
          <w:rPr>
            <w:rStyle w:val="Hyperlink"/>
            <w:noProof/>
          </w:rPr>
          <w:fldChar w:fldCharType="separate"/>
        </w:r>
        <w:r w:rsidRPr="00FC6015">
          <w:rPr>
            <w:rStyle w:val="Hyperlink"/>
            <w:noProof/>
          </w:rPr>
          <w:t>3.14.2.1.2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_Toc499018377 \h </w:instrText>
        </w:r>
      </w:ins>
      <w:ins w:id="2847" w:author="Markus Brüderl" w:date="2017-11-21T08:51:00Z">
        <w:r>
          <w:rPr>
            <w:noProof/>
            <w:webHidden/>
          </w:rPr>
        </w:r>
      </w:ins>
      <w:r>
        <w:rPr>
          <w:noProof/>
          <w:webHidden/>
        </w:rPr>
        <w:fldChar w:fldCharType="separate"/>
      </w:r>
      <w:ins w:id="2848" w:author="Markus Brüderl" w:date="2017-11-21T08:51:00Z">
        <w:r>
          <w:rPr>
            <w:noProof/>
            <w:webHidden/>
          </w:rPr>
          <w:t>236</w:t>
        </w:r>
      </w:ins>
      <w:ins w:id="284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850" w:author="Markus Brüderl" w:date="2017-11-21T08:50:00Z"/>
          <w:rFonts w:eastAsiaTheme="minorEastAsia" w:cstheme="minorBidi"/>
          <w:noProof/>
          <w:sz w:val="22"/>
          <w:szCs w:val="22"/>
        </w:rPr>
      </w:pPr>
      <w:ins w:id="28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"_Toc499018378"</w:instrText>
        </w:r>
        <w:r w:rsidRPr="00FC6015">
          <w:rPr>
            <w:rStyle w:val="Hyperlink"/>
            <w:noProof/>
          </w:rPr>
          <w:instrText xml:space="preserve"> </w:instrText>
        </w:r>
      </w:ins>
      <w:ins w:id="2852" w:author="Markus Brüderl" w:date="2017-11-21T08:51:00Z">
        <w:r w:rsidRPr="00FC6015">
          <w:rPr>
            <w:rStyle w:val="Hyperlink"/>
            <w:noProof/>
          </w:rPr>
        </w:r>
      </w:ins>
      <w:ins w:id="2853" w:author="Markus Brüderl" w:date="2017-11-21T08:50:00Z">
        <w:r w:rsidRPr="00FC6015">
          <w:rPr>
            <w:rStyle w:val="Hyperlink"/>
            <w:noProof/>
          </w:rPr>
          <w:fldChar w:fldCharType="separate"/>
        </w:r>
        <w:r w:rsidRPr="00FC6015">
          <w:rPr>
            <w:rStyle w:val="Hyperlink"/>
            <w:noProof/>
          </w:rPr>
          <w:t>3.14.2.2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_Toc499018378 \h </w:instrText>
        </w:r>
      </w:ins>
      <w:ins w:id="2854" w:author="Markus Brüderl" w:date="2017-11-21T08:51:00Z">
        <w:r>
          <w:rPr>
            <w:noProof/>
            <w:webHidden/>
          </w:rPr>
        </w:r>
      </w:ins>
      <w:r>
        <w:rPr>
          <w:noProof/>
          <w:webHidden/>
        </w:rPr>
        <w:fldChar w:fldCharType="separate"/>
      </w:r>
      <w:ins w:id="2855" w:author="Markus Brüderl" w:date="2017-11-21T08:51:00Z">
        <w:r>
          <w:rPr>
            <w:noProof/>
            <w:webHidden/>
          </w:rPr>
          <w:t>236</w:t>
        </w:r>
      </w:ins>
      <w:ins w:id="285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857" w:author="Markus Brüderl" w:date="2017-11-21T08:50:00Z"/>
          <w:rFonts w:eastAsiaTheme="minorEastAsia" w:cstheme="minorBidi"/>
          <w:noProof/>
          <w:sz w:val="22"/>
          <w:szCs w:val="22"/>
        </w:rPr>
      </w:pPr>
      <w:ins w:id="28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"_Toc499018379"</w:instrText>
        </w:r>
        <w:r w:rsidRPr="00FC6015">
          <w:rPr>
            <w:rStyle w:val="Hyperlink"/>
            <w:noProof/>
          </w:rPr>
          <w:instrText xml:space="preserve"> </w:instrText>
        </w:r>
      </w:ins>
      <w:ins w:id="2859" w:author="Markus Brüderl" w:date="2017-11-21T08:51:00Z">
        <w:r w:rsidRPr="00FC6015">
          <w:rPr>
            <w:rStyle w:val="Hyperlink"/>
            <w:noProof/>
          </w:rPr>
        </w:r>
      </w:ins>
      <w:ins w:id="2860" w:author="Markus Brüderl" w:date="2017-11-21T08:50:00Z">
        <w:r w:rsidRPr="00FC6015">
          <w:rPr>
            <w:rStyle w:val="Hyperlink"/>
            <w:noProof/>
          </w:rPr>
          <w:fldChar w:fldCharType="separate"/>
        </w:r>
        <w:r w:rsidRPr="00FC6015">
          <w:rPr>
            <w:rStyle w:val="Hyperlink"/>
            <w:noProof/>
          </w:rPr>
          <w:t>3.14.2.2.1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_Toc499018379 \h </w:instrText>
        </w:r>
      </w:ins>
      <w:ins w:id="2861" w:author="Markus Brüderl" w:date="2017-11-21T08:51:00Z">
        <w:r>
          <w:rPr>
            <w:noProof/>
            <w:webHidden/>
          </w:rPr>
        </w:r>
      </w:ins>
      <w:r>
        <w:rPr>
          <w:noProof/>
          <w:webHidden/>
        </w:rPr>
        <w:fldChar w:fldCharType="separate"/>
      </w:r>
      <w:ins w:id="2862" w:author="Markus Brüderl" w:date="2017-11-21T08:51:00Z">
        <w:r>
          <w:rPr>
            <w:noProof/>
            <w:webHidden/>
          </w:rPr>
          <w:t>236</w:t>
        </w:r>
      </w:ins>
      <w:ins w:id="286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864" w:author="Markus Brüderl" w:date="2017-11-21T08:50:00Z"/>
          <w:rFonts w:eastAsiaTheme="minorEastAsia" w:cstheme="minorBidi"/>
          <w:noProof/>
          <w:sz w:val="22"/>
          <w:szCs w:val="22"/>
        </w:rPr>
      </w:pPr>
      <w:ins w:id="28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"_Toc499018380"</w:instrText>
        </w:r>
        <w:r w:rsidRPr="00FC6015">
          <w:rPr>
            <w:rStyle w:val="Hyperlink"/>
            <w:noProof/>
          </w:rPr>
          <w:instrText xml:space="preserve"> </w:instrText>
        </w:r>
      </w:ins>
      <w:ins w:id="2866" w:author="Markus Brüderl" w:date="2017-11-21T08:51:00Z">
        <w:r w:rsidRPr="00FC6015">
          <w:rPr>
            <w:rStyle w:val="Hyperlink"/>
            <w:noProof/>
          </w:rPr>
        </w:r>
      </w:ins>
      <w:ins w:id="2867" w:author="Markus Brüderl" w:date="2017-11-21T08:50:00Z">
        <w:r w:rsidRPr="00FC6015">
          <w:rPr>
            <w:rStyle w:val="Hyperlink"/>
            <w:noProof/>
          </w:rPr>
          <w:fldChar w:fldCharType="separate"/>
        </w:r>
        <w:r w:rsidRPr="00FC6015">
          <w:rPr>
            <w:rStyle w:val="Hyperlink"/>
            <w:noProof/>
          </w:rPr>
          <w:t>3.14.2.2.2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_Toc499018380 \h </w:instrText>
        </w:r>
      </w:ins>
      <w:ins w:id="2868" w:author="Markus Brüderl" w:date="2017-11-21T08:51:00Z">
        <w:r>
          <w:rPr>
            <w:noProof/>
            <w:webHidden/>
          </w:rPr>
        </w:r>
      </w:ins>
      <w:r>
        <w:rPr>
          <w:noProof/>
          <w:webHidden/>
        </w:rPr>
        <w:fldChar w:fldCharType="separate"/>
      </w:r>
      <w:ins w:id="2869" w:author="Markus Brüderl" w:date="2017-11-21T08:51:00Z">
        <w:r>
          <w:rPr>
            <w:noProof/>
            <w:webHidden/>
          </w:rPr>
          <w:t>236</w:t>
        </w:r>
      </w:ins>
      <w:ins w:id="2870"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2871" w:author="Markus Brüderl" w:date="2017-11-21T08:50:00Z"/>
          <w:rFonts w:eastAsiaTheme="minorEastAsia" w:cstheme="minorBidi"/>
          <w:b w:val="0"/>
          <w:bCs w:val="0"/>
          <w:noProof/>
          <w:sz w:val="22"/>
          <w:szCs w:val="22"/>
        </w:rPr>
      </w:pPr>
      <w:ins w:id="2872"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"_Toc499018381"</w:instrText>
        </w:r>
        <w:r w:rsidRPr="00FC6015">
          <w:rPr>
            <w:rStyle w:val="Hyperlink"/>
            <w:noProof/>
          </w:rPr>
          <w:instrText xml:space="preserve"> </w:instrText>
        </w:r>
      </w:ins>
      <w:ins w:id="2873" w:author="Markus Brüderl" w:date="2017-11-21T08:51:00Z">
        <w:r w:rsidRPr="00FC6015">
          <w:rPr>
            <w:rStyle w:val="Hyperlink"/>
            <w:noProof/>
          </w:rPr>
        </w:r>
      </w:ins>
      <w:ins w:id="2874" w:author="Markus Brüderl" w:date="2017-11-21T08:50:00Z">
        <w:r w:rsidRPr="00FC6015">
          <w:rPr>
            <w:rStyle w:val="Hyperlink"/>
            <w:noProof/>
          </w:rPr>
          <w:fldChar w:fldCharType="separate"/>
        </w:r>
        <w:r w:rsidRPr="00FC6015">
          <w:rPr>
            <w:rStyle w:val="Hyperlink"/>
            <w:noProof/>
          </w:rPr>
          <w:t>3.15</w:t>
        </w:r>
        <w:r>
          <w:rPr>
            <w:rFonts w:eastAsiaTheme="minorEastAsia" w:cstheme="minorBidi"/>
            <w:b w:val="0"/>
            <w:bCs w:val="0"/>
            <w:noProof/>
            <w:sz w:val="22"/>
            <w:szCs w:val="22"/>
          </w:rPr>
          <w:tab/>
        </w:r>
        <w:r w:rsidRPr="00FC6015">
          <w:rPr>
            <w:rStyle w:val="Hyperlink"/>
            <w:noProof/>
          </w:rPr>
          <w:t>getBuchwertService (EAI und B2B)</w:t>
        </w:r>
        <w:r>
          <w:rPr>
            <w:noProof/>
            <w:webHidden/>
          </w:rPr>
          <w:tab/>
        </w:r>
        <w:r>
          <w:rPr>
            <w:noProof/>
            <w:webHidden/>
          </w:rPr>
          <w:fldChar w:fldCharType="begin"/>
        </w:r>
        <w:r>
          <w:rPr>
            <w:noProof/>
            <w:webHidden/>
          </w:rPr>
          <w:instrText xml:space="preserve"> PAGEREF _Toc499018381 \h </w:instrText>
        </w:r>
      </w:ins>
      <w:ins w:id="2875" w:author="Markus Brüderl" w:date="2017-11-21T08:51:00Z">
        <w:r>
          <w:rPr>
            <w:noProof/>
            <w:webHidden/>
          </w:rPr>
        </w:r>
      </w:ins>
      <w:r>
        <w:rPr>
          <w:noProof/>
          <w:webHidden/>
        </w:rPr>
        <w:fldChar w:fldCharType="separate"/>
      </w:r>
      <w:ins w:id="2876" w:author="Markus Brüderl" w:date="2017-11-21T08:51:00Z">
        <w:r>
          <w:rPr>
            <w:noProof/>
            <w:webHidden/>
          </w:rPr>
          <w:t>237</w:t>
        </w:r>
      </w:ins>
      <w:ins w:id="2877"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878" w:author="Markus Brüderl" w:date="2017-11-21T08:50:00Z"/>
          <w:rFonts w:eastAsiaTheme="minorEastAsia" w:cstheme="minorBidi"/>
          <w:noProof/>
          <w:sz w:val="22"/>
          <w:szCs w:val="22"/>
        </w:rPr>
      </w:pPr>
      <w:ins w:id="28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"_Toc499018382"</w:instrText>
        </w:r>
        <w:r w:rsidRPr="00FC6015">
          <w:rPr>
            <w:rStyle w:val="Hyperlink"/>
            <w:noProof/>
          </w:rPr>
          <w:instrText xml:space="preserve"> </w:instrText>
        </w:r>
      </w:ins>
      <w:ins w:id="2880" w:author="Markus Brüderl" w:date="2017-11-21T08:51:00Z">
        <w:r w:rsidRPr="00FC6015">
          <w:rPr>
            <w:rStyle w:val="Hyperlink"/>
            <w:noProof/>
          </w:rPr>
        </w:r>
      </w:ins>
      <w:ins w:id="2881" w:author="Markus Brüderl" w:date="2017-11-21T08:50:00Z">
        <w:r w:rsidRPr="00FC6015">
          <w:rPr>
            <w:rStyle w:val="Hyperlink"/>
            <w:noProof/>
          </w:rPr>
          <w:fldChar w:fldCharType="separate"/>
        </w:r>
        <w:r w:rsidRPr="00FC6015">
          <w:rPr>
            <w:rStyle w:val="Hyperlink"/>
            <w:noProof/>
          </w:rPr>
          <w:t>3.15.1</w:t>
        </w:r>
        <w:r>
          <w:rPr>
            <w:rFonts w:eastAsiaTheme="minorEastAsia" w:cstheme="minorBidi"/>
            <w:noProof/>
            <w:sz w:val="22"/>
            <w:szCs w:val="22"/>
          </w:rPr>
          <w:tab/>
        </w:r>
        <w:r w:rsidRPr="00FC6015">
          <w:rPr>
            <w:rStyle w:val="Hyperlink"/>
            <w:noProof/>
          </w:rPr>
          <w:t>EurotaxGetForecast</w:t>
        </w:r>
        <w:r>
          <w:rPr>
            <w:noProof/>
            <w:webHidden/>
          </w:rPr>
          <w:tab/>
        </w:r>
        <w:r>
          <w:rPr>
            <w:noProof/>
            <w:webHidden/>
          </w:rPr>
          <w:fldChar w:fldCharType="begin"/>
        </w:r>
        <w:r>
          <w:rPr>
            <w:noProof/>
            <w:webHidden/>
          </w:rPr>
          <w:instrText xml:space="preserve"> PAGEREF _Toc499018382 \h </w:instrText>
        </w:r>
      </w:ins>
      <w:ins w:id="2882" w:author="Markus Brüderl" w:date="2017-11-21T08:51:00Z">
        <w:r>
          <w:rPr>
            <w:noProof/>
            <w:webHidden/>
          </w:rPr>
        </w:r>
      </w:ins>
      <w:r>
        <w:rPr>
          <w:noProof/>
          <w:webHidden/>
        </w:rPr>
        <w:fldChar w:fldCharType="separate"/>
      </w:r>
      <w:ins w:id="2883" w:author="Markus Brüderl" w:date="2017-11-21T08:51:00Z">
        <w:r>
          <w:rPr>
            <w:noProof/>
            <w:webHidden/>
          </w:rPr>
          <w:t>237</w:t>
        </w:r>
      </w:ins>
      <w:ins w:id="2884"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885" w:author="Markus Brüderl" w:date="2017-11-21T08:50:00Z"/>
          <w:rFonts w:eastAsiaTheme="minorEastAsia" w:cstheme="minorBidi"/>
          <w:noProof/>
          <w:sz w:val="22"/>
          <w:szCs w:val="22"/>
        </w:rPr>
      </w:pPr>
      <w:ins w:id="28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"_Toc499018383"</w:instrText>
        </w:r>
        <w:r w:rsidRPr="00FC6015">
          <w:rPr>
            <w:rStyle w:val="Hyperlink"/>
            <w:noProof/>
          </w:rPr>
          <w:instrText xml:space="preserve"> </w:instrText>
        </w:r>
      </w:ins>
      <w:ins w:id="2887" w:author="Markus Brüderl" w:date="2017-11-21T08:51:00Z">
        <w:r w:rsidRPr="00FC6015">
          <w:rPr>
            <w:rStyle w:val="Hyperlink"/>
            <w:noProof/>
          </w:rPr>
        </w:r>
      </w:ins>
      <w:ins w:id="2888" w:author="Markus Brüderl" w:date="2017-11-21T08:50:00Z">
        <w:r w:rsidRPr="00FC6015">
          <w:rPr>
            <w:rStyle w:val="Hyperlink"/>
            <w:noProof/>
          </w:rPr>
          <w:fldChar w:fldCharType="separate"/>
        </w:r>
        <w:r w:rsidRPr="00FC6015">
          <w:rPr>
            <w:rStyle w:val="Hyperlink"/>
            <w:noProof/>
          </w:rPr>
          <w:t>3.15.2</w:t>
        </w:r>
        <w:r>
          <w:rPr>
            <w:rFonts w:eastAsiaTheme="minorEastAsia" w:cstheme="minorBidi"/>
            <w:noProof/>
            <w:sz w:val="22"/>
            <w:szCs w:val="22"/>
          </w:rPr>
          <w:tab/>
        </w:r>
        <w:r w:rsidRPr="00FC6015">
          <w:rPr>
            <w:rStyle w:val="Hyperlink"/>
            <w:noProof/>
          </w:rPr>
          <w:t>getBuchwert</w:t>
        </w:r>
        <w:r>
          <w:rPr>
            <w:noProof/>
            <w:webHidden/>
          </w:rPr>
          <w:tab/>
        </w:r>
        <w:r>
          <w:rPr>
            <w:noProof/>
            <w:webHidden/>
          </w:rPr>
          <w:fldChar w:fldCharType="begin"/>
        </w:r>
        <w:r>
          <w:rPr>
            <w:noProof/>
            <w:webHidden/>
          </w:rPr>
          <w:instrText xml:space="preserve"> PAGEREF _Toc499018383 \h </w:instrText>
        </w:r>
      </w:ins>
      <w:ins w:id="2889" w:author="Markus Brüderl" w:date="2017-11-21T08:51:00Z">
        <w:r>
          <w:rPr>
            <w:noProof/>
            <w:webHidden/>
          </w:rPr>
        </w:r>
      </w:ins>
      <w:r>
        <w:rPr>
          <w:noProof/>
          <w:webHidden/>
        </w:rPr>
        <w:fldChar w:fldCharType="separate"/>
      </w:r>
      <w:ins w:id="2890" w:author="Markus Brüderl" w:date="2017-11-21T08:51:00Z">
        <w:r>
          <w:rPr>
            <w:noProof/>
            <w:webHidden/>
          </w:rPr>
          <w:t>237</w:t>
        </w:r>
      </w:ins>
      <w:ins w:id="289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892" w:author="Markus Brüderl" w:date="2017-11-21T08:50:00Z"/>
          <w:rFonts w:eastAsiaTheme="minorEastAsia" w:cstheme="minorBidi"/>
          <w:noProof/>
          <w:sz w:val="22"/>
          <w:szCs w:val="22"/>
        </w:rPr>
      </w:pPr>
      <w:ins w:id="28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"_Toc499018384"</w:instrText>
        </w:r>
        <w:r w:rsidRPr="00FC6015">
          <w:rPr>
            <w:rStyle w:val="Hyperlink"/>
            <w:noProof/>
          </w:rPr>
          <w:instrText xml:space="preserve"> </w:instrText>
        </w:r>
      </w:ins>
      <w:ins w:id="2894" w:author="Markus Brüderl" w:date="2017-11-21T08:51:00Z">
        <w:r w:rsidRPr="00FC6015">
          <w:rPr>
            <w:rStyle w:val="Hyperlink"/>
            <w:noProof/>
          </w:rPr>
        </w:r>
      </w:ins>
      <w:ins w:id="2895" w:author="Markus Brüderl" w:date="2017-11-21T08:50:00Z">
        <w:r w:rsidRPr="00FC6015">
          <w:rPr>
            <w:rStyle w:val="Hyperlink"/>
            <w:noProof/>
          </w:rPr>
          <w:fldChar w:fldCharType="separate"/>
        </w:r>
        <w:r w:rsidRPr="00FC6015">
          <w:rPr>
            <w:rStyle w:val="Hyperlink"/>
            <w:noProof/>
          </w:rPr>
          <w:t>3.15.2.1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_Toc499018384 \h </w:instrText>
        </w:r>
      </w:ins>
      <w:ins w:id="2896" w:author="Markus Brüderl" w:date="2017-11-21T08:51:00Z">
        <w:r>
          <w:rPr>
            <w:noProof/>
            <w:webHidden/>
          </w:rPr>
        </w:r>
      </w:ins>
      <w:r>
        <w:rPr>
          <w:noProof/>
          <w:webHidden/>
        </w:rPr>
        <w:fldChar w:fldCharType="separate"/>
      </w:r>
      <w:ins w:id="2897" w:author="Markus Brüderl" w:date="2017-11-21T08:51:00Z">
        <w:r>
          <w:rPr>
            <w:noProof/>
            <w:webHidden/>
          </w:rPr>
          <w:t>237</w:t>
        </w:r>
      </w:ins>
      <w:ins w:id="289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899" w:author="Markus Brüderl" w:date="2017-11-21T08:50:00Z"/>
          <w:rFonts w:eastAsiaTheme="minorEastAsia" w:cstheme="minorBidi"/>
          <w:noProof/>
          <w:sz w:val="22"/>
          <w:szCs w:val="22"/>
        </w:rPr>
      </w:pPr>
      <w:ins w:id="29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"_Toc499018385"</w:instrText>
        </w:r>
        <w:r w:rsidRPr="00FC6015">
          <w:rPr>
            <w:rStyle w:val="Hyperlink"/>
            <w:noProof/>
          </w:rPr>
          <w:instrText xml:space="preserve"> </w:instrText>
        </w:r>
      </w:ins>
      <w:ins w:id="2901" w:author="Markus Brüderl" w:date="2017-11-21T08:51:00Z">
        <w:r w:rsidRPr="00FC6015">
          <w:rPr>
            <w:rStyle w:val="Hyperlink"/>
            <w:noProof/>
          </w:rPr>
        </w:r>
      </w:ins>
      <w:ins w:id="2902" w:author="Markus Brüderl" w:date="2017-11-21T08:50:00Z">
        <w:r w:rsidRPr="00FC6015">
          <w:rPr>
            <w:rStyle w:val="Hyperlink"/>
            <w:noProof/>
          </w:rPr>
          <w:fldChar w:fldCharType="separate"/>
        </w:r>
        <w:r w:rsidRPr="00FC6015">
          <w:rPr>
            <w:rStyle w:val="Hyperlink"/>
            <w:noProof/>
          </w:rPr>
          <w:t>3.15.2.1.1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_Toc499018385 \h </w:instrText>
        </w:r>
      </w:ins>
      <w:ins w:id="2903" w:author="Markus Brüderl" w:date="2017-11-21T08:51:00Z">
        <w:r>
          <w:rPr>
            <w:noProof/>
            <w:webHidden/>
          </w:rPr>
        </w:r>
      </w:ins>
      <w:r>
        <w:rPr>
          <w:noProof/>
          <w:webHidden/>
        </w:rPr>
        <w:fldChar w:fldCharType="separate"/>
      </w:r>
      <w:ins w:id="2904" w:author="Markus Brüderl" w:date="2017-11-21T08:51:00Z">
        <w:r>
          <w:rPr>
            <w:noProof/>
            <w:webHidden/>
          </w:rPr>
          <w:t>237</w:t>
        </w:r>
      </w:ins>
      <w:ins w:id="290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906" w:author="Markus Brüderl" w:date="2017-11-21T08:50:00Z"/>
          <w:rFonts w:eastAsiaTheme="minorEastAsia" w:cstheme="minorBidi"/>
          <w:noProof/>
          <w:sz w:val="22"/>
          <w:szCs w:val="22"/>
        </w:rPr>
      </w:pPr>
      <w:ins w:id="29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"_Toc499018386"</w:instrText>
        </w:r>
        <w:r w:rsidRPr="00FC6015">
          <w:rPr>
            <w:rStyle w:val="Hyperlink"/>
            <w:noProof/>
          </w:rPr>
          <w:instrText xml:space="preserve"> </w:instrText>
        </w:r>
      </w:ins>
      <w:ins w:id="2908" w:author="Markus Brüderl" w:date="2017-11-21T08:51:00Z">
        <w:r w:rsidRPr="00FC6015">
          <w:rPr>
            <w:rStyle w:val="Hyperlink"/>
            <w:noProof/>
          </w:rPr>
        </w:r>
      </w:ins>
      <w:ins w:id="2909" w:author="Markus Brüderl" w:date="2017-11-21T08:50:00Z">
        <w:r w:rsidRPr="00FC6015">
          <w:rPr>
            <w:rStyle w:val="Hyperlink"/>
            <w:noProof/>
          </w:rPr>
          <w:fldChar w:fldCharType="separate"/>
        </w:r>
        <w:r w:rsidRPr="00FC6015">
          <w:rPr>
            <w:rStyle w:val="Hyperlink"/>
            <w:noProof/>
          </w:rPr>
          <w:t>3.15.2.1.2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_Toc499018386 \h </w:instrText>
        </w:r>
      </w:ins>
      <w:ins w:id="2910" w:author="Markus Brüderl" w:date="2017-11-21T08:51:00Z">
        <w:r>
          <w:rPr>
            <w:noProof/>
            <w:webHidden/>
          </w:rPr>
        </w:r>
      </w:ins>
      <w:r>
        <w:rPr>
          <w:noProof/>
          <w:webHidden/>
        </w:rPr>
        <w:fldChar w:fldCharType="separate"/>
      </w:r>
      <w:ins w:id="2911" w:author="Markus Brüderl" w:date="2017-11-21T08:51:00Z">
        <w:r>
          <w:rPr>
            <w:noProof/>
            <w:webHidden/>
          </w:rPr>
          <w:t>237</w:t>
        </w:r>
      </w:ins>
      <w:ins w:id="291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913" w:author="Markus Brüderl" w:date="2017-11-21T08:50:00Z"/>
          <w:rFonts w:eastAsiaTheme="minorEastAsia" w:cstheme="minorBidi"/>
          <w:noProof/>
          <w:sz w:val="22"/>
          <w:szCs w:val="22"/>
        </w:rPr>
      </w:pPr>
      <w:ins w:id="29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"_Toc499018387"</w:instrText>
        </w:r>
        <w:r w:rsidRPr="00FC6015">
          <w:rPr>
            <w:rStyle w:val="Hyperlink"/>
            <w:noProof/>
          </w:rPr>
          <w:instrText xml:space="preserve"> </w:instrText>
        </w:r>
      </w:ins>
      <w:ins w:id="2915" w:author="Markus Brüderl" w:date="2017-11-21T08:51:00Z">
        <w:r w:rsidRPr="00FC6015">
          <w:rPr>
            <w:rStyle w:val="Hyperlink"/>
            <w:noProof/>
          </w:rPr>
        </w:r>
      </w:ins>
      <w:ins w:id="2916" w:author="Markus Brüderl" w:date="2017-11-21T08:50:00Z">
        <w:r w:rsidRPr="00FC6015">
          <w:rPr>
            <w:rStyle w:val="Hyperlink"/>
            <w:noProof/>
          </w:rPr>
          <w:fldChar w:fldCharType="separate"/>
        </w:r>
        <w:r w:rsidRPr="00FC6015">
          <w:rPr>
            <w:rStyle w:val="Hyperlink"/>
            <w:noProof/>
          </w:rPr>
          <w:t>3.15.2.2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_Toc499018387 \h </w:instrText>
        </w:r>
      </w:ins>
      <w:ins w:id="2917" w:author="Markus Brüderl" w:date="2017-11-21T08:51:00Z">
        <w:r>
          <w:rPr>
            <w:noProof/>
            <w:webHidden/>
          </w:rPr>
        </w:r>
      </w:ins>
      <w:r>
        <w:rPr>
          <w:noProof/>
          <w:webHidden/>
        </w:rPr>
        <w:fldChar w:fldCharType="separate"/>
      </w:r>
      <w:ins w:id="2918" w:author="Markus Brüderl" w:date="2017-11-21T08:51:00Z">
        <w:r>
          <w:rPr>
            <w:noProof/>
            <w:webHidden/>
          </w:rPr>
          <w:t>238</w:t>
        </w:r>
      </w:ins>
      <w:ins w:id="291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920" w:author="Markus Brüderl" w:date="2017-11-21T08:50:00Z"/>
          <w:rFonts w:eastAsiaTheme="minorEastAsia" w:cstheme="minorBidi"/>
          <w:noProof/>
          <w:sz w:val="22"/>
          <w:szCs w:val="22"/>
        </w:rPr>
      </w:pPr>
      <w:ins w:id="29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"_Toc499018388"</w:instrText>
        </w:r>
        <w:r w:rsidRPr="00FC6015">
          <w:rPr>
            <w:rStyle w:val="Hyperlink"/>
            <w:noProof/>
          </w:rPr>
          <w:instrText xml:space="preserve"> </w:instrText>
        </w:r>
      </w:ins>
      <w:ins w:id="2922" w:author="Markus Brüderl" w:date="2017-11-21T08:51:00Z">
        <w:r w:rsidRPr="00FC6015">
          <w:rPr>
            <w:rStyle w:val="Hyperlink"/>
            <w:noProof/>
          </w:rPr>
        </w:r>
      </w:ins>
      <w:ins w:id="2923" w:author="Markus Brüderl" w:date="2017-11-21T08:50:00Z">
        <w:r w:rsidRPr="00FC6015">
          <w:rPr>
            <w:rStyle w:val="Hyperlink"/>
            <w:noProof/>
          </w:rPr>
          <w:fldChar w:fldCharType="separate"/>
        </w:r>
        <w:r w:rsidRPr="00FC6015">
          <w:rPr>
            <w:rStyle w:val="Hyperlink"/>
            <w:noProof/>
          </w:rPr>
          <w:t>3.15.2.2.1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_Toc499018388 \h </w:instrText>
        </w:r>
      </w:ins>
      <w:ins w:id="2924" w:author="Markus Brüderl" w:date="2017-11-21T08:51:00Z">
        <w:r>
          <w:rPr>
            <w:noProof/>
            <w:webHidden/>
          </w:rPr>
        </w:r>
      </w:ins>
      <w:r>
        <w:rPr>
          <w:noProof/>
          <w:webHidden/>
        </w:rPr>
        <w:fldChar w:fldCharType="separate"/>
      </w:r>
      <w:ins w:id="2925" w:author="Markus Brüderl" w:date="2017-11-21T08:51:00Z">
        <w:r>
          <w:rPr>
            <w:noProof/>
            <w:webHidden/>
          </w:rPr>
          <w:t>238</w:t>
        </w:r>
      </w:ins>
      <w:ins w:id="292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927" w:author="Markus Brüderl" w:date="2017-11-21T08:50:00Z"/>
          <w:rFonts w:eastAsiaTheme="minorEastAsia" w:cstheme="minorBidi"/>
          <w:noProof/>
          <w:sz w:val="22"/>
          <w:szCs w:val="22"/>
        </w:rPr>
      </w:pPr>
      <w:ins w:id="29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"_Toc499018389"</w:instrText>
        </w:r>
        <w:r w:rsidRPr="00FC6015">
          <w:rPr>
            <w:rStyle w:val="Hyperlink"/>
            <w:noProof/>
          </w:rPr>
          <w:instrText xml:space="preserve"> </w:instrText>
        </w:r>
      </w:ins>
      <w:ins w:id="2929" w:author="Markus Brüderl" w:date="2017-11-21T08:51:00Z">
        <w:r w:rsidRPr="00FC6015">
          <w:rPr>
            <w:rStyle w:val="Hyperlink"/>
            <w:noProof/>
          </w:rPr>
        </w:r>
      </w:ins>
      <w:ins w:id="2930" w:author="Markus Brüderl" w:date="2017-11-21T08:50:00Z">
        <w:r w:rsidRPr="00FC6015">
          <w:rPr>
            <w:rStyle w:val="Hyperlink"/>
            <w:noProof/>
          </w:rPr>
          <w:fldChar w:fldCharType="separate"/>
        </w:r>
        <w:r w:rsidRPr="00FC6015">
          <w:rPr>
            <w:rStyle w:val="Hyperlink"/>
            <w:noProof/>
          </w:rPr>
          <w:t>3.15.2.2.2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_Toc499018389 \h </w:instrText>
        </w:r>
      </w:ins>
      <w:ins w:id="2931" w:author="Markus Brüderl" w:date="2017-11-21T08:51:00Z">
        <w:r>
          <w:rPr>
            <w:noProof/>
            <w:webHidden/>
          </w:rPr>
        </w:r>
      </w:ins>
      <w:r>
        <w:rPr>
          <w:noProof/>
          <w:webHidden/>
        </w:rPr>
        <w:fldChar w:fldCharType="separate"/>
      </w:r>
      <w:ins w:id="2932" w:author="Markus Brüderl" w:date="2017-11-21T08:51:00Z">
        <w:r>
          <w:rPr>
            <w:noProof/>
            <w:webHidden/>
          </w:rPr>
          <w:t>239</w:t>
        </w:r>
      </w:ins>
      <w:ins w:id="2933"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934" w:author="Markus Brüderl" w:date="2017-11-21T08:50:00Z"/>
          <w:rFonts w:eastAsiaTheme="minorEastAsia" w:cstheme="minorBidi"/>
          <w:noProof/>
          <w:sz w:val="22"/>
          <w:szCs w:val="22"/>
        </w:rPr>
      </w:pPr>
      <w:ins w:id="29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"_Toc499018390"</w:instrText>
        </w:r>
        <w:r w:rsidRPr="00FC6015">
          <w:rPr>
            <w:rStyle w:val="Hyperlink"/>
            <w:noProof/>
          </w:rPr>
          <w:instrText xml:space="preserve"> </w:instrText>
        </w:r>
      </w:ins>
      <w:ins w:id="2936" w:author="Markus Brüderl" w:date="2017-11-21T08:51:00Z">
        <w:r w:rsidRPr="00FC6015">
          <w:rPr>
            <w:rStyle w:val="Hyperlink"/>
            <w:noProof/>
          </w:rPr>
        </w:r>
      </w:ins>
      <w:ins w:id="2937" w:author="Markus Brüderl" w:date="2017-11-21T08:50:00Z">
        <w:r w:rsidRPr="00FC6015">
          <w:rPr>
            <w:rStyle w:val="Hyperlink"/>
            <w:noProof/>
          </w:rPr>
          <w:fldChar w:fldCharType="separate"/>
        </w:r>
        <w:r w:rsidRPr="00FC6015">
          <w:rPr>
            <w:rStyle w:val="Hyperlink"/>
            <w:noProof/>
          </w:rPr>
          <w:t>3.15.3</w:t>
        </w:r>
        <w:r>
          <w:rPr>
            <w:rFonts w:eastAsiaTheme="minorEastAsia" w:cstheme="minorBidi"/>
            <w:noProof/>
            <w:sz w:val="22"/>
            <w:szCs w:val="22"/>
          </w:rPr>
          <w:tab/>
        </w:r>
        <w:r w:rsidRPr="00FC6015">
          <w:rPr>
            <w:rStyle w:val="Hyperlink"/>
            <w:noProof/>
          </w:rPr>
          <w:t>isBuchwertCalculationAllowed (deprecated)</w:t>
        </w:r>
        <w:r>
          <w:rPr>
            <w:noProof/>
            <w:webHidden/>
          </w:rPr>
          <w:tab/>
        </w:r>
        <w:r>
          <w:rPr>
            <w:noProof/>
            <w:webHidden/>
          </w:rPr>
          <w:fldChar w:fldCharType="begin"/>
        </w:r>
        <w:r>
          <w:rPr>
            <w:noProof/>
            <w:webHidden/>
          </w:rPr>
          <w:instrText xml:space="preserve"> PAGEREF _Toc499018390 \h </w:instrText>
        </w:r>
      </w:ins>
      <w:ins w:id="2938" w:author="Markus Brüderl" w:date="2017-11-21T08:51:00Z">
        <w:r>
          <w:rPr>
            <w:noProof/>
            <w:webHidden/>
          </w:rPr>
        </w:r>
      </w:ins>
      <w:r>
        <w:rPr>
          <w:noProof/>
          <w:webHidden/>
        </w:rPr>
        <w:fldChar w:fldCharType="separate"/>
      </w:r>
      <w:ins w:id="2939" w:author="Markus Brüderl" w:date="2017-11-21T08:51:00Z">
        <w:r>
          <w:rPr>
            <w:noProof/>
            <w:webHidden/>
          </w:rPr>
          <w:t>239</w:t>
        </w:r>
      </w:ins>
      <w:ins w:id="294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941" w:author="Markus Brüderl" w:date="2017-11-21T08:50:00Z"/>
          <w:rFonts w:eastAsiaTheme="minorEastAsia" w:cstheme="minorBidi"/>
          <w:noProof/>
          <w:sz w:val="22"/>
          <w:szCs w:val="22"/>
        </w:rPr>
      </w:pPr>
      <w:ins w:id="29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"_Toc499018391"</w:instrText>
        </w:r>
        <w:r w:rsidRPr="00FC6015">
          <w:rPr>
            <w:rStyle w:val="Hyperlink"/>
            <w:noProof/>
          </w:rPr>
          <w:instrText xml:space="preserve"> </w:instrText>
        </w:r>
      </w:ins>
      <w:ins w:id="2943" w:author="Markus Brüderl" w:date="2017-11-21T08:51:00Z">
        <w:r w:rsidRPr="00FC6015">
          <w:rPr>
            <w:rStyle w:val="Hyperlink"/>
            <w:noProof/>
          </w:rPr>
        </w:r>
      </w:ins>
      <w:ins w:id="2944" w:author="Markus Brüderl" w:date="2017-11-21T08:50:00Z">
        <w:r w:rsidRPr="00FC6015">
          <w:rPr>
            <w:rStyle w:val="Hyperlink"/>
            <w:noProof/>
          </w:rPr>
          <w:fldChar w:fldCharType="separate"/>
        </w:r>
        <w:r w:rsidRPr="00FC6015">
          <w:rPr>
            <w:rStyle w:val="Hyperlink"/>
            <w:noProof/>
          </w:rPr>
          <w:t>3.15.3.1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_Toc499018391 \h </w:instrText>
        </w:r>
      </w:ins>
      <w:ins w:id="2945" w:author="Markus Brüderl" w:date="2017-11-21T08:51:00Z">
        <w:r>
          <w:rPr>
            <w:noProof/>
            <w:webHidden/>
          </w:rPr>
        </w:r>
      </w:ins>
      <w:r>
        <w:rPr>
          <w:noProof/>
          <w:webHidden/>
        </w:rPr>
        <w:fldChar w:fldCharType="separate"/>
      </w:r>
      <w:ins w:id="2946" w:author="Markus Brüderl" w:date="2017-11-21T08:51:00Z">
        <w:r>
          <w:rPr>
            <w:noProof/>
            <w:webHidden/>
          </w:rPr>
          <w:t>239</w:t>
        </w:r>
      </w:ins>
      <w:ins w:id="294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948" w:author="Markus Brüderl" w:date="2017-11-21T08:50:00Z"/>
          <w:rFonts w:eastAsiaTheme="minorEastAsia" w:cstheme="minorBidi"/>
          <w:noProof/>
          <w:sz w:val="22"/>
          <w:szCs w:val="22"/>
        </w:rPr>
      </w:pPr>
      <w:ins w:id="29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"_Toc499018392"</w:instrText>
        </w:r>
        <w:r w:rsidRPr="00FC6015">
          <w:rPr>
            <w:rStyle w:val="Hyperlink"/>
            <w:noProof/>
          </w:rPr>
          <w:instrText xml:space="preserve"> </w:instrText>
        </w:r>
      </w:ins>
      <w:ins w:id="2950" w:author="Markus Brüderl" w:date="2017-11-21T08:51:00Z">
        <w:r w:rsidRPr="00FC6015">
          <w:rPr>
            <w:rStyle w:val="Hyperlink"/>
            <w:noProof/>
          </w:rPr>
        </w:r>
      </w:ins>
      <w:ins w:id="2951" w:author="Markus Brüderl" w:date="2017-11-21T08:50:00Z">
        <w:r w:rsidRPr="00FC6015">
          <w:rPr>
            <w:rStyle w:val="Hyperlink"/>
            <w:noProof/>
          </w:rPr>
          <w:fldChar w:fldCharType="separate"/>
        </w:r>
        <w:r w:rsidRPr="00FC6015">
          <w:rPr>
            <w:rStyle w:val="Hyperlink"/>
            <w:noProof/>
            <w:lang w:val="en-US"/>
          </w:rPr>
          <w:t>3.15.3.1.1</w:t>
        </w:r>
        <w:r>
          <w:rPr>
            <w:rFonts w:eastAsiaTheme="minorEastAsia" w:cstheme="minorBidi"/>
            <w:noProof/>
            <w:sz w:val="22"/>
            <w:szCs w:val="22"/>
          </w:rPr>
          <w:tab/>
        </w:r>
        <w:r w:rsidRPr="00FC6015">
          <w:rPr>
            <w:rStyle w:val="Hyperlink"/>
            <w:noProof/>
            <w:lang w:val="en-US"/>
          </w:rPr>
          <w:t>Inputstruktur</w:t>
        </w:r>
        <w:r>
          <w:rPr>
            <w:noProof/>
            <w:webHidden/>
          </w:rPr>
          <w:tab/>
        </w:r>
        <w:r>
          <w:rPr>
            <w:noProof/>
            <w:webHidden/>
          </w:rPr>
          <w:fldChar w:fldCharType="begin"/>
        </w:r>
        <w:r>
          <w:rPr>
            <w:noProof/>
            <w:webHidden/>
          </w:rPr>
          <w:instrText xml:space="preserve"> PAGEREF _Toc499018392 \h </w:instrText>
        </w:r>
      </w:ins>
      <w:ins w:id="2952" w:author="Markus Brüderl" w:date="2017-11-21T08:51:00Z">
        <w:r>
          <w:rPr>
            <w:noProof/>
            <w:webHidden/>
          </w:rPr>
        </w:r>
      </w:ins>
      <w:r>
        <w:rPr>
          <w:noProof/>
          <w:webHidden/>
        </w:rPr>
        <w:fldChar w:fldCharType="separate"/>
      </w:r>
      <w:ins w:id="2953" w:author="Markus Brüderl" w:date="2017-11-21T08:51:00Z">
        <w:r>
          <w:rPr>
            <w:noProof/>
            <w:webHidden/>
          </w:rPr>
          <w:t>239</w:t>
        </w:r>
      </w:ins>
      <w:ins w:id="295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955" w:author="Markus Brüderl" w:date="2017-11-21T08:50:00Z"/>
          <w:rFonts w:eastAsiaTheme="minorEastAsia" w:cstheme="minorBidi"/>
          <w:noProof/>
          <w:sz w:val="22"/>
          <w:szCs w:val="22"/>
        </w:rPr>
      </w:pPr>
      <w:ins w:id="29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"_Toc499018393"</w:instrText>
        </w:r>
        <w:r w:rsidRPr="00FC6015">
          <w:rPr>
            <w:rStyle w:val="Hyperlink"/>
            <w:noProof/>
          </w:rPr>
          <w:instrText xml:space="preserve"> </w:instrText>
        </w:r>
      </w:ins>
      <w:ins w:id="2957" w:author="Markus Brüderl" w:date="2017-11-21T08:51:00Z">
        <w:r w:rsidRPr="00FC6015">
          <w:rPr>
            <w:rStyle w:val="Hyperlink"/>
            <w:noProof/>
          </w:rPr>
        </w:r>
      </w:ins>
      <w:ins w:id="2958" w:author="Markus Brüderl" w:date="2017-11-21T08:50:00Z">
        <w:r w:rsidRPr="00FC6015">
          <w:rPr>
            <w:rStyle w:val="Hyperlink"/>
            <w:noProof/>
          </w:rPr>
          <w:fldChar w:fldCharType="separate"/>
        </w:r>
        <w:r w:rsidRPr="00FC6015">
          <w:rPr>
            <w:rStyle w:val="Hyperlink"/>
            <w:noProof/>
          </w:rPr>
          <w:t>3.15.3.1.2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_Toc499018393 \h </w:instrText>
        </w:r>
      </w:ins>
      <w:ins w:id="2959" w:author="Markus Brüderl" w:date="2017-11-21T08:51:00Z">
        <w:r>
          <w:rPr>
            <w:noProof/>
            <w:webHidden/>
          </w:rPr>
        </w:r>
      </w:ins>
      <w:r>
        <w:rPr>
          <w:noProof/>
          <w:webHidden/>
        </w:rPr>
        <w:fldChar w:fldCharType="separate"/>
      </w:r>
      <w:ins w:id="2960" w:author="Markus Brüderl" w:date="2017-11-21T08:51:00Z">
        <w:r>
          <w:rPr>
            <w:noProof/>
            <w:webHidden/>
          </w:rPr>
          <w:t>240</w:t>
        </w:r>
      </w:ins>
      <w:ins w:id="296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962" w:author="Markus Brüderl" w:date="2017-11-21T08:50:00Z"/>
          <w:rFonts w:eastAsiaTheme="minorEastAsia" w:cstheme="minorBidi"/>
          <w:noProof/>
          <w:sz w:val="22"/>
          <w:szCs w:val="22"/>
        </w:rPr>
      </w:pPr>
      <w:ins w:id="29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"_Toc499018394"</w:instrText>
        </w:r>
        <w:r w:rsidRPr="00FC6015">
          <w:rPr>
            <w:rStyle w:val="Hyperlink"/>
            <w:noProof/>
          </w:rPr>
          <w:instrText xml:space="preserve"> </w:instrText>
        </w:r>
      </w:ins>
      <w:ins w:id="2964" w:author="Markus Brüderl" w:date="2017-11-21T08:51:00Z">
        <w:r w:rsidRPr="00FC6015">
          <w:rPr>
            <w:rStyle w:val="Hyperlink"/>
            <w:noProof/>
          </w:rPr>
        </w:r>
      </w:ins>
      <w:ins w:id="2965" w:author="Markus Brüderl" w:date="2017-11-21T08:50:00Z">
        <w:r w:rsidRPr="00FC6015">
          <w:rPr>
            <w:rStyle w:val="Hyperlink"/>
            <w:noProof/>
          </w:rPr>
          <w:fldChar w:fldCharType="separate"/>
        </w:r>
        <w:r w:rsidRPr="00FC6015">
          <w:rPr>
            <w:rStyle w:val="Hyperlink"/>
            <w:noProof/>
          </w:rPr>
          <w:t>3.15.3.2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_Toc499018394 \h </w:instrText>
        </w:r>
      </w:ins>
      <w:ins w:id="2966" w:author="Markus Brüderl" w:date="2017-11-21T08:51:00Z">
        <w:r>
          <w:rPr>
            <w:noProof/>
            <w:webHidden/>
          </w:rPr>
        </w:r>
      </w:ins>
      <w:r>
        <w:rPr>
          <w:noProof/>
          <w:webHidden/>
        </w:rPr>
        <w:fldChar w:fldCharType="separate"/>
      </w:r>
      <w:ins w:id="2967" w:author="Markus Brüderl" w:date="2017-11-21T08:51:00Z">
        <w:r>
          <w:rPr>
            <w:noProof/>
            <w:webHidden/>
          </w:rPr>
          <w:t>240</w:t>
        </w:r>
      </w:ins>
      <w:ins w:id="296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969" w:author="Markus Brüderl" w:date="2017-11-21T08:50:00Z"/>
          <w:rFonts w:eastAsiaTheme="minorEastAsia" w:cstheme="minorBidi"/>
          <w:noProof/>
          <w:sz w:val="22"/>
          <w:szCs w:val="22"/>
        </w:rPr>
      </w:pPr>
      <w:ins w:id="29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"_Toc499018395"</w:instrText>
        </w:r>
        <w:r w:rsidRPr="00FC6015">
          <w:rPr>
            <w:rStyle w:val="Hyperlink"/>
            <w:noProof/>
          </w:rPr>
          <w:instrText xml:space="preserve"> </w:instrText>
        </w:r>
      </w:ins>
      <w:ins w:id="2971" w:author="Markus Brüderl" w:date="2017-11-21T08:51:00Z">
        <w:r w:rsidRPr="00FC6015">
          <w:rPr>
            <w:rStyle w:val="Hyperlink"/>
            <w:noProof/>
          </w:rPr>
        </w:r>
      </w:ins>
      <w:ins w:id="2972" w:author="Markus Brüderl" w:date="2017-11-21T08:50:00Z">
        <w:r w:rsidRPr="00FC6015">
          <w:rPr>
            <w:rStyle w:val="Hyperlink"/>
            <w:noProof/>
          </w:rPr>
          <w:fldChar w:fldCharType="separate"/>
        </w:r>
        <w:r w:rsidRPr="00FC6015">
          <w:rPr>
            <w:rStyle w:val="Hyperlink"/>
            <w:noProof/>
          </w:rPr>
          <w:t>3.15.3.2.1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_Toc499018395 \h </w:instrText>
        </w:r>
      </w:ins>
      <w:ins w:id="2973" w:author="Markus Brüderl" w:date="2017-11-21T08:51:00Z">
        <w:r>
          <w:rPr>
            <w:noProof/>
            <w:webHidden/>
          </w:rPr>
        </w:r>
      </w:ins>
      <w:r>
        <w:rPr>
          <w:noProof/>
          <w:webHidden/>
        </w:rPr>
        <w:fldChar w:fldCharType="separate"/>
      </w:r>
      <w:ins w:id="2974" w:author="Markus Brüderl" w:date="2017-11-21T08:51:00Z">
        <w:r>
          <w:rPr>
            <w:noProof/>
            <w:webHidden/>
          </w:rPr>
          <w:t>240</w:t>
        </w:r>
      </w:ins>
      <w:ins w:id="297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976" w:author="Markus Brüderl" w:date="2017-11-21T08:50:00Z"/>
          <w:rFonts w:eastAsiaTheme="minorEastAsia" w:cstheme="minorBidi"/>
          <w:noProof/>
          <w:sz w:val="22"/>
          <w:szCs w:val="22"/>
        </w:rPr>
      </w:pPr>
      <w:ins w:id="29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"_Toc499018396"</w:instrText>
        </w:r>
        <w:r w:rsidRPr="00FC6015">
          <w:rPr>
            <w:rStyle w:val="Hyperlink"/>
            <w:noProof/>
          </w:rPr>
          <w:instrText xml:space="preserve"> </w:instrText>
        </w:r>
      </w:ins>
      <w:ins w:id="2978" w:author="Markus Brüderl" w:date="2017-11-21T08:51:00Z">
        <w:r w:rsidRPr="00FC6015">
          <w:rPr>
            <w:rStyle w:val="Hyperlink"/>
            <w:noProof/>
          </w:rPr>
        </w:r>
      </w:ins>
      <w:ins w:id="2979" w:author="Markus Brüderl" w:date="2017-11-21T08:50:00Z">
        <w:r w:rsidRPr="00FC6015">
          <w:rPr>
            <w:rStyle w:val="Hyperlink"/>
            <w:noProof/>
          </w:rPr>
          <w:fldChar w:fldCharType="separate"/>
        </w:r>
        <w:r w:rsidRPr="00FC6015">
          <w:rPr>
            <w:rStyle w:val="Hyperlink"/>
            <w:noProof/>
          </w:rPr>
          <w:t>3.15.3.2.2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_Toc499018396 \h </w:instrText>
        </w:r>
      </w:ins>
      <w:ins w:id="2980" w:author="Markus Brüderl" w:date="2017-11-21T08:51:00Z">
        <w:r>
          <w:rPr>
            <w:noProof/>
            <w:webHidden/>
          </w:rPr>
        </w:r>
      </w:ins>
      <w:r>
        <w:rPr>
          <w:noProof/>
          <w:webHidden/>
        </w:rPr>
        <w:fldChar w:fldCharType="separate"/>
      </w:r>
      <w:ins w:id="2981" w:author="Markus Brüderl" w:date="2017-11-21T08:51:00Z">
        <w:r>
          <w:rPr>
            <w:noProof/>
            <w:webHidden/>
          </w:rPr>
          <w:t>240</w:t>
        </w:r>
      </w:ins>
      <w:ins w:id="298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2983" w:author="Markus Brüderl" w:date="2017-11-21T08:50:00Z"/>
          <w:rFonts w:eastAsiaTheme="minorEastAsia" w:cstheme="minorBidi"/>
          <w:noProof/>
          <w:sz w:val="22"/>
          <w:szCs w:val="22"/>
        </w:rPr>
      </w:pPr>
      <w:ins w:id="29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"_Toc499018397"</w:instrText>
        </w:r>
        <w:r w:rsidRPr="00FC6015">
          <w:rPr>
            <w:rStyle w:val="Hyperlink"/>
            <w:noProof/>
          </w:rPr>
          <w:instrText xml:space="preserve"> </w:instrText>
        </w:r>
      </w:ins>
      <w:ins w:id="2985" w:author="Markus Brüderl" w:date="2017-11-21T08:51:00Z">
        <w:r w:rsidRPr="00FC6015">
          <w:rPr>
            <w:rStyle w:val="Hyperlink"/>
            <w:noProof/>
          </w:rPr>
        </w:r>
      </w:ins>
      <w:ins w:id="2986" w:author="Markus Brüderl" w:date="2017-11-21T08:50:00Z">
        <w:r w:rsidRPr="00FC6015">
          <w:rPr>
            <w:rStyle w:val="Hyperlink"/>
            <w:noProof/>
          </w:rPr>
          <w:fldChar w:fldCharType="separate"/>
        </w:r>
        <w:r w:rsidRPr="00FC6015">
          <w:rPr>
            <w:rStyle w:val="Hyperlink"/>
            <w:noProof/>
          </w:rPr>
          <w:t>3.15.4</w:t>
        </w:r>
        <w:r>
          <w:rPr>
            <w:rFonts w:eastAsiaTheme="minorEastAsia" w:cstheme="minorBidi"/>
            <w:noProof/>
            <w:sz w:val="22"/>
            <w:szCs w:val="22"/>
          </w:rPr>
          <w:tab/>
        </w:r>
        <w:r w:rsidRPr="00FC6015">
          <w:rPr>
            <w:rStyle w:val="Hyperlink"/>
            <w:noProof/>
          </w:rPr>
          <w:t>isBuchwertCalculationAllowedNew (deprecated)</w:t>
        </w:r>
        <w:r>
          <w:rPr>
            <w:noProof/>
            <w:webHidden/>
          </w:rPr>
          <w:tab/>
        </w:r>
        <w:r>
          <w:rPr>
            <w:noProof/>
            <w:webHidden/>
          </w:rPr>
          <w:fldChar w:fldCharType="begin"/>
        </w:r>
        <w:r>
          <w:rPr>
            <w:noProof/>
            <w:webHidden/>
          </w:rPr>
          <w:instrText xml:space="preserve"> PAGEREF _Toc499018397 \h </w:instrText>
        </w:r>
      </w:ins>
      <w:ins w:id="2987" w:author="Markus Brüderl" w:date="2017-11-21T08:51:00Z">
        <w:r>
          <w:rPr>
            <w:noProof/>
            <w:webHidden/>
          </w:rPr>
        </w:r>
      </w:ins>
      <w:r>
        <w:rPr>
          <w:noProof/>
          <w:webHidden/>
        </w:rPr>
        <w:fldChar w:fldCharType="separate"/>
      </w:r>
      <w:ins w:id="2988" w:author="Markus Brüderl" w:date="2017-11-21T08:51:00Z">
        <w:r>
          <w:rPr>
            <w:noProof/>
            <w:webHidden/>
          </w:rPr>
          <w:t>240</w:t>
        </w:r>
      </w:ins>
      <w:ins w:id="298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2990" w:author="Markus Brüderl" w:date="2017-11-21T08:50:00Z"/>
          <w:rFonts w:eastAsiaTheme="minorEastAsia" w:cstheme="minorBidi"/>
          <w:noProof/>
          <w:sz w:val="22"/>
          <w:szCs w:val="22"/>
        </w:rPr>
      </w:pPr>
      <w:ins w:id="29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"_Toc499018398"</w:instrText>
        </w:r>
        <w:r w:rsidRPr="00FC6015">
          <w:rPr>
            <w:rStyle w:val="Hyperlink"/>
            <w:noProof/>
          </w:rPr>
          <w:instrText xml:space="preserve"> </w:instrText>
        </w:r>
      </w:ins>
      <w:ins w:id="2992" w:author="Markus Brüderl" w:date="2017-11-21T08:51:00Z">
        <w:r w:rsidRPr="00FC6015">
          <w:rPr>
            <w:rStyle w:val="Hyperlink"/>
            <w:noProof/>
          </w:rPr>
        </w:r>
      </w:ins>
      <w:ins w:id="2993" w:author="Markus Brüderl" w:date="2017-11-21T08:50:00Z">
        <w:r w:rsidRPr="00FC6015">
          <w:rPr>
            <w:rStyle w:val="Hyperlink"/>
            <w:noProof/>
          </w:rPr>
          <w:fldChar w:fldCharType="separate"/>
        </w:r>
        <w:r w:rsidRPr="00FC6015">
          <w:rPr>
            <w:rStyle w:val="Hyperlink"/>
            <w:noProof/>
          </w:rPr>
          <w:t>3.15.4.1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_Toc499018398 \h </w:instrText>
        </w:r>
      </w:ins>
      <w:ins w:id="2994" w:author="Markus Brüderl" w:date="2017-11-21T08:51:00Z">
        <w:r>
          <w:rPr>
            <w:noProof/>
            <w:webHidden/>
          </w:rPr>
        </w:r>
      </w:ins>
      <w:r>
        <w:rPr>
          <w:noProof/>
          <w:webHidden/>
        </w:rPr>
        <w:fldChar w:fldCharType="separate"/>
      </w:r>
      <w:ins w:id="2995" w:author="Markus Brüderl" w:date="2017-11-21T08:51:00Z">
        <w:r>
          <w:rPr>
            <w:noProof/>
            <w:webHidden/>
          </w:rPr>
          <w:t>240</w:t>
        </w:r>
      </w:ins>
      <w:ins w:id="299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2997" w:author="Markus Brüderl" w:date="2017-11-21T08:50:00Z"/>
          <w:rFonts w:eastAsiaTheme="minorEastAsia" w:cstheme="minorBidi"/>
          <w:noProof/>
          <w:sz w:val="22"/>
          <w:szCs w:val="22"/>
        </w:rPr>
      </w:pPr>
      <w:ins w:id="29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"_Toc499018399"</w:instrText>
        </w:r>
        <w:r w:rsidRPr="00FC6015">
          <w:rPr>
            <w:rStyle w:val="Hyperlink"/>
            <w:noProof/>
          </w:rPr>
          <w:instrText xml:space="preserve"> </w:instrText>
        </w:r>
      </w:ins>
      <w:ins w:id="2999" w:author="Markus Brüderl" w:date="2017-11-21T08:51:00Z">
        <w:r w:rsidRPr="00FC6015">
          <w:rPr>
            <w:rStyle w:val="Hyperlink"/>
            <w:noProof/>
          </w:rPr>
        </w:r>
      </w:ins>
      <w:ins w:id="3000" w:author="Markus Brüderl" w:date="2017-11-21T08:50:00Z">
        <w:r w:rsidRPr="00FC6015">
          <w:rPr>
            <w:rStyle w:val="Hyperlink"/>
            <w:noProof/>
          </w:rPr>
          <w:fldChar w:fldCharType="separate"/>
        </w:r>
        <w:r w:rsidRPr="00FC6015">
          <w:rPr>
            <w:rStyle w:val="Hyperlink"/>
            <w:noProof/>
          </w:rPr>
          <w:t>3.15.4.1.1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_Toc499018399 \h </w:instrText>
        </w:r>
      </w:ins>
      <w:ins w:id="3001" w:author="Markus Brüderl" w:date="2017-11-21T08:51:00Z">
        <w:r>
          <w:rPr>
            <w:noProof/>
            <w:webHidden/>
          </w:rPr>
        </w:r>
      </w:ins>
      <w:r>
        <w:rPr>
          <w:noProof/>
          <w:webHidden/>
        </w:rPr>
        <w:fldChar w:fldCharType="separate"/>
      </w:r>
      <w:ins w:id="3002" w:author="Markus Brüderl" w:date="2017-11-21T08:51:00Z">
        <w:r>
          <w:rPr>
            <w:noProof/>
            <w:webHidden/>
          </w:rPr>
          <w:t>240</w:t>
        </w:r>
      </w:ins>
      <w:ins w:id="300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004" w:author="Markus Brüderl" w:date="2017-11-21T08:50:00Z"/>
          <w:rFonts w:eastAsiaTheme="minorEastAsia" w:cstheme="minorBidi"/>
          <w:noProof/>
          <w:sz w:val="22"/>
          <w:szCs w:val="22"/>
        </w:rPr>
      </w:pPr>
      <w:ins w:id="30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"_Toc499018400"</w:instrText>
        </w:r>
        <w:r w:rsidRPr="00FC6015">
          <w:rPr>
            <w:rStyle w:val="Hyperlink"/>
            <w:noProof/>
          </w:rPr>
          <w:instrText xml:space="preserve"> </w:instrText>
        </w:r>
      </w:ins>
      <w:ins w:id="3006" w:author="Markus Brüderl" w:date="2017-11-21T08:51:00Z">
        <w:r w:rsidRPr="00FC6015">
          <w:rPr>
            <w:rStyle w:val="Hyperlink"/>
            <w:noProof/>
          </w:rPr>
        </w:r>
      </w:ins>
      <w:ins w:id="3007" w:author="Markus Brüderl" w:date="2017-11-21T08:50:00Z">
        <w:r w:rsidRPr="00FC6015">
          <w:rPr>
            <w:rStyle w:val="Hyperlink"/>
            <w:noProof/>
          </w:rPr>
          <w:fldChar w:fldCharType="separate"/>
        </w:r>
        <w:r w:rsidRPr="00FC6015">
          <w:rPr>
            <w:rStyle w:val="Hyperlink"/>
            <w:noProof/>
          </w:rPr>
          <w:t>3.15.4.1.2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_Toc499018400 \h </w:instrText>
        </w:r>
      </w:ins>
      <w:ins w:id="3008" w:author="Markus Brüderl" w:date="2017-11-21T08:51:00Z">
        <w:r>
          <w:rPr>
            <w:noProof/>
            <w:webHidden/>
          </w:rPr>
        </w:r>
      </w:ins>
      <w:r>
        <w:rPr>
          <w:noProof/>
          <w:webHidden/>
        </w:rPr>
        <w:fldChar w:fldCharType="separate"/>
      </w:r>
      <w:ins w:id="3009" w:author="Markus Brüderl" w:date="2017-11-21T08:51:00Z">
        <w:r>
          <w:rPr>
            <w:noProof/>
            <w:webHidden/>
          </w:rPr>
          <w:t>241</w:t>
        </w:r>
      </w:ins>
      <w:ins w:id="301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011" w:author="Markus Brüderl" w:date="2017-11-21T08:50:00Z"/>
          <w:rFonts w:eastAsiaTheme="minorEastAsia" w:cstheme="minorBidi"/>
          <w:noProof/>
          <w:sz w:val="22"/>
          <w:szCs w:val="22"/>
        </w:rPr>
      </w:pPr>
      <w:ins w:id="30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"_Toc499018401"</w:instrText>
        </w:r>
        <w:r w:rsidRPr="00FC6015">
          <w:rPr>
            <w:rStyle w:val="Hyperlink"/>
            <w:noProof/>
          </w:rPr>
          <w:instrText xml:space="preserve"> </w:instrText>
        </w:r>
      </w:ins>
      <w:ins w:id="3013" w:author="Markus Brüderl" w:date="2017-11-21T08:51:00Z">
        <w:r w:rsidRPr="00FC6015">
          <w:rPr>
            <w:rStyle w:val="Hyperlink"/>
            <w:noProof/>
          </w:rPr>
        </w:r>
      </w:ins>
      <w:ins w:id="3014" w:author="Markus Brüderl" w:date="2017-11-21T08:50:00Z">
        <w:r w:rsidRPr="00FC6015">
          <w:rPr>
            <w:rStyle w:val="Hyperlink"/>
            <w:noProof/>
          </w:rPr>
          <w:fldChar w:fldCharType="separate"/>
        </w:r>
        <w:r w:rsidRPr="00FC6015">
          <w:rPr>
            <w:rStyle w:val="Hyperlink"/>
            <w:noProof/>
          </w:rPr>
          <w:t>3.15.4.2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_Toc499018401 \h </w:instrText>
        </w:r>
      </w:ins>
      <w:ins w:id="3015" w:author="Markus Brüderl" w:date="2017-11-21T08:51:00Z">
        <w:r>
          <w:rPr>
            <w:noProof/>
            <w:webHidden/>
          </w:rPr>
        </w:r>
      </w:ins>
      <w:r>
        <w:rPr>
          <w:noProof/>
          <w:webHidden/>
        </w:rPr>
        <w:fldChar w:fldCharType="separate"/>
      </w:r>
      <w:ins w:id="3016" w:author="Markus Brüderl" w:date="2017-11-21T08:51:00Z">
        <w:r>
          <w:rPr>
            <w:noProof/>
            <w:webHidden/>
          </w:rPr>
          <w:t>241</w:t>
        </w:r>
      </w:ins>
      <w:ins w:id="301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018" w:author="Markus Brüderl" w:date="2017-11-21T08:50:00Z"/>
          <w:rFonts w:eastAsiaTheme="minorEastAsia" w:cstheme="minorBidi"/>
          <w:noProof/>
          <w:sz w:val="22"/>
          <w:szCs w:val="22"/>
        </w:rPr>
      </w:pPr>
      <w:ins w:id="30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"_Toc499018402"</w:instrText>
        </w:r>
        <w:r w:rsidRPr="00FC6015">
          <w:rPr>
            <w:rStyle w:val="Hyperlink"/>
            <w:noProof/>
          </w:rPr>
          <w:instrText xml:space="preserve"> </w:instrText>
        </w:r>
      </w:ins>
      <w:ins w:id="3020" w:author="Markus Brüderl" w:date="2017-11-21T08:51:00Z">
        <w:r w:rsidRPr="00FC6015">
          <w:rPr>
            <w:rStyle w:val="Hyperlink"/>
            <w:noProof/>
          </w:rPr>
        </w:r>
      </w:ins>
      <w:ins w:id="3021" w:author="Markus Brüderl" w:date="2017-11-21T08:50:00Z">
        <w:r w:rsidRPr="00FC6015">
          <w:rPr>
            <w:rStyle w:val="Hyperlink"/>
            <w:noProof/>
          </w:rPr>
          <w:fldChar w:fldCharType="separate"/>
        </w:r>
        <w:r w:rsidRPr="00FC6015">
          <w:rPr>
            <w:rStyle w:val="Hyperlink"/>
            <w:noProof/>
          </w:rPr>
          <w:t>3.15.4.2.1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_Toc499018402 \h </w:instrText>
        </w:r>
      </w:ins>
      <w:ins w:id="3022" w:author="Markus Brüderl" w:date="2017-11-21T08:51:00Z">
        <w:r>
          <w:rPr>
            <w:noProof/>
            <w:webHidden/>
          </w:rPr>
        </w:r>
      </w:ins>
      <w:r>
        <w:rPr>
          <w:noProof/>
          <w:webHidden/>
        </w:rPr>
        <w:fldChar w:fldCharType="separate"/>
      </w:r>
      <w:ins w:id="3023" w:author="Markus Brüderl" w:date="2017-11-21T08:51:00Z">
        <w:r>
          <w:rPr>
            <w:noProof/>
            <w:webHidden/>
          </w:rPr>
          <w:t>241</w:t>
        </w:r>
      </w:ins>
      <w:ins w:id="302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025" w:author="Markus Brüderl" w:date="2017-11-21T08:50:00Z"/>
          <w:rFonts w:eastAsiaTheme="minorEastAsia" w:cstheme="minorBidi"/>
          <w:noProof/>
          <w:sz w:val="22"/>
          <w:szCs w:val="22"/>
        </w:rPr>
      </w:pPr>
      <w:ins w:id="30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"_Toc499018403"</w:instrText>
        </w:r>
        <w:r w:rsidRPr="00FC6015">
          <w:rPr>
            <w:rStyle w:val="Hyperlink"/>
            <w:noProof/>
          </w:rPr>
          <w:instrText xml:space="preserve"> </w:instrText>
        </w:r>
      </w:ins>
      <w:ins w:id="3027" w:author="Markus Brüderl" w:date="2017-11-21T08:51:00Z">
        <w:r w:rsidRPr="00FC6015">
          <w:rPr>
            <w:rStyle w:val="Hyperlink"/>
            <w:noProof/>
          </w:rPr>
        </w:r>
      </w:ins>
      <w:ins w:id="3028" w:author="Markus Brüderl" w:date="2017-11-21T08:50:00Z">
        <w:r w:rsidRPr="00FC6015">
          <w:rPr>
            <w:rStyle w:val="Hyperlink"/>
            <w:noProof/>
          </w:rPr>
          <w:fldChar w:fldCharType="separate"/>
        </w:r>
        <w:r w:rsidRPr="00FC6015">
          <w:rPr>
            <w:rStyle w:val="Hyperlink"/>
            <w:noProof/>
          </w:rPr>
          <w:t>3.15.4.2.2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_Toc499018403 \h </w:instrText>
        </w:r>
      </w:ins>
      <w:ins w:id="3029" w:author="Markus Brüderl" w:date="2017-11-21T08:51:00Z">
        <w:r>
          <w:rPr>
            <w:noProof/>
            <w:webHidden/>
          </w:rPr>
        </w:r>
      </w:ins>
      <w:r>
        <w:rPr>
          <w:noProof/>
          <w:webHidden/>
        </w:rPr>
        <w:fldChar w:fldCharType="separate"/>
      </w:r>
      <w:ins w:id="3030" w:author="Markus Brüderl" w:date="2017-11-21T08:51:00Z">
        <w:r>
          <w:rPr>
            <w:noProof/>
            <w:webHidden/>
          </w:rPr>
          <w:t>241</w:t>
        </w:r>
      </w:ins>
      <w:ins w:id="3031"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032" w:author="Markus Brüderl" w:date="2017-11-21T08:50:00Z"/>
          <w:rFonts w:eastAsiaTheme="minorEastAsia" w:cstheme="minorBidi"/>
          <w:noProof/>
          <w:sz w:val="22"/>
          <w:szCs w:val="22"/>
        </w:rPr>
      </w:pPr>
      <w:ins w:id="30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"_Toc499018404"</w:instrText>
        </w:r>
        <w:r w:rsidRPr="00FC6015">
          <w:rPr>
            <w:rStyle w:val="Hyperlink"/>
            <w:noProof/>
          </w:rPr>
          <w:instrText xml:space="preserve"> </w:instrText>
        </w:r>
      </w:ins>
      <w:ins w:id="3034" w:author="Markus Brüderl" w:date="2017-11-21T08:51:00Z">
        <w:r w:rsidRPr="00FC6015">
          <w:rPr>
            <w:rStyle w:val="Hyperlink"/>
            <w:noProof/>
          </w:rPr>
        </w:r>
      </w:ins>
      <w:ins w:id="3035" w:author="Markus Brüderl" w:date="2017-11-21T08:50:00Z">
        <w:r w:rsidRPr="00FC6015">
          <w:rPr>
            <w:rStyle w:val="Hyperlink"/>
            <w:noProof/>
          </w:rPr>
          <w:fldChar w:fldCharType="separate"/>
        </w:r>
        <w:r w:rsidRPr="00FC6015">
          <w:rPr>
            <w:rStyle w:val="Hyperlink"/>
            <w:noProof/>
          </w:rPr>
          <w:t>3.15.5</w:t>
        </w:r>
        <w:r>
          <w:rPr>
            <w:rFonts w:eastAsiaTheme="minorEastAsia" w:cstheme="minorBidi"/>
            <w:noProof/>
            <w:sz w:val="22"/>
            <w:szCs w:val="22"/>
          </w:rPr>
          <w:tab/>
        </w:r>
        <w:r w:rsidRPr="00FC6015">
          <w:rPr>
            <w:rStyle w:val="Hyperlink"/>
            <w:noProof/>
          </w:rPr>
          <w:t>isPerformKaufofferteAllowed</w:t>
        </w:r>
        <w:r>
          <w:rPr>
            <w:noProof/>
            <w:webHidden/>
          </w:rPr>
          <w:tab/>
        </w:r>
        <w:r>
          <w:rPr>
            <w:noProof/>
            <w:webHidden/>
          </w:rPr>
          <w:fldChar w:fldCharType="begin"/>
        </w:r>
        <w:r>
          <w:rPr>
            <w:noProof/>
            <w:webHidden/>
          </w:rPr>
          <w:instrText xml:space="preserve"> PAGEREF _Toc499018404 \h </w:instrText>
        </w:r>
      </w:ins>
      <w:ins w:id="3036" w:author="Markus Brüderl" w:date="2017-11-21T08:51:00Z">
        <w:r>
          <w:rPr>
            <w:noProof/>
            <w:webHidden/>
          </w:rPr>
        </w:r>
      </w:ins>
      <w:r>
        <w:rPr>
          <w:noProof/>
          <w:webHidden/>
        </w:rPr>
        <w:fldChar w:fldCharType="separate"/>
      </w:r>
      <w:ins w:id="3037" w:author="Markus Brüderl" w:date="2017-11-21T08:51:00Z">
        <w:r>
          <w:rPr>
            <w:noProof/>
            <w:webHidden/>
          </w:rPr>
          <w:t>242</w:t>
        </w:r>
      </w:ins>
      <w:ins w:id="303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039" w:author="Markus Brüderl" w:date="2017-11-21T08:50:00Z"/>
          <w:rFonts w:eastAsiaTheme="minorEastAsia" w:cstheme="minorBidi"/>
          <w:noProof/>
          <w:sz w:val="22"/>
          <w:szCs w:val="22"/>
        </w:rPr>
      </w:pPr>
      <w:ins w:id="30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"_Toc499018405"</w:instrText>
        </w:r>
        <w:r w:rsidRPr="00FC6015">
          <w:rPr>
            <w:rStyle w:val="Hyperlink"/>
            <w:noProof/>
          </w:rPr>
          <w:instrText xml:space="preserve"> </w:instrText>
        </w:r>
      </w:ins>
      <w:ins w:id="3041" w:author="Markus Brüderl" w:date="2017-11-21T08:51:00Z">
        <w:r w:rsidRPr="00FC6015">
          <w:rPr>
            <w:rStyle w:val="Hyperlink"/>
            <w:noProof/>
          </w:rPr>
        </w:r>
      </w:ins>
      <w:ins w:id="3042" w:author="Markus Brüderl" w:date="2017-11-21T08:50:00Z">
        <w:r w:rsidRPr="00FC6015">
          <w:rPr>
            <w:rStyle w:val="Hyperlink"/>
            <w:noProof/>
          </w:rPr>
          <w:fldChar w:fldCharType="separate"/>
        </w:r>
        <w:r w:rsidRPr="00FC6015">
          <w:rPr>
            <w:rStyle w:val="Hyperlink"/>
            <w:noProof/>
          </w:rPr>
          <w:t>3.15.5.1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_Toc499018405 \h </w:instrText>
        </w:r>
      </w:ins>
      <w:ins w:id="3043" w:author="Markus Brüderl" w:date="2017-11-21T08:51:00Z">
        <w:r>
          <w:rPr>
            <w:noProof/>
            <w:webHidden/>
          </w:rPr>
        </w:r>
      </w:ins>
      <w:r>
        <w:rPr>
          <w:noProof/>
          <w:webHidden/>
        </w:rPr>
        <w:fldChar w:fldCharType="separate"/>
      </w:r>
      <w:ins w:id="3044" w:author="Markus Brüderl" w:date="2017-11-21T08:51:00Z">
        <w:r>
          <w:rPr>
            <w:noProof/>
            <w:webHidden/>
          </w:rPr>
          <w:t>242</w:t>
        </w:r>
      </w:ins>
      <w:ins w:id="304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046" w:author="Markus Brüderl" w:date="2017-11-21T08:50:00Z"/>
          <w:rFonts w:eastAsiaTheme="minorEastAsia" w:cstheme="minorBidi"/>
          <w:noProof/>
          <w:sz w:val="22"/>
          <w:szCs w:val="22"/>
        </w:rPr>
      </w:pPr>
      <w:ins w:id="30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"_Toc499018406"</w:instrText>
        </w:r>
        <w:r w:rsidRPr="00FC6015">
          <w:rPr>
            <w:rStyle w:val="Hyperlink"/>
            <w:noProof/>
          </w:rPr>
          <w:instrText xml:space="preserve"> </w:instrText>
        </w:r>
      </w:ins>
      <w:ins w:id="3048" w:author="Markus Brüderl" w:date="2017-11-21T08:51:00Z">
        <w:r w:rsidRPr="00FC6015">
          <w:rPr>
            <w:rStyle w:val="Hyperlink"/>
            <w:noProof/>
          </w:rPr>
        </w:r>
      </w:ins>
      <w:ins w:id="3049" w:author="Markus Brüderl" w:date="2017-11-21T08:50:00Z">
        <w:r w:rsidRPr="00FC6015">
          <w:rPr>
            <w:rStyle w:val="Hyperlink"/>
            <w:noProof/>
          </w:rPr>
          <w:fldChar w:fldCharType="separate"/>
        </w:r>
        <w:r w:rsidRPr="00FC6015">
          <w:rPr>
            <w:rStyle w:val="Hyperlink"/>
            <w:noProof/>
          </w:rPr>
          <w:t>3.15.5.1.1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_Toc499018406 \h </w:instrText>
        </w:r>
      </w:ins>
      <w:ins w:id="3050" w:author="Markus Brüderl" w:date="2017-11-21T08:51:00Z">
        <w:r>
          <w:rPr>
            <w:noProof/>
            <w:webHidden/>
          </w:rPr>
        </w:r>
      </w:ins>
      <w:r>
        <w:rPr>
          <w:noProof/>
          <w:webHidden/>
        </w:rPr>
        <w:fldChar w:fldCharType="separate"/>
      </w:r>
      <w:ins w:id="3051" w:author="Markus Brüderl" w:date="2017-11-21T08:51:00Z">
        <w:r>
          <w:rPr>
            <w:noProof/>
            <w:webHidden/>
          </w:rPr>
          <w:t>242</w:t>
        </w:r>
      </w:ins>
      <w:ins w:id="305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053" w:author="Markus Brüderl" w:date="2017-11-21T08:50:00Z"/>
          <w:rFonts w:eastAsiaTheme="minorEastAsia" w:cstheme="minorBidi"/>
          <w:noProof/>
          <w:sz w:val="22"/>
          <w:szCs w:val="22"/>
        </w:rPr>
      </w:pPr>
      <w:ins w:id="30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"_Toc499018407"</w:instrText>
        </w:r>
        <w:r w:rsidRPr="00FC6015">
          <w:rPr>
            <w:rStyle w:val="Hyperlink"/>
            <w:noProof/>
          </w:rPr>
          <w:instrText xml:space="preserve"> </w:instrText>
        </w:r>
      </w:ins>
      <w:ins w:id="3055" w:author="Markus Brüderl" w:date="2017-11-21T08:51:00Z">
        <w:r w:rsidRPr="00FC6015">
          <w:rPr>
            <w:rStyle w:val="Hyperlink"/>
            <w:noProof/>
          </w:rPr>
        </w:r>
      </w:ins>
      <w:ins w:id="3056" w:author="Markus Brüderl" w:date="2017-11-21T08:50:00Z">
        <w:r w:rsidRPr="00FC6015">
          <w:rPr>
            <w:rStyle w:val="Hyperlink"/>
            <w:noProof/>
          </w:rPr>
          <w:fldChar w:fldCharType="separate"/>
        </w:r>
        <w:r w:rsidRPr="00FC6015">
          <w:rPr>
            <w:rStyle w:val="Hyperlink"/>
            <w:noProof/>
          </w:rPr>
          <w:t>3.15.5.1.2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_Toc499018407 \h </w:instrText>
        </w:r>
      </w:ins>
      <w:ins w:id="3057" w:author="Markus Brüderl" w:date="2017-11-21T08:51:00Z">
        <w:r>
          <w:rPr>
            <w:noProof/>
            <w:webHidden/>
          </w:rPr>
        </w:r>
      </w:ins>
      <w:r>
        <w:rPr>
          <w:noProof/>
          <w:webHidden/>
        </w:rPr>
        <w:fldChar w:fldCharType="separate"/>
      </w:r>
      <w:ins w:id="3058" w:author="Markus Brüderl" w:date="2017-11-21T08:51:00Z">
        <w:r>
          <w:rPr>
            <w:noProof/>
            <w:webHidden/>
          </w:rPr>
          <w:t>242</w:t>
        </w:r>
      </w:ins>
      <w:ins w:id="305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060" w:author="Markus Brüderl" w:date="2017-11-21T08:50:00Z"/>
          <w:rFonts w:eastAsiaTheme="minorEastAsia" w:cstheme="minorBidi"/>
          <w:noProof/>
          <w:sz w:val="22"/>
          <w:szCs w:val="22"/>
        </w:rPr>
      </w:pPr>
      <w:ins w:id="30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"_Toc499018408"</w:instrText>
        </w:r>
        <w:r w:rsidRPr="00FC6015">
          <w:rPr>
            <w:rStyle w:val="Hyperlink"/>
            <w:noProof/>
          </w:rPr>
          <w:instrText xml:space="preserve"> </w:instrText>
        </w:r>
      </w:ins>
      <w:ins w:id="3062" w:author="Markus Brüderl" w:date="2017-11-21T08:51:00Z">
        <w:r w:rsidRPr="00FC6015">
          <w:rPr>
            <w:rStyle w:val="Hyperlink"/>
            <w:noProof/>
          </w:rPr>
        </w:r>
      </w:ins>
      <w:ins w:id="3063" w:author="Markus Brüderl" w:date="2017-11-21T08:50:00Z">
        <w:r w:rsidRPr="00FC6015">
          <w:rPr>
            <w:rStyle w:val="Hyperlink"/>
            <w:noProof/>
          </w:rPr>
          <w:fldChar w:fldCharType="separate"/>
        </w:r>
        <w:r w:rsidRPr="00FC6015">
          <w:rPr>
            <w:rStyle w:val="Hyperlink"/>
            <w:noProof/>
          </w:rPr>
          <w:t>3.15.5.2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_Toc499018408 \h </w:instrText>
        </w:r>
      </w:ins>
      <w:ins w:id="3064" w:author="Markus Brüderl" w:date="2017-11-21T08:51:00Z">
        <w:r>
          <w:rPr>
            <w:noProof/>
            <w:webHidden/>
          </w:rPr>
        </w:r>
      </w:ins>
      <w:r>
        <w:rPr>
          <w:noProof/>
          <w:webHidden/>
        </w:rPr>
        <w:fldChar w:fldCharType="separate"/>
      </w:r>
      <w:ins w:id="3065" w:author="Markus Brüderl" w:date="2017-11-21T08:51:00Z">
        <w:r>
          <w:rPr>
            <w:noProof/>
            <w:webHidden/>
          </w:rPr>
          <w:t>242</w:t>
        </w:r>
      </w:ins>
      <w:ins w:id="306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067" w:author="Markus Brüderl" w:date="2017-11-21T08:50:00Z"/>
          <w:rFonts w:eastAsiaTheme="minorEastAsia" w:cstheme="minorBidi"/>
          <w:noProof/>
          <w:sz w:val="22"/>
          <w:szCs w:val="22"/>
        </w:rPr>
      </w:pPr>
      <w:ins w:id="30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"_Toc499018409"</w:instrText>
        </w:r>
        <w:r w:rsidRPr="00FC6015">
          <w:rPr>
            <w:rStyle w:val="Hyperlink"/>
            <w:noProof/>
          </w:rPr>
          <w:instrText xml:space="preserve"> </w:instrText>
        </w:r>
      </w:ins>
      <w:ins w:id="3069" w:author="Markus Brüderl" w:date="2017-11-21T08:51:00Z">
        <w:r w:rsidRPr="00FC6015">
          <w:rPr>
            <w:rStyle w:val="Hyperlink"/>
            <w:noProof/>
          </w:rPr>
        </w:r>
      </w:ins>
      <w:ins w:id="3070" w:author="Markus Brüderl" w:date="2017-11-21T08:50:00Z">
        <w:r w:rsidRPr="00FC6015">
          <w:rPr>
            <w:rStyle w:val="Hyperlink"/>
            <w:noProof/>
          </w:rPr>
          <w:fldChar w:fldCharType="separate"/>
        </w:r>
        <w:r w:rsidRPr="00FC6015">
          <w:rPr>
            <w:rStyle w:val="Hyperlink"/>
            <w:noProof/>
          </w:rPr>
          <w:t>3.15.5.2.1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_Toc499018409 \h </w:instrText>
        </w:r>
      </w:ins>
      <w:ins w:id="3071" w:author="Markus Brüderl" w:date="2017-11-21T08:51:00Z">
        <w:r>
          <w:rPr>
            <w:noProof/>
            <w:webHidden/>
          </w:rPr>
        </w:r>
      </w:ins>
      <w:r>
        <w:rPr>
          <w:noProof/>
          <w:webHidden/>
        </w:rPr>
        <w:fldChar w:fldCharType="separate"/>
      </w:r>
      <w:ins w:id="3072" w:author="Markus Brüderl" w:date="2017-11-21T08:51:00Z">
        <w:r>
          <w:rPr>
            <w:noProof/>
            <w:webHidden/>
          </w:rPr>
          <w:t>242</w:t>
        </w:r>
      </w:ins>
      <w:ins w:id="307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074" w:author="Markus Brüderl" w:date="2017-11-21T08:50:00Z"/>
          <w:rFonts w:eastAsiaTheme="minorEastAsia" w:cstheme="minorBidi"/>
          <w:noProof/>
          <w:sz w:val="22"/>
          <w:szCs w:val="22"/>
        </w:rPr>
      </w:pPr>
      <w:ins w:id="30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"_Toc499018410"</w:instrText>
        </w:r>
        <w:r w:rsidRPr="00FC6015">
          <w:rPr>
            <w:rStyle w:val="Hyperlink"/>
            <w:noProof/>
          </w:rPr>
          <w:instrText xml:space="preserve"> </w:instrText>
        </w:r>
      </w:ins>
      <w:ins w:id="3076" w:author="Markus Brüderl" w:date="2017-11-21T08:51:00Z">
        <w:r w:rsidRPr="00FC6015">
          <w:rPr>
            <w:rStyle w:val="Hyperlink"/>
            <w:noProof/>
          </w:rPr>
        </w:r>
      </w:ins>
      <w:ins w:id="3077" w:author="Markus Brüderl" w:date="2017-11-21T08:50:00Z">
        <w:r w:rsidRPr="00FC6015">
          <w:rPr>
            <w:rStyle w:val="Hyperlink"/>
            <w:noProof/>
          </w:rPr>
          <w:fldChar w:fldCharType="separate"/>
        </w:r>
        <w:r w:rsidRPr="00FC6015">
          <w:rPr>
            <w:rStyle w:val="Hyperlink"/>
            <w:noProof/>
          </w:rPr>
          <w:t>3.15.5.2.2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_Toc499018410 \h </w:instrText>
        </w:r>
      </w:ins>
      <w:ins w:id="3078" w:author="Markus Brüderl" w:date="2017-11-21T08:51:00Z">
        <w:r>
          <w:rPr>
            <w:noProof/>
            <w:webHidden/>
          </w:rPr>
        </w:r>
      </w:ins>
      <w:r>
        <w:rPr>
          <w:noProof/>
          <w:webHidden/>
        </w:rPr>
        <w:fldChar w:fldCharType="separate"/>
      </w:r>
      <w:ins w:id="3079" w:author="Markus Brüderl" w:date="2017-11-21T08:51:00Z">
        <w:r>
          <w:rPr>
            <w:noProof/>
            <w:webHidden/>
          </w:rPr>
          <w:t>242</w:t>
        </w:r>
      </w:ins>
      <w:ins w:id="3080"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081" w:author="Markus Brüderl" w:date="2017-11-21T08:50:00Z"/>
          <w:rFonts w:eastAsiaTheme="minorEastAsia" w:cstheme="minorBidi"/>
          <w:noProof/>
          <w:sz w:val="22"/>
          <w:szCs w:val="22"/>
        </w:rPr>
      </w:pPr>
      <w:ins w:id="30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"_Toc499018411"</w:instrText>
        </w:r>
        <w:r w:rsidRPr="00FC6015">
          <w:rPr>
            <w:rStyle w:val="Hyperlink"/>
            <w:noProof/>
          </w:rPr>
          <w:instrText xml:space="preserve"> </w:instrText>
        </w:r>
      </w:ins>
      <w:ins w:id="3083" w:author="Markus Brüderl" w:date="2017-11-21T08:51:00Z">
        <w:r w:rsidRPr="00FC6015">
          <w:rPr>
            <w:rStyle w:val="Hyperlink"/>
            <w:noProof/>
          </w:rPr>
        </w:r>
      </w:ins>
      <w:ins w:id="3084" w:author="Markus Brüderl" w:date="2017-11-21T08:50:00Z">
        <w:r w:rsidRPr="00FC6015">
          <w:rPr>
            <w:rStyle w:val="Hyperlink"/>
            <w:noProof/>
          </w:rPr>
          <w:fldChar w:fldCharType="separate"/>
        </w:r>
        <w:r w:rsidRPr="00FC6015">
          <w:rPr>
            <w:rStyle w:val="Hyperlink"/>
            <w:noProof/>
          </w:rPr>
          <w:t>3.15.6</w:t>
        </w:r>
        <w:r>
          <w:rPr>
            <w:rFonts w:eastAsiaTheme="minorEastAsia" w:cstheme="minorBidi"/>
            <w:noProof/>
            <w:sz w:val="22"/>
            <w:szCs w:val="22"/>
          </w:rPr>
          <w:tab/>
        </w:r>
        <w:r w:rsidRPr="00FC6015">
          <w:rPr>
            <w:rStyle w:val="Hyperlink"/>
            <w:noProof/>
          </w:rPr>
          <w:t>performKaufofferte</w:t>
        </w:r>
        <w:r>
          <w:rPr>
            <w:noProof/>
            <w:webHidden/>
          </w:rPr>
          <w:tab/>
        </w:r>
        <w:r>
          <w:rPr>
            <w:noProof/>
            <w:webHidden/>
          </w:rPr>
          <w:fldChar w:fldCharType="begin"/>
        </w:r>
        <w:r>
          <w:rPr>
            <w:noProof/>
            <w:webHidden/>
          </w:rPr>
          <w:instrText xml:space="preserve"> PAGEREF _Toc499018411 \h </w:instrText>
        </w:r>
      </w:ins>
      <w:ins w:id="3085" w:author="Markus Brüderl" w:date="2017-11-21T08:51:00Z">
        <w:r>
          <w:rPr>
            <w:noProof/>
            <w:webHidden/>
          </w:rPr>
        </w:r>
      </w:ins>
      <w:r>
        <w:rPr>
          <w:noProof/>
          <w:webHidden/>
        </w:rPr>
        <w:fldChar w:fldCharType="separate"/>
      </w:r>
      <w:ins w:id="3086" w:author="Markus Brüderl" w:date="2017-11-21T08:51:00Z">
        <w:r>
          <w:rPr>
            <w:noProof/>
            <w:webHidden/>
          </w:rPr>
          <w:t>243</w:t>
        </w:r>
      </w:ins>
      <w:ins w:id="308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088" w:author="Markus Brüderl" w:date="2017-11-21T08:50:00Z"/>
          <w:rFonts w:eastAsiaTheme="minorEastAsia" w:cstheme="minorBidi"/>
          <w:noProof/>
          <w:sz w:val="22"/>
          <w:szCs w:val="22"/>
        </w:rPr>
      </w:pPr>
      <w:ins w:id="30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"_Toc499018412"</w:instrText>
        </w:r>
        <w:r w:rsidRPr="00FC6015">
          <w:rPr>
            <w:rStyle w:val="Hyperlink"/>
            <w:noProof/>
          </w:rPr>
          <w:instrText xml:space="preserve"> </w:instrText>
        </w:r>
      </w:ins>
      <w:ins w:id="3090" w:author="Markus Brüderl" w:date="2017-11-21T08:51:00Z">
        <w:r w:rsidRPr="00FC6015">
          <w:rPr>
            <w:rStyle w:val="Hyperlink"/>
            <w:noProof/>
          </w:rPr>
        </w:r>
      </w:ins>
      <w:ins w:id="3091" w:author="Markus Brüderl" w:date="2017-11-21T08:50:00Z">
        <w:r w:rsidRPr="00FC6015">
          <w:rPr>
            <w:rStyle w:val="Hyperlink"/>
            <w:noProof/>
          </w:rPr>
          <w:fldChar w:fldCharType="separate"/>
        </w:r>
        <w:r w:rsidRPr="00FC6015">
          <w:rPr>
            <w:rStyle w:val="Hyperlink"/>
            <w:noProof/>
          </w:rPr>
          <w:t>3.15.6.1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_Toc499018412 \h </w:instrText>
        </w:r>
      </w:ins>
      <w:ins w:id="3092" w:author="Markus Brüderl" w:date="2017-11-21T08:51:00Z">
        <w:r>
          <w:rPr>
            <w:noProof/>
            <w:webHidden/>
          </w:rPr>
        </w:r>
      </w:ins>
      <w:r>
        <w:rPr>
          <w:noProof/>
          <w:webHidden/>
        </w:rPr>
        <w:fldChar w:fldCharType="separate"/>
      </w:r>
      <w:ins w:id="3093" w:author="Markus Brüderl" w:date="2017-11-21T08:51:00Z">
        <w:r>
          <w:rPr>
            <w:noProof/>
            <w:webHidden/>
          </w:rPr>
          <w:t>243</w:t>
        </w:r>
      </w:ins>
      <w:ins w:id="309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095" w:author="Markus Brüderl" w:date="2017-11-21T08:50:00Z"/>
          <w:rFonts w:eastAsiaTheme="minorEastAsia" w:cstheme="minorBidi"/>
          <w:noProof/>
          <w:sz w:val="22"/>
          <w:szCs w:val="22"/>
        </w:rPr>
      </w:pPr>
      <w:ins w:id="30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"_Toc499018413"</w:instrText>
        </w:r>
        <w:r w:rsidRPr="00FC6015">
          <w:rPr>
            <w:rStyle w:val="Hyperlink"/>
            <w:noProof/>
          </w:rPr>
          <w:instrText xml:space="preserve"> </w:instrText>
        </w:r>
      </w:ins>
      <w:ins w:id="3097" w:author="Markus Brüderl" w:date="2017-11-21T08:51:00Z">
        <w:r w:rsidRPr="00FC6015">
          <w:rPr>
            <w:rStyle w:val="Hyperlink"/>
            <w:noProof/>
          </w:rPr>
        </w:r>
      </w:ins>
      <w:ins w:id="3098" w:author="Markus Brüderl" w:date="2017-11-21T08:50:00Z">
        <w:r w:rsidRPr="00FC6015">
          <w:rPr>
            <w:rStyle w:val="Hyperlink"/>
            <w:noProof/>
          </w:rPr>
          <w:fldChar w:fldCharType="separate"/>
        </w:r>
        <w:r w:rsidRPr="00FC6015">
          <w:rPr>
            <w:rStyle w:val="Hyperlink"/>
            <w:noProof/>
          </w:rPr>
          <w:t>3.15.6.1.1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_Toc499018413 \h </w:instrText>
        </w:r>
      </w:ins>
      <w:ins w:id="3099" w:author="Markus Brüderl" w:date="2017-11-21T08:51:00Z">
        <w:r>
          <w:rPr>
            <w:noProof/>
            <w:webHidden/>
          </w:rPr>
        </w:r>
      </w:ins>
      <w:r>
        <w:rPr>
          <w:noProof/>
          <w:webHidden/>
        </w:rPr>
        <w:fldChar w:fldCharType="separate"/>
      </w:r>
      <w:ins w:id="3100" w:author="Markus Brüderl" w:date="2017-11-21T08:51:00Z">
        <w:r>
          <w:rPr>
            <w:noProof/>
            <w:webHidden/>
          </w:rPr>
          <w:t>243</w:t>
        </w:r>
      </w:ins>
      <w:ins w:id="310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102" w:author="Markus Brüderl" w:date="2017-11-21T08:50:00Z"/>
          <w:rFonts w:eastAsiaTheme="minorEastAsia" w:cstheme="minorBidi"/>
          <w:noProof/>
          <w:sz w:val="22"/>
          <w:szCs w:val="22"/>
        </w:rPr>
      </w:pPr>
      <w:ins w:id="31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"_Toc499018414"</w:instrText>
        </w:r>
        <w:r w:rsidRPr="00FC6015">
          <w:rPr>
            <w:rStyle w:val="Hyperlink"/>
            <w:noProof/>
          </w:rPr>
          <w:instrText xml:space="preserve"> </w:instrText>
        </w:r>
      </w:ins>
      <w:ins w:id="3104" w:author="Markus Brüderl" w:date="2017-11-21T08:51:00Z">
        <w:r w:rsidRPr="00FC6015">
          <w:rPr>
            <w:rStyle w:val="Hyperlink"/>
            <w:noProof/>
          </w:rPr>
        </w:r>
      </w:ins>
      <w:ins w:id="3105" w:author="Markus Brüderl" w:date="2017-11-21T08:50:00Z">
        <w:r w:rsidRPr="00FC6015">
          <w:rPr>
            <w:rStyle w:val="Hyperlink"/>
            <w:noProof/>
          </w:rPr>
          <w:fldChar w:fldCharType="separate"/>
        </w:r>
        <w:r w:rsidRPr="00FC6015">
          <w:rPr>
            <w:rStyle w:val="Hyperlink"/>
            <w:noProof/>
          </w:rPr>
          <w:t>3.15.6.1.2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_Toc499018414 \h </w:instrText>
        </w:r>
      </w:ins>
      <w:ins w:id="3106" w:author="Markus Brüderl" w:date="2017-11-21T08:51:00Z">
        <w:r>
          <w:rPr>
            <w:noProof/>
            <w:webHidden/>
          </w:rPr>
        </w:r>
      </w:ins>
      <w:r>
        <w:rPr>
          <w:noProof/>
          <w:webHidden/>
        </w:rPr>
        <w:fldChar w:fldCharType="separate"/>
      </w:r>
      <w:ins w:id="3107" w:author="Markus Brüderl" w:date="2017-11-21T08:51:00Z">
        <w:r>
          <w:rPr>
            <w:noProof/>
            <w:webHidden/>
          </w:rPr>
          <w:t>243</w:t>
        </w:r>
      </w:ins>
      <w:ins w:id="310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109" w:author="Markus Brüderl" w:date="2017-11-21T08:50:00Z"/>
          <w:rFonts w:eastAsiaTheme="minorEastAsia" w:cstheme="minorBidi"/>
          <w:noProof/>
          <w:sz w:val="22"/>
          <w:szCs w:val="22"/>
        </w:rPr>
      </w:pPr>
      <w:ins w:id="31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"_Toc499018415"</w:instrText>
        </w:r>
        <w:r w:rsidRPr="00FC6015">
          <w:rPr>
            <w:rStyle w:val="Hyperlink"/>
            <w:noProof/>
          </w:rPr>
          <w:instrText xml:space="preserve"> </w:instrText>
        </w:r>
      </w:ins>
      <w:ins w:id="3111" w:author="Markus Brüderl" w:date="2017-11-21T08:51:00Z">
        <w:r w:rsidRPr="00FC6015">
          <w:rPr>
            <w:rStyle w:val="Hyperlink"/>
            <w:noProof/>
          </w:rPr>
        </w:r>
      </w:ins>
      <w:ins w:id="3112" w:author="Markus Brüderl" w:date="2017-11-21T08:50:00Z">
        <w:r w:rsidRPr="00FC6015">
          <w:rPr>
            <w:rStyle w:val="Hyperlink"/>
            <w:noProof/>
          </w:rPr>
          <w:fldChar w:fldCharType="separate"/>
        </w:r>
        <w:r w:rsidRPr="00FC6015">
          <w:rPr>
            <w:rStyle w:val="Hyperlink"/>
            <w:noProof/>
          </w:rPr>
          <w:t>3.15.6.2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_Toc499018415 \h </w:instrText>
        </w:r>
      </w:ins>
      <w:ins w:id="3113" w:author="Markus Brüderl" w:date="2017-11-21T08:51:00Z">
        <w:r>
          <w:rPr>
            <w:noProof/>
            <w:webHidden/>
          </w:rPr>
        </w:r>
      </w:ins>
      <w:r>
        <w:rPr>
          <w:noProof/>
          <w:webHidden/>
        </w:rPr>
        <w:fldChar w:fldCharType="separate"/>
      </w:r>
      <w:ins w:id="3114" w:author="Markus Brüderl" w:date="2017-11-21T08:51:00Z">
        <w:r>
          <w:rPr>
            <w:noProof/>
            <w:webHidden/>
          </w:rPr>
          <w:t>243</w:t>
        </w:r>
      </w:ins>
      <w:ins w:id="311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116" w:author="Markus Brüderl" w:date="2017-11-21T08:50:00Z"/>
          <w:rFonts w:eastAsiaTheme="minorEastAsia" w:cstheme="minorBidi"/>
          <w:noProof/>
          <w:sz w:val="22"/>
          <w:szCs w:val="22"/>
        </w:rPr>
      </w:pPr>
      <w:ins w:id="31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"_Toc499018416"</w:instrText>
        </w:r>
        <w:r w:rsidRPr="00FC6015">
          <w:rPr>
            <w:rStyle w:val="Hyperlink"/>
            <w:noProof/>
          </w:rPr>
          <w:instrText xml:space="preserve"> </w:instrText>
        </w:r>
      </w:ins>
      <w:ins w:id="3118" w:author="Markus Brüderl" w:date="2017-11-21T08:51:00Z">
        <w:r w:rsidRPr="00FC6015">
          <w:rPr>
            <w:rStyle w:val="Hyperlink"/>
            <w:noProof/>
          </w:rPr>
        </w:r>
      </w:ins>
      <w:ins w:id="3119" w:author="Markus Brüderl" w:date="2017-11-21T08:50:00Z">
        <w:r w:rsidRPr="00FC6015">
          <w:rPr>
            <w:rStyle w:val="Hyperlink"/>
            <w:noProof/>
          </w:rPr>
          <w:fldChar w:fldCharType="separate"/>
        </w:r>
        <w:r w:rsidRPr="00FC6015">
          <w:rPr>
            <w:rStyle w:val="Hyperlink"/>
            <w:noProof/>
          </w:rPr>
          <w:t>3.15.6.2.1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_Toc499018416 \h </w:instrText>
        </w:r>
      </w:ins>
      <w:ins w:id="3120" w:author="Markus Brüderl" w:date="2017-11-21T08:51:00Z">
        <w:r>
          <w:rPr>
            <w:noProof/>
            <w:webHidden/>
          </w:rPr>
        </w:r>
      </w:ins>
      <w:r>
        <w:rPr>
          <w:noProof/>
          <w:webHidden/>
        </w:rPr>
        <w:fldChar w:fldCharType="separate"/>
      </w:r>
      <w:ins w:id="3121" w:author="Markus Brüderl" w:date="2017-11-21T08:51:00Z">
        <w:r>
          <w:rPr>
            <w:noProof/>
            <w:webHidden/>
          </w:rPr>
          <w:t>243</w:t>
        </w:r>
      </w:ins>
      <w:ins w:id="312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123" w:author="Markus Brüderl" w:date="2017-11-21T08:50:00Z"/>
          <w:rFonts w:eastAsiaTheme="minorEastAsia" w:cstheme="minorBidi"/>
          <w:noProof/>
          <w:sz w:val="22"/>
          <w:szCs w:val="22"/>
        </w:rPr>
      </w:pPr>
      <w:ins w:id="31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"_Toc499018417"</w:instrText>
        </w:r>
        <w:r w:rsidRPr="00FC6015">
          <w:rPr>
            <w:rStyle w:val="Hyperlink"/>
            <w:noProof/>
          </w:rPr>
          <w:instrText xml:space="preserve"> </w:instrText>
        </w:r>
      </w:ins>
      <w:ins w:id="3125" w:author="Markus Brüderl" w:date="2017-11-21T08:51:00Z">
        <w:r w:rsidRPr="00FC6015">
          <w:rPr>
            <w:rStyle w:val="Hyperlink"/>
            <w:noProof/>
          </w:rPr>
        </w:r>
      </w:ins>
      <w:ins w:id="3126" w:author="Markus Brüderl" w:date="2017-11-21T08:50:00Z">
        <w:r w:rsidRPr="00FC6015">
          <w:rPr>
            <w:rStyle w:val="Hyperlink"/>
            <w:noProof/>
          </w:rPr>
          <w:fldChar w:fldCharType="separate"/>
        </w:r>
        <w:r w:rsidRPr="00FC6015">
          <w:rPr>
            <w:rStyle w:val="Hyperlink"/>
            <w:noProof/>
          </w:rPr>
          <w:t>3.15.6.2.2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_Toc499018417 \h </w:instrText>
        </w:r>
      </w:ins>
      <w:ins w:id="3127" w:author="Markus Brüderl" w:date="2017-11-21T08:51:00Z">
        <w:r>
          <w:rPr>
            <w:noProof/>
            <w:webHidden/>
          </w:rPr>
        </w:r>
      </w:ins>
      <w:r>
        <w:rPr>
          <w:noProof/>
          <w:webHidden/>
        </w:rPr>
        <w:fldChar w:fldCharType="separate"/>
      </w:r>
      <w:ins w:id="3128" w:author="Markus Brüderl" w:date="2017-11-21T08:51:00Z">
        <w:r>
          <w:rPr>
            <w:noProof/>
            <w:webHidden/>
          </w:rPr>
          <w:t>244</w:t>
        </w:r>
      </w:ins>
      <w:ins w:id="3129"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130" w:author="Markus Brüderl" w:date="2017-11-21T08:50:00Z"/>
          <w:rFonts w:eastAsiaTheme="minorEastAsia" w:cstheme="minorBidi"/>
          <w:noProof/>
          <w:sz w:val="22"/>
          <w:szCs w:val="22"/>
        </w:rPr>
      </w:pPr>
      <w:ins w:id="31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"_Toc499018418"</w:instrText>
        </w:r>
        <w:r w:rsidRPr="00FC6015">
          <w:rPr>
            <w:rStyle w:val="Hyperlink"/>
            <w:noProof/>
          </w:rPr>
          <w:instrText xml:space="preserve"> </w:instrText>
        </w:r>
      </w:ins>
      <w:ins w:id="3132" w:author="Markus Brüderl" w:date="2017-11-21T08:51:00Z">
        <w:r w:rsidRPr="00FC6015">
          <w:rPr>
            <w:rStyle w:val="Hyperlink"/>
            <w:noProof/>
          </w:rPr>
        </w:r>
      </w:ins>
      <w:ins w:id="3133" w:author="Markus Brüderl" w:date="2017-11-21T08:50:00Z">
        <w:r w:rsidRPr="00FC6015">
          <w:rPr>
            <w:rStyle w:val="Hyperlink"/>
            <w:noProof/>
          </w:rPr>
          <w:fldChar w:fldCharType="separate"/>
        </w:r>
        <w:r w:rsidRPr="00FC6015">
          <w:rPr>
            <w:rStyle w:val="Hyperlink"/>
            <w:noProof/>
          </w:rPr>
          <w:t>3.15.7</w:t>
        </w:r>
        <w:r>
          <w:rPr>
            <w:rFonts w:eastAsiaTheme="minorEastAsia" w:cstheme="minorBidi"/>
            <w:noProof/>
            <w:sz w:val="22"/>
            <w:szCs w:val="22"/>
          </w:rPr>
          <w:tab/>
        </w:r>
        <w:r w:rsidRPr="00FC6015">
          <w:rPr>
            <w:rStyle w:val="Hyperlink"/>
            <w:noProof/>
          </w:rPr>
          <w:t>getListItems</w:t>
        </w:r>
        <w:r>
          <w:rPr>
            <w:noProof/>
            <w:webHidden/>
          </w:rPr>
          <w:tab/>
        </w:r>
        <w:r>
          <w:rPr>
            <w:noProof/>
            <w:webHidden/>
          </w:rPr>
          <w:fldChar w:fldCharType="begin"/>
        </w:r>
        <w:r>
          <w:rPr>
            <w:noProof/>
            <w:webHidden/>
          </w:rPr>
          <w:instrText xml:space="preserve"> PAGEREF _Toc499018418 \h </w:instrText>
        </w:r>
      </w:ins>
      <w:ins w:id="3134" w:author="Markus Brüderl" w:date="2017-11-21T08:51:00Z">
        <w:r>
          <w:rPr>
            <w:noProof/>
            <w:webHidden/>
          </w:rPr>
        </w:r>
      </w:ins>
      <w:r>
        <w:rPr>
          <w:noProof/>
          <w:webHidden/>
        </w:rPr>
        <w:fldChar w:fldCharType="separate"/>
      </w:r>
      <w:ins w:id="3135" w:author="Markus Brüderl" w:date="2017-11-21T08:51:00Z">
        <w:r>
          <w:rPr>
            <w:noProof/>
            <w:webHidden/>
          </w:rPr>
          <w:t>244</w:t>
        </w:r>
      </w:ins>
      <w:ins w:id="313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137" w:author="Markus Brüderl" w:date="2017-11-21T08:50:00Z"/>
          <w:rFonts w:eastAsiaTheme="minorEastAsia" w:cstheme="minorBidi"/>
          <w:noProof/>
          <w:sz w:val="22"/>
          <w:szCs w:val="22"/>
        </w:rPr>
      </w:pPr>
      <w:ins w:id="31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"_Toc499018419"</w:instrText>
        </w:r>
        <w:r w:rsidRPr="00FC6015">
          <w:rPr>
            <w:rStyle w:val="Hyperlink"/>
            <w:noProof/>
          </w:rPr>
          <w:instrText xml:space="preserve"> </w:instrText>
        </w:r>
      </w:ins>
      <w:ins w:id="3139" w:author="Markus Brüderl" w:date="2017-11-21T08:51:00Z">
        <w:r w:rsidRPr="00FC6015">
          <w:rPr>
            <w:rStyle w:val="Hyperlink"/>
            <w:noProof/>
          </w:rPr>
        </w:r>
      </w:ins>
      <w:ins w:id="3140" w:author="Markus Brüderl" w:date="2017-11-21T08:50:00Z">
        <w:r w:rsidRPr="00FC6015">
          <w:rPr>
            <w:rStyle w:val="Hyperlink"/>
            <w:noProof/>
          </w:rPr>
          <w:fldChar w:fldCharType="separate"/>
        </w:r>
        <w:r w:rsidRPr="00FC6015">
          <w:rPr>
            <w:rStyle w:val="Hyperlink"/>
            <w:noProof/>
          </w:rPr>
          <w:t>3.15.7.1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_Toc499018419 \h </w:instrText>
        </w:r>
      </w:ins>
      <w:ins w:id="3141" w:author="Markus Brüderl" w:date="2017-11-21T08:51:00Z">
        <w:r>
          <w:rPr>
            <w:noProof/>
            <w:webHidden/>
          </w:rPr>
        </w:r>
      </w:ins>
      <w:r>
        <w:rPr>
          <w:noProof/>
          <w:webHidden/>
        </w:rPr>
        <w:fldChar w:fldCharType="separate"/>
      </w:r>
      <w:ins w:id="3142" w:author="Markus Brüderl" w:date="2017-11-21T08:51:00Z">
        <w:r>
          <w:rPr>
            <w:noProof/>
            <w:webHidden/>
          </w:rPr>
          <w:t>244</w:t>
        </w:r>
      </w:ins>
      <w:ins w:id="314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144" w:author="Markus Brüderl" w:date="2017-11-21T08:50:00Z"/>
          <w:rFonts w:eastAsiaTheme="minorEastAsia" w:cstheme="minorBidi"/>
          <w:noProof/>
          <w:sz w:val="22"/>
          <w:szCs w:val="22"/>
        </w:rPr>
      </w:pPr>
      <w:ins w:id="31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"_Toc499018420"</w:instrText>
        </w:r>
        <w:r w:rsidRPr="00FC6015">
          <w:rPr>
            <w:rStyle w:val="Hyperlink"/>
            <w:noProof/>
          </w:rPr>
          <w:instrText xml:space="preserve"> </w:instrText>
        </w:r>
      </w:ins>
      <w:ins w:id="3146" w:author="Markus Brüderl" w:date="2017-11-21T08:51:00Z">
        <w:r w:rsidRPr="00FC6015">
          <w:rPr>
            <w:rStyle w:val="Hyperlink"/>
            <w:noProof/>
          </w:rPr>
        </w:r>
      </w:ins>
      <w:ins w:id="3147" w:author="Markus Brüderl" w:date="2017-11-21T08:50:00Z">
        <w:r w:rsidRPr="00FC6015">
          <w:rPr>
            <w:rStyle w:val="Hyperlink"/>
            <w:noProof/>
          </w:rPr>
          <w:fldChar w:fldCharType="separate"/>
        </w:r>
        <w:r w:rsidRPr="00FC6015">
          <w:rPr>
            <w:rStyle w:val="Hyperlink"/>
            <w:noProof/>
          </w:rPr>
          <w:t>3.15.7.1.1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_Toc499018420 \h </w:instrText>
        </w:r>
      </w:ins>
      <w:ins w:id="3148" w:author="Markus Brüderl" w:date="2017-11-21T08:51:00Z">
        <w:r>
          <w:rPr>
            <w:noProof/>
            <w:webHidden/>
          </w:rPr>
        </w:r>
      </w:ins>
      <w:r>
        <w:rPr>
          <w:noProof/>
          <w:webHidden/>
        </w:rPr>
        <w:fldChar w:fldCharType="separate"/>
      </w:r>
      <w:ins w:id="3149" w:author="Markus Brüderl" w:date="2017-11-21T08:51:00Z">
        <w:r>
          <w:rPr>
            <w:noProof/>
            <w:webHidden/>
          </w:rPr>
          <w:t>244</w:t>
        </w:r>
      </w:ins>
      <w:ins w:id="315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151" w:author="Markus Brüderl" w:date="2017-11-21T08:50:00Z"/>
          <w:rFonts w:eastAsiaTheme="minorEastAsia" w:cstheme="minorBidi"/>
          <w:noProof/>
          <w:sz w:val="22"/>
          <w:szCs w:val="22"/>
        </w:rPr>
      </w:pPr>
      <w:ins w:id="31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"_Toc499018421"</w:instrText>
        </w:r>
        <w:r w:rsidRPr="00FC6015">
          <w:rPr>
            <w:rStyle w:val="Hyperlink"/>
            <w:noProof/>
          </w:rPr>
          <w:instrText xml:space="preserve"> </w:instrText>
        </w:r>
      </w:ins>
      <w:ins w:id="3153" w:author="Markus Brüderl" w:date="2017-11-21T08:51:00Z">
        <w:r w:rsidRPr="00FC6015">
          <w:rPr>
            <w:rStyle w:val="Hyperlink"/>
            <w:noProof/>
          </w:rPr>
        </w:r>
      </w:ins>
      <w:ins w:id="3154" w:author="Markus Brüderl" w:date="2017-11-21T08:50:00Z">
        <w:r w:rsidRPr="00FC6015">
          <w:rPr>
            <w:rStyle w:val="Hyperlink"/>
            <w:noProof/>
          </w:rPr>
          <w:fldChar w:fldCharType="separate"/>
        </w:r>
        <w:r w:rsidRPr="00FC6015">
          <w:rPr>
            <w:rStyle w:val="Hyperlink"/>
            <w:noProof/>
          </w:rPr>
          <w:t>3.15.7.1.2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_Toc499018421 \h </w:instrText>
        </w:r>
      </w:ins>
      <w:ins w:id="3155" w:author="Markus Brüderl" w:date="2017-11-21T08:51:00Z">
        <w:r>
          <w:rPr>
            <w:noProof/>
            <w:webHidden/>
          </w:rPr>
        </w:r>
      </w:ins>
      <w:r>
        <w:rPr>
          <w:noProof/>
          <w:webHidden/>
        </w:rPr>
        <w:fldChar w:fldCharType="separate"/>
      </w:r>
      <w:ins w:id="3156" w:author="Markus Brüderl" w:date="2017-11-21T08:51:00Z">
        <w:r>
          <w:rPr>
            <w:noProof/>
            <w:webHidden/>
          </w:rPr>
          <w:t>244</w:t>
        </w:r>
      </w:ins>
      <w:ins w:id="315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158" w:author="Markus Brüderl" w:date="2017-11-21T08:50:00Z"/>
          <w:rFonts w:eastAsiaTheme="minorEastAsia" w:cstheme="minorBidi"/>
          <w:noProof/>
          <w:sz w:val="22"/>
          <w:szCs w:val="22"/>
        </w:rPr>
      </w:pPr>
      <w:ins w:id="31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"_Toc499018422"</w:instrText>
        </w:r>
        <w:r w:rsidRPr="00FC6015">
          <w:rPr>
            <w:rStyle w:val="Hyperlink"/>
            <w:noProof/>
          </w:rPr>
          <w:instrText xml:space="preserve"> </w:instrText>
        </w:r>
      </w:ins>
      <w:ins w:id="3160" w:author="Markus Brüderl" w:date="2017-11-21T08:51:00Z">
        <w:r w:rsidRPr="00FC6015">
          <w:rPr>
            <w:rStyle w:val="Hyperlink"/>
            <w:noProof/>
          </w:rPr>
        </w:r>
      </w:ins>
      <w:ins w:id="3161" w:author="Markus Brüderl" w:date="2017-11-21T08:50:00Z">
        <w:r w:rsidRPr="00FC6015">
          <w:rPr>
            <w:rStyle w:val="Hyperlink"/>
            <w:noProof/>
          </w:rPr>
          <w:fldChar w:fldCharType="separate"/>
        </w:r>
        <w:r w:rsidRPr="00FC6015">
          <w:rPr>
            <w:rStyle w:val="Hyperlink"/>
            <w:noProof/>
          </w:rPr>
          <w:t>3.15.7.2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_Toc499018422 \h </w:instrText>
        </w:r>
      </w:ins>
      <w:ins w:id="3162" w:author="Markus Brüderl" w:date="2017-11-21T08:51:00Z">
        <w:r>
          <w:rPr>
            <w:noProof/>
            <w:webHidden/>
          </w:rPr>
        </w:r>
      </w:ins>
      <w:r>
        <w:rPr>
          <w:noProof/>
          <w:webHidden/>
        </w:rPr>
        <w:fldChar w:fldCharType="separate"/>
      </w:r>
      <w:ins w:id="3163" w:author="Markus Brüderl" w:date="2017-11-21T08:51:00Z">
        <w:r>
          <w:rPr>
            <w:noProof/>
            <w:webHidden/>
          </w:rPr>
          <w:t>245</w:t>
        </w:r>
      </w:ins>
      <w:ins w:id="316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165" w:author="Markus Brüderl" w:date="2017-11-21T08:50:00Z"/>
          <w:rFonts w:eastAsiaTheme="minorEastAsia" w:cstheme="minorBidi"/>
          <w:noProof/>
          <w:sz w:val="22"/>
          <w:szCs w:val="22"/>
        </w:rPr>
      </w:pPr>
      <w:ins w:id="31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"_Toc499018423"</w:instrText>
        </w:r>
        <w:r w:rsidRPr="00FC6015">
          <w:rPr>
            <w:rStyle w:val="Hyperlink"/>
            <w:noProof/>
          </w:rPr>
          <w:instrText xml:space="preserve"> </w:instrText>
        </w:r>
      </w:ins>
      <w:ins w:id="3167" w:author="Markus Brüderl" w:date="2017-11-21T08:51:00Z">
        <w:r w:rsidRPr="00FC6015">
          <w:rPr>
            <w:rStyle w:val="Hyperlink"/>
            <w:noProof/>
          </w:rPr>
        </w:r>
      </w:ins>
      <w:ins w:id="3168" w:author="Markus Brüderl" w:date="2017-11-21T08:50:00Z">
        <w:r w:rsidRPr="00FC6015">
          <w:rPr>
            <w:rStyle w:val="Hyperlink"/>
            <w:noProof/>
          </w:rPr>
          <w:fldChar w:fldCharType="separate"/>
        </w:r>
        <w:r w:rsidRPr="00FC6015">
          <w:rPr>
            <w:rStyle w:val="Hyperlink"/>
            <w:noProof/>
          </w:rPr>
          <w:t>3.15.7.2.1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_Toc499018423 \h </w:instrText>
        </w:r>
      </w:ins>
      <w:ins w:id="3169" w:author="Markus Brüderl" w:date="2017-11-21T08:51:00Z">
        <w:r>
          <w:rPr>
            <w:noProof/>
            <w:webHidden/>
          </w:rPr>
        </w:r>
      </w:ins>
      <w:r>
        <w:rPr>
          <w:noProof/>
          <w:webHidden/>
        </w:rPr>
        <w:fldChar w:fldCharType="separate"/>
      </w:r>
      <w:ins w:id="3170" w:author="Markus Brüderl" w:date="2017-11-21T08:51:00Z">
        <w:r>
          <w:rPr>
            <w:noProof/>
            <w:webHidden/>
          </w:rPr>
          <w:t>245</w:t>
        </w:r>
      </w:ins>
      <w:ins w:id="317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172" w:author="Markus Brüderl" w:date="2017-11-21T08:50:00Z"/>
          <w:rFonts w:eastAsiaTheme="minorEastAsia" w:cstheme="minorBidi"/>
          <w:noProof/>
          <w:sz w:val="22"/>
          <w:szCs w:val="22"/>
        </w:rPr>
      </w:pPr>
      <w:ins w:id="31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"_Toc499018424"</w:instrText>
        </w:r>
        <w:r w:rsidRPr="00FC6015">
          <w:rPr>
            <w:rStyle w:val="Hyperlink"/>
            <w:noProof/>
          </w:rPr>
          <w:instrText xml:space="preserve"> </w:instrText>
        </w:r>
      </w:ins>
      <w:ins w:id="3174" w:author="Markus Brüderl" w:date="2017-11-21T08:51:00Z">
        <w:r w:rsidRPr="00FC6015">
          <w:rPr>
            <w:rStyle w:val="Hyperlink"/>
            <w:noProof/>
          </w:rPr>
        </w:r>
      </w:ins>
      <w:ins w:id="3175" w:author="Markus Brüderl" w:date="2017-11-21T08:50:00Z">
        <w:r w:rsidRPr="00FC6015">
          <w:rPr>
            <w:rStyle w:val="Hyperlink"/>
            <w:noProof/>
          </w:rPr>
          <w:fldChar w:fldCharType="separate"/>
        </w:r>
        <w:r w:rsidRPr="00FC6015">
          <w:rPr>
            <w:rStyle w:val="Hyperlink"/>
            <w:noProof/>
          </w:rPr>
          <w:t>3.15.7.2.2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_Toc499018424 \h </w:instrText>
        </w:r>
      </w:ins>
      <w:ins w:id="3176" w:author="Markus Brüderl" w:date="2017-11-21T08:51:00Z">
        <w:r>
          <w:rPr>
            <w:noProof/>
            <w:webHidden/>
          </w:rPr>
        </w:r>
      </w:ins>
      <w:r>
        <w:rPr>
          <w:noProof/>
          <w:webHidden/>
        </w:rPr>
        <w:fldChar w:fldCharType="separate"/>
      </w:r>
      <w:ins w:id="3177" w:author="Markus Brüderl" w:date="2017-11-21T08:51:00Z">
        <w:r>
          <w:rPr>
            <w:noProof/>
            <w:webHidden/>
          </w:rPr>
          <w:t>245</w:t>
        </w:r>
      </w:ins>
      <w:ins w:id="3178"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3179" w:author="Markus Brüderl" w:date="2017-11-21T08:50:00Z"/>
          <w:rFonts w:eastAsiaTheme="minorEastAsia" w:cstheme="minorBidi"/>
          <w:b w:val="0"/>
          <w:bCs w:val="0"/>
          <w:noProof/>
          <w:sz w:val="22"/>
          <w:szCs w:val="22"/>
        </w:rPr>
      </w:pPr>
      <w:ins w:id="31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"_Toc499018425"</w:instrText>
        </w:r>
        <w:r w:rsidRPr="00FC6015">
          <w:rPr>
            <w:rStyle w:val="Hyperlink"/>
            <w:noProof/>
          </w:rPr>
          <w:instrText xml:space="preserve"> </w:instrText>
        </w:r>
      </w:ins>
      <w:ins w:id="3181" w:author="Markus Brüderl" w:date="2017-11-21T08:51:00Z">
        <w:r w:rsidRPr="00FC6015">
          <w:rPr>
            <w:rStyle w:val="Hyperlink"/>
            <w:noProof/>
          </w:rPr>
        </w:r>
      </w:ins>
      <w:ins w:id="3182" w:author="Markus Brüderl" w:date="2017-11-21T08:50:00Z">
        <w:r w:rsidRPr="00FC6015">
          <w:rPr>
            <w:rStyle w:val="Hyperlink"/>
            <w:noProof/>
          </w:rPr>
          <w:fldChar w:fldCharType="separate"/>
        </w:r>
        <w:r w:rsidRPr="00FC6015">
          <w:rPr>
            <w:rStyle w:val="Hyperlink"/>
            <w:noProof/>
          </w:rPr>
          <w:t>3.16</w:t>
        </w:r>
        <w:r>
          <w:rPr>
            <w:rFonts w:eastAsiaTheme="minorEastAsia" w:cstheme="minorBidi"/>
            <w:b w:val="0"/>
            <w:bCs w:val="0"/>
            <w:noProof/>
            <w:sz w:val="22"/>
            <w:szCs w:val="22"/>
          </w:rPr>
          <w:tab/>
        </w:r>
        <w:r w:rsidRPr="00FC6015">
          <w:rPr>
            <w:rStyle w:val="Hyperlink"/>
            <w:noProof/>
          </w:rPr>
          <w:t>getPartnerZusatzdatenService(B2B)</w:t>
        </w:r>
        <w:r>
          <w:rPr>
            <w:noProof/>
            <w:webHidden/>
          </w:rPr>
          <w:tab/>
        </w:r>
        <w:r>
          <w:rPr>
            <w:noProof/>
            <w:webHidden/>
          </w:rPr>
          <w:fldChar w:fldCharType="begin"/>
        </w:r>
        <w:r>
          <w:rPr>
            <w:noProof/>
            <w:webHidden/>
          </w:rPr>
          <w:instrText xml:space="preserve"> PAGEREF _Toc499018425 \h </w:instrText>
        </w:r>
      </w:ins>
      <w:ins w:id="3183" w:author="Markus Brüderl" w:date="2017-11-21T08:51:00Z">
        <w:r>
          <w:rPr>
            <w:noProof/>
            <w:webHidden/>
          </w:rPr>
        </w:r>
      </w:ins>
      <w:r>
        <w:rPr>
          <w:noProof/>
          <w:webHidden/>
        </w:rPr>
        <w:fldChar w:fldCharType="separate"/>
      </w:r>
      <w:ins w:id="3184" w:author="Markus Brüderl" w:date="2017-11-21T08:51:00Z">
        <w:r>
          <w:rPr>
            <w:noProof/>
            <w:webHidden/>
          </w:rPr>
          <w:t>245</w:t>
        </w:r>
      </w:ins>
      <w:ins w:id="3185"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186" w:author="Markus Brüderl" w:date="2017-11-21T08:50:00Z"/>
          <w:rFonts w:eastAsiaTheme="minorEastAsia" w:cstheme="minorBidi"/>
          <w:noProof/>
          <w:sz w:val="22"/>
          <w:szCs w:val="22"/>
        </w:rPr>
      </w:pPr>
      <w:ins w:id="31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"_Toc499018426"</w:instrText>
        </w:r>
        <w:r w:rsidRPr="00FC6015">
          <w:rPr>
            <w:rStyle w:val="Hyperlink"/>
            <w:noProof/>
          </w:rPr>
          <w:instrText xml:space="preserve"> </w:instrText>
        </w:r>
      </w:ins>
      <w:ins w:id="3188" w:author="Markus Brüderl" w:date="2017-11-21T08:51:00Z">
        <w:r w:rsidRPr="00FC6015">
          <w:rPr>
            <w:rStyle w:val="Hyperlink"/>
            <w:noProof/>
          </w:rPr>
        </w:r>
      </w:ins>
      <w:ins w:id="3189" w:author="Markus Brüderl" w:date="2017-11-21T08:50:00Z">
        <w:r w:rsidRPr="00FC6015">
          <w:rPr>
            <w:rStyle w:val="Hyperlink"/>
            <w:noProof/>
          </w:rPr>
          <w:fldChar w:fldCharType="separate"/>
        </w:r>
        <w:r w:rsidRPr="00FC6015">
          <w:rPr>
            <w:rStyle w:val="Hyperlink"/>
            <w:noProof/>
          </w:rPr>
          <w:t>3.16.1</w:t>
        </w:r>
        <w:r>
          <w:rPr>
            <w:rFonts w:eastAsiaTheme="minorEastAsia" w:cstheme="minorBidi"/>
            <w:noProof/>
            <w:sz w:val="22"/>
            <w:szCs w:val="22"/>
          </w:rPr>
          <w:tab/>
        </w:r>
        <w:r w:rsidRPr="00FC6015">
          <w:rPr>
            <w:rStyle w:val="Hyperlink"/>
            <w:noProof/>
          </w:rPr>
          <w:t>deleteAvailableAlerts</w:t>
        </w:r>
        <w:r>
          <w:rPr>
            <w:noProof/>
            <w:webHidden/>
          </w:rPr>
          <w:tab/>
        </w:r>
        <w:r>
          <w:rPr>
            <w:noProof/>
            <w:webHidden/>
          </w:rPr>
          <w:fldChar w:fldCharType="begin"/>
        </w:r>
        <w:r>
          <w:rPr>
            <w:noProof/>
            <w:webHidden/>
          </w:rPr>
          <w:instrText xml:space="preserve"> PAGEREF _Toc499018426 \h </w:instrText>
        </w:r>
      </w:ins>
      <w:ins w:id="3190" w:author="Markus Brüderl" w:date="2017-11-21T08:51:00Z">
        <w:r>
          <w:rPr>
            <w:noProof/>
            <w:webHidden/>
          </w:rPr>
        </w:r>
      </w:ins>
      <w:r>
        <w:rPr>
          <w:noProof/>
          <w:webHidden/>
        </w:rPr>
        <w:fldChar w:fldCharType="separate"/>
      </w:r>
      <w:ins w:id="3191" w:author="Markus Brüderl" w:date="2017-11-21T08:51:00Z">
        <w:r>
          <w:rPr>
            <w:noProof/>
            <w:webHidden/>
          </w:rPr>
          <w:t>245</w:t>
        </w:r>
      </w:ins>
      <w:ins w:id="319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193" w:author="Markus Brüderl" w:date="2017-11-21T08:50:00Z"/>
          <w:rFonts w:eastAsiaTheme="minorEastAsia" w:cstheme="minorBidi"/>
          <w:noProof/>
          <w:sz w:val="22"/>
          <w:szCs w:val="22"/>
        </w:rPr>
      </w:pPr>
      <w:ins w:id="31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"_Toc499018427"</w:instrText>
        </w:r>
        <w:r w:rsidRPr="00FC6015">
          <w:rPr>
            <w:rStyle w:val="Hyperlink"/>
            <w:noProof/>
          </w:rPr>
          <w:instrText xml:space="preserve"> </w:instrText>
        </w:r>
      </w:ins>
      <w:ins w:id="3195" w:author="Markus Brüderl" w:date="2017-11-21T08:51:00Z">
        <w:r w:rsidRPr="00FC6015">
          <w:rPr>
            <w:rStyle w:val="Hyperlink"/>
            <w:noProof/>
          </w:rPr>
        </w:r>
      </w:ins>
      <w:ins w:id="3196" w:author="Markus Brüderl" w:date="2017-11-21T08:50:00Z">
        <w:r w:rsidRPr="00FC6015">
          <w:rPr>
            <w:rStyle w:val="Hyperlink"/>
            <w:noProof/>
          </w:rPr>
          <w:fldChar w:fldCharType="separate"/>
        </w:r>
        <w:r w:rsidRPr="00FC6015">
          <w:rPr>
            <w:rStyle w:val="Hyperlink"/>
            <w:noProof/>
          </w:rPr>
          <w:t>3.16.1.1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_Toc499018427 \h </w:instrText>
        </w:r>
      </w:ins>
      <w:ins w:id="3197" w:author="Markus Brüderl" w:date="2017-11-21T08:51:00Z">
        <w:r>
          <w:rPr>
            <w:noProof/>
            <w:webHidden/>
          </w:rPr>
        </w:r>
      </w:ins>
      <w:r>
        <w:rPr>
          <w:noProof/>
          <w:webHidden/>
        </w:rPr>
        <w:fldChar w:fldCharType="separate"/>
      </w:r>
      <w:ins w:id="3198" w:author="Markus Brüderl" w:date="2017-11-21T08:51:00Z">
        <w:r>
          <w:rPr>
            <w:noProof/>
            <w:webHidden/>
          </w:rPr>
          <w:t>245</w:t>
        </w:r>
      </w:ins>
      <w:ins w:id="319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00" w:author="Markus Brüderl" w:date="2017-11-21T08:50:00Z"/>
          <w:rFonts w:eastAsiaTheme="minorEastAsia" w:cstheme="minorBidi"/>
          <w:noProof/>
          <w:sz w:val="22"/>
          <w:szCs w:val="22"/>
        </w:rPr>
      </w:pPr>
      <w:ins w:id="32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"_Toc499018428"</w:instrText>
        </w:r>
        <w:r w:rsidRPr="00FC6015">
          <w:rPr>
            <w:rStyle w:val="Hyperlink"/>
            <w:noProof/>
          </w:rPr>
          <w:instrText xml:space="preserve"> </w:instrText>
        </w:r>
      </w:ins>
      <w:ins w:id="3202" w:author="Markus Brüderl" w:date="2017-11-21T08:51:00Z">
        <w:r w:rsidRPr="00FC6015">
          <w:rPr>
            <w:rStyle w:val="Hyperlink"/>
            <w:noProof/>
          </w:rPr>
        </w:r>
      </w:ins>
      <w:ins w:id="3203" w:author="Markus Brüderl" w:date="2017-11-21T08:50:00Z">
        <w:r w:rsidRPr="00FC6015">
          <w:rPr>
            <w:rStyle w:val="Hyperlink"/>
            <w:noProof/>
          </w:rPr>
          <w:fldChar w:fldCharType="separate"/>
        </w:r>
        <w:r w:rsidRPr="00FC6015">
          <w:rPr>
            <w:rStyle w:val="Hyperlink"/>
            <w:noProof/>
          </w:rPr>
          <w:t>3.16.1.1.1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_Toc499018428 \h </w:instrText>
        </w:r>
      </w:ins>
      <w:ins w:id="3204" w:author="Markus Brüderl" w:date="2017-11-21T08:51:00Z">
        <w:r>
          <w:rPr>
            <w:noProof/>
            <w:webHidden/>
          </w:rPr>
        </w:r>
      </w:ins>
      <w:r>
        <w:rPr>
          <w:noProof/>
          <w:webHidden/>
        </w:rPr>
        <w:fldChar w:fldCharType="separate"/>
      </w:r>
      <w:ins w:id="3205" w:author="Markus Brüderl" w:date="2017-11-21T08:51:00Z">
        <w:r>
          <w:rPr>
            <w:noProof/>
            <w:webHidden/>
          </w:rPr>
          <w:t>246</w:t>
        </w:r>
      </w:ins>
      <w:ins w:id="320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07" w:author="Markus Brüderl" w:date="2017-11-21T08:50:00Z"/>
          <w:rFonts w:eastAsiaTheme="minorEastAsia" w:cstheme="minorBidi"/>
          <w:noProof/>
          <w:sz w:val="22"/>
          <w:szCs w:val="22"/>
        </w:rPr>
      </w:pPr>
      <w:ins w:id="32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"_Toc499018429"</w:instrText>
        </w:r>
        <w:r w:rsidRPr="00FC6015">
          <w:rPr>
            <w:rStyle w:val="Hyperlink"/>
            <w:noProof/>
          </w:rPr>
          <w:instrText xml:space="preserve"> </w:instrText>
        </w:r>
      </w:ins>
      <w:ins w:id="3209" w:author="Markus Brüderl" w:date="2017-11-21T08:51:00Z">
        <w:r w:rsidRPr="00FC6015">
          <w:rPr>
            <w:rStyle w:val="Hyperlink"/>
            <w:noProof/>
          </w:rPr>
        </w:r>
      </w:ins>
      <w:ins w:id="3210" w:author="Markus Brüderl" w:date="2017-11-21T08:50:00Z">
        <w:r w:rsidRPr="00FC6015">
          <w:rPr>
            <w:rStyle w:val="Hyperlink"/>
            <w:noProof/>
          </w:rPr>
          <w:fldChar w:fldCharType="separate"/>
        </w:r>
        <w:r w:rsidRPr="00FC6015">
          <w:rPr>
            <w:rStyle w:val="Hyperlink"/>
            <w:noProof/>
          </w:rPr>
          <w:t>3.16.1.1.2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_Toc499018429 \h </w:instrText>
        </w:r>
      </w:ins>
      <w:ins w:id="3211" w:author="Markus Brüderl" w:date="2017-11-21T08:51:00Z">
        <w:r>
          <w:rPr>
            <w:noProof/>
            <w:webHidden/>
          </w:rPr>
        </w:r>
      </w:ins>
      <w:r>
        <w:rPr>
          <w:noProof/>
          <w:webHidden/>
        </w:rPr>
        <w:fldChar w:fldCharType="separate"/>
      </w:r>
      <w:ins w:id="3212" w:author="Markus Brüderl" w:date="2017-11-21T08:51:00Z">
        <w:r>
          <w:rPr>
            <w:noProof/>
            <w:webHidden/>
          </w:rPr>
          <w:t>246</w:t>
        </w:r>
      </w:ins>
      <w:ins w:id="321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214" w:author="Markus Brüderl" w:date="2017-11-21T08:50:00Z"/>
          <w:rFonts w:eastAsiaTheme="minorEastAsia" w:cstheme="minorBidi"/>
          <w:noProof/>
          <w:sz w:val="22"/>
          <w:szCs w:val="22"/>
        </w:rPr>
      </w:pPr>
      <w:ins w:id="32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"_Toc499018430"</w:instrText>
        </w:r>
        <w:r w:rsidRPr="00FC6015">
          <w:rPr>
            <w:rStyle w:val="Hyperlink"/>
            <w:noProof/>
          </w:rPr>
          <w:instrText xml:space="preserve"> </w:instrText>
        </w:r>
      </w:ins>
      <w:ins w:id="3216" w:author="Markus Brüderl" w:date="2017-11-21T08:51:00Z">
        <w:r w:rsidRPr="00FC6015">
          <w:rPr>
            <w:rStyle w:val="Hyperlink"/>
            <w:noProof/>
          </w:rPr>
        </w:r>
      </w:ins>
      <w:ins w:id="3217" w:author="Markus Brüderl" w:date="2017-11-21T08:50:00Z">
        <w:r w:rsidRPr="00FC6015">
          <w:rPr>
            <w:rStyle w:val="Hyperlink"/>
            <w:noProof/>
          </w:rPr>
          <w:fldChar w:fldCharType="separate"/>
        </w:r>
        <w:r w:rsidRPr="00FC6015">
          <w:rPr>
            <w:rStyle w:val="Hyperlink"/>
            <w:noProof/>
          </w:rPr>
          <w:t>3.16.1.2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_Toc499018430 \h </w:instrText>
        </w:r>
      </w:ins>
      <w:ins w:id="3218" w:author="Markus Brüderl" w:date="2017-11-21T08:51:00Z">
        <w:r>
          <w:rPr>
            <w:noProof/>
            <w:webHidden/>
          </w:rPr>
        </w:r>
      </w:ins>
      <w:r>
        <w:rPr>
          <w:noProof/>
          <w:webHidden/>
        </w:rPr>
        <w:fldChar w:fldCharType="separate"/>
      </w:r>
      <w:ins w:id="3219" w:author="Markus Brüderl" w:date="2017-11-21T08:51:00Z">
        <w:r>
          <w:rPr>
            <w:noProof/>
            <w:webHidden/>
          </w:rPr>
          <w:t>246</w:t>
        </w:r>
      </w:ins>
      <w:ins w:id="322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21" w:author="Markus Brüderl" w:date="2017-11-21T08:50:00Z"/>
          <w:rFonts w:eastAsiaTheme="minorEastAsia" w:cstheme="minorBidi"/>
          <w:noProof/>
          <w:sz w:val="22"/>
          <w:szCs w:val="22"/>
        </w:rPr>
      </w:pPr>
      <w:ins w:id="32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"_Toc499018431"</w:instrText>
        </w:r>
        <w:r w:rsidRPr="00FC6015">
          <w:rPr>
            <w:rStyle w:val="Hyperlink"/>
            <w:noProof/>
          </w:rPr>
          <w:instrText xml:space="preserve"> </w:instrText>
        </w:r>
      </w:ins>
      <w:ins w:id="3223" w:author="Markus Brüderl" w:date="2017-11-21T08:51:00Z">
        <w:r w:rsidRPr="00FC6015">
          <w:rPr>
            <w:rStyle w:val="Hyperlink"/>
            <w:noProof/>
          </w:rPr>
        </w:r>
      </w:ins>
      <w:ins w:id="3224" w:author="Markus Brüderl" w:date="2017-11-21T08:50:00Z">
        <w:r w:rsidRPr="00FC6015">
          <w:rPr>
            <w:rStyle w:val="Hyperlink"/>
            <w:noProof/>
          </w:rPr>
          <w:fldChar w:fldCharType="separate"/>
        </w:r>
        <w:r w:rsidRPr="00FC6015">
          <w:rPr>
            <w:rStyle w:val="Hyperlink"/>
            <w:noProof/>
          </w:rPr>
          <w:t>3.16.1.2.1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_Toc499018431 \h </w:instrText>
        </w:r>
      </w:ins>
      <w:ins w:id="3225" w:author="Markus Brüderl" w:date="2017-11-21T08:51:00Z">
        <w:r>
          <w:rPr>
            <w:noProof/>
            <w:webHidden/>
          </w:rPr>
        </w:r>
      </w:ins>
      <w:r>
        <w:rPr>
          <w:noProof/>
          <w:webHidden/>
        </w:rPr>
        <w:fldChar w:fldCharType="separate"/>
      </w:r>
      <w:ins w:id="3226" w:author="Markus Brüderl" w:date="2017-11-21T08:51:00Z">
        <w:r>
          <w:rPr>
            <w:noProof/>
            <w:webHidden/>
          </w:rPr>
          <w:t>246</w:t>
        </w:r>
      </w:ins>
      <w:ins w:id="322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28" w:author="Markus Brüderl" w:date="2017-11-21T08:50:00Z"/>
          <w:rFonts w:eastAsiaTheme="minorEastAsia" w:cstheme="minorBidi"/>
          <w:noProof/>
          <w:sz w:val="22"/>
          <w:szCs w:val="22"/>
        </w:rPr>
      </w:pPr>
      <w:ins w:id="32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"_Toc499018432"</w:instrText>
        </w:r>
        <w:r w:rsidRPr="00FC6015">
          <w:rPr>
            <w:rStyle w:val="Hyperlink"/>
            <w:noProof/>
          </w:rPr>
          <w:instrText xml:space="preserve"> </w:instrText>
        </w:r>
      </w:ins>
      <w:ins w:id="3230" w:author="Markus Brüderl" w:date="2017-11-21T08:51:00Z">
        <w:r w:rsidRPr="00FC6015">
          <w:rPr>
            <w:rStyle w:val="Hyperlink"/>
            <w:noProof/>
          </w:rPr>
        </w:r>
      </w:ins>
      <w:ins w:id="3231" w:author="Markus Brüderl" w:date="2017-11-21T08:50:00Z">
        <w:r w:rsidRPr="00FC6015">
          <w:rPr>
            <w:rStyle w:val="Hyperlink"/>
            <w:noProof/>
          </w:rPr>
          <w:fldChar w:fldCharType="separate"/>
        </w:r>
        <w:r w:rsidRPr="00FC6015">
          <w:rPr>
            <w:rStyle w:val="Hyperlink"/>
            <w:noProof/>
          </w:rPr>
          <w:t>3.16.1.2.2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_Toc499018432 \h </w:instrText>
        </w:r>
      </w:ins>
      <w:ins w:id="3232" w:author="Markus Brüderl" w:date="2017-11-21T08:51:00Z">
        <w:r>
          <w:rPr>
            <w:noProof/>
            <w:webHidden/>
          </w:rPr>
        </w:r>
      </w:ins>
      <w:r>
        <w:rPr>
          <w:noProof/>
          <w:webHidden/>
        </w:rPr>
        <w:fldChar w:fldCharType="separate"/>
      </w:r>
      <w:ins w:id="3233" w:author="Markus Brüderl" w:date="2017-11-21T08:51:00Z">
        <w:r>
          <w:rPr>
            <w:noProof/>
            <w:webHidden/>
          </w:rPr>
          <w:t>246</w:t>
        </w:r>
      </w:ins>
      <w:ins w:id="3234"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235" w:author="Markus Brüderl" w:date="2017-11-21T08:50:00Z"/>
          <w:rFonts w:eastAsiaTheme="minorEastAsia" w:cstheme="minorBidi"/>
          <w:noProof/>
          <w:sz w:val="22"/>
          <w:szCs w:val="22"/>
        </w:rPr>
      </w:pPr>
      <w:ins w:id="32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"_Toc499018433"</w:instrText>
        </w:r>
        <w:r w:rsidRPr="00FC6015">
          <w:rPr>
            <w:rStyle w:val="Hyperlink"/>
            <w:noProof/>
          </w:rPr>
          <w:instrText xml:space="preserve"> </w:instrText>
        </w:r>
      </w:ins>
      <w:ins w:id="3237" w:author="Markus Brüderl" w:date="2017-11-21T08:51:00Z">
        <w:r w:rsidRPr="00FC6015">
          <w:rPr>
            <w:rStyle w:val="Hyperlink"/>
            <w:noProof/>
          </w:rPr>
        </w:r>
      </w:ins>
      <w:ins w:id="3238" w:author="Markus Brüderl" w:date="2017-11-21T08:50:00Z">
        <w:r w:rsidRPr="00FC6015">
          <w:rPr>
            <w:rStyle w:val="Hyperlink"/>
            <w:noProof/>
          </w:rPr>
          <w:fldChar w:fldCharType="separate"/>
        </w:r>
        <w:r w:rsidRPr="00FC6015">
          <w:rPr>
            <w:rStyle w:val="Hyperlink"/>
            <w:noProof/>
          </w:rPr>
          <w:t>3.16.2</w:t>
        </w:r>
        <w:r>
          <w:rPr>
            <w:rFonts w:eastAsiaTheme="minorEastAsia" w:cstheme="minorBidi"/>
            <w:noProof/>
            <w:sz w:val="22"/>
            <w:szCs w:val="22"/>
          </w:rPr>
          <w:tab/>
        </w:r>
        <w:r w:rsidRPr="00FC6015">
          <w:rPr>
            <w:rStyle w:val="Hyperlink"/>
            <w:noProof/>
          </w:rPr>
          <w:t>getAbwicklungsort</w:t>
        </w:r>
        <w:r>
          <w:rPr>
            <w:noProof/>
            <w:webHidden/>
          </w:rPr>
          <w:tab/>
        </w:r>
        <w:r>
          <w:rPr>
            <w:noProof/>
            <w:webHidden/>
          </w:rPr>
          <w:fldChar w:fldCharType="begin"/>
        </w:r>
        <w:r>
          <w:rPr>
            <w:noProof/>
            <w:webHidden/>
          </w:rPr>
          <w:instrText xml:space="preserve"> PAGEREF _Toc499018433 \h </w:instrText>
        </w:r>
      </w:ins>
      <w:ins w:id="3239" w:author="Markus Brüderl" w:date="2017-11-21T08:51:00Z">
        <w:r>
          <w:rPr>
            <w:noProof/>
            <w:webHidden/>
          </w:rPr>
        </w:r>
      </w:ins>
      <w:r>
        <w:rPr>
          <w:noProof/>
          <w:webHidden/>
        </w:rPr>
        <w:fldChar w:fldCharType="separate"/>
      </w:r>
      <w:ins w:id="3240" w:author="Markus Brüderl" w:date="2017-11-21T08:51:00Z">
        <w:r>
          <w:rPr>
            <w:noProof/>
            <w:webHidden/>
          </w:rPr>
          <w:t>246</w:t>
        </w:r>
      </w:ins>
      <w:ins w:id="324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242" w:author="Markus Brüderl" w:date="2017-11-21T08:50:00Z"/>
          <w:rFonts w:eastAsiaTheme="minorEastAsia" w:cstheme="minorBidi"/>
          <w:noProof/>
          <w:sz w:val="22"/>
          <w:szCs w:val="22"/>
        </w:rPr>
      </w:pPr>
      <w:ins w:id="32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"_Toc499018434"</w:instrText>
        </w:r>
        <w:r w:rsidRPr="00FC6015">
          <w:rPr>
            <w:rStyle w:val="Hyperlink"/>
            <w:noProof/>
          </w:rPr>
          <w:instrText xml:space="preserve"> </w:instrText>
        </w:r>
      </w:ins>
      <w:ins w:id="3244" w:author="Markus Brüderl" w:date="2017-11-21T08:51:00Z">
        <w:r w:rsidRPr="00FC6015">
          <w:rPr>
            <w:rStyle w:val="Hyperlink"/>
            <w:noProof/>
          </w:rPr>
        </w:r>
      </w:ins>
      <w:ins w:id="3245" w:author="Markus Brüderl" w:date="2017-11-21T08:50:00Z">
        <w:r w:rsidRPr="00FC6015">
          <w:rPr>
            <w:rStyle w:val="Hyperlink"/>
            <w:noProof/>
          </w:rPr>
          <w:fldChar w:fldCharType="separate"/>
        </w:r>
        <w:r w:rsidRPr="00FC6015">
          <w:rPr>
            <w:rStyle w:val="Hyperlink"/>
            <w:noProof/>
          </w:rPr>
          <w:t>3.16.2.1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_Toc499018434 \h </w:instrText>
        </w:r>
      </w:ins>
      <w:ins w:id="3246" w:author="Markus Brüderl" w:date="2017-11-21T08:51:00Z">
        <w:r>
          <w:rPr>
            <w:noProof/>
            <w:webHidden/>
          </w:rPr>
        </w:r>
      </w:ins>
      <w:r>
        <w:rPr>
          <w:noProof/>
          <w:webHidden/>
        </w:rPr>
        <w:fldChar w:fldCharType="separate"/>
      </w:r>
      <w:ins w:id="3247" w:author="Markus Brüderl" w:date="2017-11-21T08:51:00Z">
        <w:r>
          <w:rPr>
            <w:noProof/>
            <w:webHidden/>
          </w:rPr>
          <w:t>246</w:t>
        </w:r>
      </w:ins>
      <w:ins w:id="324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49" w:author="Markus Brüderl" w:date="2017-11-21T08:50:00Z"/>
          <w:rFonts w:eastAsiaTheme="minorEastAsia" w:cstheme="minorBidi"/>
          <w:noProof/>
          <w:sz w:val="22"/>
          <w:szCs w:val="22"/>
        </w:rPr>
      </w:pPr>
      <w:ins w:id="32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"_Toc499018435"</w:instrText>
        </w:r>
        <w:r w:rsidRPr="00FC6015">
          <w:rPr>
            <w:rStyle w:val="Hyperlink"/>
            <w:noProof/>
          </w:rPr>
          <w:instrText xml:space="preserve"> </w:instrText>
        </w:r>
      </w:ins>
      <w:ins w:id="3251" w:author="Markus Brüderl" w:date="2017-11-21T08:51:00Z">
        <w:r w:rsidRPr="00FC6015">
          <w:rPr>
            <w:rStyle w:val="Hyperlink"/>
            <w:noProof/>
          </w:rPr>
        </w:r>
      </w:ins>
      <w:ins w:id="3252" w:author="Markus Brüderl" w:date="2017-11-21T08:50:00Z">
        <w:r w:rsidRPr="00FC6015">
          <w:rPr>
            <w:rStyle w:val="Hyperlink"/>
            <w:noProof/>
          </w:rPr>
          <w:fldChar w:fldCharType="separate"/>
        </w:r>
        <w:r w:rsidRPr="00FC6015">
          <w:rPr>
            <w:rStyle w:val="Hyperlink"/>
            <w:noProof/>
          </w:rPr>
          <w:t>3.16.2.1.1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_Toc499018435 \h </w:instrText>
        </w:r>
      </w:ins>
      <w:ins w:id="3253" w:author="Markus Brüderl" w:date="2017-11-21T08:51:00Z">
        <w:r>
          <w:rPr>
            <w:noProof/>
            <w:webHidden/>
          </w:rPr>
        </w:r>
      </w:ins>
      <w:r>
        <w:rPr>
          <w:noProof/>
          <w:webHidden/>
        </w:rPr>
        <w:fldChar w:fldCharType="separate"/>
      </w:r>
      <w:ins w:id="3254" w:author="Markus Brüderl" w:date="2017-11-21T08:51:00Z">
        <w:r>
          <w:rPr>
            <w:noProof/>
            <w:webHidden/>
          </w:rPr>
          <w:t>247</w:t>
        </w:r>
      </w:ins>
      <w:ins w:id="325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56" w:author="Markus Brüderl" w:date="2017-11-21T08:50:00Z"/>
          <w:rFonts w:eastAsiaTheme="minorEastAsia" w:cstheme="minorBidi"/>
          <w:noProof/>
          <w:sz w:val="22"/>
          <w:szCs w:val="22"/>
        </w:rPr>
      </w:pPr>
      <w:ins w:id="3257"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"_Toc499018436"</w:instrText>
        </w:r>
        <w:r w:rsidRPr="00FC6015">
          <w:rPr>
            <w:rStyle w:val="Hyperlink"/>
            <w:noProof/>
          </w:rPr>
          <w:instrText xml:space="preserve"> </w:instrText>
        </w:r>
      </w:ins>
      <w:ins w:id="3258" w:author="Markus Brüderl" w:date="2017-11-21T08:51:00Z">
        <w:r w:rsidRPr="00FC6015">
          <w:rPr>
            <w:rStyle w:val="Hyperlink"/>
            <w:noProof/>
          </w:rPr>
        </w:r>
      </w:ins>
      <w:ins w:id="3259" w:author="Markus Brüderl" w:date="2017-11-21T08:50:00Z">
        <w:r w:rsidRPr="00FC6015">
          <w:rPr>
            <w:rStyle w:val="Hyperlink"/>
            <w:noProof/>
          </w:rPr>
          <w:fldChar w:fldCharType="separate"/>
        </w:r>
        <w:r w:rsidRPr="00FC6015">
          <w:rPr>
            <w:rStyle w:val="Hyperlink"/>
            <w:noProof/>
          </w:rPr>
          <w:t>3.16.2.1.2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_Toc499018436 \h </w:instrText>
        </w:r>
      </w:ins>
      <w:ins w:id="3260" w:author="Markus Brüderl" w:date="2017-11-21T08:51:00Z">
        <w:r>
          <w:rPr>
            <w:noProof/>
            <w:webHidden/>
          </w:rPr>
        </w:r>
      </w:ins>
      <w:r>
        <w:rPr>
          <w:noProof/>
          <w:webHidden/>
        </w:rPr>
        <w:fldChar w:fldCharType="separate"/>
      </w:r>
      <w:ins w:id="3261" w:author="Markus Brüderl" w:date="2017-11-21T08:51:00Z">
        <w:r>
          <w:rPr>
            <w:noProof/>
            <w:webHidden/>
          </w:rPr>
          <w:t>247</w:t>
        </w:r>
      </w:ins>
      <w:ins w:id="326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263" w:author="Markus Brüderl" w:date="2017-11-21T08:50:00Z"/>
          <w:rFonts w:eastAsiaTheme="minorEastAsia" w:cstheme="minorBidi"/>
          <w:noProof/>
          <w:sz w:val="22"/>
          <w:szCs w:val="22"/>
        </w:rPr>
      </w:pPr>
      <w:ins w:id="32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"_Toc499018437"</w:instrText>
        </w:r>
        <w:r w:rsidRPr="00FC6015">
          <w:rPr>
            <w:rStyle w:val="Hyperlink"/>
            <w:noProof/>
          </w:rPr>
          <w:instrText xml:space="preserve"> </w:instrText>
        </w:r>
      </w:ins>
      <w:ins w:id="3265" w:author="Markus Brüderl" w:date="2017-11-21T08:51:00Z">
        <w:r w:rsidRPr="00FC6015">
          <w:rPr>
            <w:rStyle w:val="Hyperlink"/>
            <w:noProof/>
          </w:rPr>
        </w:r>
      </w:ins>
      <w:ins w:id="3266" w:author="Markus Brüderl" w:date="2017-11-21T08:50:00Z">
        <w:r w:rsidRPr="00FC6015">
          <w:rPr>
            <w:rStyle w:val="Hyperlink"/>
            <w:noProof/>
          </w:rPr>
          <w:fldChar w:fldCharType="separate"/>
        </w:r>
        <w:r w:rsidRPr="00FC6015">
          <w:rPr>
            <w:rStyle w:val="Hyperlink"/>
            <w:noProof/>
          </w:rPr>
          <w:t>3.16.2.2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_Toc499018437 \h </w:instrText>
        </w:r>
      </w:ins>
      <w:ins w:id="3267" w:author="Markus Brüderl" w:date="2017-11-21T08:51:00Z">
        <w:r>
          <w:rPr>
            <w:noProof/>
            <w:webHidden/>
          </w:rPr>
        </w:r>
      </w:ins>
      <w:r>
        <w:rPr>
          <w:noProof/>
          <w:webHidden/>
        </w:rPr>
        <w:fldChar w:fldCharType="separate"/>
      </w:r>
      <w:ins w:id="3268" w:author="Markus Brüderl" w:date="2017-11-21T08:51:00Z">
        <w:r>
          <w:rPr>
            <w:noProof/>
            <w:webHidden/>
          </w:rPr>
          <w:t>247</w:t>
        </w:r>
      </w:ins>
      <w:ins w:id="326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70" w:author="Markus Brüderl" w:date="2017-11-21T08:50:00Z"/>
          <w:rFonts w:eastAsiaTheme="minorEastAsia" w:cstheme="minorBidi"/>
          <w:noProof/>
          <w:sz w:val="22"/>
          <w:szCs w:val="22"/>
        </w:rPr>
      </w:pPr>
      <w:ins w:id="32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"_Toc499018438"</w:instrText>
        </w:r>
        <w:r w:rsidRPr="00FC6015">
          <w:rPr>
            <w:rStyle w:val="Hyperlink"/>
            <w:noProof/>
          </w:rPr>
          <w:instrText xml:space="preserve"> </w:instrText>
        </w:r>
      </w:ins>
      <w:ins w:id="3272" w:author="Markus Brüderl" w:date="2017-11-21T08:51:00Z">
        <w:r w:rsidRPr="00FC6015">
          <w:rPr>
            <w:rStyle w:val="Hyperlink"/>
            <w:noProof/>
          </w:rPr>
        </w:r>
      </w:ins>
      <w:ins w:id="3273" w:author="Markus Brüderl" w:date="2017-11-21T08:50:00Z">
        <w:r w:rsidRPr="00FC6015">
          <w:rPr>
            <w:rStyle w:val="Hyperlink"/>
            <w:noProof/>
          </w:rPr>
          <w:fldChar w:fldCharType="separate"/>
        </w:r>
        <w:r w:rsidRPr="00FC6015">
          <w:rPr>
            <w:rStyle w:val="Hyperlink"/>
            <w:noProof/>
          </w:rPr>
          <w:t>3.16.2.2.1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_Toc499018438 \h </w:instrText>
        </w:r>
      </w:ins>
      <w:ins w:id="3274" w:author="Markus Brüderl" w:date="2017-11-21T08:51:00Z">
        <w:r>
          <w:rPr>
            <w:noProof/>
            <w:webHidden/>
          </w:rPr>
        </w:r>
      </w:ins>
      <w:r>
        <w:rPr>
          <w:noProof/>
          <w:webHidden/>
        </w:rPr>
        <w:fldChar w:fldCharType="separate"/>
      </w:r>
      <w:ins w:id="3275" w:author="Markus Brüderl" w:date="2017-11-21T08:51:00Z">
        <w:r>
          <w:rPr>
            <w:noProof/>
            <w:webHidden/>
          </w:rPr>
          <w:t>247</w:t>
        </w:r>
      </w:ins>
      <w:ins w:id="327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77" w:author="Markus Brüderl" w:date="2017-11-21T08:50:00Z"/>
          <w:rFonts w:eastAsiaTheme="minorEastAsia" w:cstheme="minorBidi"/>
          <w:noProof/>
          <w:sz w:val="22"/>
          <w:szCs w:val="22"/>
        </w:rPr>
      </w:pPr>
      <w:ins w:id="32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"_Toc499018439"</w:instrText>
        </w:r>
        <w:r w:rsidRPr="00FC6015">
          <w:rPr>
            <w:rStyle w:val="Hyperlink"/>
            <w:noProof/>
          </w:rPr>
          <w:instrText xml:space="preserve"> </w:instrText>
        </w:r>
      </w:ins>
      <w:ins w:id="3279" w:author="Markus Brüderl" w:date="2017-11-21T08:51:00Z">
        <w:r w:rsidRPr="00FC6015">
          <w:rPr>
            <w:rStyle w:val="Hyperlink"/>
            <w:noProof/>
          </w:rPr>
        </w:r>
      </w:ins>
      <w:ins w:id="3280" w:author="Markus Brüderl" w:date="2017-11-21T08:50:00Z">
        <w:r w:rsidRPr="00FC6015">
          <w:rPr>
            <w:rStyle w:val="Hyperlink"/>
            <w:noProof/>
          </w:rPr>
          <w:fldChar w:fldCharType="separate"/>
        </w:r>
        <w:r w:rsidRPr="00FC6015">
          <w:rPr>
            <w:rStyle w:val="Hyperlink"/>
            <w:noProof/>
          </w:rPr>
          <w:t>3.16.2.2.2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_Toc499018439 \h </w:instrText>
        </w:r>
      </w:ins>
      <w:ins w:id="3281" w:author="Markus Brüderl" w:date="2017-11-21T08:51:00Z">
        <w:r>
          <w:rPr>
            <w:noProof/>
            <w:webHidden/>
          </w:rPr>
        </w:r>
      </w:ins>
      <w:r>
        <w:rPr>
          <w:noProof/>
          <w:webHidden/>
        </w:rPr>
        <w:fldChar w:fldCharType="separate"/>
      </w:r>
      <w:ins w:id="3282" w:author="Markus Brüderl" w:date="2017-11-21T08:51:00Z">
        <w:r>
          <w:rPr>
            <w:noProof/>
            <w:webHidden/>
          </w:rPr>
          <w:t>247</w:t>
        </w:r>
      </w:ins>
      <w:ins w:id="3283"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284" w:author="Markus Brüderl" w:date="2017-11-21T08:50:00Z"/>
          <w:rFonts w:eastAsiaTheme="minorEastAsia" w:cstheme="minorBidi"/>
          <w:noProof/>
          <w:sz w:val="22"/>
          <w:szCs w:val="22"/>
        </w:rPr>
      </w:pPr>
      <w:ins w:id="32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"_Toc499018440"</w:instrText>
        </w:r>
        <w:r w:rsidRPr="00FC6015">
          <w:rPr>
            <w:rStyle w:val="Hyperlink"/>
            <w:noProof/>
          </w:rPr>
          <w:instrText xml:space="preserve"> </w:instrText>
        </w:r>
      </w:ins>
      <w:ins w:id="3286" w:author="Markus Brüderl" w:date="2017-11-21T08:51:00Z">
        <w:r w:rsidRPr="00FC6015">
          <w:rPr>
            <w:rStyle w:val="Hyperlink"/>
            <w:noProof/>
          </w:rPr>
        </w:r>
      </w:ins>
      <w:ins w:id="3287" w:author="Markus Brüderl" w:date="2017-11-21T08:50:00Z">
        <w:r w:rsidRPr="00FC6015">
          <w:rPr>
            <w:rStyle w:val="Hyperlink"/>
            <w:noProof/>
          </w:rPr>
          <w:fldChar w:fldCharType="separate"/>
        </w:r>
        <w:r w:rsidRPr="00FC6015">
          <w:rPr>
            <w:rStyle w:val="Hyperlink"/>
            <w:noProof/>
          </w:rPr>
          <w:t>3.16.3</w:t>
        </w:r>
        <w:r>
          <w:rPr>
            <w:rFonts w:eastAsiaTheme="minorEastAsia" w:cstheme="minorBidi"/>
            <w:noProof/>
            <w:sz w:val="22"/>
            <w:szCs w:val="22"/>
          </w:rPr>
          <w:tab/>
        </w:r>
        <w:r w:rsidRPr="00FC6015">
          <w:rPr>
            <w:rStyle w:val="Hyperlink"/>
            <w:noProof/>
          </w:rPr>
          <w:t>getKam</w:t>
        </w:r>
        <w:r>
          <w:rPr>
            <w:noProof/>
            <w:webHidden/>
          </w:rPr>
          <w:tab/>
        </w:r>
        <w:r>
          <w:rPr>
            <w:noProof/>
            <w:webHidden/>
          </w:rPr>
          <w:fldChar w:fldCharType="begin"/>
        </w:r>
        <w:r>
          <w:rPr>
            <w:noProof/>
            <w:webHidden/>
          </w:rPr>
          <w:instrText xml:space="preserve"> PAGEREF _Toc499018440 \h </w:instrText>
        </w:r>
      </w:ins>
      <w:ins w:id="3288" w:author="Markus Brüderl" w:date="2017-11-21T08:51:00Z">
        <w:r>
          <w:rPr>
            <w:noProof/>
            <w:webHidden/>
          </w:rPr>
        </w:r>
      </w:ins>
      <w:r>
        <w:rPr>
          <w:noProof/>
          <w:webHidden/>
        </w:rPr>
        <w:fldChar w:fldCharType="separate"/>
      </w:r>
      <w:ins w:id="3289" w:author="Markus Brüderl" w:date="2017-11-21T08:51:00Z">
        <w:r>
          <w:rPr>
            <w:noProof/>
            <w:webHidden/>
          </w:rPr>
          <w:t>248</w:t>
        </w:r>
      </w:ins>
      <w:ins w:id="329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291" w:author="Markus Brüderl" w:date="2017-11-21T08:50:00Z"/>
          <w:rFonts w:eastAsiaTheme="minorEastAsia" w:cstheme="minorBidi"/>
          <w:noProof/>
          <w:sz w:val="22"/>
          <w:szCs w:val="22"/>
        </w:rPr>
      </w:pPr>
      <w:ins w:id="32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"_Toc499018441"</w:instrText>
        </w:r>
        <w:r w:rsidRPr="00FC6015">
          <w:rPr>
            <w:rStyle w:val="Hyperlink"/>
            <w:noProof/>
          </w:rPr>
          <w:instrText xml:space="preserve"> </w:instrText>
        </w:r>
      </w:ins>
      <w:ins w:id="3293" w:author="Markus Brüderl" w:date="2017-11-21T08:51:00Z">
        <w:r w:rsidRPr="00FC6015">
          <w:rPr>
            <w:rStyle w:val="Hyperlink"/>
            <w:noProof/>
          </w:rPr>
        </w:r>
      </w:ins>
      <w:ins w:id="3294" w:author="Markus Brüderl" w:date="2017-11-21T08:50:00Z">
        <w:r w:rsidRPr="00FC6015">
          <w:rPr>
            <w:rStyle w:val="Hyperlink"/>
            <w:noProof/>
          </w:rPr>
          <w:fldChar w:fldCharType="separate"/>
        </w:r>
        <w:r w:rsidRPr="00FC6015">
          <w:rPr>
            <w:rStyle w:val="Hyperlink"/>
            <w:noProof/>
          </w:rPr>
          <w:t>3.16.3.1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_Toc499018441 \h </w:instrText>
        </w:r>
      </w:ins>
      <w:ins w:id="3295" w:author="Markus Brüderl" w:date="2017-11-21T08:51:00Z">
        <w:r>
          <w:rPr>
            <w:noProof/>
            <w:webHidden/>
          </w:rPr>
        </w:r>
      </w:ins>
      <w:r>
        <w:rPr>
          <w:noProof/>
          <w:webHidden/>
        </w:rPr>
        <w:fldChar w:fldCharType="separate"/>
      </w:r>
      <w:ins w:id="3296" w:author="Markus Brüderl" w:date="2017-11-21T08:51:00Z">
        <w:r>
          <w:rPr>
            <w:noProof/>
            <w:webHidden/>
          </w:rPr>
          <w:t>248</w:t>
        </w:r>
      </w:ins>
      <w:ins w:id="329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298" w:author="Markus Brüderl" w:date="2017-11-21T08:50:00Z"/>
          <w:rFonts w:eastAsiaTheme="minorEastAsia" w:cstheme="minorBidi"/>
          <w:noProof/>
          <w:sz w:val="22"/>
          <w:szCs w:val="22"/>
        </w:rPr>
      </w:pPr>
      <w:ins w:id="32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"_Toc499018442"</w:instrText>
        </w:r>
        <w:r w:rsidRPr="00FC6015">
          <w:rPr>
            <w:rStyle w:val="Hyperlink"/>
            <w:noProof/>
          </w:rPr>
          <w:instrText xml:space="preserve"> </w:instrText>
        </w:r>
      </w:ins>
      <w:ins w:id="3300" w:author="Markus Brüderl" w:date="2017-11-21T08:51:00Z">
        <w:r w:rsidRPr="00FC6015">
          <w:rPr>
            <w:rStyle w:val="Hyperlink"/>
            <w:noProof/>
          </w:rPr>
        </w:r>
      </w:ins>
      <w:ins w:id="3301" w:author="Markus Brüderl" w:date="2017-11-21T08:50:00Z">
        <w:r w:rsidRPr="00FC6015">
          <w:rPr>
            <w:rStyle w:val="Hyperlink"/>
            <w:noProof/>
          </w:rPr>
          <w:fldChar w:fldCharType="separate"/>
        </w:r>
        <w:r w:rsidRPr="00FC6015">
          <w:rPr>
            <w:rStyle w:val="Hyperlink"/>
            <w:noProof/>
          </w:rPr>
          <w:t>3.16.3.1.1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_Toc499018442 \h </w:instrText>
        </w:r>
      </w:ins>
      <w:ins w:id="3302" w:author="Markus Brüderl" w:date="2017-11-21T08:51:00Z">
        <w:r>
          <w:rPr>
            <w:noProof/>
            <w:webHidden/>
          </w:rPr>
        </w:r>
      </w:ins>
      <w:r>
        <w:rPr>
          <w:noProof/>
          <w:webHidden/>
        </w:rPr>
        <w:fldChar w:fldCharType="separate"/>
      </w:r>
      <w:ins w:id="3303" w:author="Markus Brüderl" w:date="2017-11-21T08:51:00Z">
        <w:r>
          <w:rPr>
            <w:noProof/>
            <w:webHidden/>
          </w:rPr>
          <w:t>248</w:t>
        </w:r>
      </w:ins>
      <w:ins w:id="330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305" w:author="Markus Brüderl" w:date="2017-11-21T08:50:00Z"/>
          <w:rFonts w:eastAsiaTheme="minorEastAsia" w:cstheme="minorBidi"/>
          <w:noProof/>
          <w:sz w:val="22"/>
          <w:szCs w:val="22"/>
        </w:rPr>
      </w:pPr>
      <w:ins w:id="33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"_Toc499018443"</w:instrText>
        </w:r>
        <w:r w:rsidRPr="00FC6015">
          <w:rPr>
            <w:rStyle w:val="Hyperlink"/>
            <w:noProof/>
          </w:rPr>
          <w:instrText xml:space="preserve"> </w:instrText>
        </w:r>
      </w:ins>
      <w:ins w:id="3307" w:author="Markus Brüderl" w:date="2017-11-21T08:51:00Z">
        <w:r w:rsidRPr="00FC6015">
          <w:rPr>
            <w:rStyle w:val="Hyperlink"/>
            <w:noProof/>
          </w:rPr>
        </w:r>
      </w:ins>
      <w:ins w:id="3308" w:author="Markus Brüderl" w:date="2017-11-21T08:50:00Z">
        <w:r w:rsidRPr="00FC6015">
          <w:rPr>
            <w:rStyle w:val="Hyperlink"/>
            <w:noProof/>
          </w:rPr>
          <w:fldChar w:fldCharType="separate"/>
        </w:r>
        <w:r w:rsidRPr="00FC6015">
          <w:rPr>
            <w:rStyle w:val="Hyperlink"/>
            <w:noProof/>
          </w:rPr>
          <w:t>3.16.3.1.2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_Toc499018443 \h </w:instrText>
        </w:r>
      </w:ins>
      <w:ins w:id="3309" w:author="Markus Brüderl" w:date="2017-11-21T08:51:00Z">
        <w:r>
          <w:rPr>
            <w:noProof/>
            <w:webHidden/>
          </w:rPr>
        </w:r>
      </w:ins>
      <w:r>
        <w:rPr>
          <w:noProof/>
          <w:webHidden/>
        </w:rPr>
        <w:fldChar w:fldCharType="separate"/>
      </w:r>
      <w:ins w:id="3310" w:author="Markus Brüderl" w:date="2017-11-21T08:51:00Z">
        <w:r>
          <w:rPr>
            <w:noProof/>
            <w:webHidden/>
          </w:rPr>
          <w:t>248</w:t>
        </w:r>
      </w:ins>
      <w:ins w:id="331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312" w:author="Markus Brüderl" w:date="2017-11-21T08:50:00Z"/>
          <w:rFonts w:eastAsiaTheme="minorEastAsia" w:cstheme="minorBidi"/>
          <w:noProof/>
          <w:sz w:val="22"/>
          <w:szCs w:val="22"/>
        </w:rPr>
      </w:pPr>
      <w:ins w:id="33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"_Toc499018444"</w:instrText>
        </w:r>
        <w:r w:rsidRPr="00FC6015">
          <w:rPr>
            <w:rStyle w:val="Hyperlink"/>
            <w:noProof/>
          </w:rPr>
          <w:instrText xml:space="preserve"> </w:instrText>
        </w:r>
      </w:ins>
      <w:ins w:id="3314" w:author="Markus Brüderl" w:date="2017-11-21T08:51:00Z">
        <w:r w:rsidRPr="00FC6015">
          <w:rPr>
            <w:rStyle w:val="Hyperlink"/>
            <w:noProof/>
          </w:rPr>
        </w:r>
      </w:ins>
      <w:ins w:id="3315" w:author="Markus Brüderl" w:date="2017-11-21T08:50:00Z">
        <w:r w:rsidRPr="00FC6015">
          <w:rPr>
            <w:rStyle w:val="Hyperlink"/>
            <w:noProof/>
          </w:rPr>
          <w:fldChar w:fldCharType="separate"/>
        </w:r>
        <w:r w:rsidRPr="00FC6015">
          <w:rPr>
            <w:rStyle w:val="Hyperlink"/>
            <w:noProof/>
          </w:rPr>
          <w:t>3.16.3.2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_Toc499018444 \h </w:instrText>
        </w:r>
      </w:ins>
      <w:ins w:id="3316" w:author="Markus Brüderl" w:date="2017-11-21T08:51:00Z">
        <w:r>
          <w:rPr>
            <w:noProof/>
            <w:webHidden/>
          </w:rPr>
        </w:r>
      </w:ins>
      <w:r>
        <w:rPr>
          <w:noProof/>
          <w:webHidden/>
        </w:rPr>
        <w:fldChar w:fldCharType="separate"/>
      </w:r>
      <w:ins w:id="3317" w:author="Markus Brüderl" w:date="2017-11-21T08:51:00Z">
        <w:r>
          <w:rPr>
            <w:noProof/>
            <w:webHidden/>
          </w:rPr>
          <w:t>248</w:t>
        </w:r>
      </w:ins>
      <w:ins w:id="331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319" w:author="Markus Brüderl" w:date="2017-11-21T08:50:00Z"/>
          <w:rFonts w:eastAsiaTheme="minorEastAsia" w:cstheme="minorBidi"/>
          <w:noProof/>
          <w:sz w:val="22"/>
          <w:szCs w:val="22"/>
        </w:rPr>
      </w:pPr>
      <w:ins w:id="33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"_Toc499018445"</w:instrText>
        </w:r>
        <w:r w:rsidRPr="00FC6015">
          <w:rPr>
            <w:rStyle w:val="Hyperlink"/>
            <w:noProof/>
          </w:rPr>
          <w:instrText xml:space="preserve"> </w:instrText>
        </w:r>
      </w:ins>
      <w:ins w:id="3321" w:author="Markus Brüderl" w:date="2017-11-21T08:51:00Z">
        <w:r w:rsidRPr="00FC6015">
          <w:rPr>
            <w:rStyle w:val="Hyperlink"/>
            <w:noProof/>
          </w:rPr>
        </w:r>
      </w:ins>
      <w:ins w:id="3322" w:author="Markus Brüderl" w:date="2017-11-21T08:50:00Z">
        <w:r w:rsidRPr="00FC6015">
          <w:rPr>
            <w:rStyle w:val="Hyperlink"/>
            <w:noProof/>
          </w:rPr>
          <w:fldChar w:fldCharType="separate"/>
        </w:r>
        <w:r w:rsidRPr="00FC6015">
          <w:rPr>
            <w:rStyle w:val="Hyperlink"/>
            <w:noProof/>
          </w:rPr>
          <w:t>3.16.3.2.1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_Toc499018445 \h </w:instrText>
        </w:r>
      </w:ins>
      <w:ins w:id="3323" w:author="Markus Brüderl" w:date="2017-11-21T08:51:00Z">
        <w:r>
          <w:rPr>
            <w:noProof/>
            <w:webHidden/>
          </w:rPr>
        </w:r>
      </w:ins>
      <w:r>
        <w:rPr>
          <w:noProof/>
          <w:webHidden/>
        </w:rPr>
        <w:fldChar w:fldCharType="separate"/>
      </w:r>
      <w:ins w:id="3324" w:author="Markus Brüderl" w:date="2017-11-21T08:51:00Z">
        <w:r>
          <w:rPr>
            <w:noProof/>
            <w:webHidden/>
          </w:rPr>
          <w:t>248</w:t>
        </w:r>
      </w:ins>
      <w:ins w:id="332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326" w:author="Markus Brüderl" w:date="2017-11-21T08:50:00Z"/>
          <w:rFonts w:eastAsiaTheme="minorEastAsia" w:cstheme="minorBidi"/>
          <w:noProof/>
          <w:sz w:val="22"/>
          <w:szCs w:val="22"/>
        </w:rPr>
      </w:pPr>
      <w:ins w:id="33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"_Toc499018446"</w:instrText>
        </w:r>
        <w:r w:rsidRPr="00FC6015">
          <w:rPr>
            <w:rStyle w:val="Hyperlink"/>
            <w:noProof/>
          </w:rPr>
          <w:instrText xml:space="preserve"> </w:instrText>
        </w:r>
      </w:ins>
      <w:ins w:id="3328" w:author="Markus Brüderl" w:date="2017-11-21T08:51:00Z">
        <w:r w:rsidRPr="00FC6015">
          <w:rPr>
            <w:rStyle w:val="Hyperlink"/>
            <w:noProof/>
          </w:rPr>
        </w:r>
      </w:ins>
      <w:ins w:id="3329" w:author="Markus Brüderl" w:date="2017-11-21T08:50:00Z">
        <w:r w:rsidRPr="00FC6015">
          <w:rPr>
            <w:rStyle w:val="Hyperlink"/>
            <w:noProof/>
          </w:rPr>
          <w:fldChar w:fldCharType="separate"/>
        </w:r>
        <w:r w:rsidRPr="00FC6015">
          <w:rPr>
            <w:rStyle w:val="Hyperlink"/>
            <w:noProof/>
          </w:rPr>
          <w:t>3.16.3.2.2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_Toc499018446 \h </w:instrText>
        </w:r>
      </w:ins>
      <w:ins w:id="3330" w:author="Markus Brüderl" w:date="2017-11-21T08:51:00Z">
        <w:r>
          <w:rPr>
            <w:noProof/>
            <w:webHidden/>
          </w:rPr>
        </w:r>
      </w:ins>
      <w:r>
        <w:rPr>
          <w:noProof/>
          <w:webHidden/>
        </w:rPr>
        <w:fldChar w:fldCharType="separate"/>
      </w:r>
      <w:ins w:id="3331" w:author="Markus Brüderl" w:date="2017-11-21T08:51:00Z">
        <w:r>
          <w:rPr>
            <w:noProof/>
            <w:webHidden/>
          </w:rPr>
          <w:t>248</w:t>
        </w:r>
      </w:ins>
      <w:ins w:id="333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333" w:author="Markus Brüderl" w:date="2017-11-21T08:50:00Z"/>
          <w:rFonts w:eastAsiaTheme="minorEastAsia" w:cstheme="minorBidi"/>
          <w:noProof/>
          <w:sz w:val="22"/>
          <w:szCs w:val="22"/>
        </w:rPr>
      </w:pPr>
      <w:ins w:id="33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"_Toc499018447"</w:instrText>
        </w:r>
        <w:r w:rsidRPr="00FC6015">
          <w:rPr>
            <w:rStyle w:val="Hyperlink"/>
            <w:noProof/>
          </w:rPr>
          <w:instrText xml:space="preserve"> </w:instrText>
        </w:r>
      </w:ins>
      <w:ins w:id="3335" w:author="Markus Brüderl" w:date="2017-11-21T08:51:00Z">
        <w:r w:rsidRPr="00FC6015">
          <w:rPr>
            <w:rStyle w:val="Hyperlink"/>
            <w:noProof/>
          </w:rPr>
        </w:r>
      </w:ins>
      <w:ins w:id="3336" w:author="Markus Brüderl" w:date="2017-11-21T08:50:00Z">
        <w:r w:rsidRPr="00FC6015">
          <w:rPr>
            <w:rStyle w:val="Hyperlink"/>
            <w:noProof/>
          </w:rPr>
          <w:fldChar w:fldCharType="separate"/>
        </w:r>
        <w:r w:rsidRPr="00FC6015">
          <w:rPr>
            <w:rStyle w:val="Hyperlink"/>
            <w:noProof/>
          </w:rPr>
          <w:t>3.16.4</w:t>
        </w:r>
        <w:r>
          <w:rPr>
            <w:rFonts w:eastAsiaTheme="minorEastAsia" w:cstheme="minorBidi"/>
            <w:noProof/>
            <w:sz w:val="22"/>
            <w:szCs w:val="22"/>
          </w:rPr>
          <w:tab/>
        </w:r>
        <w:r w:rsidRPr="00FC6015">
          <w:rPr>
            <w:rStyle w:val="Hyperlink"/>
            <w:noProof/>
          </w:rPr>
          <w:t>getProfil</w:t>
        </w:r>
        <w:r>
          <w:rPr>
            <w:noProof/>
            <w:webHidden/>
          </w:rPr>
          <w:tab/>
        </w:r>
        <w:r>
          <w:rPr>
            <w:noProof/>
            <w:webHidden/>
          </w:rPr>
          <w:fldChar w:fldCharType="begin"/>
        </w:r>
        <w:r>
          <w:rPr>
            <w:noProof/>
            <w:webHidden/>
          </w:rPr>
          <w:instrText xml:space="preserve"> PAGEREF _Toc499018447 \h </w:instrText>
        </w:r>
      </w:ins>
      <w:ins w:id="3337" w:author="Markus Brüderl" w:date="2017-11-21T08:51:00Z">
        <w:r>
          <w:rPr>
            <w:noProof/>
            <w:webHidden/>
          </w:rPr>
        </w:r>
      </w:ins>
      <w:r>
        <w:rPr>
          <w:noProof/>
          <w:webHidden/>
        </w:rPr>
        <w:fldChar w:fldCharType="separate"/>
      </w:r>
      <w:ins w:id="3338" w:author="Markus Brüderl" w:date="2017-11-21T08:51:00Z">
        <w:r>
          <w:rPr>
            <w:noProof/>
            <w:webHidden/>
          </w:rPr>
          <w:t>249</w:t>
        </w:r>
      </w:ins>
      <w:ins w:id="333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340" w:author="Markus Brüderl" w:date="2017-11-21T08:50:00Z"/>
          <w:rFonts w:eastAsiaTheme="minorEastAsia" w:cstheme="minorBidi"/>
          <w:noProof/>
          <w:sz w:val="22"/>
          <w:szCs w:val="22"/>
        </w:rPr>
      </w:pPr>
      <w:ins w:id="33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"_Toc499018448"</w:instrText>
        </w:r>
        <w:r w:rsidRPr="00FC6015">
          <w:rPr>
            <w:rStyle w:val="Hyperlink"/>
            <w:noProof/>
          </w:rPr>
          <w:instrText xml:space="preserve"> </w:instrText>
        </w:r>
      </w:ins>
      <w:ins w:id="3342" w:author="Markus Brüderl" w:date="2017-11-21T08:51:00Z">
        <w:r w:rsidRPr="00FC6015">
          <w:rPr>
            <w:rStyle w:val="Hyperlink"/>
            <w:noProof/>
          </w:rPr>
        </w:r>
      </w:ins>
      <w:ins w:id="3343" w:author="Markus Brüderl" w:date="2017-11-21T08:50:00Z">
        <w:r w:rsidRPr="00FC6015">
          <w:rPr>
            <w:rStyle w:val="Hyperlink"/>
            <w:noProof/>
          </w:rPr>
          <w:fldChar w:fldCharType="separate"/>
        </w:r>
        <w:r w:rsidRPr="00FC6015">
          <w:rPr>
            <w:rStyle w:val="Hyperlink"/>
            <w:noProof/>
          </w:rPr>
          <w:t>3.16.4.1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_Toc499018448 \h </w:instrText>
        </w:r>
      </w:ins>
      <w:ins w:id="3344" w:author="Markus Brüderl" w:date="2017-11-21T08:51:00Z">
        <w:r>
          <w:rPr>
            <w:noProof/>
            <w:webHidden/>
          </w:rPr>
        </w:r>
      </w:ins>
      <w:r>
        <w:rPr>
          <w:noProof/>
          <w:webHidden/>
        </w:rPr>
        <w:fldChar w:fldCharType="separate"/>
      </w:r>
      <w:ins w:id="3345" w:author="Markus Brüderl" w:date="2017-11-21T08:51:00Z">
        <w:r>
          <w:rPr>
            <w:noProof/>
            <w:webHidden/>
          </w:rPr>
          <w:t>249</w:t>
        </w:r>
      </w:ins>
      <w:ins w:id="334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347" w:author="Markus Brüderl" w:date="2017-11-21T08:50:00Z"/>
          <w:rFonts w:eastAsiaTheme="minorEastAsia" w:cstheme="minorBidi"/>
          <w:noProof/>
          <w:sz w:val="22"/>
          <w:szCs w:val="22"/>
        </w:rPr>
      </w:pPr>
      <w:ins w:id="33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"_Toc499018449"</w:instrText>
        </w:r>
        <w:r w:rsidRPr="00FC6015">
          <w:rPr>
            <w:rStyle w:val="Hyperlink"/>
            <w:noProof/>
          </w:rPr>
          <w:instrText xml:space="preserve"> </w:instrText>
        </w:r>
      </w:ins>
      <w:ins w:id="3349" w:author="Markus Brüderl" w:date="2017-11-21T08:51:00Z">
        <w:r w:rsidRPr="00FC6015">
          <w:rPr>
            <w:rStyle w:val="Hyperlink"/>
            <w:noProof/>
          </w:rPr>
        </w:r>
      </w:ins>
      <w:ins w:id="3350" w:author="Markus Brüderl" w:date="2017-11-21T08:50:00Z">
        <w:r w:rsidRPr="00FC6015">
          <w:rPr>
            <w:rStyle w:val="Hyperlink"/>
            <w:noProof/>
          </w:rPr>
          <w:fldChar w:fldCharType="separate"/>
        </w:r>
        <w:r w:rsidRPr="00FC6015">
          <w:rPr>
            <w:rStyle w:val="Hyperlink"/>
            <w:noProof/>
          </w:rPr>
          <w:t>3.16.4.1.1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_Toc499018449 \h </w:instrText>
        </w:r>
      </w:ins>
      <w:ins w:id="3351" w:author="Markus Brüderl" w:date="2017-11-21T08:51:00Z">
        <w:r>
          <w:rPr>
            <w:noProof/>
            <w:webHidden/>
          </w:rPr>
        </w:r>
      </w:ins>
      <w:r>
        <w:rPr>
          <w:noProof/>
          <w:webHidden/>
        </w:rPr>
        <w:fldChar w:fldCharType="separate"/>
      </w:r>
      <w:ins w:id="3352" w:author="Markus Brüderl" w:date="2017-11-21T08:51:00Z">
        <w:r>
          <w:rPr>
            <w:noProof/>
            <w:webHidden/>
          </w:rPr>
          <w:t>249</w:t>
        </w:r>
      </w:ins>
      <w:ins w:id="335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354" w:author="Markus Brüderl" w:date="2017-11-21T08:50:00Z"/>
          <w:rFonts w:eastAsiaTheme="minorEastAsia" w:cstheme="minorBidi"/>
          <w:noProof/>
          <w:sz w:val="22"/>
          <w:szCs w:val="22"/>
        </w:rPr>
      </w:pPr>
      <w:ins w:id="33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"_Toc499018450"</w:instrText>
        </w:r>
        <w:r w:rsidRPr="00FC6015">
          <w:rPr>
            <w:rStyle w:val="Hyperlink"/>
            <w:noProof/>
          </w:rPr>
          <w:instrText xml:space="preserve"> </w:instrText>
        </w:r>
      </w:ins>
      <w:ins w:id="3356" w:author="Markus Brüderl" w:date="2017-11-21T08:51:00Z">
        <w:r w:rsidRPr="00FC6015">
          <w:rPr>
            <w:rStyle w:val="Hyperlink"/>
            <w:noProof/>
          </w:rPr>
        </w:r>
      </w:ins>
      <w:ins w:id="3357" w:author="Markus Brüderl" w:date="2017-11-21T08:50:00Z">
        <w:r w:rsidRPr="00FC6015">
          <w:rPr>
            <w:rStyle w:val="Hyperlink"/>
            <w:noProof/>
          </w:rPr>
          <w:fldChar w:fldCharType="separate"/>
        </w:r>
        <w:r w:rsidRPr="00FC6015">
          <w:rPr>
            <w:rStyle w:val="Hyperlink"/>
            <w:noProof/>
          </w:rPr>
          <w:t>3.16.4.1.2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_Toc499018450 \h </w:instrText>
        </w:r>
      </w:ins>
      <w:ins w:id="3358" w:author="Markus Brüderl" w:date="2017-11-21T08:51:00Z">
        <w:r>
          <w:rPr>
            <w:noProof/>
            <w:webHidden/>
          </w:rPr>
        </w:r>
      </w:ins>
      <w:r>
        <w:rPr>
          <w:noProof/>
          <w:webHidden/>
        </w:rPr>
        <w:fldChar w:fldCharType="separate"/>
      </w:r>
      <w:ins w:id="3359" w:author="Markus Brüderl" w:date="2017-11-21T08:51:00Z">
        <w:r>
          <w:rPr>
            <w:noProof/>
            <w:webHidden/>
          </w:rPr>
          <w:t>249</w:t>
        </w:r>
      </w:ins>
      <w:ins w:id="336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361" w:author="Markus Brüderl" w:date="2017-11-21T08:50:00Z"/>
          <w:rFonts w:eastAsiaTheme="minorEastAsia" w:cstheme="minorBidi"/>
          <w:noProof/>
          <w:sz w:val="22"/>
          <w:szCs w:val="22"/>
        </w:rPr>
      </w:pPr>
      <w:ins w:id="33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"_Toc499018451"</w:instrText>
        </w:r>
        <w:r w:rsidRPr="00FC6015">
          <w:rPr>
            <w:rStyle w:val="Hyperlink"/>
            <w:noProof/>
          </w:rPr>
          <w:instrText xml:space="preserve"> </w:instrText>
        </w:r>
      </w:ins>
      <w:ins w:id="3363" w:author="Markus Brüderl" w:date="2017-11-21T08:51:00Z">
        <w:r w:rsidRPr="00FC6015">
          <w:rPr>
            <w:rStyle w:val="Hyperlink"/>
            <w:noProof/>
          </w:rPr>
        </w:r>
      </w:ins>
      <w:ins w:id="3364" w:author="Markus Brüderl" w:date="2017-11-21T08:50:00Z">
        <w:r w:rsidRPr="00FC6015">
          <w:rPr>
            <w:rStyle w:val="Hyperlink"/>
            <w:noProof/>
          </w:rPr>
          <w:fldChar w:fldCharType="separate"/>
        </w:r>
        <w:r w:rsidRPr="00FC6015">
          <w:rPr>
            <w:rStyle w:val="Hyperlink"/>
            <w:noProof/>
          </w:rPr>
          <w:t>3.16.4.2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_Toc499018451 \h </w:instrText>
        </w:r>
      </w:ins>
      <w:ins w:id="3365" w:author="Markus Brüderl" w:date="2017-11-21T08:51:00Z">
        <w:r>
          <w:rPr>
            <w:noProof/>
            <w:webHidden/>
          </w:rPr>
        </w:r>
      </w:ins>
      <w:r>
        <w:rPr>
          <w:noProof/>
          <w:webHidden/>
        </w:rPr>
        <w:fldChar w:fldCharType="separate"/>
      </w:r>
      <w:ins w:id="3366" w:author="Markus Brüderl" w:date="2017-11-21T08:51:00Z">
        <w:r>
          <w:rPr>
            <w:noProof/>
            <w:webHidden/>
          </w:rPr>
          <w:t>250</w:t>
        </w:r>
      </w:ins>
      <w:ins w:id="336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368" w:author="Markus Brüderl" w:date="2017-11-21T08:50:00Z"/>
          <w:rFonts w:eastAsiaTheme="minorEastAsia" w:cstheme="minorBidi"/>
          <w:noProof/>
          <w:sz w:val="22"/>
          <w:szCs w:val="22"/>
        </w:rPr>
      </w:pPr>
      <w:ins w:id="33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"_Toc499018452"</w:instrText>
        </w:r>
        <w:r w:rsidRPr="00FC6015">
          <w:rPr>
            <w:rStyle w:val="Hyperlink"/>
            <w:noProof/>
          </w:rPr>
          <w:instrText xml:space="preserve"> </w:instrText>
        </w:r>
      </w:ins>
      <w:ins w:id="3370" w:author="Markus Brüderl" w:date="2017-11-21T08:51:00Z">
        <w:r w:rsidRPr="00FC6015">
          <w:rPr>
            <w:rStyle w:val="Hyperlink"/>
            <w:noProof/>
          </w:rPr>
        </w:r>
      </w:ins>
      <w:ins w:id="3371" w:author="Markus Brüderl" w:date="2017-11-21T08:50:00Z">
        <w:r w:rsidRPr="00FC6015">
          <w:rPr>
            <w:rStyle w:val="Hyperlink"/>
            <w:noProof/>
          </w:rPr>
          <w:fldChar w:fldCharType="separate"/>
        </w:r>
        <w:r w:rsidRPr="00FC6015">
          <w:rPr>
            <w:rStyle w:val="Hyperlink"/>
            <w:noProof/>
          </w:rPr>
          <w:t>3.16.4.2.1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_Toc499018452 \h </w:instrText>
        </w:r>
      </w:ins>
      <w:ins w:id="3372" w:author="Markus Brüderl" w:date="2017-11-21T08:51:00Z">
        <w:r>
          <w:rPr>
            <w:noProof/>
            <w:webHidden/>
          </w:rPr>
        </w:r>
      </w:ins>
      <w:r>
        <w:rPr>
          <w:noProof/>
          <w:webHidden/>
        </w:rPr>
        <w:fldChar w:fldCharType="separate"/>
      </w:r>
      <w:ins w:id="3373" w:author="Markus Brüderl" w:date="2017-11-21T08:51:00Z">
        <w:r>
          <w:rPr>
            <w:noProof/>
            <w:webHidden/>
          </w:rPr>
          <w:t>250</w:t>
        </w:r>
      </w:ins>
      <w:ins w:id="337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375" w:author="Markus Brüderl" w:date="2017-11-21T08:50:00Z"/>
          <w:rFonts w:eastAsiaTheme="minorEastAsia" w:cstheme="minorBidi"/>
          <w:noProof/>
          <w:sz w:val="22"/>
          <w:szCs w:val="22"/>
        </w:rPr>
      </w:pPr>
      <w:ins w:id="33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"_Toc499018453"</w:instrText>
        </w:r>
        <w:r w:rsidRPr="00FC6015">
          <w:rPr>
            <w:rStyle w:val="Hyperlink"/>
            <w:noProof/>
          </w:rPr>
          <w:instrText xml:space="preserve"> </w:instrText>
        </w:r>
      </w:ins>
      <w:ins w:id="3377" w:author="Markus Brüderl" w:date="2017-11-21T08:51:00Z">
        <w:r w:rsidRPr="00FC6015">
          <w:rPr>
            <w:rStyle w:val="Hyperlink"/>
            <w:noProof/>
          </w:rPr>
        </w:r>
      </w:ins>
      <w:ins w:id="3378" w:author="Markus Brüderl" w:date="2017-11-21T08:50:00Z">
        <w:r w:rsidRPr="00FC6015">
          <w:rPr>
            <w:rStyle w:val="Hyperlink"/>
            <w:noProof/>
          </w:rPr>
          <w:fldChar w:fldCharType="separate"/>
        </w:r>
        <w:r w:rsidRPr="00FC6015">
          <w:rPr>
            <w:rStyle w:val="Hyperlink"/>
            <w:noProof/>
          </w:rPr>
          <w:t>3.16.4.2.2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_Toc499018453 \h </w:instrText>
        </w:r>
      </w:ins>
      <w:ins w:id="3379" w:author="Markus Brüderl" w:date="2017-11-21T08:51:00Z">
        <w:r>
          <w:rPr>
            <w:noProof/>
            <w:webHidden/>
          </w:rPr>
        </w:r>
      </w:ins>
      <w:r>
        <w:rPr>
          <w:noProof/>
          <w:webHidden/>
        </w:rPr>
        <w:fldChar w:fldCharType="separate"/>
      </w:r>
      <w:ins w:id="3380" w:author="Markus Brüderl" w:date="2017-11-21T08:51:00Z">
        <w:r>
          <w:rPr>
            <w:noProof/>
            <w:webHidden/>
          </w:rPr>
          <w:t>250</w:t>
        </w:r>
      </w:ins>
      <w:ins w:id="3381"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382" w:author="Markus Brüderl" w:date="2017-11-21T08:50:00Z"/>
          <w:rFonts w:eastAsiaTheme="minorEastAsia" w:cstheme="minorBidi"/>
          <w:noProof/>
          <w:sz w:val="22"/>
          <w:szCs w:val="22"/>
        </w:rPr>
      </w:pPr>
      <w:ins w:id="33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"_Toc499018454"</w:instrText>
        </w:r>
        <w:r w:rsidRPr="00FC6015">
          <w:rPr>
            <w:rStyle w:val="Hyperlink"/>
            <w:noProof/>
          </w:rPr>
          <w:instrText xml:space="preserve"> </w:instrText>
        </w:r>
      </w:ins>
      <w:ins w:id="3384" w:author="Markus Brüderl" w:date="2017-11-21T08:51:00Z">
        <w:r w:rsidRPr="00FC6015">
          <w:rPr>
            <w:rStyle w:val="Hyperlink"/>
            <w:noProof/>
          </w:rPr>
        </w:r>
      </w:ins>
      <w:ins w:id="3385" w:author="Markus Brüderl" w:date="2017-11-21T08:50:00Z">
        <w:r w:rsidRPr="00FC6015">
          <w:rPr>
            <w:rStyle w:val="Hyperlink"/>
            <w:noProof/>
          </w:rPr>
          <w:fldChar w:fldCharType="separate"/>
        </w:r>
        <w:r w:rsidRPr="00FC6015">
          <w:rPr>
            <w:rStyle w:val="Hyperlink"/>
            <w:noProof/>
          </w:rPr>
          <w:t>3.16.5</w:t>
        </w:r>
        <w:r>
          <w:rPr>
            <w:rFonts w:eastAsiaTheme="minorEastAsia" w:cstheme="minorBidi"/>
            <w:noProof/>
            <w:sz w:val="22"/>
            <w:szCs w:val="22"/>
          </w:rPr>
          <w:tab/>
        </w:r>
        <w:r w:rsidRPr="00FC6015">
          <w:rPr>
            <w:rStyle w:val="Hyperlink"/>
            <w:noProof/>
          </w:rPr>
          <w:t>listAvailableAlerts</w:t>
        </w:r>
        <w:r>
          <w:rPr>
            <w:noProof/>
            <w:webHidden/>
          </w:rPr>
          <w:tab/>
        </w:r>
        <w:r>
          <w:rPr>
            <w:noProof/>
            <w:webHidden/>
          </w:rPr>
          <w:fldChar w:fldCharType="begin"/>
        </w:r>
        <w:r>
          <w:rPr>
            <w:noProof/>
            <w:webHidden/>
          </w:rPr>
          <w:instrText xml:space="preserve"> PAGEREF _Toc499018454 \h </w:instrText>
        </w:r>
      </w:ins>
      <w:ins w:id="3386" w:author="Markus Brüderl" w:date="2017-11-21T08:51:00Z">
        <w:r>
          <w:rPr>
            <w:noProof/>
            <w:webHidden/>
          </w:rPr>
        </w:r>
      </w:ins>
      <w:r>
        <w:rPr>
          <w:noProof/>
          <w:webHidden/>
        </w:rPr>
        <w:fldChar w:fldCharType="separate"/>
      </w:r>
      <w:ins w:id="3387" w:author="Markus Brüderl" w:date="2017-11-21T08:51:00Z">
        <w:r>
          <w:rPr>
            <w:noProof/>
            <w:webHidden/>
          </w:rPr>
          <w:t>250</w:t>
        </w:r>
      </w:ins>
      <w:ins w:id="338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389" w:author="Markus Brüderl" w:date="2017-11-21T08:50:00Z"/>
          <w:rFonts w:eastAsiaTheme="minorEastAsia" w:cstheme="minorBidi"/>
          <w:noProof/>
          <w:sz w:val="22"/>
          <w:szCs w:val="22"/>
        </w:rPr>
      </w:pPr>
      <w:ins w:id="33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"_Toc499018455"</w:instrText>
        </w:r>
        <w:r w:rsidRPr="00FC6015">
          <w:rPr>
            <w:rStyle w:val="Hyperlink"/>
            <w:noProof/>
          </w:rPr>
          <w:instrText xml:space="preserve"> </w:instrText>
        </w:r>
      </w:ins>
      <w:ins w:id="3391" w:author="Markus Brüderl" w:date="2017-11-21T08:51:00Z">
        <w:r w:rsidRPr="00FC6015">
          <w:rPr>
            <w:rStyle w:val="Hyperlink"/>
            <w:noProof/>
          </w:rPr>
        </w:r>
      </w:ins>
      <w:ins w:id="3392" w:author="Markus Brüderl" w:date="2017-11-21T08:50:00Z">
        <w:r w:rsidRPr="00FC6015">
          <w:rPr>
            <w:rStyle w:val="Hyperlink"/>
            <w:noProof/>
          </w:rPr>
          <w:fldChar w:fldCharType="separate"/>
        </w:r>
        <w:r w:rsidRPr="00FC6015">
          <w:rPr>
            <w:rStyle w:val="Hyperlink"/>
            <w:noProof/>
          </w:rPr>
          <w:t>3.16.5.1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_Toc499018455 \h </w:instrText>
        </w:r>
      </w:ins>
      <w:ins w:id="3393" w:author="Markus Brüderl" w:date="2017-11-21T08:51:00Z">
        <w:r>
          <w:rPr>
            <w:noProof/>
            <w:webHidden/>
          </w:rPr>
        </w:r>
      </w:ins>
      <w:r>
        <w:rPr>
          <w:noProof/>
          <w:webHidden/>
        </w:rPr>
        <w:fldChar w:fldCharType="separate"/>
      </w:r>
      <w:ins w:id="3394" w:author="Markus Brüderl" w:date="2017-11-21T08:51:00Z">
        <w:r>
          <w:rPr>
            <w:noProof/>
            <w:webHidden/>
          </w:rPr>
          <w:t>250</w:t>
        </w:r>
      </w:ins>
      <w:ins w:id="339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396" w:author="Markus Brüderl" w:date="2017-11-21T08:50:00Z"/>
          <w:rFonts w:eastAsiaTheme="minorEastAsia" w:cstheme="minorBidi"/>
          <w:noProof/>
          <w:sz w:val="22"/>
          <w:szCs w:val="22"/>
        </w:rPr>
      </w:pPr>
      <w:ins w:id="33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"_Toc499018456"</w:instrText>
        </w:r>
        <w:r w:rsidRPr="00FC6015">
          <w:rPr>
            <w:rStyle w:val="Hyperlink"/>
            <w:noProof/>
          </w:rPr>
          <w:instrText xml:space="preserve"> </w:instrText>
        </w:r>
      </w:ins>
      <w:ins w:id="3398" w:author="Markus Brüderl" w:date="2017-11-21T08:51:00Z">
        <w:r w:rsidRPr="00FC6015">
          <w:rPr>
            <w:rStyle w:val="Hyperlink"/>
            <w:noProof/>
          </w:rPr>
        </w:r>
      </w:ins>
      <w:ins w:id="3399" w:author="Markus Brüderl" w:date="2017-11-21T08:50:00Z">
        <w:r w:rsidRPr="00FC6015">
          <w:rPr>
            <w:rStyle w:val="Hyperlink"/>
            <w:noProof/>
          </w:rPr>
          <w:fldChar w:fldCharType="separate"/>
        </w:r>
        <w:r w:rsidRPr="00FC6015">
          <w:rPr>
            <w:rStyle w:val="Hyperlink"/>
            <w:noProof/>
          </w:rPr>
          <w:t>3.16.5.1.1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_Toc499018456 \h </w:instrText>
        </w:r>
      </w:ins>
      <w:ins w:id="3400" w:author="Markus Brüderl" w:date="2017-11-21T08:51:00Z">
        <w:r>
          <w:rPr>
            <w:noProof/>
            <w:webHidden/>
          </w:rPr>
        </w:r>
      </w:ins>
      <w:r>
        <w:rPr>
          <w:noProof/>
          <w:webHidden/>
        </w:rPr>
        <w:fldChar w:fldCharType="separate"/>
      </w:r>
      <w:ins w:id="3401" w:author="Markus Brüderl" w:date="2017-11-21T08:51:00Z">
        <w:r>
          <w:rPr>
            <w:noProof/>
            <w:webHidden/>
          </w:rPr>
          <w:t>251</w:t>
        </w:r>
      </w:ins>
      <w:ins w:id="340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403" w:author="Markus Brüderl" w:date="2017-11-21T08:50:00Z"/>
          <w:rFonts w:eastAsiaTheme="minorEastAsia" w:cstheme="minorBidi"/>
          <w:noProof/>
          <w:sz w:val="22"/>
          <w:szCs w:val="22"/>
        </w:rPr>
      </w:pPr>
      <w:ins w:id="34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"_Toc499018457"</w:instrText>
        </w:r>
        <w:r w:rsidRPr="00FC6015">
          <w:rPr>
            <w:rStyle w:val="Hyperlink"/>
            <w:noProof/>
          </w:rPr>
          <w:instrText xml:space="preserve"> </w:instrText>
        </w:r>
      </w:ins>
      <w:ins w:id="3405" w:author="Markus Brüderl" w:date="2017-11-21T08:51:00Z">
        <w:r w:rsidRPr="00FC6015">
          <w:rPr>
            <w:rStyle w:val="Hyperlink"/>
            <w:noProof/>
          </w:rPr>
        </w:r>
      </w:ins>
      <w:ins w:id="3406" w:author="Markus Brüderl" w:date="2017-11-21T08:50:00Z">
        <w:r w:rsidRPr="00FC6015">
          <w:rPr>
            <w:rStyle w:val="Hyperlink"/>
            <w:noProof/>
          </w:rPr>
          <w:fldChar w:fldCharType="separate"/>
        </w:r>
        <w:r w:rsidRPr="00FC6015">
          <w:rPr>
            <w:rStyle w:val="Hyperlink"/>
            <w:noProof/>
          </w:rPr>
          <w:t>3.16.5.1.2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_Toc499018457 \h </w:instrText>
        </w:r>
      </w:ins>
      <w:ins w:id="3407" w:author="Markus Brüderl" w:date="2017-11-21T08:51:00Z">
        <w:r>
          <w:rPr>
            <w:noProof/>
            <w:webHidden/>
          </w:rPr>
        </w:r>
      </w:ins>
      <w:r>
        <w:rPr>
          <w:noProof/>
          <w:webHidden/>
        </w:rPr>
        <w:fldChar w:fldCharType="separate"/>
      </w:r>
      <w:ins w:id="3408" w:author="Markus Brüderl" w:date="2017-11-21T08:51:00Z">
        <w:r>
          <w:rPr>
            <w:noProof/>
            <w:webHidden/>
          </w:rPr>
          <w:t>251</w:t>
        </w:r>
      </w:ins>
      <w:ins w:id="340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410" w:author="Markus Brüderl" w:date="2017-11-21T08:50:00Z"/>
          <w:rFonts w:eastAsiaTheme="minorEastAsia" w:cstheme="minorBidi"/>
          <w:noProof/>
          <w:sz w:val="22"/>
          <w:szCs w:val="22"/>
        </w:rPr>
      </w:pPr>
      <w:ins w:id="34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"_Toc499018458"</w:instrText>
        </w:r>
        <w:r w:rsidRPr="00FC6015">
          <w:rPr>
            <w:rStyle w:val="Hyperlink"/>
            <w:noProof/>
          </w:rPr>
          <w:instrText xml:space="preserve"> </w:instrText>
        </w:r>
      </w:ins>
      <w:ins w:id="3412" w:author="Markus Brüderl" w:date="2017-11-21T08:51:00Z">
        <w:r w:rsidRPr="00FC6015">
          <w:rPr>
            <w:rStyle w:val="Hyperlink"/>
            <w:noProof/>
          </w:rPr>
        </w:r>
      </w:ins>
      <w:ins w:id="3413" w:author="Markus Brüderl" w:date="2017-11-21T08:50:00Z">
        <w:r w:rsidRPr="00FC6015">
          <w:rPr>
            <w:rStyle w:val="Hyperlink"/>
            <w:noProof/>
          </w:rPr>
          <w:fldChar w:fldCharType="separate"/>
        </w:r>
        <w:r w:rsidRPr="00FC6015">
          <w:rPr>
            <w:rStyle w:val="Hyperlink"/>
            <w:noProof/>
          </w:rPr>
          <w:t>3.16.5.2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_Toc499018458 \h </w:instrText>
        </w:r>
      </w:ins>
      <w:ins w:id="3414" w:author="Markus Brüderl" w:date="2017-11-21T08:51:00Z">
        <w:r>
          <w:rPr>
            <w:noProof/>
            <w:webHidden/>
          </w:rPr>
        </w:r>
      </w:ins>
      <w:r>
        <w:rPr>
          <w:noProof/>
          <w:webHidden/>
        </w:rPr>
        <w:fldChar w:fldCharType="separate"/>
      </w:r>
      <w:ins w:id="3415" w:author="Markus Brüderl" w:date="2017-11-21T08:51:00Z">
        <w:r>
          <w:rPr>
            <w:noProof/>
            <w:webHidden/>
          </w:rPr>
          <w:t>251</w:t>
        </w:r>
      </w:ins>
      <w:ins w:id="341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417" w:author="Markus Brüderl" w:date="2017-11-21T08:50:00Z"/>
          <w:rFonts w:eastAsiaTheme="minorEastAsia" w:cstheme="minorBidi"/>
          <w:noProof/>
          <w:sz w:val="22"/>
          <w:szCs w:val="22"/>
        </w:rPr>
      </w:pPr>
      <w:ins w:id="34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"_Toc499018459"</w:instrText>
        </w:r>
        <w:r w:rsidRPr="00FC6015">
          <w:rPr>
            <w:rStyle w:val="Hyperlink"/>
            <w:noProof/>
          </w:rPr>
          <w:instrText xml:space="preserve"> </w:instrText>
        </w:r>
      </w:ins>
      <w:ins w:id="3419" w:author="Markus Brüderl" w:date="2017-11-21T08:51:00Z">
        <w:r w:rsidRPr="00FC6015">
          <w:rPr>
            <w:rStyle w:val="Hyperlink"/>
            <w:noProof/>
          </w:rPr>
        </w:r>
      </w:ins>
      <w:ins w:id="3420" w:author="Markus Brüderl" w:date="2017-11-21T08:50:00Z">
        <w:r w:rsidRPr="00FC6015">
          <w:rPr>
            <w:rStyle w:val="Hyperlink"/>
            <w:noProof/>
          </w:rPr>
          <w:fldChar w:fldCharType="separate"/>
        </w:r>
        <w:r w:rsidRPr="00FC6015">
          <w:rPr>
            <w:rStyle w:val="Hyperlink"/>
            <w:noProof/>
          </w:rPr>
          <w:t>3.16.5.2.1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_Toc499018459 \h </w:instrText>
        </w:r>
      </w:ins>
      <w:ins w:id="3421" w:author="Markus Brüderl" w:date="2017-11-21T08:51:00Z">
        <w:r>
          <w:rPr>
            <w:noProof/>
            <w:webHidden/>
          </w:rPr>
        </w:r>
      </w:ins>
      <w:r>
        <w:rPr>
          <w:noProof/>
          <w:webHidden/>
        </w:rPr>
        <w:fldChar w:fldCharType="separate"/>
      </w:r>
      <w:ins w:id="3422" w:author="Markus Brüderl" w:date="2017-11-21T08:51:00Z">
        <w:r>
          <w:rPr>
            <w:noProof/>
            <w:webHidden/>
          </w:rPr>
          <w:t>251</w:t>
        </w:r>
      </w:ins>
      <w:ins w:id="342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424" w:author="Markus Brüderl" w:date="2017-11-21T08:50:00Z"/>
          <w:rFonts w:eastAsiaTheme="minorEastAsia" w:cstheme="minorBidi"/>
          <w:noProof/>
          <w:sz w:val="22"/>
          <w:szCs w:val="22"/>
        </w:rPr>
      </w:pPr>
      <w:ins w:id="34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"_Toc499018460"</w:instrText>
        </w:r>
        <w:r w:rsidRPr="00FC6015">
          <w:rPr>
            <w:rStyle w:val="Hyperlink"/>
            <w:noProof/>
          </w:rPr>
          <w:instrText xml:space="preserve"> </w:instrText>
        </w:r>
      </w:ins>
      <w:ins w:id="3426" w:author="Markus Brüderl" w:date="2017-11-21T08:51:00Z">
        <w:r w:rsidRPr="00FC6015">
          <w:rPr>
            <w:rStyle w:val="Hyperlink"/>
            <w:noProof/>
          </w:rPr>
        </w:r>
      </w:ins>
      <w:ins w:id="3427" w:author="Markus Brüderl" w:date="2017-11-21T08:50:00Z">
        <w:r w:rsidRPr="00FC6015">
          <w:rPr>
            <w:rStyle w:val="Hyperlink"/>
            <w:noProof/>
          </w:rPr>
          <w:fldChar w:fldCharType="separate"/>
        </w:r>
        <w:r w:rsidRPr="00FC6015">
          <w:rPr>
            <w:rStyle w:val="Hyperlink"/>
            <w:noProof/>
          </w:rPr>
          <w:t>3.16.5.2.2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_Toc499018460 \h </w:instrText>
        </w:r>
      </w:ins>
      <w:ins w:id="3428" w:author="Markus Brüderl" w:date="2017-11-21T08:51:00Z">
        <w:r>
          <w:rPr>
            <w:noProof/>
            <w:webHidden/>
          </w:rPr>
        </w:r>
      </w:ins>
      <w:r>
        <w:rPr>
          <w:noProof/>
          <w:webHidden/>
        </w:rPr>
        <w:fldChar w:fldCharType="separate"/>
      </w:r>
      <w:ins w:id="3429" w:author="Markus Brüderl" w:date="2017-11-21T08:51:00Z">
        <w:r>
          <w:rPr>
            <w:noProof/>
            <w:webHidden/>
          </w:rPr>
          <w:t>251</w:t>
        </w:r>
      </w:ins>
      <w:ins w:id="3430"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431" w:author="Markus Brüderl" w:date="2017-11-21T08:50:00Z"/>
          <w:rFonts w:eastAsiaTheme="minorEastAsia" w:cstheme="minorBidi"/>
          <w:noProof/>
          <w:sz w:val="22"/>
          <w:szCs w:val="22"/>
        </w:rPr>
      </w:pPr>
      <w:ins w:id="34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"_Toc499018461"</w:instrText>
        </w:r>
        <w:r w:rsidRPr="00FC6015">
          <w:rPr>
            <w:rStyle w:val="Hyperlink"/>
            <w:noProof/>
          </w:rPr>
          <w:instrText xml:space="preserve"> </w:instrText>
        </w:r>
      </w:ins>
      <w:ins w:id="3433" w:author="Markus Brüderl" w:date="2017-11-21T08:51:00Z">
        <w:r w:rsidRPr="00FC6015">
          <w:rPr>
            <w:rStyle w:val="Hyperlink"/>
            <w:noProof/>
          </w:rPr>
        </w:r>
      </w:ins>
      <w:ins w:id="3434" w:author="Markus Brüderl" w:date="2017-11-21T08:50:00Z">
        <w:r w:rsidRPr="00FC6015">
          <w:rPr>
            <w:rStyle w:val="Hyperlink"/>
            <w:noProof/>
          </w:rPr>
          <w:fldChar w:fldCharType="separate"/>
        </w:r>
        <w:r w:rsidRPr="00FC6015">
          <w:rPr>
            <w:rStyle w:val="Hyperlink"/>
            <w:noProof/>
          </w:rPr>
          <w:t>3.16.6</w:t>
        </w:r>
        <w:r>
          <w:rPr>
            <w:rFonts w:eastAsiaTheme="minorEastAsia" w:cstheme="minorBidi"/>
            <w:noProof/>
            <w:sz w:val="22"/>
            <w:szCs w:val="22"/>
          </w:rPr>
          <w:tab/>
        </w:r>
        <w:r w:rsidRPr="00FC6015">
          <w:rPr>
            <w:rStyle w:val="Hyperlink"/>
            <w:noProof/>
          </w:rPr>
          <w:t>listAvailableBrands</w:t>
        </w:r>
        <w:r>
          <w:rPr>
            <w:noProof/>
            <w:webHidden/>
          </w:rPr>
          <w:tab/>
        </w:r>
        <w:r>
          <w:rPr>
            <w:noProof/>
            <w:webHidden/>
          </w:rPr>
          <w:fldChar w:fldCharType="begin"/>
        </w:r>
        <w:r>
          <w:rPr>
            <w:noProof/>
            <w:webHidden/>
          </w:rPr>
          <w:instrText xml:space="preserve"> PAGEREF _Toc499018461 \h </w:instrText>
        </w:r>
      </w:ins>
      <w:ins w:id="3435" w:author="Markus Brüderl" w:date="2017-11-21T08:51:00Z">
        <w:r>
          <w:rPr>
            <w:noProof/>
            <w:webHidden/>
          </w:rPr>
        </w:r>
      </w:ins>
      <w:r>
        <w:rPr>
          <w:noProof/>
          <w:webHidden/>
        </w:rPr>
        <w:fldChar w:fldCharType="separate"/>
      </w:r>
      <w:ins w:id="3436" w:author="Markus Brüderl" w:date="2017-11-21T08:51:00Z">
        <w:r>
          <w:rPr>
            <w:noProof/>
            <w:webHidden/>
          </w:rPr>
          <w:t>251</w:t>
        </w:r>
      </w:ins>
      <w:ins w:id="343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438" w:author="Markus Brüderl" w:date="2017-11-21T08:50:00Z"/>
          <w:rFonts w:eastAsiaTheme="minorEastAsia" w:cstheme="minorBidi"/>
          <w:noProof/>
          <w:sz w:val="22"/>
          <w:szCs w:val="22"/>
        </w:rPr>
      </w:pPr>
      <w:ins w:id="34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"_Toc499018462"</w:instrText>
        </w:r>
        <w:r w:rsidRPr="00FC6015">
          <w:rPr>
            <w:rStyle w:val="Hyperlink"/>
            <w:noProof/>
          </w:rPr>
          <w:instrText xml:space="preserve"> </w:instrText>
        </w:r>
      </w:ins>
      <w:ins w:id="3440" w:author="Markus Brüderl" w:date="2017-11-21T08:51:00Z">
        <w:r w:rsidRPr="00FC6015">
          <w:rPr>
            <w:rStyle w:val="Hyperlink"/>
            <w:noProof/>
          </w:rPr>
        </w:r>
      </w:ins>
      <w:ins w:id="3441" w:author="Markus Brüderl" w:date="2017-11-21T08:50:00Z">
        <w:r w:rsidRPr="00FC6015">
          <w:rPr>
            <w:rStyle w:val="Hyperlink"/>
            <w:noProof/>
          </w:rPr>
          <w:fldChar w:fldCharType="separate"/>
        </w:r>
        <w:r w:rsidRPr="00FC6015">
          <w:rPr>
            <w:rStyle w:val="Hyperlink"/>
            <w:noProof/>
          </w:rPr>
          <w:t>3.16.6.1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_Toc499018462 \h </w:instrText>
        </w:r>
      </w:ins>
      <w:ins w:id="3442" w:author="Markus Brüderl" w:date="2017-11-21T08:51:00Z">
        <w:r>
          <w:rPr>
            <w:noProof/>
            <w:webHidden/>
          </w:rPr>
        </w:r>
      </w:ins>
      <w:r>
        <w:rPr>
          <w:noProof/>
          <w:webHidden/>
        </w:rPr>
        <w:fldChar w:fldCharType="separate"/>
      </w:r>
      <w:ins w:id="3443" w:author="Markus Brüderl" w:date="2017-11-21T08:51:00Z">
        <w:r>
          <w:rPr>
            <w:noProof/>
            <w:webHidden/>
          </w:rPr>
          <w:t>251</w:t>
        </w:r>
      </w:ins>
      <w:ins w:id="344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445" w:author="Markus Brüderl" w:date="2017-11-21T08:50:00Z"/>
          <w:rFonts w:eastAsiaTheme="minorEastAsia" w:cstheme="minorBidi"/>
          <w:noProof/>
          <w:sz w:val="22"/>
          <w:szCs w:val="22"/>
        </w:rPr>
      </w:pPr>
      <w:ins w:id="34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"_Toc499018463"</w:instrText>
        </w:r>
        <w:r w:rsidRPr="00FC6015">
          <w:rPr>
            <w:rStyle w:val="Hyperlink"/>
            <w:noProof/>
          </w:rPr>
          <w:instrText xml:space="preserve"> </w:instrText>
        </w:r>
      </w:ins>
      <w:ins w:id="3447" w:author="Markus Brüderl" w:date="2017-11-21T08:51:00Z">
        <w:r w:rsidRPr="00FC6015">
          <w:rPr>
            <w:rStyle w:val="Hyperlink"/>
            <w:noProof/>
          </w:rPr>
        </w:r>
      </w:ins>
      <w:ins w:id="3448" w:author="Markus Brüderl" w:date="2017-11-21T08:50:00Z">
        <w:r w:rsidRPr="00FC6015">
          <w:rPr>
            <w:rStyle w:val="Hyperlink"/>
            <w:noProof/>
          </w:rPr>
          <w:fldChar w:fldCharType="separate"/>
        </w:r>
        <w:r w:rsidRPr="00FC6015">
          <w:rPr>
            <w:rStyle w:val="Hyperlink"/>
            <w:noProof/>
          </w:rPr>
          <w:t>3.16.6.1.1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_Toc499018463 \h </w:instrText>
        </w:r>
      </w:ins>
      <w:ins w:id="3449" w:author="Markus Brüderl" w:date="2017-11-21T08:51:00Z">
        <w:r>
          <w:rPr>
            <w:noProof/>
            <w:webHidden/>
          </w:rPr>
        </w:r>
      </w:ins>
      <w:r>
        <w:rPr>
          <w:noProof/>
          <w:webHidden/>
        </w:rPr>
        <w:fldChar w:fldCharType="separate"/>
      </w:r>
      <w:ins w:id="3450" w:author="Markus Brüderl" w:date="2017-11-21T08:51:00Z">
        <w:r>
          <w:rPr>
            <w:noProof/>
            <w:webHidden/>
          </w:rPr>
          <w:t>252</w:t>
        </w:r>
      </w:ins>
      <w:ins w:id="345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452" w:author="Markus Brüderl" w:date="2017-11-21T08:50:00Z"/>
          <w:rFonts w:eastAsiaTheme="minorEastAsia" w:cstheme="minorBidi"/>
          <w:noProof/>
          <w:sz w:val="22"/>
          <w:szCs w:val="22"/>
        </w:rPr>
      </w:pPr>
      <w:ins w:id="34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"_Toc499018464"</w:instrText>
        </w:r>
        <w:r w:rsidRPr="00FC6015">
          <w:rPr>
            <w:rStyle w:val="Hyperlink"/>
            <w:noProof/>
          </w:rPr>
          <w:instrText xml:space="preserve"> </w:instrText>
        </w:r>
      </w:ins>
      <w:ins w:id="3454" w:author="Markus Brüderl" w:date="2017-11-21T08:51:00Z">
        <w:r w:rsidRPr="00FC6015">
          <w:rPr>
            <w:rStyle w:val="Hyperlink"/>
            <w:noProof/>
          </w:rPr>
        </w:r>
      </w:ins>
      <w:ins w:id="3455" w:author="Markus Brüderl" w:date="2017-11-21T08:50:00Z">
        <w:r w:rsidRPr="00FC6015">
          <w:rPr>
            <w:rStyle w:val="Hyperlink"/>
            <w:noProof/>
          </w:rPr>
          <w:fldChar w:fldCharType="separate"/>
        </w:r>
        <w:r w:rsidRPr="00FC6015">
          <w:rPr>
            <w:rStyle w:val="Hyperlink"/>
            <w:noProof/>
          </w:rPr>
          <w:t>3.16.6.1.2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_Toc499018464 \h </w:instrText>
        </w:r>
      </w:ins>
      <w:ins w:id="3456" w:author="Markus Brüderl" w:date="2017-11-21T08:51:00Z">
        <w:r>
          <w:rPr>
            <w:noProof/>
            <w:webHidden/>
          </w:rPr>
        </w:r>
      </w:ins>
      <w:r>
        <w:rPr>
          <w:noProof/>
          <w:webHidden/>
        </w:rPr>
        <w:fldChar w:fldCharType="separate"/>
      </w:r>
      <w:ins w:id="3457" w:author="Markus Brüderl" w:date="2017-11-21T08:51:00Z">
        <w:r>
          <w:rPr>
            <w:noProof/>
            <w:webHidden/>
          </w:rPr>
          <w:t>252</w:t>
        </w:r>
      </w:ins>
      <w:ins w:id="345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459" w:author="Markus Brüderl" w:date="2017-11-21T08:50:00Z"/>
          <w:rFonts w:eastAsiaTheme="minorEastAsia" w:cstheme="minorBidi"/>
          <w:noProof/>
          <w:sz w:val="22"/>
          <w:szCs w:val="22"/>
        </w:rPr>
      </w:pPr>
      <w:ins w:id="34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"_Toc499018465"</w:instrText>
        </w:r>
        <w:r w:rsidRPr="00FC6015">
          <w:rPr>
            <w:rStyle w:val="Hyperlink"/>
            <w:noProof/>
          </w:rPr>
          <w:instrText xml:space="preserve"> </w:instrText>
        </w:r>
      </w:ins>
      <w:ins w:id="3461" w:author="Markus Brüderl" w:date="2017-11-21T08:51:00Z">
        <w:r w:rsidRPr="00FC6015">
          <w:rPr>
            <w:rStyle w:val="Hyperlink"/>
            <w:noProof/>
          </w:rPr>
        </w:r>
      </w:ins>
      <w:ins w:id="3462" w:author="Markus Brüderl" w:date="2017-11-21T08:50:00Z">
        <w:r w:rsidRPr="00FC6015">
          <w:rPr>
            <w:rStyle w:val="Hyperlink"/>
            <w:noProof/>
          </w:rPr>
          <w:fldChar w:fldCharType="separate"/>
        </w:r>
        <w:r w:rsidRPr="00FC6015">
          <w:rPr>
            <w:rStyle w:val="Hyperlink"/>
            <w:noProof/>
          </w:rPr>
          <w:t>3.16.6.2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_Toc499018465 \h </w:instrText>
        </w:r>
      </w:ins>
      <w:ins w:id="3463" w:author="Markus Brüderl" w:date="2017-11-21T08:51:00Z">
        <w:r>
          <w:rPr>
            <w:noProof/>
            <w:webHidden/>
          </w:rPr>
        </w:r>
      </w:ins>
      <w:r>
        <w:rPr>
          <w:noProof/>
          <w:webHidden/>
        </w:rPr>
        <w:fldChar w:fldCharType="separate"/>
      </w:r>
      <w:ins w:id="3464" w:author="Markus Brüderl" w:date="2017-11-21T08:51:00Z">
        <w:r>
          <w:rPr>
            <w:noProof/>
            <w:webHidden/>
          </w:rPr>
          <w:t>252</w:t>
        </w:r>
      </w:ins>
      <w:ins w:id="346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466" w:author="Markus Brüderl" w:date="2017-11-21T08:50:00Z"/>
          <w:rFonts w:eastAsiaTheme="minorEastAsia" w:cstheme="minorBidi"/>
          <w:noProof/>
          <w:sz w:val="22"/>
          <w:szCs w:val="22"/>
        </w:rPr>
      </w:pPr>
      <w:ins w:id="34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"_Toc499018466"</w:instrText>
        </w:r>
        <w:r w:rsidRPr="00FC6015">
          <w:rPr>
            <w:rStyle w:val="Hyperlink"/>
            <w:noProof/>
          </w:rPr>
          <w:instrText xml:space="preserve"> </w:instrText>
        </w:r>
      </w:ins>
      <w:ins w:id="3468" w:author="Markus Brüderl" w:date="2017-11-21T08:51:00Z">
        <w:r w:rsidRPr="00FC6015">
          <w:rPr>
            <w:rStyle w:val="Hyperlink"/>
            <w:noProof/>
          </w:rPr>
        </w:r>
      </w:ins>
      <w:ins w:id="3469" w:author="Markus Brüderl" w:date="2017-11-21T08:50:00Z">
        <w:r w:rsidRPr="00FC6015">
          <w:rPr>
            <w:rStyle w:val="Hyperlink"/>
            <w:noProof/>
          </w:rPr>
          <w:fldChar w:fldCharType="separate"/>
        </w:r>
        <w:r w:rsidRPr="00FC6015">
          <w:rPr>
            <w:rStyle w:val="Hyperlink"/>
            <w:noProof/>
          </w:rPr>
          <w:t>3.16.6.2.1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_Toc499018466 \h </w:instrText>
        </w:r>
      </w:ins>
      <w:ins w:id="3470" w:author="Markus Brüderl" w:date="2017-11-21T08:51:00Z">
        <w:r>
          <w:rPr>
            <w:noProof/>
            <w:webHidden/>
          </w:rPr>
        </w:r>
      </w:ins>
      <w:r>
        <w:rPr>
          <w:noProof/>
          <w:webHidden/>
        </w:rPr>
        <w:fldChar w:fldCharType="separate"/>
      </w:r>
      <w:ins w:id="3471" w:author="Markus Brüderl" w:date="2017-11-21T08:51:00Z">
        <w:r>
          <w:rPr>
            <w:noProof/>
            <w:webHidden/>
          </w:rPr>
          <w:t>252</w:t>
        </w:r>
      </w:ins>
      <w:ins w:id="347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473" w:author="Markus Brüderl" w:date="2017-11-21T08:50:00Z"/>
          <w:rFonts w:eastAsiaTheme="minorEastAsia" w:cstheme="minorBidi"/>
          <w:noProof/>
          <w:sz w:val="22"/>
          <w:szCs w:val="22"/>
        </w:rPr>
      </w:pPr>
      <w:ins w:id="34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"_Toc499018467"</w:instrText>
        </w:r>
        <w:r w:rsidRPr="00FC6015">
          <w:rPr>
            <w:rStyle w:val="Hyperlink"/>
            <w:noProof/>
          </w:rPr>
          <w:instrText xml:space="preserve"> </w:instrText>
        </w:r>
      </w:ins>
      <w:ins w:id="3475" w:author="Markus Brüderl" w:date="2017-11-21T08:51:00Z">
        <w:r w:rsidRPr="00FC6015">
          <w:rPr>
            <w:rStyle w:val="Hyperlink"/>
            <w:noProof/>
          </w:rPr>
        </w:r>
      </w:ins>
      <w:ins w:id="3476" w:author="Markus Brüderl" w:date="2017-11-21T08:50:00Z">
        <w:r w:rsidRPr="00FC6015">
          <w:rPr>
            <w:rStyle w:val="Hyperlink"/>
            <w:noProof/>
          </w:rPr>
          <w:fldChar w:fldCharType="separate"/>
        </w:r>
        <w:r w:rsidRPr="00FC6015">
          <w:rPr>
            <w:rStyle w:val="Hyperlink"/>
            <w:noProof/>
          </w:rPr>
          <w:t>3.16.6.2.2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_Toc499018467 \h </w:instrText>
        </w:r>
      </w:ins>
      <w:ins w:id="3477" w:author="Markus Brüderl" w:date="2017-11-21T08:51:00Z">
        <w:r>
          <w:rPr>
            <w:noProof/>
            <w:webHidden/>
          </w:rPr>
        </w:r>
      </w:ins>
      <w:r>
        <w:rPr>
          <w:noProof/>
          <w:webHidden/>
        </w:rPr>
        <w:fldChar w:fldCharType="separate"/>
      </w:r>
      <w:ins w:id="3478" w:author="Markus Brüderl" w:date="2017-11-21T08:51:00Z">
        <w:r>
          <w:rPr>
            <w:noProof/>
            <w:webHidden/>
          </w:rPr>
          <w:t>252</w:t>
        </w:r>
      </w:ins>
      <w:ins w:id="3479"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480" w:author="Markus Brüderl" w:date="2017-11-21T08:50:00Z"/>
          <w:rFonts w:eastAsiaTheme="minorEastAsia" w:cstheme="minorBidi"/>
          <w:noProof/>
          <w:sz w:val="22"/>
          <w:szCs w:val="22"/>
        </w:rPr>
      </w:pPr>
      <w:ins w:id="34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"_Toc499018468"</w:instrText>
        </w:r>
        <w:r w:rsidRPr="00FC6015">
          <w:rPr>
            <w:rStyle w:val="Hyperlink"/>
            <w:noProof/>
          </w:rPr>
          <w:instrText xml:space="preserve"> </w:instrText>
        </w:r>
      </w:ins>
      <w:ins w:id="3482" w:author="Markus Brüderl" w:date="2017-11-21T08:51:00Z">
        <w:r w:rsidRPr="00FC6015">
          <w:rPr>
            <w:rStyle w:val="Hyperlink"/>
            <w:noProof/>
          </w:rPr>
        </w:r>
      </w:ins>
      <w:ins w:id="3483" w:author="Markus Brüderl" w:date="2017-11-21T08:50:00Z">
        <w:r w:rsidRPr="00FC6015">
          <w:rPr>
            <w:rStyle w:val="Hyperlink"/>
            <w:noProof/>
          </w:rPr>
          <w:fldChar w:fldCharType="separate"/>
        </w:r>
        <w:r w:rsidRPr="00FC6015">
          <w:rPr>
            <w:rStyle w:val="Hyperlink"/>
            <w:noProof/>
          </w:rPr>
          <w:t>3.16.7</w:t>
        </w:r>
        <w:r>
          <w:rPr>
            <w:rFonts w:eastAsiaTheme="minorEastAsia" w:cstheme="minorBidi"/>
            <w:noProof/>
            <w:sz w:val="22"/>
            <w:szCs w:val="22"/>
          </w:rPr>
          <w:tab/>
        </w:r>
        <w:r w:rsidRPr="00FC6015">
          <w:rPr>
            <w:rStyle w:val="Hyperlink"/>
            <w:noProof/>
          </w:rPr>
          <w:t>listAvailableChannels</w:t>
        </w:r>
        <w:r>
          <w:rPr>
            <w:noProof/>
            <w:webHidden/>
          </w:rPr>
          <w:tab/>
        </w:r>
        <w:r>
          <w:rPr>
            <w:noProof/>
            <w:webHidden/>
          </w:rPr>
          <w:fldChar w:fldCharType="begin"/>
        </w:r>
        <w:r>
          <w:rPr>
            <w:noProof/>
            <w:webHidden/>
          </w:rPr>
          <w:instrText xml:space="preserve"> PAGEREF _Toc499018468 \h </w:instrText>
        </w:r>
      </w:ins>
      <w:ins w:id="3484" w:author="Markus Brüderl" w:date="2017-11-21T08:51:00Z">
        <w:r>
          <w:rPr>
            <w:noProof/>
            <w:webHidden/>
          </w:rPr>
        </w:r>
      </w:ins>
      <w:r>
        <w:rPr>
          <w:noProof/>
          <w:webHidden/>
        </w:rPr>
        <w:fldChar w:fldCharType="separate"/>
      </w:r>
      <w:ins w:id="3485" w:author="Markus Brüderl" w:date="2017-11-21T08:51:00Z">
        <w:r>
          <w:rPr>
            <w:noProof/>
            <w:webHidden/>
          </w:rPr>
          <w:t>252</w:t>
        </w:r>
      </w:ins>
      <w:ins w:id="348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487" w:author="Markus Brüderl" w:date="2017-11-21T08:50:00Z"/>
          <w:rFonts w:eastAsiaTheme="minorEastAsia" w:cstheme="minorBidi"/>
          <w:noProof/>
          <w:sz w:val="22"/>
          <w:szCs w:val="22"/>
        </w:rPr>
      </w:pPr>
      <w:ins w:id="34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"_Toc499018469"</w:instrText>
        </w:r>
        <w:r w:rsidRPr="00FC6015">
          <w:rPr>
            <w:rStyle w:val="Hyperlink"/>
            <w:noProof/>
          </w:rPr>
          <w:instrText xml:space="preserve"> </w:instrText>
        </w:r>
      </w:ins>
      <w:ins w:id="3489" w:author="Markus Brüderl" w:date="2017-11-21T08:51:00Z">
        <w:r w:rsidRPr="00FC6015">
          <w:rPr>
            <w:rStyle w:val="Hyperlink"/>
            <w:noProof/>
          </w:rPr>
        </w:r>
      </w:ins>
      <w:ins w:id="3490" w:author="Markus Brüderl" w:date="2017-11-21T08:50:00Z">
        <w:r w:rsidRPr="00FC6015">
          <w:rPr>
            <w:rStyle w:val="Hyperlink"/>
            <w:noProof/>
          </w:rPr>
          <w:fldChar w:fldCharType="separate"/>
        </w:r>
        <w:r w:rsidRPr="00FC6015">
          <w:rPr>
            <w:rStyle w:val="Hyperlink"/>
            <w:noProof/>
          </w:rPr>
          <w:t>3.16.7.1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_Toc499018469 \h </w:instrText>
        </w:r>
      </w:ins>
      <w:ins w:id="3491" w:author="Markus Brüderl" w:date="2017-11-21T08:51:00Z">
        <w:r>
          <w:rPr>
            <w:noProof/>
            <w:webHidden/>
          </w:rPr>
        </w:r>
      </w:ins>
      <w:r>
        <w:rPr>
          <w:noProof/>
          <w:webHidden/>
        </w:rPr>
        <w:fldChar w:fldCharType="separate"/>
      </w:r>
      <w:ins w:id="3492" w:author="Markus Brüderl" w:date="2017-11-21T08:51:00Z">
        <w:r>
          <w:rPr>
            <w:noProof/>
            <w:webHidden/>
          </w:rPr>
          <w:t>252</w:t>
        </w:r>
      </w:ins>
      <w:ins w:id="349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494" w:author="Markus Brüderl" w:date="2017-11-21T08:50:00Z"/>
          <w:rFonts w:eastAsiaTheme="minorEastAsia" w:cstheme="minorBidi"/>
          <w:noProof/>
          <w:sz w:val="22"/>
          <w:szCs w:val="22"/>
        </w:rPr>
      </w:pPr>
      <w:ins w:id="34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"_Toc499018470"</w:instrText>
        </w:r>
        <w:r w:rsidRPr="00FC6015">
          <w:rPr>
            <w:rStyle w:val="Hyperlink"/>
            <w:noProof/>
          </w:rPr>
          <w:instrText xml:space="preserve"> </w:instrText>
        </w:r>
      </w:ins>
      <w:ins w:id="3496" w:author="Markus Brüderl" w:date="2017-11-21T08:51:00Z">
        <w:r w:rsidRPr="00FC6015">
          <w:rPr>
            <w:rStyle w:val="Hyperlink"/>
            <w:noProof/>
          </w:rPr>
        </w:r>
      </w:ins>
      <w:ins w:id="3497" w:author="Markus Brüderl" w:date="2017-11-21T08:50:00Z">
        <w:r w:rsidRPr="00FC6015">
          <w:rPr>
            <w:rStyle w:val="Hyperlink"/>
            <w:noProof/>
          </w:rPr>
          <w:fldChar w:fldCharType="separate"/>
        </w:r>
        <w:r w:rsidRPr="00FC6015">
          <w:rPr>
            <w:rStyle w:val="Hyperlink"/>
            <w:noProof/>
          </w:rPr>
          <w:t>3.16.7.1.1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_Toc499018470 \h </w:instrText>
        </w:r>
      </w:ins>
      <w:ins w:id="3498" w:author="Markus Brüderl" w:date="2017-11-21T08:51:00Z">
        <w:r>
          <w:rPr>
            <w:noProof/>
            <w:webHidden/>
          </w:rPr>
        </w:r>
      </w:ins>
      <w:r>
        <w:rPr>
          <w:noProof/>
          <w:webHidden/>
        </w:rPr>
        <w:fldChar w:fldCharType="separate"/>
      </w:r>
      <w:ins w:id="3499" w:author="Markus Brüderl" w:date="2017-11-21T08:51:00Z">
        <w:r>
          <w:rPr>
            <w:noProof/>
            <w:webHidden/>
          </w:rPr>
          <w:t>253</w:t>
        </w:r>
      </w:ins>
      <w:ins w:id="350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01" w:author="Markus Brüderl" w:date="2017-11-21T08:50:00Z"/>
          <w:rFonts w:eastAsiaTheme="minorEastAsia" w:cstheme="minorBidi"/>
          <w:noProof/>
          <w:sz w:val="22"/>
          <w:szCs w:val="22"/>
        </w:rPr>
      </w:pPr>
      <w:ins w:id="35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"_Toc499018471"</w:instrText>
        </w:r>
        <w:r w:rsidRPr="00FC6015">
          <w:rPr>
            <w:rStyle w:val="Hyperlink"/>
            <w:noProof/>
          </w:rPr>
          <w:instrText xml:space="preserve"> </w:instrText>
        </w:r>
      </w:ins>
      <w:ins w:id="3503" w:author="Markus Brüderl" w:date="2017-11-21T08:51:00Z">
        <w:r w:rsidRPr="00FC6015">
          <w:rPr>
            <w:rStyle w:val="Hyperlink"/>
            <w:noProof/>
          </w:rPr>
        </w:r>
      </w:ins>
      <w:ins w:id="3504" w:author="Markus Brüderl" w:date="2017-11-21T08:50:00Z">
        <w:r w:rsidRPr="00FC6015">
          <w:rPr>
            <w:rStyle w:val="Hyperlink"/>
            <w:noProof/>
          </w:rPr>
          <w:fldChar w:fldCharType="separate"/>
        </w:r>
        <w:r w:rsidRPr="00FC6015">
          <w:rPr>
            <w:rStyle w:val="Hyperlink"/>
            <w:noProof/>
          </w:rPr>
          <w:t>3.16.7.1.2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_Toc499018471 \h </w:instrText>
        </w:r>
      </w:ins>
      <w:ins w:id="3505" w:author="Markus Brüderl" w:date="2017-11-21T08:51:00Z">
        <w:r>
          <w:rPr>
            <w:noProof/>
            <w:webHidden/>
          </w:rPr>
        </w:r>
      </w:ins>
      <w:r>
        <w:rPr>
          <w:noProof/>
          <w:webHidden/>
        </w:rPr>
        <w:fldChar w:fldCharType="separate"/>
      </w:r>
      <w:ins w:id="3506" w:author="Markus Brüderl" w:date="2017-11-21T08:51:00Z">
        <w:r>
          <w:rPr>
            <w:noProof/>
            <w:webHidden/>
          </w:rPr>
          <w:t>253</w:t>
        </w:r>
      </w:ins>
      <w:ins w:id="350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508" w:author="Markus Brüderl" w:date="2017-11-21T08:50:00Z"/>
          <w:rFonts w:eastAsiaTheme="minorEastAsia" w:cstheme="minorBidi"/>
          <w:noProof/>
          <w:sz w:val="22"/>
          <w:szCs w:val="22"/>
        </w:rPr>
      </w:pPr>
      <w:ins w:id="35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"_Toc499018472"</w:instrText>
        </w:r>
        <w:r w:rsidRPr="00FC6015">
          <w:rPr>
            <w:rStyle w:val="Hyperlink"/>
            <w:noProof/>
          </w:rPr>
          <w:instrText xml:space="preserve"> </w:instrText>
        </w:r>
      </w:ins>
      <w:ins w:id="3510" w:author="Markus Brüderl" w:date="2017-11-21T08:51:00Z">
        <w:r w:rsidRPr="00FC6015">
          <w:rPr>
            <w:rStyle w:val="Hyperlink"/>
            <w:noProof/>
          </w:rPr>
        </w:r>
      </w:ins>
      <w:ins w:id="3511" w:author="Markus Brüderl" w:date="2017-11-21T08:50:00Z">
        <w:r w:rsidRPr="00FC6015">
          <w:rPr>
            <w:rStyle w:val="Hyperlink"/>
            <w:noProof/>
          </w:rPr>
          <w:fldChar w:fldCharType="separate"/>
        </w:r>
        <w:r w:rsidRPr="00FC6015">
          <w:rPr>
            <w:rStyle w:val="Hyperlink"/>
            <w:noProof/>
          </w:rPr>
          <w:t>3.16.7.2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_Toc499018472 \h </w:instrText>
        </w:r>
      </w:ins>
      <w:ins w:id="3512" w:author="Markus Brüderl" w:date="2017-11-21T08:51:00Z">
        <w:r>
          <w:rPr>
            <w:noProof/>
            <w:webHidden/>
          </w:rPr>
        </w:r>
      </w:ins>
      <w:r>
        <w:rPr>
          <w:noProof/>
          <w:webHidden/>
        </w:rPr>
        <w:fldChar w:fldCharType="separate"/>
      </w:r>
      <w:ins w:id="3513" w:author="Markus Brüderl" w:date="2017-11-21T08:51:00Z">
        <w:r>
          <w:rPr>
            <w:noProof/>
            <w:webHidden/>
          </w:rPr>
          <w:t>253</w:t>
        </w:r>
      </w:ins>
      <w:ins w:id="351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15" w:author="Markus Brüderl" w:date="2017-11-21T08:50:00Z"/>
          <w:rFonts w:eastAsiaTheme="minorEastAsia" w:cstheme="minorBidi"/>
          <w:noProof/>
          <w:sz w:val="22"/>
          <w:szCs w:val="22"/>
        </w:rPr>
      </w:pPr>
      <w:ins w:id="35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"_Toc499018473"</w:instrText>
        </w:r>
        <w:r w:rsidRPr="00FC6015">
          <w:rPr>
            <w:rStyle w:val="Hyperlink"/>
            <w:noProof/>
          </w:rPr>
          <w:instrText xml:space="preserve"> </w:instrText>
        </w:r>
      </w:ins>
      <w:ins w:id="3517" w:author="Markus Brüderl" w:date="2017-11-21T08:51:00Z">
        <w:r w:rsidRPr="00FC6015">
          <w:rPr>
            <w:rStyle w:val="Hyperlink"/>
            <w:noProof/>
          </w:rPr>
        </w:r>
      </w:ins>
      <w:ins w:id="3518" w:author="Markus Brüderl" w:date="2017-11-21T08:50:00Z">
        <w:r w:rsidRPr="00FC6015">
          <w:rPr>
            <w:rStyle w:val="Hyperlink"/>
            <w:noProof/>
          </w:rPr>
          <w:fldChar w:fldCharType="separate"/>
        </w:r>
        <w:r w:rsidRPr="00FC6015">
          <w:rPr>
            <w:rStyle w:val="Hyperlink"/>
            <w:noProof/>
          </w:rPr>
          <w:t>3.16.7.2.1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_Toc499018473 \h </w:instrText>
        </w:r>
      </w:ins>
      <w:ins w:id="3519" w:author="Markus Brüderl" w:date="2017-11-21T08:51:00Z">
        <w:r>
          <w:rPr>
            <w:noProof/>
            <w:webHidden/>
          </w:rPr>
        </w:r>
      </w:ins>
      <w:r>
        <w:rPr>
          <w:noProof/>
          <w:webHidden/>
        </w:rPr>
        <w:fldChar w:fldCharType="separate"/>
      </w:r>
      <w:ins w:id="3520" w:author="Markus Brüderl" w:date="2017-11-21T08:51:00Z">
        <w:r>
          <w:rPr>
            <w:noProof/>
            <w:webHidden/>
          </w:rPr>
          <w:t>253</w:t>
        </w:r>
      </w:ins>
      <w:ins w:id="352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22" w:author="Markus Brüderl" w:date="2017-11-21T08:50:00Z"/>
          <w:rFonts w:eastAsiaTheme="minorEastAsia" w:cstheme="minorBidi"/>
          <w:noProof/>
          <w:sz w:val="22"/>
          <w:szCs w:val="22"/>
        </w:rPr>
      </w:pPr>
      <w:ins w:id="35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"_Toc499018474"</w:instrText>
        </w:r>
        <w:r w:rsidRPr="00FC6015">
          <w:rPr>
            <w:rStyle w:val="Hyperlink"/>
            <w:noProof/>
          </w:rPr>
          <w:instrText xml:space="preserve"> </w:instrText>
        </w:r>
      </w:ins>
      <w:ins w:id="3524" w:author="Markus Brüderl" w:date="2017-11-21T08:51:00Z">
        <w:r w:rsidRPr="00FC6015">
          <w:rPr>
            <w:rStyle w:val="Hyperlink"/>
            <w:noProof/>
          </w:rPr>
        </w:r>
      </w:ins>
      <w:ins w:id="3525" w:author="Markus Brüderl" w:date="2017-11-21T08:50:00Z">
        <w:r w:rsidRPr="00FC6015">
          <w:rPr>
            <w:rStyle w:val="Hyperlink"/>
            <w:noProof/>
          </w:rPr>
          <w:fldChar w:fldCharType="separate"/>
        </w:r>
        <w:r w:rsidRPr="00FC6015">
          <w:rPr>
            <w:rStyle w:val="Hyperlink"/>
            <w:noProof/>
          </w:rPr>
          <w:t>3.16.7.2.2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_Toc499018474 \h </w:instrText>
        </w:r>
      </w:ins>
      <w:ins w:id="3526" w:author="Markus Brüderl" w:date="2017-11-21T08:51:00Z">
        <w:r>
          <w:rPr>
            <w:noProof/>
            <w:webHidden/>
          </w:rPr>
        </w:r>
      </w:ins>
      <w:r>
        <w:rPr>
          <w:noProof/>
          <w:webHidden/>
        </w:rPr>
        <w:fldChar w:fldCharType="separate"/>
      </w:r>
      <w:ins w:id="3527" w:author="Markus Brüderl" w:date="2017-11-21T08:51:00Z">
        <w:r>
          <w:rPr>
            <w:noProof/>
            <w:webHidden/>
          </w:rPr>
          <w:t>253</w:t>
        </w:r>
      </w:ins>
      <w:ins w:id="3528"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529" w:author="Markus Brüderl" w:date="2017-11-21T08:50:00Z"/>
          <w:rFonts w:eastAsiaTheme="minorEastAsia" w:cstheme="minorBidi"/>
          <w:noProof/>
          <w:sz w:val="22"/>
          <w:szCs w:val="22"/>
        </w:rPr>
      </w:pPr>
      <w:ins w:id="35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"_Toc499018475"</w:instrText>
        </w:r>
        <w:r w:rsidRPr="00FC6015">
          <w:rPr>
            <w:rStyle w:val="Hyperlink"/>
            <w:noProof/>
          </w:rPr>
          <w:instrText xml:space="preserve"> </w:instrText>
        </w:r>
      </w:ins>
      <w:ins w:id="3531" w:author="Markus Brüderl" w:date="2017-11-21T08:51:00Z">
        <w:r w:rsidRPr="00FC6015">
          <w:rPr>
            <w:rStyle w:val="Hyperlink"/>
            <w:noProof/>
          </w:rPr>
        </w:r>
      </w:ins>
      <w:ins w:id="3532" w:author="Markus Brüderl" w:date="2017-11-21T08:50:00Z">
        <w:r w:rsidRPr="00FC6015">
          <w:rPr>
            <w:rStyle w:val="Hyperlink"/>
            <w:noProof/>
          </w:rPr>
          <w:fldChar w:fldCharType="separate"/>
        </w:r>
        <w:r w:rsidRPr="00FC6015">
          <w:rPr>
            <w:rStyle w:val="Hyperlink"/>
            <w:noProof/>
          </w:rPr>
          <w:t>3.16.8</w:t>
        </w:r>
        <w:r>
          <w:rPr>
            <w:rFonts w:eastAsiaTheme="minorEastAsia" w:cstheme="minorBidi"/>
            <w:noProof/>
            <w:sz w:val="22"/>
            <w:szCs w:val="22"/>
          </w:rPr>
          <w:tab/>
        </w:r>
        <w:r w:rsidRPr="00FC6015">
          <w:rPr>
            <w:rStyle w:val="Hyperlink"/>
            <w:noProof/>
          </w:rPr>
          <w:t>listAvailableNews</w:t>
        </w:r>
        <w:r>
          <w:rPr>
            <w:noProof/>
            <w:webHidden/>
          </w:rPr>
          <w:tab/>
        </w:r>
        <w:r>
          <w:rPr>
            <w:noProof/>
            <w:webHidden/>
          </w:rPr>
          <w:fldChar w:fldCharType="begin"/>
        </w:r>
        <w:r>
          <w:rPr>
            <w:noProof/>
            <w:webHidden/>
          </w:rPr>
          <w:instrText xml:space="preserve"> PAGEREF _Toc499018475 \h </w:instrText>
        </w:r>
      </w:ins>
      <w:ins w:id="3533" w:author="Markus Brüderl" w:date="2017-11-21T08:51:00Z">
        <w:r>
          <w:rPr>
            <w:noProof/>
            <w:webHidden/>
          </w:rPr>
        </w:r>
      </w:ins>
      <w:r>
        <w:rPr>
          <w:noProof/>
          <w:webHidden/>
        </w:rPr>
        <w:fldChar w:fldCharType="separate"/>
      </w:r>
      <w:ins w:id="3534" w:author="Markus Brüderl" w:date="2017-11-21T08:51:00Z">
        <w:r>
          <w:rPr>
            <w:noProof/>
            <w:webHidden/>
          </w:rPr>
          <w:t>253</w:t>
        </w:r>
      </w:ins>
      <w:ins w:id="3535"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536" w:author="Markus Brüderl" w:date="2017-11-21T08:50:00Z"/>
          <w:rFonts w:eastAsiaTheme="minorEastAsia" w:cstheme="minorBidi"/>
          <w:noProof/>
          <w:sz w:val="22"/>
          <w:szCs w:val="22"/>
        </w:rPr>
      </w:pPr>
      <w:ins w:id="35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"_Toc499018476"</w:instrText>
        </w:r>
        <w:r w:rsidRPr="00FC6015">
          <w:rPr>
            <w:rStyle w:val="Hyperlink"/>
            <w:noProof/>
          </w:rPr>
          <w:instrText xml:space="preserve"> </w:instrText>
        </w:r>
      </w:ins>
      <w:ins w:id="3538" w:author="Markus Brüderl" w:date="2017-11-21T08:51:00Z">
        <w:r w:rsidRPr="00FC6015">
          <w:rPr>
            <w:rStyle w:val="Hyperlink"/>
            <w:noProof/>
          </w:rPr>
        </w:r>
      </w:ins>
      <w:ins w:id="3539" w:author="Markus Brüderl" w:date="2017-11-21T08:50:00Z">
        <w:r w:rsidRPr="00FC6015">
          <w:rPr>
            <w:rStyle w:val="Hyperlink"/>
            <w:noProof/>
          </w:rPr>
          <w:fldChar w:fldCharType="separate"/>
        </w:r>
        <w:r w:rsidRPr="00FC6015">
          <w:rPr>
            <w:rStyle w:val="Hyperlink"/>
            <w:noProof/>
          </w:rPr>
          <w:t>3.16.8.1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_Toc499018476 \h </w:instrText>
        </w:r>
      </w:ins>
      <w:ins w:id="3540" w:author="Markus Brüderl" w:date="2017-11-21T08:51:00Z">
        <w:r>
          <w:rPr>
            <w:noProof/>
            <w:webHidden/>
          </w:rPr>
        </w:r>
      </w:ins>
      <w:r>
        <w:rPr>
          <w:noProof/>
          <w:webHidden/>
        </w:rPr>
        <w:fldChar w:fldCharType="separate"/>
      </w:r>
      <w:ins w:id="3541" w:author="Markus Brüderl" w:date="2017-11-21T08:51:00Z">
        <w:r>
          <w:rPr>
            <w:noProof/>
            <w:webHidden/>
          </w:rPr>
          <w:t>253</w:t>
        </w:r>
      </w:ins>
      <w:ins w:id="354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43" w:author="Markus Brüderl" w:date="2017-11-21T08:50:00Z"/>
          <w:rFonts w:eastAsiaTheme="minorEastAsia" w:cstheme="minorBidi"/>
          <w:noProof/>
          <w:sz w:val="22"/>
          <w:szCs w:val="22"/>
        </w:rPr>
      </w:pPr>
      <w:ins w:id="35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"_Toc499018477"</w:instrText>
        </w:r>
        <w:r w:rsidRPr="00FC6015">
          <w:rPr>
            <w:rStyle w:val="Hyperlink"/>
            <w:noProof/>
          </w:rPr>
          <w:instrText xml:space="preserve"> </w:instrText>
        </w:r>
      </w:ins>
      <w:ins w:id="3545" w:author="Markus Brüderl" w:date="2017-11-21T08:51:00Z">
        <w:r w:rsidRPr="00FC6015">
          <w:rPr>
            <w:rStyle w:val="Hyperlink"/>
            <w:noProof/>
          </w:rPr>
        </w:r>
      </w:ins>
      <w:ins w:id="3546" w:author="Markus Brüderl" w:date="2017-11-21T08:50:00Z">
        <w:r w:rsidRPr="00FC6015">
          <w:rPr>
            <w:rStyle w:val="Hyperlink"/>
            <w:noProof/>
          </w:rPr>
          <w:fldChar w:fldCharType="separate"/>
        </w:r>
        <w:r w:rsidRPr="00FC6015">
          <w:rPr>
            <w:rStyle w:val="Hyperlink"/>
            <w:noProof/>
          </w:rPr>
          <w:t>3.16.8.1.1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_Toc499018477 \h </w:instrText>
        </w:r>
      </w:ins>
      <w:ins w:id="3547" w:author="Markus Brüderl" w:date="2017-11-21T08:51:00Z">
        <w:r>
          <w:rPr>
            <w:noProof/>
            <w:webHidden/>
          </w:rPr>
        </w:r>
      </w:ins>
      <w:r>
        <w:rPr>
          <w:noProof/>
          <w:webHidden/>
        </w:rPr>
        <w:fldChar w:fldCharType="separate"/>
      </w:r>
      <w:ins w:id="3548" w:author="Markus Brüderl" w:date="2017-11-21T08:51:00Z">
        <w:r>
          <w:rPr>
            <w:noProof/>
            <w:webHidden/>
          </w:rPr>
          <w:t>253</w:t>
        </w:r>
      </w:ins>
      <w:ins w:id="354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50" w:author="Markus Brüderl" w:date="2017-11-21T08:50:00Z"/>
          <w:rFonts w:eastAsiaTheme="minorEastAsia" w:cstheme="minorBidi"/>
          <w:noProof/>
          <w:sz w:val="22"/>
          <w:szCs w:val="22"/>
        </w:rPr>
      </w:pPr>
      <w:ins w:id="35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"_Toc499018478"</w:instrText>
        </w:r>
        <w:r w:rsidRPr="00FC6015">
          <w:rPr>
            <w:rStyle w:val="Hyperlink"/>
            <w:noProof/>
          </w:rPr>
          <w:instrText xml:space="preserve"> </w:instrText>
        </w:r>
      </w:ins>
      <w:ins w:id="3552" w:author="Markus Brüderl" w:date="2017-11-21T08:51:00Z">
        <w:r w:rsidRPr="00FC6015">
          <w:rPr>
            <w:rStyle w:val="Hyperlink"/>
            <w:noProof/>
          </w:rPr>
        </w:r>
      </w:ins>
      <w:ins w:id="3553" w:author="Markus Brüderl" w:date="2017-11-21T08:50:00Z">
        <w:r w:rsidRPr="00FC6015">
          <w:rPr>
            <w:rStyle w:val="Hyperlink"/>
            <w:noProof/>
          </w:rPr>
          <w:fldChar w:fldCharType="separate"/>
        </w:r>
        <w:r w:rsidRPr="00FC6015">
          <w:rPr>
            <w:rStyle w:val="Hyperlink"/>
            <w:noProof/>
          </w:rPr>
          <w:t>3.16.8.1.2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_Toc499018478 \h </w:instrText>
        </w:r>
      </w:ins>
      <w:ins w:id="3554" w:author="Markus Brüderl" w:date="2017-11-21T08:51:00Z">
        <w:r>
          <w:rPr>
            <w:noProof/>
            <w:webHidden/>
          </w:rPr>
        </w:r>
      </w:ins>
      <w:r>
        <w:rPr>
          <w:noProof/>
          <w:webHidden/>
        </w:rPr>
        <w:fldChar w:fldCharType="separate"/>
      </w:r>
      <w:ins w:id="3555" w:author="Markus Brüderl" w:date="2017-11-21T08:51:00Z">
        <w:r>
          <w:rPr>
            <w:noProof/>
            <w:webHidden/>
          </w:rPr>
          <w:t>254</w:t>
        </w:r>
      </w:ins>
      <w:ins w:id="355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557" w:author="Markus Brüderl" w:date="2017-11-21T08:50:00Z"/>
          <w:rFonts w:eastAsiaTheme="minorEastAsia" w:cstheme="minorBidi"/>
          <w:noProof/>
          <w:sz w:val="22"/>
          <w:szCs w:val="22"/>
        </w:rPr>
      </w:pPr>
      <w:ins w:id="35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"_Toc499018479"</w:instrText>
        </w:r>
        <w:r w:rsidRPr="00FC6015">
          <w:rPr>
            <w:rStyle w:val="Hyperlink"/>
            <w:noProof/>
          </w:rPr>
          <w:instrText xml:space="preserve"> </w:instrText>
        </w:r>
      </w:ins>
      <w:ins w:id="3559" w:author="Markus Brüderl" w:date="2017-11-21T08:51:00Z">
        <w:r w:rsidRPr="00FC6015">
          <w:rPr>
            <w:rStyle w:val="Hyperlink"/>
            <w:noProof/>
          </w:rPr>
        </w:r>
      </w:ins>
      <w:ins w:id="3560" w:author="Markus Brüderl" w:date="2017-11-21T08:50:00Z">
        <w:r w:rsidRPr="00FC6015">
          <w:rPr>
            <w:rStyle w:val="Hyperlink"/>
            <w:noProof/>
          </w:rPr>
          <w:fldChar w:fldCharType="separate"/>
        </w:r>
        <w:r w:rsidRPr="00FC6015">
          <w:rPr>
            <w:rStyle w:val="Hyperlink"/>
            <w:noProof/>
          </w:rPr>
          <w:t>3.16.8.2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_Toc499018479 \h </w:instrText>
        </w:r>
      </w:ins>
      <w:ins w:id="3561" w:author="Markus Brüderl" w:date="2017-11-21T08:51:00Z">
        <w:r>
          <w:rPr>
            <w:noProof/>
            <w:webHidden/>
          </w:rPr>
        </w:r>
      </w:ins>
      <w:r>
        <w:rPr>
          <w:noProof/>
          <w:webHidden/>
        </w:rPr>
        <w:fldChar w:fldCharType="separate"/>
      </w:r>
      <w:ins w:id="3562" w:author="Markus Brüderl" w:date="2017-11-21T08:51:00Z">
        <w:r>
          <w:rPr>
            <w:noProof/>
            <w:webHidden/>
          </w:rPr>
          <w:t>254</w:t>
        </w:r>
      </w:ins>
      <w:ins w:id="356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64" w:author="Markus Brüderl" w:date="2017-11-21T08:50:00Z"/>
          <w:rFonts w:eastAsiaTheme="minorEastAsia" w:cstheme="minorBidi"/>
          <w:noProof/>
          <w:sz w:val="22"/>
          <w:szCs w:val="22"/>
        </w:rPr>
      </w:pPr>
      <w:ins w:id="35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"_Toc499018480"</w:instrText>
        </w:r>
        <w:r w:rsidRPr="00FC6015">
          <w:rPr>
            <w:rStyle w:val="Hyperlink"/>
            <w:noProof/>
          </w:rPr>
          <w:instrText xml:space="preserve"> </w:instrText>
        </w:r>
      </w:ins>
      <w:ins w:id="3566" w:author="Markus Brüderl" w:date="2017-11-21T08:51:00Z">
        <w:r w:rsidRPr="00FC6015">
          <w:rPr>
            <w:rStyle w:val="Hyperlink"/>
            <w:noProof/>
          </w:rPr>
        </w:r>
      </w:ins>
      <w:ins w:id="3567" w:author="Markus Brüderl" w:date="2017-11-21T08:50:00Z">
        <w:r w:rsidRPr="00FC6015">
          <w:rPr>
            <w:rStyle w:val="Hyperlink"/>
            <w:noProof/>
          </w:rPr>
          <w:fldChar w:fldCharType="separate"/>
        </w:r>
        <w:r w:rsidRPr="00FC6015">
          <w:rPr>
            <w:rStyle w:val="Hyperlink"/>
            <w:noProof/>
          </w:rPr>
          <w:t>3.16.8.2.1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_Toc499018480 \h </w:instrText>
        </w:r>
      </w:ins>
      <w:ins w:id="3568" w:author="Markus Brüderl" w:date="2017-11-21T08:51:00Z">
        <w:r>
          <w:rPr>
            <w:noProof/>
            <w:webHidden/>
          </w:rPr>
        </w:r>
      </w:ins>
      <w:r>
        <w:rPr>
          <w:noProof/>
          <w:webHidden/>
        </w:rPr>
        <w:fldChar w:fldCharType="separate"/>
      </w:r>
      <w:ins w:id="3569" w:author="Markus Brüderl" w:date="2017-11-21T08:51:00Z">
        <w:r>
          <w:rPr>
            <w:noProof/>
            <w:webHidden/>
          </w:rPr>
          <w:t>254</w:t>
        </w:r>
      </w:ins>
      <w:ins w:id="357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71" w:author="Markus Brüderl" w:date="2017-11-21T08:50:00Z"/>
          <w:rFonts w:eastAsiaTheme="minorEastAsia" w:cstheme="minorBidi"/>
          <w:noProof/>
          <w:sz w:val="22"/>
          <w:szCs w:val="22"/>
        </w:rPr>
      </w:pPr>
      <w:ins w:id="35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"_Toc499018481"</w:instrText>
        </w:r>
        <w:r w:rsidRPr="00FC6015">
          <w:rPr>
            <w:rStyle w:val="Hyperlink"/>
            <w:noProof/>
          </w:rPr>
          <w:instrText xml:space="preserve"> </w:instrText>
        </w:r>
      </w:ins>
      <w:ins w:id="3573" w:author="Markus Brüderl" w:date="2017-11-21T08:51:00Z">
        <w:r w:rsidRPr="00FC6015">
          <w:rPr>
            <w:rStyle w:val="Hyperlink"/>
            <w:noProof/>
          </w:rPr>
        </w:r>
      </w:ins>
      <w:ins w:id="3574" w:author="Markus Brüderl" w:date="2017-11-21T08:50:00Z">
        <w:r w:rsidRPr="00FC6015">
          <w:rPr>
            <w:rStyle w:val="Hyperlink"/>
            <w:noProof/>
          </w:rPr>
          <w:fldChar w:fldCharType="separate"/>
        </w:r>
        <w:r w:rsidRPr="00FC6015">
          <w:rPr>
            <w:rStyle w:val="Hyperlink"/>
            <w:noProof/>
          </w:rPr>
          <w:t>3.16.8.2.2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_Toc499018481 \h </w:instrText>
        </w:r>
      </w:ins>
      <w:ins w:id="3575" w:author="Markus Brüderl" w:date="2017-11-21T08:51:00Z">
        <w:r>
          <w:rPr>
            <w:noProof/>
            <w:webHidden/>
          </w:rPr>
        </w:r>
      </w:ins>
      <w:r>
        <w:rPr>
          <w:noProof/>
          <w:webHidden/>
        </w:rPr>
        <w:fldChar w:fldCharType="separate"/>
      </w:r>
      <w:ins w:id="3576" w:author="Markus Brüderl" w:date="2017-11-21T08:51:00Z">
        <w:r>
          <w:rPr>
            <w:noProof/>
            <w:webHidden/>
          </w:rPr>
          <w:t>254</w:t>
        </w:r>
      </w:ins>
      <w:ins w:id="3577"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578" w:author="Markus Brüderl" w:date="2017-11-21T08:50:00Z"/>
          <w:rFonts w:eastAsiaTheme="minorEastAsia" w:cstheme="minorBidi"/>
          <w:noProof/>
          <w:sz w:val="22"/>
          <w:szCs w:val="22"/>
        </w:rPr>
      </w:pPr>
      <w:ins w:id="35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"_Toc499018482"</w:instrText>
        </w:r>
        <w:r w:rsidRPr="00FC6015">
          <w:rPr>
            <w:rStyle w:val="Hyperlink"/>
            <w:noProof/>
          </w:rPr>
          <w:instrText xml:space="preserve"> </w:instrText>
        </w:r>
      </w:ins>
      <w:ins w:id="3580" w:author="Markus Brüderl" w:date="2017-11-21T08:51:00Z">
        <w:r w:rsidRPr="00FC6015">
          <w:rPr>
            <w:rStyle w:val="Hyperlink"/>
            <w:noProof/>
          </w:rPr>
        </w:r>
      </w:ins>
      <w:ins w:id="3581" w:author="Markus Brüderl" w:date="2017-11-21T08:50:00Z">
        <w:r w:rsidRPr="00FC6015">
          <w:rPr>
            <w:rStyle w:val="Hyperlink"/>
            <w:noProof/>
          </w:rPr>
          <w:fldChar w:fldCharType="separate"/>
        </w:r>
        <w:r w:rsidRPr="00FC6015">
          <w:rPr>
            <w:rStyle w:val="Hyperlink"/>
            <w:noProof/>
          </w:rPr>
          <w:t>3.16.9</w:t>
        </w:r>
        <w:r>
          <w:rPr>
            <w:rFonts w:eastAsiaTheme="minorEastAsia" w:cstheme="minorBidi"/>
            <w:noProof/>
            <w:sz w:val="22"/>
            <w:szCs w:val="22"/>
          </w:rPr>
          <w:tab/>
        </w:r>
        <w:r w:rsidRPr="00FC6015">
          <w:rPr>
            <w:rStyle w:val="Hyperlink"/>
            <w:noProof/>
          </w:rPr>
          <w:t>listAvailableQuotes</w:t>
        </w:r>
        <w:r>
          <w:rPr>
            <w:noProof/>
            <w:webHidden/>
          </w:rPr>
          <w:tab/>
        </w:r>
        <w:r>
          <w:rPr>
            <w:noProof/>
            <w:webHidden/>
          </w:rPr>
          <w:fldChar w:fldCharType="begin"/>
        </w:r>
        <w:r>
          <w:rPr>
            <w:noProof/>
            <w:webHidden/>
          </w:rPr>
          <w:instrText xml:space="preserve"> PAGEREF _Toc499018482 \h </w:instrText>
        </w:r>
      </w:ins>
      <w:ins w:id="3582" w:author="Markus Brüderl" w:date="2017-11-21T08:51:00Z">
        <w:r>
          <w:rPr>
            <w:noProof/>
            <w:webHidden/>
          </w:rPr>
        </w:r>
      </w:ins>
      <w:r>
        <w:rPr>
          <w:noProof/>
          <w:webHidden/>
        </w:rPr>
        <w:fldChar w:fldCharType="separate"/>
      </w:r>
      <w:ins w:id="3583" w:author="Markus Brüderl" w:date="2017-11-21T08:51:00Z">
        <w:r>
          <w:rPr>
            <w:noProof/>
            <w:webHidden/>
          </w:rPr>
          <w:t>255</w:t>
        </w:r>
      </w:ins>
      <w:ins w:id="3584"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585" w:author="Markus Brüderl" w:date="2017-11-21T08:50:00Z"/>
          <w:rFonts w:eastAsiaTheme="minorEastAsia" w:cstheme="minorBidi"/>
          <w:noProof/>
          <w:sz w:val="22"/>
          <w:szCs w:val="22"/>
        </w:rPr>
      </w:pPr>
      <w:ins w:id="35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"_Toc499018483"</w:instrText>
        </w:r>
        <w:r w:rsidRPr="00FC6015">
          <w:rPr>
            <w:rStyle w:val="Hyperlink"/>
            <w:noProof/>
          </w:rPr>
          <w:instrText xml:space="preserve"> </w:instrText>
        </w:r>
      </w:ins>
      <w:ins w:id="3587" w:author="Markus Brüderl" w:date="2017-11-21T08:51:00Z">
        <w:r w:rsidRPr="00FC6015">
          <w:rPr>
            <w:rStyle w:val="Hyperlink"/>
            <w:noProof/>
          </w:rPr>
        </w:r>
      </w:ins>
      <w:ins w:id="3588" w:author="Markus Brüderl" w:date="2017-11-21T08:50:00Z">
        <w:r w:rsidRPr="00FC6015">
          <w:rPr>
            <w:rStyle w:val="Hyperlink"/>
            <w:noProof/>
          </w:rPr>
          <w:fldChar w:fldCharType="separate"/>
        </w:r>
        <w:r w:rsidRPr="00FC6015">
          <w:rPr>
            <w:rStyle w:val="Hyperlink"/>
            <w:noProof/>
          </w:rPr>
          <w:t>3.16.9.1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_Toc499018483 \h </w:instrText>
        </w:r>
      </w:ins>
      <w:ins w:id="3589" w:author="Markus Brüderl" w:date="2017-11-21T08:51:00Z">
        <w:r>
          <w:rPr>
            <w:noProof/>
            <w:webHidden/>
          </w:rPr>
        </w:r>
      </w:ins>
      <w:r>
        <w:rPr>
          <w:noProof/>
          <w:webHidden/>
        </w:rPr>
        <w:fldChar w:fldCharType="separate"/>
      </w:r>
      <w:ins w:id="3590" w:author="Markus Brüderl" w:date="2017-11-21T08:51:00Z">
        <w:r>
          <w:rPr>
            <w:noProof/>
            <w:webHidden/>
          </w:rPr>
          <w:t>255</w:t>
        </w:r>
      </w:ins>
      <w:ins w:id="359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92" w:author="Markus Brüderl" w:date="2017-11-21T08:50:00Z"/>
          <w:rFonts w:eastAsiaTheme="minorEastAsia" w:cstheme="minorBidi"/>
          <w:noProof/>
          <w:sz w:val="22"/>
          <w:szCs w:val="22"/>
        </w:rPr>
      </w:pPr>
      <w:ins w:id="35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"_Toc499018484"</w:instrText>
        </w:r>
        <w:r w:rsidRPr="00FC6015">
          <w:rPr>
            <w:rStyle w:val="Hyperlink"/>
            <w:noProof/>
          </w:rPr>
          <w:instrText xml:space="preserve"> </w:instrText>
        </w:r>
      </w:ins>
      <w:ins w:id="3594" w:author="Markus Brüderl" w:date="2017-11-21T08:51:00Z">
        <w:r w:rsidRPr="00FC6015">
          <w:rPr>
            <w:rStyle w:val="Hyperlink"/>
            <w:noProof/>
          </w:rPr>
        </w:r>
      </w:ins>
      <w:ins w:id="3595" w:author="Markus Brüderl" w:date="2017-11-21T08:50:00Z">
        <w:r w:rsidRPr="00FC6015">
          <w:rPr>
            <w:rStyle w:val="Hyperlink"/>
            <w:noProof/>
          </w:rPr>
          <w:fldChar w:fldCharType="separate"/>
        </w:r>
        <w:r w:rsidRPr="00FC6015">
          <w:rPr>
            <w:rStyle w:val="Hyperlink"/>
            <w:noProof/>
          </w:rPr>
          <w:t>3.16.9.1.1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_Toc499018484 \h </w:instrText>
        </w:r>
      </w:ins>
      <w:ins w:id="3596" w:author="Markus Brüderl" w:date="2017-11-21T08:51:00Z">
        <w:r>
          <w:rPr>
            <w:noProof/>
            <w:webHidden/>
          </w:rPr>
        </w:r>
      </w:ins>
      <w:r>
        <w:rPr>
          <w:noProof/>
          <w:webHidden/>
        </w:rPr>
        <w:fldChar w:fldCharType="separate"/>
      </w:r>
      <w:ins w:id="3597" w:author="Markus Brüderl" w:date="2017-11-21T08:51:00Z">
        <w:r>
          <w:rPr>
            <w:noProof/>
            <w:webHidden/>
          </w:rPr>
          <w:t>255</w:t>
        </w:r>
      </w:ins>
      <w:ins w:id="359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599" w:author="Markus Brüderl" w:date="2017-11-21T08:50:00Z"/>
          <w:rFonts w:eastAsiaTheme="minorEastAsia" w:cstheme="minorBidi"/>
          <w:noProof/>
          <w:sz w:val="22"/>
          <w:szCs w:val="22"/>
        </w:rPr>
      </w:pPr>
      <w:ins w:id="36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"_Toc499018485"</w:instrText>
        </w:r>
        <w:r w:rsidRPr="00FC6015">
          <w:rPr>
            <w:rStyle w:val="Hyperlink"/>
            <w:noProof/>
          </w:rPr>
          <w:instrText xml:space="preserve"> </w:instrText>
        </w:r>
      </w:ins>
      <w:ins w:id="3601" w:author="Markus Brüderl" w:date="2017-11-21T08:51:00Z">
        <w:r w:rsidRPr="00FC6015">
          <w:rPr>
            <w:rStyle w:val="Hyperlink"/>
            <w:noProof/>
          </w:rPr>
        </w:r>
      </w:ins>
      <w:ins w:id="3602" w:author="Markus Brüderl" w:date="2017-11-21T08:50:00Z">
        <w:r w:rsidRPr="00FC6015">
          <w:rPr>
            <w:rStyle w:val="Hyperlink"/>
            <w:noProof/>
          </w:rPr>
          <w:fldChar w:fldCharType="separate"/>
        </w:r>
        <w:r w:rsidRPr="00FC6015">
          <w:rPr>
            <w:rStyle w:val="Hyperlink"/>
            <w:noProof/>
          </w:rPr>
          <w:t>3.16.9.1.2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_Toc499018485 \h </w:instrText>
        </w:r>
      </w:ins>
      <w:ins w:id="3603" w:author="Markus Brüderl" w:date="2017-11-21T08:51:00Z">
        <w:r>
          <w:rPr>
            <w:noProof/>
            <w:webHidden/>
          </w:rPr>
        </w:r>
      </w:ins>
      <w:r>
        <w:rPr>
          <w:noProof/>
          <w:webHidden/>
        </w:rPr>
        <w:fldChar w:fldCharType="separate"/>
      </w:r>
      <w:ins w:id="3604" w:author="Markus Brüderl" w:date="2017-11-21T08:51:00Z">
        <w:r>
          <w:rPr>
            <w:noProof/>
            <w:webHidden/>
          </w:rPr>
          <w:t>255</w:t>
        </w:r>
      </w:ins>
      <w:ins w:id="3605"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606" w:author="Markus Brüderl" w:date="2017-11-21T08:50:00Z"/>
          <w:rFonts w:eastAsiaTheme="minorEastAsia" w:cstheme="minorBidi"/>
          <w:noProof/>
          <w:sz w:val="22"/>
          <w:szCs w:val="22"/>
        </w:rPr>
      </w:pPr>
      <w:ins w:id="36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"_Toc499018486"</w:instrText>
        </w:r>
        <w:r w:rsidRPr="00FC6015">
          <w:rPr>
            <w:rStyle w:val="Hyperlink"/>
            <w:noProof/>
          </w:rPr>
          <w:instrText xml:space="preserve"> </w:instrText>
        </w:r>
      </w:ins>
      <w:ins w:id="3608" w:author="Markus Brüderl" w:date="2017-11-21T08:51:00Z">
        <w:r w:rsidRPr="00FC6015">
          <w:rPr>
            <w:rStyle w:val="Hyperlink"/>
            <w:noProof/>
          </w:rPr>
        </w:r>
      </w:ins>
      <w:ins w:id="3609" w:author="Markus Brüderl" w:date="2017-11-21T08:50:00Z">
        <w:r w:rsidRPr="00FC6015">
          <w:rPr>
            <w:rStyle w:val="Hyperlink"/>
            <w:noProof/>
          </w:rPr>
          <w:fldChar w:fldCharType="separate"/>
        </w:r>
        <w:r w:rsidRPr="00FC6015">
          <w:rPr>
            <w:rStyle w:val="Hyperlink"/>
            <w:noProof/>
          </w:rPr>
          <w:t>3.16.9.2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_Toc499018486 \h </w:instrText>
        </w:r>
      </w:ins>
      <w:ins w:id="3610" w:author="Markus Brüderl" w:date="2017-11-21T08:51:00Z">
        <w:r>
          <w:rPr>
            <w:noProof/>
            <w:webHidden/>
          </w:rPr>
        </w:r>
      </w:ins>
      <w:r>
        <w:rPr>
          <w:noProof/>
          <w:webHidden/>
        </w:rPr>
        <w:fldChar w:fldCharType="separate"/>
      </w:r>
      <w:ins w:id="3611" w:author="Markus Brüderl" w:date="2017-11-21T08:51:00Z">
        <w:r>
          <w:rPr>
            <w:noProof/>
            <w:webHidden/>
          </w:rPr>
          <w:t>255</w:t>
        </w:r>
      </w:ins>
      <w:ins w:id="361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613" w:author="Markus Brüderl" w:date="2017-11-21T08:50:00Z"/>
          <w:rFonts w:eastAsiaTheme="minorEastAsia" w:cstheme="minorBidi"/>
          <w:noProof/>
          <w:sz w:val="22"/>
          <w:szCs w:val="22"/>
        </w:rPr>
      </w:pPr>
      <w:ins w:id="36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"_Toc499018487"</w:instrText>
        </w:r>
        <w:r w:rsidRPr="00FC6015">
          <w:rPr>
            <w:rStyle w:val="Hyperlink"/>
            <w:noProof/>
          </w:rPr>
          <w:instrText xml:space="preserve"> </w:instrText>
        </w:r>
      </w:ins>
      <w:ins w:id="3615" w:author="Markus Brüderl" w:date="2017-11-21T08:51:00Z">
        <w:r w:rsidRPr="00FC6015">
          <w:rPr>
            <w:rStyle w:val="Hyperlink"/>
            <w:noProof/>
          </w:rPr>
        </w:r>
      </w:ins>
      <w:ins w:id="3616" w:author="Markus Brüderl" w:date="2017-11-21T08:50:00Z">
        <w:r w:rsidRPr="00FC6015">
          <w:rPr>
            <w:rStyle w:val="Hyperlink"/>
            <w:noProof/>
          </w:rPr>
          <w:fldChar w:fldCharType="separate"/>
        </w:r>
        <w:r w:rsidRPr="00FC6015">
          <w:rPr>
            <w:rStyle w:val="Hyperlink"/>
            <w:noProof/>
          </w:rPr>
          <w:t>3.16.9.2.1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_Toc499018487 \h </w:instrText>
        </w:r>
      </w:ins>
      <w:ins w:id="3617" w:author="Markus Brüderl" w:date="2017-11-21T08:51:00Z">
        <w:r>
          <w:rPr>
            <w:noProof/>
            <w:webHidden/>
          </w:rPr>
        </w:r>
      </w:ins>
      <w:r>
        <w:rPr>
          <w:noProof/>
          <w:webHidden/>
        </w:rPr>
        <w:fldChar w:fldCharType="separate"/>
      </w:r>
      <w:ins w:id="3618" w:author="Markus Brüderl" w:date="2017-11-21T08:51:00Z">
        <w:r>
          <w:rPr>
            <w:noProof/>
            <w:webHidden/>
          </w:rPr>
          <w:t>255</w:t>
        </w:r>
      </w:ins>
      <w:ins w:id="361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620" w:author="Markus Brüderl" w:date="2017-11-21T08:50:00Z"/>
          <w:rFonts w:eastAsiaTheme="minorEastAsia" w:cstheme="minorBidi"/>
          <w:noProof/>
          <w:sz w:val="22"/>
          <w:szCs w:val="22"/>
        </w:rPr>
      </w:pPr>
      <w:ins w:id="36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"_Toc499018488"</w:instrText>
        </w:r>
        <w:r w:rsidRPr="00FC6015">
          <w:rPr>
            <w:rStyle w:val="Hyperlink"/>
            <w:noProof/>
          </w:rPr>
          <w:instrText xml:space="preserve"> </w:instrText>
        </w:r>
      </w:ins>
      <w:ins w:id="3622" w:author="Markus Brüderl" w:date="2017-11-21T08:51:00Z">
        <w:r w:rsidRPr="00FC6015">
          <w:rPr>
            <w:rStyle w:val="Hyperlink"/>
            <w:noProof/>
          </w:rPr>
        </w:r>
      </w:ins>
      <w:ins w:id="3623" w:author="Markus Brüderl" w:date="2017-11-21T08:50:00Z">
        <w:r w:rsidRPr="00FC6015">
          <w:rPr>
            <w:rStyle w:val="Hyperlink"/>
            <w:noProof/>
          </w:rPr>
          <w:fldChar w:fldCharType="separate"/>
        </w:r>
        <w:r w:rsidRPr="00FC6015">
          <w:rPr>
            <w:rStyle w:val="Hyperlink"/>
            <w:noProof/>
          </w:rPr>
          <w:t>3.16.9.2.2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_Toc499018488 \h </w:instrText>
        </w:r>
      </w:ins>
      <w:ins w:id="3624" w:author="Markus Brüderl" w:date="2017-11-21T08:51:00Z">
        <w:r>
          <w:rPr>
            <w:noProof/>
            <w:webHidden/>
          </w:rPr>
        </w:r>
      </w:ins>
      <w:r>
        <w:rPr>
          <w:noProof/>
          <w:webHidden/>
        </w:rPr>
        <w:fldChar w:fldCharType="separate"/>
      </w:r>
      <w:ins w:id="3625" w:author="Markus Brüderl" w:date="2017-11-21T08:51:00Z">
        <w:r>
          <w:rPr>
            <w:noProof/>
            <w:webHidden/>
          </w:rPr>
          <w:t>255</w:t>
        </w:r>
      </w:ins>
      <w:ins w:id="3626"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200"/>
          <w:tab w:val="right" w:leader="dot" w:pos="9075"/>
        </w:tabs>
        <w:rPr>
          <w:ins w:id="3627" w:author="Markus Brüderl" w:date="2017-11-21T08:50:00Z"/>
          <w:rFonts w:eastAsiaTheme="minorEastAsia" w:cstheme="minorBidi"/>
          <w:noProof/>
          <w:sz w:val="22"/>
          <w:szCs w:val="22"/>
        </w:rPr>
      </w:pPr>
      <w:ins w:id="36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"_Toc499018489"</w:instrText>
        </w:r>
        <w:r w:rsidRPr="00FC6015">
          <w:rPr>
            <w:rStyle w:val="Hyperlink"/>
            <w:noProof/>
          </w:rPr>
          <w:instrText xml:space="preserve"> </w:instrText>
        </w:r>
      </w:ins>
      <w:ins w:id="3629" w:author="Markus Brüderl" w:date="2017-11-21T08:51:00Z">
        <w:r w:rsidRPr="00FC6015">
          <w:rPr>
            <w:rStyle w:val="Hyperlink"/>
            <w:noProof/>
          </w:rPr>
        </w:r>
      </w:ins>
      <w:ins w:id="3630" w:author="Markus Brüderl" w:date="2017-11-21T08:50:00Z">
        <w:r w:rsidRPr="00FC6015">
          <w:rPr>
            <w:rStyle w:val="Hyperlink"/>
            <w:noProof/>
          </w:rPr>
          <w:fldChar w:fldCharType="separate"/>
        </w:r>
        <w:r w:rsidRPr="00FC6015">
          <w:rPr>
            <w:rStyle w:val="Hyperlink"/>
            <w:noProof/>
          </w:rPr>
          <w:t>3.16.10</w:t>
        </w:r>
        <w:r>
          <w:rPr>
            <w:rFonts w:eastAsiaTheme="minorEastAsia" w:cstheme="minorBidi"/>
            <w:noProof/>
            <w:sz w:val="22"/>
            <w:szCs w:val="22"/>
          </w:rPr>
          <w:tab/>
        </w:r>
        <w:r w:rsidRPr="00FC6015">
          <w:rPr>
            <w:rStyle w:val="Hyperlink"/>
            <w:noProof/>
          </w:rPr>
          <w:t>listAvailableUser</w:t>
        </w:r>
        <w:r>
          <w:rPr>
            <w:noProof/>
            <w:webHidden/>
          </w:rPr>
          <w:tab/>
        </w:r>
        <w:r>
          <w:rPr>
            <w:noProof/>
            <w:webHidden/>
          </w:rPr>
          <w:fldChar w:fldCharType="begin"/>
        </w:r>
        <w:r>
          <w:rPr>
            <w:noProof/>
            <w:webHidden/>
          </w:rPr>
          <w:instrText xml:space="preserve"> PAGEREF _Toc499018489 \h </w:instrText>
        </w:r>
      </w:ins>
      <w:ins w:id="3631" w:author="Markus Brüderl" w:date="2017-11-21T08:51:00Z">
        <w:r>
          <w:rPr>
            <w:noProof/>
            <w:webHidden/>
          </w:rPr>
        </w:r>
      </w:ins>
      <w:r>
        <w:rPr>
          <w:noProof/>
          <w:webHidden/>
        </w:rPr>
        <w:fldChar w:fldCharType="separate"/>
      </w:r>
      <w:ins w:id="3632" w:author="Markus Brüderl" w:date="2017-11-21T08:51:00Z">
        <w:r>
          <w:rPr>
            <w:noProof/>
            <w:webHidden/>
          </w:rPr>
          <w:t>256</w:t>
        </w:r>
      </w:ins>
      <w:ins w:id="363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634" w:author="Markus Brüderl" w:date="2017-11-21T08:50:00Z"/>
          <w:rFonts w:eastAsiaTheme="minorEastAsia" w:cstheme="minorBidi"/>
          <w:noProof/>
          <w:sz w:val="22"/>
          <w:szCs w:val="22"/>
        </w:rPr>
      </w:pPr>
      <w:ins w:id="36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"_Toc499018490"</w:instrText>
        </w:r>
        <w:r w:rsidRPr="00FC6015">
          <w:rPr>
            <w:rStyle w:val="Hyperlink"/>
            <w:noProof/>
          </w:rPr>
          <w:instrText xml:space="preserve"> </w:instrText>
        </w:r>
      </w:ins>
      <w:ins w:id="3636" w:author="Markus Brüderl" w:date="2017-11-21T08:51:00Z">
        <w:r w:rsidRPr="00FC6015">
          <w:rPr>
            <w:rStyle w:val="Hyperlink"/>
            <w:noProof/>
          </w:rPr>
        </w:r>
      </w:ins>
      <w:ins w:id="3637" w:author="Markus Brüderl" w:date="2017-11-21T08:50:00Z">
        <w:r w:rsidRPr="00FC6015">
          <w:rPr>
            <w:rStyle w:val="Hyperlink"/>
            <w:noProof/>
          </w:rPr>
          <w:fldChar w:fldCharType="separate"/>
        </w:r>
        <w:r w:rsidRPr="00FC6015">
          <w:rPr>
            <w:rStyle w:val="Hyperlink"/>
            <w:noProof/>
          </w:rPr>
          <w:t>3.16.10.1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_Toc499018490 \h </w:instrText>
        </w:r>
      </w:ins>
      <w:ins w:id="3638" w:author="Markus Brüderl" w:date="2017-11-21T08:51:00Z">
        <w:r>
          <w:rPr>
            <w:noProof/>
            <w:webHidden/>
          </w:rPr>
        </w:r>
      </w:ins>
      <w:r>
        <w:rPr>
          <w:noProof/>
          <w:webHidden/>
        </w:rPr>
        <w:fldChar w:fldCharType="separate"/>
      </w:r>
      <w:ins w:id="3639" w:author="Markus Brüderl" w:date="2017-11-21T08:51:00Z">
        <w:r>
          <w:rPr>
            <w:noProof/>
            <w:webHidden/>
          </w:rPr>
          <w:t>256</w:t>
        </w:r>
      </w:ins>
      <w:ins w:id="364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3641" w:author="Markus Brüderl" w:date="2017-11-21T08:50:00Z"/>
          <w:rFonts w:eastAsiaTheme="minorEastAsia" w:cstheme="minorBidi"/>
          <w:noProof/>
          <w:sz w:val="22"/>
          <w:szCs w:val="22"/>
        </w:rPr>
      </w:pPr>
      <w:ins w:id="36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"_Toc499018491"</w:instrText>
        </w:r>
        <w:r w:rsidRPr="00FC6015">
          <w:rPr>
            <w:rStyle w:val="Hyperlink"/>
            <w:noProof/>
          </w:rPr>
          <w:instrText xml:space="preserve"> </w:instrText>
        </w:r>
      </w:ins>
      <w:ins w:id="3643" w:author="Markus Brüderl" w:date="2017-11-21T08:51:00Z">
        <w:r w:rsidRPr="00FC6015">
          <w:rPr>
            <w:rStyle w:val="Hyperlink"/>
            <w:noProof/>
          </w:rPr>
        </w:r>
      </w:ins>
      <w:ins w:id="3644" w:author="Markus Brüderl" w:date="2017-11-21T08:50:00Z">
        <w:r w:rsidRPr="00FC6015">
          <w:rPr>
            <w:rStyle w:val="Hyperlink"/>
            <w:noProof/>
          </w:rPr>
          <w:fldChar w:fldCharType="separate"/>
        </w:r>
        <w:r w:rsidRPr="00FC6015">
          <w:rPr>
            <w:rStyle w:val="Hyperlink"/>
            <w:noProof/>
          </w:rPr>
          <w:t>3.16.10.1.1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_Toc499018491 \h </w:instrText>
        </w:r>
      </w:ins>
      <w:ins w:id="3645" w:author="Markus Brüderl" w:date="2017-11-21T08:51:00Z">
        <w:r>
          <w:rPr>
            <w:noProof/>
            <w:webHidden/>
          </w:rPr>
        </w:r>
      </w:ins>
      <w:r>
        <w:rPr>
          <w:noProof/>
          <w:webHidden/>
        </w:rPr>
        <w:fldChar w:fldCharType="separate"/>
      </w:r>
      <w:ins w:id="3646" w:author="Markus Brüderl" w:date="2017-11-21T08:51:00Z">
        <w:r>
          <w:rPr>
            <w:noProof/>
            <w:webHidden/>
          </w:rPr>
          <w:t>256</w:t>
        </w:r>
      </w:ins>
      <w:ins w:id="364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3648" w:author="Markus Brüderl" w:date="2017-11-21T08:50:00Z"/>
          <w:rFonts w:eastAsiaTheme="minorEastAsia" w:cstheme="minorBidi"/>
          <w:noProof/>
          <w:sz w:val="22"/>
          <w:szCs w:val="22"/>
        </w:rPr>
      </w:pPr>
      <w:ins w:id="3649"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"_Toc499018492"</w:instrText>
        </w:r>
        <w:r w:rsidRPr="00FC6015">
          <w:rPr>
            <w:rStyle w:val="Hyperlink"/>
            <w:noProof/>
          </w:rPr>
          <w:instrText xml:space="preserve"> </w:instrText>
        </w:r>
      </w:ins>
      <w:ins w:id="3650" w:author="Markus Brüderl" w:date="2017-11-21T08:51:00Z">
        <w:r w:rsidRPr="00FC6015">
          <w:rPr>
            <w:rStyle w:val="Hyperlink"/>
            <w:noProof/>
          </w:rPr>
        </w:r>
      </w:ins>
      <w:ins w:id="3651" w:author="Markus Brüderl" w:date="2017-11-21T08:50:00Z">
        <w:r w:rsidRPr="00FC6015">
          <w:rPr>
            <w:rStyle w:val="Hyperlink"/>
            <w:noProof/>
          </w:rPr>
          <w:fldChar w:fldCharType="separate"/>
        </w:r>
        <w:r w:rsidRPr="00FC6015">
          <w:rPr>
            <w:rStyle w:val="Hyperlink"/>
            <w:noProof/>
          </w:rPr>
          <w:t>3.16.10.1.2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_Toc499018492 \h </w:instrText>
        </w:r>
      </w:ins>
      <w:ins w:id="3652" w:author="Markus Brüderl" w:date="2017-11-21T08:51:00Z">
        <w:r>
          <w:rPr>
            <w:noProof/>
            <w:webHidden/>
          </w:rPr>
        </w:r>
      </w:ins>
      <w:r>
        <w:rPr>
          <w:noProof/>
          <w:webHidden/>
        </w:rPr>
        <w:fldChar w:fldCharType="separate"/>
      </w:r>
      <w:ins w:id="3653" w:author="Markus Brüderl" w:date="2017-11-21T08:51:00Z">
        <w:r>
          <w:rPr>
            <w:noProof/>
            <w:webHidden/>
          </w:rPr>
          <w:t>256</w:t>
        </w:r>
      </w:ins>
      <w:ins w:id="3654"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655" w:author="Markus Brüderl" w:date="2017-11-21T08:50:00Z"/>
          <w:rFonts w:eastAsiaTheme="minorEastAsia" w:cstheme="minorBidi"/>
          <w:noProof/>
          <w:sz w:val="22"/>
          <w:szCs w:val="22"/>
        </w:rPr>
      </w:pPr>
      <w:ins w:id="36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"_Toc499018493"</w:instrText>
        </w:r>
        <w:r w:rsidRPr="00FC6015">
          <w:rPr>
            <w:rStyle w:val="Hyperlink"/>
            <w:noProof/>
          </w:rPr>
          <w:instrText xml:space="preserve"> </w:instrText>
        </w:r>
      </w:ins>
      <w:ins w:id="3657" w:author="Markus Brüderl" w:date="2017-11-21T08:51:00Z">
        <w:r w:rsidRPr="00FC6015">
          <w:rPr>
            <w:rStyle w:val="Hyperlink"/>
            <w:noProof/>
          </w:rPr>
        </w:r>
      </w:ins>
      <w:ins w:id="3658" w:author="Markus Brüderl" w:date="2017-11-21T08:50:00Z">
        <w:r w:rsidRPr="00FC6015">
          <w:rPr>
            <w:rStyle w:val="Hyperlink"/>
            <w:noProof/>
          </w:rPr>
          <w:fldChar w:fldCharType="separate"/>
        </w:r>
        <w:r w:rsidRPr="00FC6015">
          <w:rPr>
            <w:rStyle w:val="Hyperlink"/>
            <w:noProof/>
          </w:rPr>
          <w:t>3.16.10.2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_Toc499018493 \h </w:instrText>
        </w:r>
      </w:ins>
      <w:ins w:id="3659" w:author="Markus Brüderl" w:date="2017-11-21T08:51:00Z">
        <w:r>
          <w:rPr>
            <w:noProof/>
            <w:webHidden/>
          </w:rPr>
        </w:r>
      </w:ins>
      <w:r>
        <w:rPr>
          <w:noProof/>
          <w:webHidden/>
        </w:rPr>
        <w:fldChar w:fldCharType="separate"/>
      </w:r>
      <w:ins w:id="3660" w:author="Markus Brüderl" w:date="2017-11-21T08:51:00Z">
        <w:r>
          <w:rPr>
            <w:noProof/>
            <w:webHidden/>
          </w:rPr>
          <w:t>256</w:t>
        </w:r>
      </w:ins>
      <w:ins w:id="366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3662" w:author="Markus Brüderl" w:date="2017-11-21T08:50:00Z"/>
          <w:rFonts w:eastAsiaTheme="minorEastAsia" w:cstheme="minorBidi"/>
          <w:noProof/>
          <w:sz w:val="22"/>
          <w:szCs w:val="22"/>
        </w:rPr>
      </w:pPr>
      <w:ins w:id="36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"_Toc499018494"</w:instrText>
        </w:r>
        <w:r w:rsidRPr="00FC6015">
          <w:rPr>
            <w:rStyle w:val="Hyperlink"/>
            <w:noProof/>
          </w:rPr>
          <w:instrText xml:space="preserve"> </w:instrText>
        </w:r>
      </w:ins>
      <w:ins w:id="3664" w:author="Markus Brüderl" w:date="2017-11-21T08:51:00Z">
        <w:r w:rsidRPr="00FC6015">
          <w:rPr>
            <w:rStyle w:val="Hyperlink"/>
            <w:noProof/>
          </w:rPr>
        </w:r>
      </w:ins>
      <w:ins w:id="3665" w:author="Markus Brüderl" w:date="2017-11-21T08:50:00Z">
        <w:r w:rsidRPr="00FC6015">
          <w:rPr>
            <w:rStyle w:val="Hyperlink"/>
            <w:noProof/>
          </w:rPr>
          <w:fldChar w:fldCharType="separate"/>
        </w:r>
        <w:r w:rsidRPr="00FC6015">
          <w:rPr>
            <w:rStyle w:val="Hyperlink"/>
            <w:noProof/>
          </w:rPr>
          <w:t>3.16.10.2.1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_Toc499018494 \h </w:instrText>
        </w:r>
      </w:ins>
      <w:ins w:id="3666" w:author="Markus Brüderl" w:date="2017-11-21T08:51:00Z">
        <w:r>
          <w:rPr>
            <w:noProof/>
            <w:webHidden/>
          </w:rPr>
        </w:r>
      </w:ins>
      <w:r>
        <w:rPr>
          <w:noProof/>
          <w:webHidden/>
        </w:rPr>
        <w:fldChar w:fldCharType="separate"/>
      </w:r>
      <w:ins w:id="3667" w:author="Markus Brüderl" w:date="2017-11-21T08:51:00Z">
        <w:r>
          <w:rPr>
            <w:noProof/>
            <w:webHidden/>
          </w:rPr>
          <w:t>256</w:t>
        </w:r>
      </w:ins>
      <w:ins w:id="366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3669" w:author="Markus Brüderl" w:date="2017-11-21T08:50:00Z"/>
          <w:rFonts w:eastAsiaTheme="minorEastAsia" w:cstheme="minorBidi"/>
          <w:noProof/>
          <w:sz w:val="22"/>
          <w:szCs w:val="22"/>
        </w:rPr>
      </w:pPr>
      <w:ins w:id="36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"_Toc499018495"</w:instrText>
        </w:r>
        <w:r w:rsidRPr="00FC6015">
          <w:rPr>
            <w:rStyle w:val="Hyperlink"/>
            <w:noProof/>
          </w:rPr>
          <w:instrText xml:space="preserve"> </w:instrText>
        </w:r>
      </w:ins>
      <w:ins w:id="3671" w:author="Markus Brüderl" w:date="2017-11-21T08:51:00Z">
        <w:r w:rsidRPr="00FC6015">
          <w:rPr>
            <w:rStyle w:val="Hyperlink"/>
            <w:noProof/>
          </w:rPr>
        </w:r>
      </w:ins>
      <w:ins w:id="3672" w:author="Markus Brüderl" w:date="2017-11-21T08:50:00Z">
        <w:r w:rsidRPr="00FC6015">
          <w:rPr>
            <w:rStyle w:val="Hyperlink"/>
            <w:noProof/>
          </w:rPr>
          <w:fldChar w:fldCharType="separate"/>
        </w:r>
        <w:r w:rsidRPr="00FC6015">
          <w:rPr>
            <w:rStyle w:val="Hyperlink"/>
            <w:noProof/>
          </w:rPr>
          <w:t>3.16.10.2.2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_Toc499018495 \h </w:instrText>
        </w:r>
      </w:ins>
      <w:ins w:id="3673" w:author="Markus Brüderl" w:date="2017-11-21T08:51:00Z">
        <w:r>
          <w:rPr>
            <w:noProof/>
            <w:webHidden/>
          </w:rPr>
        </w:r>
      </w:ins>
      <w:r>
        <w:rPr>
          <w:noProof/>
          <w:webHidden/>
        </w:rPr>
        <w:fldChar w:fldCharType="separate"/>
      </w:r>
      <w:ins w:id="3674" w:author="Markus Brüderl" w:date="2017-11-21T08:51:00Z">
        <w:r>
          <w:rPr>
            <w:noProof/>
            <w:webHidden/>
          </w:rPr>
          <w:t>256</w:t>
        </w:r>
      </w:ins>
      <w:ins w:id="3675"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200"/>
          <w:tab w:val="right" w:leader="dot" w:pos="9075"/>
        </w:tabs>
        <w:rPr>
          <w:ins w:id="3676" w:author="Markus Brüderl" w:date="2017-11-21T08:50:00Z"/>
          <w:rFonts w:eastAsiaTheme="minorEastAsia" w:cstheme="minorBidi"/>
          <w:noProof/>
          <w:sz w:val="22"/>
          <w:szCs w:val="22"/>
        </w:rPr>
      </w:pPr>
      <w:ins w:id="36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"_Toc499018496"</w:instrText>
        </w:r>
        <w:r w:rsidRPr="00FC6015">
          <w:rPr>
            <w:rStyle w:val="Hyperlink"/>
            <w:noProof/>
          </w:rPr>
          <w:instrText xml:space="preserve"> </w:instrText>
        </w:r>
      </w:ins>
      <w:ins w:id="3678" w:author="Markus Brüderl" w:date="2017-11-21T08:51:00Z">
        <w:r w:rsidRPr="00FC6015">
          <w:rPr>
            <w:rStyle w:val="Hyperlink"/>
            <w:noProof/>
          </w:rPr>
        </w:r>
      </w:ins>
      <w:ins w:id="3679" w:author="Markus Brüderl" w:date="2017-11-21T08:50:00Z">
        <w:r w:rsidRPr="00FC6015">
          <w:rPr>
            <w:rStyle w:val="Hyperlink"/>
            <w:noProof/>
          </w:rPr>
          <w:fldChar w:fldCharType="separate"/>
        </w:r>
        <w:r w:rsidRPr="00FC6015">
          <w:rPr>
            <w:rStyle w:val="Hyperlink"/>
            <w:noProof/>
          </w:rPr>
          <w:t>3.16.11</w:t>
        </w:r>
        <w:r>
          <w:rPr>
            <w:rFonts w:eastAsiaTheme="minorEastAsia" w:cstheme="minorBidi"/>
            <w:noProof/>
            <w:sz w:val="22"/>
            <w:szCs w:val="22"/>
          </w:rPr>
          <w:tab/>
        </w:r>
        <w:r w:rsidRPr="00FC6015">
          <w:rPr>
            <w:rStyle w:val="Hyperlink"/>
            <w:noProof/>
          </w:rPr>
          <w:t>listAvailableUserWithStatus</w:t>
        </w:r>
        <w:r>
          <w:rPr>
            <w:noProof/>
            <w:webHidden/>
          </w:rPr>
          <w:tab/>
        </w:r>
        <w:r>
          <w:rPr>
            <w:noProof/>
            <w:webHidden/>
          </w:rPr>
          <w:fldChar w:fldCharType="begin"/>
        </w:r>
        <w:r>
          <w:rPr>
            <w:noProof/>
            <w:webHidden/>
          </w:rPr>
          <w:instrText xml:space="preserve"> PAGEREF _Toc499018496 \h </w:instrText>
        </w:r>
      </w:ins>
      <w:ins w:id="3680" w:author="Markus Brüderl" w:date="2017-11-21T08:51:00Z">
        <w:r>
          <w:rPr>
            <w:noProof/>
            <w:webHidden/>
          </w:rPr>
        </w:r>
      </w:ins>
      <w:r>
        <w:rPr>
          <w:noProof/>
          <w:webHidden/>
        </w:rPr>
        <w:fldChar w:fldCharType="separate"/>
      </w:r>
      <w:ins w:id="3681" w:author="Markus Brüderl" w:date="2017-11-21T08:51:00Z">
        <w:r>
          <w:rPr>
            <w:noProof/>
            <w:webHidden/>
          </w:rPr>
          <w:t>257</w:t>
        </w:r>
      </w:ins>
      <w:ins w:id="368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683" w:author="Markus Brüderl" w:date="2017-11-21T08:50:00Z"/>
          <w:rFonts w:eastAsiaTheme="minorEastAsia" w:cstheme="minorBidi"/>
          <w:noProof/>
          <w:sz w:val="22"/>
          <w:szCs w:val="22"/>
        </w:rPr>
      </w:pPr>
      <w:ins w:id="36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"_Toc499018497"</w:instrText>
        </w:r>
        <w:r w:rsidRPr="00FC6015">
          <w:rPr>
            <w:rStyle w:val="Hyperlink"/>
            <w:noProof/>
          </w:rPr>
          <w:instrText xml:space="preserve"> </w:instrText>
        </w:r>
      </w:ins>
      <w:ins w:id="3685" w:author="Markus Brüderl" w:date="2017-11-21T08:51:00Z">
        <w:r w:rsidRPr="00FC6015">
          <w:rPr>
            <w:rStyle w:val="Hyperlink"/>
            <w:noProof/>
          </w:rPr>
        </w:r>
      </w:ins>
      <w:ins w:id="3686" w:author="Markus Brüderl" w:date="2017-11-21T08:50:00Z">
        <w:r w:rsidRPr="00FC6015">
          <w:rPr>
            <w:rStyle w:val="Hyperlink"/>
            <w:noProof/>
          </w:rPr>
          <w:fldChar w:fldCharType="separate"/>
        </w:r>
        <w:r w:rsidRPr="00FC6015">
          <w:rPr>
            <w:rStyle w:val="Hyperlink"/>
            <w:noProof/>
          </w:rPr>
          <w:t>3.16.11.1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_Toc499018497 \h </w:instrText>
        </w:r>
      </w:ins>
      <w:ins w:id="3687" w:author="Markus Brüderl" w:date="2017-11-21T08:51:00Z">
        <w:r>
          <w:rPr>
            <w:noProof/>
            <w:webHidden/>
          </w:rPr>
        </w:r>
      </w:ins>
      <w:r>
        <w:rPr>
          <w:noProof/>
          <w:webHidden/>
        </w:rPr>
        <w:fldChar w:fldCharType="separate"/>
      </w:r>
      <w:ins w:id="3688" w:author="Markus Brüderl" w:date="2017-11-21T08:51:00Z">
        <w:r>
          <w:rPr>
            <w:noProof/>
            <w:webHidden/>
          </w:rPr>
          <w:t>257</w:t>
        </w:r>
      </w:ins>
      <w:ins w:id="368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3690" w:author="Markus Brüderl" w:date="2017-11-21T08:50:00Z"/>
          <w:rFonts w:eastAsiaTheme="minorEastAsia" w:cstheme="minorBidi"/>
          <w:noProof/>
          <w:sz w:val="22"/>
          <w:szCs w:val="22"/>
        </w:rPr>
      </w:pPr>
      <w:ins w:id="36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"_Toc499018498"</w:instrText>
        </w:r>
        <w:r w:rsidRPr="00FC6015">
          <w:rPr>
            <w:rStyle w:val="Hyperlink"/>
            <w:noProof/>
          </w:rPr>
          <w:instrText xml:space="preserve"> </w:instrText>
        </w:r>
      </w:ins>
      <w:ins w:id="3692" w:author="Markus Brüderl" w:date="2017-11-21T08:51:00Z">
        <w:r w:rsidRPr="00FC6015">
          <w:rPr>
            <w:rStyle w:val="Hyperlink"/>
            <w:noProof/>
          </w:rPr>
        </w:r>
      </w:ins>
      <w:ins w:id="3693" w:author="Markus Brüderl" w:date="2017-11-21T08:50:00Z">
        <w:r w:rsidRPr="00FC6015">
          <w:rPr>
            <w:rStyle w:val="Hyperlink"/>
            <w:noProof/>
          </w:rPr>
          <w:fldChar w:fldCharType="separate"/>
        </w:r>
        <w:r w:rsidRPr="00FC6015">
          <w:rPr>
            <w:rStyle w:val="Hyperlink"/>
            <w:noProof/>
          </w:rPr>
          <w:t>3.16.11.1.1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_Toc499018498 \h </w:instrText>
        </w:r>
      </w:ins>
      <w:ins w:id="3694" w:author="Markus Brüderl" w:date="2017-11-21T08:51:00Z">
        <w:r>
          <w:rPr>
            <w:noProof/>
            <w:webHidden/>
          </w:rPr>
        </w:r>
      </w:ins>
      <w:r>
        <w:rPr>
          <w:noProof/>
          <w:webHidden/>
        </w:rPr>
        <w:fldChar w:fldCharType="separate"/>
      </w:r>
      <w:ins w:id="3695" w:author="Markus Brüderl" w:date="2017-11-21T08:51:00Z">
        <w:r>
          <w:rPr>
            <w:noProof/>
            <w:webHidden/>
          </w:rPr>
          <w:t>257</w:t>
        </w:r>
      </w:ins>
      <w:ins w:id="369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3697" w:author="Markus Brüderl" w:date="2017-11-21T08:50:00Z"/>
          <w:rFonts w:eastAsiaTheme="minorEastAsia" w:cstheme="minorBidi"/>
          <w:noProof/>
          <w:sz w:val="22"/>
          <w:szCs w:val="22"/>
        </w:rPr>
      </w:pPr>
      <w:ins w:id="36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"_Toc499018499"</w:instrText>
        </w:r>
        <w:r w:rsidRPr="00FC6015">
          <w:rPr>
            <w:rStyle w:val="Hyperlink"/>
            <w:noProof/>
          </w:rPr>
          <w:instrText xml:space="preserve"> </w:instrText>
        </w:r>
      </w:ins>
      <w:ins w:id="3699" w:author="Markus Brüderl" w:date="2017-11-21T08:51:00Z">
        <w:r w:rsidRPr="00FC6015">
          <w:rPr>
            <w:rStyle w:val="Hyperlink"/>
            <w:noProof/>
          </w:rPr>
        </w:r>
      </w:ins>
      <w:ins w:id="3700" w:author="Markus Brüderl" w:date="2017-11-21T08:50:00Z">
        <w:r w:rsidRPr="00FC6015">
          <w:rPr>
            <w:rStyle w:val="Hyperlink"/>
            <w:noProof/>
          </w:rPr>
          <w:fldChar w:fldCharType="separate"/>
        </w:r>
        <w:r w:rsidRPr="00FC6015">
          <w:rPr>
            <w:rStyle w:val="Hyperlink"/>
            <w:noProof/>
          </w:rPr>
          <w:t>3.16.11.1.2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_Toc499018499 \h </w:instrText>
        </w:r>
      </w:ins>
      <w:ins w:id="3701" w:author="Markus Brüderl" w:date="2017-11-21T08:51:00Z">
        <w:r>
          <w:rPr>
            <w:noProof/>
            <w:webHidden/>
          </w:rPr>
        </w:r>
      </w:ins>
      <w:r>
        <w:rPr>
          <w:noProof/>
          <w:webHidden/>
        </w:rPr>
        <w:fldChar w:fldCharType="separate"/>
      </w:r>
      <w:ins w:id="3702" w:author="Markus Brüderl" w:date="2017-11-21T08:51:00Z">
        <w:r>
          <w:rPr>
            <w:noProof/>
            <w:webHidden/>
          </w:rPr>
          <w:t>257</w:t>
        </w:r>
      </w:ins>
      <w:ins w:id="370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704" w:author="Markus Brüderl" w:date="2017-11-21T08:50:00Z"/>
          <w:rFonts w:eastAsiaTheme="minorEastAsia" w:cstheme="minorBidi"/>
          <w:noProof/>
          <w:sz w:val="22"/>
          <w:szCs w:val="22"/>
        </w:rPr>
      </w:pPr>
      <w:ins w:id="37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"_Toc499018500"</w:instrText>
        </w:r>
        <w:r w:rsidRPr="00FC6015">
          <w:rPr>
            <w:rStyle w:val="Hyperlink"/>
            <w:noProof/>
          </w:rPr>
          <w:instrText xml:space="preserve"> </w:instrText>
        </w:r>
      </w:ins>
      <w:ins w:id="3706" w:author="Markus Brüderl" w:date="2017-11-21T08:51:00Z">
        <w:r w:rsidRPr="00FC6015">
          <w:rPr>
            <w:rStyle w:val="Hyperlink"/>
            <w:noProof/>
          </w:rPr>
        </w:r>
      </w:ins>
      <w:ins w:id="3707" w:author="Markus Brüderl" w:date="2017-11-21T08:50:00Z">
        <w:r w:rsidRPr="00FC6015">
          <w:rPr>
            <w:rStyle w:val="Hyperlink"/>
            <w:noProof/>
          </w:rPr>
          <w:fldChar w:fldCharType="separate"/>
        </w:r>
        <w:r w:rsidRPr="00FC6015">
          <w:rPr>
            <w:rStyle w:val="Hyperlink"/>
            <w:noProof/>
          </w:rPr>
          <w:t>3.16.11.2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_Toc499018500 \h </w:instrText>
        </w:r>
      </w:ins>
      <w:ins w:id="3708" w:author="Markus Brüderl" w:date="2017-11-21T08:51:00Z">
        <w:r>
          <w:rPr>
            <w:noProof/>
            <w:webHidden/>
          </w:rPr>
        </w:r>
      </w:ins>
      <w:r>
        <w:rPr>
          <w:noProof/>
          <w:webHidden/>
        </w:rPr>
        <w:fldChar w:fldCharType="separate"/>
      </w:r>
      <w:ins w:id="3709" w:author="Markus Brüderl" w:date="2017-11-21T08:51:00Z">
        <w:r>
          <w:rPr>
            <w:noProof/>
            <w:webHidden/>
          </w:rPr>
          <w:t>257</w:t>
        </w:r>
      </w:ins>
      <w:ins w:id="371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3711" w:author="Markus Brüderl" w:date="2017-11-21T08:50:00Z"/>
          <w:rFonts w:eastAsiaTheme="minorEastAsia" w:cstheme="minorBidi"/>
          <w:noProof/>
          <w:sz w:val="22"/>
          <w:szCs w:val="22"/>
        </w:rPr>
      </w:pPr>
      <w:ins w:id="37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"_Toc499018501"</w:instrText>
        </w:r>
        <w:r w:rsidRPr="00FC6015">
          <w:rPr>
            <w:rStyle w:val="Hyperlink"/>
            <w:noProof/>
          </w:rPr>
          <w:instrText xml:space="preserve"> </w:instrText>
        </w:r>
      </w:ins>
      <w:ins w:id="3713" w:author="Markus Brüderl" w:date="2017-11-21T08:51:00Z">
        <w:r w:rsidRPr="00FC6015">
          <w:rPr>
            <w:rStyle w:val="Hyperlink"/>
            <w:noProof/>
          </w:rPr>
        </w:r>
      </w:ins>
      <w:ins w:id="3714" w:author="Markus Brüderl" w:date="2017-11-21T08:50:00Z">
        <w:r w:rsidRPr="00FC6015">
          <w:rPr>
            <w:rStyle w:val="Hyperlink"/>
            <w:noProof/>
          </w:rPr>
          <w:fldChar w:fldCharType="separate"/>
        </w:r>
        <w:r w:rsidRPr="00FC6015">
          <w:rPr>
            <w:rStyle w:val="Hyperlink"/>
            <w:noProof/>
          </w:rPr>
          <w:t>3.16.11.2.1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_Toc499018501 \h </w:instrText>
        </w:r>
      </w:ins>
      <w:ins w:id="3715" w:author="Markus Brüderl" w:date="2017-11-21T08:51:00Z">
        <w:r>
          <w:rPr>
            <w:noProof/>
            <w:webHidden/>
          </w:rPr>
        </w:r>
      </w:ins>
      <w:r>
        <w:rPr>
          <w:noProof/>
          <w:webHidden/>
        </w:rPr>
        <w:fldChar w:fldCharType="separate"/>
      </w:r>
      <w:ins w:id="3716" w:author="Markus Brüderl" w:date="2017-11-21T08:51:00Z">
        <w:r>
          <w:rPr>
            <w:noProof/>
            <w:webHidden/>
          </w:rPr>
          <w:t>257</w:t>
        </w:r>
      </w:ins>
      <w:ins w:id="371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732"/>
          <w:tab w:val="right" w:leader="dot" w:pos="9075"/>
        </w:tabs>
        <w:rPr>
          <w:ins w:id="3718" w:author="Markus Brüderl" w:date="2017-11-21T08:50:00Z"/>
          <w:rFonts w:eastAsiaTheme="minorEastAsia" w:cstheme="minorBidi"/>
          <w:noProof/>
          <w:sz w:val="22"/>
          <w:szCs w:val="22"/>
        </w:rPr>
      </w:pPr>
      <w:ins w:id="37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"_Toc499018502"</w:instrText>
        </w:r>
        <w:r w:rsidRPr="00FC6015">
          <w:rPr>
            <w:rStyle w:val="Hyperlink"/>
            <w:noProof/>
          </w:rPr>
          <w:instrText xml:space="preserve"> </w:instrText>
        </w:r>
      </w:ins>
      <w:ins w:id="3720" w:author="Markus Brüderl" w:date="2017-11-21T08:51:00Z">
        <w:r w:rsidRPr="00FC6015">
          <w:rPr>
            <w:rStyle w:val="Hyperlink"/>
            <w:noProof/>
          </w:rPr>
        </w:r>
      </w:ins>
      <w:ins w:id="3721" w:author="Markus Brüderl" w:date="2017-11-21T08:50:00Z">
        <w:r w:rsidRPr="00FC6015">
          <w:rPr>
            <w:rStyle w:val="Hyperlink"/>
            <w:noProof/>
          </w:rPr>
          <w:fldChar w:fldCharType="separate"/>
        </w:r>
        <w:r w:rsidRPr="00FC6015">
          <w:rPr>
            <w:rStyle w:val="Hyperlink"/>
            <w:noProof/>
          </w:rPr>
          <w:t>3.16.11.2.2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_Toc499018502 \h </w:instrText>
        </w:r>
      </w:ins>
      <w:ins w:id="3722" w:author="Markus Brüderl" w:date="2017-11-21T08:51:00Z">
        <w:r>
          <w:rPr>
            <w:noProof/>
            <w:webHidden/>
          </w:rPr>
        </w:r>
      </w:ins>
      <w:r>
        <w:rPr>
          <w:noProof/>
          <w:webHidden/>
        </w:rPr>
        <w:fldChar w:fldCharType="separate"/>
      </w:r>
      <w:ins w:id="3723" w:author="Markus Brüderl" w:date="2017-11-21T08:51:00Z">
        <w:r>
          <w:rPr>
            <w:noProof/>
            <w:webHidden/>
          </w:rPr>
          <w:t>257</w:t>
        </w:r>
      </w:ins>
      <w:ins w:id="3724"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3725" w:author="Markus Brüderl" w:date="2017-11-21T08:50:00Z"/>
          <w:rFonts w:eastAsiaTheme="minorEastAsia" w:cstheme="minorBidi"/>
          <w:b w:val="0"/>
          <w:bCs w:val="0"/>
          <w:noProof/>
          <w:sz w:val="22"/>
          <w:szCs w:val="22"/>
        </w:rPr>
      </w:pPr>
      <w:ins w:id="37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"_Toc499018503"</w:instrText>
        </w:r>
        <w:r w:rsidRPr="00FC6015">
          <w:rPr>
            <w:rStyle w:val="Hyperlink"/>
            <w:noProof/>
          </w:rPr>
          <w:instrText xml:space="preserve"> </w:instrText>
        </w:r>
      </w:ins>
      <w:ins w:id="3727" w:author="Markus Brüderl" w:date="2017-11-21T08:51:00Z">
        <w:r w:rsidRPr="00FC6015">
          <w:rPr>
            <w:rStyle w:val="Hyperlink"/>
            <w:noProof/>
          </w:rPr>
        </w:r>
      </w:ins>
      <w:ins w:id="3728" w:author="Markus Brüderl" w:date="2017-11-21T08:50:00Z">
        <w:r w:rsidRPr="00FC6015">
          <w:rPr>
            <w:rStyle w:val="Hyperlink"/>
            <w:noProof/>
          </w:rPr>
          <w:fldChar w:fldCharType="separate"/>
        </w:r>
        <w:r w:rsidRPr="00FC6015">
          <w:rPr>
            <w:rStyle w:val="Hyperlink"/>
            <w:noProof/>
          </w:rPr>
          <w:t>3.17</w:t>
        </w:r>
        <w:r>
          <w:rPr>
            <w:rFonts w:eastAsiaTheme="minorEastAsia" w:cstheme="minorBidi"/>
            <w:b w:val="0"/>
            <w:bCs w:val="0"/>
            <w:noProof/>
            <w:sz w:val="22"/>
            <w:szCs w:val="22"/>
          </w:rPr>
          <w:tab/>
        </w:r>
        <w:r w:rsidRPr="00FC6015">
          <w:rPr>
            <w:rStyle w:val="Hyperlink"/>
            <w:noProof/>
          </w:rPr>
          <w:t>loginPartnerService (B2B)</w:t>
        </w:r>
        <w:r>
          <w:rPr>
            <w:noProof/>
            <w:webHidden/>
          </w:rPr>
          <w:tab/>
        </w:r>
        <w:r>
          <w:rPr>
            <w:noProof/>
            <w:webHidden/>
          </w:rPr>
          <w:fldChar w:fldCharType="begin"/>
        </w:r>
        <w:r>
          <w:rPr>
            <w:noProof/>
            <w:webHidden/>
          </w:rPr>
          <w:instrText xml:space="preserve"> PAGEREF _Toc499018503 \h </w:instrText>
        </w:r>
      </w:ins>
      <w:ins w:id="3729" w:author="Markus Brüderl" w:date="2017-11-21T08:51:00Z">
        <w:r>
          <w:rPr>
            <w:noProof/>
            <w:webHidden/>
          </w:rPr>
        </w:r>
      </w:ins>
      <w:r>
        <w:rPr>
          <w:noProof/>
          <w:webHidden/>
        </w:rPr>
        <w:fldChar w:fldCharType="separate"/>
      </w:r>
      <w:ins w:id="3730" w:author="Markus Brüderl" w:date="2017-11-21T08:51:00Z">
        <w:r>
          <w:rPr>
            <w:noProof/>
            <w:webHidden/>
          </w:rPr>
          <w:t>258</w:t>
        </w:r>
      </w:ins>
      <w:ins w:id="3731"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732" w:author="Markus Brüderl" w:date="2017-11-21T08:50:00Z"/>
          <w:rFonts w:eastAsiaTheme="minorEastAsia" w:cstheme="minorBidi"/>
          <w:noProof/>
          <w:sz w:val="22"/>
          <w:szCs w:val="22"/>
        </w:rPr>
      </w:pPr>
      <w:ins w:id="37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"_Toc499018504"</w:instrText>
        </w:r>
        <w:r w:rsidRPr="00FC6015">
          <w:rPr>
            <w:rStyle w:val="Hyperlink"/>
            <w:noProof/>
          </w:rPr>
          <w:instrText xml:space="preserve"> </w:instrText>
        </w:r>
      </w:ins>
      <w:ins w:id="3734" w:author="Markus Brüderl" w:date="2017-11-21T08:51:00Z">
        <w:r w:rsidRPr="00FC6015">
          <w:rPr>
            <w:rStyle w:val="Hyperlink"/>
            <w:noProof/>
          </w:rPr>
        </w:r>
      </w:ins>
      <w:ins w:id="3735" w:author="Markus Brüderl" w:date="2017-11-21T08:50:00Z">
        <w:r w:rsidRPr="00FC6015">
          <w:rPr>
            <w:rStyle w:val="Hyperlink"/>
            <w:noProof/>
          </w:rPr>
          <w:fldChar w:fldCharType="separate"/>
        </w:r>
        <w:r w:rsidRPr="00FC6015">
          <w:rPr>
            <w:rStyle w:val="Hyperlink"/>
            <w:noProof/>
          </w:rPr>
          <w:t>3.17.1</w:t>
        </w:r>
        <w:r>
          <w:rPr>
            <w:rFonts w:eastAsiaTheme="minorEastAsia" w:cstheme="minorBidi"/>
            <w:noProof/>
            <w:sz w:val="22"/>
            <w:szCs w:val="22"/>
          </w:rPr>
          <w:tab/>
        </w:r>
        <w:r w:rsidRPr="00FC6015">
          <w:rPr>
            <w:rStyle w:val="Hyperlink"/>
            <w:noProof/>
          </w:rPr>
          <w:t>extendedValidateUser</w:t>
        </w:r>
        <w:r>
          <w:rPr>
            <w:noProof/>
            <w:webHidden/>
          </w:rPr>
          <w:tab/>
        </w:r>
        <w:r>
          <w:rPr>
            <w:noProof/>
            <w:webHidden/>
          </w:rPr>
          <w:fldChar w:fldCharType="begin"/>
        </w:r>
        <w:r>
          <w:rPr>
            <w:noProof/>
            <w:webHidden/>
          </w:rPr>
          <w:instrText xml:space="preserve"> PAGEREF _Toc499018504 \h </w:instrText>
        </w:r>
      </w:ins>
      <w:ins w:id="3736" w:author="Markus Brüderl" w:date="2017-11-21T08:51:00Z">
        <w:r>
          <w:rPr>
            <w:noProof/>
            <w:webHidden/>
          </w:rPr>
        </w:r>
      </w:ins>
      <w:r>
        <w:rPr>
          <w:noProof/>
          <w:webHidden/>
        </w:rPr>
        <w:fldChar w:fldCharType="separate"/>
      </w:r>
      <w:ins w:id="3737" w:author="Markus Brüderl" w:date="2017-11-21T08:51:00Z">
        <w:r>
          <w:rPr>
            <w:noProof/>
            <w:webHidden/>
          </w:rPr>
          <w:t>258</w:t>
        </w:r>
      </w:ins>
      <w:ins w:id="373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739" w:author="Markus Brüderl" w:date="2017-11-21T08:50:00Z"/>
          <w:rFonts w:eastAsiaTheme="minorEastAsia" w:cstheme="minorBidi"/>
          <w:noProof/>
          <w:sz w:val="22"/>
          <w:szCs w:val="22"/>
        </w:rPr>
      </w:pPr>
      <w:ins w:id="37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"_Toc499018505"</w:instrText>
        </w:r>
        <w:r w:rsidRPr="00FC6015">
          <w:rPr>
            <w:rStyle w:val="Hyperlink"/>
            <w:noProof/>
          </w:rPr>
          <w:instrText xml:space="preserve"> </w:instrText>
        </w:r>
      </w:ins>
      <w:ins w:id="3741" w:author="Markus Brüderl" w:date="2017-11-21T08:51:00Z">
        <w:r w:rsidRPr="00FC6015">
          <w:rPr>
            <w:rStyle w:val="Hyperlink"/>
            <w:noProof/>
          </w:rPr>
        </w:r>
      </w:ins>
      <w:ins w:id="3742" w:author="Markus Brüderl" w:date="2017-11-21T08:50:00Z">
        <w:r w:rsidRPr="00FC6015">
          <w:rPr>
            <w:rStyle w:val="Hyperlink"/>
            <w:noProof/>
          </w:rPr>
          <w:fldChar w:fldCharType="separate"/>
        </w:r>
        <w:r w:rsidRPr="00FC6015">
          <w:rPr>
            <w:rStyle w:val="Hyperlink"/>
            <w:noProof/>
          </w:rPr>
          <w:t>3.17.1.1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_Toc499018505 \h </w:instrText>
        </w:r>
      </w:ins>
      <w:ins w:id="3743" w:author="Markus Brüderl" w:date="2017-11-21T08:51:00Z">
        <w:r>
          <w:rPr>
            <w:noProof/>
            <w:webHidden/>
          </w:rPr>
        </w:r>
      </w:ins>
      <w:r>
        <w:rPr>
          <w:noProof/>
          <w:webHidden/>
        </w:rPr>
        <w:fldChar w:fldCharType="separate"/>
      </w:r>
      <w:ins w:id="3744" w:author="Markus Brüderl" w:date="2017-11-21T08:51:00Z">
        <w:r>
          <w:rPr>
            <w:noProof/>
            <w:webHidden/>
          </w:rPr>
          <w:t>258</w:t>
        </w:r>
      </w:ins>
      <w:ins w:id="374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746" w:author="Markus Brüderl" w:date="2017-11-21T08:50:00Z"/>
          <w:rFonts w:eastAsiaTheme="minorEastAsia" w:cstheme="minorBidi"/>
          <w:noProof/>
          <w:sz w:val="22"/>
          <w:szCs w:val="22"/>
        </w:rPr>
      </w:pPr>
      <w:ins w:id="37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"_Toc499018506"</w:instrText>
        </w:r>
        <w:r w:rsidRPr="00FC6015">
          <w:rPr>
            <w:rStyle w:val="Hyperlink"/>
            <w:noProof/>
          </w:rPr>
          <w:instrText xml:space="preserve"> </w:instrText>
        </w:r>
      </w:ins>
      <w:ins w:id="3748" w:author="Markus Brüderl" w:date="2017-11-21T08:51:00Z">
        <w:r w:rsidRPr="00FC6015">
          <w:rPr>
            <w:rStyle w:val="Hyperlink"/>
            <w:noProof/>
          </w:rPr>
        </w:r>
      </w:ins>
      <w:ins w:id="3749" w:author="Markus Brüderl" w:date="2017-11-21T08:50:00Z">
        <w:r w:rsidRPr="00FC6015">
          <w:rPr>
            <w:rStyle w:val="Hyperlink"/>
            <w:noProof/>
          </w:rPr>
          <w:fldChar w:fldCharType="separate"/>
        </w:r>
        <w:r w:rsidRPr="00FC6015">
          <w:rPr>
            <w:rStyle w:val="Hyperlink"/>
            <w:noProof/>
          </w:rPr>
          <w:t>3.17.1.1.1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_Toc499018506 \h </w:instrText>
        </w:r>
      </w:ins>
      <w:ins w:id="3750" w:author="Markus Brüderl" w:date="2017-11-21T08:51:00Z">
        <w:r>
          <w:rPr>
            <w:noProof/>
            <w:webHidden/>
          </w:rPr>
        </w:r>
      </w:ins>
      <w:r>
        <w:rPr>
          <w:noProof/>
          <w:webHidden/>
        </w:rPr>
        <w:fldChar w:fldCharType="separate"/>
      </w:r>
      <w:ins w:id="3751" w:author="Markus Brüderl" w:date="2017-11-21T08:51:00Z">
        <w:r>
          <w:rPr>
            <w:noProof/>
            <w:webHidden/>
          </w:rPr>
          <w:t>258</w:t>
        </w:r>
      </w:ins>
      <w:ins w:id="375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753" w:author="Markus Brüderl" w:date="2017-11-21T08:50:00Z"/>
          <w:rFonts w:eastAsiaTheme="minorEastAsia" w:cstheme="minorBidi"/>
          <w:noProof/>
          <w:sz w:val="22"/>
          <w:szCs w:val="22"/>
        </w:rPr>
      </w:pPr>
      <w:ins w:id="37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"_Toc499018507"</w:instrText>
        </w:r>
        <w:r w:rsidRPr="00FC6015">
          <w:rPr>
            <w:rStyle w:val="Hyperlink"/>
            <w:noProof/>
          </w:rPr>
          <w:instrText xml:space="preserve"> </w:instrText>
        </w:r>
      </w:ins>
      <w:ins w:id="3755" w:author="Markus Brüderl" w:date="2017-11-21T08:51:00Z">
        <w:r w:rsidRPr="00FC6015">
          <w:rPr>
            <w:rStyle w:val="Hyperlink"/>
            <w:noProof/>
          </w:rPr>
        </w:r>
      </w:ins>
      <w:ins w:id="3756" w:author="Markus Brüderl" w:date="2017-11-21T08:50:00Z">
        <w:r w:rsidRPr="00FC6015">
          <w:rPr>
            <w:rStyle w:val="Hyperlink"/>
            <w:noProof/>
          </w:rPr>
          <w:fldChar w:fldCharType="separate"/>
        </w:r>
        <w:r w:rsidRPr="00FC6015">
          <w:rPr>
            <w:rStyle w:val="Hyperlink"/>
            <w:noProof/>
          </w:rPr>
          <w:t>3.17.1.1.2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_Toc499018507 \h </w:instrText>
        </w:r>
      </w:ins>
      <w:ins w:id="3757" w:author="Markus Brüderl" w:date="2017-11-21T08:51:00Z">
        <w:r>
          <w:rPr>
            <w:noProof/>
            <w:webHidden/>
          </w:rPr>
        </w:r>
      </w:ins>
      <w:r>
        <w:rPr>
          <w:noProof/>
          <w:webHidden/>
        </w:rPr>
        <w:fldChar w:fldCharType="separate"/>
      </w:r>
      <w:ins w:id="3758" w:author="Markus Brüderl" w:date="2017-11-21T08:51:00Z">
        <w:r>
          <w:rPr>
            <w:noProof/>
            <w:webHidden/>
          </w:rPr>
          <w:t>258</w:t>
        </w:r>
      </w:ins>
      <w:ins w:id="375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760" w:author="Markus Brüderl" w:date="2017-11-21T08:50:00Z"/>
          <w:rFonts w:eastAsiaTheme="minorEastAsia" w:cstheme="minorBidi"/>
          <w:noProof/>
          <w:sz w:val="22"/>
          <w:szCs w:val="22"/>
        </w:rPr>
      </w:pPr>
      <w:ins w:id="37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"_Toc499018508"</w:instrText>
        </w:r>
        <w:r w:rsidRPr="00FC6015">
          <w:rPr>
            <w:rStyle w:val="Hyperlink"/>
            <w:noProof/>
          </w:rPr>
          <w:instrText xml:space="preserve"> </w:instrText>
        </w:r>
      </w:ins>
      <w:ins w:id="3762" w:author="Markus Brüderl" w:date="2017-11-21T08:51:00Z">
        <w:r w:rsidRPr="00FC6015">
          <w:rPr>
            <w:rStyle w:val="Hyperlink"/>
            <w:noProof/>
          </w:rPr>
        </w:r>
      </w:ins>
      <w:ins w:id="3763" w:author="Markus Brüderl" w:date="2017-11-21T08:50:00Z">
        <w:r w:rsidRPr="00FC6015">
          <w:rPr>
            <w:rStyle w:val="Hyperlink"/>
            <w:noProof/>
          </w:rPr>
          <w:fldChar w:fldCharType="separate"/>
        </w:r>
        <w:r w:rsidRPr="00FC6015">
          <w:rPr>
            <w:rStyle w:val="Hyperlink"/>
            <w:noProof/>
          </w:rPr>
          <w:t>3.17.1.2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_Toc499018508 \h </w:instrText>
        </w:r>
      </w:ins>
      <w:ins w:id="3764" w:author="Markus Brüderl" w:date="2017-11-21T08:51:00Z">
        <w:r>
          <w:rPr>
            <w:noProof/>
            <w:webHidden/>
          </w:rPr>
        </w:r>
      </w:ins>
      <w:r>
        <w:rPr>
          <w:noProof/>
          <w:webHidden/>
        </w:rPr>
        <w:fldChar w:fldCharType="separate"/>
      </w:r>
      <w:ins w:id="3765" w:author="Markus Brüderl" w:date="2017-11-21T08:51:00Z">
        <w:r>
          <w:rPr>
            <w:noProof/>
            <w:webHidden/>
          </w:rPr>
          <w:t>259</w:t>
        </w:r>
      </w:ins>
      <w:ins w:id="376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767" w:author="Markus Brüderl" w:date="2017-11-21T08:50:00Z"/>
          <w:rFonts w:eastAsiaTheme="minorEastAsia" w:cstheme="minorBidi"/>
          <w:noProof/>
          <w:sz w:val="22"/>
          <w:szCs w:val="22"/>
        </w:rPr>
      </w:pPr>
      <w:ins w:id="37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"_Toc499018509"</w:instrText>
        </w:r>
        <w:r w:rsidRPr="00FC6015">
          <w:rPr>
            <w:rStyle w:val="Hyperlink"/>
            <w:noProof/>
          </w:rPr>
          <w:instrText xml:space="preserve"> </w:instrText>
        </w:r>
      </w:ins>
      <w:ins w:id="3769" w:author="Markus Brüderl" w:date="2017-11-21T08:51:00Z">
        <w:r w:rsidRPr="00FC6015">
          <w:rPr>
            <w:rStyle w:val="Hyperlink"/>
            <w:noProof/>
          </w:rPr>
        </w:r>
      </w:ins>
      <w:ins w:id="3770" w:author="Markus Brüderl" w:date="2017-11-21T08:50:00Z">
        <w:r w:rsidRPr="00FC6015">
          <w:rPr>
            <w:rStyle w:val="Hyperlink"/>
            <w:noProof/>
          </w:rPr>
          <w:fldChar w:fldCharType="separate"/>
        </w:r>
        <w:r w:rsidRPr="00FC6015">
          <w:rPr>
            <w:rStyle w:val="Hyperlink"/>
            <w:noProof/>
          </w:rPr>
          <w:t>3.17.1.2.1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_Toc499018509 \h </w:instrText>
        </w:r>
      </w:ins>
      <w:ins w:id="3771" w:author="Markus Brüderl" w:date="2017-11-21T08:51:00Z">
        <w:r>
          <w:rPr>
            <w:noProof/>
            <w:webHidden/>
          </w:rPr>
        </w:r>
      </w:ins>
      <w:r>
        <w:rPr>
          <w:noProof/>
          <w:webHidden/>
        </w:rPr>
        <w:fldChar w:fldCharType="separate"/>
      </w:r>
      <w:ins w:id="3772" w:author="Markus Brüderl" w:date="2017-11-21T08:51:00Z">
        <w:r>
          <w:rPr>
            <w:noProof/>
            <w:webHidden/>
          </w:rPr>
          <w:t>259</w:t>
        </w:r>
      </w:ins>
      <w:ins w:id="377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774" w:author="Markus Brüderl" w:date="2017-11-21T08:50:00Z"/>
          <w:rFonts w:eastAsiaTheme="minorEastAsia" w:cstheme="minorBidi"/>
          <w:noProof/>
          <w:sz w:val="22"/>
          <w:szCs w:val="22"/>
        </w:rPr>
      </w:pPr>
      <w:ins w:id="37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"_Toc499018510"</w:instrText>
        </w:r>
        <w:r w:rsidRPr="00FC6015">
          <w:rPr>
            <w:rStyle w:val="Hyperlink"/>
            <w:noProof/>
          </w:rPr>
          <w:instrText xml:space="preserve"> </w:instrText>
        </w:r>
      </w:ins>
      <w:ins w:id="3776" w:author="Markus Brüderl" w:date="2017-11-21T08:51:00Z">
        <w:r w:rsidRPr="00FC6015">
          <w:rPr>
            <w:rStyle w:val="Hyperlink"/>
            <w:noProof/>
          </w:rPr>
        </w:r>
      </w:ins>
      <w:ins w:id="3777" w:author="Markus Brüderl" w:date="2017-11-21T08:50:00Z">
        <w:r w:rsidRPr="00FC6015">
          <w:rPr>
            <w:rStyle w:val="Hyperlink"/>
            <w:noProof/>
          </w:rPr>
          <w:fldChar w:fldCharType="separate"/>
        </w:r>
        <w:r w:rsidRPr="00FC6015">
          <w:rPr>
            <w:rStyle w:val="Hyperlink"/>
            <w:noProof/>
          </w:rPr>
          <w:t>3.17.1.2.2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_Toc499018510 \h </w:instrText>
        </w:r>
      </w:ins>
      <w:ins w:id="3778" w:author="Markus Brüderl" w:date="2017-11-21T08:51:00Z">
        <w:r>
          <w:rPr>
            <w:noProof/>
            <w:webHidden/>
          </w:rPr>
        </w:r>
      </w:ins>
      <w:r>
        <w:rPr>
          <w:noProof/>
          <w:webHidden/>
        </w:rPr>
        <w:fldChar w:fldCharType="separate"/>
      </w:r>
      <w:ins w:id="3779" w:author="Markus Brüderl" w:date="2017-11-21T08:51:00Z">
        <w:r>
          <w:rPr>
            <w:noProof/>
            <w:webHidden/>
          </w:rPr>
          <w:t>260</w:t>
        </w:r>
      </w:ins>
      <w:ins w:id="3780"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781" w:author="Markus Brüderl" w:date="2017-11-21T08:50:00Z"/>
          <w:rFonts w:eastAsiaTheme="minorEastAsia" w:cstheme="minorBidi"/>
          <w:noProof/>
          <w:sz w:val="22"/>
          <w:szCs w:val="22"/>
        </w:rPr>
      </w:pPr>
      <w:ins w:id="37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"_Toc499018511"</w:instrText>
        </w:r>
        <w:r w:rsidRPr="00FC6015">
          <w:rPr>
            <w:rStyle w:val="Hyperlink"/>
            <w:noProof/>
          </w:rPr>
          <w:instrText xml:space="preserve"> </w:instrText>
        </w:r>
      </w:ins>
      <w:ins w:id="3783" w:author="Markus Brüderl" w:date="2017-11-21T08:51:00Z">
        <w:r w:rsidRPr="00FC6015">
          <w:rPr>
            <w:rStyle w:val="Hyperlink"/>
            <w:noProof/>
          </w:rPr>
        </w:r>
      </w:ins>
      <w:ins w:id="3784" w:author="Markus Brüderl" w:date="2017-11-21T08:50:00Z">
        <w:r w:rsidRPr="00FC6015">
          <w:rPr>
            <w:rStyle w:val="Hyperlink"/>
            <w:noProof/>
          </w:rPr>
          <w:fldChar w:fldCharType="separate"/>
        </w:r>
        <w:r w:rsidRPr="00FC6015">
          <w:rPr>
            <w:rStyle w:val="Hyperlink"/>
            <w:noProof/>
          </w:rPr>
          <w:t>3.17.2</w:t>
        </w:r>
        <w:r>
          <w:rPr>
            <w:rFonts w:eastAsiaTheme="minorEastAsia" w:cstheme="minorBidi"/>
            <w:noProof/>
            <w:sz w:val="22"/>
            <w:szCs w:val="22"/>
          </w:rPr>
          <w:tab/>
        </w:r>
        <w:r w:rsidRPr="00FC6015">
          <w:rPr>
            <w:rStyle w:val="Hyperlink"/>
            <w:noProof/>
          </w:rPr>
          <w:t>getTranslations</w:t>
        </w:r>
        <w:r>
          <w:rPr>
            <w:noProof/>
            <w:webHidden/>
          </w:rPr>
          <w:tab/>
        </w:r>
        <w:r>
          <w:rPr>
            <w:noProof/>
            <w:webHidden/>
          </w:rPr>
          <w:fldChar w:fldCharType="begin"/>
        </w:r>
        <w:r>
          <w:rPr>
            <w:noProof/>
            <w:webHidden/>
          </w:rPr>
          <w:instrText xml:space="preserve"> PAGEREF _Toc499018511 \h </w:instrText>
        </w:r>
      </w:ins>
      <w:ins w:id="3785" w:author="Markus Brüderl" w:date="2017-11-21T08:51:00Z">
        <w:r>
          <w:rPr>
            <w:noProof/>
            <w:webHidden/>
          </w:rPr>
        </w:r>
      </w:ins>
      <w:r>
        <w:rPr>
          <w:noProof/>
          <w:webHidden/>
        </w:rPr>
        <w:fldChar w:fldCharType="separate"/>
      </w:r>
      <w:ins w:id="3786" w:author="Markus Brüderl" w:date="2017-11-21T08:51:00Z">
        <w:r>
          <w:rPr>
            <w:noProof/>
            <w:webHidden/>
          </w:rPr>
          <w:t>260</w:t>
        </w:r>
      </w:ins>
      <w:ins w:id="378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788" w:author="Markus Brüderl" w:date="2017-11-21T08:50:00Z"/>
          <w:rFonts w:eastAsiaTheme="minorEastAsia" w:cstheme="minorBidi"/>
          <w:noProof/>
          <w:sz w:val="22"/>
          <w:szCs w:val="22"/>
        </w:rPr>
      </w:pPr>
      <w:ins w:id="37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"_Toc499018512"</w:instrText>
        </w:r>
        <w:r w:rsidRPr="00FC6015">
          <w:rPr>
            <w:rStyle w:val="Hyperlink"/>
            <w:noProof/>
          </w:rPr>
          <w:instrText xml:space="preserve"> </w:instrText>
        </w:r>
      </w:ins>
      <w:ins w:id="3790" w:author="Markus Brüderl" w:date="2017-11-21T08:51:00Z">
        <w:r w:rsidRPr="00FC6015">
          <w:rPr>
            <w:rStyle w:val="Hyperlink"/>
            <w:noProof/>
          </w:rPr>
        </w:r>
      </w:ins>
      <w:ins w:id="3791" w:author="Markus Brüderl" w:date="2017-11-21T08:50:00Z">
        <w:r w:rsidRPr="00FC6015">
          <w:rPr>
            <w:rStyle w:val="Hyperlink"/>
            <w:noProof/>
          </w:rPr>
          <w:fldChar w:fldCharType="separate"/>
        </w:r>
        <w:r w:rsidRPr="00FC6015">
          <w:rPr>
            <w:rStyle w:val="Hyperlink"/>
            <w:noProof/>
          </w:rPr>
          <w:t>3.17.2.1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_Toc499018512 \h </w:instrText>
        </w:r>
      </w:ins>
      <w:ins w:id="3792" w:author="Markus Brüderl" w:date="2017-11-21T08:51:00Z">
        <w:r>
          <w:rPr>
            <w:noProof/>
            <w:webHidden/>
          </w:rPr>
        </w:r>
      </w:ins>
      <w:r>
        <w:rPr>
          <w:noProof/>
          <w:webHidden/>
        </w:rPr>
        <w:fldChar w:fldCharType="separate"/>
      </w:r>
      <w:ins w:id="3793" w:author="Markus Brüderl" w:date="2017-11-21T08:51:00Z">
        <w:r>
          <w:rPr>
            <w:noProof/>
            <w:webHidden/>
          </w:rPr>
          <w:t>260</w:t>
        </w:r>
      </w:ins>
      <w:ins w:id="379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795" w:author="Markus Brüderl" w:date="2017-11-21T08:50:00Z"/>
          <w:rFonts w:eastAsiaTheme="minorEastAsia" w:cstheme="minorBidi"/>
          <w:noProof/>
          <w:sz w:val="22"/>
          <w:szCs w:val="22"/>
        </w:rPr>
      </w:pPr>
      <w:ins w:id="37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"_Toc499018513"</w:instrText>
        </w:r>
        <w:r w:rsidRPr="00FC6015">
          <w:rPr>
            <w:rStyle w:val="Hyperlink"/>
            <w:noProof/>
          </w:rPr>
          <w:instrText xml:space="preserve"> </w:instrText>
        </w:r>
      </w:ins>
      <w:ins w:id="3797" w:author="Markus Brüderl" w:date="2017-11-21T08:51:00Z">
        <w:r w:rsidRPr="00FC6015">
          <w:rPr>
            <w:rStyle w:val="Hyperlink"/>
            <w:noProof/>
          </w:rPr>
        </w:r>
      </w:ins>
      <w:ins w:id="3798" w:author="Markus Brüderl" w:date="2017-11-21T08:50:00Z">
        <w:r w:rsidRPr="00FC6015">
          <w:rPr>
            <w:rStyle w:val="Hyperlink"/>
            <w:noProof/>
          </w:rPr>
          <w:fldChar w:fldCharType="separate"/>
        </w:r>
        <w:r w:rsidRPr="00FC6015">
          <w:rPr>
            <w:rStyle w:val="Hyperlink"/>
            <w:noProof/>
          </w:rPr>
          <w:t>3.17.2.1.1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_Toc499018513 \h </w:instrText>
        </w:r>
      </w:ins>
      <w:ins w:id="3799" w:author="Markus Brüderl" w:date="2017-11-21T08:51:00Z">
        <w:r>
          <w:rPr>
            <w:noProof/>
            <w:webHidden/>
          </w:rPr>
        </w:r>
      </w:ins>
      <w:r>
        <w:rPr>
          <w:noProof/>
          <w:webHidden/>
        </w:rPr>
        <w:fldChar w:fldCharType="separate"/>
      </w:r>
      <w:ins w:id="3800" w:author="Markus Brüderl" w:date="2017-11-21T08:51:00Z">
        <w:r>
          <w:rPr>
            <w:noProof/>
            <w:webHidden/>
          </w:rPr>
          <w:t>260</w:t>
        </w:r>
      </w:ins>
      <w:ins w:id="380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02" w:author="Markus Brüderl" w:date="2017-11-21T08:50:00Z"/>
          <w:rFonts w:eastAsiaTheme="minorEastAsia" w:cstheme="minorBidi"/>
          <w:noProof/>
          <w:sz w:val="22"/>
          <w:szCs w:val="22"/>
        </w:rPr>
      </w:pPr>
      <w:ins w:id="38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"_Toc499018514"</w:instrText>
        </w:r>
        <w:r w:rsidRPr="00FC6015">
          <w:rPr>
            <w:rStyle w:val="Hyperlink"/>
            <w:noProof/>
          </w:rPr>
          <w:instrText xml:space="preserve"> </w:instrText>
        </w:r>
      </w:ins>
      <w:ins w:id="3804" w:author="Markus Brüderl" w:date="2017-11-21T08:51:00Z">
        <w:r w:rsidRPr="00FC6015">
          <w:rPr>
            <w:rStyle w:val="Hyperlink"/>
            <w:noProof/>
          </w:rPr>
        </w:r>
      </w:ins>
      <w:ins w:id="3805" w:author="Markus Brüderl" w:date="2017-11-21T08:50:00Z">
        <w:r w:rsidRPr="00FC6015">
          <w:rPr>
            <w:rStyle w:val="Hyperlink"/>
            <w:noProof/>
          </w:rPr>
          <w:fldChar w:fldCharType="separate"/>
        </w:r>
        <w:r w:rsidRPr="00FC6015">
          <w:rPr>
            <w:rStyle w:val="Hyperlink"/>
            <w:noProof/>
          </w:rPr>
          <w:t>3.17.2.1.2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_Toc499018514 \h </w:instrText>
        </w:r>
      </w:ins>
      <w:ins w:id="3806" w:author="Markus Brüderl" w:date="2017-11-21T08:51:00Z">
        <w:r>
          <w:rPr>
            <w:noProof/>
            <w:webHidden/>
          </w:rPr>
        </w:r>
      </w:ins>
      <w:r>
        <w:rPr>
          <w:noProof/>
          <w:webHidden/>
        </w:rPr>
        <w:fldChar w:fldCharType="separate"/>
      </w:r>
      <w:ins w:id="3807" w:author="Markus Brüderl" w:date="2017-11-21T08:51:00Z">
        <w:r>
          <w:rPr>
            <w:noProof/>
            <w:webHidden/>
          </w:rPr>
          <w:t>260</w:t>
        </w:r>
      </w:ins>
      <w:ins w:id="380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809" w:author="Markus Brüderl" w:date="2017-11-21T08:50:00Z"/>
          <w:rFonts w:eastAsiaTheme="minorEastAsia" w:cstheme="minorBidi"/>
          <w:noProof/>
          <w:sz w:val="22"/>
          <w:szCs w:val="22"/>
        </w:rPr>
      </w:pPr>
      <w:ins w:id="38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"_Toc499018515"</w:instrText>
        </w:r>
        <w:r w:rsidRPr="00FC6015">
          <w:rPr>
            <w:rStyle w:val="Hyperlink"/>
            <w:noProof/>
          </w:rPr>
          <w:instrText xml:space="preserve"> </w:instrText>
        </w:r>
      </w:ins>
      <w:ins w:id="3811" w:author="Markus Brüderl" w:date="2017-11-21T08:51:00Z">
        <w:r w:rsidRPr="00FC6015">
          <w:rPr>
            <w:rStyle w:val="Hyperlink"/>
            <w:noProof/>
          </w:rPr>
        </w:r>
      </w:ins>
      <w:ins w:id="3812" w:author="Markus Brüderl" w:date="2017-11-21T08:50:00Z">
        <w:r w:rsidRPr="00FC6015">
          <w:rPr>
            <w:rStyle w:val="Hyperlink"/>
            <w:noProof/>
          </w:rPr>
          <w:fldChar w:fldCharType="separate"/>
        </w:r>
        <w:r w:rsidRPr="00FC6015">
          <w:rPr>
            <w:rStyle w:val="Hyperlink"/>
            <w:noProof/>
          </w:rPr>
          <w:t>3.17.2.2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_Toc499018515 \h </w:instrText>
        </w:r>
      </w:ins>
      <w:ins w:id="3813" w:author="Markus Brüderl" w:date="2017-11-21T08:51:00Z">
        <w:r>
          <w:rPr>
            <w:noProof/>
            <w:webHidden/>
          </w:rPr>
        </w:r>
      </w:ins>
      <w:r>
        <w:rPr>
          <w:noProof/>
          <w:webHidden/>
        </w:rPr>
        <w:fldChar w:fldCharType="separate"/>
      </w:r>
      <w:ins w:id="3814" w:author="Markus Brüderl" w:date="2017-11-21T08:51:00Z">
        <w:r>
          <w:rPr>
            <w:noProof/>
            <w:webHidden/>
          </w:rPr>
          <w:t>261</w:t>
        </w:r>
      </w:ins>
      <w:ins w:id="381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16" w:author="Markus Brüderl" w:date="2017-11-21T08:50:00Z"/>
          <w:rFonts w:eastAsiaTheme="minorEastAsia" w:cstheme="minorBidi"/>
          <w:noProof/>
          <w:sz w:val="22"/>
          <w:szCs w:val="22"/>
        </w:rPr>
      </w:pPr>
      <w:ins w:id="38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"_Toc499018516"</w:instrText>
        </w:r>
        <w:r w:rsidRPr="00FC6015">
          <w:rPr>
            <w:rStyle w:val="Hyperlink"/>
            <w:noProof/>
          </w:rPr>
          <w:instrText xml:space="preserve"> </w:instrText>
        </w:r>
      </w:ins>
      <w:ins w:id="3818" w:author="Markus Brüderl" w:date="2017-11-21T08:51:00Z">
        <w:r w:rsidRPr="00FC6015">
          <w:rPr>
            <w:rStyle w:val="Hyperlink"/>
            <w:noProof/>
          </w:rPr>
        </w:r>
      </w:ins>
      <w:ins w:id="3819" w:author="Markus Brüderl" w:date="2017-11-21T08:50:00Z">
        <w:r w:rsidRPr="00FC6015">
          <w:rPr>
            <w:rStyle w:val="Hyperlink"/>
            <w:noProof/>
          </w:rPr>
          <w:fldChar w:fldCharType="separate"/>
        </w:r>
        <w:r w:rsidRPr="00FC6015">
          <w:rPr>
            <w:rStyle w:val="Hyperlink"/>
            <w:noProof/>
          </w:rPr>
          <w:t>3.17.2.2.1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_Toc499018516 \h </w:instrText>
        </w:r>
      </w:ins>
      <w:ins w:id="3820" w:author="Markus Brüderl" w:date="2017-11-21T08:51:00Z">
        <w:r>
          <w:rPr>
            <w:noProof/>
            <w:webHidden/>
          </w:rPr>
        </w:r>
      </w:ins>
      <w:r>
        <w:rPr>
          <w:noProof/>
          <w:webHidden/>
        </w:rPr>
        <w:fldChar w:fldCharType="separate"/>
      </w:r>
      <w:ins w:id="3821" w:author="Markus Brüderl" w:date="2017-11-21T08:51:00Z">
        <w:r>
          <w:rPr>
            <w:noProof/>
            <w:webHidden/>
          </w:rPr>
          <w:t>261</w:t>
        </w:r>
      </w:ins>
      <w:ins w:id="382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23" w:author="Markus Brüderl" w:date="2017-11-21T08:50:00Z"/>
          <w:rFonts w:eastAsiaTheme="minorEastAsia" w:cstheme="minorBidi"/>
          <w:noProof/>
          <w:sz w:val="22"/>
          <w:szCs w:val="22"/>
        </w:rPr>
      </w:pPr>
      <w:ins w:id="38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"_Toc499018517"</w:instrText>
        </w:r>
        <w:r w:rsidRPr="00FC6015">
          <w:rPr>
            <w:rStyle w:val="Hyperlink"/>
            <w:noProof/>
          </w:rPr>
          <w:instrText xml:space="preserve"> </w:instrText>
        </w:r>
      </w:ins>
      <w:ins w:id="3825" w:author="Markus Brüderl" w:date="2017-11-21T08:51:00Z">
        <w:r w:rsidRPr="00FC6015">
          <w:rPr>
            <w:rStyle w:val="Hyperlink"/>
            <w:noProof/>
          </w:rPr>
        </w:r>
      </w:ins>
      <w:ins w:id="3826" w:author="Markus Brüderl" w:date="2017-11-21T08:50:00Z">
        <w:r w:rsidRPr="00FC6015">
          <w:rPr>
            <w:rStyle w:val="Hyperlink"/>
            <w:noProof/>
          </w:rPr>
          <w:fldChar w:fldCharType="separate"/>
        </w:r>
        <w:r w:rsidRPr="00FC6015">
          <w:rPr>
            <w:rStyle w:val="Hyperlink"/>
            <w:noProof/>
          </w:rPr>
          <w:t>3.17.2.2.2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_Toc499018517 \h </w:instrText>
        </w:r>
      </w:ins>
      <w:ins w:id="3827" w:author="Markus Brüderl" w:date="2017-11-21T08:51:00Z">
        <w:r>
          <w:rPr>
            <w:noProof/>
            <w:webHidden/>
          </w:rPr>
        </w:r>
      </w:ins>
      <w:r>
        <w:rPr>
          <w:noProof/>
          <w:webHidden/>
        </w:rPr>
        <w:fldChar w:fldCharType="separate"/>
      </w:r>
      <w:ins w:id="3828" w:author="Markus Brüderl" w:date="2017-11-21T08:51:00Z">
        <w:r>
          <w:rPr>
            <w:noProof/>
            <w:webHidden/>
          </w:rPr>
          <w:t>261</w:t>
        </w:r>
      </w:ins>
      <w:ins w:id="3829"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830" w:author="Markus Brüderl" w:date="2017-11-21T08:50:00Z"/>
          <w:rFonts w:eastAsiaTheme="minorEastAsia" w:cstheme="minorBidi"/>
          <w:noProof/>
          <w:sz w:val="22"/>
          <w:szCs w:val="22"/>
        </w:rPr>
      </w:pPr>
      <w:ins w:id="38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"_Toc499018518"</w:instrText>
        </w:r>
        <w:r w:rsidRPr="00FC6015">
          <w:rPr>
            <w:rStyle w:val="Hyperlink"/>
            <w:noProof/>
          </w:rPr>
          <w:instrText xml:space="preserve"> </w:instrText>
        </w:r>
      </w:ins>
      <w:ins w:id="3832" w:author="Markus Brüderl" w:date="2017-11-21T08:51:00Z">
        <w:r w:rsidRPr="00FC6015">
          <w:rPr>
            <w:rStyle w:val="Hyperlink"/>
            <w:noProof/>
          </w:rPr>
        </w:r>
      </w:ins>
      <w:ins w:id="3833" w:author="Markus Brüderl" w:date="2017-11-21T08:50:00Z">
        <w:r w:rsidRPr="00FC6015">
          <w:rPr>
            <w:rStyle w:val="Hyperlink"/>
            <w:noProof/>
          </w:rPr>
          <w:fldChar w:fldCharType="separate"/>
        </w:r>
        <w:r w:rsidRPr="00FC6015">
          <w:rPr>
            <w:rStyle w:val="Hyperlink"/>
            <w:noProof/>
          </w:rPr>
          <w:t>3.17.3</w:t>
        </w:r>
        <w:r>
          <w:rPr>
            <w:rFonts w:eastAsiaTheme="minorEastAsia" w:cstheme="minorBidi"/>
            <w:noProof/>
            <w:sz w:val="22"/>
            <w:szCs w:val="22"/>
          </w:rPr>
          <w:tab/>
        </w:r>
        <w:r w:rsidRPr="00FC6015">
          <w:rPr>
            <w:rStyle w:val="Hyperlink"/>
            <w:noProof/>
          </w:rPr>
          <w:t>getVertragsarten</w:t>
        </w:r>
        <w:r>
          <w:rPr>
            <w:noProof/>
            <w:webHidden/>
          </w:rPr>
          <w:tab/>
        </w:r>
        <w:r>
          <w:rPr>
            <w:noProof/>
            <w:webHidden/>
          </w:rPr>
          <w:fldChar w:fldCharType="begin"/>
        </w:r>
        <w:r>
          <w:rPr>
            <w:noProof/>
            <w:webHidden/>
          </w:rPr>
          <w:instrText xml:space="preserve"> PAGEREF _Toc499018518 \h </w:instrText>
        </w:r>
      </w:ins>
      <w:ins w:id="3834" w:author="Markus Brüderl" w:date="2017-11-21T08:51:00Z">
        <w:r>
          <w:rPr>
            <w:noProof/>
            <w:webHidden/>
          </w:rPr>
        </w:r>
      </w:ins>
      <w:r>
        <w:rPr>
          <w:noProof/>
          <w:webHidden/>
        </w:rPr>
        <w:fldChar w:fldCharType="separate"/>
      </w:r>
      <w:ins w:id="3835" w:author="Markus Brüderl" w:date="2017-11-21T08:51:00Z">
        <w:r>
          <w:rPr>
            <w:noProof/>
            <w:webHidden/>
          </w:rPr>
          <w:t>261</w:t>
        </w:r>
      </w:ins>
      <w:ins w:id="383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837" w:author="Markus Brüderl" w:date="2017-11-21T08:50:00Z"/>
          <w:rFonts w:eastAsiaTheme="minorEastAsia" w:cstheme="minorBidi"/>
          <w:noProof/>
          <w:sz w:val="22"/>
          <w:szCs w:val="22"/>
        </w:rPr>
      </w:pPr>
      <w:ins w:id="38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"_Toc499018519"</w:instrText>
        </w:r>
        <w:r w:rsidRPr="00FC6015">
          <w:rPr>
            <w:rStyle w:val="Hyperlink"/>
            <w:noProof/>
          </w:rPr>
          <w:instrText xml:space="preserve"> </w:instrText>
        </w:r>
      </w:ins>
      <w:ins w:id="3839" w:author="Markus Brüderl" w:date="2017-11-21T08:51:00Z">
        <w:r w:rsidRPr="00FC6015">
          <w:rPr>
            <w:rStyle w:val="Hyperlink"/>
            <w:noProof/>
          </w:rPr>
        </w:r>
      </w:ins>
      <w:ins w:id="3840" w:author="Markus Brüderl" w:date="2017-11-21T08:50:00Z">
        <w:r w:rsidRPr="00FC6015">
          <w:rPr>
            <w:rStyle w:val="Hyperlink"/>
            <w:noProof/>
          </w:rPr>
          <w:fldChar w:fldCharType="separate"/>
        </w:r>
        <w:r w:rsidRPr="00FC6015">
          <w:rPr>
            <w:rStyle w:val="Hyperlink"/>
            <w:noProof/>
          </w:rPr>
          <w:t>3.17.3.1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_Toc499018519 \h </w:instrText>
        </w:r>
      </w:ins>
      <w:ins w:id="3841" w:author="Markus Brüderl" w:date="2017-11-21T08:51:00Z">
        <w:r>
          <w:rPr>
            <w:noProof/>
            <w:webHidden/>
          </w:rPr>
        </w:r>
      </w:ins>
      <w:r>
        <w:rPr>
          <w:noProof/>
          <w:webHidden/>
        </w:rPr>
        <w:fldChar w:fldCharType="separate"/>
      </w:r>
      <w:ins w:id="3842" w:author="Markus Brüderl" w:date="2017-11-21T08:51:00Z">
        <w:r>
          <w:rPr>
            <w:noProof/>
            <w:webHidden/>
          </w:rPr>
          <w:t>261</w:t>
        </w:r>
      </w:ins>
      <w:ins w:id="384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44" w:author="Markus Brüderl" w:date="2017-11-21T08:50:00Z"/>
          <w:rFonts w:eastAsiaTheme="minorEastAsia" w:cstheme="minorBidi"/>
          <w:noProof/>
          <w:sz w:val="22"/>
          <w:szCs w:val="22"/>
        </w:rPr>
      </w:pPr>
      <w:ins w:id="38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"_Toc499018520"</w:instrText>
        </w:r>
        <w:r w:rsidRPr="00FC6015">
          <w:rPr>
            <w:rStyle w:val="Hyperlink"/>
            <w:noProof/>
          </w:rPr>
          <w:instrText xml:space="preserve"> </w:instrText>
        </w:r>
      </w:ins>
      <w:ins w:id="3846" w:author="Markus Brüderl" w:date="2017-11-21T08:51:00Z">
        <w:r w:rsidRPr="00FC6015">
          <w:rPr>
            <w:rStyle w:val="Hyperlink"/>
            <w:noProof/>
          </w:rPr>
        </w:r>
      </w:ins>
      <w:ins w:id="3847" w:author="Markus Brüderl" w:date="2017-11-21T08:50:00Z">
        <w:r w:rsidRPr="00FC6015">
          <w:rPr>
            <w:rStyle w:val="Hyperlink"/>
            <w:noProof/>
          </w:rPr>
          <w:fldChar w:fldCharType="separate"/>
        </w:r>
        <w:r w:rsidRPr="00FC6015">
          <w:rPr>
            <w:rStyle w:val="Hyperlink"/>
            <w:noProof/>
          </w:rPr>
          <w:t>3.17.3.1.1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_Toc499018520 \h </w:instrText>
        </w:r>
      </w:ins>
      <w:ins w:id="3848" w:author="Markus Brüderl" w:date="2017-11-21T08:51:00Z">
        <w:r>
          <w:rPr>
            <w:noProof/>
            <w:webHidden/>
          </w:rPr>
        </w:r>
      </w:ins>
      <w:r>
        <w:rPr>
          <w:noProof/>
          <w:webHidden/>
        </w:rPr>
        <w:fldChar w:fldCharType="separate"/>
      </w:r>
      <w:ins w:id="3849" w:author="Markus Brüderl" w:date="2017-11-21T08:51:00Z">
        <w:r>
          <w:rPr>
            <w:noProof/>
            <w:webHidden/>
          </w:rPr>
          <w:t>261</w:t>
        </w:r>
      </w:ins>
      <w:ins w:id="385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51" w:author="Markus Brüderl" w:date="2017-11-21T08:50:00Z"/>
          <w:rFonts w:eastAsiaTheme="minorEastAsia" w:cstheme="minorBidi"/>
          <w:noProof/>
          <w:sz w:val="22"/>
          <w:szCs w:val="22"/>
        </w:rPr>
      </w:pPr>
      <w:ins w:id="38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"_Toc499018521"</w:instrText>
        </w:r>
        <w:r w:rsidRPr="00FC6015">
          <w:rPr>
            <w:rStyle w:val="Hyperlink"/>
            <w:noProof/>
          </w:rPr>
          <w:instrText xml:space="preserve"> </w:instrText>
        </w:r>
      </w:ins>
      <w:ins w:id="3853" w:author="Markus Brüderl" w:date="2017-11-21T08:51:00Z">
        <w:r w:rsidRPr="00FC6015">
          <w:rPr>
            <w:rStyle w:val="Hyperlink"/>
            <w:noProof/>
          </w:rPr>
        </w:r>
      </w:ins>
      <w:ins w:id="3854" w:author="Markus Brüderl" w:date="2017-11-21T08:50:00Z">
        <w:r w:rsidRPr="00FC6015">
          <w:rPr>
            <w:rStyle w:val="Hyperlink"/>
            <w:noProof/>
          </w:rPr>
          <w:fldChar w:fldCharType="separate"/>
        </w:r>
        <w:r w:rsidRPr="00FC6015">
          <w:rPr>
            <w:rStyle w:val="Hyperlink"/>
            <w:noProof/>
          </w:rPr>
          <w:t>3.17.3.1.2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_Toc499018521 \h </w:instrText>
        </w:r>
      </w:ins>
      <w:ins w:id="3855" w:author="Markus Brüderl" w:date="2017-11-21T08:51:00Z">
        <w:r>
          <w:rPr>
            <w:noProof/>
            <w:webHidden/>
          </w:rPr>
        </w:r>
      </w:ins>
      <w:r>
        <w:rPr>
          <w:noProof/>
          <w:webHidden/>
        </w:rPr>
        <w:fldChar w:fldCharType="separate"/>
      </w:r>
      <w:ins w:id="3856" w:author="Markus Brüderl" w:date="2017-11-21T08:51:00Z">
        <w:r>
          <w:rPr>
            <w:noProof/>
            <w:webHidden/>
          </w:rPr>
          <w:t>261</w:t>
        </w:r>
      </w:ins>
      <w:ins w:id="385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858" w:author="Markus Brüderl" w:date="2017-11-21T08:50:00Z"/>
          <w:rFonts w:eastAsiaTheme="minorEastAsia" w:cstheme="minorBidi"/>
          <w:noProof/>
          <w:sz w:val="22"/>
          <w:szCs w:val="22"/>
        </w:rPr>
      </w:pPr>
      <w:ins w:id="38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"_Toc499018522"</w:instrText>
        </w:r>
        <w:r w:rsidRPr="00FC6015">
          <w:rPr>
            <w:rStyle w:val="Hyperlink"/>
            <w:noProof/>
          </w:rPr>
          <w:instrText xml:space="preserve"> </w:instrText>
        </w:r>
      </w:ins>
      <w:ins w:id="3860" w:author="Markus Brüderl" w:date="2017-11-21T08:51:00Z">
        <w:r w:rsidRPr="00FC6015">
          <w:rPr>
            <w:rStyle w:val="Hyperlink"/>
            <w:noProof/>
          </w:rPr>
        </w:r>
      </w:ins>
      <w:ins w:id="3861" w:author="Markus Brüderl" w:date="2017-11-21T08:50:00Z">
        <w:r w:rsidRPr="00FC6015">
          <w:rPr>
            <w:rStyle w:val="Hyperlink"/>
            <w:noProof/>
          </w:rPr>
          <w:fldChar w:fldCharType="separate"/>
        </w:r>
        <w:r w:rsidRPr="00FC6015">
          <w:rPr>
            <w:rStyle w:val="Hyperlink"/>
            <w:noProof/>
          </w:rPr>
          <w:t>3.17.3.2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_Toc499018522 \h </w:instrText>
        </w:r>
      </w:ins>
      <w:ins w:id="3862" w:author="Markus Brüderl" w:date="2017-11-21T08:51:00Z">
        <w:r>
          <w:rPr>
            <w:noProof/>
            <w:webHidden/>
          </w:rPr>
        </w:r>
      </w:ins>
      <w:r>
        <w:rPr>
          <w:noProof/>
          <w:webHidden/>
        </w:rPr>
        <w:fldChar w:fldCharType="separate"/>
      </w:r>
      <w:ins w:id="3863" w:author="Markus Brüderl" w:date="2017-11-21T08:51:00Z">
        <w:r>
          <w:rPr>
            <w:noProof/>
            <w:webHidden/>
          </w:rPr>
          <w:t>262</w:t>
        </w:r>
      </w:ins>
      <w:ins w:id="386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65" w:author="Markus Brüderl" w:date="2017-11-21T08:50:00Z"/>
          <w:rFonts w:eastAsiaTheme="minorEastAsia" w:cstheme="minorBidi"/>
          <w:noProof/>
          <w:sz w:val="22"/>
          <w:szCs w:val="22"/>
        </w:rPr>
      </w:pPr>
      <w:ins w:id="38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"_Toc499018523"</w:instrText>
        </w:r>
        <w:r w:rsidRPr="00FC6015">
          <w:rPr>
            <w:rStyle w:val="Hyperlink"/>
            <w:noProof/>
          </w:rPr>
          <w:instrText xml:space="preserve"> </w:instrText>
        </w:r>
      </w:ins>
      <w:ins w:id="3867" w:author="Markus Brüderl" w:date="2017-11-21T08:51:00Z">
        <w:r w:rsidRPr="00FC6015">
          <w:rPr>
            <w:rStyle w:val="Hyperlink"/>
            <w:noProof/>
          </w:rPr>
        </w:r>
      </w:ins>
      <w:ins w:id="3868" w:author="Markus Brüderl" w:date="2017-11-21T08:50:00Z">
        <w:r w:rsidRPr="00FC6015">
          <w:rPr>
            <w:rStyle w:val="Hyperlink"/>
            <w:noProof/>
          </w:rPr>
          <w:fldChar w:fldCharType="separate"/>
        </w:r>
        <w:r w:rsidRPr="00FC6015">
          <w:rPr>
            <w:rStyle w:val="Hyperlink"/>
            <w:noProof/>
          </w:rPr>
          <w:t>3.17.3.2.1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_Toc499018523 \h </w:instrText>
        </w:r>
      </w:ins>
      <w:ins w:id="3869" w:author="Markus Brüderl" w:date="2017-11-21T08:51:00Z">
        <w:r>
          <w:rPr>
            <w:noProof/>
            <w:webHidden/>
          </w:rPr>
        </w:r>
      </w:ins>
      <w:r>
        <w:rPr>
          <w:noProof/>
          <w:webHidden/>
        </w:rPr>
        <w:fldChar w:fldCharType="separate"/>
      </w:r>
      <w:ins w:id="3870" w:author="Markus Brüderl" w:date="2017-11-21T08:51:00Z">
        <w:r>
          <w:rPr>
            <w:noProof/>
            <w:webHidden/>
          </w:rPr>
          <w:t>262</w:t>
        </w:r>
      </w:ins>
      <w:ins w:id="387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872" w:author="Markus Brüderl" w:date="2017-11-21T08:50:00Z"/>
          <w:rFonts w:eastAsiaTheme="minorEastAsia" w:cstheme="minorBidi"/>
          <w:noProof/>
          <w:sz w:val="22"/>
          <w:szCs w:val="22"/>
        </w:rPr>
      </w:pPr>
      <w:ins w:id="38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"_Toc499018524"</w:instrText>
        </w:r>
        <w:r w:rsidRPr="00FC6015">
          <w:rPr>
            <w:rStyle w:val="Hyperlink"/>
            <w:noProof/>
          </w:rPr>
          <w:instrText xml:space="preserve"> </w:instrText>
        </w:r>
      </w:ins>
      <w:ins w:id="3874" w:author="Markus Brüderl" w:date="2017-11-21T08:51:00Z">
        <w:r w:rsidRPr="00FC6015">
          <w:rPr>
            <w:rStyle w:val="Hyperlink"/>
            <w:noProof/>
          </w:rPr>
        </w:r>
      </w:ins>
      <w:ins w:id="3875" w:author="Markus Brüderl" w:date="2017-11-21T08:50:00Z">
        <w:r w:rsidRPr="00FC6015">
          <w:rPr>
            <w:rStyle w:val="Hyperlink"/>
            <w:noProof/>
          </w:rPr>
          <w:fldChar w:fldCharType="separate"/>
        </w:r>
        <w:r w:rsidRPr="00FC6015">
          <w:rPr>
            <w:rStyle w:val="Hyperlink"/>
            <w:noProof/>
          </w:rPr>
          <w:t>3.17.3.2.2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_Toc499018524 \h </w:instrText>
        </w:r>
      </w:ins>
      <w:ins w:id="3876" w:author="Markus Brüderl" w:date="2017-11-21T08:51:00Z">
        <w:r>
          <w:rPr>
            <w:noProof/>
            <w:webHidden/>
          </w:rPr>
        </w:r>
      </w:ins>
      <w:r>
        <w:rPr>
          <w:noProof/>
          <w:webHidden/>
        </w:rPr>
        <w:fldChar w:fldCharType="separate"/>
      </w:r>
      <w:ins w:id="3877" w:author="Markus Brüderl" w:date="2017-11-21T08:51:00Z">
        <w:r>
          <w:rPr>
            <w:noProof/>
            <w:webHidden/>
          </w:rPr>
          <w:t>262</w:t>
        </w:r>
      </w:ins>
      <w:ins w:id="3878"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3879" w:author="Markus Brüderl" w:date="2017-11-21T08:50:00Z"/>
          <w:rFonts w:eastAsiaTheme="minorEastAsia" w:cstheme="minorBidi"/>
          <w:b w:val="0"/>
          <w:bCs w:val="0"/>
          <w:noProof/>
          <w:sz w:val="22"/>
          <w:szCs w:val="22"/>
        </w:rPr>
      </w:pPr>
      <w:ins w:id="38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"_Toc499018525"</w:instrText>
        </w:r>
        <w:r w:rsidRPr="00FC6015">
          <w:rPr>
            <w:rStyle w:val="Hyperlink"/>
            <w:noProof/>
          </w:rPr>
          <w:instrText xml:space="preserve"> </w:instrText>
        </w:r>
      </w:ins>
      <w:ins w:id="3881" w:author="Markus Brüderl" w:date="2017-11-21T08:51:00Z">
        <w:r w:rsidRPr="00FC6015">
          <w:rPr>
            <w:rStyle w:val="Hyperlink"/>
            <w:noProof/>
          </w:rPr>
        </w:r>
      </w:ins>
      <w:ins w:id="3882" w:author="Markus Brüderl" w:date="2017-11-21T08:50:00Z">
        <w:r w:rsidRPr="00FC6015">
          <w:rPr>
            <w:rStyle w:val="Hyperlink"/>
            <w:noProof/>
          </w:rPr>
          <w:fldChar w:fldCharType="separate"/>
        </w:r>
        <w:r w:rsidRPr="00FC6015">
          <w:rPr>
            <w:rStyle w:val="Hyperlink"/>
            <w:noProof/>
          </w:rPr>
          <w:t>3.18</w:t>
        </w:r>
        <w:r>
          <w:rPr>
            <w:rFonts w:eastAsiaTheme="minorEastAsia" w:cstheme="minorBidi"/>
            <w:b w:val="0"/>
            <w:bCs w:val="0"/>
            <w:noProof/>
            <w:sz w:val="22"/>
            <w:szCs w:val="22"/>
          </w:rPr>
          <w:tab/>
        </w:r>
        <w:r w:rsidRPr="00FC6015">
          <w:rPr>
            <w:rStyle w:val="Hyperlink"/>
            <w:noProof/>
          </w:rPr>
          <w:t>mTanService (B2B und EAI)</w:t>
        </w:r>
        <w:r>
          <w:rPr>
            <w:noProof/>
            <w:webHidden/>
          </w:rPr>
          <w:tab/>
        </w:r>
        <w:r>
          <w:rPr>
            <w:noProof/>
            <w:webHidden/>
          </w:rPr>
          <w:fldChar w:fldCharType="begin"/>
        </w:r>
        <w:r>
          <w:rPr>
            <w:noProof/>
            <w:webHidden/>
          </w:rPr>
          <w:instrText xml:space="preserve"> PAGEREF _Toc499018525 \h </w:instrText>
        </w:r>
      </w:ins>
      <w:ins w:id="3883" w:author="Markus Brüderl" w:date="2017-11-21T08:51:00Z">
        <w:r>
          <w:rPr>
            <w:noProof/>
            <w:webHidden/>
          </w:rPr>
        </w:r>
      </w:ins>
      <w:r>
        <w:rPr>
          <w:noProof/>
          <w:webHidden/>
        </w:rPr>
        <w:fldChar w:fldCharType="separate"/>
      </w:r>
      <w:ins w:id="3884" w:author="Markus Brüderl" w:date="2017-11-21T08:51:00Z">
        <w:r>
          <w:rPr>
            <w:noProof/>
            <w:webHidden/>
          </w:rPr>
          <w:t>262</w:t>
        </w:r>
      </w:ins>
      <w:ins w:id="3885"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886" w:author="Markus Brüderl" w:date="2017-11-21T08:50:00Z"/>
          <w:rFonts w:eastAsiaTheme="minorEastAsia" w:cstheme="minorBidi"/>
          <w:noProof/>
          <w:sz w:val="22"/>
          <w:szCs w:val="22"/>
        </w:rPr>
      </w:pPr>
      <w:ins w:id="38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"_Toc499018526"</w:instrText>
        </w:r>
        <w:r w:rsidRPr="00FC6015">
          <w:rPr>
            <w:rStyle w:val="Hyperlink"/>
            <w:noProof/>
          </w:rPr>
          <w:instrText xml:space="preserve"> </w:instrText>
        </w:r>
      </w:ins>
      <w:ins w:id="3888" w:author="Markus Brüderl" w:date="2017-11-21T08:51:00Z">
        <w:r w:rsidRPr="00FC6015">
          <w:rPr>
            <w:rStyle w:val="Hyperlink"/>
            <w:noProof/>
          </w:rPr>
        </w:r>
      </w:ins>
      <w:ins w:id="3889" w:author="Markus Brüderl" w:date="2017-11-21T08:50:00Z">
        <w:r w:rsidRPr="00FC6015">
          <w:rPr>
            <w:rStyle w:val="Hyperlink"/>
            <w:noProof/>
          </w:rPr>
          <w:fldChar w:fldCharType="separate"/>
        </w:r>
        <w:r w:rsidRPr="00FC6015">
          <w:rPr>
            <w:rStyle w:val="Hyperlink"/>
            <w:noProof/>
          </w:rPr>
          <w:t>3.18.1</w:t>
        </w:r>
        <w:r>
          <w:rPr>
            <w:rFonts w:eastAsiaTheme="minorEastAsia" w:cstheme="minorBidi"/>
            <w:noProof/>
            <w:sz w:val="22"/>
            <w:szCs w:val="22"/>
          </w:rPr>
          <w:tab/>
        </w:r>
        <w:r w:rsidRPr="00FC6015">
          <w:rPr>
            <w:rStyle w:val="Hyperlink"/>
            <w:noProof/>
          </w:rPr>
          <w:t>CreateUser</w:t>
        </w:r>
        <w:r>
          <w:rPr>
            <w:noProof/>
            <w:webHidden/>
          </w:rPr>
          <w:tab/>
        </w:r>
        <w:r>
          <w:rPr>
            <w:noProof/>
            <w:webHidden/>
          </w:rPr>
          <w:fldChar w:fldCharType="begin"/>
        </w:r>
        <w:r>
          <w:rPr>
            <w:noProof/>
            <w:webHidden/>
          </w:rPr>
          <w:instrText xml:space="preserve"> PAGEREF _Toc499018526 \h </w:instrText>
        </w:r>
      </w:ins>
      <w:ins w:id="3890" w:author="Markus Brüderl" w:date="2017-11-21T08:51:00Z">
        <w:r>
          <w:rPr>
            <w:noProof/>
            <w:webHidden/>
          </w:rPr>
        </w:r>
      </w:ins>
      <w:r>
        <w:rPr>
          <w:noProof/>
          <w:webHidden/>
        </w:rPr>
        <w:fldChar w:fldCharType="separate"/>
      </w:r>
      <w:ins w:id="3891" w:author="Markus Brüderl" w:date="2017-11-21T08:51:00Z">
        <w:r>
          <w:rPr>
            <w:noProof/>
            <w:webHidden/>
          </w:rPr>
          <w:t>262</w:t>
        </w:r>
      </w:ins>
      <w:ins w:id="389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893" w:author="Markus Brüderl" w:date="2017-11-21T08:50:00Z"/>
          <w:rFonts w:eastAsiaTheme="minorEastAsia" w:cstheme="minorBidi"/>
          <w:noProof/>
          <w:sz w:val="22"/>
          <w:szCs w:val="22"/>
        </w:rPr>
      </w:pPr>
      <w:ins w:id="38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"_Toc499018527"</w:instrText>
        </w:r>
        <w:r w:rsidRPr="00FC6015">
          <w:rPr>
            <w:rStyle w:val="Hyperlink"/>
            <w:noProof/>
          </w:rPr>
          <w:instrText xml:space="preserve"> </w:instrText>
        </w:r>
      </w:ins>
      <w:ins w:id="3895" w:author="Markus Brüderl" w:date="2017-11-21T08:51:00Z">
        <w:r w:rsidRPr="00FC6015">
          <w:rPr>
            <w:rStyle w:val="Hyperlink"/>
            <w:noProof/>
          </w:rPr>
        </w:r>
      </w:ins>
      <w:ins w:id="3896" w:author="Markus Brüderl" w:date="2017-11-21T08:50:00Z">
        <w:r w:rsidRPr="00FC6015">
          <w:rPr>
            <w:rStyle w:val="Hyperlink"/>
            <w:noProof/>
          </w:rPr>
          <w:fldChar w:fldCharType="separate"/>
        </w:r>
        <w:r w:rsidRPr="00FC6015">
          <w:rPr>
            <w:rStyle w:val="Hyperlink"/>
            <w:noProof/>
          </w:rPr>
          <w:t>3.18.1.1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_Toc499018527 \h </w:instrText>
        </w:r>
      </w:ins>
      <w:ins w:id="3897" w:author="Markus Brüderl" w:date="2017-11-21T08:51:00Z">
        <w:r>
          <w:rPr>
            <w:noProof/>
            <w:webHidden/>
          </w:rPr>
        </w:r>
      </w:ins>
      <w:r>
        <w:rPr>
          <w:noProof/>
          <w:webHidden/>
        </w:rPr>
        <w:fldChar w:fldCharType="separate"/>
      </w:r>
      <w:ins w:id="3898" w:author="Markus Brüderl" w:date="2017-11-21T08:51:00Z">
        <w:r>
          <w:rPr>
            <w:noProof/>
            <w:webHidden/>
          </w:rPr>
          <w:t>262</w:t>
        </w:r>
      </w:ins>
      <w:ins w:id="389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00" w:author="Markus Brüderl" w:date="2017-11-21T08:50:00Z"/>
          <w:rFonts w:eastAsiaTheme="minorEastAsia" w:cstheme="minorBidi"/>
          <w:noProof/>
          <w:sz w:val="22"/>
          <w:szCs w:val="22"/>
        </w:rPr>
      </w:pPr>
      <w:ins w:id="39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"_Toc499018528"</w:instrText>
        </w:r>
        <w:r w:rsidRPr="00FC6015">
          <w:rPr>
            <w:rStyle w:val="Hyperlink"/>
            <w:noProof/>
          </w:rPr>
          <w:instrText xml:space="preserve"> </w:instrText>
        </w:r>
      </w:ins>
      <w:ins w:id="3902" w:author="Markus Brüderl" w:date="2017-11-21T08:51:00Z">
        <w:r w:rsidRPr="00FC6015">
          <w:rPr>
            <w:rStyle w:val="Hyperlink"/>
            <w:noProof/>
          </w:rPr>
        </w:r>
      </w:ins>
      <w:ins w:id="3903" w:author="Markus Brüderl" w:date="2017-11-21T08:50:00Z">
        <w:r w:rsidRPr="00FC6015">
          <w:rPr>
            <w:rStyle w:val="Hyperlink"/>
            <w:noProof/>
          </w:rPr>
          <w:fldChar w:fldCharType="separate"/>
        </w:r>
        <w:r w:rsidRPr="00FC6015">
          <w:rPr>
            <w:rStyle w:val="Hyperlink"/>
            <w:noProof/>
          </w:rPr>
          <w:t>3.18.1.1.1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_Toc499018528 \h </w:instrText>
        </w:r>
      </w:ins>
      <w:ins w:id="3904" w:author="Markus Brüderl" w:date="2017-11-21T08:51:00Z">
        <w:r>
          <w:rPr>
            <w:noProof/>
            <w:webHidden/>
          </w:rPr>
        </w:r>
      </w:ins>
      <w:r>
        <w:rPr>
          <w:noProof/>
          <w:webHidden/>
        </w:rPr>
        <w:fldChar w:fldCharType="separate"/>
      </w:r>
      <w:ins w:id="3905" w:author="Markus Brüderl" w:date="2017-11-21T08:51:00Z">
        <w:r>
          <w:rPr>
            <w:noProof/>
            <w:webHidden/>
          </w:rPr>
          <w:t>263</w:t>
        </w:r>
      </w:ins>
      <w:ins w:id="390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07" w:author="Markus Brüderl" w:date="2017-11-21T08:50:00Z"/>
          <w:rFonts w:eastAsiaTheme="minorEastAsia" w:cstheme="minorBidi"/>
          <w:noProof/>
          <w:sz w:val="22"/>
          <w:szCs w:val="22"/>
        </w:rPr>
      </w:pPr>
      <w:ins w:id="39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"_Toc499018529"</w:instrText>
        </w:r>
        <w:r w:rsidRPr="00FC6015">
          <w:rPr>
            <w:rStyle w:val="Hyperlink"/>
            <w:noProof/>
          </w:rPr>
          <w:instrText xml:space="preserve"> </w:instrText>
        </w:r>
      </w:ins>
      <w:ins w:id="3909" w:author="Markus Brüderl" w:date="2017-11-21T08:51:00Z">
        <w:r w:rsidRPr="00FC6015">
          <w:rPr>
            <w:rStyle w:val="Hyperlink"/>
            <w:noProof/>
          </w:rPr>
        </w:r>
      </w:ins>
      <w:ins w:id="3910" w:author="Markus Brüderl" w:date="2017-11-21T08:50:00Z">
        <w:r w:rsidRPr="00FC6015">
          <w:rPr>
            <w:rStyle w:val="Hyperlink"/>
            <w:noProof/>
          </w:rPr>
          <w:fldChar w:fldCharType="separate"/>
        </w:r>
        <w:r w:rsidRPr="00FC6015">
          <w:rPr>
            <w:rStyle w:val="Hyperlink"/>
            <w:noProof/>
          </w:rPr>
          <w:t>3.18.1.1.2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_Toc499018529 \h </w:instrText>
        </w:r>
      </w:ins>
      <w:ins w:id="3911" w:author="Markus Brüderl" w:date="2017-11-21T08:51:00Z">
        <w:r>
          <w:rPr>
            <w:noProof/>
            <w:webHidden/>
          </w:rPr>
        </w:r>
      </w:ins>
      <w:r>
        <w:rPr>
          <w:noProof/>
          <w:webHidden/>
        </w:rPr>
        <w:fldChar w:fldCharType="separate"/>
      </w:r>
      <w:ins w:id="3912" w:author="Markus Brüderl" w:date="2017-11-21T08:51:00Z">
        <w:r>
          <w:rPr>
            <w:noProof/>
            <w:webHidden/>
          </w:rPr>
          <w:t>263</w:t>
        </w:r>
      </w:ins>
      <w:ins w:id="391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914" w:author="Markus Brüderl" w:date="2017-11-21T08:50:00Z"/>
          <w:rFonts w:eastAsiaTheme="minorEastAsia" w:cstheme="minorBidi"/>
          <w:noProof/>
          <w:sz w:val="22"/>
          <w:szCs w:val="22"/>
        </w:rPr>
      </w:pPr>
      <w:ins w:id="39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"_Toc499018530"</w:instrText>
        </w:r>
        <w:r w:rsidRPr="00FC6015">
          <w:rPr>
            <w:rStyle w:val="Hyperlink"/>
            <w:noProof/>
          </w:rPr>
          <w:instrText xml:space="preserve"> </w:instrText>
        </w:r>
      </w:ins>
      <w:ins w:id="3916" w:author="Markus Brüderl" w:date="2017-11-21T08:51:00Z">
        <w:r w:rsidRPr="00FC6015">
          <w:rPr>
            <w:rStyle w:val="Hyperlink"/>
            <w:noProof/>
          </w:rPr>
        </w:r>
      </w:ins>
      <w:ins w:id="3917" w:author="Markus Brüderl" w:date="2017-11-21T08:50:00Z">
        <w:r w:rsidRPr="00FC6015">
          <w:rPr>
            <w:rStyle w:val="Hyperlink"/>
            <w:noProof/>
          </w:rPr>
          <w:fldChar w:fldCharType="separate"/>
        </w:r>
        <w:r w:rsidRPr="00FC6015">
          <w:rPr>
            <w:rStyle w:val="Hyperlink"/>
            <w:noProof/>
          </w:rPr>
          <w:t>3.18.1.2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_Toc499018530 \h </w:instrText>
        </w:r>
      </w:ins>
      <w:ins w:id="3918" w:author="Markus Brüderl" w:date="2017-11-21T08:51:00Z">
        <w:r>
          <w:rPr>
            <w:noProof/>
            <w:webHidden/>
          </w:rPr>
        </w:r>
      </w:ins>
      <w:r>
        <w:rPr>
          <w:noProof/>
          <w:webHidden/>
        </w:rPr>
        <w:fldChar w:fldCharType="separate"/>
      </w:r>
      <w:ins w:id="3919" w:author="Markus Brüderl" w:date="2017-11-21T08:51:00Z">
        <w:r>
          <w:rPr>
            <w:noProof/>
            <w:webHidden/>
          </w:rPr>
          <w:t>263</w:t>
        </w:r>
      </w:ins>
      <w:ins w:id="392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21" w:author="Markus Brüderl" w:date="2017-11-21T08:50:00Z"/>
          <w:rFonts w:eastAsiaTheme="minorEastAsia" w:cstheme="minorBidi"/>
          <w:noProof/>
          <w:sz w:val="22"/>
          <w:szCs w:val="22"/>
        </w:rPr>
      </w:pPr>
      <w:ins w:id="39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"_Toc499018531"</w:instrText>
        </w:r>
        <w:r w:rsidRPr="00FC6015">
          <w:rPr>
            <w:rStyle w:val="Hyperlink"/>
            <w:noProof/>
          </w:rPr>
          <w:instrText xml:space="preserve"> </w:instrText>
        </w:r>
      </w:ins>
      <w:ins w:id="3923" w:author="Markus Brüderl" w:date="2017-11-21T08:51:00Z">
        <w:r w:rsidRPr="00FC6015">
          <w:rPr>
            <w:rStyle w:val="Hyperlink"/>
            <w:noProof/>
          </w:rPr>
        </w:r>
      </w:ins>
      <w:ins w:id="3924" w:author="Markus Brüderl" w:date="2017-11-21T08:50:00Z">
        <w:r w:rsidRPr="00FC6015">
          <w:rPr>
            <w:rStyle w:val="Hyperlink"/>
            <w:noProof/>
          </w:rPr>
          <w:fldChar w:fldCharType="separate"/>
        </w:r>
        <w:r w:rsidRPr="00FC6015">
          <w:rPr>
            <w:rStyle w:val="Hyperlink"/>
            <w:noProof/>
          </w:rPr>
          <w:t>3.18.1.2.1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_Toc499018531 \h </w:instrText>
        </w:r>
      </w:ins>
      <w:ins w:id="3925" w:author="Markus Brüderl" w:date="2017-11-21T08:51:00Z">
        <w:r>
          <w:rPr>
            <w:noProof/>
            <w:webHidden/>
          </w:rPr>
        </w:r>
      </w:ins>
      <w:r>
        <w:rPr>
          <w:noProof/>
          <w:webHidden/>
        </w:rPr>
        <w:fldChar w:fldCharType="separate"/>
      </w:r>
      <w:ins w:id="3926" w:author="Markus Brüderl" w:date="2017-11-21T08:51:00Z">
        <w:r>
          <w:rPr>
            <w:noProof/>
            <w:webHidden/>
          </w:rPr>
          <w:t>263</w:t>
        </w:r>
      </w:ins>
      <w:ins w:id="392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28" w:author="Markus Brüderl" w:date="2017-11-21T08:50:00Z"/>
          <w:rFonts w:eastAsiaTheme="minorEastAsia" w:cstheme="minorBidi"/>
          <w:noProof/>
          <w:sz w:val="22"/>
          <w:szCs w:val="22"/>
        </w:rPr>
      </w:pPr>
      <w:ins w:id="39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"_Toc499018532"</w:instrText>
        </w:r>
        <w:r w:rsidRPr="00FC6015">
          <w:rPr>
            <w:rStyle w:val="Hyperlink"/>
            <w:noProof/>
          </w:rPr>
          <w:instrText xml:space="preserve"> </w:instrText>
        </w:r>
      </w:ins>
      <w:ins w:id="3930" w:author="Markus Brüderl" w:date="2017-11-21T08:51:00Z">
        <w:r w:rsidRPr="00FC6015">
          <w:rPr>
            <w:rStyle w:val="Hyperlink"/>
            <w:noProof/>
          </w:rPr>
        </w:r>
      </w:ins>
      <w:ins w:id="3931" w:author="Markus Brüderl" w:date="2017-11-21T08:50:00Z">
        <w:r w:rsidRPr="00FC6015">
          <w:rPr>
            <w:rStyle w:val="Hyperlink"/>
            <w:noProof/>
          </w:rPr>
          <w:fldChar w:fldCharType="separate"/>
        </w:r>
        <w:r w:rsidRPr="00FC6015">
          <w:rPr>
            <w:rStyle w:val="Hyperlink"/>
            <w:noProof/>
          </w:rPr>
          <w:t>3.18.1.2.2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_Toc499018532 \h </w:instrText>
        </w:r>
      </w:ins>
      <w:ins w:id="3932" w:author="Markus Brüderl" w:date="2017-11-21T08:51:00Z">
        <w:r>
          <w:rPr>
            <w:noProof/>
            <w:webHidden/>
          </w:rPr>
        </w:r>
      </w:ins>
      <w:r>
        <w:rPr>
          <w:noProof/>
          <w:webHidden/>
        </w:rPr>
        <w:fldChar w:fldCharType="separate"/>
      </w:r>
      <w:ins w:id="3933" w:author="Markus Brüderl" w:date="2017-11-21T08:51:00Z">
        <w:r>
          <w:rPr>
            <w:noProof/>
            <w:webHidden/>
          </w:rPr>
          <w:t>264</w:t>
        </w:r>
      </w:ins>
      <w:ins w:id="3934"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935" w:author="Markus Brüderl" w:date="2017-11-21T08:50:00Z"/>
          <w:rFonts w:eastAsiaTheme="minorEastAsia" w:cstheme="minorBidi"/>
          <w:noProof/>
          <w:sz w:val="22"/>
          <w:szCs w:val="22"/>
        </w:rPr>
      </w:pPr>
      <w:ins w:id="39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"_Toc499018533"</w:instrText>
        </w:r>
        <w:r w:rsidRPr="00FC6015">
          <w:rPr>
            <w:rStyle w:val="Hyperlink"/>
            <w:noProof/>
          </w:rPr>
          <w:instrText xml:space="preserve"> </w:instrText>
        </w:r>
      </w:ins>
      <w:ins w:id="3937" w:author="Markus Brüderl" w:date="2017-11-21T08:51:00Z">
        <w:r w:rsidRPr="00FC6015">
          <w:rPr>
            <w:rStyle w:val="Hyperlink"/>
            <w:noProof/>
          </w:rPr>
        </w:r>
      </w:ins>
      <w:ins w:id="3938" w:author="Markus Brüderl" w:date="2017-11-21T08:50:00Z">
        <w:r w:rsidRPr="00FC6015">
          <w:rPr>
            <w:rStyle w:val="Hyperlink"/>
            <w:noProof/>
          </w:rPr>
          <w:fldChar w:fldCharType="separate"/>
        </w:r>
        <w:r w:rsidRPr="00FC6015">
          <w:rPr>
            <w:rStyle w:val="Hyperlink"/>
            <w:noProof/>
          </w:rPr>
          <w:t>3.18.2</w:t>
        </w:r>
        <w:r>
          <w:rPr>
            <w:rFonts w:eastAsiaTheme="minorEastAsia" w:cstheme="minorBidi"/>
            <w:noProof/>
            <w:sz w:val="22"/>
            <w:szCs w:val="22"/>
          </w:rPr>
          <w:tab/>
        </w:r>
        <w:r w:rsidRPr="00FC6015">
          <w:rPr>
            <w:rStyle w:val="Hyperlink"/>
            <w:noProof/>
          </w:rPr>
          <w:t>GetData</w:t>
        </w:r>
        <w:r>
          <w:rPr>
            <w:noProof/>
            <w:webHidden/>
          </w:rPr>
          <w:tab/>
        </w:r>
        <w:r>
          <w:rPr>
            <w:noProof/>
            <w:webHidden/>
          </w:rPr>
          <w:fldChar w:fldCharType="begin"/>
        </w:r>
        <w:r>
          <w:rPr>
            <w:noProof/>
            <w:webHidden/>
          </w:rPr>
          <w:instrText xml:space="preserve"> PAGEREF _Toc499018533 \h </w:instrText>
        </w:r>
      </w:ins>
      <w:ins w:id="3939" w:author="Markus Brüderl" w:date="2017-11-21T08:51:00Z">
        <w:r>
          <w:rPr>
            <w:noProof/>
            <w:webHidden/>
          </w:rPr>
        </w:r>
      </w:ins>
      <w:r>
        <w:rPr>
          <w:noProof/>
          <w:webHidden/>
        </w:rPr>
        <w:fldChar w:fldCharType="separate"/>
      </w:r>
      <w:ins w:id="3940" w:author="Markus Brüderl" w:date="2017-11-21T08:51:00Z">
        <w:r>
          <w:rPr>
            <w:noProof/>
            <w:webHidden/>
          </w:rPr>
          <w:t>264</w:t>
        </w:r>
      </w:ins>
      <w:ins w:id="394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942" w:author="Markus Brüderl" w:date="2017-11-21T08:50:00Z"/>
          <w:rFonts w:eastAsiaTheme="minorEastAsia" w:cstheme="minorBidi"/>
          <w:noProof/>
          <w:sz w:val="22"/>
          <w:szCs w:val="22"/>
        </w:rPr>
      </w:pPr>
      <w:ins w:id="39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"_Toc499018534"</w:instrText>
        </w:r>
        <w:r w:rsidRPr="00FC6015">
          <w:rPr>
            <w:rStyle w:val="Hyperlink"/>
            <w:noProof/>
          </w:rPr>
          <w:instrText xml:space="preserve"> </w:instrText>
        </w:r>
      </w:ins>
      <w:ins w:id="3944" w:author="Markus Brüderl" w:date="2017-11-21T08:51:00Z">
        <w:r w:rsidRPr="00FC6015">
          <w:rPr>
            <w:rStyle w:val="Hyperlink"/>
            <w:noProof/>
          </w:rPr>
        </w:r>
      </w:ins>
      <w:ins w:id="3945" w:author="Markus Brüderl" w:date="2017-11-21T08:50:00Z">
        <w:r w:rsidRPr="00FC6015">
          <w:rPr>
            <w:rStyle w:val="Hyperlink"/>
            <w:noProof/>
          </w:rPr>
          <w:fldChar w:fldCharType="separate"/>
        </w:r>
        <w:r w:rsidRPr="00FC6015">
          <w:rPr>
            <w:rStyle w:val="Hyperlink"/>
            <w:noProof/>
          </w:rPr>
          <w:t>3.18.2.1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_Toc499018534 \h </w:instrText>
        </w:r>
      </w:ins>
      <w:ins w:id="3946" w:author="Markus Brüderl" w:date="2017-11-21T08:51:00Z">
        <w:r>
          <w:rPr>
            <w:noProof/>
            <w:webHidden/>
          </w:rPr>
        </w:r>
      </w:ins>
      <w:r>
        <w:rPr>
          <w:noProof/>
          <w:webHidden/>
        </w:rPr>
        <w:fldChar w:fldCharType="separate"/>
      </w:r>
      <w:ins w:id="3947" w:author="Markus Brüderl" w:date="2017-11-21T08:51:00Z">
        <w:r>
          <w:rPr>
            <w:noProof/>
            <w:webHidden/>
          </w:rPr>
          <w:t>264</w:t>
        </w:r>
      </w:ins>
      <w:ins w:id="394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49" w:author="Markus Brüderl" w:date="2017-11-21T08:50:00Z"/>
          <w:rFonts w:eastAsiaTheme="minorEastAsia" w:cstheme="minorBidi"/>
          <w:noProof/>
          <w:sz w:val="22"/>
          <w:szCs w:val="22"/>
        </w:rPr>
      </w:pPr>
      <w:ins w:id="39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"_Toc499018535"</w:instrText>
        </w:r>
        <w:r w:rsidRPr="00FC6015">
          <w:rPr>
            <w:rStyle w:val="Hyperlink"/>
            <w:noProof/>
          </w:rPr>
          <w:instrText xml:space="preserve"> </w:instrText>
        </w:r>
      </w:ins>
      <w:ins w:id="3951" w:author="Markus Brüderl" w:date="2017-11-21T08:51:00Z">
        <w:r w:rsidRPr="00FC6015">
          <w:rPr>
            <w:rStyle w:val="Hyperlink"/>
            <w:noProof/>
          </w:rPr>
        </w:r>
      </w:ins>
      <w:ins w:id="3952" w:author="Markus Brüderl" w:date="2017-11-21T08:50:00Z">
        <w:r w:rsidRPr="00FC6015">
          <w:rPr>
            <w:rStyle w:val="Hyperlink"/>
            <w:noProof/>
          </w:rPr>
          <w:fldChar w:fldCharType="separate"/>
        </w:r>
        <w:r w:rsidRPr="00FC6015">
          <w:rPr>
            <w:rStyle w:val="Hyperlink"/>
            <w:noProof/>
          </w:rPr>
          <w:t>3.18.2.1.1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_Toc499018535 \h </w:instrText>
        </w:r>
      </w:ins>
      <w:ins w:id="3953" w:author="Markus Brüderl" w:date="2017-11-21T08:51:00Z">
        <w:r>
          <w:rPr>
            <w:noProof/>
            <w:webHidden/>
          </w:rPr>
        </w:r>
      </w:ins>
      <w:r>
        <w:rPr>
          <w:noProof/>
          <w:webHidden/>
        </w:rPr>
        <w:fldChar w:fldCharType="separate"/>
      </w:r>
      <w:ins w:id="3954" w:author="Markus Brüderl" w:date="2017-11-21T08:51:00Z">
        <w:r>
          <w:rPr>
            <w:noProof/>
            <w:webHidden/>
          </w:rPr>
          <w:t>264</w:t>
        </w:r>
      </w:ins>
      <w:ins w:id="395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56" w:author="Markus Brüderl" w:date="2017-11-21T08:50:00Z"/>
          <w:rFonts w:eastAsiaTheme="minorEastAsia" w:cstheme="minorBidi"/>
          <w:noProof/>
          <w:sz w:val="22"/>
          <w:szCs w:val="22"/>
        </w:rPr>
      </w:pPr>
      <w:ins w:id="39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"_Toc499018536"</w:instrText>
        </w:r>
        <w:r w:rsidRPr="00FC6015">
          <w:rPr>
            <w:rStyle w:val="Hyperlink"/>
            <w:noProof/>
          </w:rPr>
          <w:instrText xml:space="preserve"> </w:instrText>
        </w:r>
      </w:ins>
      <w:ins w:id="3958" w:author="Markus Brüderl" w:date="2017-11-21T08:51:00Z">
        <w:r w:rsidRPr="00FC6015">
          <w:rPr>
            <w:rStyle w:val="Hyperlink"/>
            <w:noProof/>
          </w:rPr>
        </w:r>
      </w:ins>
      <w:ins w:id="3959" w:author="Markus Brüderl" w:date="2017-11-21T08:50:00Z">
        <w:r w:rsidRPr="00FC6015">
          <w:rPr>
            <w:rStyle w:val="Hyperlink"/>
            <w:noProof/>
          </w:rPr>
          <w:fldChar w:fldCharType="separate"/>
        </w:r>
        <w:r w:rsidRPr="00FC6015">
          <w:rPr>
            <w:rStyle w:val="Hyperlink"/>
            <w:noProof/>
          </w:rPr>
          <w:t>3.18.2.1.2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_Toc499018536 \h </w:instrText>
        </w:r>
      </w:ins>
      <w:ins w:id="3960" w:author="Markus Brüderl" w:date="2017-11-21T08:51:00Z">
        <w:r>
          <w:rPr>
            <w:noProof/>
            <w:webHidden/>
          </w:rPr>
        </w:r>
      </w:ins>
      <w:r>
        <w:rPr>
          <w:noProof/>
          <w:webHidden/>
        </w:rPr>
        <w:fldChar w:fldCharType="separate"/>
      </w:r>
      <w:ins w:id="3961" w:author="Markus Brüderl" w:date="2017-11-21T08:51:00Z">
        <w:r>
          <w:rPr>
            <w:noProof/>
            <w:webHidden/>
          </w:rPr>
          <w:t>265</w:t>
        </w:r>
      </w:ins>
      <w:ins w:id="396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963" w:author="Markus Brüderl" w:date="2017-11-21T08:50:00Z"/>
          <w:rFonts w:eastAsiaTheme="minorEastAsia" w:cstheme="minorBidi"/>
          <w:noProof/>
          <w:sz w:val="22"/>
          <w:szCs w:val="22"/>
        </w:rPr>
      </w:pPr>
      <w:ins w:id="39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"_Toc499018537"</w:instrText>
        </w:r>
        <w:r w:rsidRPr="00FC6015">
          <w:rPr>
            <w:rStyle w:val="Hyperlink"/>
            <w:noProof/>
          </w:rPr>
          <w:instrText xml:space="preserve"> </w:instrText>
        </w:r>
      </w:ins>
      <w:ins w:id="3965" w:author="Markus Brüderl" w:date="2017-11-21T08:51:00Z">
        <w:r w:rsidRPr="00FC6015">
          <w:rPr>
            <w:rStyle w:val="Hyperlink"/>
            <w:noProof/>
          </w:rPr>
        </w:r>
      </w:ins>
      <w:ins w:id="3966" w:author="Markus Brüderl" w:date="2017-11-21T08:50:00Z">
        <w:r w:rsidRPr="00FC6015">
          <w:rPr>
            <w:rStyle w:val="Hyperlink"/>
            <w:noProof/>
          </w:rPr>
          <w:fldChar w:fldCharType="separate"/>
        </w:r>
        <w:r w:rsidRPr="00FC6015">
          <w:rPr>
            <w:rStyle w:val="Hyperlink"/>
            <w:noProof/>
          </w:rPr>
          <w:t>3.18.2.2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_Toc499018537 \h </w:instrText>
        </w:r>
      </w:ins>
      <w:ins w:id="3967" w:author="Markus Brüderl" w:date="2017-11-21T08:51:00Z">
        <w:r>
          <w:rPr>
            <w:noProof/>
            <w:webHidden/>
          </w:rPr>
        </w:r>
      </w:ins>
      <w:r>
        <w:rPr>
          <w:noProof/>
          <w:webHidden/>
        </w:rPr>
        <w:fldChar w:fldCharType="separate"/>
      </w:r>
      <w:ins w:id="3968" w:author="Markus Brüderl" w:date="2017-11-21T08:51:00Z">
        <w:r>
          <w:rPr>
            <w:noProof/>
            <w:webHidden/>
          </w:rPr>
          <w:t>265</w:t>
        </w:r>
      </w:ins>
      <w:ins w:id="396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70" w:author="Markus Brüderl" w:date="2017-11-21T08:50:00Z"/>
          <w:rFonts w:eastAsiaTheme="minorEastAsia" w:cstheme="minorBidi"/>
          <w:noProof/>
          <w:sz w:val="22"/>
          <w:szCs w:val="22"/>
        </w:rPr>
      </w:pPr>
      <w:ins w:id="39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"_Toc499018538"</w:instrText>
        </w:r>
        <w:r w:rsidRPr="00FC6015">
          <w:rPr>
            <w:rStyle w:val="Hyperlink"/>
            <w:noProof/>
          </w:rPr>
          <w:instrText xml:space="preserve"> </w:instrText>
        </w:r>
      </w:ins>
      <w:ins w:id="3972" w:author="Markus Brüderl" w:date="2017-11-21T08:51:00Z">
        <w:r w:rsidRPr="00FC6015">
          <w:rPr>
            <w:rStyle w:val="Hyperlink"/>
            <w:noProof/>
          </w:rPr>
        </w:r>
      </w:ins>
      <w:ins w:id="3973" w:author="Markus Brüderl" w:date="2017-11-21T08:50:00Z">
        <w:r w:rsidRPr="00FC6015">
          <w:rPr>
            <w:rStyle w:val="Hyperlink"/>
            <w:noProof/>
          </w:rPr>
          <w:fldChar w:fldCharType="separate"/>
        </w:r>
        <w:r w:rsidRPr="00FC6015">
          <w:rPr>
            <w:rStyle w:val="Hyperlink"/>
            <w:noProof/>
          </w:rPr>
          <w:t>3.18.2.2.1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_Toc499018538 \h </w:instrText>
        </w:r>
      </w:ins>
      <w:ins w:id="3974" w:author="Markus Brüderl" w:date="2017-11-21T08:51:00Z">
        <w:r>
          <w:rPr>
            <w:noProof/>
            <w:webHidden/>
          </w:rPr>
        </w:r>
      </w:ins>
      <w:r>
        <w:rPr>
          <w:noProof/>
          <w:webHidden/>
        </w:rPr>
        <w:fldChar w:fldCharType="separate"/>
      </w:r>
      <w:ins w:id="3975" w:author="Markus Brüderl" w:date="2017-11-21T08:51:00Z">
        <w:r>
          <w:rPr>
            <w:noProof/>
            <w:webHidden/>
          </w:rPr>
          <w:t>265</w:t>
        </w:r>
      </w:ins>
      <w:ins w:id="397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77" w:author="Markus Brüderl" w:date="2017-11-21T08:50:00Z"/>
          <w:rFonts w:eastAsiaTheme="minorEastAsia" w:cstheme="minorBidi"/>
          <w:noProof/>
          <w:sz w:val="22"/>
          <w:szCs w:val="22"/>
        </w:rPr>
      </w:pPr>
      <w:ins w:id="39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"_Toc499018539"</w:instrText>
        </w:r>
        <w:r w:rsidRPr="00FC6015">
          <w:rPr>
            <w:rStyle w:val="Hyperlink"/>
            <w:noProof/>
          </w:rPr>
          <w:instrText xml:space="preserve"> </w:instrText>
        </w:r>
      </w:ins>
      <w:ins w:id="3979" w:author="Markus Brüderl" w:date="2017-11-21T08:51:00Z">
        <w:r w:rsidRPr="00FC6015">
          <w:rPr>
            <w:rStyle w:val="Hyperlink"/>
            <w:noProof/>
          </w:rPr>
        </w:r>
      </w:ins>
      <w:ins w:id="3980" w:author="Markus Brüderl" w:date="2017-11-21T08:50:00Z">
        <w:r w:rsidRPr="00FC6015">
          <w:rPr>
            <w:rStyle w:val="Hyperlink"/>
            <w:noProof/>
          </w:rPr>
          <w:fldChar w:fldCharType="separate"/>
        </w:r>
        <w:r w:rsidRPr="00FC6015">
          <w:rPr>
            <w:rStyle w:val="Hyperlink"/>
            <w:noProof/>
          </w:rPr>
          <w:t>3.18.2.2.2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_Toc499018539 \h </w:instrText>
        </w:r>
      </w:ins>
      <w:ins w:id="3981" w:author="Markus Brüderl" w:date="2017-11-21T08:51:00Z">
        <w:r>
          <w:rPr>
            <w:noProof/>
            <w:webHidden/>
          </w:rPr>
        </w:r>
      </w:ins>
      <w:r>
        <w:rPr>
          <w:noProof/>
          <w:webHidden/>
        </w:rPr>
        <w:fldChar w:fldCharType="separate"/>
      </w:r>
      <w:ins w:id="3982" w:author="Markus Brüderl" w:date="2017-11-21T08:51:00Z">
        <w:r>
          <w:rPr>
            <w:noProof/>
            <w:webHidden/>
          </w:rPr>
          <w:t>265</w:t>
        </w:r>
      </w:ins>
      <w:ins w:id="3983"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3984" w:author="Markus Brüderl" w:date="2017-11-21T08:50:00Z"/>
          <w:rFonts w:eastAsiaTheme="minorEastAsia" w:cstheme="minorBidi"/>
          <w:noProof/>
          <w:sz w:val="22"/>
          <w:szCs w:val="22"/>
        </w:rPr>
      </w:pPr>
      <w:ins w:id="39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"_Toc499018540"</w:instrText>
        </w:r>
        <w:r w:rsidRPr="00FC6015">
          <w:rPr>
            <w:rStyle w:val="Hyperlink"/>
            <w:noProof/>
          </w:rPr>
          <w:instrText xml:space="preserve"> </w:instrText>
        </w:r>
      </w:ins>
      <w:ins w:id="3986" w:author="Markus Brüderl" w:date="2017-11-21T08:51:00Z">
        <w:r w:rsidRPr="00FC6015">
          <w:rPr>
            <w:rStyle w:val="Hyperlink"/>
            <w:noProof/>
          </w:rPr>
        </w:r>
      </w:ins>
      <w:ins w:id="3987" w:author="Markus Brüderl" w:date="2017-11-21T08:50:00Z">
        <w:r w:rsidRPr="00FC6015">
          <w:rPr>
            <w:rStyle w:val="Hyperlink"/>
            <w:noProof/>
          </w:rPr>
          <w:fldChar w:fldCharType="separate"/>
        </w:r>
        <w:r w:rsidRPr="00FC6015">
          <w:rPr>
            <w:rStyle w:val="Hyperlink"/>
            <w:noProof/>
          </w:rPr>
          <w:t>3.18.3</w:t>
        </w:r>
        <w:r>
          <w:rPr>
            <w:rFonts w:eastAsiaTheme="minorEastAsia" w:cstheme="minorBidi"/>
            <w:noProof/>
            <w:sz w:val="22"/>
            <w:szCs w:val="22"/>
          </w:rPr>
          <w:tab/>
        </w:r>
        <w:r w:rsidRPr="00FC6015">
          <w:rPr>
            <w:rStyle w:val="Hyperlink"/>
            <w:noProof/>
          </w:rPr>
          <w:t>SetData</w:t>
        </w:r>
        <w:r>
          <w:rPr>
            <w:noProof/>
            <w:webHidden/>
          </w:rPr>
          <w:tab/>
        </w:r>
        <w:r>
          <w:rPr>
            <w:noProof/>
            <w:webHidden/>
          </w:rPr>
          <w:fldChar w:fldCharType="begin"/>
        </w:r>
        <w:r>
          <w:rPr>
            <w:noProof/>
            <w:webHidden/>
          </w:rPr>
          <w:instrText xml:space="preserve"> PAGEREF _Toc499018540 \h </w:instrText>
        </w:r>
      </w:ins>
      <w:ins w:id="3988" w:author="Markus Brüderl" w:date="2017-11-21T08:51:00Z">
        <w:r>
          <w:rPr>
            <w:noProof/>
            <w:webHidden/>
          </w:rPr>
        </w:r>
      </w:ins>
      <w:r>
        <w:rPr>
          <w:noProof/>
          <w:webHidden/>
        </w:rPr>
        <w:fldChar w:fldCharType="separate"/>
      </w:r>
      <w:ins w:id="3989" w:author="Markus Brüderl" w:date="2017-11-21T08:51:00Z">
        <w:r>
          <w:rPr>
            <w:noProof/>
            <w:webHidden/>
          </w:rPr>
          <w:t>265</w:t>
        </w:r>
      </w:ins>
      <w:ins w:id="399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3991" w:author="Markus Brüderl" w:date="2017-11-21T08:50:00Z"/>
          <w:rFonts w:eastAsiaTheme="minorEastAsia" w:cstheme="minorBidi"/>
          <w:noProof/>
          <w:sz w:val="22"/>
          <w:szCs w:val="22"/>
        </w:rPr>
      </w:pPr>
      <w:ins w:id="39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"_Toc499018541"</w:instrText>
        </w:r>
        <w:r w:rsidRPr="00FC6015">
          <w:rPr>
            <w:rStyle w:val="Hyperlink"/>
            <w:noProof/>
          </w:rPr>
          <w:instrText xml:space="preserve"> </w:instrText>
        </w:r>
      </w:ins>
      <w:ins w:id="3993" w:author="Markus Brüderl" w:date="2017-11-21T08:51:00Z">
        <w:r w:rsidRPr="00FC6015">
          <w:rPr>
            <w:rStyle w:val="Hyperlink"/>
            <w:noProof/>
          </w:rPr>
        </w:r>
      </w:ins>
      <w:ins w:id="3994" w:author="Markus Brüderl" w:date="2017-11-21T08:50:00Z">
        <w:r w:rsidRPr="00FC6015">
          <w:rPr>
            <w:rStyle w:val="Hyperlink"/>
            <w:noProof/>
          </w:rPr>
          <w:fldChar w:fldCharType="separate"/>
        </w:r>
        <w:r w:rsidRPr="00FC6015">
          <w:rPr>
            <w:rStyle w:val="Hyperlink"/>
            <w:noProof/>
          </w:rPr>
          <w:t>3.18.3.1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_Toc499018541 \h </w:instrText>
        </w:r>
      </w:ins>
      <w:ins w:id="3995" w:author="Markus Brüderl" w:date="2017-11-21T08:51:00Z">
        <w:r>
          <w:rPr>
            <w:noProof/>
            <w:webHidden/>
          </w:rPr>
        </w:r>
      </w:ins>
      <w:r>
        <w:rPr>
          <w:noProof/>
          <w:webHidden/>
        </w:rPr>
        <w:fldChar w:fldCharType="separate"/>
      </w:r>
      <w:ins w:id="3996" w:author="Markus Brüderl" w:date="2017-11-21T08:51:00Z">
        <w:r>
          <w:rPr>
            <w:noProof/>
            <w:webHidden/>
          </w:rPr>
          <w:t>265</w:t>
        </w:r>
      </w:ins>
      <w:ins w:id="399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3998" w:author="Markus Brüderl" w:date="2017-11-21T08:50:00Z"/>
          <w:rFonts w:eastAsiaTheme="minorEastAsia" w:cstheme="minorBidi"/>
          <w:noProof/>
          <w:sz w:val="22"/>
          <w:szCs w:val="22"/>
        </w:rPr>
      </w:pPr>
      <w:ins w:id="39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"_Toc499018542"</w:instrText>
        </w:r>
        <w:r w:rsidRPr="00FC6015">
          <w:rPr>
            <w:rStyle w:val="Hyperlink"/>
            <w:noProof/>
          </w:rPr>
          <w:instrText xml:space="preserve"> </w:instrText>
        </w:r>
      </w:ins>
      <w:ins w:id="4000" w:author="Markus Brüderl" w:date="2017-11-21T08:51:00Z">
        <w:r w:rsidRPr="00FC6015">
          <w:rPr>
            <w:rStyle w:val="Hyperlink"/>
            <w:noProof/>
          </w:rPr>
        </w:r>
      </w:ins>
      <w:ins w:id="4001" w:author="Markus Brüderl" w:date="2017-11-21T08:50:00Z">
        <w:r w:rsidRPr="00FC6015">
          <w:rPr>
            <w:rStyle w:val="Hyperlink"/>
            <w:noProof/>
          </w:rPr>
          <w:fldChar w:fldCharType="separate"/>
        </w:r>
        <w:r w:rsidRPr="00FC6015">
          <w:rPr>
            <w:rStyle w:val="Hyperlink"/>
            <w:noProof/>
          </w:rPr>
          <w:t>3.18.3.1.1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_Toc499018542 \h </w:instrText>
        </w:r>
      </w:ins>
      <w:ins w:id="4002" w:author="Markus Brüderl" w:date="2017-11-21T08:51:00Z">
        <w:r>
          <w:rPr>
            <w:noProof/>
            <w:webHidden/>
          </w:rPr>
        </w:r>
      </w:ins>
      <w:r>
        <w:rPr>
          <w:noProof/>
          <w:webHidden/>
        </w:rPr>
        <w:fldChar w:fldCharType="separate"/>
      </w:r>
      <w:ins w:id="4003" w:author="Markus Brüderl" w:date="2017-11-21T08:51:00Z">
        <w:r>
          <w:rPr>
            <w:noProof/>
            <w:webHidden/>
          </w:rPr>
          <w:t>265</w:t>
        </w:r>
      </w:ins>
      <w:ins w:id="400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05" w:author="Markus Brüderl" w:date="2017-11-21T08:50:00Z"/>
          <w:rFonts w:eastAsiaTheme="minorEastAsia" w:cstheme="minorBidi"/>
          <w:noProof/>
          <w:sz w:val="22"/>
          <w:szCs w:val="22"/>
        </w:rPr>
      </w:pPr>
      <w:ins w:id="40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"_Toc499018543"</w:instrText>
        </w:r>
        <w:r w:rsidRPr="00FC6015">
          <w:rPr>
            <w:rStyle w:val="Hyperlink"/>
            <w:noProof/>
          </w:rPr>
          <w:instrText xml:space="preserve"> </w:instrText>
        </w:r>
      </w:ins>
      <w:ins w:id="4007" w:author="Markus Brüderl" w:date="2017-11-21T08:51:00Z">
        <w:r w:rsidRPr="00FC6015">
          <w:rPr>
            <w:rStyle w:val="Hyperlink"/>
            <w:noProof/>
          </w:rPr>
        </w:r>
      </w:ins>
      <w:ins w:id="4008" w:author="Markus Brüderl" w:date="2017-11-21T08:50:00Z">
        <w:r w:rsidRPr="00FC6015">
          <w:rPr>
            <w:rStyle w:val="Hyperlink"/>
            <w:noProof/>
          </w:rPr>
          <w:fldChar w:fldCharType="separate"/>
        </w:r>
        <w:r w:rsidRPr="00FC6015">
          <w:rPr>
            <w:rStyle w:val="Hyperlink"/>
            <w:noProof/>
          </w:rPr>
          <w:t>3.18.3.1.2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_Toc499018543 \h </w:instrText>
        </w:r>
      </w:ins>
      <w:ins w:id="4009" w:author="Markus Brüderl" w:date="2017-11-21T08:51:00Z">
        <w:r>
          <w:rPr>
            <w:noProof/>
            <w:webHidden/>
          </w:rPr>
        </w:r>
      </w:ins>
      <w:r>
        <w:rPr>
          <w:noProof/>
          <w:webHidden/>
        </w:rPr>
        <w:fldChar w:fldCharType="separate"/>
      </w:r>
      <w:ins w:id="4010" w:author="Markus Brüderl" w:date="2017-11-21T08:51:00Z">
        <w:r>
          <w:rPr>
            <w:noProof/>
            <w:webHidden/>
          </w:rPr>
          <w:t>266</w:t>
        </w:r>
      </w:ins>
      <w:ins w:id="401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012" w:author="Markus Brüderl" w:date="2017-11-21T08:50:00Z"/>
          <w:rFonts w:eastAsiaTheme="minorEastAsia" w:cstheme="minorBidi"/>
          <w:noProof/>
          <w:sz w:val="22"/>
          <w:szCs w:val="22"/>
        </w:rPr>
      </w:pPr>
      <w:ins w:id="40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"_Toc499018544"</w:instrText>
        </w:r>
        <w:r w:rsidRPr="00FC6015">
          <w:rPr>
            <w:rStyle w:val="Hyperlink"/>
            <w:noProof/>
          </w:rPr>
          <w:instrText xml:space="preserve"> </w:instrText>
        </w:r>
      </w:ins>
      <w:ins w:id="4014" w:author="Markus Brüderl" w:date="2017-11-21T08:51:00Z">
        <w:r w:rsidRPr="00FC6015">
          <w:rPr>
            <w:rStyle w:val="Hyperlink"/>
            <w:noProof/>
          </w:rPr>
        </w:r>
      </w:ins>
      <w:ins w:id="4015" w:author="Markus Brüderl" w:date="2017-11-21T08:50:00Z">
        <w:r w:rsidRPr="00FC6015">
          <w:rPr>
            <w:rStyle w:val="Hyperlink"/>
            <w:noProof/>
          </w:rPr>
          <w:fldChar w:fldCharType="separate"/>
        </w:r>
        <w:r w:rsidRPr="00FC6015">
          <w:rPr>
            <w:rStyle w:val="Hyperlink"/>
            <w:noProof/>
          </w:rPr>
          <w:t>3.18.3.2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_Toc499018544 \h </w:instrText>
        </w:r>
      </w:ins>
      <w:ins w:id="4016" w:author="Markus Brüderl" w:date="2017-11-21T08:51:00Z">
        <w:r>
          <w:rPr>
            <w:noProof/>
            <w:webHidden/>
          </w:rPr>
        </w:r>
      </w:ins>
      <w:r>
        <w:rPr>
          <w:noProof/>
          <w:webHidden/>
        </w:rPr>
        <w:fldChar w:fldCharType="separate"/>
      </w:r>
      <w:ins w:id="4017" w:author="Markus Brüderl" w:date="2017-11-21T08:51:00Z">
        <w:r>
          <w:rPr>
            <w:noProof/>
            <w:webHidden/>
          </w:rPr>
          <w:t>266</w:t>
        </w:r>
      </w:ins>
      <w:ins w:id="401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19" w:author="Markus Brüderl" w:date="2017-11-21T08:50:00Z"/>
          <w:rFonts w:eastAsiaTheme="minorEastAsia" w:cstheme="minorBidi"/>
          <w:noProof/>
          <w:sz w:val="22"/>
          <w:szCs w:val="22"/>
        </w:rPr>
      </w:pPr>
      <w:ins w:id="40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"_Toc499018545"</w:instrText>
        </w:r>
        <w:r w:rsidRPr="00FC6015">
          <w:rPr>
            <w:rStyle w:val="Hyperlink"/>
            <w:noProof/>
          </w:rPr>
          <w:instrText xml:space="preserve"> </w:instrText>
        </w:r>
      </w:ins>
      <w:ins w:id="4021" w:author="Markus Brüderl" w:date="2017-11-21T08:51:00Z">
        <w:r w:rsidRPr="00FC6015">
          <w:rPr>
            <w:rStyle w:val="Hyperlink"/>
            <w:noProof/>
          </w:rPr>
        </w:r>
      </w:ins>
      <w:ins w:id="4022" w:author="Markus Brüderl" w:date="2017-11-21T08:50:00Z">
        <w:r w:rsidRPr="00FC6015">
          <w:rPr>
            <w:rStyle w:val="Hyperlink"/>
            <w:noProof/>
          </w:rPr>
          <w:fldChar w:fldCharType="separate"/>
        </w:r>
        <w:r w:rsidRPr="00FC6015">
          <w:rPr>
            <w:rStyle w:val="Hyperlink"/>
            <w:noProof/>
          </w:rPr>
          <w:t>3.18.3.2.1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_Toc499018545 \h </w:instrText>
        </w:r>
      </w:ins>
      <w:ins w:id="4023" w:author="Markus Brüderl" w:date="2017-11-21T08:51:00Z">
        <w:r>
          <w:rPr>
            <w:noProof/>
            <w:webHidden/>
          </w:rPr>
        </w:r>
      </w:ins>
      <w:r>
        <w:rPr>
          <w:noProof/>
          <w:webHidden/>
        </w:rPr>
        <w:fldChar w:fldCharType="separate"/>
      </w:r>
      <w:ins w:id="4024" w:author="Markus Brüderl" w:date="2017-11-21T08:51:00Z">
        <w:r>
          <w:rPr>
            <w:noProof/>
            <w:webHidden/>
          </w:rPr>
          <w:t>266</w:t>
        </w:r>
      </w:ins>
      <w:ins w:id="402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26" w:author="Markus Brüderl" w:date="2017-11-21T08:50:00Z"/>
          <w:rFonts w:eastAsiaTheme="minorEastAsia" w:cstheme="minorBidi"/>
          <w:noProof/>
          <w:sz w:val="22"/>
          <w:szCs w:val="22"/>
        </w:rPr>
      </w:pPr>
      <w:ins w:id="4027"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"_Toc499018546"</w:instrText>
        </w:r>
        <w:r w:rsidRPr="00FC6015">
          <w:rPr>
            <w:rStyle w:val="Hyperlink"/>
            <w:noProof/>
          </w:rPr>
          <w:instrText xml:space="preserve"> </w:instrText>
        </w:r>
      </w:ins>
      <w:ins w:id="4028" w:author="Markus Brüderl" w:date="2017-11-21T08:51:00Z">
        <w:r w:rsidRPr="00FC6015">
          <w:rPr>
            <w:rStyle w:val="Hyperlink"/>
            <w:noProof/>
          </w:rPr>
        </w:r>
      </w:ins>
      <w:ins w:id="4029" w:author="Markus Brüderl" w:date="2017-11-21T08:50:00Z">
        <w:r w:rsidRPr="00FC6015">
          <w:rPr>
            <w:rStyle w:val="Hyperlink"/>
            <w:noProof/>
          </w:rPr>
          <w:fldChar w:fldCharType="separate"/>
        </w:r>
        <w:r w:rsidRPr="00FC6015">
          <w:rPr>
            <w:rStyle w:val="Hyperlink"/>
            <w:noProof/>
          </w:rPr>
          <w:t>3.18.3.2.2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_Toc499018546 \h </w:instrText>
        </w:r>
      </w:ins>
      <w:ins w:id="4030" w:author="Markus Brüderl" w:date="2017-11-21T08:51:00Z">
        <w:r>
          <w:rPr>
            <w:noProof/>
            <w:webHidden/>
          </w:rPr>
        </w:r>
      </w:ins>
      <w:r>
        <w:rPr>
          <w:noProof/>
          <w:webHidden/>
        </w:rPr>
        <w:fldChar w:fldCharType="separate"/>
      </w:r>
      <w:ins w:id="4031" w:author="Markus Brüderl" w:date="2017-11-21T08:51:00Z">
        <w:r>
          <w:rPr>
            <w:noProof/>
            <w:webHidden/>
          </w:rPr>
          <w:t>266</w:t>
        </w:r>
      </w:ins>
      <w:ins w:id="403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033" w:author="Markus Brüderl" w:date="2017-11-21T08:50:00Z"/>
          <w:rFonts w:eastAsiaTheme="minorEastAsia" w:cstheme="minorBidi"/>
          <w:noProof/>
          <w:sz w:val="22"/>
          <w:szCs w:val="22"/>
        </w:rPr>
      </w:pPr>
      <w:ins w:id="40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"_Toc499018547"</w:instrText>
        </w:r>
        <w:r w:rsidRPr="00FC6015">
          <w:rPr>
            <w:rStyle w:val="Hyperlink"/>
            <w:noProof/>
          </w:rPr>
          <w:instrText xml:space="preserve"> </w:instrText>
        </w:r>
      </w:ins>
      <w:ins w:id="4035" w:author="Markus Brüderl" w:date="2017-11-21T08:51:00Z">
        <w:r w:rsidRPr="00FC6015">
          <w:rPr>
            <w:rStyle w:val="Hyperlink"/>
            <w:noProof/>
          </w:rPr>
        </w:r>
      </w:ins>
      <w:ins w:id="4036" w:author="Markus Brüderl" w:date="2017-11-21T08:50:00Z">
        <w:r w:rsidRPr="00FC6015">
          <w:rPr>
            <w:rStyle w:val="Hyperlink"/>
            <w:noProof/>
          </w:rPr>
          <w:fldChar w:fldCharType="separate"/>
        </w:r>
        <w:r w:rsidRPr="00FC6015">
          <w:rPr>
            <w:rStyle w:val="Hyperlink"/>
            <w:noProof/>
          </w:rPr>
          <w:t>3.18.4</w:t>
        </w:r>
        <w:r>
          <w:rPr>
            <w:rFonts w:eastAsiaTheme="minorEastAsia" w:cstheme="minorBidi"/>
            <w:noProof/>
            <w:sz w:val="22"/>
            <w:szCs w:val="22"/>
          </w:rPr>
          <w:tab/>
        </w:r>
        <w:r w:rsidRPr="00FC6015">
          <w:rPr>
            <w:rStyle w:val="Hyperlink"/>
            <w:noProof/>
          </w:rPr>
          <w:t>SetPassword</w:t>
        </w:r>
        <w:r>
          <w:rPr>
            <w:noProof/>
            <w:webHidden/>
          </w:rPr>
          <w:tab/>
        </w:r>
        <w:r>
          <w:rPr>
            <w:noProof/>
            <w:webHidden/>
          </w:rPr>
          <w:fldChar w:fldCharType="begin"/>
        </w:r>
        <w:r>
          <w:rPr>
            <w:noProof/>
            <w:webHidden/>
          </w:rPr>
          <w:instrText xml:space="preserve"> PAGEREF _Toc499018547 \h </w:instrText>
        </w:r>
      </w:ins>
      <w:ins w:id="4037" w:author="Markus Brüderl" w:date="2017-11-21T08:51:00Z">
        <w:r>
          <w:rPr>
            <w:noProof/>
            <w:webHidden/>
          </w:rPr>
        </w:r>
      </w:ins>
      <w:r>
        <w:rPr>
          <w:noProof/>
          <w:webHidden/>
        </w:rPr>
        <w:fldChar w:fldCharType="separate"/>
      </w:r>
      <w:ins w:id="4038" w:author="Markus Brüderl" w:date="2017-11-21T08:51:00Z">
        <w:r>
          <w:rPr>
            <w:noProof/>
            <w:webHidden/>
          </w:rPr>
          <w:t>267</w:t>
        </w:r>
      </w:ins>
      <w:ins w:id="403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040" w:author="Markus Brüderl" w:date="2017-11-21T08:50:00Z"/>
          <w:rFonts w:eastAsiaTheme="minorEastAsia" w:cstheme="minorBidi"/>
          <w:noProof/>
          <w:sz w:val="22"/>
          <w:szCs w:val="22"/>
        </w:rPr>
      </w:pPr>
      <w:ins w:id="40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"_Toc499018548"</w:instrText>
        </w:r>
        <w:r w:rsidRPr="00FC6015">
          <w:rPr>
            <w:rStyle w:val="Hyperlink"/>
            <w:noProof/>
          </w:rPr>
          <w:instrText xml:space="preserve"> </w:instrText>
        </w:r>
      </w:ins>
      <w:ins w:id="4042" w:author="Markus Brüderl" w:date="2017-11-21T08:51:00Z">
        <w:r w:rsidRPr="00FC6015">
          <w:rPr>
            <w:rStyle w:val="Hyperlink"/>
            <w:noProof/>
          </w:rPr>
        </w:r>
      </w:ins>
      <w:ins w:id="4043" w:author="Markus Brüderl" w:date="2017-11-21T08:50:00Z">
        <w:r w:rsidRPr="00FC6015">
          <w:rPr>
            <w:rStyle w:val="Hyperlink"/>
            <w:noProof/>
          </w:rPr>
          <w:fldChar w:fldCharType="separate"/>
        </w:r>
        <w:r w:rsidRPr="00FC6015">
          <w:rPr>
            <w:rStyle w:val="Hyperlink"/>
            <w:noProof/>
          </w:rPr>
          <w:t>3.18.4.1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_Toc499018548 \h </w:instrText>
        </w:r>
      </w:ins>
      <w:ins w:id="4044" w:author="Markus Brüderl" w:date="2017-11-21T08:51:00Z">
        <w:r>
          <w:rPr>
            <w:noProof/>
            <w:webHidden/>
          </w:rPr>
        </w:r>
      </w:ins>
      <w:r>
        <w:rPr>
          <w:noProof/>
          <w:webHidden/>
        </w:rPr>
        <w:fldChar w:fldCharType="separate"/>
      </w:r>
      <w:ins w:id="4045" w:author="Markus Brüderl" w:date="2017-11-21T08:51:00Z">
        <w:r>
          <w:rPr>
            <w:noProof/>
            <w:webHidden/>
          </w:rPr>
          <w:t>267</w:t>
        </w:r>
      </w:ins>
      <w:ins w:id="404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47" w:author="Markus Brüderl" w:date="2017-11-21T08:50:00Z"/>
          <w:rFonts w:eastAsiaTheme="minorEastAsia" w:cstheme="minorBidi"/>
          <w:noProof/>
          <w:sz w:val="22"/>
          <w:szCs w:val="22"/>
        </w:rPr>
      </w:pPr>
      <w:ins w:id="40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"_Toc499018549"</w:instrText>
        </w:r>
        <w:r w:rsidRPr="00FC6015">
          <w:rPr>
            <w:rStyle w:val="Hyperlink"/>
            <w:noProof/>
          </w:rPr>
          <w:instrText xml:space="preserve"> </w:instrText>
        </w:r>
      </w:ins>
      <w:ins w:id="4049" w:author="Markus Brüderl" w:date="2017-11-21T08:51:00Z">
        <w:r w:rsidRPr="00FC6015">
          <w:rPr>
            <w:rStyle w:val="Hyperlink"/>
            <w:noProof/>
          </w:rPr>
        </w:r>
      </w:ins>
      <w:ins w:id="4050" w:author="Markus Brüderl" w:date="2017-11-21T08:50:00Z">
        <w:r w:rsidRPr="00FC6015">
          <w:rPr>
            <w:rStyle w:val="Hyperlink"/>
            <w:noProof/>
          </w:rPr>
          <w:fldChar w:fldCharType="separate"/>
        </w:r>
        <w:r w:rsidRPr="00FC6015">
          <w:rPr>
            <w:rStyle w:val="Hyperlink"/>
            <w:noProof/>
          </w:rPr>
          <w:t>3.18.4.1.1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_Toc499018549 \h </w:instrText>
        </w:r>
      </w:ins>
      <w:ins w:id="4051" w:author="Markus Brüderl" w:date="2017-11-21T08:51:00Z">
        <w:r>
          <w:rPr>
            <w:noProof/>
            <w:webHidden/>
          </w:rPr>
        </w:r>
      </w:ins>
      <w:r>
        <w:rPr>
          <w:noProof/>
          <w:webHidden/>
        </w:rPr>
        <w:fldChar w:fldCharType="separate"/>
      </w:r>
      <w:ins w:id="4052" w:author="Markus Brüderl" w:date="2017-11-21T08:51:00Z">
        <w:r>
          <w:rPr>
            <w:noProof/>
            <w:webHidden/>
          </w:rPr>
          <w:t>267</w:t>
        </w:r>
      </w:ins>
      <w:ins w:id="405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54" w:author="Markus Brüderl" w:date="2017-11-21T08:50:00Z"/>
          <w:rFonts w:eastAsiaTheme="minorEastAsia" w:cstheme="minorBidi"/>
          <w:noProof/>
          <w:sz w:val="22"/>
          <w:szCs w:val="22"/>
        </w:rPr>
      </w:pPr>
      <w:ins w:id="40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"_Toc499018550"</w:instrText>
        </w:r>
        <w:r w:rsidRPr="00FC6015">
          <w:rPr>
            <w:rStyle w:val="Hyperlink"/>
            <w:noProof/>
          </w:rPr>
          <w:instrText xml:space="preserve"> </w:instrText>
        </w:r>
      </w:ins>
      <w:ins w:id="4056" w:author="Markus Brüderl" w:date="2017-11-21T08:51:00Z">
        <w:r w:rsidRPr="00FC6015">
          <w:rPr>
            <w:rStyle w:val="Hyperlink"/>
            <w:noProof/>
          </w:rPr>
        </w:r>
      </w:ins>
      <w:ins w:id="4057" w:author="Markus Brüderl" w:date="2017-11-21T08:50:00Z">
        <w:r w:rsidRPr="00FC6015">
          <w:rPr>
            <w:rStyle w:val="Hyperlink"/>
            <w:noProof/>
          </w:rPr>
          <w:fldChar w:fldCharType="separate"/>
        </w:r>
        <w:r w:rsidRPr="00FC6015">
          <w:rPr>
            <w:rStyle w:val="Hyperlink"/>
            <w:noProof/>
          </w:rPr>
          <w:t>3.18.4.1.2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_Toc499018550 \h </w:instrText>
        </w:r>
      </w:ins>
      <w:ins w:id="4058" w:author="Markus Brüderl" w:date="2017-11-21T08:51:00Z">
        <w:r>
          <w:rPr>
            <w:noProof/>
            <w:webHidden/>
          </w:rPr>
        </w:r>
      </w:ins>
      <w:r>
        <w:rPr>
          <w:noProof/>
          <w:webHidden/>
        </w:rPr>
        <w:fldChar w:fldCharType="separate"/>
      </w:r>
      <w:ins w:id="4059" w:author="Markus Brüderl" w:date="2017-11-21T08:51:00Z">
        <w:r>
          <w:rPr>
            <w:noProof/>
            <w:webHidden/>
          </w:rPr>
          <w:t>267</w:t>
        </w:r>
      </w:ins>
      <w:ins w:id="406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061" w:author="Markus Brüderl" w:date="2017-11-21T08:50:00Z"/>
          <w:rFonts w:eastAsiaTheme="minorEastAsia" w:cstheme="minorBidi"/>
          <w:noProof/>
          <w:sz w:val="22"/>
          <w:szCs w:val="22"/>
        </w:rPr>
      </w:pPr>
      <w:ins w:id="406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"_Toc499018551"</w:instrText>
        </w:r>
        <w:r w:rsidRPr="00FC6015">
          <w:rPr>
            <w:rStyle w:val="Hyperlink"/>
            <w:noProof/>
          </w:rPr>
          <w:instrText xml:space="preserve"> </w:instrText>
        </w:r>
      </w:ins>
      <w:ins w:id="4063" w:author="Markus Brüderl" w:date="2017-11-21T08:51:00Z">
        <w:r w:rsidRPr="00FC6015">
          <w:rPr>
            <w:rStyle w:val="Hyperlink"/>
            <w:noProof/>
          </w:rPr>
        </w:r>
      </w:ins>
      <w:ins w:id="4064" w:author="Markus Brüderl" w:date="2017-11-21T08:50:00Z">
        <w:r w:rsidRPr="00FC6015">
          <w:rPr>
            <w:rStyle w:val="Hyperlink"/>
            <w:noProof/>
          </w:rPr>
          <w:fldChar w:fldCharType="separate"/>
        </w:r>
        <w:r w:rsidRPr="00FC6015">
          <w:rPr>
            <w:rStyle w:val="Hyperlink"/>
            <w:noProof/>
          </w:rPr>
          <w:t>3.18.4.2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_Toc499018551 \h </w:instrText>
        </w:r>
      </w:ins>
      <w:ins w:id="4065" w:author="Markus Brüderl" w:date="2017-11-21T08:51:00Z">
        <w:r>
          <w:rPr>
            <w:noProof/>
            <w:webHidden/>
          </w:rPr>
        </w:r>
      </w:ins>
      <w:r>
        <w:rPr>
          <w:noProof/>
          <w:webHidden/>
        </w:rPr>
        <w:fldChar w:fldCharType="separate"/>
      </w:r>
      <w:ins w:id="4066" w:author="Markus Brüderl" w:date="2017-11-21T08:51:00Z">
        <w:r>
          <w:rPr>
            <w:noProof/>
            <w:webHidden/>
          </w:rPr>
          <w:t>267</w:t>
        </w:r>
      </w:ins>
      <w:ins w:id="406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68" w:author="Markus Brüderl" w:date="2017-11-21T08:50:00Z"/>
          <w:rFonts w:eastAsiaTheme="minorEastAsia" w:cstheme="minorBidi"/>
          <w:noProof/>
          <w:sz w:val="22"/>
          <w:szCs w:val="22"/>
        </w:rPr>
      </w:pPr>
      <w:ins w:id="40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"_Toc499018552"</w:instrText>
        </w:r>
        <w:r w:rsidRPr="00FC6015">
          <w:rPr>
            <w:rStyle w:val="Hyperlink"/>
            <w:noProof/>
          </w:rPr>
          <w:instrText xml:space="preserve"> </w:instrText>
        </w:r>
      </w:ins>
      <w:ins w:id="4070" w:author="Markus Brüderl" w:date="2017-11-21T08:51:00Z">
        <w:r w:rsidRPr="00FC6015">
          <w:rPr>
            <w:rStyle w:val="Hyperlink"/>
            <w:noProof/>
          </w:rPr>
        </w:r>
      </w:ins>
      <w:ins w:id="4071" w:author="Markus Brüderl" w:date="2017-11-21T08:50:00Z">
        <w:r w:rsidRPr="00FC6015">
          <w:rPr>
            <w:rStyle w:val="Hyperlink"/>
            <w:noProof/>
          </w:rPr>
          <w:fldChar w:fldCharType="separate"/>
        </w:r>
        <w:r w:rsidRPr="00FC6015">
          <w:rPr>
            <w:rStyle w:val="Hyperlink"/>
            <w:noProof/>
          </w:rPr>
          <w:t>3.18.4.2.1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_Toc499018552 \h </w:instrText>
        </w:r>
      </w:ins>
      <w:ins w:id="4072" w:author="Markus Brüderl" w:date="2017-11-21T08:51:00Z">
        <w:r>
          <w:rPr>
            <w:noProof/>
            <w:webHidden/>
          </w:rPr>
        </w:r>
      </w:ins>
      <w:r>
        <w:rPr>
          <w:noProof/>
          <w:webHidden/>
        </w:rPr>
        <w:fldChar w:fldCharType="separate"/>
      </w:r>
      <w:ins w:id="4073" w:author="Markus Brüderl" w:date="2017-11-21T08:51:00Z">
        <w:r>
          <w:rPr>
            <w:noProof/>
            <w:webHidden/>
          </w:rPr>
          <w:t>267</w:t>
        </w:r>
      </w:ins>
      <w:ins w:id="407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075" w:author="Markus Brüderl" w:date="2017-11-21T08:50:00Z"/>
          <w:rFonts w:eastAsiaTheme="minorEastAsia" w:cstheme="minorBidi"/>
          <w:noProof/>
          <w:sz w:val="22"/>
          <w:szCs w:val="22"/>
        </w:rPr>
      </w:pPr>
      <w:ins w:id="40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"_Toc499018553"</w:instrText>
        </w:r>
        <w:r w:rsidRPr="00FC6015">
          <w:rPr>
            <w:rStyle w:val="Hyperlink"/>
            <w:noProof/>
          </w:rPr>
          <w:instrText xml:space="preserve"> </w:instrText>
        </w:r>
      </w:ins>
      <w:ins w:id="4077" w:author="Markus Brüderl" w:date="2017-11-21T08:51:00Z">
        <w:r w:rsidRPr="00FC6015">
          <w:rPr>
            <w:rStyle w:val="Hyperlink"/>
            <w:noProof/>
          </w:rPr>
        </w:r>
      </w:ins>
      <w:ins w:id="4078" w:author="Markus Brüderl" w:date="2017-11-21T08:50:00Z">
        <w:r w:rsidRPr="00FC6015">
          <w:rPr>
            <w:rStyle w:val="Hyperlink"/>
            <w:noProof/>
          </w:rPr>
          <w:fldChar w:fldCharType="separate"/>
        </w:r>
        <w:r w:rsidRPr="00FC6015">
          <w:rPr>
            <w:rStyle w:val="Hyperlink"/>
            <w:noProof/>
          </w:rPr>
          <w:t>3.18.4.2.2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_Toc499018553 \h </w:instrText>
        </w:r>
      </w:ins>
      <w:ins w:id="4079" w:author="Markus Brüderl" w:date="2017-11-21T08:51:00Z">
        <w:r>
          <w:rPr>
            <w:noProof/>
            <w:webHidden/>
          </w:rPr>
        </w:r>
      </w:ins>
      <w:r>
        <w:rPr>
          <w:noProof/>
          <w:webHidden/>
        </w:rPr>
        <w:fldChar w:fldCharType="separate"/>
      </w:r>
      <w:ins w:id="4080" w:author="Markus Brüderl" w:date="2017-11-21T08:51:00Z">
        <w:r>
          <w:rPr>
            <w:noProof/>
            <w:webHidden/>
          </w:rPr>
          <w:t>268</w:t>
        </w:r>
      </w:ins>
      <w:ins w:id="4081"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082" w:author="Markus Brüderl" w:date="2017-11-21T08:50:00Z"/>
          <w:rFonts w:eastAsiaTheme="minorEastAsia" w:cstheme="minorBidi"/>
          <w:b w:val="0"/>
          <w:bCs w:val="0"/>
          <w:noProof/>
          <w:sz w:val="22"/>
          <w:szCs w:val="22"/>
        </w:rPr>
      </w:pPr>
      <w:ins w:id="40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"_Toc499018554"</w:instrText>
        </w:r>
        <w:r w:rsidRPr="00FC6015">
          <w:rPr>
            <w:rStyle w:val="Hyperlink"/>
            <w:noProof/>
          </w:rPr>
          <w:instrText xml:space="preserve"> </w:instrText>
        </w:r>
      </w:ins>
      <w:ins w:id="4084" w:author="Markus Brüderl" w:date="2017-11-21T08:51:00Z">
        <w:r w:rsidRPr="00FC6015">
          <w:rPr>
            <w:rStyle w:val="Hyperlink"/>
            <w:noProof/>
          </w:rPr>
        </w:r>
      </w:ins>
      <w:ins w:id="4085" w:author="Markus Brüderl" w:date="2017-11-21T08:50:00Z">
        <w:r w:rsidRPr="00FC6015">
          <w:rPr>
            <w:rStyle w:val="Hyperlink"/>
            <w:noProof/>
          </w:rPr>
          <w:fldChar w:fldCharType="separate"/>
        </w:r>
        <w:r w:rsidRPr="00FC6015">
          <w:rPr>
            <w:rStyle w:val="Hyperlink"/>
            <w:noProof/>
          </w:rPr>
          <w:t>3.19</w:t>
        </w:r>
        <w:r>
          <w:rPr>
            <w:rFonts w:eastAsiaTheme="minorEastAsia" w:cstheme="minorBidi"/>
            <w:b w:val="0"/>
            <w:bCs w:val="0"/>
            <w:noProof/>
            <w:sz w:val="22"/>
            <w:szCs w:val="22"/>
          </w:rPr>
          <w:tab/>
        </w:r>
        <w:r w:rsidRPr="00FC6015">
          <w:rPr>
            <w:rStyle w:val="Hyperlink"/>
            <w:noProof/>
          </w:rPr>
          <w:t>oemService (B2X)</w:t>
        </w:r>
        <w:r>
          <w:rPr>
            <w:noProof/>
            <w:webHidden/>
          </w:rPr>
          <w:tab/>
        </w:r>
        <w:r>
          <w:rPr>
            <w:noProof/>
            <w:webHidden/>
          </w:rPr>
          <w:fldChar w:fldCharType="begin"/>
        </w:r>
        <w:r>
          <w:rPr>
            <w:noProof/>
            <w:webHidden/>
          </w:rPr>
          <w:instrText xml:space="preserve"> PAGEREF _Toc499018554 \h </w:instrText>
        </w:r>
      </w:ins>
      <w:ins w:id="4086" w:author="Markus Brüderl" w:date="2017-11-21T08:51:00Z">
        <w:r>
          <w:rPr>
            <w:noProof/>
            <w:webHidden/>
          </w:rPr>
        </w:r>
      </w:ins>
      <w:r>
        <w:rPr>
          <w:noProof/>
          <w:webHidden/>
        </w:rPr>
        <w:fldChar w:fldCharType="separate"/>
      </w:r>
      <w:ins w:id="4087" w:author="Markus Brüderl" w:date="2017-11-21T08:51:00Z">
        <w:r>
          <w:rPr>
            <w:noProof/>
            <w:webHidden/>
          </w:rPr>
          <w:t>268</w:t>
        </w:r>
      </w:ins>
      <w:ins w:id="4088"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089" w:author="Markus Brüderl" w:date="2017-11-21T08:50:00Z"/>
          <w:rFonts w:eastAsiaTheme="minorEastAsia" w:cstheme="minorBidi"/>
          <w:noProof/>
          <w:sz w:val="22"/>
          <w:szCs w:val="22"/>
        </w:rPr>
      </w:pPr>
      <w:ins w:id="40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"_Toc499018555"</w:instrText>
        </w:r>
        <w:r w:rsidRPr="00FC6015">
          <w:rPr>
            <w:rStyle w:val="Hyperlink"/>
            <w:noProof/>
          </w:rPr>
          <w:instrText xml:space="preserve"> </w:instrText>
        </w:r>
      </w:ins>
      <w:ins w:id="4091" w:author="Markus Brüderl" w:date="2017-11-21T08:51:00Z">
        <w:r w:rsidRPr="00FC6015">
          <w:rPr>
            <w:rStyle w:val="Hyperlink"/>
            <w:noProof/>
          </w:rPr>
        </w:r>
      </w:ins>
      <w:ins w:id="4092" w:author="Markus Brüderl" w:date="2017-11-21T08:50:00Z">
        <w:r w:rsidRPr="00FC6015">
          <w:rPr>
            <w:rStyle w:val="Hyperlink"/>
            <w:noProof/>
          </w:rPr>
          <w:fldChar w:fldCharType="separate"/>
        </w:r>
        <w:r w:rsidRPr="00FC6015">
          <w:rPr>
            <w:rStyle w:val="Hyperlink"/>
            <w:noProof/>
          </w:rPr>
          <w:t>3.19.1</w:t>
        </w:r>
        <w:r>
          <w:rPr>
            <w:rFonts w:eastAsiaTheme="minorEastAsia" w:cstheme="minorBidi"/>
            <w:noProof/>
            <w:sz w:val="22"/>
            <w:szCs w:val="22"/>
          </w:rPr>
          <w:tab/>
        </w:r>
        <w:r w:rsidRPr="00FC6015">
          <w:rPr>
            <w:rStyle w:val="Hyperlink"/>
            <w:noProof/>
          </w:rPr>
          <w:t>sendInvoice</w:t>
        </w:r>
        <w:r>
          <w:rPr>
            <w:noProof/>
            <w:webHidden/>
          </w:rPr>
          <w:tab/>
        </w:r>
        <w:r>
          <w:rPr>
            <w:noProof/>
            <w:webHidden/>
          </w:rPr>
          <w:fldChar w:fldCharType="begin"/>
        </w:r>
        <w:r>
          <w:rPr>
            <w:noProof/>
            <w:webHidden/>
          </w:rPr>
          <w:instrText xml:space="preserve"> PAGEREF _Toc499018555 \h </w:instrText>
        </w:r>
      </w:ins>
      <w:ins w:id="4093" w:author="Markus Brüderl" w:date="2017-11-21T08:51:00Z">
        <w:r>
          <w:rPr>
            <w:noProof/>
            <w:webHidden/>
          </w:rPr>
        </w:r>
      </w:ins>
      <w:r>
        <w:rPr>
          <w:noProof/>
          <w:webHidden/>
        </w:rPr>
        <w:fldChar w:fldCharType="separate"/>
      </w:r>
      <w:ins w:id="4094" w:author="Markus Brüderl" w:date="2017-11-21T08:51:00Z">
        <w:r>
          <w:rPr>
            <w:noProof/>
            <w:webHidden/>
          </w:rPr>
          <w:t>268</w:t>
        </w:r>
      </w:ins>
      <w:ins w:id="4095"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096" w:author="Markus Brüderl" w:date="2017-11-21T08:50:00Z"/>
          <w:rFonts w:eastAsiaTheme="minorEastAsia" w:cstheme="minorBidi"/>
          <w:noProof/>
          <w:sz w:val="22"/>
          <w:szCs w:val="22"/>
        </w:rPr>
      </w:pPr>
      <w:ins w:id="40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"_Toc499018556"</w:instrText>
        </w:r>
        <w:r w:rsidRPr="00FC6015">
          <w:rPr>
            <w:rStyle w:val="Hyperlink"/>
            <w:noProof/>
          </w:rPr>
          <w:instrText xml:space="preserve"> </w:instrText>
        </w:r>
      </w:ins>
      <w:ins w:id="4098" w:author="Markus Brüderl" w:date="2017-11-21T08:51:00Z">
        <w:r w:rsidRPr="00FC6015">
          <w:rPr>
            <w:rStyle w:val="Hyperlink"/>
            <w:noProof/>
          </w:rPr>
        </w:r>
      </w:ins>
      <w:ins w:id="4099" w:author="Markus Brüderl" w:date="2017-11-21T08:50:00Z">
        <w:r w:rsidRPr="00FC6015">
          <w:rPr>
            <w:rStyle w:val="Hyperlink"/>
            <w:noProof/>
          </w:rPr>
          <w:fldChar w:fldCharType="separate"/>
        </w:r>
        <w:r w:rsidRPr="00FC6015">
          <w:rPr>
            <w:rStyle w:val="Hyperlink"/>
            <w:noProof/>
          </w:rPr>
          <w:t>3.19.1.1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_Toc499018556 \h </w:instrText>
        </w:r>
      </w:ins>
      <w:ins w:id="4100" w:author="Markus Brüderl" w:date="2017-11-21T08:51:00Z">
        <w:r>
          <w:rPr>
            <w:noProof/>
            <w:webHidden/>
          </w:rPr>
        </w:r>
      </w:ins>
      <w:r>
        <w:rPr>
          <w:noProof/>
          <w:webHidden/>
        </w:rPr>
        <w:fldChar w:fldCharType="separate"/>
      </w:r>
      <w:ins w:id="4101" w:author="Markus Brüderl" w:date="2017-11-21T08:51:00Z">
        <w:r>
          <w:rPr>
            <w:noProof/>
            <w:webHidden/>
          </w:rPr>
          <w:t>268</w:t>
        </w:r>
      </w:ins>
      <w:ins w:id="410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03" w:author="Markus Brüderl" w:date="2017-11-21T08:50:00Z"/>
          <w:rFonts w:eastAsiaTheme="minorEastAsia" w:cstheme="minorBidi"/>
          <w:noProof/>
          <w:sz w:val="22"/>
          <w:szCs w:val="22"/>
        </w:rPr>
      </w:pPr>
      <w:ins w:id="41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"_Toc499018557"</w:instrText>
        </w:r>
        <w:r w:rsidRPr="00FC6015">
          <w:rPr>
            <w:rStyle w:val="Hyperlink"/>
            <w:noProof/>
          </w:rPr>
          <w:instrText xml:space="preserve"> </w:instrText>
        </w:r>
      </w:ins>
      <w:ins w:id="4105" w:author="Markus Brüderl" w:date="2017-11-21T08:51:00Z">
        <w:r w:rsidRPr="00FC6015">
          <w:rPr>
            <w:rStyle w:val="Hyperlink"/>
            <w:noProof/>
          </w:rPr>
        </w:r>
      </w:ins>
      <w:ins w:id="4106" w:author="Markus Brüderl" w:date="2017-11-21T08:50:00Z">
        <w:r w:rsidRPr="00FC6015">
          <w:rPr>
            <w:rStyle w:val="Hyperlink"/>
            <w:noProof/>
          </w:rPr>
          <w:fldChar w:fldCharType="separate"/>
        </w:r>
        <w:r w:rsidRPr="00FC6015">
          <w:rPr>
            <w:rStyle w:val="Hyperlink"/>
            <w:noProof/>
          </w:rPr>
          <w:t>3.19.1.1.1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_Toc499018557 \h </w:instrText>
        </w:r>
      </w:ins>
      <w:ins w:id="4107" w:author="Markus Brüderl" w:date="2017-11-21T08:51:00Z">
        <w:r>
          <w:rPr>
            <w:noProof/>
            <w:webHidden/>
          </w:rPr>
        </w:r>
      </w:ins>
      <w:r>
        <w:rPr>
          <w:noProof/>
          <w:webHidden/>
        </w:rPr>
        <w:fldChar w:fldCharType="separate"/>
      </w:r>
      <w:ins w:id="4108" w:author="Markus Brüderl" w:date="2017-11-21T08:51:00Z">
        <w:r>
          <w:rPr>
            <w:noProof/>
            <w:webHidden/>
          </w:rPr>
          <w:t>268</w:t>
        </w:r>
      </w:ins>
      <w:ins w:id="410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10" w:author="Markus Brüderl" w:date="2017-11-21T08:50:00Z"/>
          <w:rFonts w:eastAsiaTheme="minorEastAsia" w:cstheme="minorBidi"/>
          <w:noProof/>
          <w:sz w:val="22"/>
          <w:szCs w:val="22"/>
        </w:rPr>
      </w:pPr>
      <w:ins w:id="41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"_Toc499018558"</w:instrText>
        </w:r>
        <w:r w:rsidRPr="00FC6015">
          <w:rPr>
            <w:rStyle w:val="Hyperlink"/>
            <w:noProof/>
          </w:rPr>
          <w:instrText xml:space="preserve"> </w:instrText>
        </w:r>
      </w:ins>
      <w:ins w:id="4112" w:author="Markus Brüderl" w:date="2017-11-21T08:51:00Z">
        <w:r w:rsidRPr="00FC6015">
          <w:rPr>
            <w:rStyle w:val="Hyperlink"/>
            <w:noProof/>
          </w:rPr>
        </w:r>
      </w:ins>
      <w:ins w:id="4113" w:author="Markus Brüderl" w:date="2017-11-21T08:50:00Z">
        <w:r w:rsidRPr="00FC6015">
          <w:rPr>
            <w:rStyle w:val="Hyperlink"/>
            <w:noProof/>
          </w:rPr>
          <w:fldChar w:fldCharType="separate"/>
        </w:r>
        <w:r w:rsidRPr="00FC6015">
          <w:rPr>
            <w:rStyle w:val="Hyperlink"/>
            <w:noProof/>
          </w:rPr>
          <w:t>3.19.1.1.2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_Toc499018558 \h </w:instrText>
        </w:r>
      </w:ins>
      <w:ins w:id="4114" w:author="Markus Brüderl" w:date="2017-11-21T08:51:00Z">
        <w:r>
          <w:rPr>
            <w:noProof/>
            <w:webHidden/>
          </w:rPr>
        </w:r>
      </w:ins>
      <w:r>
        <w:rPr>
          <w:noProof/>
          <w:webHidden/>
        </w:rPr>
        <w:fldChar w:fldCharType="separate"/>
      </w:r>
      <w:ins w:id="4115" w:author="Markus Brüderl" w:date="2017-11-21T08:51:00Z">
        <w:r>
          <w:rPr>
            <w:noProof/>
            <w:webHidden/>
          </w:rPr>
          <w:t>268</w:t>
        </w:r>
      </w:ins>
      <w:ins w:id="411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117" w:author="Markus Brüderl" w:date="2017-11-21T08:50:00Z"/>
          <w:rFonts w:eastAsiaTheme="minorEastAsia" w:cstheme="minorBidi"/>
          <w:noProof/>
          <w:sz w:val="22"/>
          <w:szCs w:val="22"/>
        </w:rPr>
      </w:pPr>
      <w:ins w:id="41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"_Toc499018559"</w:instrText>
        </w:r>
        <w:r w:rsidRPr="00FC6015">
          <w:rPr>
            <w:rStyle w:val="Hyperlink"/>
            <w:noProof/>
          </w:rPr>
          <w:instrText xml:space="preserve"> </w:instrText>
        </w:r>
      </w:ins>
      <w:ins w:id="4119" w:author="Markus Brüderl" w:date="2017-11-21T08:51:00Z">
        <w:r w:rsidRPr="00FC6015">
          <w:rPr>
            <w:rStyle w:val="Hyperlink"/>
            <w:noProof/>
          </w:rPr>
        </w:r>
      </w:ins>
      <w:ins w:id="4120" w:author="Markus Brüderl" w:date="2017-11-21T08:50:00Z">
        <w:r w:rsidRPr="00FC6015">
          <w:rPr>
            <w:rStyle w:val="Hyperlink"/>
            <w:noProof/>
          </w:rPr>
          <w:fldChar w:fldCharType="separate"/>
        </w:r>
        <w:r w:rsidRPr="00FC6015">
          <w:rPr>
            <w:rStyle w:val="Hyperlink"/>
            <w:noProof/>
          </w:rPr>
          <w:t>3.19.1.2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_Toc499018559 \h </w:instrText>
        </w:r>
      </w:ins>
      <w:ins w:id="4121" w:author="Markus Brüderl" w:date="2017-11-21T08:51:00Z">
        <w:r>
          <w:rPr>
            <w:noProof/>
            <w:webHidden/>
          </w:rPr>
        </w:r>
      </w:ins>
      <w:r>
        <w:rPr>
          <w:noProof/>
          <w:webHidden/>
        </w:rPr>
        <w:fldChar w:fldCharType="separate"/>
      </w:r>
      <w:ins w:id="4122" w:author="Markus Brüderl" w:date="2017-11-21T08:51:00Z">
        <w:r>
          <w:rPr>
            <w:noProof/>
            <w:webHidden/>
          </w:rPr>
          <w:t>268</w:t>
        </w:r>
      </w:ins>
      <w:ins w:id="412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24" w:author="Markus Brüderl" w:date="2017-11-21T08:50:00Z"/>
          <w:rFonts w:eastAsiaTheme="minorEastAsia" w:cstheme="minorBidi"/>
          <w:noProof/>
          <w:sz w:val="22"/>
          <w:szCs w:val="22"/>
        </w:rPr>
      </w:pPr>
      <w:ins w:id="41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"_Toc499018560"</w:instrText>
        </w:r>
        <w:r w:rsidRPr="00FC6015">
          <w:rPr>
            <w:rStyle w:val="Hyperlink"/>
            <w:noProof/>
          </w:rPr>
          <w:instrText xml:space="preserve"> </w:instrText>
        </w:r>
      </w:ins>
      <w:ins w:id="4126" w:author="Markus Brüderl" w:date="2017-11-21T08:51:00Z">
        <w:r w:rsidRPr="00FC6015">
          <w:rPr>
            <w:rStyle w:val="Hyperlink"/>
            <w:noProof/>
          </w:rPr>
        </w:r>
      </w:ins>
      <w:ins w:id="4127" w:author="Markus Brüderl" w:date="2017-11-21T08:50:00Z">
        <w:r w:rsidRPr="00FC6015">
          <w:rPr>
            <w:rStyle w:val="Hyperlink"/>
            <w:noProof/>
          </w:rPr>
          <w:fldChar w:fldCharType="separate"/>
        </w:r>
        <w:r w:rsidRPr="00FC6015">
          <w:rPr>
            <w:rStyle w:val="Hyperlink"/>
            <w:noProof/>
          </w:rPr>
          <w:t>3.19.1.2.1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_Toc499018560 \h </w:instrText>
        </w:r>
      </w:ins>
      <w:ins w:id="4128" w:author="Markus Brüderl" w:date="2017-11-21T08:51:00Z">
        <w:r>
          <w:rPr>
            <w:noProof/>
            <w:webHidden/>
          </w:rPr>
        </w:r>
      </w:ins>
      <w:r>
        <w:rPr>
          <w:noProof/>
          <w:webHidden/>
        </w:rPr>
        <w:fldChar w:fldCharType="separate"/>
      </w:r>
      <w:ins w:id="4129" w:author="Markus Brüderl" w:date="2017-11-21T08:51:00Z">
        <w:r>
          <w:rPr>
            <w:noProof/>
            <w:webHidden/>
          </w:rPr>
          <w:t>268</w:t>
        </w:r>
      </w:ins>
      <w:ins w:id="413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31" w:author="Markus Brüderl" w:date="2017-11-21T08:50:00Z"/>
          <w:rFonts w:eastAsiaTheme="minorEastAsia" w:cstheme="minorBidi"/>
          <w:noProof/>
          <w:sz w:val="22"/>
          <w:szCs w:val="22"/>
        </w:rPr>
      </w:pPr>
      <w:ins w:id="41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"_Toc499018561"</w:instrText>
        </w:r>
        <w:r w:rsidRPr="00FC6015">
          <w:rPr>
            <w:rStyle w:val="Hyperlink"/>
            <w:noProof/>
          </w:rPr>
          <w:instrText xml:space="preserve"> </w:instrText>
        </w:r>
      </w:ins>
      <w:ins w:id="4133" w:author="Markus Brüderl" w:date="2017-11-21T08:51:00Z">
        <w:r w:rsidRPr="00FC6015">
          <w:rPr>
            <w:rStyle w:val="Hyperlink"/>
            <w:noProof/>
          </w:rPr>
        </w:r>
      </w:ins>
      <w:ins w:id="4134" w:author="Markus Brüderl" w:date="2017-11-21T08:50:00Z">
        <w:r w:rsidRPr="00FC6015">
          <w:rPr>
            <w:rStyle w:val="Hyperlink"/>
            <w:noProof/>
          </w:rPr>
          <w:fldChar w:fldCharType="separate"/>
        </w:r>
        <w:r w:rsidRPr="00FC6015">
          <w:rPr>
            <w:rStyle w:val="Hyperlink"/>
            <w:noProof/>
          </w:rPr>
          <w:t>3.19.1.2.2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_Toc499018561 \h </w:instrText>
        </w:r>
      </w:ins>
      <w:ins w:id="4135" w:author="Markus Brüderl" w:date="2017-11-21T08:51:00Z">
        <w:r>
          <w:rPr>
            <w:noProof/>
            <w:webHidden/>
          </w:rPr>
        </w:r>
      </w:ins>
      <w:r>
        <w:rPr>
          <w:noProof/>
          <w:webHidden/>
        </w:rPr>
        <w:fldChar w:fldCharType="separate"/>
      </w:r>
      <w:ins w:id="4136" w:author="Markus Brüderl" w:date="2017-11-21T08:51:00Z">
        <w:r>
          <w:rPr>
            <w:noProof/>
            <w:webHidden/>
          </w:rPr>
          <w:t>269</w:t>
        </w:r>
      </w:ins>
      <w:ins w:id="4137"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138" w:author="Markus Brüderl" w:date="2017-11-21T08:50:00Z"/>
          <w:rFonts w:eastAsiaTheme="minorEastAsia" w:cstheme="minorBidi"/>
          <w:b w:val="0"/>
          <w:bCs w:val="0"/>
          <w:noProof/>
          <w:sz w:val="22"/>
          <w:szCs w:val="22"/>
        </w:rPr>
      </w:pPr>
      <w:ins w:id="41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"_Toc499018562"</w:instrText>
        </w:r>
        <w:r w:rsidRPr="00FC6015">
          <w:rPr>
            <w:rStyle w:val="Hyperlink"/>
            <w:noProof/>
          </w:rPr>
          <w:instrText xml:space="preserve"> </w:instrText>
        </w:r>
      </w:ins>
      <w:ins w:id="4140" w:author="Markus Brüderl" w:date="2017-11-21T08:51:00Z">
        <w:r w:rsidRPr="00FC6015">
          <w:rPr>
            <w:rStyle w:val="Hyperlink"/>
            <w:noProof/>
          </w:rPr>
        </w:r>
      </w:ins>
      <w:ins w:id="4141" w:author="Markus Brüderl" w:date="2017-11-21T08:50:00Z">
        <w:r w:rsidRPr="00FC6015">
          <w:rPr>
            <w:rStyle w:val="Hyperlink"/>
            <w:noProof/>
          </w:rPr>
          <w:fldChar w:fldCharType="separate"/>
        </w:r>
        <w:r w:rsidRPr="00FC6015">
          <w:rPr>
            <w:rStyle w:val="Hyperlink"/>
            <w:noProof/>
          </w:rPr>
          <w:t>3.20</w:t>
        </w:r>
        <w:r>
          <w:rPr>
            <w:rFonts w:eastAsiaTheme="minorEastAsia" w:cstheme="minorBidi"/>
            <w:b w:val="0"/>
            <w:bCs w:val="0"/>
            <w:noProof/>
            <w:sz w:val="22"/>
            <w:szCs w:val="22"/>
          </w:rPr>
          <w:tab/>
        </w:r>
        <w:r w:rsidRPr="00FC6015">
          <w:rPr>
            <w:rStyle w:val="Hyperlink"/>
            <w:noProof/>
          </w:rPr>
          <w:t>printAngebotService (B2B)</w:t>
        </w:r>
        <w:r>
          <w:rPr>
            <w:noProof/>
            <w:webHidden/>
          </w:rPr>
          <w:tab/>
        </w:r>
        <w:r>
          <w:rPr>
            <w:noProof/>
            <w:webHidden/>
          </w:rPr>
          <w:fldChar w:fldCharType="begin"/>
        </w:r>
        <w:r>
          <w:rPr>
            <w:noProof/>
            <w:webHidden/>
          </w:rPr>
          <w:instrText xml:space="preserve"> PAGEREF _Toc499018562 \h </w:instrText>
        </w:r>
      </w:ins>
      <w:ins w:id="4142" w:author="Markus Brüderl" w:date="2017-11-21T08:51:00Z">
        <w:r>
          <w:rPr>
            <w:noProof/>
            <w:webHidden/>
          </w:rPr>
        </w:r>
      </w:ins>
      <w:r>
        <w:rPr>
          <w:noProof/>
          <w:webHidden/>
        </w:rPr>
        <w:fldChar w:fldCharType="separate"/>
      </w:r>
      <w:ins w:id="4143" w:author="Markus Brüderl" w:date="2017-11-21T08:51:00Z">
        <w:r>
          <w:rPr>
            <w:noProof/>
            <w:webHidden/>
          </w:rPr>
          <w:t>269</w:t>
        </w:r>
      </w:ins>
      <w:ins w:id="4144"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145" w:author="Markus Brüderl" w:date="2017-11-21T08:50:00Z"/>
          <w:rFonts w:eastAsiaTheme="minorEastAsia" w:cstheme="minorBidi"/>
          <w:noProof/>
          <w:sz w:val="22"/>
          <w:szCs w:val="22"/>
        </w:rPr>
      </w:pPr>
      <w:ins w:id="41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"_Toc499018563"</w:instrText>
        </w:r>
        <w:r w:rsidRPr="00FC6015">
          <w:rPr>
            <w:rStyle w:val="Hyperlink"/>
            <w:noProof/>
          </w:rPr>
          <w:instrText xml:space="preserve"> </w:instrText>
        </w:r>
      </w:ins>
      <w:ins w:id="4147" w:author="Markus Brüderl" w:date="2017-11-21T08:51:00Z">
        <w:r w:rsidRPr="00FC6015">
          <w:rPr>
            <w:rStyle w:val="Hyperlink"/>
            <w:noProof/>
          </w:rPr>
        </w:r>
      </w:ins>
      <w:ins w:id="4148" w:author="Markus Brüderl" w:date="2017-11-21T08:50:00Z">
        <w:r w:rsidRPr="00FC6015">
          <w:rPr>
            <w:rStyle w:val="Hyperlink"/>
            <w:noProof/>
          </w:rPr>
          <w:fldChar w:fldCharType="separate"/>
        </w:r>
        <w:r w:rsidRPr="00FC6015">
          <w:rPr>
            <w:rStyle w:val="Hyperlink"/>
            <w:noProof/>
          </w:rPr>
          <w:t>3.20.1</w:t>
        </w:r>
        <w:r>
          <w:rPr>
            <w:rFonts w:eastAsiaTheme="minorEastAsia" w:cstheme="minorBidi"/>
            <w:noProof/>
            <w:sz w:val="22"/>
            <w:szCs w:val="22"/>
          </w:rPr>
          <w:tab/>
        </w:r>
        <w:r w:rsidRPr="00FC6015">
          <w:rPr>
            <w:rStyle w:val="Hyperlink"/>
            <w:noProof/>
          </w:rPr>
          <w:t>checkPrintCheckedDokumente</w:t>
        </w:r>
        <w:r>
          <w:rPr>
            <w:noProof/>
            <w:webHidden/>
          </w:rPr>
          <w:tab/>
        </w:r>
        <w:r>
          <w:rPr>
            <w:noProof/>
            <w:webHidden/>
          </w:rPr>
          <w:fldChar w:fldCharType="begin"/>
        </w:r>
        <w:r>
          <w:rPr>
            <w:noProof/>
            <w:webHidden/>
          </w:rPr>
          <w:instrText xml:space="preserve"> PAGEREF _Toc499018563 \h </w:instrText>
        </w:r>
      </w:ins>
      <w:ins w:id="4149" w:author="Markus Brüderl" w:date="2017-11-21T08:51:00Z">
        <w:r>
          <w:rPr>
            <w:noProof/>
            <w:webHidden/>
          </w:rPr>
        </w:r>
      </w:ins>
      <w:r>
        <w:rPr>
          <w:noProof/>
          <w:webHidden/>
        </w:rPr>
        <w:fldChar w:fldCharType="separate"/>
      </w:r>
      <w:ins w:id="4150" w:author="Markus Brüderl" w:date="2017-11-21T08:51:00Z">
        <w:r>
          <w:rPr>
            <w:noProof/>
            <w:webHidden/>
          </w:rPr>
          <w:t>269</w:t>
        </w:r>
      </w:ins>
      <w:ins w:id="415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152" w:author="Markus Brüderl" w:date="2017-11-21T08:50:00Z"/>
          <w:rFonts w:eastAsiaTheme="minorEastAsia" w:cstheme="minorBidi"/>
          <w:noProof/>
          <w:sz w:val="22"/>
          <w:szCs w:val="22"/>
        </w:rPr>
      </w:pPr>
      <w:ins w:id="41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"_Toc499018564"</w:instrText>
        </w:r>
        <w:r w:rsidRPr="00FC6015">
          <w:rPr>
            <w:rStyle w:val="Hyperlink"/>
            <w:noProof/>
          </w:rPr>
          <w:instrText xml:space="preserve"> </w:instrText>
        </w:r>
      </w:ins>
      <w:ins w:id="4154" w:author="Markus Brüderl" w:date="2017-11-21T08:51:00Z">
        <w:r w:rsidRPr="00FC6015">
          <w:rPr>
            <w:rStyle w:val="Hyperlink"/>
            <w:noProof/>
          </w:rPr>
        </w:r>
      </w:ins>
      <w:ins w:id="4155" w:author="Markus Brüderl" w:date="2017-11-21T08:50:00Z">
        <w:r w:rsidRPr="00FC6015">
          <w:rPr>
            <w:rStyle w:val="Hyperlink"/>
            <w:noProof/>
          </w:rPr>
          <w:fldChar w:fldCharType="separate"/>
        </w:r>
        <w:r w:rsidRPr="00FC6015">
          <w:rPr>
            <w:rStyle w:val="Hyperlink"/>
            <w:noProof/>
          </w:rPr>
          <w:t>3.20.1.1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_Toc499018564 \h </w:instrText>
        </w:r>
      </w:ins>
      <w:ins w:id="4156" w:author="Markus Brüderl" w:date="2017-11-21T08:51:00Z">
        <w:r>
          <w:rPr>
            <w:noProof/>
            <w:webHidden/>
          </w:rPr>
        </w:r>
      </w:ins>
      <w:r>
        <w:rPr>
          <w:noProof/>
          <w:webHidden/>
        </w:rPr>
        <w:fldChar w:fldCharType="separate"/>
      </w:r>
      <w:ins w:id="4157" w:author="Markus Brüderl" w:date="2017-11-21T08:51:00Z">
        <w:r>
          <w:rPr>
            <w:noProof/>
            <w:webHidden/>
          </w:rPr>
          <w:t>269</w:t>
        </w:r>
      </w:ins>
      <w:ins w:id="415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59" w:author="Markus Brüderl" w:date="2017-11-21T08:50:00Z"/>
          <w:rFonts w:eastAsiaTheme="minorEastAsia" w:cstheme="minorBidi"/>
          <w:noProof/>
          <w:sz w:val="22"/>
          <w:szCs w:val="22"/>
        </w:rPr>
      </w:pPr>
      <w:ins w:id="41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"_Toc499018565"</w:instrText>
        </w:r>
        <w:r w:rsidRPr="00FC6015">
          <w:rPr>
            <w:rStyle w:val="Hyperlink"/>
            <w:noProof/>
          </w:rPr>
          <w:instrText xml:space="preserve"> </w:instrText>
        </w:r>
      </w:ins>
      <w:ins w:id="4161" w:author="Markus Brüderl" w:date="2017-11-21T08:51:00Z">
        <w:r w:rsidRPr="00FC6015">
          <w:rPr>
            <w:rStyle w:val="Hyperlink"/>
            <w:noProof/>
          </w:rPr>
        </w:r>
      </w:ins>
      <w:ins w:id="4162" w:author="Markus Brüderl" w:date="2017-11-21T08:50:00Z">
        <w:r w:rsidRPr="00FC6015">
          <w:rPr>
            <w:rStyle w:val="Hyperlink"/>
            <w:noProof/>
          </w:rPr>
          <w:fldChar w:fldCharType="separate"/>
        </w:r>
        <w:r w:rsidRPr="00FC6015">
          <w:rPr>
            <w:rStyle w:val="Hyperlink"/>
            <w:noProof/>
          </w:rPr>
          <w:t>3.20.1.1.1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_Toc499018565 \h </w:instrText>
        </w:r>
      </w:ins>
      <w:ins w:id="4163" w:author="Markus Brüderl" w:date="2017-11-21T08:51:00Z">
        <w:r>
          <w:rPr>
            <w:noProof/>
            <w:webHidden/>
          </w:rPr>
        </w:r>
      </w:ins>
      <w:r>
        <w:rPr>
          <w:noProof/>
          <w:webHidden/>
        </w:rPr>
        <w:fldChar w:fldCharType="separate"/>
      </w:r>
      <w:ins w:id="4164" w:author="Markus Brüderl" w:date="2017-11-21T08:51:00Z">
        <w:r>
          <w:rPr>
            <w:noProof/>
            <w:webHidden/>
          </w:rPr>
          <w:t>269</w:t>
        </w:r>
      </w:ins>
      <w:ins w:id="416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66" w:author="Markus Brüderl" w:date="2017-11-21T08:50:00Z"/>
          <w:rFonts w:eastAsiaTheme="minorEastAsia" w:cstheme="minorBidi"/>
          <w:noProof/>
          <w:sz w:val="22"/>
          <w:szCs w:val="22"/>
        </w:rPr>
      </w:pPr>
      <w:ins w:id="41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"_Toc499018566"</w:instrText>
        </w:r>
        <w:r w:rsidRPr="00FC6015">
          <w:rPr>
            <w:rStyle w:val="Hyperlink"/>
            <w:noProof/>
          </w:rPr>
          <w:instrText xml:space="preserve"> </w:instrText>
        </w:r>
      </w:ins>
      <w:ins w:id="4168" w:author="Markus Brüderl" w:date="2017-11-21T08:51:00Z">
        <w:r w:rsidRPr="00FC6015">
          <w:rPr>
            <w:rStyle w:val="Hyperlink"/>
            <w:noProof/>
          </w:rPr>
        </w:r>
      </w:ins>
      <w:ins w:id="4169" w:author="Markus Brüderl" w:date="2017-11-21T08:50:00Z">
        <w:r w:rsidRPr="00FC6015">
          <w:rPr>
            <w:rStyle w:val="Hyperlink"/>
            <w:noProof/>
          </w:rPr>
          <w:fldChar w:fldCharType="separate"/>
        </w:r>
        <w:r w:rsidRPr="00FC6015">
          <w:rPr>
            <w:rStyle w:val="Hyperlink"/>
            <w:noProof/>
          </w:rPr>
          <w:t>3.20.1.1.2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_Toc499018566 \h </w:instrText>
        </w:r>
      </w:ins>
      <w:ins w:id="4170" w:author="Markus Brüderl" w:date="2017-11-21T08:51:00Z">
        <w:r>
          <w:rPr>
            <w:noProof/>
            <w:webHidden/>
          </w:rPr>
        </w:r>
      </w:ins>
      <w:r>
        <w:rPr>
          <w:noProof/>
          <w:webHidden/>
        </w:rPr>
        <w:fldChar w:fldCharType="separate"/>
      </w:r>
      <w:ins w:id="4171" w:author="Markus Brüderl" w:date="2017-11-21T08:51:00Z">
        <w:r>
          <w:rPr>
            <w:noProof/>
            <w:webHidden/>
          </w:rPr>
          <w:t>269</w:t>
        </w:r>
      </w:ins>
      <w:ins w:id="417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173" w:author="Markus Brüderl" w:date="2017-11-21T08:50:00Z"/>
          <w:rFonts w:eastAsiaTheme="minorEastAsia" w:cstheme="minorBidi"/>
          <w:noProof/>
          <w:sz w:val="22"/>
          <w:szCs w:val="22"/>
        </w:rPr>
      </w:pPr>
      <w:ins w:id="41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"_Toc499018567"</w:instrText>
        </w:r>
        <w:r w:rsidRPr="00FC6015">
          <w:rPr>
            <w:rStyle w:val="Hyperlink"/>
            <w:noProof/>
          </w:rPr>
          <w:instrText xml:space="preserve"> </w:instrText>
        </w:r>
      </w:ins>
      <w:ins w:id="4175" w:author="Markus Brüderl" w:date="2017-11-21T08:51:00Z">
        <w:r w:rsidRPr="00FC6015">
          <w:rPr>
            <w:rStyle w:val="Hyperlink"/>
            <w:noProof/>
          </w:rPr>
        </w:r>
      </w:ins>
      <w:ins w:id="4176" w:author="Markus Brüderl" w:date="2017-11-21T08:50:00Z">
        <w:r w:rsidRPr="00FC6015">
          <w:rPr>
            <w:rStyle w:val="Hyperlink"/>
            <w:noProof/>
          </w:rPr>
          <w:fldChar w:fldCharType="separate"/>
        </w:r>
        <w:r w:rsidRPr="00FC6015">
          <w:rPr>
            <w:rStyle w:val="Hyperlink"/>
            <w:noProof/>
          </w:rPr>
          <w:t>3.20.1.2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_Toc499018567 \h </w:instrText>
        </w:r>
      </w:ins>
      <w:ins w:id="4177" w:author="Markus Brüderl" w:date="2017-11-21T08:51:00Z">
        <w:r>
          <w:rPr>
            <w:noProof/>
            <w:webHidden/>
          </w:rPr>
        </w:r>
      </w:ins>
      <w:r>
        <w:rPr>
          <w:noProof/>
          <w:webHidden/>
        </w:rPr>
        <w:fldChar w:fldCharType="separate"/>
      </w:r>
      <w:ins w:id="4178" w:author="Markus Brüderl" w:date="2017-11-21T08:51:00Z">
        <w:r>
          <w:rPr>
            <w:noProof/>
            <w:webHidden/>
          </w:rPr>
          <w:t>269</w:t>
        </w:r>
      </w:ins>
      <w:ins w:id="417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80" w:author="Markus Brüderl" w:date="2017-11-21T08:50:00Z"/>
          <w:rFonts w:eastAsiaTheme="minorEastAsia" w:cstheme="minorBidi"/>
          <w:noProof/>
          <w:sz w:val="22"/>
          <w:szCs w:val="22"/>
        </w:rPr>
      </w:pPr>
      <w:ins w:id="41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"_Toc499018568"</w:instrText>
        </w:r>
        <w:r w:rsidRPr="00FC6015">
          <w:rPr>
            <w:rStyle w:val="Hyperlink"/>
            <w:noProof/>
          </w:rPr>
          <w:instrText xml:space="preserve"> </w:instrText>
        </w:r>
      </w:ins>
      <w:ins w:id="4182" w:author="Markus Brüderl" w:date="2017-11-21T08:51:00Z">
        <w:r w:rsidRPr="00FC6015">
          <w:rPr>
            <w:rStyle w:val="Hyperlink"/>
            <w:noProof/>
          </w:rPr>
        </w:r>
      </w:ins>
      <w:ins w:id="4183" w:author="Markus Brüderl" w:date="2017-11-21T08:50:00Z">
        <w:r w:rsidRPr="00FC6015">
          <w:rPr>
            <w:rStyle w:val="Hyperlink"/>
            <w:noProof/>
          </w:rPr>
          <w:fldChar w:fldCharType="separate"/>
        </w:r>
        <w:r w:rsidRPr="00FC6015">
          <w:rPr>
            <w:rStyle w:val="Hyperlink"/>
            <w:noProof/>
          </w:rPr>
          <w:t>3.20.1.2.1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_Toc499018568 \h </w:instrText>
        </w:r>
      </w:ins>
      <w:ins w:id="4184" w:author="Markus Brüderl" w:date="2017-11-21T08:51:00Z">
        <w:r>
          <w:rPr>
            <w:noProof/>
            <w:webHidden/>
          </w:rPr>
        </w:r>
      </w:ins>
      <w:r>
        <w:rPr>
          <w:noProof/>
          <w:webHidden/>
        </w:rPr>
        <w:fldChar w:fldCharType="separate"/>
      </w:r>
      <w:ins w:id="4185" w:author="Markus Brüderl" w:date="2017-11-21T08:51:00Z">
        <w:r>
          <w:rPr>
            <w:noProof/>
            <w:webHidden/>
          </w:rPr>
          <w:t>269</w:t>
        </w:r>
      </w:ins>
      <w:ins w:id="418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187" w:author="Markus Brüderl" w:date="2017-11-21T08:50:00Z"/>
          <w:rFonts w:eastAsiaTheme="minorEastAsia" w:cstheme="minorBidi"/>
          <w:noProof/>
          <w:sz w:val="22"/>
          <w:szCs w:val="22"/>
        </w:rPr>
      </w:pPr>
      <w:ins w:id="41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"_Toc499018569"</w:instrText>
        </w:r>
        <w:r w:rsidRPr="00FC6015">
          <w:rPr>
            <w:rStyle w:val="Hyperlink"/>
            <w:noProof/>
          </w:rPr>
          <w:instrText xml:space="preserve"> </w:instrText>
        </w:r>
      </w:ins>
      <w:ins w:id="4189" w:author="Markus Brüderl" w:date="2017-11-21T08:51:00Z">
        <w:r w:rsidRPr="00FC6015">
          <w:rPr>
            <w:rStyle w:val="Hyperlink"/>
            <w:noProof/>
          </w:rPr>
        </w:r>
      </w:ins>
      <w:ins w:id="4190" w:author="Markus Brüderl" w:date="2017-11-21T08:50:00Z">
        <w:r w:rsidRPr="00FC6015">
          <w:rPr>
            <w:rStyle w:val="Hyperlink"/>
            <w:noProof/>
          </w:rPr>
          <w:fldChar w:fldCharType="separate"/>
        </w:r>
        <w:r w:rsidRPr="00FC6015">
          <w:rPr>
            <w:rStyle w:val="Hyperlink"/>
            <w:noProof/>
          </w:rPr>
          <w:t>3.20.1.2.2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_Toc499018569 \h </w:instrText>
        </w:r>
      </w:ins>
      <w:ins w:id="4191" w:author="Markus Brüderl" w:date="2017-11-21T08:51:00Z">
        <w:r>
          <w:rPr>
            <w:noProof/>
            <w:webHidden/>
          </w:rPr>
        </w:r>
      </w:ins>
      <w:r>
        <w:rPr>
          <w:noProof/>
          <w:webHidden/>
        </w:rPr>
        <w:fldChar w:fldCharType="separate"/>
      </w:r>
      <w:ins w:id="4192" w:author="Markus Brüderl" w:date="2017-11-21T08:51:00Z">
        <w:r>
          <w:rPr>
            <w:noProof/>
            <w:webHidden/>
          </w:rPr>
          <w:t>269</w:t>
        </w:r>
      </w:ins>
      <w:ins w:id="4193"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194" w:author="Markus Brüderl" w:date="2017-11-21T08:50:00Z"/>
          <w:rFonts w:eastAsiaTheme="minorEastAsia" w:cstheme="minorBidi"/>
          <w:noProof/>
          <w:sz w:val="22"/>
          <w:szCs w:val="22"/>
        </w:rPr>
      </w:pPr>
      <w:ins w:id="41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"_Toc499018570"</w:instrText>
        </w:r>
        <w:r w:rsidRPr="00FC6015">
          <w:rPr>
            <w:rStyle w:val="Hyperlink"/>
            <w:noProof/>
          </w:rPr>
          <w:instrText xml:space="preserve"> </w:instrText>
        </w:r>
      </w:ins>
      <w:ins w:id="4196" w:author="Markus Brüderl" w:date="2017-11-21T08:51:00Z">
        <w:r w:rsidRPr="00FC6015">
          <w:rPr>
            <w:rStyle w:val="Hyperlink"/>
            <w:noProof/>
          </w:rPr>
        </w:r>
      </w:ins>
      <w:ins w:id="4197" w:author="Markus Brüderl" w:date="2017-11-21T08:50:00Z">
        <w:r w:rsidRPr="00FC6015">
          <w:rPr>
            <w:rStyle w:val="Hyperlink"/>
            <w:noProof/>
          </w:rPr>
          <w:fldChar w:fldCharType="separate"/>
        </w:r>
        <w:r w:rsidRPr="00FC6015">
          <w:rPr>
            <w:rStyle w:val="Hyperlink"/>
            <w:noProof/>
          </w:rPr>
          <w:t>3.20.2</w:t>
        </w:r>
        <w:r>
          <w:rPr>
            <w:rFonts w:eastAsiaTheme="minorEastAsia" w:cstheme="minorBidi"/>
            <w:noProof/>
            <w:sz w:val="22"/>
            <w:szCs w:val="22"/>
          </w:rPr>
          <w:tab/>
        </w:r>
        <w:r w:rsidRPr="00FC6015">
          <w:rPr>
            <w:rStyle w:val="Hyperlink"/>
            <w:noProof/>
          </w:rPr>
          <w:t>listAvailableDokumente</w:t>
        </w:r>
        <w:r>
          <w:rPr>
            <w:noProof/>
            <w:webHidden/>
          </w:rPr>
          <w:tab/>
        </w:r>
        <w:r>
          <w:rPr>
            <w:noProof/>
            <w:webHidden/>
          </w:rPr>
          <w:fldChar w:fldCharType="begin"/>
        </w:r>
        <w:r>
          <w:rPr>
            <w:noProof/>
            <w:webHidden/>
          </w:rPr>
          <w:instrText xml:space="preserve"> PAGEREF _Toc499018570 \h </w:instrText>
        </w:r>
      </w:ins>
      <w:ins w:id="4198" w:author="Markus Brüderl" w:date="2017-11-21T08:51:00Z">
        <w:r>
          <w:rPr>
            <w:noProof/>
            <w:webHidden/>
          </w:rPr>
        </w:r>
      </w:ins>
      <w:r>
        <w:rPr>
          <w:noProof/>
          <w:webHidden/>
        </w:rPr>
        <w:fldChar w:fldCharType="separate"/>
      </w:r>
      <w:ins w:id="4199" w:author="Markus Brüderl" w:date="2017-11-21T08:51:00Z">
        <w:r>
          <w:rPr>
            <w:noProof/>
            <w:webHidden/>
          </w:rPr>
          <w:t>270</w:t>
        </w:r>
      </w:ins>
      <w:ins w:id="420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201" w:author="Markus Brüderl" w:date="2017-11-21T08:50:00Z"/>
          <w:rFonts w:eastAsiaTheme="minorEastAsia" w:cstheme="minorBidi"/>
          <w:noProof/>
          <w:sz w:val="22"/>
          <w:szCs w:val="22"/>
        </w:rPr>
      </w:pPr>
      <w:ins w:id="42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"_Toc499018571"</w:instrText>
        </w:r>
        <w:r w:rsidRPr="00FC6015">
          <w:rPr>
            <w:rStyle w:val="Hyperlink"/>
            <w:noProof/>
          </w:rPr>
          <w:instrText xml:space="preserve"> </w:instrText>
        </w:r>
      </w:ins>
      <w:ins w:id="4203" w:author="Markus Brüderl" w:date="2017-11-21T08:51:00Z">
        <w:r w:rsidRPr="00FC6015">
          <w:rPr>
            <w:rStyle w:val="Hyperlink"/>
            <w:noProof/>
          </w:rPr>
        </w:r>
      </w:ins>
      <w:ins w:id="4204" w:author="Markus Brüderl" w:date="2017-11-21T08:50:00Z">
        <w:r w:rsidRPr="00FC6015">
          <w:rPr>
            <w:rStyle w:val="Hyperlink"/>
            <w:noProof/>
          </w:rPr>
          <w:fldChar w:fldCharType="separate"/>
        </w:r>
        <w:r w:rsidRPr="00FC6015">
          <w:rPr>
            <w:rStyle w:val="Hyperlink"/>
            <w:noProof/>
          </w:rPr>
          <w:t>3.20.2.1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_Toc499018571 \h </w:instrText>
        </w:r>
      </w:ins>
      <w:ins w:id="4205" w:author="Markus Brüderl" w:date="2017-11-21T08:51:00Z">
        <w:r>
          <w:rPr>
            <w:noProof/>
            <w:webHidden/>
          </w:rPr>
        </w:r>
      </w:ins>
      <w:r>
        <w:rPr>
          <w:noProof/>
          <w:webHidden/>
        </w:rPr>
        <w:fldChar w:fldCharType="separate"/>
      </w:r>
      <w:ins w:id="4206" w:author="Markus Brüderl" w:date="2017-11-21T08:51:00Z">
        <w:r>
          <w:rPr>
            <w:noProof/>
            <w:webHidden/>
          </w:rPr>
          <w:t>270</w:t>
        </w:r>
      </w:ins>
      <w:ins w:id="420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08" w:author="Markus Brüderl" w:date="2017-11-21T08:50:00Z"/>
          <w:rFonts w:eastAsiaTheme="minorEastAsia" w:cstheme="minorBidi"/>
          <w:noProof/>
          <w:sz w:val="22"/>
          <w:szCs w:val="22"/>
        </w:rPr>
      </w:pPr>
      <w:ins w:id="42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"_Toc499018572"</w:instrText>
        </w:r>
        <w:r w:rsidRPr="00FC6015">
          <w:rPr>
            <w:rStyle w:val="Hyperlink"/>
            <w:noProof/>
          </w:rPr>
          <w:instrText xml:space="preserve"> </w:instrText>
        </w:r>
      </w:ins>
      <w:ins w:id="4210" w:author="Markus Brüderl" w:date="2017-11-21T08:51:00Z">
        <w:r w:rsidRPr="00FC6015">
          <w:rPr>
            <w:rStyle w:val="Hyperlink"/>
            <w:noProof/>
          </w:rPr>
        </w:r>
      </w:ins>
      <w:ins w:id="4211" w:author="Markus Brüderl" w:date="2017-11-21T08:50:00Z">
        <w:r w:rsidRPr="00FC6015">
          <w:rPr>
            <w:rStyle w:val="Hyperlink"/>
            <w:noProof/>
          </w:rPr>
          <w:fldChar w:fldCharType="separate"/>
        </w:r>
        <w:r w:rsidRPr="00FC6015">
          <w:rPr>
            <w:rStyle w:val="Hyperlink"/>
            <w:noProof/>
          </w:rPr>
          <w:t>3.20.2.1.1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_Toc499018572 \h </w:instrText>
        </w:r>
      </w:ins>
      <w:ins w:id="4212" w:author="Markus Brüderl" w:date="2017-11-21T08:51:00Z">
        <w:r>
          <w:rPr>
            <w:noProof/>
            <w:webHidden/>
          </w:rPr>
        </w:r>
      </w:ins>
      <w:r>
        <w:rPr>
          <w:noProof/>
          <w:webHidden/>
        </w:rPr>
        <w:fldChar w:fldCharType="separate"/>
      </w:r>
      <w:ins w:id="4213" w:author="Markus Brüderl" w:date="2017-11-21T08:51:00Z">
        <w:r>
          <w:rPr>
            <w:noProof/>
            <w:webHidden/>
          </w:rPr>
          <w:t>270</w:t>
        </w:r>
      </w:ins>
      <w:ins w:id="421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15" w:author="Markus Brüderl" w:date="2017-11-21T08:50:00Z"/>
          <w:rFonts w:eastAsiaTheme="minorEastAsia" w:cstheme="minorBidi"/>
          <w:noProof/>
          <w:sz w:val="22"/>
          <w:szCs w:val="22"/>
        </w:rPr>
      </w:pPr>
      <w:ins w:id="42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"_Toc499018573"</w:instrText>
        </w:r>
        <w:r w:rsidRPr="00FC6015">
          <w:rPr>
            <w:rStyle w:val="Hyperlink"/>
            <w:noProof/>
          </w:rPr>
          <w:instrText xml:space="preserve"> </w:instrText>
        </w:r>
      </w:ins>
      <w:ins w:id="4217" w:author="Markus Brüderl" w:date="2017-11-21T08:51:00Z">
        <w:r w:rsidRPr="00FC6015">
          <w:rPr>
            <w:rStyle w:val="Hyperlink"/>
            <w:noProof/>
          </w:rPr>
        </w:r>
      </w:ins>
      <w:ins w:id="4218" w:author="Markus Brüderl" w:date="2017-11-21T08:50:00Z">
        <w:r w:rsidRPr="00FC6015">
          <w:rPr>
            <w:rStyle w:val="Hyperlink"/>
            <w:noProof/>
          </w:rPr>
          <w:fldChar w:fldCharType="separate"/>
        </w:r>
        <w:r w:rsidRPr="00FC6015">
          <w:rPr>
            <w:rStyle w:val="Hyperlink"/>
            <w:noProof/>
          </w:rPr>
          <w:t>3.20.2.1.2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_Toc499018573 \h </w:instrText>
        </w:r>
      </w:ins>
      <w:ins w:id="4219" w:author="Markus Brüderl" w:date="2017-11-21T08:51:00Z">
        <w:r>
          <w:rPr>
            <w:noProof/>
            <w:webHidden/>
          </w:rPr>
        </w:r>
      </w:ins>
      <w:r>
        <w:rPr>
          <w:noProof/>
          <w:webHidden/>
        </w:rPr>
        <w:fldChar w:fldCharType="separate"/>
      </w:r>
      <w:ins w:id="4220" w:author="Markus Brüderl" w:date="2017-11-21T08:51:00Z">
        <w:r>
          <w:rPr>
            <w:noProof/>
            <w:webHidden/>
          </w:rPr>
          <w:t>271</w:t>
        </w:r>
      </w:ins>
      <w:ins w:id="422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222" w:author="Markus Brüderl" w:date="2017-11-21T08:50:00Z"/>
          <w:rFonts w:eastAsiaTheme="minorEastAsia" w:cstheme="minorBidi"/>
          <w:noProof/>
          <w:sz w:val="22"/>
          <w:szCs w:val="22"/>
        </w:rPr>
      </w:pPr>
      <w:ins w:id="42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"_Toc499018574"</w:instrText>
        </w:r>
        <w:r w:rsidRPr="00FC6015">
          <w:rPr>
            <w:rStyle w:val="Hyperlink"/>
            <w:noProof/>
          </w:rPr>
          <w:instrText xml:space="preserve"> </w:instrText>
        </w:r>
      </w:ins>
      <w:ins w:id="4224" w:author="Markus Brüderl" w:date="2017-11-21T08:51:00Z">
        <w:r w:rsidRPr="00FC6015">
          <w:rPr>
            <w:rStyle w:val="Hyperlink"/>
            <w:noProof/>
          </w:rPr>
        </w:r>
      </w:ins>
      <w:ins w:id="4225" w:author="Markus Brüderl" w:date="2017-11-21T08:50:00Z">
        <w:r w:rsidRPr="00FC6015">
          <w:rPr>
            <w:rStyle w:val="Hyperlink"/>
            <w:noProof/>
          </w:rPr>
          <w:fldChar w:fldCharType="separate"/>
        </w:r>
        <w:r w:rsidRPr="00FC6015">
          <w:rPr>
            <w:rStyle w:val="Hyperlink"/>
            <w:noProof/>
          </w:rPr>
          <w:t>3.20.2.2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_Toc499018574 \h </w:instrText>
        </w:r>
      </w:ins>
      <w:ins w:id="4226" w:author="Markus Brüderl" w:date="2017-11-21T08:51:00Z">
        <w:r>
          <w:rPr>
            <w:noProof/>
            <w:webHidden/>
          </w:rPr>
        </w:r>
      </w:ins>
      <w:r>
        <w:rPr>
          <w:noProof/>
          <w:webHidden/>
        </w:rPr>
        <w:fldChar w:fldCharType="separate"/>
      </w:r>
      <w:ins w:id="4227" w:author="Markus Brüderl" w:date="2017-11-21T08:51:00Z">
        <w:r>
          <w:rPr>
            <w:noProof/>
            <w:webHidden/>
          </w:rPr>
          <w:t>271</w:t>
        </w:r>
      </w:ins>
      <w:ins w:id="422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29" w:author="Markus Brüderl" w:date="2017-11-21T08:50:00Z"/>
          <w:rFonts w:eastAsiaTheme="minorEastAsia" w:cstheme="minorBidi"/>
          <w:noProof/>
          <w:sz w:val="22"/>
          <w:szCs w:val="22"/>
        </w:rPr>
      </w:pPr>
      <w:ins w:id="42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"_Toc499018575"</w:instrText>
        </w:r>
        <w:r w:rsidRPr="00FC6015">
          <w:rPr>
            <w:rStyle w:val="Hyperlink"/>
            <w:noProof/>
          </w:rPr>
          <w:instrText xml:space="preserve"> </w:instrText>
        </w:r>
      </w:ins>
      <w:ins w:id="4231" w:author="Markus Brüderl" w:date="2017-11-21T08:51:00Z">
        <w:r w:rsidRPr="00FC6015">
          <w:rPr>
            <w:rStyle w:val="Hyperlink"/>
            <w:noProof/>
          </w:rPr>
        </w:r>
      </w:ins>
      <w:ins w:id="4232" w:author="Markus Brüderl" w:date="2017-11-21T08:50:00Z">
        <w:r w:rsidRPr="00FC6015">
          <w:rPr>
            <w:rStyle w:val="Hyperlink"/>
            <w:noProof/>
          </w:rPr>
          <w:fldChar w:fldCharType="separate"/>
        </w:r>
        <w:r w:rsidRPr="00FC6015">
          <w:rPr>
            <w:rStyle w:val="Hyperlink"/>
            <w:noProof/>
          </w:rPr>
          <w:t>3.20.2.2.1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_Toc499018575 \h </w:instrText>
        </w:r>
      </w:ins>
      <w:ins w:id="4233" w:author="Markus Brüderl" w:date="2017-11-21T08:51:00Z">
        <w:r>
          <w:rPr>
            <w:noProof/>
            <w:webHidden/>
          </w:rPr>
        </w:r>
      </w:ins>
      <w:r>
        <w:rPr>
          <w:noProof/>
          <w:webHidden/>
        </w:rPr>
        <w:fldChar w:fldCharType="separate"/>
      </w:r>
      <w:ins w:id="4234" w:author="Markus Brüderl" w:date="2017-11-21T08:51:00Z">
        <w:r>
          <w:rPr>
            <w:noProof/>
            <w:webHidden/>
          </w:rPr>
          <w:t>271</w:t>
        </w:r>
      </w:ins>
      <w:ins w:id="423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36" w:author="Markus Brüderl" w:date="2017-11-21T08:50:00Z"/>
          <w:rFonts w:eastAsiaTheme="minorEastAsia" w:cstheme="minorBidi"/>
          <w:noProof/>
          <w:sz w:val="22"/>
          <w:szCs w:val="22"/>
        </w:rPr>
      </w:pPr>
      <w:ins w:id="42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"_Toc499018576"</w:instrText>
        </w:r>
        <w:r w:rsidRPr="00FC6015">
          <w:rPr>
            <w:rStyle w:val="Hyperlink"/>
            <w:noProof/>
          </w:rPr>
          <w:instrText xml:space="preserve"> </w:instrText>
        </w:r>
      </w:ins>
      <w:ins w:id="4238" w:author="Markus Brüderl" w:date="2017-11-21T08:51:00Z">
        <w:r w:rsidRPr="00FC6015">
          <w:rPr>
            <w:rStyle w:val="Hyperlink"/>
            <w:noProof/>
          </w:rPr>
        </w:r>
      </w:ins>
      <w:ins w:id="4239" w:author="Markus Brüderl" w:date="2017-11-21T08:50:00Z">
        <w:r w:rsidRPr="00FC6015">
          <w:rPr>
            <w:rStyle w:val="Hyperlink"/>
            <w:noProof/>
          </w:rPr>
          <w:fldChar w:fldCharType="separate"/>
        </w:r>
        <w:r w:rsidRPr="00FC6015">
          <w:rPr>
            <w:rStyle w:val="Hyperlink"/>
            <w:noProof/>
          </w:rPr>
          <w:t>3.20.2.2.2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_Toc499018576 \h </w:instrText>
        </w:r>
      </w:ins>
      <w:ins w:id="4240" w:author="Markus Brüderl" w:date="2017-11-21T08:51:00Z">
        <w:r>
          <w:rPr>
            <w:noProof/>
            <w:webHidden/>
          </w:rPr>
        </w:r>
      </w:ins>
      <w:r>
        <w:rPr>
          <w:noProof/>
          <w:webHidden/>
        </w:rPr>
        <w:fldChar w:fldCharType="separate"/>
      </w:r>
      <w:ins w:id="4241" w:author="Markus Brüderl" w:date="2017-11-21T08:51:00Z">
        <w:r>
          <w:rPr>
            <w:noProof/>
            <w:webHidden/>
          </w:rPr>
          <w:t>271</w:t>
        </w:r>
      </w:ins>
      <w:ins w:id="424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243" w:author="Markus Brüderl" w:date="2017-11-21T08:50:00Z"/>
          <w:rFonts w:eastAsiaTheme="minorEastAsia" w:cstheme="minorBidi"/>
          <w:noProof/>
          <w:sz w:val="22"/>
          <w:szCs w:val="22"/>
        </w:rPr>
      </w:pPr>
      <w:ins w:id="42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"_Toc499018577"</w:instrText>
        </w:r>
        <w:r w:rsidRPr="00FC6015">
          <w:rPr>
            <w:rStyle w:val="Hyperlink"/>
            <w:noProof/>
          </w:rPr>
          <w:instrText xml:space="preserve"> </w:instrText>
        </w:r>
      </w:ins>
      <w:ins w:id="4245" w:author="Markus Brüderl" w:date="2017-11-21T08:51:00Z">
        <w:r w:rsidRPr="00FC6015">
          <w:rPr>
            <w:rStyle w:val="Hyperlink"/>
            <w:noProof/>
          </w:rPr>
        </w:r>
      </w:ins>
      <w:ins w:id="4246" w:author="Markus Brüderl" w:date="2017-11-21T08:50:00Z">
        <w:r w:rsidRPr="00FC6015">
          <w:rPr>
            <w:rStyle w:val="Hyperlink"/>
            <w:noProof/>
          </w:rPr>
          <w:fldChar w:fldCharType="separate"/>
        </w:r>
        <w:r w:rsidRPr="00FC6015">
          <w:rPr>
            <w:rStyle w:val="Hyperlink"/>
            <w:noProof/>
          </w:rPr>
          <w:t>3.20.3</w:t>
        </w:r>
        <w:r>
          <w:rPr>
            <w:rFonts w:eastAsiaTheme="minorEastAsia" w:cstheme="minorBidi"/>
            <w:noProof/>
            <w:sz w:val="22"/>
            <w:szCs w:val="22"/>
          </w:rPr>
          <w:tab/>
        </w:r>
        <w:r w:rsidRPr="00FC6015">
          <w:rPr>
            <w:rStyle w:val="Hyperlink"/>
            <w:noProof/>
          </w:rPr>
          <w:t>printCheckedDokumente</w:t>
        </w:r>
        <w:r>
          <w:rPr>
            <w:noProof/>
            <w:webHidden/>
          </w:rPr>
          <w:tab/>
        </w:r>
        <w:r>
          <w:rPr>
            <w:noProof/>
            <w:webHidden/>
          </w:rPr>
          <w:fldChar w:fldCharType="begin"/>
        </w:r>
        <w:r>
          <w:rPr>
            <w:noProof/>
            <w:webHidden/>
          </w:rPr>
          <w:instrText xml:space="preserve"> PAGEREF _Toc499018577 \h </w:instrText>
        </w:r>
      </w:ins>
      <w:ins w:id="4247" w:author="Markus Brüderl" w:date="2017-11-21T08:51:00Z">
        <w:r>
          <w:rPr>
            <w:noProof/>
            <w:webHidden/>
          </w:rPr>
        </w:r>
      </w:ins>
      <w:r>
        <w:rPr>
          <w:noProof/>
          <w:webHidden/>
        </w:rPr>
        <w:fldChar w:fldCharType="separate"/>
      </w:r>
      <w:ins w:id="4248" w:author="Markus Brüderl" w:date="2017-11-21T08:51:00Z">
        <w:r>
          <w:rPr>
            <w:noProof/>
            <w:webHidden/>
          </w:rPr>
          <w:t>272</w:t>
        </w:r>
      </w:ins>
      <w:ins w:id="424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250" w:author="Markus Brüderl" w:date="2017-11-21T08:50:00Z"/>
          <w:rFonts w:eastAsiaTheme="minorEastAsia" w:cstheme="minorBidi"/>
          <w:noProof/>
          <w:sz w:val="22"/>
          <w:szCs w:val="22"/>
        </w:rPr>
      </w:pPr>
      <w:ins w:id="42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"_Toc499018578"</w:instrText>
        </w:r>
        <w:r w:rsidRPr="00FC6015">
          <w:rPr>
            <w:rStyle w:val="Hyperlink"/>
            <w:noProof/>
          </w:rPr>
          <w:instrText xml:space="preserve"> </w:instrText>
        </w:r>
      </w:ins>
      <w:ins w:id="4252" w:author="Markus Brüderl" w:date="2017-11-21T08:51:00Z">
        <w:r w:rsidRPr="00FC6015">
          <w:rPr>
            <w:rStyle w:val="Hyperlink"/>
            <w:noProof/>
          </w:rPr>
        </w:r>
      </w:ins>
      <w:ins w:id="4253" w:author="Markus Brüderl" w:date="2017-11-21T08:50:00Z">
        <w:r w:rsidRPr="00FC6015">
          <w:rPr>
            <w:rStyle w:val="Hyperlink"/>
            <w:noProof/>
          </w:rPr>
          <w:fldChar w:fldCharType="separate"/>
        </w:r>
        <w:r w:rsidRPr="00FC6015">
          <w:rPr>
            <w:rStyle w:val="Hyperlink"/>
            <w:noProof/>
          </w:rPr>
          <w:t>3.20.3.1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_Toc499018578 \h </w:instrText>
        </w:r>
      </w:ins>
      <w:ins w:id="4254" w:author="Markus Brüderl" w:date="2017-11-21T08:51:00Z">
        <w:r>
          <w:rPr>
            <w:noProof/>
            <w:webHidden/>
          </w:rPr>
        </w:r>
      </w:ins>
      <w:r>
        <w:rPr>
          <w:noProof/>
          <w:webHidden/>
        </w:rPr>
        <w:fldChar w:fldCharType="separate"/>
      </w:r>
      <w:ins w:id="4255" w:author="Markus Brüderl" w:date="2017-11-21T08:51:00Z">
        <w:r>
          <w:rPr>
            <w:noProof/>
            <w:webHidden/>
          </w:rPr>
          <w:t>272</w:t>
        </w:r>
      </w:ins>
      <w:ins w:id="425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57" w:author="Markus Brüderl" w:date="2017-11-21T08:50:00Z"/>
          <w:rFonts w:eastAsiaTheme="minorEastAsia" w:cstheme="minorBidi"/>
          <w:noProof/>
          <w:sz w:val="22"/>
          <w:szCs w:val="22"/>
        </w:rPr>
      </w:pPr>
      <w:ins w:id="42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"_Toc499018579"</w:instrText>
        </w:r>
        <w:r w:rsidRPr="00FC6015">
          <w:rPr>
            <w:rStyle w:val="Hyperlink"/>
            <w:noProof/>
          </w:rPr>
          <w:instrText xml:space="preserve"> </w:instrText>
        </w:r>
      </w:ins>
      <w:ins w:id="4259" w:author="Markus Brüderl" w:date="2017-11-21T08:51:00Z">
        <w:r w:rsidRPr="00FC6015">
          <w:rPr>
            <w:rStyle w:val="Hyperlink"/>
            <w:noProof/>
          </w:rPr>
        </w:r>
      </w:ins>
      <w:ins w:id="4260" w:author="Markus Brüderl" w:date="2017-11-21T08:50:00Z">
        <w:r w:rsidRPr="00FC6015">
          <w:rPr>
            <w:rStyle w:val="Hyperlink"/>
            <w:noProof/>
          </w:rPr>
          <w:fldChar w:fldCharType="separate"/>
        </w:r>
        <w:r w:rsidRPr="00FC6015">
          <w:rPr>
            <w:rStyle w:val="Hyperlink"/>
            <w:noProof/>
          </w:rPr>
          <w:t>3.20.3.1.1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_Toc499018579 \h </w:instrText>
        </w:r>
      </w:ins>
      <w:ins w:id="4261" w:author="Markus Brüderl" w:date="2017-11-21T08:51:00Z">
        <w:r>
          <w:rPr>
            <w:noProof/>
            <w:webHidden/>
          </w:rPr>
        </w:r>
      </w:ins>
      <w:r>
        <w:rPr>
          <w:noProof/>
          <w:webHidden/>
        </w:rPr>
        <w:fldChar w:fldCharType="separate"/>
      </w:r>
      <w:ins w:id="4262" w:author="Markus Brüderl" w:date="2017-11-21T08:51:00Z">
        <w:r>
          <w:rPr>
            <w:noProof/>
            <w:webHidden/>
          </w:rPr>
          <w:t>272</w:t>
        </w:r>
      </w:ins>
      <w:ins w:id="426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64" w:author="Markus Brüderl" w:date="2017-11-21T08:50:00Z"/>
          <w:rFonts w:eastAsiaTheme="minorEastAsia" w:cstheme="minorBidi"/>
          <w:noProof/>
          <w:sz w:val="22"/>
          <w:szCs w:val="22"/>
        </w:rPr>
      </w:pPr>
      <w:ins w:id="42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"_Toc499018580"</w:instrText>
        </w:r>
        <w:r w:rsidRPr="00FC6015">
          <w:rPr>
            <w:rStyle w:val="Hyperlink"/>
            <w:noProof/>
          </w:rPr>
          <w:instrText xml:space="preserve"> </w:instrText>
        </w:r>
      </w:ins>
      <w:ins w:id="4266" w:author="Markus Brüderl" w:date="2017-11-21T08:51:00Z">
        <w:r w:rsidRPr="00FC6015">
          <w:rPr>
            <w:rStyle w:val="Hyperlink"/>
            <w:noProof/>
          </w:rPr>
        </w:r>
      </w:ins>
      <w:ins w:id="4267" w:author="Markus Brüderl" w:date="2017-11-21T08:50:00Z">
        <w:r w:rsidRPr="00FC6015">
          <w:rPr>
            <w:rStyle w:val="Hyperlink"/>
            <w:noProof/>
          </w:rPr>
          <w:fldChar w:fldCharType="separate"/>
        </w:r>
        <w:r w:rsidRPr="00FC6015">
          <w:rPr>
            <w:rStyle w:val="Hyperlink"/>
            <w:noProof/>
          </w:rPr>
          <w:t>3.20.3.1.2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_Toc499018580 \h </w:instrText>
        </w:r>
      </w:ins>
      <w:ins w:id="4268" w:author="Markus Brüderl" w:date="2017-11-21T08:51:00Z">
        <w:r>
          <w:rPr>
            <w:noProof/>
            <w:webHidden/>
          </w:rPr>
        </w:r>
      </w:ins>
      <w:r>
        <w:rPr>
          <w:noProof/>
          <w:webHidden/>
        </w:rPr>
        <w:fldChar w:fldCharType="separate"/>
      </w:r>
      <w:ins w:id="4269" w:author="Markus Brüderl" w:date="2017-11-21T08:51:00Z">
        <w:r>
          <w:rPr>
            <w:noProof/>
            <w:webHidden/>
          </w:rPr>
          <w:t>272</w:t>
        </w:r>
      </w:ins>
      <w:ins w:id="427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271" w:author="Markus Brüderl" w:date="2017-11-21T08:50:00Z"/>
          <w:rFonts w:eastAsiaTheme="minorEastAsia" w:cstheme="minorBidi"/>
          <w:noProof/>
          <w:sz w:val="22"/>
          <w:szCs w:val="22"/>
        </w:rPr>
      </w:pPr>
      <w:ins w:id="42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"_Toc499018581"</w:instrText>
        </w:r>
        <w:r w:rsidRPr="00FC6015">
          <w:rPr>
            <w:rStyle w:val="Hyperlink"/>
            <w:noProof/>
          </w:rPr>
          <w:instrText xml:space="preserve"> </w:instrText>
        </w:r>
      </w:ins>
      <w:ins w:id="4273" w:author="Markus Brüderl" w:date="2017-11-21T08:51:00Z">
        <w:r w:rsidRPr="00FC6015">
          <w:rPr>
            <w:rStyle w:val="Hyperlink"/>
            <w:noProof/>
          </w:rPr>
        </w:r>
      </w:ins>
      <w:ins w:id="4274" w:author="Markus Brüderl" w:date="2017-11-21T08:50:00Z">
        <w:r w:rsidRPr="00FC6015">
          <w:rPr>
            <w:rStyle w:val="Hyperlink"/>
            <w:noProof/>
          </w:rPr>
          <w:fldChar w:fldCharType="separate"/>
        </w:r>
        <w:r w:rsidRPr="00FC6015">
          <w:rPr>
            <w:rStyle w:val="Hyperlink"/>
            <w:noProof/>
          </w:rPr>
          <w:t>3.20.3.2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_Toc499018581 \h </w:instrText>
        </w:r>
      </w:ins>
      <w:ins w:id="4275" w:author="Markus Brüderl" w:date="2017-11-21T08:51:00Z">
        <w:r>
          <w:rPr>
            <w:noProof/>
            <w:webHidden/>
          </w:rPr>
        </w:r>
      </w:ins>
      <w:r>
        <w:rPr>
          <w:noProof/>
          <w:webHidden/>
        </w:rPr>
        <w:fldChar w:fldCharType="separate"/>
      </w:r>
      <w:ins w:id="4276" w:author="Markus Brüderl" w:date="2017-11-21T08:51:00Z">
        <w:r>
          <w:rPr>
            <w:noProof/>
            <w:webHidden/>
          </w:rPr>
          <w:t>273</w:t>
        </w:r>
      </w:ins>
      <w:ins w:id="427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78" w:author="Markus Brüderl" w:date="2017-11-21T08:50:00Z"/>
          <w:rFonts w:eastAsiaTheme="minorEastAsia" w:cstheme="minorBidi"/>
          <w:noProof/>
          <w:sz w:val="22"/>
          <w:szCs w:val="22"/>
        </w:rPr>
      </w:pPr>
      <w:ins w:id="42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"_Toc499018582"</w:instrText>
        </w:r>
        <w:r w:rsidRPr="00FC6015">
          <w:rPr>
            <w:rStyle w:val="Hyperlink"/>
            <w:noProof/>
          </w:rPr>
          <w:instrText xml:space="preserve"> </w:instrText>
        </w:r>
      </w:ins>
      <w:ins w:id="4280" w:author="Markus Brüderl" w:date="2017-11-21T08:51:00Z">
        <w:r w:rsidRPr="00FC6015">
          <w:rPr>
            <w:rStyle w:val="Hyperlink"/>
            <w:noProof/>
          </w:rPr>
        </w:r>
      </w:ins>
      <w:ins w:id="4281" w:author="Markus Brüderl" w:date="2017-11-21T08:50:00Z">
        <w:r w:rsidRPr="00FC6015">
          <w:rPr>
            <w:rStyle w:val="Hyperlink"/>
            <w:noProof/>
          </w:rPr>
          <w:fldChar w:fldCharType="separate"/>
        </w:r>
        <w:r w:rsidRPr="00FC6015">
          <w:rPr>
            <w:rStyle w:val="Hyperlink"/>
            <w:noProof/>
          </w:rPr>
          <w:t>3.20.3.2.1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_Toc499018582 \h </w:instrText>
        </w:r>
      </w:ins>
      <w:ins w:id="4282" w:author="Markus Brüderl" w:date="2017-11-21T08:51:00Z">
        <w:r>
          <w:rPr>
            <w:noProof/>
            <w:webHidden/>
          </w:rPr>
        </w:r>
      </w:ins>
      <w:r>
        <w:rPr>
          <w:noProof/>
          <w:webHidden/>
        </w:rPr>
        <w:fldChar w:fldCharType="separate"/>
      </w:r>
      <w:ins w:id="4283" w:author="Markus Brüderl" w:date="2017-11-21T08:51:00Z">
        <w:r>
          <w:rPr>
            <w:noProof/>
            <w:webHidden/>
          </w:rPr>
          <w:t>273</w:t>
        </w:r>
      </w:ins>
      <w:ins w:id="428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285" w:author="Markus Brüderl" w:date="2017-11-21T08:50:00Z"/>
          <w:rFonts w:eastAsiaTheme="minorEastAsia" w:cstheme="minorBidi"/>
          <w:noProof/>
          <w:sz w:val="22"/>
          <w:szCs w:val="22"/>
        </w:rPr>
      </w:pPr>
      <w:ins w:id="42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"_Toc499018583"</w:instrText>
        </w:r>
        <w:r w:rsidRPr="00FC6015">
          <w:rPr>
            <w:rStyle w:val="Hyperlink"/>
            <w:noProof/>
          </w:rPr>
          <w:instrText xml:space="preserve"> </w:instrText>
        </w:r>
      </w:ins>
      <w:ins w:id="4287" w:author="Markus Brüderl" w:date="2017-11-21T08:51:00Z">
        <w:r w:rsidRPr="00FC6015">
          <w:rPr>
            <w:rStyle w:val="Hyperlink"/>
            <w:noProof/>
          </w:rPr>
        </w:r>
      </w:ins>
      <w:ins w:id="4288" w:author="Markus Brüderl" w:date="2017-11-21T08:50:00Z">
        <w:r w:rsidRPr="00FC6015">
          <w:rPr>
            <w:rStyle w:val="Hyperlink"/>
            <w:noProof/>
          </w:rPr>
          <w:fldChar w:fldCharType="separate"/>
        </w:r>
        <w:r w:rsidRPr="00FC6015">
          <w:rPr>
            <w:rStyle w:val="Hyperlink"/>
            <w:noProof/>
          </w:rPr>
          <w:t>3.20.3.2.2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_Toc499018583 \h </w:instrText>
        </w:r>
      </w:ins>
      <w:ins w:id="4289" w:author="Markus Brüderl" w:date="2017-11-21T08:51:00Z">
        <w:r>
          <w:rPr>
            <w:noProof/>
            <w:webHidden/>
          </w:rPr>
        </w:r>
      </w:ins>
      <w:r>
        <w:rPr>
          <w:noProof/>
          <w:webHidden/>
        </w:rPr>
        <w:fldChar w:fldCharType="separate"/>
      </w:r>
      <w:ins w:id="4290" w:author="Markus Brüderl" w:date="2017-11-21T08:51:00Z">
        <w:r>
          <w:rPr>
            <w:noProof/>
            <w:webHidden/>
          </w:rPr>
          <w:t>273</w:t>
        </w:r>
      </w:ins>
      <w:ins w:id="4291"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292" w:author="Markus Brüderl" w:date="2017-11-21T08:50:00Z"/>
          <w:rFonts w:eastAsiaTheme="minorEastAsia" w:cstheme="minorBidi"/>
          <w:b w:val="0"/>
          <w:bCs w:val="0"/>
          <w:noProof/>
          <w:sz w:val="22"/>
          <w:szCs w:val="22"/>
        </w:rPr>
      </w:pPr>
      <w:ins w:id="42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"_Toc499018584"</w:instrText>
        </w:r>
        <w:r w:rsidRPr="00FC6015">
          <w:rPr>
            <w:rStyle w:val="Hyperlink"/>
            <w:noProof/>
          </w:rPr>
          <w:instrText xml:space="preserve"> </w:instrText>
        </w:r>
      </w:ins>
      <w:ins w:id="4294" w:author="Markus Brüderl" w:date="2017-11-21T08:51:00Z">
        <w:r w:rsidRPr="00FC6015">
          <w:rPr>
            <w:rStyle w:val="Hyperlink"/>
            <w:noProof/>
          </w:rPr>
        </w:r>
      </w:ins>
      <w:ins w:id="4295" w:author="Markus Brüderl" w:date="2017-11-21T08:50:00Z">
        <w:r w:rsidRPr="00FC6015">
          <w:rPr>
            <w:rStyle w:val="Hyperlink"/>
            <w:noProof/>
          </w:rPr>
          <w:fldChar w:fldCharType="separate"/>
        </w:r>
        <w:r w:rsidRPr="00FC6015">
          <w:rPr>
            <w:rStyle w:val="Hyperlink"/>
            <w:noProof/>
          </w:rPr>
          <w:t>3.21</w:t>
        </w:r>
        <w:r>
          <w:rPr>
            <w:rFonts w:eastAsiaTheme="minorEastAsia" w:cstheme="minorBidi"/>
            <w:b w:val="0"/>
            <w:bCs w:val="0"/>
            <w:noProof/>
            <w:sz w:val="22"/>
            <w:szCs w:val="22"/>
          </w:rPr>
          <w:tab/>
        </w:r>
        <w:r w:rsidRPr="00FC6015">
          <w:rPr>
            <w:rStyle w:val="Hyperlink"/>
            <w:noProof/>
          </w:rPr>
          <w:t>printAntragService (B2B)</w:t>
        </w:r>
        <w:r>
          <w:rPr>
            <w:noProof/>
            <w:webHidden/>
          </w:rPr>
          <w:tab/>
        </w:r>
        <w:r>
          <w:rPr>
            <w:noProof/>
            <w:webHidden/>
          </w:rPr>
          <w:fldChar w:fldCharType="begin"/>
        </w:r>
        <w:r>
          <w:rPr>
            <w:noProof/>
            <w:webHidden/>
          </w:rPr>
          <w:instrText xml:space="preserve"> PAGEREF _Toc499018584 \h </w:instrText>
        </w:r>
      </w:ins>
      <w:ins w:id="4296" w:author="Markus Brüderl" w:date="2017-11-21T08:51:00Z">
        <w:r>
          <w:rPr>
            <w:noProof/>
            <w:webHidden/>
          </w:rPr>
        </w:r>
      </w:ins>
      <w:r>
        <w:rPr>
          <w:noProof/>
          <w:webHidden/>
        </w:rPr>
        <w:fldChar w:fldCharType="separate"/>
      </w:r>
      <w:ins w:id="4297" w:author="Markus Brüderl" w:date="2017-11-21T08:51:00Z">
        <w:r>
          <w:rPr>
            <w:noProof/>
            <w:webHidden/>
          </w:rPr>
          <w:t>273</w:t>
        </w:r>
      </w:ins>
      <w:ins w:id="4298"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299" w:author="Markus Brüderl" w:date="2017-11-21T08:50:00Z"/>
          <w:rFonts w:eastAsiaTheme="minorEastAsia" w:cstheme="minorBidi"/>
          <w:noProof/>
          <w:sz w:val="22"/>
          <w:szCs w:val="22"/>
        </w:rPr>
      </w:pPr>
      <w:ins w:id="43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"_Toc499018585"</w:instrText>
        </w:r>
        <w:r w:rsidRPr="00FC6015">
          <w:rPr>
            <w:rStyle w:val="Hyperlink"/>
            <w:noProof/>
          </w:rPr>
          <w:instrText xml:space="preserve"> </w:instrText>
        </w:r>
      </w:ins>
      <w:ins w:id="4301" w:author="Markus Brüderl" w:date="2017-11-21T08:51:00Z">
        <w:r w:rsidRPr="00FC6015">
          <w:rPr>
            <w:rStyle w:val="Hyperlink"/>
            <w:noProof/>
          </w:rPr>
        </w:r>
      </w:ins>
      <w:ins w:id="4302" w:author="Markus Brüderl" w:date="2017-11-21T08:50:00Z">
        <w:r w:rsidRPr="00FC6015">
          <w:rPr>
            <w:rStyle w:val="Hyperlink"/>
            <w:noProof/>
          </w:rPr>
          <w:fldChar w:fldCharType="separate"/>
        </w:r>
        <w:r w:rsidRPr="00FC6015">
          <w:rPr>
            <w:rStyle w:val="Hyperlink"/>
            <w:noProof/>
          </w:rPr>
          <w:t>3.21.1</w:t>
        </w:r>
        <w:r>
          <w:rPr>
            <w:rFonts w:eastAsiaTheme="minorEastAsia" w:cstheme="minorBidi"/>
            <w:noProof/>
            <w:sz w:val="22"/>
            <w:szCs w:val="22"/>
          </w:rPr>
          <w:tab/>
        </w:r>
        <w:r w:rsidRPr="00FC6015">
          <w:rPr>
            <w:rStyle w:val="Hyperlink"/>
            <w:noProof/>
          </w:rPr>
          <w:t>checkPrintCheckedDokumente</w:t>
        </w:r>
        <w:r>
          <w:rPr>
            <w:noProof/>
            <w:webHidden/>
          </w:rPr>
          <w:tab/>
        </w:r>
        <w:r>
          <w:rPr>
            <w:noProof/>
            <w:webHidden/>
          </w:rPr>
          <w:fldChar w:fldCharType="begin"/>
        </w:r>
        <w:r>
          <w:rPr>
            <w:noProof/>
            <w:webHidden/>
          </w:rPr>
          <w:instrText xml:space="preserve"> PAGEREF _Toc499018585 \h </w:instrText>
        </w:r>
      </w:ins>
      <w:ins w:id="4303" w:author="Markus Brüderl" w:date="2017-11-21T08:51:00Z">
        <w:r>
          <w:rPr>
            <w:noProof/>
            <w:webHidden/>
          </w:rPr>
        </w:r>
      </w:ins>
      <w:r>
        <w:rPr>
          <w:noProof/>
          <w:webHidden/>
        </w:rPr>
        <w:fldChar w:fldCharType="separate"/>
      </w:r>
      <w:ins w:id="4304" w:author="Markus Brüderl" w:date="2017-11-21T08:51:00Z">
        <w:r>
          <w:rPr>
            <w:noProof/>
            <w:webHidden/>
          </w:rPr>
          <w:t>273</w:t>
        </w:r>
      </w:ins>
      <w:ins w:id="4305"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306" w:author="Markus Brüderl" w:date="2017-11-21T08:50:00Z"/>
          <w:rFonts w:eastAsiaTheme="minorEastAsia" w:cstheme="minorBidi"/>
          <w:noProof/>
          <w:sz w:val="22"/>
          <w:szCs w:val="22"/>
        </w:rPr>
      </w:pPr>
      <w:ins w:id="43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"_Toc499018586"</w:instrText>
        </w:r>
        <w:r w:rsidRPr="00FC6015">
          <w:rPr>
            <w:rStyle w:val="Hyperlink"/>
            <w:noProof/>
          </w:rPr>
          <w:instrText xml:space="preserve"> </w:instrText>
        </w:r>
      </w:ins>
      <w:ins w:id="4308" w:author="Markus Brüderl" w:date="2017-11-21T08:51:00Z">
        <w:r w:rsidRPr="00FC6015">
          <w:rPr>
            <w:rStyle w:val="Hyperlink"/>
            <w:noProof/>
          </w:rPr>
        </w:r>
      </w:ins>
      <w:ins w:id="4309" w:author="Markus Brüderl" w:date="2017-11-21T08:50:00Z">
        <w:r w:rsidRPr="00FC6015">
          <w:rPr>
            <w:rStyle w:val="Hyperlink"/>
            <w:noProof/>
          </w:rPr>
          <w:fldChar w:fldCharType="separate"/>
        </w:r>
        <w:r w:rsidRPr="00FC6015">
          <w:rPr>
            <w:rStyle w:val="Hyperlink"/>
            <w:noProof/>
          </w:rPr>
          <w:t>3.21.2</w:t>
        </w:r>
        <w:r>
          <w:rPr>
            <w:rFonts w:eastAsiaTheme="minorEastAsia" w:cstheme="minorBidi"/>
            <w:noProof/>
            <w:sz w:val="22"/>
            <w:szCs w:val="22"/>
          </w:rPr>
          <w:tab/>
        </w:r>
        <w:r w:rsidRPr="00FC6015">
          <w:rPr>
            <w:rStyle w:val="Hyperlink"/>
            <w:noProof/>
          </w:rPr>
          <w:t>listAvailableDokumente</w:t>
        </w:r>
        <w:r>
          <w:rPr>
            <w:noProof/>
            <w:webHidden/>
          </w:rPr>
          <w:tab/>
        </w:r>
        <w:r>
          <w:rPr>
            <w:noProof/>
            <w:webHidden/>
          </w:rPr>
          <w:fldChar w:fldCharType="begin"/>
        </w:r>
        <w:r>
          <w:rPr>
            <w:noProof/>
            <w:webHidden/>
          </w:rPr>
          <w:instrText xml:space="preserve"> PAGEREF _Toc499018586 \h </w:instrText>
        </w:r>
      </w:ins>
      <w:ins w:id="4310" w:author="Markus Brüderl" w:date="2017-11-21T08:51:00Z">
        <w:r>
          <w:rPr>
            <w:noProof/>
            <w:webHidden/>
          </w:rPr>
        </w:r>
      </w:ins>
      <w:r>
        <w:rPr>
          <w:noProof/>
          <w:webHidden/>
        </w:rPr>
        <w:fldChar w:fldCharType="separate"/>
      </w:r>
      <w:ins w:id="4311" w:author="Markus Brüderl" w:date="2017-11-21T08:51:00Z">
        <w:r>
          <w:rPr>
            <w:noProof/>
            <w:webHidden/>
          </w:rPr>
          <w:t>273</w:t>
        </w:r>
      </w:ins>
      <w:ins w:id="431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313" w:author="Markus Brüderl" w:date="2017-11-21T08:50:00Z"/>
          <w:rFonts w:eastAsiaTheme="minorEastAsia" w:cstheme="minorBidi"/>
          <w:noProof/>
          <w:sz w:val="22"/>
          <w:szCs w:val="22"/>
        </w:rPr>
      </w:pPr>
      <w:ins w:id="43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"_Toc499018587"</w:instrText>
        </w:r>
        <w:r w:rsidRPr="00FC6015">
          <w:rPr>
            <w:rStyle w:val="Hyperlink"/>
            <w:noProof/>
          </w:rPr>
          <w:instrText xml:space="preserve"> </w:instrText>
        </w:r>
      </w:ins>
      <w:ins w:id="4315" w:author="Markus Brüderl" w:date="2017-11-21T08:51:00Z">
        <w:r w:rsidRPr="00FC6015">
          <w:rPr>
            <w:rStyle w:val="Hyperlink"/>
            <w:noProof/>
          </w:rPr>
        </w:r>
      </w:ins>
      <w:ins w:id="4316" w:author="Markus Brüderl" w:date="2017-11-21T08:50:00Z">
        <w:r w:rsidRPr="00FC6015">
          <w:rPr>
            <w:rStyle w:val="Hyperlink"/>
            <w:noProof/>
          </w:rPr>
          <w:fldChar w:fldCharType="separate"/>
        </w:r>
        <w:r w:rsidRPr="00FC6015">
          <w:rPr>
            <w:rStyle w:val="Hyperlink"/>
            <w:noProof/>
          </w:rPr>
          <w:t>3.21.3</w:t>
        </w:r>
        <w:r>
          <w:rPr>
            <w:rFonts w:eastAsiaTheme="minorEastAsia" w:cstheme="minorBidi"/>
            <w:noProof/>
            <w:sz w:val="22"/>
            <w:szCs w:val="22"/>
          </w:rPr>
          <w:tab/>
        </w:r>
        <w:r w:rsidRPr="00FC6015">
          <w:rPr>
            <w:rStyle w:val="Hyperlink"/>
            <w:noProof/>
          </w:rPr>
          <w:t>printCheckedDokumente</w:t>
        </w:r>
        <w:r>
          <w:rPr>
            <w:noProof/>
            <w:webHidden/>
          </w:rPr>
          <w:tab/>
        </w:r>
        <w:r>
          <w:rPr>
            <w:noProof/>
            <w:webHidden/>
          </w:rPr>
          <w:fldChar w:fldCharType="begin"/>
        </w:r>
        <w:r>
          <w:rPr>
            <w:noProof/>
            <w:webHidden/>
          </w:rPr>
          <w:instrText xml:space="preserve"> PAGEREF _Toc499018587 \h </w:instrText>
        </w:r>
      </w:ins>
      <w:ins w:id="4317" w:author="Markus Brüderl" w:date="2017-11-21T08:51:00Z">
        <w:r>
          <w:rPr>
            <w:noProof/>
            <w:webHidden/>
          </w:rPr>
        </w:r>
      </w:ins>
      <w:r>
        <w:rPr>
          <w:noProof/>
          <w:webHidden/>
        </w:rPr>
        <w:fldChar w:fldCharType="separate"/>
      </w:r>
      <w:ins w:id="4318" w:author="Markus Brüderl" w:date="2017-11-21T08:51:00Z">
        <w:r>
          <w:rPr>
            <w:noProof/>
            <w:webHidden/>
          </w:rPr>
          <w:t>273</w:t>
        </w:r>
      </w:ins>
      <w:ins w:id="4319"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320" w:author="Markus Brüderl" w:date="2017-11-21T08:50:00Z"/>
          <w:rFonts w:eastAsiaTheme="minorEastAsia" w:cstheme="minorBidi"/>
          <w:b w:val="0"/>
          <w:bCs w:val="0"/>
          <w:noProof/>
          <w:sz w:val="22"/>
          <w:szCs w:val="22"/>
        </w:rPr>
      </w:pPr>
      <w:ins w:id="43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"_Toc499018588"</w:instrText>
        </w:r>
        <w:r w:rsidRPr="00FC6015">
          <w:rPr>
            <w:rStyle w:val="Hyperlink"/>
            <w:noProof/>
          </w:rPr>
          <w:instrText xml:space="preserve"> </w:instrText>
        </w:r>
      </w:ins>
      <w:ins w:id="4322" w:author="Markus Brüderl" w:date="2017-11-21T08:51:00Z">
        <w:r w:rsidRPr="00FC6015">
          <w:rPr>
            <w:rStyle w:val="Hyperlink"/>
            <w:noProof/>
          </w:rPr>
        </w:r>
      </w:ins>
      <w:ins w:id="4323" w:author="Markus Brüderl" w:date="2017-11-21T08:50:00Z">
        <w:r w:rsidRPr="00FC6015">
          <w:rPr>
            <w:rStyle w:val="Hyperlink"/>
            <w:noProof/>
          </w:rPr>
          <w:fldChar w:fldCharType="separate"/>
        </w:r>
        <w:r w:rsidRPr="00FC6015">
          <w:rPr>
            <w:rStyle w:val="Hyperlink"/>
            <w:noProof/>
          </w:rPr>
          <w:t>3.22</w:t>
        </w:r>
        <w:r>
          <w:rPr>
            <w:rFonts w:eastAsiaTheme="minorEastAsia" w:cstheme="minorBidi"/>
            <w:b w:val="0"/>
            <w:bCs w:val="0"/>
            <w:noProof/>
            <w:sz w:val="22"/>
            <w:szCs w:val="22"/>
          </w:rPr>
          <w:tab/>
        </w:r>
        <w:r w:rsidRPr="00FC6015">
          <w:rPr>
            <w:rStyle w:val="Hyperlink"/>
            <w:noProof/>
          </w:rPr>
          <w:t>searchAngebotService (B2B)</w:t>
        </w:r>
        <w:r>
          <w:rPr>
            <w:noProof/>
            <w:webHidden/>
          </w:rPr>
          <w:tab/>
        </w:r>
        <w:r>
          <w:rPr>
            <w:noProof/>
            <w:webHidden/>
          </w:rPr>
          <w:fldChar w:fldCharType="begin"/>
        </w:r>
        <w:r>
          <w:rPr>
            <w:noProof/>
            <w:webHidden/>
          </w:rPr>
          <w:instrText xml:space="preserve"> PAGEREF _Toc499018588 \h </w:instrText>
        </w:r>
      </w:ins>
      <w:ins w:id="4324" w:author="Markus Brüderl" w:date="2017-11-21T08:51:00Z">
        <w:r>
          <w:rPr>
            <w:noProof/>
            <w:webHidden/>
          </w:rPr>
        </w:r>
      </w:ins>
      <w:r>
        <w:rPr>
          <w:noProof/>
          <w:webHidden/>
        </w:rPr>
        <w:fldChar w:fldCharType="separate"/>
      </w:r>
      <w:ins w:id="4325" w:author="Markus Brüderl" w:date="2017-11-21T08:51:00Z">
        <w:r>
          <w:rPr>
            <w:noProof/>
            <w:webHidden/>
          </w:rPr>
          <w:t>273</w:t>
        </w:r>
      </w:ins>
      <w:ins w:id="4326"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327" w:author="Markus Brüderl" w:date="2017-11-21T08:50:00Z"/>
          <w:rFonts w:eastAsiaTheme="minorEastAsia" w:cstheme="minorBidi"/>
          <w:noProof/>
          <w:sz w:val="22"/>
          <w:szCs w:val="22"/>
        </w:rPr>
      </w:pPr>
      <w:ins w:id="43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"_Toc499018589"</w:instrText>
        </w:r>
        <w:r w:rsidRPr="00FC6015">
          <w:rPr>
            <w:rStyle w:val="Hyperlink"/>
            <w:noProof/>
          </w:rPr>
          <w:instrText xml:space="preserve"> </w:instrText>
        </w:r>
      </w:ins>
      <w:ins w:id="4329" w:author="Markus Brüderl" w:date="2017-11-21T08:51:00Z">
        <w:r w:rsidRPr="00FC6015">
          <w:rPr>
            <w:rStyle w:val="Hyperlink"/>
            <w:noProof/>
          </w:rPr>
        </w:r>
      </w:ins>
      <w:ins w:id="4330" w:author="Markus Brüderl" w:date="2017-11-21T08:50:00Z">
        <w:r w:rsidRPr="00FC6015">
          <w:rPr>
            <w:rStyle w:val="Hyperlink"/>
            <w:noProof/>
          </w:rPr>
          <w:fldChar w:fldCharType="separate"/>
        </w:r>
        <w:r w:rsidRPr="00FC6015">
          <w:rPr>
            <w:rStyle w:val="Hyperlink"/>
            <w:noProof/>
          </w:rPr>
          <w:t>3.22.1</w:t>
        </w:r>
        <w:r>
          <w:rPr>
            <w:rFonts w:eastAsiaTheme="minorEastAsia" w:cstheme="minorBidi"/>
            <w:noProof/>
            <w:sz w:val="22"/>
            <w:szCs w:val="22"/>
          </w:rPr>
          <w:tab/>
        </w:r>
        <w:r w:rsidRPr="00FC6015">
          <w:rPr>
            <w:rStyle w:val="Hyperlink"/>
            <w:noProof/>
          </w:rPr>
          <w:t>getAngebotDetail</w:t>
        </w:r>
        <w:r>
          <w:rPr>
            <w:noProof/>
            <w:webHidden/>
          </w:rPr>
          <w:tab/>
        </w:r>
        <w:r>
          <w:rPr>
            <w:noProof/>
            <w:webHidden/>
          </w:rPr>
          <w:fldChar w:fldCharType="begin"/>
        </w:r>
        <w:r>
          <w:rPr>
            <w:noProof/>
            <w:webHidden/>
          </w:rPr>
          <w:instrText xml:space="preserve"> PAGEREF _Toc499018589 \h </w:instrText>
        </w:r>
      </w:ins>
      <w:ins w:id="4331" w:author="Markus Brüderl" w:date="2017-11-21T08:51:00Z">
        <w:r>
          <w:rPr>
            <w:noProof/>
            <w:webHidden/>
          </w:rPr>
        </w:r>
      </w:ins>
      <w:r>
        <w:rPr>
          <w:noProof/>
          <w:webHidden/>
        </w:rPr>
        <w:fldChar w:fldCharType="separate"/>
      </w:r>
      <w:ins w:id="4332" w:author="Markus Brüderl" w:date="2017-11-21T08:51:00Z">
        <w:r>
          <w:rPr>
            <w:noProof/>
            <w:webHidden/>
          </w:rPr>
          <w:t>274</w:t>
        </w:r>
      </w:ins>
      <w:ins w:id="433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334" w:author="Markus Brüderl" w:date="2017-11-21T08:50:00Z"/>
          <w:rFonts w:eastAsiaTheme="minorEastAsia" w:cstheme="minorBidi"/>
          <w:noProof/>
          <w:sz w:val="22"/>
          <w:szCs w:val="22"/>
        </w:rPr>
      </w:pPr>
      <w:ins w:id="43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"_Toc499018590"</w:instrText>
        </w:r>
        <w:r w:rsidRPr="00FC6015">
          <w:rPr>
            <w:rStyle w:val="Hyperlink"/>
            <w:noProof/>
          </w:rPr>
          <w:instrText xml:space="preserve"> </w:instrText>
        </w:r>
      </w:ins>
      <w:ins w:id="4336" w:author="Markus Brüderl" w:date="2017-11-21T08:51:00Z">
        <w:r w:rsidRPr="00FC6015">
          <w:rPr>
            <w:rStyle w:val="Hyperlink"/>
            <w:noProof/>
          </w:rPr>
        </w:r>
      </w:ins>
      <w:ins w:id="4337" w:author="Markus Brüderl" w:date="2017-11-21T08:50:00Z">
        <w:r w:rsidRPr="00FC6015">
          <w:rPr>
            <w:rStyle w:val="Hyperlink"/>
            <w:noProof/>
          </w:rPr>
          <w:fldChar w:fldCharType="separate"/>
        </w:r>
        <w:r w:rsidRPr="00FC6015">
          <w:rPr>
            <w:rStyle w:val="Hyperlink"/>
            <w:noProof/>
          </w:rPr>
          <w:t>3.22.1.1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_Toc499018590 \h </w:instrText>
        </w:r>
      </w:ins>
      <w:ins w:id="4338" w:author="Markus Brüderl" w:date="2017-11-21T08:51:00Z">
        <w:r>
          <w:rPr>
            <w:noProof/>
            <w:webHidden/>
          </w:rPr>
        </w:r>
      </w:ins>
      <w:r>
        <w:rPr>
          <w:noProof/>
          <w:webHidden/>
        </w:rPr>
        <w:fldChar w:fldCharType="separate"/>
      </w:r>
      <w:ins w:id="4339" w:author="Markus Brüderl" w:date="2017-11-21T08:51:00Z">
        <w:r>
          <w:rPr>
            <w:noProof/>
            <w:webHidden/>
          </w:rPr>
          <w:t>274</w:t>
        </w:r>
      </w:ins>
      <w:ins w:id="434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341" w:author="Markus Brüderl" w:date="2017-11-21T08:50:00Z"/>
          <w:rFonts w:eastAsiaTheme="minorEastAsia" w:cstheme="minorBidi"/>
          <w:noProof/>
          <w:sz w:val="22"/>
          <w:szCs w:val="22"/>
        </w:rPr>
      </w:pPr>
      <w:ins w:id="43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"_Toc499018591"</w:instrText>
        </w:r>
        <w:r w:rsidRPr="00FC6015">
          <w:rPr>
            <w:rStyle w:val="Hyperlink"/>
            <w:noProof/>
          </w:rPr>
          <w:instrText xml:space="preserve"> </w:instrText>
        </w:r>
      </w:ins>
      <w:ins w:id="4343" w:author="Markus Brüderl" w:date="2017-11-21T08:51:00Z">
        <w:r w:rsidRPr="00FC6015">
          <w:rPr>
            <w:rStyle w:val="Hyperlink"/>
            <w:noProof/>
          </w:rPr>
        </w:r>
      </w:ins>
      <w:ins w:id="4344" w:author="Markus Brüderl" w:date="2017-11-21T08:50:00Z">
        <w:r w:rsidRPr="00FC6015">
          <w:rPr>
            <w:rStyle w:val="Hyperlink"/>
            <w:noProof/>
          </w:rPr>
          <w:fldChar w:fldCharType="separate"/>
        </w:r>
        <w:r w:rsidRPr="00FC6015">
          <w:rPr>
            <w:rStyle w:val="Hyperlink"/>
            <w:noProof/>
          </w:rPr>
          <w:t>3.22.1.1.1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_Toc499018591 \h </w:instrText>
        </w:r>
      </w:ins>
      <w:ins w:id="4345" w:author="Markus Brüderl" w:date="2017-11-21T08:51:00Z">
        <w:r>
          <w:rPr>
            <w:noProof/>
            <w:webHidden/>
          </w:rPr>
        </w:r>
      </w:ins>
      <w:r>
        <w:rPr>
          <w:noProof/>
          <w:webHidden/>
        </w:rPr>
        <w:fldChar w:fldCharType="separate"/>
      </w:r>
      <w:ins w:id="4346" w:author="Markus Brüderl" w:date="2017-11-21T08:51:00Z">
        <w:r>
          <w:rPr>
            <w:noProof/>
            <w:webHidden/>
          </w:rPr>
          <w:t>274</w:t>
        </w:r>
      </w:ins>
      <w:ins w:id="434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348" w:author="Markus Brüderl" w:date="2017-11-21T08:50:00Z"/>
          <w:rFonts w:eastAsiaTheme="minorEastAsia" w:cstheme="minorBidi"/>
          <w:noProof/>
          <w:sz w:val="22"/>
          <w:szCs w:val="22"/>
        </w:rPr>
      </w:pPr>
      <w:ins w:id="43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"_Toc499018592"</w:instrText>
        </w:r>
        <w:r w:rsidRPr="00FC6015">
          <w:rPr>
            <w:rStyle w:val="Hyperlink"/>
            <w:noProof/>
          </w:rPr>
          <w:instrText xml:space="preserve"> </w:instrText>
        </w:r>
      </w:ins>
      <w:ins w:id="4350" w:author="Markus Brüderl" w:date="2017-11-21T08:51:00Z">
        <w:r w:rsidRPr="00FC6015">
          <w:rPr>
            <w:rStyle w:val="Hyperlink"/>
            <w:noProof/>
          </w:rPr>
        </w:r>
      </w:ins>
      <w:ins w:id="4351" w:author="Markus Brüderl" w:date="2017-11-21T08:50:00Z">
        <w:r w:rsidRPr="00FC6015">
          <w:rPr>
            <w:rStyle w:val="Hyperlink"/>
            <w:noProof/>
          </w:rPr>
          <w:fldChar w:fldCharType="separate"/>
        </w:r>
        <w:r w:rsidRPr="00FC6015">
          <w:rPr>
            <w:rStyle w:val="Hyperlink"/>
            <w:noProof/>
          </w:rPr>
          <w:t>3.22.1.1.2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_Toc499018592 \h </w:instrText>
        </w:r>
      </w:ins>
      <w:ins w:id="4352" w:author="Markus Brüderl" w:date="2017-11-21T08:51:00Z">
        <w:r>
          <w:rPr>
            <w:noProof/>
            <w:webHidden/>
          </w:rPr>
        </w:r>
      </w:ins>
      <w:r>
        <w:rPr>
          <w:noProof/>
          <w:webHidden/>
        </w:rPr>
        <w:fldChar w:fldCharType="separate"/>
      </w:r>
      <w:ins w:id="4353" w:author="Markus Brüderl" w:date="2017-11-21T08:51:00Z">
        <w:r>
          <w:rPr>
            <w:noProof/>
            <w:webHidden/>
          </w:rPr>
          <w:t>274</w:t>
        </w:r>
      </w:ins>
      <w:ins w:id="4354"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355" w:author="Markus Brüderl" w:date="2017-11-21T08:50:00Z"/>
          <w:rFonts w:eastAsiaTheme="minorEastAsia" w:cstheme="minorBidi"/>
          <w:noProof/>
          <w:sz w:val="22"/>
          <w:szCs w:val="22"/>
        </w:rPr>
      </w:pPr>
      <w:ins w:id="43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"_Toc499018593"</w:instrText>
        </w:r>
        <w:r w:rsidRPr="00FC6015">
          <w:rPr>
            <w:rStyle w:val="Hyperlink"/>
            <w:noProof/>
          </w:rPr>
          <w:instrText xml:space="preserve"> </w:instrText>
        </w:r>
      </w:ins>
      <w:ins w:id="4357" w:author="Markus Brüderl" w:date="2017-11-21T08:51:00Z">
        <w:r w:rsidRPr="00FC6015">
          <w:rPr>
            <w:rStyle w:val="Hyperlink"/>
            <w:noProof/>
          </w:rPr>
        </w:r>
      </w:ins>
      <w:ins w:id="4358" w:author="Markus Brüderl" w:date="2017-11-21T08:50:00Z">
        <w:r w:rsidRPr="00FC6015">
          <w:rPr>
            <w:rStyle w:val="Hyperlink"/>
            <w:noProof/>
          </w:rPr>
          <w:fldChar w:fldCharType="separate"/>
        </w:r>
        <w:r w:rsidRPr="00FC6015">
          <w:rPr>
            <w:rStyle w:val="Hyperlink"/>
            <w:noProof/>
          </w:rPr>
          <w:t>3.22.1.2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_Toc499018593 \h </w:instrText>
        </w:r>
      </w:ins>
      <w:ins w:id="4359" w:author="Markus Brüderl" w:date="2017-11-21T08:51:00Z">
        <w:r>
          <w:rPr>
            <w:noProof/>
            <w:webHidden/>
          </w:rPr>
        </w:r>
      </w:ins>
      <w:r>
        <w:rPr>
          <w:noProof/>
          <w:webHidden/>
        </w:rPr>
        <w:fldChar w:fldCharType="separate"/>
      </w:r>
      <w:ins w:id="4360" w:author="Markus Brüderl" w:date="2017-11-21T08:51:00Z">
        <w:r>
          <w:rPr>
            <w:noProof/>
            <w:webHidden/>
          </w:rPr>
          <w:t>274</w:t>
        </w:r>
      </w:ins>
      <w:ins w:id="436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362" w:author="Markus Brüderl" w:date="2017-11-21T08:50:00Z"/>
          <w:rFonts w:eastAsiaTheme="minorEastAsia" w:cstheme="minorBidi"/>
          <w:noProof/>
          <w:sz w:val="22"/>
          <w:szCs w:val="22"/>
        </w:rPr>
      </w:pPr>
      <w:ins w:id="43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"_Toc499018594"</w:instrText>
        </w:r>
        <w:r w:rsidRPr="00FC6015">
          <w:rPr>
            <w:rStyle w:val="Hyperlink"/>
            <w:noProof/>
          </w:rPr>
          <w:instrText xml:space="preserve"> </w:instrText>
        </w:r>
      </w:ins>
      <w:ins w:id="4364" w:author="Markus Brüderl" w:date="2017-11-21T08:51:00Z">
        <w:r w:rsidRPr="00FC6015">
          <w:rPr>
            <w:rStyle w:val="Hyperlink"/>
            <w:noProof/>
          </w:rPr>
        </w:r>
      </w:ins>
      <w:ins w:id="4365" w:author="Markus Brüderl" w:date="2017-11-21T08:50:00Z">
        <w:r w:rsidRPr="00FC6015">
          <w:rPr>
            <w:rStyle w:val="Hyperlink"/>
            <w:noProof/>
          </w:rPr>
          <w:fldChar w:fldCharType="separate"/>
        </w:r>
        <w:r w:rsidRPr="00FC6015">
          <w:rPr>
            <w:rStyle w:val="Hyperlink"/>
            <w:noProof/>
          </w:rPr>
          <w:t>3.22.1.2.1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_Toc499018594 \h </w:instrText>
        </w:r>
      </w:ins>
      <w:ins w:id="4366" w:author="Markus Brüderl" w:date="2017-11-21T08:51:00Z">
        <w:r>
          <w:rPr>
            <w:noProof/>
            <w:webHidden/>
          </w:rPr>
        </w:r>
      </w:ins>
      <w:r>
        <w:rPr>
          <w:noProof/>
          <w:webHidden/>
        </w:rPr>
        <w:fldChar w:fldCharType="separate"/>
      </w:r>
      <w:ins w:id="4367" w:author="Markus Brüderl" w:date="2017-11-21T08:51:00Z">
        <w:r>
          <w:rPr>
            <w:noProof/>
            <w:webHidden/>
          </w:rPr>
          <w:t>274</w:t>
        </w:r>
      </w:ins>
      <w:ins w:id="436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369" w:author="Markus Brüderl" w:date="2017-11-21T08:50:00Z"/>
          <w:rFonts w:eastAsiaTheme="minorEastAsia" w:cstheme="minorBidi"/>
          <w:noProof/>
          <w:sz w:val="22"/>
          <w:szCs w:val="22"/>
        </w:rPr>
      </w:pPr>
      <w:ins w:id="43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"_Toc499018595"</w:instrText>
        </w:r>
        <w:r w:rsidRPr="00FC6015">
          <w:rPr>
            <w:rStyle w:val="Hyperlink"/>
            <w:noProof/>
          </w:rPr>
          <w:instrText xml:space="preserve"> </w:instrText>
        </w:r>
      </w:ins>
      <w:ins w:id="4371" w:author="Markus Brüderl" w:date="2017-11-21T08:51:00Z">
        <w:r w:rsidRPr="00FC6015">
          <w:rPr>
            <w:rStyle w:val="Hyperlink"/>
            <w:noProof/>
          </w:rPr>
        </w:r>
      </w:ins>
      <w:ins w:id="4372" w:author="Markus Brüderl" w:date="2017-11-21T08:50:00Z">
        <w:r w:rsidRPr="00FC6015">
          <w:rPr>
            <w:rStyle w:val="Hyperlink"/>
            <w:noProof/>
          </w:rPr>
          <w:fldChar w:fldCharType="separate"/>
        </w:r>
        <w:r w:rsidRPr="00FC6015">
          <w:rPr>
            <w:rStyle w:val="Hyperlink"/>
            <w:noProof/>
          </w:rPr>
          <w:t>3.22.1.2.2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_Toc499018595 \h </w:instrText>
        </w:r>
      </w:ins>
      <w:ins w:id="4373" w:author="Markus Brüderl" w:date="2017-11-21T08:51:00Z">
        <w:r>
          <w:rPr>
            <w:noProof/>
            <w:webHidden/>
          </w:rPr>
        </w:r>
      </w:ins>
      <w:r>
        <w:rPr>
          <w:noProof/>
          <w:webHidden/>
        </w:rPr>
        <w:fldChar w:fldCharType="separate"/>
      </w:r>
      <w:ins w:id="4374" w:author="Markus Brüderl" w:date="2017-11-21T08:51:00Z">
        <w:r>
          <w:rPr>
            <w:noProof/>
            <w:webHidden/>
          </w:rPr>
          <w:t>274</w:t>
        </w:r>
      </w:ins>
      <w:ins w:id="4375"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376" w:author="Markus Brüderl" w:date="2017-11-21T08:50:00Z"/>
          <w:rFonts w:eastAsiaTheme="minorEastAsia" w:cstheme="minorBidi"/>
          <w:noProof/>
          <w:sz w:val="22"/>
          <w:szCs w:val="22"/>
        </w:rPr>
      </w:pPr>
      <w:ins w:id="43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"_Toc499018596"</w:instrText>
        </w:r>
        <w:r w:rsidRPr="00FC6015">
          <w:rPr>
            <w:rStyle w:val="Hyperlink"/>
            <w:noProof/>
          </w:rPr>
          <w:instrText xml:space="preserve"> </w:instrText>
        </w:r>
      </w:ins>
      <w:ins w:id="4378" w:author="Markus Brüderl" w:date="2017-11-21T08:51:00Z">
        <w:r w:rsidRPr="00FC6015">
          <w:rPr>
            <w:rStyle w:val="Hyperlink"/>
            <w:noProof/>
          </w:rPr>
        </w:r>
      </w:ins>
      <w:ins w:id="4379" w:author="Markus Brüderl" w:date="2017-11-21T08:50:00Z">
        <w:r w:rsidRPr="00FC6015">
          <w:rPr>
            <w:rStyle w:val="Hyperlink"/>
            <w:noProof/>
          </w:rPr>
          <w:fldChar w:fldCharType="separate"/>
        </w:r>
        <w:r w:rsidRPr="00FC6015">
          <w:rPr>
            <w:rStyle w:val="Hyperlink"/>
            <w:noProof/>
          </w:rPr>
          <w:t>3.22.2</w:t>
        </w:r>
        <w:r>
          <w:rPr>
            <w:rFonts w:eastAsiaTheme="minorEastAsia" w:cstheme="minorBidi"/>
            <w:noProof/>
            <w:sz w:val="22"/>
            <w:szCs w:val="22"/>
          </w:rPr>
          <w:tab/>
        </w:r>
        <w:r w:rsidRPr="00FC6015">
          <w:rPr>
            <w:rStyle w:val="Hyperlink"/>
            <w:noProof/>
          </w:rPr>
          <w:t>searchAngebotDetail</w:t>
        </w:r>
        <w:r>
          <w:rPr>
            <w:noProof/>
            <w:webHidden/>
          </w:rPr>
          <w:tab/>
        </w:r>
        <w:r>
          <w:rPr>
            <w:noProof/>
            <w:webHidden/>
          </w:rPr>
          <w:fldChar w:fldCharType="begin"/>
        </w:r>
        <w:r>
          <w:rPr>
            <w:noProof/>
            <w:webHidden/>
          </w:rPr>
          <w:instrText xml:space="preserve"> PAGEREF _Toc499018596 \h </w:instrText>
        </w:r>
      </w:ins>
      <w:ins w:id="4380" w:author="Markus Brüderl" w:date="2017-11-21T08:51:00Z">
        <w:r>
          <w:rPr>
            <w:noProof/>
            <w:webHidden/>
          </w:rPr>
        </w:r>
      </w:ins>
      <w:r>
        <w:rPr>
          <w:noProof/>
          <w:webHidden/>
        </w:rPr>
        <w:fldChar w:fldCharType="separate"/>
      </w:r>
      <w:ins w:id="4381" w:author="Markus Brüderl" w:date="2017-11-21T08:51:00Z">
        <w:r>
          <w:rPr>
            <w:noProof/>
            <w:webHidden/>
          </w:rPr>
          <w:t>275</w:t>
        </w:r>
      </w:ins>
      <w:ins w:id="438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383" w:author="Markus Brüderl" w:date="2017-11-21T08:50:00Z"/>
          <w:rFonts w:eastAsiaTheme="minorEastAsia" w:cstheme="minorBidi"/>
          <w:noProof/>
          <w:sz w:val="22"/>
          <w:szCs w:val="22"/>
        </w:rPr>
      </w:pPr>
      <w:ins w:id="43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"_Toc499018597"</w:instrText>
        </w:r>
        <w:r w:rsidRPr="00FC6015">
          <w:rPr>
            <w:rStyle w:val="Hyperlink"/>
            <w:noProof/>
          </w:rPr>
          <w:instrText xml:space="preserve"> </w:instrText>
        </w:r>
      </w:ins>
      <w:ins w:id="4385" w:author="Markus Brüderl" w:date="2017-11-21T08:51:00Z">
        <w:r w:rsidRPr="00FC6015">
          <w:rPr>
            <w:rStyle w:val="Hyperlink"/>
            <w:noProof/>
          </w:rPr>
        </w:r>
      </w:ins>
      <w:ins w:id="4386" w:author="Markus Brüderl" w:date="2017-11-21T08:50:00Z">
        <w:r w:rsidRPr="00FC6015">
          <w:rPr>
            <w:rStyle w:val="Hyperlink"/>
            <w:noProof/>
          </w:rPr>
          <w:fldChar w:fldCharType="separate"/>
        </w:r>
        <w:r w:rsidRPr="00FC6015">
          <w:rPr>
            <w:rStyle w:val="Hyperlink"/>
            <w:noProof/>
          </w:rPr>
          <w:t>3.22.2.1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_Toc499018597 \h </w:instrText>
        </w:r>
      </w:ins>
      <w:ins w:id="4387" w:author="Markus Brüderl" w:date="2017-11-21T08:51:00Z">
        <w:r>
          <w:rPr>
            <w:noProof/>
            <w:webHidden/>
          </w:rPr>
        </w:r>
      </w:ins>
      <w:r>
        <w:rPr>
          <w:noProof/>
          <w:webHidden/>
        </w:rPr>
        <w:fldChar w:fldCharType="separate"/>
      </w:r>
      <w:ins w:id="4388" w:author="Markus Brüderl" w:date="2017-11-21T08:51:00Z">
        <w:r>
          <w:rPr>
            <w:noProof/>
            <w:webHidden/>
          </w:rPr>
          <w:t>275</w:t>
        </w:r>
      </w:ins>
      <w:ins w:id="438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390" w:author="Markus Brüderl" w:date="2017-11-21T08:50:00Z"/>
          <w:rFonts w:eastAsiaTheme="minorEastAsia" w:cstheme="minorBidi"/>
          <w:noProof/>
          <w:sz w:val="22"/>
          <w:szCs w:val="22"/>
        </w:rPr>
      </w:pPr>
      <w:ins w:id="4391"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"_Toc499018598"</w:instrText>
        </w:r>
        <w:r w:rsidRPr="00FC6015">
          <w:rPr>
            <w:rStyle w:val="Hyperlink"/>
            <w:noProof/>
          </w:rPr>
          <w:instrText xml:space="preserve"> </w:instrText>
        </w:r>
      </w:ins>
      <w:ins w:id="4392" w:author="Markus Brüderl" w:date="2017-11-21T08:51:00Z">
        <w:r w:rsidRPr="00FC6015">
          <w:rPr>
            <w:rStyle w:val="Hyperlink"/>
            <w:noProof/>
          </w:rPr>
        </w:r>
      </w:ins>
      <w:ins w:id="4393" w:author="Markus Brüderl" w:date="2017-11-21T08:50:00Z">
        <w:r w:rsidRPr="00FC6015">
          <w:rPr>
            <w:rStyle w:val="Hyperlink"/>
            <w:noProof/>
          </w:rPr>
          <w:fldChar w:fldCharType="separate"/>
        </w:r>
        <w:r w:rsidRPr="00FC6015">
          <w:rPr>
            <w:rStyle w:val="Hyperlink"/>
            <w:noProof/>
          </w:rPr>
          <w:t>3.22.2.1.1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_Toc499018598 \h </w:instrText>
        </w:r>
      </w:ins>
      <w:ins w:id="4394" w:author="Markus Brüderl" w:date="2017-11-21T08:51:00Z">
        <w:r>
          <w:rPr>
            <w:noProof/>
            <w:webHidden/>
          </w:rPr>
        </w:r>
      </w:ins>
      <w:r>
        <w:rPr>
          <w:noProof/>
          <w:webHidden/>
        </w:rPr>
        <w:fldChar w:fldCharType="separate"/>
      </w:r>
      <w:ins w:id="4395" w:author="Markus Brüderl" w:date="2017-11-21T08:51:00Z">
        <w:r>
          <w:rPr>
            <w:noProof/>
            <w:webHidden/>
          </w:rPr>
          <w:t>275</w:t>
        </w:r>
      </w:ins>
      <w:ins w:id="439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397" w:author="Markus Brüderl" w:date="2017-11-21T08:50:00Z"/>
          <w:rFonts w:eastAsiaTheme="minorEastAsia" w:cstheme="minorBidi"/>
          <w:noProof/>
          <w:sz w:val="22"/>
          <w:szCs w:val="22"/>
        </w:rPr>
      </w:pPr>
      <w:ins w:id="43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"_Toc499018599"</w:instrText>
        </w:r>
        <w:r w:rsidRPr="00FC6015">
          <w:rPr>
            <w:rStyle w:val="Hyperlink"/>
            <w:noProof/>
          </w:rPr>
          <w:instrText xml:space="preserve"> </w:instrText>
        </w:r>
      </w:ins>
      <w:ins w:id="4399" w:author="Markus Brüderl" w:date="2017-11-21T08:51:00Z">
        <w:r w:rsidRPr="00FC6015">
          <w:rPr>
            <w:rStyle w:val="Hyperlink"/>
            <w:noProof/>
          </w:rPr>
        </w:r>
      </w:ins>
      <w:ins w:id="4400" w:author="Markus Brüderl" w:date="2017-11-21T08:50:00Z">
        <w:r w:rsidRPr="00FC6015">
          <w:rPr>
            <w:rStyle w:val="Hyperlink"/>
            <w:noProof/>
          </w:rPr>
          <w:fldChar w:fldCharType="separate"/>
        </w:r>
        <w:r w:rsidRPr="00FC6015">
          <w:rPr>
            <w:rStyle w:val="Hyperlink"/>
            <w:noProof/>
          </w:rPr>
          <w:t>3.22.2.1.2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_Toc499018599 \h </w:instrText>
        </w:r>
      </w:ins>
      <w:ins w:id="4401" w:author="Markus Brüderl" w:date="2017-11-21T08:51:00Z">
        <w:r>
          <w:rPr>
            <w:noProof/>
            <w:webHidden/>
          </w:rPr>
        </w:r>
      </w:ins>
      <w:r>
        <w:rPr>
          <w:noProof/>
          <w:webHidden/>
        </w:rPr>
        <w:fldChar w:fldCharType="separate"/>
      </w:r>
      <w:ins w:id="4402" w:author="Markus Brüderl" w:date="2017-11-21T08:51:00Z">
        <w:r>
          <w:rPr>
            <w:noProof/>
            <w:webHidden/>
          </w:rPr>
          <w:t>275</w:t>
        </w:r>
      </w:ins>
      <w:ins w:id="440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404" w:author="Markus Brüderl" w:date="2017-11-21T08:50:00Z"/>
          <w:rFonts w:eastAsiaTheme="minorEastAsia" w:cstheme="minorBidi"/>
          <w:noProof/>
          <w:sz w:val="22"/>
          <w:szCs w:val="22"/>
        </w:rPr>
      </w:pPr>
      <w:ins w:id="44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"_Toc499018600"</w:instrText>
        </w:r>
        <w:r w:rsidRPr="00FC6015">
          <w:rPr>
            <w:rStyle w:val="Hyperlink"/>
            <w:noProof/>
          </w:rPr>
          <w:instrText xml:space="preserve"> </w:instrText>
        </w:r>
      </w:ins>
      <w:ins w:id="4406" w:author="Markus Brüderl" w:date="2017-11-21T08:51:00Z">
        <w:r w:rsidRPr="00FC6015">
          <w:rPr>
            <w:rStyle w:val="Hyperlink"/>
            <w:noProof/>
          </w:rPr>
        </w:r>
      </w:ins>
      <w:ins w:id="4407" w:author="Markus Brüderl" w:date="2017-11-21T08:50:00Z">
        <w:r w:rsidRPr="00FC6015">
          <w:rPr>
            <w:rStyle w:val="Hyperlink"/>
            <w:noProof/>
          </w:rPr>
          <w:fldChar w:fldCharType="separate"/>
        </w:r>
        <w:r w:rsidRPr="00FC6015">
          <w:rPr>
            <w:rStyle w:val="Hyperlink"/>
            <w:noProof/>
          </w:rPr>
          <w:t>3.22.2.2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_Toc499018600 \h </w:instrText>
        </w:r>
      </w:ins>
      <w:ins w:id="4408" w:author="Markus Brüderl" w:date="2017-11-21T08:51:00Z">
        <w:r>
          <w:rPr>
            <w:noProof/>
            <w:webHidden/>
          </w:rPr>
        </w:r>
      </w:ins>
      <w:r>
        <w:rPr>
          <w:noProof/>
          <w:webHidden/>
        </w:rPr>
        <w:fldChar w:fldCharType="separate"/>
      </w:r>
      <w:ins w:id="4409" w:author="Markus Brüderl" w:date="2017-11-21T08:51:00Z">
        <w:r>
          <w:rPr>
            <w:noProof/>
            <w:webHidden/>
          </w:rPr>
          <w:t>275</w:t>
        </w:r>
      </w:ins>
      <w:ins w:id="441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11" w:author="Markus Brüderl" w:date="2017-11-21T08:50:00Z"/>
          <w:rFonts w:eastAsiaTheme="minorEastAsia" w:cstheme="minorBidi"/>
          <w:noProof/>
          <w:sz w:val="22"/>
          <w:szCs w:val="22"/>
        </w:rPr>
      </w:pPr>
      <w:ins w:id="44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"_Toc499018601"</w:instrText>
        </w:r>
        <w:r w:rsidRPr="00FC6015">
          <w:rPr>
            <w:rStyle w:val="Hyperlink"/>
            <w:noProof/>
          </w:rPr>
          <w:instrText xml:space="preserve"> </w:instrText>
        </w:r>
      </w:ins>
      <w:ins w:id="4413" w:author="Markus Brüderl" w:date="2017-11-21T08:51:00Z">
        <w:r w:rsidRPr="00FC6015">
          <w:rPr>
            <w:rStyle w:val="Hyperlink"/>
            <w:noProof/>
          </w:rPr>
        </w:r>
      </w:ins>
      <w:ins w:id="4414" w:author="Markus Brüderl" w:date="2017-11-21T08:50:00Z">
        <w:r w:rsidRPr="00FC6015">
          <w:rPr>
            <w:rStyle w:val="Hyperlink"/>
            <w:noProof/>
          </w:rPr>
          <w:fldChar w:fldCharType="separate"/>
        </w:r>
        <w:r w:rsidRPr="00FC6015">
          <w:rPr>
            <w:rStyle w:val="Hyperlink"/>
            <w:noProof/>
          </w:rPr>
          <w:t>3.22.2.2.1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_Toc499018601 \h </w:instrText>
        </w:r>
      </w:ins>
      <w:ins w:id="4415" w:author="Markus Brüderl" w:date="2017-11-21T08:51:00Z">
        <w:r>
          <w:rPr>
            <w:noProof/>
            <w:webHidden/>
          </w:rPr>
        </w:r>
      </w:ins>
      <w:r>
        <w:rPr>
          <w:noProof/>
          <w:webHidden/>
        </w:rPr>
        <w:fldChar w:fldCharType="separate"/>
      </w:r>
      <w:ins w:id="4416" w:author="Markus Brüderl" w:date="2017-11-21T08:51:00Z">
        <w:r>
          <w:rPr>
            <w:noProof/>
            <w:webHidden/>
          </w:rPr>
          <w:t>275</w:t>
        </w:r>
      </w:ins>
      <w:ins w:id="441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18" w:author="Markus Brüderl" w:date="2017-11-21T08:50:00Z"/>
          <w:rFonts w:eastAsiaTheme="minorEastAsia" w:cstheme="minorBidi"/>
          <w:noProof/>
          <w:sz w:val="22"/>
          <w:szCs w:val="22"/>
        </w:rPr>
      </w:pPr>
      <w:ins w:id="44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"_Toc499018602"</w:instrText>
        </w:r>
        <w:r w:rsidRPr="00FC6015">
          <w:rPr>
            <w:rStyle w:val="Hyperlink"/>
            <w:noProof/>
          </w:rPr>
          <w:instrText xml:space="preserve"> </w:instrText>
        </w:r>
      </w:ins>
      <w:ins w:id="4420" w:author="Markus Brüderl" w:date="2017-11-21T08:51:00Z">
        <w:r w:rsidRPr="00FC6015">
          <w:rPr>
            <w:rStyle w:val="Hyperlink"/>
            <w:noProof/>
          </w:rPr>
        </w:r>
      </w:ins>
      <w:ins w:id="4421" w:author="Markus Brüderl" w:date="2017-11-21T08:50:00Z">
        <w:r w:rsidRPr="00FC6015">
          <w:rPr>
            <w:rStyle w:val="Hyperlink"/>
            <w:noProof/>
          </w:rPr>
          <w:fldChar w:fldCharType="separate"/>
        </w:r>
        <w:r w:rsidRPr="00FC6015">
          <w:rPr>
            <w:rStyle w:val="Hyperlink"/>
            <w:noProof/>
          </w:rPr>
          <w:t>3.22.2.2.2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_Toc499018602 \h </w:instrText>
        </w:r>
      </w:ins>
      <w:ins w:id="4422" w:author="Markus Brüderl" w:date="2017-11-21T08:51:00Z">
        <w:r>
          <w:rPr>
            <w:noProof/>
            <w:webHidden/>
          </w:rPr>
        </w:r>
      </w:ins>
      <w:r>
        <w:rPr>
          <w:noProof/>
          <w:webHidden/>
        </w:rPr>
        <w:fldChar w:fldCharType="separate"/>
      </w:r>
      <w:ins w:id="4423" w:author="Markus Brüderl" w:date="2017-11-21T08:51:00Z">
        <w:r>
          <w:rPr>
            <w:noProof/>
            <w:webHidden/>
          </w:rPr>
          <w:t>276</w:t>
        </w:r>
      </w:ins>
      <w:ins w:id="4424"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425" w:author="Markus Brüderl" w:date="2017-11-21T08:50:00Z"/>
          <w:rFonts w:eastAsiaTheme="minorEastAsia" w:cstheme="minorBidi"/>
          <w:b w:val="0"/>
          <w:bCs w:val="0"/>
          <w:noProof/>
          <w:sz w:val="22"/>
          <w:szCs w:val="22"/>
        </w:rPr>
      </w:pPr>
      <w:ins w:id="44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"_Toc499018603"</w:instrText>
        </w:r>
        <w:r w:rsidRPr="00FC6015">
          <w:rPr>
            <w:rStyle w:val="Hyperlink"/>
            <w:noProof/>
          </w:rPr>
          <w:instrText xml:space="preserve"> </w:instrText>
        </w:r>
      </w:ins>
      <w:ins w:id="4427" w:author="Markus Brüderl" w:date="2017-11-21T08:51:00Z">
        <w:r w:rsidRPr="00FC6015">
          <w:rPr>
            <w:rStyle w:val="Hyperlink"/>
            <w:noProof/>
          </w:rPr>
        </w:r>
      </w:ins>
      <w:ins w:id="4428" w:author="Markus Brüderl" w:date="2017-11-21T08:50:00Z">
        <w:r w:rsidRPr="00FC6015">
          <w:rPr>
            <w:rStyle w:val="Hyperlink"/>
            <w:noProof/>
          </w:rPr>
          <w:fldChar w:fldCharType="separate"/>
        </w:r>
        <w:r w:rsidRPr="00FC6015">
          <w:rPr>
            <w:rStyle w:val="Hyperlink"/>
            <w:noProof/>
          </w:rPr>
          <w:t>3.23</w:t>
        </w:r>
        <w:r>
          <w:rPr>
            <w:rFonts w:eastAsiaTheme="minorEastAsia" w:cstheme="minorBidi"/>
            <w:b w:val="0"/>
            <w:bCs w:val="0"/>
            <w:noProof/>
            <w:sz w:val="22"/>
            <w:szCs w:val="22"/>
          </w:rPr>
          <w:tab/>
        </w:r>
        <w:r w:rsidRPr="00FC6015">
          <w:rPr>
            <w:rStyle w:val="Hyperlink"/>
            <w:noProof/>
          </w:rPr>
          <w:t>searchAntragService (B2B)</w:t>
        </w:r>
        <w:r>
          <w:rPr>
            <w:noProof/>
            <w:webHidden/>
          </w:rPr>
          <w:tab/>
        </w:r>
        <w:r>
          <w:rPr>
            <w:noProof/>
            <w:webHidden/>
          </w:rPr>
          <w:fldChar w:fldCharType="begin"/>
        </w:r>
        <w:r>
          <w:rPr>
            <w:noProof/>
            <w:webHidden/>
          </w:rPr>
          <w:instrText xml:space="preserve"> PAGEREF _Toc499018603 \h </w:instrText>
        </w:r>
      </w:ins>
      <w:ins w:id="4429" w:author="Markus Brüderl" w:date="2017-11-21T08:51:00Z">
        <w:r>
          <w:rPr>
            <w:noProof/>
            <w:webHidden/>
          </w:rPr>
        </w:r>
      </w:ins>
      <w:r>
        <w:rPr>
          <w:noProof/>
          <w:webHidden/>
        </w:rPr>
        <w:fldChar w:fldCharType="separate"/>
      </w:r>
      <w:ins w:id="4430" w:author="Markus Brüderl" w:date="2017-11-21T08:51:00Z">
        <w:r>
          <w:rPr>
            <w:noProof/>
            <w:webHidden/>
          </w:rPr>
          <w:t>276</w:t>
        </w:r>
      </w:ins>
      <w:ins w:id="4431"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432" w:author="Markus Brüderl" w:date="2017-11-21T08:50:00Z"/>
          <w:rFonts w:eastAsiaTheme="minorEastAsia" w:cstheme="minorBidi"/>
          <w:noProof/>
          <w:sz w:val="22"/>
          <w:szCs w:val="22"/>
        </w:rPr>
      </w:pPr>
      <w:ins w:id="44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"_Toc499018604"</w:instrText>
        </w:r>
        <w:r w:rsidRPr="00FC6015">
          <w:rPr>
            <w:rStyle w:val="Hyperlink"/>
            <w:noProof/>
          </w:rPr>
          <w:instrText xml:space="preserve"> </w:instrText>
        </w:r>
      </w:ins>
      <w:ins w:id="4434" w:author="Markus Brüderl" w:date="2017-11-21T08:51:00Z">
        <w:r w:rsidRPr="00FC6015">
          <w:rPr>
            <w:rStyle w:val="Hyperlink"/>
            <w:noProof/>
          </w:rPr>
        </w:r>
      </w:ins>
      <w:ins w:id="4435" w:author="Markus Brüderl" w:date="2017-11-21T08:50:00Z">
        <w:r w:rsidRPr="00FC6015">
          <w:rPr>
            <w:rStyle w:val="Hyperlink"/>
            <w:noProof/>
          </w:rPr>
          <w:fldChar w:fldCharType="separate"/>
        </w:r>
        <w:r w:rsidRPr="00FC6015">
          <w:rPr>
            <w:rStyle w:val="Hyperlink"/>
            <w:noProof/>
          </w:rPr>
          <w:t>3.23.1</w:t>
        </w:r>
        <w:r>
          <w:rPr>
            <w:rFonts w:eastAsiaTheme="minorEastAsia" w:cstheme="minorBidi"/>
            <w:noProof/>
            <w:sz w:val="22"/>
            <w:szCs w:val="22"/>
          </w:rPr>
          <w:tab/>
        </w:r>
        <w:r w:rsidRPr="00FC6015">
          <w:rPr>
            <w:rStyle w:val="Hyperlink"/>
            <w:noProof/>
          </w:rPr>
          <w:t>getAntragDetail</w:t>
        </w:r>
        <w:r>
          <w:rPr>
            <w:noProof/>
            <w:webHidden/>
          </w:rPr>
          <w:tab/>
        </w:r>
        <w:r>
          <w:rPr>
            <w:noProof/>
            <w:webHidden/>
          </w:rPr>
          <w:fldChar w:fldCharType="begin"/>
        </w:r>
        <w:r>
          <w:rPr>
            <w:noProof/>
            <w:webHidden/>
          </w:rPr>
          <w:instrText xml:space="preserve"> PAGEREF _Toc499018604 \h </w:instrText>
        </w:r>
      </w:ins>
      <w:ins w:id="4436" w:author="Markus Brüderl" w:date="2017-11-21T08:51:00Z">
        <w:r>
          <w:rPr>
            <w:noProof/>
            <w:webHidden/>
          </w:rPr>
        </w:r>
      </w:ins>
      <w:r>
        <w:rPr>
          <w:noProof/>
          <w:webHidden/>
        </w:rPr>
        <w:fldChar w:fldCharType="separate"/>
      </w:r>
      <w:ins w:id="4437" w:author="Markus Brüderl" w:date="2017-11-21T08:51:00Z">
        <w:r>
          <w:rPr>
            <w:noProof/>
            <w:webHidden/>
          </w:rPr>
          <w:t>276</w:t>
        </w:r>
      </w:ins>
      <w:ins w:id="443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439" w:author="Markus Brüderl" w:date="2017-11-21T08:50:00Z"/>
          <w:rFonts w:eastAsiaTheme="minorEastAsia" w:cstheme="minorBidi"/>
          <w:noProof/>
          <w:sz w:val="22"/>
          <w:szCs w:val="22"/>
        </w:rPr>
      </w:pPr>
      <w:ins w:id="44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"_Toc499018605"</w:instrText>
        </w:r>
        <w:r w:rsidRPr="00FC6015">
          <w:rPr>
            <w:rStyle w:val="Hyperlink"/>
            <w:noProof/>
          </w:rPr>
          <w:instrText xml:space="preserve"> </w:instrText>
        </w:r>
      </w:ins>
      <w:ins w:id="4441" w:author="Markus Brüderl" w:date="2017-11-21T08:51:00Z">
        <w:r w:rsidRPr="00FC6015">
          <w:rPr>
            <w:rStyle w:val="Hyperlink"/>
            <w:noProof/>
          </w:rPr>
        </w:r>
      </w:ins>
      <w:ins w:id="4442" w:author="Markus Brüderl" w:date="2017-11-21T08:50:00Z">
        <w:r w:rsidRPr="00FC6015">
          <w:rPr>
            <w:rStyle w:val="Hyperlink"/>
            <w:noProof/>
          </w:rPr>
          <w:fldChar w:fldCharType="separate"/>
        </w:r>
        <w:r w:rsidRPr="00FC6015">
          <w:rPr>
            <w:rStyle w:val="Hyperlink"/>
            <w:noProof/>
          </w:rPr>
          <w:t>3.23.1.1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_Toc499018605 \h </w:instrText>
        </w:r>
      </w:ins>
      <w:ins w:id="4443" w:author="Markus Brüderl" w:date="2017-11-21T08:51:00Z">
        <w:r>
          <w:rPr>
            <w:noProof/>
            <w:webHidden/>
          </w:rPr>
        </w:r>
      </w:ins>
      <w:r>
        <w:rPr>
          <w:noProof/>
          <w:webHidden/>
        </w:rPr>
        <w:fldChar w:fldCharType="separate"/>
      </w:r>
      <w:ins w:id="4444" w:author="Markus Brüderl" w:date="2017-11-21T08:51:00Z">
        <w:r>
          <w:rPr>
            <w:noProof/>
            <w:webHidden/>
          </w:rPr>
          <w:t>276</w:t>
        </w:r>
      </w:ins>
      <w:ins w:id="444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46" w:author="Markus Brüderl" w:date="2017-11-21T08:50:00Z"/>
          <w:rFonts w:eastAsiaTheme="minorEastAsia" w:cstheme="minorBidi"/>
          <w:noProof/>
          <w:sz w:val="22"/>
          <w:szCs w:val="22"/>
        </w:rPr>
      </w:pPr>
      <w:ins w:id="444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"_Toc499018606"</w:instrText>
        </w:r>
        <w:r w:rsidRPr="00FC6015">
          <w:rPr>
            <w:rStyle w:val="Hyperlink"/>
            <w:noProof/>
          </w:rPr>
          <w:instrText xml:space="preserve"> </w:instrText>
        </w:r>
      </w:ins>
      <w:ins w:id="4448" w:author="Markus Brüderl" w:date="2017-11-21T08:51:00Z">
        <w:r w:rsidRPr="00FC6015">
          <w:rPr>
            <w:rStyle w:val="Hyperlink"/>
            <w:noProof/>
          </w:rPr>
        </w:r>
      </w:ins>
      <w:ins w:id="4449" w:author="Markus Brüderl" w:date="2017-11-21T08:50:00Z">
        <w:r w:rsidRPr="00FC6015">
          <w:rPr>
            <w:rStyle w:val="Hyperlink"/>
            <w:noProof/>
          </w:rPr>
          <w:fldChar w:fldCharType="separate"/>
        </w:r>
        <w:r w:rsidRPr="00FC6015">
          <w:rPr>
            <w:rStyle w:val="Hyperlink"/>
            <w:noProof/>
          </w:rPr>
          <w:t>3.23.1.1.1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_Toc499018606 \h </w:instrText>
        </w:r>
      </w:ins>
      <w:ins w:id="4450" w:author="Markus Brüderl" w:date="2017-11-21T08:51:00Z">
        <w:r>
          <w:rPr>
            <w:noProof/>
            <w:webHidden/>
          </w:rPr>
        </w:r>
      </w:ins>
      <w:r>
        <w:rPr>
          <w:noProof/>
          <w:webHidden/>
        </w:rPr>
        <w:fldChar w:fldCharType="separate"/>
      </w:r>
      <w:ins w:id="4451" w:author="Markus Brüderl" w:date="2017-11-21T08:51:00Z">
        <w:r>
          <w:rPr>
            <w:noProof/>
            <w:webHidden/>
          </w:rPr>
          <w:t>276</w:t>
        </w:r>
      </w:ins>
      <w:ins w:id="445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53" w:author="Markus Brüderl" w:date="2017-11-21T08:50:00Z"/>
          <w:rFonts w:eastAsiaTheme="minorEastAsia" w:cstheme="minorBidi"/>
          <w:noProof/>
          <w:sz w:val="22"/>
          <w:szCs w:val="22"/>
        </w:rPr>
      </w:pPr>
      <w:ins w:id="44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"_Toc499018607"</w:instrText>
        </w:r>
        <w:r w:rsidRPr="00FC6015">
          <w:rPr>
            <w:rStyle w:val="Hyperlink"/>
            <w:noProof/>
          </w:rPr>
          <w:instrText xml:space="preserve"> </w:instrText>
        </w:r>
      </w:ins>
      <w:ins w:id="4455" w:author="Markus Brüderl" w:date="2017-11-21T08:51:00Z">
        <w:r w:rsidRPr="00FC6015">
          <w:rPr>
            <w:rStyle w:val="Hyperlink"/>
            <w:noProof/>
          </w:rPr>
        </w:r>
      </w:ins>
      <w:ins w:id="4456" w:author="Markus Brüderl" w:date="2017-11-21T08:50:00Z">
        <w:r w:rsidRPr="00FC6015">
          <w:rPr>
            <w:rStyle w:val="Hyperlink"/>
            <w:noProof/>
          </w:rPr>
          <w:fldChar w:fldCharType="separate"/>
        </w:r>
        <w:r w:rsidRPr="00FC6015">
          <w:rPr>
            <w:rStyle w:val="Hyperlink"/>
            <w:noProof/>
          </w:rPr>
          <w:t>3.23.1.1.2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_Toc499018607 \h </w:instrText>
        </w:r>
      </w:ins>
      <w:ins w:id="4457" w:author="Markus Brüderl" w:date="2017-11-21T08:51:00Z">
        <w:r>
          <w:rPr>
            <w:noProof/>
            <w:webHidden/>
          </w:rPr>
        </w:r>
      </w:ins>
      <w:r>
        <w:rPr>
          <w:noProof/>
          <w:webHidden/>
        </w:rPr>
        <w:fldChar w:fldCharType="separate"/>
      </w:r>
      <w:ins w:id="4458" w:author="Markus Brüderl" w:date="2017-11-21T08:51:00Z">
        <w:r>
          <w:rPr>
            <w:noProof/>
            <w:webHidden/>
          </w:rPr>
          <w:t>276</w:t>
        </w:r>
      </w:ins>
      <w:ins w:id="445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460" w:author="Markus Brüderl" w:date="2017-11-21T08:50:00Z"/>
          <w:rFonts w:eastAsiaTheme="minorEastAsia" w:cstheme="minorBidi"/>
          <w:noProof/>
          <w:sz w:val="22"/>
          <w:szCs w:val="22"/>
        </w:rPr>
      </w:pPr>
      <w:ins w:id="44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"_Toc499018608"</w:instrText>
        </w:r>
        <w:r w:rsidRPr="00FC6015">
          <w:rPr>
            <w:rStyle w:val="Hyperlink"/>
            <w:noProof/>
          </w:rPr>
          <w:instrText xml:space="preserve"> </w:instrText>
        </w:r>
      </w:ins>
      <w:ins w:id="4462" w:author="Markus Brüderl" w:date="2017-11-21T08:51:00Z">
        <w:r w:rsidRPr="00FC6015">
          <w:rPr>
            <w:rStyle w:val="Hyperlink"/>
            <w:noProof/>
          </w:rPr>
        </w:r>
      </w:ins>
      <w:ins w:id="4463" w:author="Markus Brüderl" w:date="2017-11-21T08:50:00Z">
        <w:r w:rsidRPr="00FC6015">
          <w:rPr>
            <w:rStyle w:val="Hyperlink"/>
            <w:noProof/>
          </w:rPr>
          <w:fldChar w:fldCharType="separate"/>
        </w:r>
        <w:r w:rsidRPr="00FC6015">
          <w:rPr>
            <w:rStyle w:val="Hyperlink"/>
            <w:noProof/>
          </w:rPr>
          <w:t>3.23.1.2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_Toc499018608 \h </w:instrText>
        </w:r>
      </w:ins>
      <w:ins w:id="4464" w:author="Markus Brüderl" w:date="2017-11-21T08:51:00Z">
        <w:r>
          <w:rPr>
            <w:noProof/>
            <w:webHidden/>
          </w:rPr>
        </w:r>
      </w:ins>
      <w:r>
        <w:rPr>
          <w:noProof/>
          <w:webHidden/>
        </w:rPr>
        <w:fldChar w:fldCharType="separate"/>
      </w:r>
      <w:ins w:id="4465" w:author="Markus Brüderl" w:date="2017-11-21T08:51:00Z">
        <w:r>
          <w:rPr>
            <w:noProof/>
            <w:webHidden/>
          </w:rPr>
          <w:t>277</w:t>
        </w:r>
      </w:ins>
      <w:ins w:id="446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67" w:author="Markus Brüderl" w:date="2017-11-21T08:50:00Z"/>
          <w:rFonts w:eastAsiaTheme="minorEastAsia" w:cstheme="minorBidi"/>
          <w:noProof/>
          <w:sz w:val="22"/>
          <w:szCs w:val="22"/>
        </w:rPr>
      </w:pPr>
      <w:ins w:id="44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"_Toc499018609"</w:instrText>
        </w:r>
        <w:r w:rsidRPr="00FC6015">
          <w:rPr>
            <w:rStyle w:val="Hyperlink"/>
            <w:noProof/>
          </w:rPr>
          <w:instrText xml:space="preserve"> </w:instrText>
        </w:r>
      </w:ins>
      <w:ins w:id="4469" w:author="Markus Brüderl" w:date="2017-11-21T08:51:00Z">
        <w:r w:rsidRPr="00FC6015">
          <w:rPr>
            <w:rStyle w:val="Hyperlink"/>
            <w:noProof/>
          </w:rPr>
        </w:r>
      </w:ins>
      <w:ins w:id="4470" w:author="Markus Brüderl" w:date="2017-11-21T08:50:00Z">
        <w:r w:rsidRPr="00FC6015">
          <w:rPr>
            <w:rStyle w:val="Hyperlink"/>
            <w:noProof/>
          </w:rPr>
          <w:fldChar w:fldCharType="separate"/>
        </w:r>
        <w:r w:rsidRPr="00FC6015">
          <w:rPr>
            <w:rStyle w:val="Hyperlink"/>
            <w:noProof/>
          </w:rPr>
          <w:t>3.23.1.2.1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_Toc499018609 \h </w:instrText>
        </w:r>
      </w:ins>
      <w:ins w:id="4471" w:author="Markus Brüderl" w:date="2017-11-21T08:51:00Z">
        <w:r>
          <w:rPr>
            <w:noProof/>
            <w:webHidden/>
          </w:rPr>
        </w:r>
      </w:ins>
      <w:r>
        <w:rPr>
          <w:noProof/>
          <w:webHidden/>
        </w:rPr>
        <w:fldChar w:fldCharType="separate"/>
      </w:r>
      <w:ins w:id="4472" w:author="Markus Brüderl" w:date="2017-11-21T08:51:00Z">
        <w:r>
          <w:rPr>
            <w:noProof/>
            <w:webHidden/>
          </w:rPr>
          <w:t>277</w:t>
        </w:r>
      </w:ins>
      <w:ins w:id="447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74" w:author="Markus Brüderl" w:date="2017-11-21T08:50:00Z"/>
          <w:rFonts w:eastAsiaTheme="minorEastAsia" w:cstheme="minorBidi"/>
          <w:noProof/>
          <w:sz w:val="22"/>
          <w:szCs w:val="22"/>
        </w:rPr>
      </w:pPr>
      <w:ins w:id="44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"_Toc499018610"</w:instrText>
        </w:r>
        <w:r w:rsidRPr="00FC6015">
          <w:rPr>
            <w:rStyle w:val="Hyperlink"/>
            <w:noProof/>
          </w:rPr>
          <w:instrText xml:space="preserve"> </w:instrText>
        </w:r>
      </w:ins>
      <w:ins w:id="4476" w:author="Markus Brüderl" w:date="2017-11-21T08:51:00Z">
        <w:r w:rsidRPr="00FC6015">
          <w:rPr>
            <w:rStyle w:val="Hyperlink"/>
            <w:noProof/>
          </w:rPr>
        </w:r>
      </w:ins>
      <w:ins w:id="4477" w:author="Markus Brüderl" w:date="2017-11-21T08:50:00Z">
        <w:r w:rsidRPr="00FC6015">
          <w:rPr>
            <w:rStyle w:val="Hyperlink"/>
            <w:noProof/>
          </w:rPr>
          <w:fldChar w:fldCharType="separate"/>
        </w:r>
        <w:r w:rsidRPr="00FC6015">
          <w:rPr>
            <w:rStyle w:val="Hyperlink"/>
            <w:noProof/>
          </w:rPr>
          <w:t>3.23.1.2.2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_Toc499018610 \h </w:instrText>
        </w:r>
      </w:ins>
      <w:ins w:id="4478" w:author="Markus Brüderl" w:date="2017-11-21T08:51:00Z">
        <w:r>
          <w:rPr>
            <w:noProof/>
            <w:webHidden/>
          </w:rPr>
        </w:r>
      </w:ins>
      <w:r>
        <w:rPr>
          <w:noProof/>
          <w:webHidden/>
        </w:rPr>
        <w:fldChar w:fldCharType="separate"/>
      </w:r>
      <w:ins w:id="4479" w:author="Markus Brüderl" w:date="2017-11-21T08:51:00Z">
        <w:r>
          <w:rPr>
            <w:noProof/>
            <w:webHidden/>
          </w:rPr>
          <w:t>277</w:t>
        </w:r>
      </w:ins>
      <w:ins w:id="4480"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481" w:author="Markus Brüderl" w:date="2017-11-21T08:50:00Z"/>
          <w:rFonts w:eastAsiaTheme="minorEastAsia" w:cstheme="minorBidi"/>
          <w:noProof/>
          <w:sz w:val="22"/>
          <w:szCs w:val="22"/>
        </w:rPr>
      </w:pPr>
      <w:ins w:id="44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"_Toc499018611"</w:instrText>
        </w:r>
        <w:r w:rsidRPr="00FC6015">
          <w:rPr>
            <w:rStyle w:val="Hyperlink"/>
            <w:noProof/>
          </w:rPr>
          <w:instrText xml:space="preserve"> </w:instrText>
        </w:r>
      </w:ins>
      <w:ins w:id="4483" w:author="Markus Brüderl" w:date="2017-11-21T08:51:00Z">
        <w:r w:rsidRPr="00FC6015">
          <w:rPr>
            <w:rStyle w:val="Hyperlink"/>
            <w:noProof/>
          </w:rPr>
        </w:r>
      </w:ins>
      <w:ins w:id="4484" w:author="Markus Brüderl" w:date="2017-11-21T08:50:00Z">
        <w:r w:rsidRPr="00FC6015">
          <w:rPr>
            <w:rStyle w:val="Hyperlink"/>
            <w:noProof/>
          </w:rPr>
          <w:fldChar w:fldCharType="separate"/>
        </w:r>
        <w:r w:rsidRPr="00FC6015">
          <w:rPr>
            <w:rStyle w:val="Hyperlink"/>
            <w:noProof/>
          </w:rPr>
          <w:t>3.23.2</w:t>
        </w:r>
        <w:r>
          <w:rPr>
            <w:rFonts w:eastAsiaTheme="minorEastAsia" w:cstheme="minorBidi"/>
            <w:noProof/>
            <w:sz w:val="22"/>
            <w:szCs w:val="22"/>
          </w:rPr>
          <w:tab/>
        </w:r>
        <w:r w:rsidRPr="00FC6015">
          <w:rPr>
            <w:rStyle w:val="Hyperlink"/>
            <w:noProof/>
          </w:rPr>
          <w:t>searchAntragDetail</w:t>
        </w:r>
        <w:r>
          <w:rPr>
            <w:noProof/>
            <w:webHidden/>
          </w:rPr>
          <w:tab/>
        </w:r>
        <w:r>
          <w:rPr>
            <w:noProof/>
            <w:webHidden/>
          </w:rPr>
          <w:fldChar w:fldCharType="begin"/>
        </w:r>
        <w:r>
          <w:rPr>
            <w:noProof/>
            <w:webHidden/>
          </w:rPr>
          <w:instrText xml:space="preserve"> PAGEREF _Toc499018611 \h </w:instrText>
        </w:r>
      </w:ins>
      <w:ins w:id="4485" w:author="Markus Brüderl" w:date="2017-11-21T08:51:00Z">
        <w:r>
          <w:rPr>
            <w:noProof/>
            <w:webHidden/>
          </w:rPr>
        </w:r>
      </w:ins>
      <w:r>
        <w:rPr>
          <w:noProof/>
          <w:webHidden/>
        </w:rPr>
        <w:fldChar w:fldCharType="separate"/>
      </w:r>
      <w:ins w:id="4486" w:author="Markus Brüderl" w:date="2017-11-21T08:51:00Z">
        <w:r>
          <w:rPr>
            <w:noProof/>
            <w:webHidden/>
          </w:rPr>
          <w:t>277</w:t>
        </w:r>
      </w:ins>
      <w:ins w:id="448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488" w:author="Markus Brüderl" w:date="2017-11-21T08:50:00Z"/>
          <w:rFonts w:eastAsiaTheme="minorEastAsia" w:cstheme="minorBidi"/>
          <w:noProof/>
          <w:sz w:val="22"/>
          <w:szCs w:val="22"/>
        </w:rPr>
      </w:pPr>
      <w:ins w:id="44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"_Toc499018612"</w:instrText>
        </w:r>
        <w:r w:rsidRPr="00FC6015">
          <w:rPr>
            <w:rStyle w:val="Hyperlink"/>
            <w:noProof/>
          </w:rPr>
          <w:instrText xml:space="preserve"> </w:instrText>
        </w:r>
      </w:ins>
      <w:ins w:id="4490" w:author="Markus Brüderl" w:date="2017-11-21T08:51:00Z">
        <w:r w:rsidRPr="00FC6015">
          <w:rPr>
            <w:rStyle w:val="Hyperlink"/>
            <w:noProof/>
          </w:rPr>
        </w:r>
      </w:ins>
      <w:ins w:id="4491" w:author="Markus Brüderl" w:date="2017-11-21T08:50:00Z">
        <w:r w:rsidRPr="00FC6015">
          <w:rPr>
            <w:rStyle w:val="Hyperlink"/>
            <w:noProof/>
          </w:rPr>
          <w:fldChar w:fldCharType="separate"/>
        </w:r>
        <w:r w:rsidRPr="00FC6015">
          <w:rPr>
            <w:rStyle w:val="Hyperlink"/>
            <w:noProof/>
          </w:rPr>
          <w:t>3.23.2.1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_Toc499018612 \h </w:instrText>
        </w:r>
      </w:ins>
      <w:ins w:id="4492" w:author="Markus Brüderl" w:date="2017-11-21T08:51:00Z">
        <w:r>
          <w:rPr>
            <w:noProof/>
            <w:webHidden/>
          </w:rPr>
        </w:r>
      </w:ins>
      <w:r>
        <w:rPr>
          <w:noProof/>
          <w:webHidden/>
        </w:rPr>
        <w:fldChar w:fldCharType="separate"/>
      </w:r>
      <w:ins w:id="4493" w:author="Markus Brüderl" w:date="2017-11-21T08:51:00Z">
        <w:r>
          <w:rPr>
            <w:noProof/>
            <w:webHidden/>
          </w:rPr>
          <w:t>277</w:t>
        </w:r>
      </w:ins>
      <w:ins w:id="449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495" w:author="Markus Brüderl" w:date="2017-11-21T08:50:00Z"/>
          <w:rFonts w:eastAsiaTheme="minorEastAsia" w:cstheme="minorBidi"/>
          <w:noProof/>
          <w:sz w:val="22"/>
          <w:szCs w:val="22"/>
        </w:rPr>
      </w:pPr>
      <w:ins w:id="44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"_Toc499018613"</w:instrText>
        </w:r>
        <w:r w:rsidRPr="00FC6015">
          <w:rPr>
            <w:rStyle w:val="Hyperlink"/>
            <w:noProof/>
          </w:rPr>
          <w:instrText xml:space="preserve"> </w:instrText>
        </w:r>
      </w:ins>
      <w:ins w:id="4497" w:author="Markus Brüderl" w:date="2017-11-21T08:51:00Z">
        <w:r w:rsidRPr="00FC6015">
          <w:rPr>
            <w:rStyle w:val="Hyperlink"/>
            <w:noProof/>
          </w:rPr>
        </w:r>
      </w:ins>
      <w:ins w:id="4498" w:author="Markus Brüderl" w:date="2017-11-21T08:50:00Z">
        <w:r w:rsidRPr="00FC6015">
          <w:rPr>
            <w:rStyle w:val="Hyperlink"/>
            <w:noProof/>
          </w:rPr>
          <w:fldChar w:fldCharType="separate"/>
        </w:r>
        <w:r w:rsidRPr="00FC6015">
          <w:rPr>
            <w:rStyle w:val="Hyperlink"/>
            <w:noProof/>
          </w:rPr>
          <w:t>3.23.2.1.1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_Toc499018613 \h </w:instrText>
        </w:r>
      </w:ins>
      <w:ins w:id="4499" w:author="Markus Brüderl" w:date="2017-11-21T08:51:00Z">
        <w:r>
          <w:rPr>
            <w:noProof/>
            <w:webHidden/>
          </w:rPr>
        </w:r>
      </w:ins>
      <w:r>
        <w:rPr>
          <w:noProof/>
          <w:webHidden/>
        </w:rPr>
        <w:fldChar w:fldCharType="separate"/>
      </w:r>
      <w:ins w:id="4500" w:author="Markus Brüderl" w:date="2017-11-21T08:51:00Z">
        <w:r>
          <w:rPr>
            <w:noProof/>
            <w:webHidden/>
          </w:rPr>
          <w:t>277</w:t>
        </w:r>
      </w:ins>
      <w:ins w:id="450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502" w:author="Markus Brüderl" w:date="2017-11-21T08:50:00Z"/>
          <w:rFonts w:eastAsiaTheme="minorEastAsia" w:cstheme="minorBidi"/>
          <w:noProof/>
          <w:sz w:val="22"/>
          <w:szCs w:val="22"/>
        </w:rPr>
      </w:pPr>
      <w:ins w:id="45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"_Toc499018614"</w:instrText>
        </w:r>
        <w:r w:rsidRPr="00FC6015">
          <w:rPr>
            <w:rStyle w:val="Hyperlink"/>
            <w:noProof/>
          </w:rPr>
          <w:instrText xml:space="preserve"> </w:instrText>
        </w:r>
      </w:ins>
      <w:ins w:id="4504" w:author="Markus Brüderl" w:date="2017-11-21T08:51:00Z">
        <w:r w:rsidRPr="00FC6015">
          <w:rPr>
            <w:rStyle w:val="Hyperlink"/>
            <w:noProof/>
          </w:rPr>
        </w:r>
      </w:ins>
      <w:ins w:id="4505" w:author="Markus Brüderl" w:date="2017-11-21T08:50:00Z">
        <w:r w:rsidRPr="00FC6015">
          <w:rPr>
            <w:rStyle w:val="Hyperlink"/>
            <w:noProof/>
          </w:rPr>
          <w:fldChar w:fldCharType="separate"/>
        </w:r>
        <w:r w:rsidRPr="00FC6015">
          <w:rPr>
            <w:rStyle w:val="Hyperlink"/>
            <w:noProof/>
          </w:rPr>
          <w:t>3.23.2.1.2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_Toc499018614 \h </w:instrText>
        </w:r>
      </w:ins>
      <w:ins w:id="4506" w:author="Markus Brüderl" w:date="2017-11-21T08:51:00Z">
        <w:r>
          <w:rPr>
            <w:noProof/>
            <w:webHidden/>
          </w:rPr>
        </w:r>
      </w:ins>
      <w:r>
        <w:rPr>
          <w:noProof/>
          <w:webHidden/>
        </w:rPr>
        <w:fldChar w:fldCharType="separate"/>
      </w:r>
      <w:ins w:id="4507" w:author="Markus Brüderl" w:date="2017-11-21T08:51:00Z">
        <w:r>
          <w:rPr>
            <w:noProof/>
            <w:webHidden/>
          </w:rPr>
          <w:t>278</w:t>
        </w:r>
      </w:ins>
      <w:ins w:id="450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509" w:author="Markus Brüderl" w:date="2017-11-21T08:50:00Z"/>
          <w:rFonts w:eastAsiaTheme="minorEastAsia" w:cstheme="minorBidi"/>
          <w:noProof/>
          <w:sz w:val="22"/>
          <w:szCs w:val="22"/>
        </w:rPr>
      </w:pPr>
      <w:ins w:id="45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"_Toc499018615"</w:instrText>
        </w:r>
        <w:r w:rsidRPr="00FC6015">
          <w:rPr>
            <w:rStyle w:val="Hyperlink"/>
            <w:noProof/>
          </w:rPr>
          <w:instrText xml:space="preserve"> </w:instrText>
        </w:r>
      </w:ins>
      <w:ins w:id="4511" w:author="Markus Brüderl" w:date="2017-11-21T08:51:00Z">
        <w:r w:rsidRPr="00FC6015">
          <w:rPr>
            <w:rStyle w:val="Hyperlink"/>
            <w:noProof/>
          </w:rPr>
        </w:r>
      </w:ins>
      <w:ins w:id="4512" w:author="Markus Brüderl" w:date="2017-11-21T08:50:00Z">
        <w:r w:rsidRPr="00FC6015">
          <w:rPr>
            <w:rStyle w:val="Hyperlink"/>
            <w:noProof/>
          </w:rPr>
          <w:fldChar w:fldCharType="separate"/>
        </w:r>
        <w:r w:rsidRPr="00FC6015">
          <w:rPr>
            <w:rStyle w:val="Hyperlink"/>
            <w:noProof/>
          </w:rPr>
          <w:t>3.23.2.2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_Toc499018615 \h </w:instrText>
        </w:r>
      </w:ins>
      <w:ins w:id="4513" w:author="Markus Brüderl" w:date="2017-11-21T08:51:00Z">
        <w:r>
          <w:rPr>
            <w:noProof/>
            <w:webHidden/>
          </w:rPr>
        </w:r>
      </w:ins>
      <w:r>
        <w:rPr>
          <w:noProof/>
          <w:webHidden/>
        </w:rPr>
        <w:fldChar w:fldCharType="separate"/>
      </w:r>
      <w:ins w:id="4514" w:author="Markus Brüderl" w:date="2017-11-21T08:51:00Z">
        <w:r>
          <w:rPr>
            <w:noProof/>
            <w:webHidden/>
          </w:rPr>
          <w:t>278</w:t>
        </w:r>
      </w:ins>
      <w:ins w:id="451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516" w:author="Markus Brüderl" w:date="2017-11-21T08:50:00Z"/>
          <w:rFonts w:eastAsiaTheme="minorEastAsia" w:cstheme="minorBidi"/>
          <w:noProof/>
          <w:sz w:val="22"/>
          <w:szCs w:val="22"/>
        </w:rPr>
      </w:pPr>
      <w:ins w:id="45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"_Toc499018616"</w:instrText>
        </w:r>
        <w:r w:rsidRPr="00FC6015">
          <w:rPr>
            <w:rStyle w:val="Hyperlink"/>
            <w:noProof/>
          </w:rPr>
          <w:instrText xml:space="preserve"> </w:instrText>
        </w:r>
      </w:ins>
      <w:ins w:id="4518" w:author="Markus Brüderl" w:date="2017-11-21T08:51:00Z">
        <w:r w:rsidRPr="00FC6015">
          <w:rPr>
            <w:rStyle w:val="Hyperlink"/>
            <w:noProof/>
          </w:rPr>
        </w:r>
      </w:ins>
      <w:ins w:id="4519" w:author="Markus Brüderl" w:date="2017-11-21T08:50:00Z">
        <w:r w:rsidRPr="00FC6015">
          <w:rPr>
            <w:rStyle w:val="Hyperlink"/>
            <w:noProof/>
          </w:rPr>
          <w:fldChar w:fldCharType="separate"/>
        </w:r>
        <w:r w:rsidRPr="00FC6015">
          <w:rPr>
            <w:rStyle w:val="Hyperlink"/>
            <w:noProof/>
          </w:rPr>
          <w:t>3.23.2.2.1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_Toc499018616 \h </w:instrText>
        </w:r>
      </w:ins>
      <w:ins w:id="4520" w:author="Markus Brüderl" w:date="2017-11-21T08:51:00Z">
        <w:r>
          <w:rPr>
            <w:noProof/>
            <w:webHidden/>
          </w:rPr>
        </w:r>
      </w:ins>
      <w:r>
        <w:rPr>
          <w:noProof/>
          <w:webHidden/>
        </w:rPr>
        <w:fldChar w:fldCharType="separate"/>
      </w:r>
      <w:ins w:id="4521" w:author="Markus Brüderl" w:date="2017-11-21T08:51:00Z">
        <w:r>
          <w:rPr>
            <w:noProof/>
            <w:webHidden/>
          </w:rPr>
          <w:t>278</w:t>
        </w:r>
      </w:ins>
      <w:ins w:id="452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523" w:author="Markus Brüderl" w:date="2017-11-21T08:50:00Z"/>
          <w:rFonts w:eastAsiaTheme="minorEastAsia" w:cstheme="minorBidi"/>
          <w:noProof/>
          <w:sz w:val="22"/>
          <w:szCs w:val="22"/>
        </w:rPr>
      </w:pPr>
      <w:ins w:id="45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"_Toc499018617"</w:instrText>
        </w:r>
        <w:r w:rsidRPr="00FC6015">
          <w:rPr>
            <w:rStyle w:val="Hyperlink"/>
            <w:noProof/>
          </w:rPr>
          <w:instrText xml:space="preserve"> </w:instrText>
        </w:r>
      </w:ins>
      <w:ins w:id="4525" w:author="Markus Brüderl" w:date="2017-11-21T08:51:00Z">
        <w:r w:rsidRPr="00FC6015">
          <w:rPr>
            <w:rStyle w:val="Hyperlink"/>
            <w:noProof/>
          </w:rPr>
        </w:r>
      </w:ins>
      <w:ins w:id="4526" w:author="Markus Brüderl" w:date="2017-11-21T08:50:00Z">
        <w:r w:rsidRPr="00FC6015">
          <w:rPr>
            <w:rStyle w:val="Hyperlink"/>
            <w:noProof/>
          </w:rPr>
          <w:fldChar w:fldCharType="separate"/>
        </w:r>
        <w:r w:rsidRPr="00FC6015">
          <w:rPr>
            <w:rStyle w:val="Hyperlink"/>
            <w:noProof/>
          </w:rPr>
          <w:t>3.23.2.2.2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_Toc499018617 \h </w:instrText>
        </w:r>
      </w:ins>
      <w:ins w:id="4527" w:author="Markus Brüderl" w:date="2017-11-21T08:51:00Z">
        <w:r>
          <w:rPr>
            <w:noProof/>
            <w:webHidden/>
          </w:rPr>
        </w:r>
      </w:ins>
      <w:r>
        <w:rPr>
          <w:noProof/>
          <w:webHidden/>
        </w:rPr>
        <w:fldChar w:fldCharType="separate"/>
      </w:r>
      <w:ins w:id="4528" w:author="Markus Brüderl" w:date="2017-11-21T08:51:00Z">
        <w:r>
          <w:rPr>
            <w:noProof/>
            <w:webHidden/>
          </w:rPr>
          <w:t>278</w:t>
        </w:r>
      </w:ins>
      <w:ins w:id="4529"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530" w:author="Markus Brüderl" w:date="2017-11-21T08:50:00Z"/>
          <w:rFonts w:eastAsiaTheme="minorEastAsia" w:cstheme="minorBidi"/>
          <w:b w:val="0"/>
          <w:bCs w:val="0"/>
          <w:noProof/>
          <w:sz w:val="22"/>
          <w:szCs w:val="22"/>
        </w:rPr>
      </w:pPr>
      <w:ins w:id="45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"_Toc499018618"</w:instrText>
        </w:r>
        <w:r w:rsidRPr="00FC6015">
          <w:rPr>
            <w:rStyle w:val="Hyperlink"/>
            <w:noProof/>
          </w:rPr>
          <w:instrText xml:space="preserve"> </w:instrText>
        </w:r>
      </w:ins>
      <w:ins w:id="4532" w:author="Markus Brüderl" w:date="2017-11-21T08:51:00Z">
        <w:r w:rsidRPr="00FC6015">
          <w:rPr>
            <w:rStyle w:val="Hyperlink"/>
            <w:noProof/>
          </w:rPr>
        </w:r>
      </w:ins>
      <w:ins w:id="4533" w:author="Markus Brüderl" w:date="2017-11-21T08:50:00Z">
        <w:r w:rsidRPr="00FC6015">
          <w:rPr>
            <w:rStyle w:val="Hyperlink"/>
            <w:noProof/>
          </w:rPr>
          <w:fldChar w:fldCharType="separate"/>
        </w:r>
        <w:r w:rsidRPr="00FC6015">
          <w:rPr>
            <w:rStyle w:val="Hyperlink"/>
            <w:noProof/>
          </w:rPr>
          <w:t>3.24</w:t>
        </w:r>
        <w:r>
          <w:rPr>
            <w:rFonts w:eastAsiaTheme="minorEastAsia" w:cstheme="minorBidi"/>
            <w:b w:val="0"/>
            <w:bCs w:val="0"/>
            <w:noProof/>
            <w:sz w:val="22"/>
            <w:szCs w:val="22"/>
          </w:rPr>
          <w:tab/>
        </w:r>
        <w:r w:rsidRPr="00FC6015">
          <w:rPr>
            <w:rStyle w:val="Hyperlink"/>
            <w:noProof/>
          </w:rPr>
          <w:t>searchKundeService (B2B)</w:t>
        </w:r>
        <w:r>
          <w:rPr>
            <w:noProof/>
            <w:webHidden/>
          </w:rPr>
          <w:tab/>
        </w:r>
        <w:r>
          <w:rPr>
            <w:noProof/>
            <w:webHidden/>
          </w:rPr>
          <w:fldChar w:fldCharType="begin"/>
        </w:r>
        <w:r>
          <w:rPr>
            <w:noProof/>
            <w:webHidden/>
          </w:rPr>
          <w:instrText xml:space="preserve"> PAGEREF _Toc499018618 \h </w:instrText>
        </w:r>
      </w:ins>
      <w:ins w:id="4534" w:author="Markus Brüderl" w:date="2017-11-21T08:51:00Z">
        <w:r>
          <w:rPr>
            <w:noProof/>
            <w:webHidden/>
          </w:rPr>
        </w:r>
      </w:ins>
      <w:r>
        <w:rPr>
          <w:noProof/>
          <w:webHidden/>
        </w:rPr>
        <w:fldChar w:fldCharType="separate"/>
      </w:r>
      <w:ins w:id="4535" w:author="Markus Brüderl" w:date="2017-11-21T08:51:00Z">
        <w:r>
          <w:rPr>
            <w:noProof/>
            <w:webHidden/>
          </w:rPr>
          <w:t>278</w:t>
        </w:r>
      </w:ins>
      <w:ins w:id="4536"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537" w:author="Markus Brüderl" w:date="2017-11-21T08:50:00Z"/>
          <w:rFonts w:eastAsiaTheme="minorEastAsia" w:cstheme="minorBidi"/>
          <w:noProof/>
          <w:sz w:val="22"/>
          <w:szCs w:val="22"/>
        </w:rPr>
      </w:pPr>
      <w:ins w:id="45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"_Toc499018619"</w:instrText>
        </w:r>
        <w:r w:rsidRPr="00FC6015">
          <w:rPr>
            <w:rStyle w:val="Hyperlink"/>
            <w:noProof/>
          </w:rPr>
          <w:instrText xml:space="preserve"> </w:instrText>
        </w:r>
      </w:ins>
      <w:ins w:id="4539" w:author="Markus Brüderl" w:date="2017-11-21T08:51:00Z">
        <w:r w:rsidRPr="00FC6015">
          <w:rPr>
            <w:rStyle w:val="Hyperlink"/>
            <w:noProof/>
          </w:rPr>
        </w:r>
      </w:ins>
      <w:ins w:id="4540" w:author="Markus Brüderl" w:date="2017-11-21T08:50:00Z">
        <w:r w:rsidRPr="00FC6015">
          <w:rPr>
            <w:rStyle w:val="Hyperlink"/>
            <w:noProof/>
          </w:rPr>
          <w:fldChar w:fldCharType="separate"/>
        </w:r>
        <w:r w:rsidRPr="00FC6015">
          <w:rPr>
            <w:rStyle w:val="Hyperlink"/>
            <w:noProof/>
          </w:rPr>
          <w:t>3.24.1</w:t>
        </w:r>
        <w:r>
          <w:rPr>
            <w:rFonts w:eastAsiaTheme="minorEastAsia" w:cstheme="minorBidi"/>
            <w:noProof/>
            <w:sz w:val="22"/>
            <w:szCs w:val="22"/>
          </w:rPr>
          <w:tab/>
        </w:r>
        <w:r w:rsidRPr="00FC6015">
          <w:rPr>
            <w:rStyle w:val="Hyperlink"/>
            <w:noProof/>
          </w:rPr>
          <w:t>getKundeDetail</w:t>
        </w:r>
        <w:r>
          <w:rPr>
            <w:noProof/>
            <w:webHidden/>
          </w:rPr>
          <w:tab/>
        </w:r>
        <w:r>
          <w:rPr>
            <w:noProof/>
            <w:webHidden/>
          </w:rPr>
          <w:fldChar w:fldCharType="begin"/>
        </w:r>
        <w:r>
          <w:rPr>
            <w:noProof/>
            <w:webHidden/>
          </w:rPr>
          <w:instrText xml:space="preserve"> PAGEREF _Toc499018619 \h </w:instrText>
        </w:r>
      </w:ins>
      <w:ins w:id="4541" w:author="Markus Brüderl" w:date="2017-11-21T08:51:00Z">
        <w:r>
          <w:rPr>
            <w:noProof/>
            <w:webHidden/>
          </w:rPr>
        </w:r>
      </w:ins>
      <w:r>
        <w:rPr>
          <w:noProof/>
          <w:webHidden/>
        </w:rPr>
        <w:fldChar w:fldCharType="separate"/>
      </w:r>
      <w:ins w:id="4542" w:author="Markus Brüderl" w:date="2017-11-21T08:51:00Z">
        <w:r>
          <w:rPr>
            <w:noProof/>
            <w:webHidden/>
          </w:rPr>
          <w:t>278</w:t>
        </w:r>
      </w:ins>
      <w:ins w:id="454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544" w:author="Markus Brüderl" w:date="2017-11-21T08:50:00Z"/>
          <w:rFonts w:eastAsiaTheme="minorEastAsia" w:cstheme="minorBidi"/>
          <w:noProof/>
          <w:sz w:val="22"/>
          <w:szCs w:val="22"/>
        </w:rPr>
      </w:pPr>
      <w:ins w:id="45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"_Toc499018620"</w:instrText>
        </w:r>
        <w:r w:rsidRPr="00FC6015">
          <w:rPr>
            <w:rStyle w:val="Hyperlink"/>
            <w:noProof/>
          </w:rPr>
          <w:instrText xml:space="preserve"> </w:instrText>
        </w:r>
      </w:ins>
      <w:ins w:id="4546" w:author="Markus Brüderl" w:date="2017-11-21T08:51:00Z">
        <w:r w:rsidRPr="00FC6015">
          <w:rPr>
            <w:rStyle w:val="Hyperlink"/>
            <w:noProof/>
          </w:rPr>
        </w:r>
      </w:ins>
      <w:ins w:id="4547" w:author="Markus Brüderl" w:date="2017-11-21T08:50:00Z">
        <w:r w:rsidRPr="00FC6015">
          <w:rPr>
            <w:rStyle w:val="Hyperlink"/>
            <w:noProof/>
          </w:rPr>
          <w:fldChar w:fldCharType="separate"/>
        </w:r>
        <w:r w:rsidRPr="00FC6015">
          <w:rPr>
            <w:rStyle w:val="Hyperlink"/>
            <w:noProof/>
          </w:rPr>
          <w:t>3.24.1.1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_Toc499018620 \h </w:instrText>
        </w:r>
      </w:ins>
      <w:ins w:id="4548" w:author="Markus Brüderl" w:date="2017-11-21T08:51:00Z">
        <w:r>
          <w:rPr>
            <w:noProof/>
            <w:webHidden/>
          </w:rPr>
        </w:r>
      </w:ins>
      <w:r>
        <w:rPr>
          <w:noProof/>
          <w:webHidden/>
        </w:rPr>
        <w:fldChar w:fldCharType="separate"/>
      </w:r>
      <w:ins w:id="4549" w:author="Markus Brüderl" w:date="2017-11-21T08:51:00Z">
        <w:r>
          <w:rPr>
            <w:noProof/>
            <w:webHidden/>
          </w:rPr>
          <w:t>278</w:t>
        </w:r>
      </w:ins>
      <w:ins w:id="455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551" w:author="Markus Brüderl" w:date="2017-11-21T08:50:00Z"/>
          <w:rFonts w:eastAsiaTheme="minorEastAsia" w:cstheme="minorBidi"/>
          <w:noProof/>
          <w:sz w:val="22"/>
          <w:szCs w:val="22"/>
        </w:rPr>
      </w:pPr>
      <w:ins w:id="45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"_Toc499018621"</w:instrText>
        </w:r>
        <w:r w:rsidRPr="00FC6015">
          <w:rPr>
            <w:rStyle w:val="Hyperlink"/>
            <w:noProof/>
          </w:rPr>
          <w:instrText xml:space="preserve"> </w:instrText>
        </w:r>
      </w:ins>
      <w:ins w:id="4553" w:author="Markus Brüderl" w:date="2017-11-21T08:51:00Z">
        <w:r w:rsidRPr="00FC6015">
          <w:rPr>
            <w:rStyle w:val="Hyperlink"/>
            <w:noProof/>
          </w:rPr>
        </w:r>
      </w:ins>
      <w:ins w:id="4554" w:author="Markus Brüderl" w:date="2017-11-21T08:50:00Z">
        <w:r w:rsidRPr="00FC6015">
          <w:rPr>
            <w:rStyle w:val="Hyperlink"/>
            <w:noProof/>
          </w:rPr>
          <w:fldChar w:fldCharType="separate"/>
        </w:r>
        <w:r w:rsidRPr="00FC6015">
          <w:rPr>
            <w:rStyle w:val="Hyperlink"/>
            <w:noProof/>
          </w:rPr>
          <w:t>3.24.1.1.1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_Toc499018621 \h </w:instrText>
        </w:r>
      </w:ins>
      <w:ins w:id="4555" w:author="Markus Brüderl" w:date="2017-11-21T08:51:00Z">
        <w:r>
          <w:rPr>
            <w:noProof/>
            <w:webHidden/>
          </w:rPr>
        </w:r>
      </w:ins>
      <w:r>
        <w:rPr>
          <w:noProof/>
          <w:webHidden/>
        </w:rPr>
        <w:fldChar w:fldCharType="separate"/>
      </w:r>
      <w:ins w:id="4556" w:author="Markus Brüderl" w:date="2017-11-21T08:51:00Z">
        <w:r>
          <w:rPr>
            <w:noProof/>
            <w:webHidden/>
          </w:rPr>
          <w:t>279</w:t>
        </w:r>
      </w:ins>
      <w:ins w:id="455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558" w:author="Markus Brüderl" w:date="2017-11-21T08:50:00Z"/>
          <w:rFonts w:eastAsiaTheme="minorEastAsia" w:cstheme="minorBidi"/>
          <w:noProof/>
          <w:sz w:val="22"/>
          <w:szCs w:val="22"/>
        </w:rPr>
      </w:pPr>
      <w:ins w:id="45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"_Toc499018622"</w:instrText>
        </w:r>
        <w:r w:rsidRPr="00FC6015">
          <w:rPr>
            <w:rStyle w:val="Hyperlink"/>
            <w:noProof/>
          </w:rPr>
          <w:instrText xml:space="preserve"> </w:instrText>
        </w:r>
      </w:ins>
      <w:ins w:id="4560" w:author="Markus Brüderl" w:date="2017-11-21T08:51:00Z">
        <w:r w:rsidRPr="00FC6015">
          <w:rPr>
            <w:rStyle w:val="Hyperlink"/>
            <w:noProof/>
          </w:rPr>
        </w:r>
      </w:ins>
      <w:ins w:id="4561" w:author="Markus Brüderl" w:date="2017-11-21T08:50:00Z">
        <w:r w:rsidRPr="00FC6015">
          <w:rPr>
            <w:rStyle w:val="Hyperlink"/>
            <w:noProof/>
          </w:rPr>
          <w:fldChar w:fldCharType="separate"/>
        </w:r>
        <w:r w:rsidRPr="00FC6015">
          <w:rPr>
            <w:rStyle w:val="Hyperlink"/>
            <w:noProof/>
          </w:rPr>
          <w:t>3.24.1.1.2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_Toc499018622 \h </w:instrText>
        </w:r>
      </w:ins>
      <w:ins w:id="4562" w:author="Markus Brüderl" w:date="2017-11-21T08:51:00Z">
        <w:r>
          <w:rPr>
            <w:noProof/>
            <w:webHidden/>
          </w:rPr>
        </w:r>
      </w:ins>
      <w:r>
        <w:rPr>
          <w:noProof/>
          <w:webHidden/>
        </w:rPr>
        <w:fldChar w:fldCharType="separate"/>
      </w:r>
      <w:ins w:id="4563" w:author="Markus Brüderl" w:date="2017-11-21T08:51:00Z">
        <w:r>
          <w:rPr>
            <w:noProof/>
            <w:webHidden/>
          </w:rPr>
          <w:t>279</w:t>
        </w:r>
      </w:ins>
      <w:ins w:id="4564"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565" w:author="Markus Brüderl" w:date="2017-11-21T08:50:00Z"/>
          <w:rFonts w:eastAsiaTheme="minorEastAsia" w:cstheme="minorBidi"/>
          <w:noProof/>
          <w:sz w:val="22"/>
          <w:szCs w:val="22"/>
        </w:rPr>
      </w:pPr>
      <w:ins w:id="45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"_Toc499018623"</w:instrText>
        </w:r>
        <w:r w:rsidRPr="00FC6015">
          <w:rPr>
            <w:rStyle w:val="Hyperlink"/>
            <w:noProof/>
          </w:rPr>
          <w:instrText xml:space="preserve"> </w:instrText>
        </w:r>
      </w:ins>
      <w:ins w:id="4567" w:author="Markus Brüderl" w:date="2017-11-21T08:51:00Z">
        <w:r w:rsidRPr="00FC6015">
          <w:rPr>
            <w:rStyle w:val="Hyperlink"/>
            <w:noProof/>
          </w:rPr>
        </w:r>
      </w:ins>
      <w:ins w:id="4568" w:author="Markus Brüderl" w:date="2017-11-21T08:50:00Z">
        <w:r w:rsidRPr="00FC6015">
          <w:rPr>
            <w:rStyle w:val="Hyperlink"/>
            <w:noProof/>
          </w:rPr>
          <w:fldChar w:fldCharType="separate"/>
        </w:r>
        <w:r w:rsidRPr="00FC6015">
          <w:rPr>
            <w:rStyle w:val="Hyperlink"/>
            <w:noProof/>
          </w:rPr>
          <w:t>3.24.1.2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_Toc499018623 \h </w:instrText>
        </w:r>
      </w:ins>
      <w:ins w:id="4569" w:author="Markus Brüderl" w:date="2017-11-21T08:51:00Z">
        <w:r>
          <w:rPr>
            <w:noProof/>
            <w:webHidden/>
          </w:rPr>
        </w:r>
      </w:ins>
      <w:r>
        <w:rPr>
          <w:noProof/>
          <w:webHidden/>
        </w:rPr>
        <w:fldChar w:fldCharType="separate"/>
      </w:r>
      <w:ins w:id="4570" w:author="Markus Brüderl" w:date="2017-11-21T08:51:00Z">
        <w:r>
          <w:rPr>
            <w:noProof/>
            <w:webHidden/>
          </w:rPr>
          <w:t>279</w:t>
        </w:r>
      </w:ins>
      <w:ins w:id="457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572" w:author="Markus Brüderl" w:date="2017-11-21T08:50:00Z"/>
          <w:rFonts w:eastAsiaTheme="minorEastAsia" w:cstheme="minorBidi"/>
          <w:noProof/>
          <w:sz w:val="22"/>
          <w:szCs w:val="22"/>
        </w:rPr>
      </w:pPr>
      <w:ins w:id="45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"_Toc499018624"</w:instrText>
        </w:r>
        <w:r w:rsidRPr="00FC6015">
          <w:rPr>
            <w:rStyle w:val="Hyperlink"/>
            <w:noProof/>
          </w:rPr>
          <w:instrText xml:space="preserve"> </w:instrText>
        </w:r>
      </w:ins>
      <w:ins w:id="4574" w:author="Markus Brüderl" w:date="2017-11-21T08:51:00Z">
        <w:r w:rsidRPr="00FC6015">
          <w:rPr>
            <w:rStyle w:val="Hyperlink"/>
            <w:noProof/>
          </w:rPr>
        </w:r>
      </w:ins>
      <w:ins w:id="4575" w:author="Markus Brüderl" w:date="2017-11-21T08:50:00Z">
        <w:r w:rsidRPr="00FC6015">
          <w:rPr>
            <w:rStyle w:val="Hyperlink"/>
            <w:noProof/>
          </w:rPr>
          <w:fldChar w:fldCharType="separate"/>
        </w:r>
        <w:r w:rsidRPr="00FC6015">
          <w:rPr>
            <w:rStyle w:val="Hyperlink"/>
            <w:noProof/>
          </w:rPr>
          <w:t>3.24.1.2.1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_Toc499018624 \h </w:instrText>
        </w:r>
      </w:ins>
      <w:ins w:id="4576" w:author="Markus Brüderl" w:date="2017-11-21T08:51:00Z">
        <w:r>
          <w:rPr>
            <w:noProof/>
            <w:webHidden/>
          </w:rPr>
        </w:r>
      </w:ins>
      <w:r>
        <w:rPr>
          <w:noProof/>
          <w:webHidden/>
        </w:rPr>
        <w:fldChar w:fldCharType="separate"/>
      </w:r>
      <w:ins w:id="4577" w:author="Markus Brüderl" w:date="2017-11-21T08:51:00Z">
        <w:r>
          <w:rPr>
            <w:noProof/>
            <w:webHidden/>
          </w:rPr>
          <w:t>279</w:t>
        </w:r>
      </w:ins>
      <w:ins w:id="457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579" w:author="Markus Brüderl" w:date="2017-11-21T08:50:00Z"/>
          <w:rFonts w:eastAsiaTheme="minorEastAsia" w:cstheme="minorBidi"/>
          <w:noProof/>
          <w:sz w:val="22"/>
          <w:szCs w:val="22"/>
        </w:rPr>
      </w:pPr>
      <w:ins w:id="45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"_Toc499018625"</w:instrText>
        </w:r>
        <w:r w:rsidRPr="00FC6015">
          <w:rPr>
            <w:rStyle w:val="Hyperlink"/>
            <w:noProof/>
          </w:rPr>
          <w:instrText xml:space="preserve"> </w:instrText>
        </w:r>
      </w:ins>
      <w:ins w:id="4581" w:author="Markus Brüderl" w:date="2017-11-21T08:51:00Z">
        <w:r w:rsidRPr="00FC6015">
          <w:rPr>
            <w:rStyle w:val="Hyperlink"/>
            <w:noProof/>
          </w:rPr>
        </w:r>
      </w:ins>
      <w:ins w:id="4582" w:author="Markus Brüderl" w:date="2017-11-21T08:50:00Z">
        <w:r w:rsidRPr="00FC6015">
          <w:rPr>
            <w:rStyle w:val="Hyperlink"/>
            <w:noProof/>
          </w:rPr>
          <w:fldChar w:fldCharType="separate"/>
        </w:r>
        <w:r w:rsidRPr="00FC6015">
          <w:rPr>
            <w:rStyle w:val="Hyperlink"/>
            <w:noProof/>
          </w:rPr>
          <w:t>3.24.1.2.2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_Toc499018625 \h </w:instrText>
        </w:r>
      </w:ins>
      <w:ins w:id="4583" w:author="Markus Brüderl" w:date="2017-11-21T08:51:00Z">
        <w:r>
          <w:rPr>
            <w:noProof/>
            <w:webHidden/>
          </w:rPr>
        </w:r>
      </w:ins>
      <w:r>
        <w:rPr>
          <w:noProof/>
          <w:webHidden/>
        </w:rPr>
        <w:fldChar w:fldCharType="separate"/>
      </w:r>
      <w:ins w:id="4584" w:author="Markus Brüderl" w:date="2017-11-21T08:51:00Z">
        <w:r>
          <w:rPr>
            <w:noProof/>
            <w:webHidden/>
          </w:rPr>
          <w:t>279</w:t>
        </w:r>
      </w:ins>
      <w:ins w:id="4585"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586" w:author="Markus Brüderl" w:date="2017-11-21T08:50:00Z"/>
          <w:rFonts w:eastAsiaTheme="minorEastAsia" w:cstheme="minorBidi"/>
          <w:noProof/>
          <w:sz w:val="22"/>
          <w:szCs w:val="22"/>
        </w:rPr>
      </w:pPr>
      <w:ins w:id="45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"_Toc499018626"</w:instrText>
        </w:r>
        <w:r w:rsidRPr="00FC6015">
          <w:rPr>
            <w:rStyle w:val="Hyperlink"/>
            <w:noProof/>
          </w:rPr>
          <w:instrText xml:space="preserve"> </w:instrText>
        </w:r>
      </w:ins>
      <w:ins w:id="4588" w:author="Markus Brüderl" w:date="2017-11-21T08:51:00Z">
        <w:r w:rsidRPr="00FC6015">
          <w:rPr>
            <w:rStyle w:val="Hyperlink"/>
            <w:noProof/>
          </w:rPr>
        </w:r>
      </w:ins>
      <w:ins w:id="4589" w:author="Markus Brüderl" w:date="2017-11-21T08:50:00Z">
        <w:r w:rsidRPr="00FC6015">
          <w:rPr>
            <w:rStyle w:val="Hyperlink"/>
            <w:noProof/>
          </w:rPr>
          <w:fldChar w:fldCharType="separate"/>
        </w:r>
        <w:r w:rsidRPr="00FC6015">
          <w:rPr>
            <w:rStyle w:val="Hyperlink"/>
            <w:noProof/>
          </w:rPr>
          <w:t>3.24.2</w:t>
        </w:r>
        <w:r>
          <w:rPr>
            <w:rFonts w:eastAsiaTheme="minorEastAsia" w:cstheme="minorBidi"/>
            <w:noProof/>
            <w:sz w:val="22"/>
            <w:szCs w:val="22"/>
          </w:rPr>
          <w:tab/>
        </w:r>
        <w:r w:rsidRPr="00FC6015">
          <w:rPr>
            <w:rStyle w:val="Hyperlink"/>
            <w:noProof/>
          </w:rPr>
          <w:t>getZusatzDatenAktiv</w:t>
        </w:r>
        <w:r>
          <w:rPr>
            <w:noProof/>
            <w:webHidden/>
          </w:rPr>
          <w:tab/>
        </w:r>
        <w:r>
          <w:rPr>
            <w:noProof/>
            <w:webHidden/>
          </w:rPr>
          <w:fldChar w:fldCharType="begin"/>
        </w:r>
        <w:r>
          <w:rPr>
            <w:noProof/>
            <w:webHidden/>
          </w:rPr>
          <w:instrText xml:space="preserve"> PAGEREF _Toc499018626 \h </w:instrText>
        </w:r>
      </w:ins>
      <w:ins w:id="4590" w:author="Markus Brüderl" w:date="2017-11-21T08:51:00Z">
        <w:r>
          <w:rPr>
            <w:noProof/>
            <w:webHidden/>
          </w:rPr>
        </w:r>
      </w:ins>
      <w:r>
        <w:rPr>
          <w:noProof/>
          <w:webHidden/>
        </w:rPr>
        <w:fldChar w:fldCharType="separate"/>
      </w:r>
      <w:ins w:id="4591" w:author="Markus Brüderl" w:date="2017-11-21T08:51:00Z">
        <w:r>
          <w:rPr>
            <w:noProof/>
            <w:webHidden/>
          </w:rPr>
          <w:t>280</w:t>
        </w:r>
      </w:ins>
      <w:ins w:id="459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593" w:author="Markus Brüderl" w:date="2017-11-21T08:50:00Z"/>
          <w:rFonts w:eastAsiaTheme="minorEastAsia" w:cstheme="minorBidi"/>
          <w:noProof/>
          <w:sz w:val="22"/>
          <w:szCs w:val="22"/>
        </w:rPr>
      </w:pPr>
      <w:ins w:id="45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"_Toc499018627"</w:instrText>
        </w:r>
        <w:r w:rsidRPr="00FC6015">
          <w:rPr>
            <w:rStyle w:val="Hyperlink"/>
            <w:noProof/>
          </w:rPr>
          <w:instrText xml:space="preserve"> </w:instrText>
        </w:r>
      </w:ins>
      <w:ins w:id="4595" w:author="Markus Brüderl" w:date="2017-11-21T08:51:00Z">
        <w:r w:rsidRPr="00FC6015">
          <w:rPr>
            <w:rStyle w:val="Hyperlink"/>
            <w:noProof/>
          </w:rPr>
        </w:r>
      </w:ins>
      <w:ins w:id="4596" w:author="Markus Brüderl" w:date="2017-11-21T08:50:00Z">
        <w:r w:rsidRPr="00FC6015">
          <w:rPr>
            <w:rStyle w:val="Hyperlink"/>
            <w:noProof/>
          </w:rPr>
          <w:fldChar w:fldCharType="separate"/>
        </w:r>
        <w:r w:rsidRPr="00FC6015">
          <w:rPr>
            <w:rStyle w:val="Hyperlink"/>
            <w:noProof/>
          </w:rPr>
          <w:t>3.24.2.1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_Toc499018627 \h </w:instrText>
        </w:r>
      </w:ins>
      <w:ins w:id="4597" w:author="Markus Brüderl" w:date="2017-11-21T08:51:00Z">
        <w:r>
          <w:rPr>
            <w:noProof/>
            <w:webHidden/>
          </w:rPr>
        </w:r>
      </w:ins>
      <w:r>
        <w:rPr>
          <w:noProof/>
          <w:webHidden/>
        </w:rPr>
        <w:fldChar w:fldCharType="separate"/>
      </w:r>
      <w:ins w:id="4598" w:author="Markus Brüderl" w:date="2017-11-21T08:51:00Z">
        <w:r>
          <w:rPr>
            <w:noProof/>
            <w:webHidden/>
          </w:rPr>
          <w:t>280</w:t>
        </w:r>
      </w:ins>
      <w:ins w:id="459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00" w:author="Markus Brüderl" w:date="2017-11-21T08:50:00Z"/>
          <w:rFonts w:eastAsiaTheme="minorEastAsia" w:cstheme="minorBidi"/>
          <w:noProof/>
          <w:sz w:val="22"/>
          <w:szCs w:val="22"/>
        </w:rPr>
      </w:pPr>
      <w:ins w:id="46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"_Toc499018628"</w:instrText>
        </w:r>
        <w:r w:rsidRPr="00FC6015">
          <w:rPr>
            <w:rStyle w:val="Hyperlink"/>
            <w:noProof/>
          </w:rPr>
          <w:instrText xml:space="preserve"> </w:instrText>
        </w:r>
      </w:ins>
      <w:ins w:id="4602" w:author="Markus Brüderl" w:date="2017-11-21T08:51:00Z">
        <w:r w:rsidRPr="00FC6015">
          <w:rPr>
            <w:rStyle w:val="Hyperlink"/>
            <w:noProof/>
          </w:rPr>
        </w:r>
      </w:ins>
      <w:ins w:id="4603" w:author="Markus Brüderl" w:date="2017-11-21T08:50:00Z">
        <w:r w:rsidRPr="00FC6015">
          <w:rPr>
            <w:rStyle w:val="Hyperlink"/>
            <w:noProof/>
          </w:rPr>
          <w:fldChar w:fldCharType="separate"/>
        </w:r>
        <w:r w:rsidRPr="00FC6015">
          <w:rPr>
            <w:rStyle w:val="Hyperlink"/>
            <w:noProof/>
          </w:rPr>
          <w:t>3.24.2.1.1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_Toc499018628 \h </w:instrText>
        </w:r>
      </w:ins>
      <w:ins w:id="4604" w:author="Markus Brüderl" w:date="2017-11-21T08:51:00Z">
        <w:r>
          <w:rPr>
            <w:noProof/>
            <w:webHidden/>
          </w:rPr>
        </w:r>
      </w:ins>
      <w:r>
        <w:rPr>
          <w:noProof/>
          <w:webHidden/>
        </w:rPr>
        <w:fldChar w:fldCharType="separate"/>
      </w:r>
      <w:ins w:id="4605" w:author="Markus Brüderl" w:date="2017-11-21T08:51:00Z">
        <w:r>
          <w:rPr>
            <w:noProof/>
            <w:webHidden/>
          </w:rPr>
          <w:t>280</w:t>
        </w:r>
      </w:ins>
      <w:ins w:id="460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07" w:author="Markus Brüderl" w:date="2017-11-21T08:50:00Z"/>
          <w:rFonts w:eastAsiaTheme="minorEastAsia" w:cstheme="minorBidi"/>
          <w:noProof/>
          <w:sz w:val="22"/>
          <w:szCs w:val="22"/>
        </w:rPr>
      </w:pPr>
      <w:ins w:id="46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"_Toc499018629"</w:instrText>
        </w:r>
        <w:r w:rsidRPr="00FC6015">
          <w:rPr>
            <w:rStyle w:val="Hyperlink"/>
            <w:noProof/>
          </w:rPr>
          <w:instrText xml:space="preserve"> </w:instrText>
        </w:r>
      </w:ins>
      <w:ins w:id="4609" w:author="Markus Brüderl" w:date="2017-11-21T08:51:00Z">
        <w:r w:rsidRPr="00FC6015">
          <w:rPr>
            <w:rStyle w:val="Hyperlink"/>
            <w:noProof/>
          </w:rPr>
        </w:r>
      </w:ins>
      <w:ins w:id="4610" w:author="Markus Brüderl" w:date="2017-11-21T08:50:00Z">
        <w:r w:rsidRPr="00FC6015">
          <w:rPr>
            <w:rStyle w:val="Hyperlink"/>
            <w:noProof/>
          </w:rPr>
          <w:fldChar w:fldCharType="separate"/>
        </w:r>
        <w:r w:rsidRPr="00FC6015">
          <w:rPr>
            <w:rStyle w:val="Hyperlink"/>
            <w:noProof/>
          </w:rPr>
          <w:t>3.24.2.1.2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_Toc499018629 \h </w:instrText>
        </w:r>
      </w:ins>
      <w:ins w:id="4611" w:author="Markus Brüderl" w:date="2017-11-21T08:51:00Z">
        <w:r>
          <w:rPr>
            <w:noProof/>
            <w:webHidden/>
          </w:rPr>
        </w:r>
      </w:ins>
      <w:r>
        <w:rPr>
          <w:noProof/>
          <w:webHidden/>
        </w:rPr>
        <w:fldChar w:fldCharType="separate"/>
      </w:r>
      <w:ins w:id="4612" w:author="Markus Brüderl" w:date="2017-11-21T08:51:00Z">
        <w:r>
          <w:rPr>
            <w:noProof/>
            <w:webHidden/>
          </w:rPr>
          <w:t>280</w:t>
        </w:r>
      </w:ins>
      <w:ins w:id="461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614" w:author="Markus Brüderl" w:date="2017-11-21T08:50:00Z"/>
          <w:rFonts w:eastAsiaTheme="minorEastAsia" w:cstheme="minorBidi"/>
          <w:noProof/>
          <w:sz w:val="22"/>
          <w:szCs w:val="22"/>
        </w:rPr>
      </w:pPr>
      <w:ins w:id="46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"_Toc499018630"</w:instrText>
        </w:r>
        <w:r w:rsidRPr="00FC6015">
          <w:rPr>
            <w:rStyle w:val="Hyperlink"/>
            <w:noProof/>
          </w:rPr>
          <w:instrText xml:space="preserve"> </w:instrText>
        </w:r>
      </w:ins>
      <w:ins w:id="4616" w:author="Markus Brüderl" w:date="2017-11-21T08:51:00Z">
        <w:r w:rsidRPr="00FC6015">
          <w:rPr>
            <w:rStyle w:val="Hyperlink"/>
            <w:noProof/>
          </w:rPr>
        </w:r>
      </w:ins>
      <w:ins w:id="4617" w:author="Markus Brüderl" w:date="2017-11-21T08:50:00Z">
        <w:r w:rsidRPr="00FC6015">
          <w:rPr>
            <w:rStyle w:val="Hyperlink"/>
            <w:noProof/>
          </w:rPr>
          <w:fldChar w:fldCharType="separate"/>
        </w:r>
        <w:r w:rsidRPr="00FC6015">
          <w:rPr>
            <w:rStyle w:val="Hyperlink"/>
            <w:noProof/>
          </w:rPr>
          <w:t>3.24.2.2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_Toc499018630 \h </w:instrText>
        </w:r>
      </w:ins>
      <w:ins w:id="4618" w:author="Markus Brüderl" w:date="2017-11-21T08:51:00Z">
        <w:r>
          <w:rPr>
            <w:noProof/>
            <w:webHidden/>
          </w:rPr>
        </w:r>
      </w:ins>
      <w:r>
        <w:rPr>
          <w:noProof/>
          <w:webHidden/>
        </w:rPr>
        <w:fldChar w:fldCharType="separate"/>
      </w:r>
      <w:ins w:id="4619" w:author="Markus Brüderl" w:date="2017-11-21T08:51:00Z">
        <w:r>
          <w:rPr>
            <w:noProof/>
            <w:webHidden/>
          </w:rPr>
          <w:t>280</w:t>
        </w:r>
      </w:ins>
      <w:ins w:id="462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21" w:author="Markus Brüderl" w:date="2017-11-21T08:50:00Z"/>
          <w:rFonts w:eastAsiaTheme="minorEastAsia" w:cstheme="minorBidi"/>
          <w:noProof/>
          <w:sz w:val="22"/>
          <w:szCs w:val="22"/>
        </w:rPr>
      </w:pPr>
      <w:ins w:id="46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"_Toc499018631"</w:instrText>
        </w:r>
        <w:r w:rsidRPr="00FC6015">
          <w:rPr>
            <w:rStyle w:val="Hyperlink"/>
            <w:noProof/>
          </w:rPr>
          <w:instrText xml:space="preserve"> </w:instrText>
        </w:r>
      </w:ins>
      <w:ins w:id="4623" w:author="Markus Brüderl" w:date="2017-11-21T08:51:00Z">
        <w:r w:rsidRPr="00FC6015">
          <w:rPr>
            <w:rStyle w:val="Hyperlink"/>
            <w:noProof/>
          </w:rPr>
        </w:r>
      </w:ins>
      <w:ins w:id="4624" w:author="Markus Brüderl" w:date="2017-11-21T08:50:00Z">
        <w:r w:rsidRPr="00FC6015">
          <w:rPr>
            <w:rStyle w:val="Hyperlink"/>
            <w:noProof/>
          </w:rPr>
          <w:fldChar w:fldCharType="separate"/>
        </w:r>
        <w:r w:rsidRPr="00FC6015">
          <w:rPr>
            <w:rStyle w:val="Hyperlink"/>
            <w:noProof/>
          </w:rPr>
          <w:t>3.24.2.2.1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_Toc499018631 \h </w:instrText>
        </w:r>
      </w:ins>
      <w:ins w:id="4625" w:author="Markus Brüderl" w:date="2017-11-21T08:51:00Z">
        <w:r>
          <w:rPr>
            <w:noProof/>
            <w:webHidden/>
          </w:rPr>
        </w:r>
      </w:ins>
      <w:r>
        <w:rPr>
          <w:noProof/>
          <w:webHidden/>
        </w:rPr>
        <w:fldChar w:fldCharType="separate"/>
      </w:r>
      <w:ins w:id="4626" w:author="Markus Brüderl" w:date="2017-11-21T08:51:00Z">
        <w:r>
          <w:rPr>
            <w:noProof/>
            <w:webHidden/>
          </w:rPr>
          <w:t>280</w:t>
        </w:r>
      </w:ins>
      <w:ins w:id="462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28" w:author="Markus Brüderl" w:date="2017-11-21T08:50:00Z"/>
          <w:rFonts w:eastAsiaTheme="minorEastAsia" w:cstheme="minorBidi"/>
          <w:noProof/>
          <w:sz w:val="22"/>
          <w:szCs w:val="22"/>
        </w:rPr>
      </w:pPr>
      <w:ins w:id="46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"_Toc499018632"</w:instrText>
        </w:r>
        <w:r w:rsidRPr="00FC6015">
          <w:rPr>
            <w:rStyle w:val="Hyperlink"/>
            <w:noProof/>
          </w:rPr>
          <w:instrText xml:space="preserve"> </w:instrText>
        </w:r>
      </w:ins>
      <w:ins w:id="4630" w:author="Markus Brüderl" w:date="2017-11-21T08:51:00Z">
        <w:r w:rsidRPr="00FC6015">
          <w:rPr>
            <w:rStyle w:val="Hyperlink"/>
            <w:noProof/>
          </w:rPr>
        </w:r>
      </w:ins>
      <w:ins w:id="4631" w:author="Markus Brüderl" w:date="2017-11-21T08:50:00Z">
        <w:r w:rsidRPr="00FC6015">
          <w:rPr>
            <w:rStyle w:val="Hyperlink"/>
            <w:noProof/>
          </w:rPr>
          <w:fldChar w:fldCharType="separate"/>
        </w:r>
        <w:r w:rsidRPr="00FC6015">
          <w:rPr>
            <w:rStyle w:val="Hyperlink"/>
            <w:noProof/>
          </w:rPr>
          <w:t>3.24.2.2.2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_Toc499018632 \h </w:instrText>
        </w:r>
      </w:ins>
      <w:ins w:id="4632" w:author="Markus Brüderl" w:date="2017-11-21T08:51:00Z">
        <w:r>
          <w:rPr>
            <w:noProof/>
            <w:webHidden/>
          </w:rPr>
        </w:r>
      </w:ins>
      <w:r>
        <w:rPr>
          <w:noProof/>
          <w:webHidden/>
        </w:rPr>
        <w:fldChar w:fldCharType="separate"/>
      </w:r>
      <w:ins w:id="4633" w:author="Markus Brüderl" w:date="2017-11-21T08:51:00Z">
        <w:r>
          <w:rPr>
            <w:noProof/>
            <w:webHidden/>
          </w:rPr>
          <w:t>281</w:t>
        </w:r>
      </w:ins>
      <w:ins w:id="4634"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635" w:author="Markus Brüderl" w:date="2017-11-21T08:50:00Z"/>
          <w:rFonts w:eastAsiaTheme="minorEastAsia" w:cstheme="minorBidi"/>
          <w:noProof/>
          <w:sz w:val="22"/>
          <w:szCs w:val="22"/>
        </w:rPr>
      </w:pPr>
      <w:ins w:id="46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"_Toc499018633"</w:instrText>
        </w:r>
        <w:r w:rsidRPr="00FC6015">
          <w:rPr>
            <w:rStyle w:val="Hyperlink"/>
            <w:noProof/>
          </w:rPr>
          <w:instrText xml:space="preserve"> </w:instrText>
        </w:r>
      </w:ins>
      <w:ins w:id="4637" w:author="Markus Brüderl" w:date="2017-11-21T08:51:00Z">
        <w:r w:rsidRPr="00FC6015">
          <w:rPr>
            <w:rStyle w:val="Hyperlink"/>
            <w:noProof/>
          </w:rPr>
        </w:r>
      </w:ins>
      <w:ins w:id="4638" w:author="Markus Brüderl" w:date="2017-11-21T08:50:00Z">
        <w:r w:rsidRPr="00FC6015">
          <w:rPr>
            <w:rStyle w:val="Hyperlink"/>
            <w:noProof/>
          </w:rPr>
          <w:fldChar w:fldCharType="separate"/>
        </w:r>
        <w:r w:rsidRPr="00FC6015">
          <w:rPr>
            <w:rStyle w:val="Hyperlink"/>
            <w:noProof/>
          </w:rPr>
          <w:t>3.24.3</w:t>
        </w:r>
        <w:r>
          <w:rPr>
            <w:rFonts w:eastAsiaTheme="minorEastAsia" w:cstheme="minorBidi"/>
            <w:noProof/>
            <w:sz w:val="22"/>
            <w:szCs w:val="22"/>
          </w:rPr>
          <w:tab/>
        </w:r>
        <w:r w:rsidRPr="00FC6015">
          <w:rPr>
            <w:rStyle w:val="Hyperlink"/>
            <w:noProof/>
          </w:rPr>
          <w:t>searchKunde</w:t>
        </w:r>
        <w:r>
          <w:rPr>
            <w:noProof/>
            <w:webHidden/>
          </w:rPr>
          <w:tab/>
        </w:r>
        <w:r>
          <w:rPr>
            <w:noProof/>
            <w:webHidden/>
          </w:rPr>
          <w:fldChar w:fldCharType="begin"/>
        </w:r>
        <w:r>
          <w:rPr>
            <w:noProof/>
            <w:webHidden/>
          </w:rPr>
          <w:instrText xml:space="preserve"> PAGEREF _Toc499018633 \h </w:instrText>
        </w:r>
      </w:ins>
      <w:ins w:id="4639" w:author="Markus Brüderl" w:date="2017-11-21T08:51:00Z">
        <w:r>
          <w:rPr>
            <w:noProof/>
            <w:webHidden/>
          </w:rPr>
        </w:r>
      </w:ins>
      <w:r>
        <w:rPr>
          <w:noProof/>
          <w:webHidden/>
        </w:rPr>
        <w:fldChar w:fldCharType="separate"/>
      </w:r>
      <w:ins w:id="4640" w:author="Markus Brüderl" w:date="2017-11-21T08:51:00Z">
        <w:r>
          <w:rPr>
            <w:noProof/>
            <w:webHidden/>
          </w:rPr>
          <w:t>281</w:t>
        </w:r>
      </w:ins>
      <w:ins w:id="464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642" w:author="Markus Brüderl" w:date="2017-11-21T08:50:00Z"/>
          <w:rFonts w:eastAsiaTheme="minorEastAsia" w:cstheme="minorBidi"/>
          <w:noProof/>
          <w:sz w:val="22"/>
          <w:szCs w:val="22"/>
        </w:rPr>
      </w:pPr>
      <w:ins w:id="46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"_Toc499018634"</w:instrText>
        </w:r>
        <w:r w:rsidRPr="00FC6015">
          <w:rPr>
            <w:rStyle w:val="Hyperlink"/>
            <w:noProof/>
          </w:rPr>
          <w:instrText xml:space="preserve"> </w:instrText>
        </w:r>
      </w:ins>
      <w:ins w:id="4644" w:author="Markus Brüderl" w:date="2017-11-21T08:51:00Z">
        <w:r w:rsidRPr="00FC6015">
          <w:rPr>
            <w:rStyle w:val="Hyperlink"/>
            <w:noProof/>
          </w:rPr>
        </w:r>
      </w:ins>
      <w:ins w:id="4645" w:author="Markus Brüderl" w:date="2017-11-21T08:50:00Z">
        <w:r w:rsidRPr="00FC6015">
          <w:rPr>
            <w:rStyle w:val="Hyperlink"/>
            <w:noProof/>
          </w:rPr>
          <w:fldChar w:fldCharType="separate"/>
        </w:r>
        <w:r w:rsidRPr="00FC6015">
          <w:rPr>
            <w:rStyle w:val="Hyperlink"/>
            <w:noProof/>
          </w:rPr>
          <w:t>3.24.3.1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_Toc499018634 \h </w:instrText>
        </w:r>
      </w:ins>
      <w:ins w:id="4646" w:author="Markus Brüderl" w:date="2017-11-21T08:51:00Z">
        <w:r>
          <w:rPr>
            <w:noProof/>
            <w:webHidden/>
          </w:rPr>
        </w:r>
      </w:ins>
      <w:r>
        <w:rPr>
          <w:noProof/>
          <w:webHidden/>
        </w:rPr>
        <w:fldChar w:fldCharType="separate"/>
      </w:r>
      <w:ins w:id="4647" w:author="Markus Brüderl" w:date="2017-11-21T08:51:00Z">
        <w:r>
          <w:rPr>
            <w:noProof/>
            <w:webHidden/>
          </w:rPr>
          <w:t>281</w:t>
        </w:r>
      </w:ins>
      <w:ins w:id="464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49" w:author="Markus Brüderl" w:date="2017-11-21T08:50:00Z"/>
          <w:rFonts w:eastAsiaTheme="minorEastAsia" w:cstheme="minorBidi"/>
          <w:noProof/>
          <w:sz w:val="22"/>
          <w:szCs w:val="22"/>
        </w:rPr>
      </w:pPr>
      <w:ins w:id="46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"_Toc499018635"</w:instrText>
        </w:r>
        <w:r w:rsidRPr="00FC6015">
          <w:rPr>
            <w:rStyle w:val="Hyperlink"/>
            <w:noProof/>
          </w:rPr>
          <w:instrText xml:space="preserve"> </w:instrText>
        </w:r>
      </w:ins>
      <w:ins w:id="4651" w:author="Markus Brüderl" w:date="2017-11-21T08:51:00Z">
        <w:r w:rsidRPr="00FC6015">
          <w:rPr>
            <w:rStyle w:val="Hyperlink"/>
            <w:noProof/>
          </w:rPr>
        </w:r>
      </w:ins>
      <w:ins w:id="4652" w:author="Markus Brüderl" w:date="2017-11-21T08:50:00Z">
        <w:r w:rsidRPr="00FC6015">
          <w:rPr>
            <w:rStyle w:val="Hyperlink"/>
            <w:noProof/>
          </w:rPr>
          <w:fldChar w:fldCharType="separate"/>
        </w:r>
        <w:r w:rsidRPr="00FC6015">
          <w:rPr>
            <w:rStyle w:val="Hyperlink"/>
            <w:noProof/>
          </w:rPr>
          <w:t>3.24.3.1.1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_Toc499018635 \h </w:instrText>
        </w:r>
      </w:ins>
      <w:ins w:id="4653" w:author="Markus Brüderl" w:date="2017-11-21T08:51:00Z">
        <w:r>
          <w:rPr>
            <w:noProof/>
            <w:webHidden/>
          </w:rPr>
        </w:r>
      </w:ins>
      <w:r>
        <w:rPr>
          <w:noProof/>
          <w:webHidden/>
        </w:rPr>
        <w:fldChar w:fldCharType="separate"/>
      </w:r>
      <w:ins w:id="4654" w:author="Markus Brüderl" w:date="2017-11-21T08:51:00Z">
        <w:r>
          <w:rPr>
            <w:noProof/>
            <w:webHidden/>
          </w:rPr>
          <w:t>281</w:t>
        </w:r>
      </w:ins>
      <w:ins w:id="465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56" w:author="Markus Brüderl" w:date="2017-11-21T08:50:00Z"/>
          <w:rFonts w:eastAsiaTheme="minorEastAsia" w:cstheme="minorBidi"/>
          <w:noProof/>
          <w:sz w:val="22"/>
          <w:szCs w:val="22"/>
        </w:rPr>
      </w:pPr>
      <w:ins w:id="46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"_Toc499018636"</w:instrText>
        </w:r>
        <w:r w:rsidRPr="00FC6015">
          <w:rPr>
            <w:rStyle w:val="Hyperlink"/>
            <w:noProof/>
          </w:rPr>
          <w:instrText xml:space="preserve"> </w:instrText>
        </w:r>
      </w:ins>
      <w:ins w:id="4658" w:author="Markus Brüderl" w:date="2017-11-21T08:51:00Z">
        <w:r w:rsidRPr="00FC6015">
          <w:rPr>
            <w:rStyle w:val="Hyperlink"/>
            <w:noProof/>
          </w:rPr>
        </w:r>
      </w:ins>
      <w:ins w:id="4659" w:author="Markus Brüderl" w:date="2017-11-21T08:50:00Z">
        <w:r w:rsidRPr="00FC6015">
          <w:rPr>
            <w:rStyle w:val="Hyperlink"/>
            <w:noProof/>
          </w:rPr>
          <w:fldChar w:fldCharType="separate"/>
        </w:r>
        <w:r w:rsidRPr="00FC6015">
          <w:rPr>
            <w:rStyle w:val="Hyperlink"/>
            <w:noProof/>
          </w:rPr>
          <w:t>3.24.3.1.2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_Toc499018636 \h </w:instrText>
        </w:r>
      </w:ins>
      <w:ins w:id="4660" w:author="Markus Brüderl" w:date="2017-11-21T08:51:00Z">
        <w:r>
          <w:rPr>
            <w:noProof/>
            <w:webHidden/>
          </w:rPr>
        </w:r>
      </w:ins>
      <w:r>
        <w:rPr>
          <w:noProof/>
          <w:webHidden/>
        </w:rPr>
        <w:fldChar w:fldCharType="separate"/>
      </w:r>
      <w:ins w:id="4661" w:author="Markus Brüderl" w:date="2017-11-21T08:51:00Z">
        <w:r>
          <w:rPr>
            <w:noProof/>
            <w:webHidden/>
          </w:rPr>
          <w:t>281</w:t>
        </w:r>
      </w:ins>
      <w:ins w:id="466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663" w:author="Markus Brüderl" w:date="2017-11-21T08:50:00Z"/>
          <w:rFonts w:eastAsiaTheme="minorEastAsia" w:cstheme="minorBidi"/>
          <w:noProof/>
          <w:sz w:val="22"/>
          <w:szCs w:val="22"/>
        </w:rPr>
      </w:pPr>
      <w:ins w:id="46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"_Toc499018637"</w:instrText>
        </w:r>
        <w:r w:rsidRPr="00FC6015">
          <w:rPr>
            <w:rStyle w:val="Hyperlink"/>
            <w:noProof/>
          </w:rPr>
          <w:instrText xml:space="preserve"> </w:instrText>
        </w:r>
      </w:ins>
      <w:ins w:id="4665" w:author="Markus Brüderl" w:date="2017-11-21T08:51:00Z">
        <w:r w:rsidRPr="00FC6015">
          <w:rPr>
            <w:rStyle w:val="Hyperlink"/>
            <w:noProof/>
          </w:rPr>
        </w:r>
      </w:ins>
      <w:ins w:id="4666" w:author="Markus Brüderl" w:date="2017-11-21T08:50:00Z">
        <w:r w:rsidRPr="00FC6015">
          <w:rPr>
            <w:rStyle w:val="Hyperlink"/>
            <w:noProof/>
          </w:rPr>
          <w:fldChar w:fldCharType="separate"/>
        </w:r>
        <w:r w:rsidRPr="00FC6015">
          <w:rPr>
            <w:rStyle w:val="Hyperlink"/>
            <w:noProof/>
          </w:rPr>
          <w:t>3.24.3.2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_Toc499018637 \h </w:instrText>
        </w:r>
      </w:ins>
      <w:ins w:id="4667" w:author="Markus Brüderl" w:date="2017-11-21T08:51:00Z">
        <w:r>
          <w:rPr>
            <w:noProof/>
            <w:webHidden/>
          </w:rPr>
        </w:r>
      </w:ins>
      <w:r>
        <w:rPr>
          <w:noProof/>
          <w:webHidden/>
        </w:rPr>
        <w:fldChar w:fldCharType="separate"/>
      </w:r>
      <w:ins w:id="4668" w:author="Markus Brüderl" w:date="2017-11-21T08:51:00Z">
        <w:r>
          <w:rPr>
            <w:noProof/>
            <w:webHidden/>
          </w:rPr>
          <w:t>282</w:t>
        </w:r>
      </w:ins>
      <w:ins w:id="466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70" w:author="Markus Brüderl" w:date="2017-11-21T08:50:00Z"/>
          <w:rFonts w:eastAsiaTheme="minorEastAsia" w:cstheme="minorBidi"/>
          <w:noProof/>
          <w:sz w:val="22"/>
          <w:szCs w:val="22"/>
        </w:rPr>
      </w:pPr>
      <w:ins w:id="46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"_Toc499018638"</w:instrText>
        </w:r>
        <w:r w:rsidRPr="00FC6015">
          <w:rPr>
            <w:rStyle w:val="Hyperlink"/>
            <w:noProof/>
          </w:rPr>
          <w:instrText xml:space="preserve"> </w:instrText>
        </w:r>
      </w:ins>
      <w:ins w:id="4672" w:author="Markus Brüderl" w:date="2017-11-21T08:51:00Z">
        <w:r w:rsidRPr="00FC6015">
          <w:rPr>
            <w:rStyle w:val="Hyperlink"/>
            <w:noProof/>
          </w:rPr>
        </w:r>
      </w:ins>
      <w:ins w:id="4673" w:author="Markus Brüderl" w:date="2017-11-21T08:50:00Z">
        <w:r w:rsidRPr="00FC6015">
          <w:rPr>
            <w:rStyle w:val="Hyperlink"/>
            <w:noProof/>
          </w:rPr>
          <w:fldChar w:fldCharType="separate"/>
        </w:r>
        <w:r w:rsidRPr="00FC6015">
          <w:rPr>
            <w:rStyle w:val="Hyperlink"/>
            <w:noProof/>
          </w:rPr>
          <w:t>3.24.3.2.1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_Toc499018638 \h </w:instrText>
        </w:r>
      </w:ins>
      <w:ins w:id="4674" w:author="Markus Brüderl" w:date="2017-11-21T08:51:00Z">
        <w:r>
          <w:rPr>
            <w:noProof/>
            <w:webHidden/>
          </w:rPr>
        </w:r>
      </w:ins>
      <w:r>
        <w:rPr>
          <w:noProof/>
          <w:webHidden/>
        </w:rPr>
        <w:fldChar w:fldCharType="separate"/>
      </w:r>
      <w:ins w:id="4675" w:author="Markus Brüderl" w:date="2017-11-21T08:51:00Z">
        <w:r>
          <w:rPr>
            <w:noProof/>
            <w:webHidden/>
          </w:rPr>
          <w:t>282</w:t>
        </w:r>
      </w:ins>
      <w:ins w:id="467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677" w:author="Markus Brüderl" w:date="2017-11-21T08:50:00Z"/>
          <w:rFonts w:eastAsiaTheme="minorEastAsia" w:cstheme="minorBidi"/>
          <w:noProof/>
          <w:sz w:val="22"/>
          <w:szCs w:val="22"/>
        </w:rPr>
      </w:pPr>
      <w:ins w:id="46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"_Toc499018639"</w:instrText>
        </w:r>
        <w:r w:rsidRPr="00FC6015">
          <w:rPr>
            <w:rStyle w:val="Hyperlink"/>
            <w:noProof/>
          </w:rPr>
          <w:instrText xml:space="preserve"> </w:instrText>
        </w:r>
      </w:ins>
      <w:ins w:id="4679" w:author="Markus Brüderl" w:date="2017-11-21T08:51:00Z">
        <w:r w:rsidRPr="00FC6015">
          <w:rPr>
            <w:rStyle w:val="Hyperlink"/>
            <w:noProof/>
          </w:rPr>
        </w:r>
      </w:ins>
      <w:ins w:id="4680" w:author="Markus Brüderl" w:date="2017-11-21T08:50:00Z">
        <w:r w:rsidRPr="00FC6015">
          <w:rPr>
            <w:rStyle w:val="Hyperlink"/>
            <w:noProof/>
          </w:rPr>
          <w:fldChar w:fldCharType="separate"/>
        </w:r>
        <w:r w:rsidRPr="00FC6015">
          <w:rPr>
            <w:rStyle w:val="Hyperlink"/>
            <w:noProof/>
          </w:rPr>
          <w:t>3.24.3.2.2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_Toc499018639 \h </w:instrText>
        </w:r>
      </w:ins>
      <w:ins w:id="4681" w:author="Markus Brüderl" w:date="2017-11-21T08:51:00Z">
        <w:r>
          <w:rPr>
            <w:noProof/>
            <w:webHidden/>
          </w:rPr>
        </w:r>
      </w:ins>
      <w:r>
        <w:rPr>
          <w:noProof/>
          <w:webHidden/>
        </w:rPr>
        <w:fldChar w:fldCharType="separate"/>
      </w:r>
      <w:ins w:id="4682" w:author="Markus Brüderl" w:date="2017-11-21T08:51:00Z">
        <w:r>
          <w:rPr>
            <w:noProof/>
            <w:webHidden/>
          </w:rPr>
          <w:t>282</w:t>
        </w:r>
      </w:ins>
      <w:ins w:id="4683"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4684" w:author="Markus Brüderl" w:date="2017-11-21T08:50:00Z"/>
          <w:rFonts w:eastAsiaTheme="minorEastAsia" w:cstheme="minorBidi"/>
          <w:b w:val="0"/>
          <w:bCs w:val="0"/>
          <w:noProof/>
          <w:sz w:val="22"/>
          <w:szCs w:val="22"/>
        </w:rPr>
      </w:pPr>
      <w:ins w:id="46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"_Toc499018640"</w:instrText>
        </w:r>
        <w:r w:rsidRPr="00FC6015">
          <w:rPr>
            <w:rStyle w:val="Hyperlink"/>
            <w:noProof/>
          </w:rPr>
          <w:instrText xml:space="preserve"> </w:instrText>
        </w:r>
      </w:ins>
      <w:ins w:id="4686" w:author="Markus Brüderl" w:date="2017-11-21T08:51:00Z">
        <w:r w:rsidRPr="00FC6015">
          <w:rPr>
            <w:rStyle w:val="Hyperlink"/>
            <w:noProof/>
          </w:rPr>
        </w:r>
      </w:ins>
      <w:ins w:id="4687" w:author="Markus Brüderl" w:date="2017-11-21T08:50:00Z">
        <w:r w:rsidRPr="00FC6015">
          <w:rPr>
            <w:rStyle w:val="Hyperlink"/>
            <w:noProof/>
          </w:rPr>
          <w:fldChar w:fldCharType="separate"/>
        </w:r>
        <w:r w:rsidRPr="00FC6015">
          <w:rPr>
            <w:rStyle w:val="Hyperlink"/>
            <w:noProof/>
          </w:rPr>
          <w:t>3.25</w:t>
        </w:r>
        <w:r>
          <w:rPr>
            <w:rFonts w:eastAsiaTheme="minorEastAsia" w:cstheme="minorBidi"/>
            <w:b w:val="0"/>
            <w:bCs w:val="0"/>
            <w:noProof/>
            <w:sz w:val="22"/>
            <w:szCs w:val="22"/>
          </w:rPr>
          <w:tab/>
        </w:r>
        <w:r w:rsidRPr="00FC6015">
          <w:rPr>
            <w:rStyle w:val="Hyperlink"/>
            <w:noProof/>
          </w:rPr>
          <w:t>searchVertragService (B2B)</w:t>
        </w:r>
        <w:r>
          <w:rPr>
            <w:noProof/>
            <w:webHidden/>
          </w:rPr>
          <w:tab/>
        </w:r>
        <w:r>
          <w:rPr>
            <w:noProof/>
            <w:webHidden/>
          </w:rPr>
          <w:fldChar w:fldCharType="begin"/>
        </w:r>
        <w:r>
          <w:rPr>
            <w:noProof/>
            <w:webHidden/>
          </w:rPr>
          <w:instrText xml:space="preserve"> PAGEREF _Toc499018640 \h </w:instrText>
        </w:r>
      </w:ins>
      <w:ins w:id="4688" w:author="Markus Brüderl" w:date="2017-11-21T08:51:00Z">
        <w:r>
          <w:rPr>
            <w:noProof/>
            <w:webHidden/>
          </w:rPr>
        </w:r>
      </w:ins>
      <w:r>
        <w:rPr>
          <w:noProof/>
          <w:webHidden/>
        </w:rPr>
        <w:fldChar w:fldCharType="separate"/>
      </w:r>
      <w:ins w:id="4689" w:author="Markus Brüderl" w:date="2017-11-21T08:51:00Z">
        <w:r>
          <w:rPr>
            <w:noProof/>
            <w:webHidden/>
          </w:rPr>
          <w:t>282</w:t>
        </w:r>
      </w:ins>
      <w:ins w:id="4690"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691" w:author="Markus Brüderl" w:date="2017-11-21T08:50:00Z"/>
          <w:rFonts w:eastAsiaTheme="minorEastAsia" w:cstheme="minorBidi"/>
          <w:noProof/>
          <w:sz w:val="22"/>
          <w:szCs w:val="22"/>
        </w:rPr>
      </w:pPr>
      <w:ins w:id="46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"_Toc499018641"</w:instrText>
        </w:r>
        <w:r w:rsidRPr="00FC6015">
          <w:rPr>
            <w:rStyle w:val="Hyperlink"/>
            <w:noProof/>
          </w:rPr>
          <w:instrText xml:space="preserve"> </w:instrText>
        </w:r>
      </w:ins>
      <w:ins w:id="4693" w:author="Markus Brüderl" w:date="2017-11-21T08:51:00Z">
        <w:r w:rsidRPr="00FC6015">
          <w:rPr>
            <w:rStyle w:val="Hyperlink"/>
            <w:noProof/>
          </w:rPr>
        </w:r>
      </w:ins>
      <w:ins w:id="4694" w:author="Markus Brüderl" w:date="2017-11-21T08:50:00Z">
        <w:r w:rsidRPr="00FC6015">
          <w:rPr>
            <w:rStyle w:val="Hyperlink"/>
            <w:noProof/>
          </w:rPr>
          <w:fldChar w:fldCharType="separate"/>
        </w:r>
        <w:r w:rsidRPr="00FC6015">
          <w:rPr>
            <w:rStyle w:val="Hyperlink"/>
            <w:noProof/>
          </w:rPr>
          <w:t>3.25.1</w:t>
        </w:r>
        <w:r>
          <w:rPr>
            <w:rFonts w:eastAsiaTheme="minorEastAsia" w:cstheme="minorBidi"/>
            <w:noProof/>
            <w:sz w:val="22"/>
            <w:szCs w:val="22"/>
          </w:rPr>
          <w:tab/>
        </w:r>
        <w:r w:rsidRPr="00FC6015">
          <w:rPr>
            <w:rStyle w:val="Hyperlink"/>
            <w:noProof/>
          </w:rPr>
          <w:t>createListenExport</w:t>
        </w:r>
        <w:r>
          <w:rPr>
            <w:noProof/>
            <w:webHidden/>
          </w:rPr>
          <w:tab/>
        </w:r>
        <w:r>
          <w:rPr>
            <w:noProof/>
            <w:webHidden/>
          </w:rPr>
          <w:fldChar w:fldCharType="begin"/>
        </w:r>
        <w:r>
          <w:rPr>
            <w:noProof/>
            <w:webHidden/>
          </w:rPr>
          <w:instrText xml:space="preserve"> PAGEREF _Toc499018641 \h </w:instrText>
        </w:r>
      </w:ins>
      <w:ins w:id="4695" w:author="Markus Brüderl" w:date="2017-11-21T08:51:00Z">
        <w:r>
          <w:rPr>
            <w:noProof/>
            <w:webHidden/>
          </w:rPr>
        </w:r>
      </w:ins>
      <w:r>
        <w:rPr>
          <w:noProof/>
          <w:webHidden/>
        </w:rPr>
        <w:fldChar w:fldCharType="separate"/>
      </w:r>
      <w:ins w:id="4696" w:author="Markus Brüderl" w:date="2017-11-21T08:51:00Z">
        <w:r>
          <w:rPr>
            <w:noProof/>
            <w:webHidden/>
          </w:rPr>
          <w:t>282</w:t>
        </w:r>
      </w:ins>
      <w:ins w:id="469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698" w:author="Markus Brüderl" w:date="2017-11-21T08:50:00Z"/>
          <w:rFonts w:eastAsiaTheme="minorEastAsia" w:cstheme="minorBidi"/>
          <w:noProof/>
          <w:sz w:val="22"/>
          <w:szCs w:val="22"/>
        </w:rPr>
      </w:pPr>
      <w:ins w:id="46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"_Toc499018642"</w:instrText>
        </w:r>
        <w:r w:rsidRPr="00FC6015">
          <w:rPr>
            <w:rStyle w:val="Hyperlink"/>
            <w:noProof/>
          </w:rPr>
          <w:instrText xml:space="preserve"> </w:instrText>
        </w:r>
      </w:ins>
      <w:ins w:id="4700" w:author="Markus Brüderl" w:date="2017-11-21T08:51:00Z">
        <w:r w:rsidRPr="00FC6015">
          <w:rPr>
            <w:rStyle w:val="Hyperlink"/>
            <w:noProof/>
          </w:rPr>
        </w:r>
      </w:ins>
      <w:ins w:id="4701" w:author="Markus Brüderl" w:date="2017-11-21T08:50:00Z">
        <w:r w:rsidRPr="00FC6015">
          <w:rPr>
            <w:rStyle w:val="Hyperlink"/>
            <w:noProof/>
          </w:rPr>
          <w:fldChar w:fldCharType="separate"/>
        </w:r>
        <w:r w:rsidRPr="00FC6015">
          <w:rPr>
            <w:rStyle w:val="Hyperlink"/>
            <w:noProof/>
          </w:rPr>
          <w:t>3.25.1.1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_Toc499018642 \h </w:instrText>
        </w:r>
      </w:ins>
      <w:ins w:id="4702" w:author="Markus Brüderl" w:date="2017-11-21T08:51:00Z">
        <w:r>
          <w:rPr>
            <w:noProof/>
            <w:webHidden/>
          </w:rPr>
        </w:r>
      </w:ins>
      <w:r>
        <w:rPr>
          <w:noProof/>
          <w:webHidden/>
        </w:rPr>
        <w:fldChar w:fldCharType="separate"/>
      </w:r>
      <w:ins w:id="4703" w:author="Markus Brüderl" w:date="2017-11-21T08:51:00Z">
        <w:r>
          <w:rPr>
            <w:noProof/>
            <w:webHidden/>
          </w:rPr>
          <w:t>282</w:t>
        </w:r>
      </w:ins>
      <w:ins w:id="470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705" w:author="Markus Brüderl" w:date="2017-11-21T08:50:00Z"/>
          <w:rFonts w:eastAsiaTheme="minorEastAsia" w:cstheme="minorBidi"/>
          <w:noProof/>
          <w:sz w:val="22"/>
          <w:szCs w:val="22"/>
        </w:rPr>
      </w:pPr>
      <w:ins w:id="47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"_Toc499018643"</w:instrText>
        </w:r>
        <w:r w:rsidRPr="00FC6015">
          <w:rPr>
            <w:rStyle w:val="Hyperlink"/>
            <w:noProof/>
          </w:rPr>
          <w:instrText xml:space="preserve"> </w:instrText>
        </w:r>
      </w:ins>
      <w:ins w:id="4707" w:author="Markus Brüderl" w:date="2017-11-21T08:51:00Z">
        <w:r w:rsidRPr="00FC6015">
          <w:rPr>
            <w:rStyle w:val="Hyperlink"/>
            <w:noProof/>
          </w:rPr>
        </w:r>
      </w:ins>
      <w:ins w:id="4708" w:author="Markus Brüderl" w:date="2017-11-21T08:50:00Z">
        <w:r w:rsidRPr="00FC6015">
          <w:rPr>
            <w:rStyle w:val="Hyperlink"/>
            <w:noProof/>
          </w:rPr>
          <w:fldChar w:fldCharType="separate"/>
        </w:r>
        <w:r w:rsidRPr="00FC6015">
          <w:rPr>
            <w:rStyle w:val="Hyperlink"/>
            <w:noProof/>
          </w:rPr>
          <w:t>3.25.1.1.1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_Toc499018643 \h </w:instrText>
        </w:r>
      </w:ins>
      <w:ins w:id="4709" w:author="Markus Brüderl" w:date="2017-11-21T08:51:00Z">
        <w:r>
          <w:rPr>
            <w:noProof/>
            <w:webHidden/>
          </w:rPr>
        </w:r>
      </w:ins>
      <w:r>
        <w:rPr>
          <w:noProof/>
          <w:webHidden/>
        </w:rPr>
        <w:fldChar w:fldCharType="separate"/>
      </w:r>
      <w:ins w:id="4710" w:author="Markus Brüderl" w:date="2017-11-21T08:51:00Z">
        <w:r>
          <w:rPr>
            <w:noProof/>
            <w:webHidden/>
          </w:rPr>
          <w:t>282</w:t>
        </w:r>
      </w:ins>
      <w:ins w:id="471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712" w:author="Markus Brüderl" w:date="2017-11-21T08:50:00Z"/>
          <w:rFonts w:eastAsiaTheme="minorEastAsia" w:cstheme="minorBidi"/>
          <w:noProof/>
          <w:sz w:val="22"/>
          <w:szCs w:val="22"/>
        </w:rPr>
      </w:pPr>
      <w:ins w:id="47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"_Toc499018644"</w:instrText>
        </w:r>
        <w:r w:rsidRPr="00FC6015">
          <w:rPr>
            <w:rStyle w:val="Hyperlink"/>
            <w:noProof/>
          </w:rPr>
          <w:instrText xml:space="preserve"> </w:instrText>
        </w:r>
      </w:ins>
      <w:ins w:id="4714" w:author="Markus Brüderl" w:date="2017-11-21T08:51:00Z">
        <w:r w:rsidRPr="00FC6015">
          <w:rPr>
            <w:rStyle w:val="Hyperlink"/>
            <w:noProof/>
          </w:rPr>
        </w:r>
      </w:ins>
      <w:ins w:id="4715" w:author="Markus Brüderl" w:date="2017-11-21T08:50:00Z">
        <w:r w:rsidRPr="00FC6015">
          <w:rPr>
            <w:rStyle w:val="Hyperlink"/>
            <w:noProof/>
          </w:rPr>
          <w:fldChar w:fldCharType="separate"/>
        </w:r>
        <w:r w:rsidRPr="00FC6015">
          <w:rPr>
            <w:rStyle w:val="Hyperlink"/>
            <w:noProof/>
          </w:rPr>
          <w:t>3.25.1.1.2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_Toc499018644 \h </w:instrText>
        </w:r>
      </w:ins>
      <w:ins w:id="4716" w:author="Markus Brüderl" w:date="2017-11-21T08:51:00Z">
        <w:r>
          <w:rPr>
            <w:noProof/>
            <w:webHidden/>
          </w:rPr>
        </w:r>
      </w:ins>
      <w:r>
        <w:rPr>
          <w:noProof/>
          <w:webHidden/>
        </w:rPr>
        <w:fldChar w:fldCharType="separate"/>
      </w:r>
      <w:ins w:id="4717" w:author="Markus Brüderl" w:date="2017-11-21T08:51:00Z">
        <w:r>
          <w:rPr>
            <w:noProof/>
            <w:webHidden/>
          </w:rPr>
          <w:t>283</w:t>
        </w:r>
      </w:ins>
      <w:ins w:id="471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719" w:author="Markus Brüderl" w:date="2017-11-21T08:50:00Z"/>
          <w:rFonts w:eastAsiaTheme="minorEastAsia" w:cstheme="minorBidi"/>
          <w:noProof/>
          <w:sz w:val="22"/>
          <w:szCs w:val="22"/>
        </w:rPr>
      </w:pPr>
      <w:ins w:id="47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"_Toc499018645"</w:instrText>
        </w:r>
        <w:r w:rsidRPr="00FC6015">
          <w:rPr>
            <w:rStyle w:val="Hyperlink"/>
            <w:noProof/>
          </w:rPr>
          <w:instrText xml:space="preserve"> </w:instrText>
        </w:r>
      </w:ins>
      <w:ins w:id="4721" w:author="Markus Brüderl" w:date="2017-11-21T08:51:00Z">
        <w:r w:rsidRPr="00FC6015">
          <w:rPr>
            <w:rStyle w:val="Hyperlink"/>
            <w:noProof/>
          </w:rPr>
        </w:r>
      </w:ins>
      <w:ins w:id="4722" w:author="Markus Brüderl" w:date="2017-11-21T08:50:00Z">
        <w:r w:rsidRPr="00FC6015">
          <w:rPr>
            <w:rStyle w:val="Hyperlink"/>
            <w:noProof/>
          </w:rPr>
          <w:fldChar w:fldCharType="separate"/>
        </w:r>
        <w:r w:rsidRPr="00FC6015">
          <w:rPr>
            <w:rStyle w:val="Hyperlink"/>
            <w:noProof/>
          </w:rPr>
          <w:t>3.25.1.2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_Toc499018645 \h </w:instrText>
        </w:r>
      </w:ins>
      <w:ins w:id="4723" w:author="Markus Brüderl" w:date="2017-11-21T08:51:00Z">
        <w:r>
          <w:rPr>
            <w:noProof/>
            <w:webHidden/>
          </w:rPr>
        </w:r>
      </w:ins>
      <w:r>
        <w:rPr>
          <w:noProof/>
          <w:webHidden/>
        </w:rPr>
        <w:fldChar w:fldCharType="separate"/>
      </w:r>
      <w:ins w:id="4724" w:author="Markus Brüderl" w:date="2017-11-21T08:51:00Z">
        <w:r>
          <w:rPr>
            <w:noProof/>
            <w:webHidden/>
          </w:rPr>
          <w:t>284</w:t>
        </w:r>
      </w:ins>
      <w:ins w:id="472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726" w:author="Markus Brüderl" w:date="2017-11-21T08:50:00Z"/>
          <w:rFonts w:eastAsiaTheme="minorEastAsia" w:cstheme="minorBidi"/>
          <w:noProof/>
          <w:sz w:val="22"/>
          <w:szCs w:val="22"/>
        </w:rPr>
      </w:pPr>
      <w:ins w:id="47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"_Toc499018646"</w:instrText>
        </w:r>
        <w:r w:rsidRPr="00FC6015">
          <w:rPr>
            <w:rStyle w:val="Hyperlink"/>
            <w:noProof/>
          </w:rPr>
          <w:instrText xml:space="preserve"> </w:instrText>
        </w:r>
      </w:ins>
      <w:ins w:id="4728" w:author="Markus Brüderl" w:date="2017-11-21T08:51:00Z">
        <w:r w:rsidRPr="00FC6015">
          <w:rPr>
            <w:rStyle w:val="Hyperlink"/>
            <w:noProof/>
          </w:rPr>
        </w:r>
      </w:ins>
      <w:ins w:id="4729" w:author="Markus Brüderl" w:date="2017-11-21T08:50:00Z">
        <w:r w:rsidRPr="00FC6015">
          <w:rPr>
            <w:rStyle w:val="Hyperlink"/>
            <w:noProof/>
          </w:rPr>
          <w:fldChar w:fldCharType="separate"/>
        </w:r>
        <w:r w:rsidRPr="00FC6015">
          <w:rPr>
            <w:rStyle w:val="Hyperlink"/>
            <w:noProof/>
          </w:rPr>
          <w:t>3.25.1.2.1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_Toc499018646 \h </w:instrText>
        </w:r>
      </w:ins>
      <w:ins w:id="4730" w:author="Markus Brüderl" w:date="2017-11-21T08:51:00Z">
        <w:r>
          <w:rPr>
            <w:noProof/>
            <w:webHidden/>
          </w:rPr>
        </w:r>
      </w:ins>
      <w:r>
        <w:rPr>
          <w:noProof/>
          <w:webHidden/>
        </w:rPr>
        <w:fldChar w:fldCharType="separate"/>
      </w:r>
      <w:ins w:id="4731" w:author="Markus Brüderl" w:date="2017-11-21T08:51:00Z">
        <w:r>
          <w:rPr>
            <w:noProof/>
            <w:webHidden/>
          </w:rPr>
          <w:t>284</w:t>
        </w:r>
      </w:ins>
      <w:ins w:id="473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733" w:author="Markus Brüderl" w:date="2017-11-21T08:50:00Z"/>
          <w:rFonts w:eastAsiaTheme="minorEastAsia" w:cstheme="minorBidi"/>
          <w:noProof/>
          <w:sz w:val="22"/>
          <w:szCs w:val="22"/>
        </w:rPr>
      </w:pPr>
      <w:ins w:id="47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"_Toc499018647"</w:instrText>
        </w:r>
        <w:r w:rsidRPr="00FC6015">
          <w:rPr>
            <w:rStyle w:val="Hyperlink"/>
            <w:noProof/>
          </w:rPr>
          <w:instrText xml:space="preserve"> </w:instrText>
        </w:r>
      </w:ins>
      <w:ins w:id="4735" w:author="Markus Brüderl" w:date="2017-11-21T08:51:00Z">
        <w:r w:rsidRPr="00FC6015">
          <w:rPr>
            <w:rStyle w:val="Hyperlink"/>
            <w:noProof/>
          </w:rPr>
        </w:r>
      </w:ins>
      <w:ins w:id="4736" w:author="Markus Brüderl" w:date="2017-11-21T08:50:00Z">
        <w:r w:rsidRPr="00FC6015">
          <w:rPr>
            <w:rStyle w:val="Hyperlink"/>
            <w:noProof/>
          </w:rPr>
          <w:fldChar w:fldCharType="separate"/>
        </w:r>
        <w:r w:rsidRPr="00FC6015">
          <w:rPr>
            <w:rStyle w:val="Hyperlink"/>
            <w:noProof/>
          </w:rPr>
          <w:t>3.25.1.2.2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_Toc499018647 \h </w:instrText>
        </w:r>
      </w:ins>
      <w:ins w:id="4737" w:author="Markus Brüderl" w:date="2017-11-21T08:51:00Z">
        <w:r>
          <w:rPr>
            <w:noProof/>
            <w:webHidden/>
          </w:rPr>
        </w:r>
      </w:ins>
      <w:r>
        <w:rPr>
          <w:noProof/>
          <w:webHidden/>
        </w:rPr>
        <w:fldChar w:fldCharType="separate"/>
      </w:r>
      <w:ins w:id="4738" w:author="Markus Brüderl" w:date="2017-11-21T08:51:00Z">
        <w:r>
          <w:rPr>
            <w:noProof/>
            <w:webHidden/>
          </w:rPr>
          <w:t>284</w:t>
        </w:r>
      </w:ins>
      <w:ins w:id="4739"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740" w:author="Markus Brüderl" w:date="2017-11-21T08:50:00Z"/>
          <w:rFonts w:eastAsiaTheme="minorEastAsia" w:cstheme="minorBidi"/>
          <w:noProof/>
          <w:sz w:val="22"/>
          <w:szCs w:val="22"/>
        </w:rPr>
      </w:pPr>
      <w:ins w:id="47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"_Toc499018648"</w:instrText>
        </w:r>
        <w:r w:rsidRPr="00FC6015">
          <w:rPr>
            <w:rStyle w:val="Hyperlink"/>
            <w:noProof/>
          </w:rPr>
          <w:instrText xml:space="preserve"> </w:instrText>
        </w:r>
      </w:ins>
      <w:ins w:id="4742" w:author="Markus Brüderl" w:date="2017-11-21T08:51:00Z">
        <w:r w:rsidRPr="00FC6015">
          <w:rPr>
            <w:rStyle w:val="Hyperlink"/>
            <w:noProof/>
          </w:rPr>
        </w:r>
      </w:ins>
      <w:ins w:id="4743" w:author="Markus Brüderl" w:date="2017-11-21T08:50:00Z">
        <w:r w:rsidRPr="00FC6015">
          <w:rPr>
            <w:rStyle w:val="Hyperlink"/>
            <w:noProof/>
          </w:rPr>
          <w:fldChar w:fldCharType="separate"/>
        </w:r>
        <w:r w:rsidRPr="00FC6015">
          <w:rPr>
            <w:rStyle w:val="Hyperlink"/>
            <w:noProof/>
          </w:rPr>
          <w:t>3.25.2</w:t>
        </w:r>
        <w:r>
          <w:rPr>
            <w:rFonts w:eastAsiaTheme="minorEastAsia" w:cstheme="minorBidi"/>
            <w:noProof/>
            <w:sz w:val="22"/>
            <w:szCs w:val="22"/>
          </w:rPr>
          <w:tab/>
        </w:r>
        <w:r w:rsidRPr="00FC6015">
          <w:rPr>
            <w:rStyle w:val="Hyperlink"/>
            <w:noProof/>
          </w:rPr>
          <w:t>deleteListeExport</w:t>
        </w:r>
        <w:r>
          <w:rPr>
            <w:noProof/>
            <w:webHidden/>
          </w:rPr>
          <w:tab/>
        </w:r>
        <w:r>
          <w:rPr>
            <w:noProof/>
            <w:webHidden/>
          </w:rPr>
          <w:fldChar w:fldCharType="begin"/>
        </w:r>
        <w:r>
          <w:rPr>
            <w:noProof/>
            <w:webHidden/>
          </w:rPr>
          <w:instrText xml:space="preserve"> PAGEREF _Toc499018648 \h </w:instrText>
        </w:r>
      </w:ins>
      <w:ins w:id="4744" w:author="Markus Brüderl" w:date="2017-11-21T08:51:00Z">
        <w:r>
          <w:rPr>
            <w:noProof/>
            <w:webHidden/>
          </w:rPr>
        </w:r>
      </w:ins>
      <w:r>
        <w:rPr>
          <w:noProof/>
          <w:webHidden/>
        </w:rPr>
        <w:fldChar w:fldCharType="separate"/>
      </w:r>
      <w:ins w:id="4745" w:author="Markus Brüderl" w:date="2017-11-21T08:51:00Z">
        <w:r>
          <w:rPr>
            <w:noProof/>
            <w:webHidden/>
          </w:rPr>
          <w:t>284</w:t>
        </w:r>
      </w:ins>
      <w:ins w:id="474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747" w:author="Markus Brüderl" w:date="2017-11-21T08:50:00Z"/>
          <w:rFonts w:eastAsiaTheme="minorEastAsia" w:cstheme="minorBidi"/>
          <w:noProof/>
          <w:sz w:val="22"/>
          <w:szCs w:val="22"/>
        </w:rPr>
      </w:pPr>
      <w:ins w:id="474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"_Toc499018649"</w:instrText>
        </w:r>
        <w:r w:rsidRPr="00FC6015">
          <w:rPr>
            <w:rStyle w:val="Hyperlink"/>
            <w:noProof/>
          </w:rPr>
          <w:instrText xml:space="preserve"> </w:instrText>
        </w:r>
      </w:ins>
      <w:ins w:id="4749" w:author="Markus Brüderl" w:date="2017-11-21T08:51:00Z">
        <w:r w:rsidRPr="00FC6015">
          <w:rPr>
            <w:rStyle w:val="Hyperlink"/>
            <w:noProof/>
          </w:rPr>
        </w:r>
      </w:ins>
      <w:ins w:id="4750" w:author="Markus Brüderl" w:date="2017-11-21T08:50:00Z">
        <w:r w:rsidRPr="00FC6015">
          <w:rPr>
            <w:rStyle w:val="Hyperlink"/>
            <w:noProof/>
          </w:rPr>
          <w:fldChar w:fldCharType="separate"/>
        </w:r>
        <w:r w:rsidRPr="00FC6015">
          <w:rPr>
            <w:rStyle w:val="Hyperlink"/>
            <w:noProof/>
          </w:rPr>
          <w:t>3.25.2.1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_Toc499018649 \h </w:instrText>
        </w:r>
      </w:ins>
      <w:ins w:id="4751" w:author="Markus Brüderl" w:date="2017-11-21T08:51:00Z">
        <w:r>
          <w:rPr>
            <w:noProof/>
            <w:webHidden/>
          </w:rPr>
        </w:r>
      </w:ins>
      <w:r>
        <w:rPr>
          <w:noProof/>
          <w:webHidden/>
        </w:rPr>
        <w:fldChar w:fldCharType="separate"/>
      </w:r>
      <w:ins w:id="4752" w:author="Markus Brüderl" w:date="2017-11-21T08:51:00Z">
        <w:r>
          <w:rPr>
            <w:noProof/>
            <w:webHidden/>
          </w:rPr>
          <w:t>284</w:t>
        </w:r>
      </w:ins>
      <w:ins w:id="475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754" w:author="Markus Brüderl" w:date="2017-11-21T08:50:00Z"/>
          <w:rFonts w:eastAsiaTheme="minorEastAsia" w:cstheme="minorBidi"/>
          <w:noProof/>
          <w:sz w:val="22"/>
          <w:szCs w:val="22"/>
        </w:rPr>
      </w:pPr>
      <w:ins w:id="475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"_Toc499018650"</w:instrText>
        </w:r>
        <w:r w:rsidRPr="00FC6015">
          <w:rPr>
            <w:rStyle w:val="Hyperlink"/>
            <w:noProof/>
          </w:rPr>
          <w:instrText xml:space="preserve"> </w:instrText>
        </w:r>
      </w:ins>
      <w:ins w:id="4756" w:author="Markus Brüderl" w:date="2017-11-21T08:51:00Z">
        <w:r w:rsidRPr="00FC6015">
          <w:rPr>
            <w:rStyle w:val="Hyperlink"/>
            <w:noProof/>
          </w:rPr>
        </w:r>
      </w:ins>
      <w:ins w:id="4757" w:author="Markus Brüderl" w:date="2017-11-21T08:50:00Z">
        <w:r w:rsidRPr="00FC6015">
          <w:rPr>
            <w:rStyle w:val="Hyperlink"/>
            <w:noProof/>
          </w:rPr>
          <w:fldChar w:fldCharType="separate"/>
        </w:r>
        <w:r w:rsidRPr="00FC6015">
          <w:rPr>
            <w:rStyle w:val="Hyperlink"/>
            <w:noProof/>
          </w:rPr>
          <w:t>3.25.2.1.1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_Toc499018650 \h </w:instrText>
        </w:r>
      </w:ins>
      <w:ins w:id="4758" w:author="Markus Brüderl" w:date="2017-11-21T08:51:00Z">
        <w:r>
          <w:rPr>
            <w:noProof/>
            <w:webHidden/>
          </w:rPr>
        </w:r>
      </w:ins>
      <w:r>
        <w:rPr>
          <w:noProof/>
          <w:webHidden/>
        </w:rPr>
        <w:fldChar w:fldCharType="separate"/>
      </w:r>
      <w:ins w:id="4759" w:author="Markus Brüderl" w:date="2017-11-21T08:51:00Z">
        <w:r>
          <w:rPr>
            <w:noProof/>
            <w:webHidden/>
          </w:rPr>
          <w:t>284</w:t>
        </w:r>
      </w:ins>
      <w:ins w:id="476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761" w:author="Markus Brüderl" w:date="2017-11-21T08:50:00Z"/>
          <w:rFonts w:eastAsiaTheme="minorEastAsia" w:cstheme="minorBidi"/>
          <w:noProof/>
          <w:sz w:val="22"/>
          <w:szCs w:val="22"/>
        </w:rPr>
      </w:pPr>
      <w:ins w:id="4762"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"_Toc499018651"</w:instrText>
        </w:r>
        <w:r w:rsidRPr="00FC6015">
          <w:rPr>
            <w:rStyle w:val="Hyperlink"/>
            <w:noProof/>
          </w:rPr>
          <w:instrText xml:space="preserve"> </w:instrText>
        </w:r>
      </w:ins>
      <w:ins w:id="4763" w:author="Markus Brüderl" w:date="2017-11-21T08:51:00Z">
        <w:r w:rsidRPr="00FC6015">
          <w:rPr>
            <w:rStyle w:val="Hyperlink"/>
            <w:noProof/>
          </w:rPr>
        </w:r>
      </w:ins>
      <w:ins w:id="4764" w:author="Markus Brüderl" w:date="2017-11-21T08:50:00Z">
        <w:r w:rsidRPr="00FC6015">
          <w:rPr>
            <w:rStyle w:val="Hyperlink"/>
            <w:noProof/>
          </w:rPr>
          <w:fldChar w:fldCharType="separate"/>
        </w:r>
        <w:r w:rsidRPr="00FC6015">
          <w:rPr>
            <w:rStyle w:val="Hyperlink"/>
            <w:noProof/>
          </w:rPr>
          <w:t>3.25.2.1.2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_Toc499018651 \h </w:instrText>
        </w:r>
      </w:ins>
      <w:ins w:id="4765" w:author="Markus Brüderl" w:date="2017-11-21T08:51:00Z">
        <w:r>
          <w:rPr>
            <w:noProof/>
            <w:webHidden/>
          </w:rPr>
        </w:r>
      </w:ins>
      <w:r>
        <w:rPr>
          <w:noProof/>
          <w:webHidden/>
        </w:rPr>
        <w:fldChar w:fldCharType="separate"/>
      </w:r>
      <w:ins w:id="4766" w:author="Markus Brüderl" w:date="2017-11-21T08:51:00Z">
        <w:r>
          <w:rPr>
            <w:noProof/>
            <w:webHidden/>
          </w:rPr>
          <w:t>285</w:t>
        </w:r>
      </w:ins>
      <w:ins w:id="476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768" w:author="Markus Brüderl" w:date="2017-11-21T08:50:00Z"/>
          <w:rFonts w:eastAsiaTheme="minorEastAsia" w:cstheme="minorBidi"/>
          <w:noProof/>
          <w:sz w:val="22"/>
          <w:szCs w:val="22"/>
        </w:rPr>
      </w:pPr>
      <w:ins w:id="476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"_Toc499018652"</w:instrText>
        </w:r>
        <w:r w:rsidRPr="00FC6015">
          <w:rPr>
            <w:rStyle w:val="Hyperlink"/>
            <w:noProof/>
          </w:rPr>
          <w:instrText xml:space="preserve"> </w:instrText>
        </w:r>
      </w:ins>
      <w:ins w:id="4770" w:author="Markus Brüderl" w:date="2017-11-21T08:51:00Z">
        <w:r w:rsidRPr="00FC6015">
          <w:rPr>
            <w:rStyle w:val="Hyperlink"/>
            <w:noProof/>
          </w:rPr>
        </w:r>
      </w:ins>
      <w:ins w:id="4771" w:author="Markus Brüderl" w:date="2017-11-21T08:50:00Z">
        <w:r w:rsidRPr="00FC6015">
          <w:rPr>
            <w:rStyle w:val="Hyperlink"/>
            <w:noProof/>
          </w:rPr>
          <w:fldChar w:fldCharType="separate"/>
        </w:r>
        <w:r w:rsidRPr="00FC6015">
          <w:rPr>
            <w:rStyle w:val="Hyperlink"/>
            <w:noProof/>
          </w:rPr>
          <w:t>3.25.2.2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_Toc499018652 \h </w:instrText>
        </w:r>
      </w:ins>
      <w:ins w:id="4772" w:author="Markus Brüderl" w:date="2017-11-21T08:51:00Z">
        <w:r>
          <w:rPr>
            <w:noProof/>
            <w:webHidden/>
          </w:rPr>
        </w:r>
      </w:ins>
      <w:r>
        <w:rPr>
          <w:noProof/>
          <w:webHidden/>
        </w:rPr>
        <w:fldChar w:fldCharType="separate"/>
      </w:r>
      <w:ins w:id="4773" w:author="Markus Brüderl" w:date="2017-11-21T08:51:00Z">
        <w:r>
          <w:rPr>
            <w:noProof/>
            <w:webHidden/>
          </w:rPr>
          <w:t>285</w:t>
        </w:r>
      </w:ins>
      <w:ins w:id="477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775" w:author="Markus Brüderl" w:date="2017-11-21T08:50:00Z"/>
          <w:rFonts w:eastAsiaTheme="minorEastAsia" w:cstheme="minorBidi"/>
          <w:noProof/>
          <w:sz w:val="22"/>
          <w:szCs w:val="22"/>
        </w:rPr>
      </w:pPr>
      <w:ins w:id="477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"_Toc499018653"</w:instrText>
        </w:r>
        <w:r w:rsidRPr="00FC6015">
          <w:rPr>
            <w:rStyle w:val="Hyperlink"/>
            <w:noProof/>
          </w:rPr>
          <w:instrText xml:space="preserve"> </w:instrText>
        </w:r>
      </w:ins>
      <w:ins w:id="4777" w:author="Markus Brüderl" w:date="2017-11-21T08:51:00Z">
        <w:r w:rsidRPr="00FC6015">
          <w:rPr>
            <w:rStyle w:val="Hyperlink"/>
            <w:noProof/>
          </w:rPr>
        </w:r>
      </w:ins>
      <w:ins w:id="4778" w:author="Markus Brüderl" w:date="2017-11-21T08:50:00Z">
        <w:r w:rsidRPr="00FC6015">
          <w:rPr>
            <w:rStyle w:val="Hyperlink"/>
            <w:noProof/>
          </w:rPr>
          <w:fldChar w:fldCharType="separate"/>
        </w:r>
        <w:r w:rsidRPr="00FC6015">
          <w:rPr>
            <w:rStyle w:val="Hyperlink"/>
            <w:noProof/>
          </w:rPr>
          <w:t>3.25.2.2.1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_Toc499018653 \h </w:instrText>
        </w:r>
      </w:ins>
      <w:ins w:id="4779" w:author="Markus Brüderl" w:date="2017-11-21T08:51:00Z">
        <w:r>
          <w:rPr>
            <w:noProof/>
            <w:webHidden/>
          </w:rPr>
        </w:r>
      </w:ins>
      <w:r>
        <w:rPr>
          <w:noProof/>
          <w:webHidden/>
        </w:rPr>
        <w:fldChar w:fldCharType="separate"/>
      </w:r>
      <w:ins w:id="4780" w:author="Markus Brüderl" w:date="2017-11-21T08:51:00Z">
        <w:r>
          <w:rPr>
            <w:noProof/>
            <w:webHidden/>
          </w:rPr>
          <w:t>285</w:t>
        </w:r>
      </w:ins>
      <w:ins w:id="478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782" w:author="Markus Brüderl" w:date="2017-11-21T08:50:00Z"/>
          <w:rFonts w:eastAsiaTheme="minorEastAsia" w:cstheme="minorBidi"/>
          <w:noProof/>
          <w:sz w:val="22"/>
          <w:szCs w:val="22"/>
        </w:rPr>
      </w:pPr>
      <w:ins w:id="478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"_Toc499018654"</w:instrText>
        </w:r>
        <w:r w:rsidRPr="00FC6015">
          <w:rPr>
            <w:rStyle w:val="Hyperlink"/>
            <w:noProof/>
          </w:rPr>
          <w:instrText xml:space="preserve"> </w:instrText>
        </w:r>
      </w:ins>
      <w:ins w:id="4784" w:author="Markus Brüderl" w:date="2017-11-21T08:51:00Z">
        <w:r w:rsidRPr="00FC6015">
          <w:rPr>
            <w:rStyle w:val="Hyperlink"/>
            <w:noProof/>
          </w:rPr>
        </w:r>
      </w:ins>
      <w:ins w:id="4785" w:author="Markus Brüderl" w:date="2017-11-21T08:50:00Z">
        <w:r w:rsidRPr="00FC6015">
          <w:rPr>
            <w:rStyle w:val="Hyperlink"/>
            <w:noProof/>
          </w:rPr>
          <w:fldChar w:fldCharType="separate"/>
        </w:r>
        <w:r w:rsidRPr="00FC6015">
          <w:rPr>
            <w:rStyle w:val="Hyperlink"/>
            <w:noProof/>
          </w:rPr>
          <w:t>3.25.2.2.2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_Toc499018654 \h </w:instrText>
        </w:r>
      </w:ins>
      <w:ins w:id="4786" w:author="Markus Brüderl" w:date="2017-11-21T08:51:00Z">
        <w:r>
          <w:rPr>
            <w:noProof/>
            <w:webHidden/>
          </w:rPr>
        </w:r>
      </w:ins>
      <w:r>
        <w:rPr>
          <w:noProof/>
          <w:webHidden/>
        </w:rPr>
        <w:fldChar w:fldCharType="separate"/>
      </w:r>
      <w:ins w:id="4787" w:author="Markus Brüderl" w:date="2017-11-21T08:51:00Z">
        <w:r>
          <w:rPr>
            <w:noProof/>
            <w:webHidden/>
          </w:rPr>
          <w:t>285</w:t>
        </w:r>
      </w:ins>
      <w:ins w:id="4788"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789" w:author="Markus Brüderl" w:date="2017-11-21T08:50:00Z"/>
          <w:rFonts w:eastAsiaTheme="minorEastAsia" w:cstheme="minorBidi"/>
          <w:noProof/>
          <w:sz w:val="22"/>
          <w:szCs w:val="22"/>
        </w:rPr>
      </w:pPr>
      <w:ins w:id="479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"_Toc499018655"</w:instrText>
        </w:r>
        <w:r w:rsidRPr="00FC6015">
          <w:rPr>
            <w:rStyle w:val="Hyperlink"/>
            <w:noProof/>
          </w:rPr>
          <w:instrText xml:space="preserve"> </w:instrText>
        </w:r>
      </w:ins>
      <w:ins w:id="4791" w:author="Markus Brüderl" w:date="2017-11-21T08:51:00Z">
        <w:r w:rsidRPr="00FC6015">
          <w:rPr>
            <w:rStyle w:val="Hyperlink"/>
            <w:noProof/>
          </w:rPr>
        </w:r>
      </w:ins>
      <w:ins w:id="4792" w:author="Markus Brüderl" w:date="2017-11-21T08:50:00Z">
        <w:r w:rsidRPr="00FC6015">
          <w:rPr>
            <w:rStyle w:val="Hyperlink"/>
            <w:noProof/>
          </w:rPr>
          <w:fldChar w:fldCharType="separate"/>
        </w:r>
        <w:r w:rsidRPr="00FC6015">
          <w:rPr>
            <w:rStyle w:val="Hyperlink"/>
            <w:noProof/>
          </w:rPr>
          <w:t>3.25.3</w:t>
        </w:r>
        <w:r>
          <w:rPr>
            <w:rFonts w:eastAsiaTheme="minorEastAsia" w:cstheme="minorBidi"/>
            <w:noProof/>
            <w:sz w:val="22"/>
            <w:szCs w:val="22"/>
          </w:rPr>
          <w:tab/>
        </w:r>
        <w:r w:rsidRPr="00FC6015">
          <w:rPr>
            <w:rStyle w:val="Hyperlink"/>
            <w:noProof/>
          </w:rPr>
          <w:t>getListeExport</w:t>
        </w:r>
        <w:r>
          <w:rPr>
            <w:noProof/>
            <w:webHidden/>
          </w:rPr>
          <w:tab/>
        </w:r>
        <w:r>
          <w:rPr>
            <w:noProof/>
            <w:webHidden/>
          </w:rPr>
          <w:fldChar w:fldCharType="begin"/>
        </w:r>
        <w:r>
          <w:rPr>
            <w:noProof/>
            <w:webHidden/>
          </w:rPr>
          <w:instrText xml:space="preserve"> PAGEREF _Toc499018655 \h </w:instrText>
        </w:r>
      </w:ins>
      <w:ins w:id="4793" w:author="Markus Brüderl" w:date="2017-11-21T08:51:00Z">
        <w:r>
          <w:rPr>
            <w:noProof/>
            <w:webHidden/>
          </w:rPr>
        </w:r>
      </w:ins>
      <w:r>
        <w:rPr>
          <w:noProof/>
          <w:webHidden/>
        </w:rPr>
        <w:fldChar w:fldCharType="separate"/>
      </w:r>
      <w:ins w:id="4794" w:author="Markus Brüderl" w:date="2017-11-21T08:51:00Z">
        <w:r>
          <w:rPr>
            <w:noProof/>
            <w:webHidden/>
          </w:rPr>
          <w:t>285</w:t>
        </w:r>
      </w:ins>
      <w:ins w:id="4795"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796" w:author="Markus Brüderl" w:date="2017-11-21T08:50:00Z"/>
          <w:rFonts w:eastAsiaTheme="minorEastAsia" w:cstheme="minorBidi"/>
          <w:noProof/>
          <w:sz w:val="22"/>
          <w:szCs w:val="22"/>
        </w:rPr>
      </w:pPr>
      <w:ins w:id="479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"_Toc499018656"</w:instrText>
        </w:r>
        <w:r w:rsidRPr="00FC6015">
          <w:rPr>
            <w:rStyle w:val="Hyperlink"/>
            <w:noProof/>
          </w:rPr>
          <w:instrText xml:space="preserve"> </w:instrText>
        </w:r>
      </w:ins>
      <w:ins w:id="4798" w:author="Markus Brüderl" w:date="2017-11-21T08:51:00Z">
        <w:r w:rsidRPr="00FC6015">
          <w:rPr>
            <w:rStyle w:val="Hyperlink"/>
            <w:noProof/>
          </w:rPr>
        </w:r>
      </w:ins>
      <w:ins w:id="4799" w:author="Markus Brüderl" w:date="2017-11-21T08:50:00Z">
        <w:r w:rsidRPr="00FC6015">
          <w:rPr>
            <w:rStyle w:val="Hyperlink"/>
            <w:noProof/>
          </w:rPr>
          <w:fldChar w:fldCharType="separate"/>
        </w:r>
        <w:r w:rsidRPr="00FC6015">
          <w:rPr>
            <w:rStyle w:val="Hyperlink"/>
            <w:noProof/>
          </w:rPr>
          <w:t>3.25.3.1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_Toc499018656 \h </w:instrText>
        </w:r>
      </w:ins>
      <w:ins w:id="4800" w:author="Markus Brüderl" w:date="2017-11-21T08:51:00Z">
        <w:r>
          <w:rPr>
            <w:noProof/>
            <w:webHidden/>
          </w:rPr>
        </w:r>
      </w:ins>
      <w:r>
        <w:rPr>
          <w:noProof/>
          <w:webHidden/>
        </w:rPr>
        <w:fldChar w:fldCharType="separate"/>
      </w:r>
      <w:ins w:id="4801" w:author="Markus Brüderl" w:date="2017-11-21T08:51:00Z">
        <w:r>
          <w:rPr>
            <w:noProof/>
            <w:webHidden/>
          </w:rPr>
          <w:t>285</w:t>
        </w:r>
      </w:ins>
      <w:ins w:id="480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803" w:author="Markus Brüderl" w:date="2017-11-21T08:50:00Z"/>
          <w:rFonts w:eastAsiaTheme="minorEastAsia" w:cstheme="minorBidi"/>
          <w:noProof/>
          <w:sz w:val="22"/>
          <w:szCs w:val="22"/>
        </w:rPr>
      </w:pPr>
      <w:ins w:id="480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"_Toc499018657"</w:instrText>
        </w:r>
        <w:r w:rsidRPr="00FC6015">
          <w:rPr>
            <w:rStyle w:val="Hyperlink"/>
            <w:noProof/>
          </w:rPr>
          <w:instrText xml:space="preserve"> </w:instrText>
        </w:r>
      </w:ins>
      <w:ins w:id="4805" w:author="Markus Brüderl" w:date="2017-11-21T08:51:00Z">
        <w:r w:rsidRPr="00FC6015">
          <w:rPr>
            <w:rStyle w:val="Hyperlink"/>
            <w:noProof/>
          </w:rPr>
        </w:r>
      </w:ins>
      <w:ins w:id="4806" w:author="Markus Brüderl" w:date="2017-11-21T08:50:00Z">
        <w:r w:rsidRPr="00FC6015">
          <w:rPr>
            <w:rStyle w:val="Hyperlink"/>
            <w:noProof/>
          </w:rPr>
          <w:fldChar w:fldCharType="separate"/>
        </w:r>
        <w:r w:rsidRPr="00FC6015">
          <w:rPr>
            <w:rStyle w:val="Hyperlink"/>
            <w:noProof/>
          </w:rPr>
          <w:t>3.25.3.1.1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_Toc499018657 \h </w:instrText>
        </w:r>
      </w:ins>
      <w:ins w:id="4807" w:author="Markus Brüderl" w:date="2017-11-21T08:51:00Z">
        <w:r>
          <w:rPr>
            <w:noProof/>
            <w:webHidden/>
          </w:rPr>
        </w:r>
      </w:ins>
      <w:r>
        <w:rPr>
          <w:noProof/>
          <w:webHidden/>
        </w:rPr>
        <w:fldChar w:fldCharType="separate"/>
      </w:r>
      <w:ins w:id="4808" w:author="Markus Brüderl" w:date="2017-11-21T08:51:00Z">
        <w:r>
          <w:rPr>
            <w:noProof/>
            <w:webHidden/>
          </w:rPr>
          <w:t>286</w:t>
        </w:r>
      </w:ins>
      <w:ins w:id="480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810" w:author="Markus Brüderl" w:date="2017-11-21T08:50:00Z"/>
          <w:rFonts w:eastAsiaTheme="minorEastAsia" w:cstheme="minorBidi"/>
          <w:noProof/>
          <w:sz w:val="22"/>
          <w:szCs w:val="22"/>
        </w:rPr>
      </w:pPr>
      <w:ins w:id="481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"_Toc499018658"</w:instrText>
        </w:r>
        <w:r w:rsidRPr="00FC6015">
          <w:rPr>
            <w:rStyle w:val="Hyperlink"/>
            <w:noProof/>
          </w:rPr>
          <w:instrText xml:space="preserve"> </w:instrText>
        </w:r>
      </w:ins>
      <w:ins w:id="4812" w:author="Markus Brüderl" w:date="2017-11-21T08:51:00Z">
        <w:r w:rsidRPr="00FC6015">
          <w:rPr>
            <w:rStyle w:val="Hyperlink"/>
            <w:noProof/>
          </w:rPr>
        </w:r>
      </w:ins>
      <w:ins w:id="4813" w:author="Markus Brüderl" w:date="2017-11-21T08:50:00Z">
        <w:r w:rsidRPr="00FC6015">
          <w:rPr>
            <w:rStyle w:val="Hyperlink"/>
            <w:noProof/>
          </w:rPr>
          <w:fldChar w:fldCharType="separate"/>
        </w:r>
        <w:r w:rsidRPr="00FC6015">
          <w:rPr>
            <w:rStyle w:val="Hyperlink"/>
            <w:noProof/>
          </w:rPr>
          <w:t>3.25.3.1.2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_Toc499018658 \h </w:instrText>
        </w:r>
      </w:ins>
      <w:ins w:id="4814" w:author="Markus Brüderl" w:date="2017-11-21T08:51:00Z">
        <w:r>
          <w:rPr>
            <w:noProof/>
            <w:webHidden/>
          </w:rPr>
        </w:r>
      </w:ins>
      <w:r>
        <w:rPr>
          <w:noProof/>
          <w:webHidden/>
        </w:rPr>
        <w:fldChar w:fldCharType="separate"/>
      </w:r>
      <w:ins w:id="4815" w:author="Markus Brüderl" w:date="2017-11-21T08:51:00Z">
        <w:r>
          <w:rPr>
            <w:noProof/>
            <w:webHidden/>
          </w:rPr>
          <w:t>286</w:t>
        </w:r>
      </w:ins>
      <w:ins w:id="481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817" w:author="Markus Brüderl" w:date="2017-11-21T08:50:00Z"/>
          <w:rFonts w:eastAsiaTheme="minorEastAsia" w:cstheme="minorBidi"/>
          <w:noProof/>
          <w:sz w:val="22"/>
          <w:szCs w:val="22"/>
        </w:rPr>
      </w:pPr>
      <w:ins w:id="481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"_Toc499018659"</w:instrText>
        </w:r>
        <w:r w:rsidRPr="00FC6015">
          <w:rPr>
            <w:rStyle w:val="Hyperlink"/>
            <w:noProof/>
          </w:rPr>
          <w:instrText xml:space="preserve"> </w:instrText>
        </w:r>
      </w:ins>
      <w:ins w:id="4819" w:author="Markus Brüderl" w:date="2017-11-21T08:51:00Z">
        <w:r w:rsidRPr="00FC6015">
          <w:rPr>
            <w:rStyle w:val="Hyperlink"/>
            <w:noProof/>
          </w:rPr>
        </w:r>
      </w:ins>
      <w:ins w:id="4820" w:author="Markus Brüderl" w:date="2017-11-21T08:50:00Z">
        <w:r w:rsidRPr="00FC6015">
          <w:rPr>
            <w:rStyle w:val="Hyperlink"/>
            <w:noProof/>
          </w:rPr>
          <w:fldChar w:fldCharType="separate"/>
        </w:r>
        <w:r w:rsidRPr="00FC6015">
          <w:rPr>
            <w:rStyle w:val="Hyperlink"/>
            <w:noProof/>
          </w:rPr>
          <w:t>3.25.3.2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_Toc499018659 \h </w:instrText>
        </w:r>
      </w:ins>
      <w:ins w:id="4821" w:author="Markus Brüderl" w:date="2017-11-21T08:51:00Z">
        <w:r>
          <w:rPr>
            <w:noProof/>
            <w:webHidden/>
          </w:rPr>
        </w:r>
      </w:ins>
      <w:r>
        <w:rPr>
          <w:noProof/>
          <w:webHidden/>
        </w:rPr>
        <w:fldChar w:fldCharType="separate"/>
      </w:r>
      <w:ins w:id="4822" w:author="Markus Brüderl" w:date="2017-11-21T08:51:00Z">
        <w:r>
          <w:rPr>
            <w:noProof/>
            <w:webHidden/>
          </w:rPr>
          <w:t>286</w:t>
        </w:r>
      </w:ins>
      <w:ins w:id="482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824" w:author="Markus Brüderl" w:date="2017-11-21T08:50:00Z"/>
          <w:rFonts w:eastAsiaTheme="minorEastAsia" w:cstheme="minorBidi"/>
          <w:noProof/>
          <w:sz w:val="22"/>
          <w:szCs w:val="22"/>
        </w:rPr>
      </w:pPr>
      <w:ins w:id="482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"_Toc499018660"</w:instrText>
        </w:r>
        <w:r w:rsidRPr="00FC6015">
          <w:rPr>
            <w:rStyle w:val="Hyperlink"/>
            <w:noProof/>
          </w:rPr>
          <w:instrText xml:space="preserve"> </w:instrText>
        </w:r>
      </w:ins>
      <w:ins w:id="4826" w:author="Markus Brüderl" w:date="2017-11-21T08:51:00Z">
        <w:r w:rsidRPr="00FC6015">
          <w:rPr>
            <w:rStyle w:val="Hyperlink"/>
            <w:noProof/>
          </w:rPr>
        </w:r>
      </w:ins>
      <w:ins w:id="4827" w:author="Markus Brüderl" w:date="2017-11-21T08:50:00Z">
        <w:r w:rsidRPr="00FC6015">
          <w:rPr>
            <w:rStyle w:val="Hyperlink"/>
            <w:noProof/>
          </w:rPr>
          <w:fldChar w:fldCharType="separate"/>
        </w:r>
        <w:r w:rsidRPr="00FC6015">
          <w:rPr>
            <w:rStyle w:val="Hyperlink"/>
            <w:noProof/>
          </w:rPr>
          <w:t>3.25.3.2.1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_Toc499018660 \h </w:instrText>
        </w:r>
      </w:ins>
      <w:ins w:id="4828" w:author="Markus Brüderl" w:date="2017-11-21T08:51:00Z">
        <w:r>
          <w:rPr>
            <w:noProof/>
            <w:webHidden/>
          </w:rPr>
        </w:r>
      </w:ins>
      <w:r>
        <w:rPr>
          <w:noProof/>
          <w:webHidden/>
        </w:rPr>
        <w:fldChar w:fldCharType="separate"/>
      </w:r>
      <w:ins w:id="4829" w:author="Markus Brüderl" w:date="2017-11-21T08:51:00Z">
        <w:r>
          <w:rPr>
            <w:noProof/>
            <w:webHidden/>
          </w:rPr>
          <w:t>286</w:t>
        </w:r>
      </w:ins>
      <w:ins w:id="483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831" w:author="Markus Brüderl" w:date="2017-11-21T08:50:00Z"/>
          <w:rFonts w:eastAsiaTheme="minorEastAsia" w:cstheme="minorBidi"/>
          <w:noProof/>
          <w:sz w:val="22"/>
          <w:szCs w:val="22"/>
        </w:rPr>
      </w:pPr>
      <w:ins w:id="483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"_Toc499018661"</w:instrText>
        </w:r>
        <w:r w:rsidRPr="00FC6015">
          <w:rPr>
            <w:rStyle w:val="Hyperlink"/>
            <w:noProof/>
          </w:rPr>
          <w:instrText xml:space="preserve"> </w:instrText>
        </w:r>
      </w:ins>
      <w:ins w:id="4833" w:author="Markus Brüderl" w:date="2017-11-21T08:51:00Z">
        <w:r w:rsidRPr="00FC6015">
          <w:rPr>
            <w:rStyle w:val="Hyperlink"/>
            <w:noProof/>
          </w:rPr>
        </w:r>
      </w:ins>
      <w:ins w:id="4834" w:author="Markus Brüderl" w:date="2017-11-21T08:50:00Z">
        <w:r w:rsidRPr="00FC6015">
          <w:rPr>
            <w:rStyle w:val="Hyperlink"/>
            <w:noProof/>
          </w:rPr>
          <w:fldChar w:fldCharType="separate"/>
        </w:r>
        <w:r w:rsidRPr="00FC6015">
          <w:rPr>
            <w:rStyle w:val="Hyperlink"/>
            <w:noProof/>
          </w:rPr>
          <w:t>3.25.3.2.2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_Toc499018661 \h </w:instrText>
        </w:r>
      </w:ins>
      <w:ins w:id="4835" w:author="Markus Brüderl" w:date="2017-11-21T08:51:00Z">
        <w:r>
          <w:rPr>
            <w:noProof/>
            <w:webHidden/>
          </w:rPr>
        </w:r>
      </w:ins>
      <w:r>
        <w:rPr>
          <w:noProof/>
          <w:webHidden/>
        </w:rPr>
        <w:fldChar w:fldCharType="separate"/>
      </w:r>
      <w:ins w:id="4836" w:author="Markus Brüderl" w:date="2017-11-21T08:51:00Z">
        <w:r>
          <w:rPr>
            <w:noProof/>
            <w:webHidden/>
          </w:rPr>
          <w:t>287</w:t>
        </w:r>
      </w:ins>
      <w:ins w:id="4837"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838" w:author="Markus Brüderl" w:date="2017-11-21T08:50:00Z"/>
          <w:rFonts w:eastAsiaTheme="minorEastAsia" w:cstheme="minorBidi"/>
          <w:noProof/>
          <w:sz w:val="22"/>
          <w:szCs w:val="22"/>
        </w:rPr>
      </w:pPr>
      <w:ins w:id="483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"_Toc499018662"</w:instrText>
        </w:r>
        <w:r w:rsidRPr="00FC6015">
          <w:rPr>
            <w:rStyle w:val="Hyperlink"/>
            <w:noProof/>
          </w:rPr>
          <w:instrText xml:space="preserve"> </w:instrText>
        </w:r>
      </w:ins>
      <w:ins w:id="4840" w:author="Markus Brüderl" w:date="2017-11-21T08:51:00Z">
        <w:r w:rsidRPr="00FC6015">
          <w:rPr>
            <w:rStyle w:val="Hyperlink"/>
            <w:noProof/>
          </w:rPr>
        </w:r>
      </w:ins>
      <w:ins w:id="4841" w:author="Markus Brüderl" w:date="2017-11-21T08:50:00Z">
        <w:r w:rsidRPr="00FC6015">
          <w:rPr>
            <w:rStyle w:val="Hyperlink"/>
            <w:noProof/>
          </w:rPr>
          <w:fldChar w:fldCharType="separate"/>
        </w:r>
        <w:r w:rsidRPr="00FC6015">
          <w:rPr>
            <w:rStyle w:val="Hyperlink"/>
            <w:noProof/>
          </w:rPr>
          <w:t>3.25.4</w:t>
        </w:r>
        <w:r>
          <w:rPr>
            <w:rFonts w:eastAsiaTheme="minorEastAsia" w:cstheme="minorBidi"/>
            <w:noProof/>
            <w:sz w:val="22"/>
            <w:szCs w:val="22"/>
          </w:rPr>
          <w:tab/>
        </w:r>
        <w:r w:rsidRPr="00FC6015">
          <w:rPr>
            <w:rStyle w:val="Hyperlink"/>
            <w:noProof/>
          </w:rPr>
          <w:t>getVertragDetail</w:t>
        </w:r>
        <w:r>
          <w:rPr>
            <w:noProof/>
            <w:webHidden/>
          </w:rPr>
          <w:tab/>
        </w:r>
        <w:r>
          <w:rPr>
            <w:noProof/>
            <w:webHidden/>
          </w:rPr>
          <w:fldChar w:fldCharType="begin"/>
        </w:r>
        <w:r>
          <w:rPr>
            <w:noProof/>
            <w:webHidden/>
          </w:rPr>
          <w:instrText xml:space="preserve"> PAGEREF _Toc499018662 \h </w:instrText>
        </w:r>
      </w:ins>
      <w:ins w:id="4842" w:author="Markus Brüderl" w:date="2017-11-21T08:51:00Z">
        <w:r>
          <w:rPr>
            <w:noProof/>
            <w:webHidden/>
          </w:rPr>
        </w:r>
      </w:ins>
      <w:r>
        <w:rPr>
          <w:noProof/>
          <w:webHidden/>
        </w:rPr>
        <w:fldChar w:fldCharType="separate"/>
      </w:r>
      <w:ins w:id="4843" w:author="Markus Brüderl" w:date="2017-11-21T08:51:00Z">
        <w:r>
          <w:rPr>
            <w:noProof/>
            <w:webHidden/>
          </w:rPr>
          <w:t>287</w:t>
        </w:r>
      </w:ins>
      <w:ins w:id="4844"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845" w:author="Markus Brüderl" w:date="2017-11-21T08:50:00Z"/>
          <w:rFonts w:eastAsiaTheme="minorEastAsia" w:cstheme="minorBidi"/>
          <w:noProof/>
          <w:sz w:val="22"/>
          <w:szCs w:val="22"/>
        </w:rPr>
      </w:pPr>
      <w:ins w:id="484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"_Toc499018663"</w:instrText>
        </w:r>
        <w:r w:rsidRPr="00FC6015">
          <w:rPr>
            <w:rStyle w:val="Hyperlink"/>
            <w:noProof/>
          </w:rPr>
          <w:instrText xml:space="preserve"> </w:instrText>
        </w:r>
      </w:ins>
      <w:ins w:id="4847" w:author="Markus Brüderl" w:date="2017-11-21T08:51:00Z">
        <w:r w:rsidRPr="00FC6015">
          <w:rPr>
            <w:rStyle w:val="Hyperlink"/>
            <w:noProof/>
          </w:rPr>
        </w:r>
      </w:ins>
      <w:ins w:id="4848" w:author="Markus Brüderl" w:date="2017-11-21T08:50:00Z">
        <w:r w:rsidRPr="00FC6015">
          <w:rPr>
            <w:rStyle w:val="Hyperlink"/>
            <w:noProof/>
          </w:rPr>
          <w:fldChar w:fldCharType="separate"/>
        </w:r>
        <w:r w:rsidRPr="00FC6015">
          <w:rPr>
            <w:rStyle w:val="Hyperlink"/>
            <w:noProof/>
          </w:rPr>
          <w:t>3.25.4.1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_Toc499018663 \h </w:instrText>
        </w:r>
      </w:ins>
      <w:ins w:id="4849" w:author="Markus Brüderl" w:date="2017-11-21T08:51:00Z">
        <w:r>
          <w:rPr>
            <w:noProof/>
            <w:webHidden/>
          </w:rPr>
        </w:r>
      </w:ins>
      <w:r>
        <w:rPr>
          <w:noProof/>
          <w:webHidden/>
        </w:rPr>
        <w:fldChar w:fldCharType="separate"/>
      </w:r>
      <w:ins w:id="4850" w:author="Markus Brüderl" w:date="2017-11-21T08:51:00Z">
        <w:r>
          <w:rPr>
            <w:noProof/>
            <w:webHidden/>
          </w:rPr>
          <w:t>287</w:t>
        </w:r>
      </w:ins>
      <w:ins w:id="485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852" w:author="Markus Brüderl" w:date="2017-11-21T08:50:00Z"/>
          <w:rFonts w:eastAsiaTheme="minorEastAsia" w:cstheme="minorBidi"/>
          <w:noProof/>
          <w:sz w:val="22"/>
          <w:szCs w:val="22"/>
        </w:rPr>
      </w:pPr>
      <w:ins w:id="485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"_Toc499018664"</w:instrText>
        </w:r>
        <w:r w:rsidRPr="00FC6015">
          <w:rPr>
            <w:rStyle w:val="Hyperlink"/>
            <w:noProof/>
          </w:rPr>
          <w:instrText xml:space="preserve"> </w:instrText>
        </w:r>
      </w:ins>
      <w:ins w:id="4854" w:author="Markus Brüderl" w:date="2017-11-21T08:51:00Z">
        <w:r w:rsidRPr="00FC6015">
          <w:rPr>
            <w:rStyle w:val="Hyperlink"/>
            <w:noProof/>
          </w:rPr>
        </w:r>
      </w:ins>
      <w:ins w:id="4855" w:author="Markus Brüderl" w:date="2017-11-21T08:50:00Z">
        <w:r w:rsidRPr="00FC6015">
          <w:rPr>
            <w:rStyle w:val="Hyperlink"/>
            <w:noProof/>
          </w:rPr>
          <w:fldChar w:fldCharType="separate"/>
        </w:r>
        <w:r w:rsidRPr="00FC6015">
          <w:rPr>
            <w:rStyle w:val="Hyperlink"/>
            <w:noProof/>
          </w:rPr>
          <w:t>3.25.4.1.1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_Toc499018664 \h </w:instrText>
        </w:r>
      </w:ins>
      <w:ins w:id="4856" w:author="Markus Brüderl" w:date="2017-11-21T08:51:00Z">
        <w:r>
          <w:rPr>
            <w:noProof/>
            <w:webHidden/>
          </w:rPr>
        </w:r>
      </w:ins>
      <w:r>
        <w:rPr>
          <w:noProof/>
          <w:webHidden/>
        </w:rPr>
        <w:fldChar w:fldCharType="separate"/>
      </w:r>
      <w:ins w:id="4857" w:author="Markus Brüderl" w:date="2017-11-21T08:51:00Z">
        <w:r>
          <w:rPr>
            <w:noProof/>
            <w:webHidden/>
          </w:rPr>
          <w:t>287</w:t>
        </w:r>
      </w:ins>
      <w:ins w:id="485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859" w:author="Markus Brüderl" w:date="2017-11-21T08:50:00Z"/>
          <w:rFonts w:eastAsiaTheme="minorEastAsia" w:cstheme="minorBidi"/>
          <w:noProof/>
          <w:sz w:val="22"/>
          <w:szCs w:val="22"/>
        </w:rPr>
      </w:pPr>
      <w:ins w:id="486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"_Toc499018665"</w:instrText>
        </w:r>
        <w:r w:rsidRPr="00FC6015">
          <w:rPr>
            <w:rStyle w:val="Hyperlink"/>
            <w:noProof/>
          </w:rPr>
          <w:instrText xml:space="preserve"> </w:instrText>
        </w:r>
      </w:ins>
      <w:ins w:id="4861" w:author="Markus Brüderl" w:date="2017-11-21T08:51:00Z">
        <w:r w:rsidRPr="00FC6015">
          <w:rPr>
            <w:rStyle w:val="Hyperlink"/>
            <w:noProof/>
          </w:rPr>
        </w:r>
      </w:ins>
      <w:ins w:id="4862" w:author="Markus Brüderl" w:date="2017-11-21T08:50:00Z">
        <w:r w:rsidRPr="00FC6015">
          <w:rPr>
            <w:rStyle w:val="Hyperlink"/>
            <w:noProof/>
          </w:rPr>
          <w:fldChar w:fldCharType="separate"/>
        </w:r>
        <w:r w:rsidRPr="00FC6015">
          <w:rPr>
            <w:rStyle w:val="Hyperlink"/>
            <w:noProof/>
          </w:rPr>
          <w:t>3.25.4.1.2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_Toc499018665 \h </w:instrText>
        </w:r>
      </w:ins>
      <w:ins w:id="4863" w:author="Markus Brüderl" w:date="2017-11-21T08:51:00Z">
        <w:r>
          <w:rPr>
            <w:noProof/>
            <w:webHidden/>
          </w:rPr>
        </w:r>
      </w:ins>
      <w:r>
        <w:rPr>
          <w:noProof/>
          <w:webHidden/>
        </w:rPr>
        <w:fldChar w:fldCharType="separate"/>
      </w:r>
      <w:ins w:id="4864" w:author="Markus Brüderl" w:date="2017-11-21T08:51:00Z">
        <w:r>
          <w:rPr>
            <w:noProof/>
            <w:webHidden/>
          </w:rPr>
          <w:t>287</w:t>
        </w:r>
      </w:ins>
      <w:ins w:id="4865"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866" w:author="Markus Brüderl" w:date="2017-11-21T08:50:00Z"/>
          <w:rFonts w:eastAsiaTheme="minorEastAsia" w:cstheme="minorBidi"/>
          <w:noProof/>
          <w:sz w:val="22"/>
          <w:szCs w:val="22"/>
        </w:rPr>
      </w:pPr>
      <w:ins w:id="486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"_Toc499018666"</w:instrText>
        </w:r>
        <w:r w:rsidRPr="00FC6015">
          <w:rPr>
            <w:rStyle w:val="Hyperlink"/>
            <w:noProof/>
          </w:rPr>
          <w:instrText xml:space="preserve"> </w:instrText>
        </w:r>
      </w:ins>
      <w:ins w:id="4868" w:author="Markus Brüderl" w:date="2017-11-21T08:51:00Z">
        <w:r w:rsidRPr="00FC6015">
          <w:rPr>
            <w:rStyle w:val="Hyperlink"/>
            <w:noProof/>
          </w:rPr>
        </w:r>
      </w:ins>
      <w:ins w:id="4869" w:author="Markus Brüderl" w:date="2017-11-21T08:50:00Z">
        <w:r w:rsidRPr="00FC6015">
          <w:rPr>
            <w:rStyle w:val="Hyperlink"/>
            <w:noProof/>
          </w:rPr>
          <w:fldChar w:fldCharType="separate"/>
        </w:r>
        <w:r w:rsidRPr="00FC6015">
          <w:rPr>
            <w:rStyle w:val="Hyperlink"/>
            <w:noProof/>
          </w:rPr>
          <w:t>3.25.4.2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_Toc499018666 \h </w:instrText>
        </w:r>
      </w:ins>
      <w:ins w:id="4870" w:author="Markus Brüderl" w:date="2017-11-21T08:51:00Z">
        <w:r>
          <w:rPr>
            <w:noProof/>
            <w:webHidden/>
          </w:rPr>
        </w:r>
      </w:ins>
      <w:r>
        <w:rPr>
          <w:noProof/>
          <w:webHidden/>
        </w:rPr>
        <w:fldChar w:fldCharType="separate"/>
      </w:r>
      <w:ins w:id="4871" w:author="Markus Brüderl" w:date="2017-11-21T08:51:00Z">
        <w:r>
          <w:rPr>
            <w:noProof/>
            <w:webHidden/>
          </w:rPr>
          <w:t>288</w:t>
        </w:r>
      </w:ins>
      <w:ins w:id="487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873" w:author="Markus Brüderl" w:date="2017-11-21T08:50:00Z"/>
          <w:rFonts w:eastAsiaTheme="minorEastAsia" w:cstheme="minorBidi"/>
          <w:noProof/>
          <w:sz w:val="22"/>
          <w:szCs w:val="22"/>
        </w:rPr>
      </w:pPr>
      <w:ins w:id="487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"_Toc499018667"</w:instrText>
        </w:r>
        <w:r w:rsidRPr="00FC6015">
          <w:rPr>
            <w:rStyle w:val="Hyperlink"/>
            <w:noProof/>
          </w:rPr>
          <w:instrText xml:space="preserve"> </w:instrText>
        </w:r>
      </w:ins>
      <w:ins w:id="4875" w:author="Markus Brüderl" w:date="2017-11-21T08:51:00Z">
        <w:r w:rsidRPr="00FC6015">
          <w:rPr>
            <w:rStyle w:val="Hyperlink"/>
            <w:noProof/>
          </w:rPr>
        </w:r>
      </w:ins>
      <w:ins w:id="4876" w:author="Markus Brüderl" w:date="2017-11-21T08:50:00Z">
        <w:r w:rsidRPr="00FC6015">
          <w:rPr>
            <w:rStyle w:val="Hyperlink"/>
            <w:noProof/>
          </w:rPr>
          <w:fldChar w:fldCharType="separate"/>
        </w:r>
        <w:r w:rsidRPr="00FC6015">
          <w:rPr>
            <w:rStyle w:val="Hyperlink"/>
            <w:noProof/>
          </w:rPr>
          <w:t>3.25.4.2.1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_Toc499018667 \h </w:instrText>
        </w:r>
      </w:ins>
      <w:ins w:id="4877" w:author="Markus Brüderl" w:date="2017-11-21T08:51:00Z">
        <w:r>
          <w:rPr>
            <w:noProof/>
            <w:webHidden/>
          </w:rPr>
        </w:r>
      </w:ins>
      <w:r>
        <w:rPr>
          <w:noProof/>
          <w:webHidden/>
        </w:rPr>
        <w:fldChar w:fldCharType="separate"/>
      </w:r>
      <w:ins w:id="4878" w:author="Markus Brüderl" w:date="2017-11-21T08:51:00Z">
        <w:r>
          <w:rPr>
            <w:noProof/>
            <w:webHidden/>
          </w:rPr>
          <w:t>288</w:t>
        </w:r>
      </w:ins>
      <w:ins w:id="487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880" w:author="Markus Brüderl" w:date="2017-11-21T08:50:00Z"/>
          <w:rFonts w:eastAsiaTheme="minorEastAsia" w:cstheme="minorBidi"/>
          <w:noProof/>
          <w:sz w:val="22"/>
          <w:szCs w:val="22"/>
        </w:rPr>
      </w:pPr>
      <w:ins w:id="488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"_Toc499018668"</w:instrText>
        </w:r>
        <w:r w:rsidRPr="00FC6015">
          <w:rPr>
            <w:rStyle w:val="Hyperlink"/>
            <w:noProof/>
          </w:rPr>
          <w:instrText xml:space="preserve"> </w:instrText>
        </w:r>
      </w:ins>
      <w:ins w:id="4882" w:author="Markus Brüderl" w:date="2017-11-21T08:51:00Z">
        <w:r w:rsidRPr="00FC6015">
          <w:rPr>
            <w:rStyle w:val="Hyperlink"/>
            <w:noProof/>
          </w:rPr>
        </w:r>
      </w:ins>
      <w:ins w:id="4883" w:author="Markus Brüderl" w:date="2017-11-21T08:50:00Z">
        <w:r w:rsidRPr="00FC6015">
          <w:rPr>
            <w:rStyle w:val="Hyperlink"/>
            <w:noProof/>
          </w:rPr>
          <w:fldChar w:fldCharType="separate"/>
        </w:r>
        <w:r w:rsidRPr="00FC6015">
          <w:rPr>
            <w:rStyle w:val="Hyperlink"/>
            <w:noProof/>
          </w:rPr>
          <w:t>3.25.4.2.2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_Toc499018668 \h </w:instrText>
        </w:r>
      </w:ins>
      <w:ins w:id="4884" w:author="Markus Brüderl" w:date="2017-11-21T08:51:00Z">
        <w:r>
          <w:rPr>
            <w:noProof/>
            <w:webHidden/>
          </w:rPr>
        </w:r>
      </w:ins>
      <w:r>
        <w:rPr>
          <w:noProof/>
          <w:webHidden/>
        </w:rPr>
        <w:fldChar w:fldCharType="separate"/>
      </w:r>
      <w:ins w:id="4885" w:author="Markus Brüderl" w:date="2017-11-21T08:51:00Z">
        <w:r>
          <w:rPr>
            <w:noProof/>
            <w:webHidden/>
          </w:rPr>
          <w:t>288</w:t>
        </w:r>
      </w:ins>
      <w:ins w:id="4886"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887" w:author="Markus Brüderl" w:date="2017-11-21T08:50:00Z"/>
          <w:rFonts w:eastAsiaTheme="minorEastAsia" w:cstheme="minorBidi"/>
          <w:noProof/>
          <w:sz w:val="22"/>
          <w:szCs w:val="22"/>
        </w:rPr>
      </w:pPr>
      <w:ins w:id="488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"_Toc499018669"</w:instrText>
        </w:r>
        <w:r w:rsidRPr="00FC6015">
          <w:rPr>
            <w:rStyle w:val="Hyperlink"/>
            <w:noProof/>
          </w:rPr>
          <w:instrText xml:space="preserve"> </w:instrText>
        </w:r>
      </w:ins>
      <w:ins w:id="4889" w:author="Markus Brüderl" w:date="2017-11-21T08:51:00Z">
        <w:r w:rsidRPr="00FC6015">
          <w:rPr>
            <w:rStyle w:val="Hyperlink"/>
            <w:noProof/>
          </w:rPr>
        </w:r>
      </w:ins>
      <w:ins w:id="4890" w:author="Markus Brüderl" w:date="2017-11-21T08:50:00Z">
        <w:r w:rsidRPr="00FC6015">
          <w:rPr>
            <w:rStyle w:val="Hyperlink"/>
            <w:noProof/>
          </w:rPr>
          <w:fldChar w:fldCharType="separate"/>
        </w:r>
        <w:r w:rsidRPr="00FC6015">
          <w:rPr>
            <w:rStyle w:val="Hyperlink"/>
            <w:noProof/>
          </w:rPr>
          <w:t>3.25.5</w:t>
        </w:r>
        <w:r>
          <w:rPr>
            <w:rFonts w:eastAsiaTheme="minorEastAsia" w:cstheme="minorBidi"/>
            <w:noProof/>
            <w:sz w:val="22"/>
            <w:szCs w:val="22"/>
          </w:rPr>
          <w:tab/>
        </w:r>
        <w:r w:rsidRPr="00FC6015">
          <w:rPr>
            <w:rStyle w:val="Hyperlink"/>
            <w:noProof/>
          </w:rPr>
          <w:t>isRREChangeAllowed</w:t>
        </w:r>
        <w:r>
          <w:rPr>
            <w:noProof/>
            <w:webHidden/>
          </w:rPr>
          <w:tab/>
        </w:r>
        <w:r>
          <w:rPr>
            <w:noProof/>
            <w:webHidden/>
          </w:rPr>
          <w:fldChar w:fldCharType="begin"/>
        </w:r>
        <w:r>
          <w:rPr>
            <w:noProof/>
            <w:webHidden/>
          </w:rPr>
          <w:instrText xml:space="preserve"> PAGEREF _Toc499018669 \h </w:instrText>
        </w:r>
      </w:ins>
      <w:ins w:id="4891" w:author="Markus Brüderl" w:date="2017-11-21T08:51:00Z">
        <w:r>
          <w:rPr>
            <w:noProof/>
            <w:webHidden/>
          </w:rPr>
        </w:r>
      </w:ins>
      <w:r>
        <w:rPr>
          <w:noProof/>
          <w:webHidden/>
        </w:rPr>
        <w:fldChar w:fldCharType="separate"/>
      </w:r>
      <w:ins w:id="4892" w:author="Markus Brüderl" w:date="2017-11-21T08:51:00Z">
        <w:r>
          <w:rPr>
            <w:noProof/>
            <w:webHidden/>
          </w:rPr>
          <w:t>297</w:t>
        </w:r>
      </w:ins>
      <w:ins w:id="489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894" w:author="Markus Brüderl" w:date="2017-11-21T08:50:00Z"/>
          <w:rFonts w:eastAsiaTheme="minorEastAsia" w:cstheme="minorBidi"/>
          <w:noProof/>
          <w:sz w:val="22"/>
          <w:szCs w:val="22"/>
        </w:rPr>
      </w:pPr>
      <w:ins w:id="489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"_Toc499018670"</w:instrText>
        </w:r>
        <w:r w:rsidRPr="00FC6015">
          <w:rPr>
            <w:rStyle w:val="Hyperlink"/>
            <w:noProof/>
          </w:rPr>
          <w:instrText xml:space="preserve"> </w:instrText>
        </w:r>
      </w:ins>
      <w:ins w:id="4896" w:author="Markus Brüderl" w:date="2017-11-21T08:51:00Z">
        <w:r w:rsidRPr="00FC6015">
          <w:rPr>
            <w:rStyle w:val="Hyperlink"/>
            <w:noProof/>
          </w:rPr>
        </w:r>
      </w:ins>
      <w:ins w:id="4897" w:author="Markus Brüderl" w:date="2017-11-21T08:50:00Z">
        <w:r w:rsidRPr="00FC6015">
          <w:rPr>
            <w:rStyle w:val="Hyperlink"/>
            <w:noProof/>
          </w:rPr>
          <w:fldChar w:fldCharType="separate"/>
        </w:r>
        <w:r w:rsidRPr="00FC6015">
          <w:rPr>
            <w:rStyle w:val="Hyperlink"/>
            <w:noProof/>
          </w:rPr>
          <w:t>3.25.5.1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_Toc499018670 \h </w:instrText>
        </w:r>
      </w:ins>
      <w:ins w:id="4898" w:author="Markus Brüderl" w:date="2017-11-21T08:51:00Z">
        <w:r>
          <w:rPr>
            <w:noProof/>
            <w:webHidden/>
          </w:rPr>
        </w:r>
      </w:ins>
      <w:r>
        <w:rPr>
          <w:noProof/>
          <w:webHidden/>
        </w:rPr>
        <w:fldChar w:fldCharType="separate"/>
      </w:r>
      <w:ins w:id="4899" w:author="Markus Brüderl" w:date="2017-11-21T08:51:00Z">
        <w:r>
          <w:rPr>
            <w:noProof/>
            <w:webHidden/>
          </w:rPr>
          <w:t>297</w:t>
        </w:r>
      </w:ins>
      <w:ins w:id="490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01" w:author="Markus Brüderl" w:date="2017-11-21T08:50:00Z"/>
          <w:rFonts w:eastAsiaTheme="minorEastAsia" w:cstheme="minorBidi"/>
          <w:noProof/>
          <w:sz w:val="22"/>
          <w:szCs w:val="22"/>
        </w:rPr>
      </w:pPr>
      <w:ins w:id="490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"_Toc499018671"</w:instrText>
        </w:r>
        <w:r w:rsidRPr="00FC6015">
          <w:rPr>
            <w:rStyle w:val="Hyperlink"/>
            <w:noProof/>
          </w:rPr>
          <w:instrText xml:space="preserve"> </w:instrText>
        </w:r>
      </w:ins>
      <w:ins w:id="4903" w:author="Markus Brüderl" w:date="2017-11-21T08:51:00Z">
        <w:r w:rsidRPr="00FC6015">
          <w:rPr>
            <w:rStyle w:val="Hyperlink"/>
            <w:noProof/>
          </w:rPr>
        </w:r>
      </w:ins>
      <w:ins w:id="4904" w:author="Markus Brüderl" w:date="2017-11-21T08:50:00Z">
        <w:r w:rsidRPr="00FC6015">
          <w:rPr>
            <w:rStyle w:val="Hyperlink"/>
            <w:noProof/>
          </w:rPr>
          <w:fldChar w:fldCharType="separate"/>
        </w:r>
        <w:r w:rsidRPr="00FC6015">
          <w:rPr>
            <w:rStyle w:val="Hyperlink"/>
            <w:noProof/>
          </w:rPr>
          <w:t>3.25.5.1.1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_Toc499018671 \h </w:instrText>
        </w:r>
      </w:ins>
      <w:ins w:id="4905" w:author="Markus Brüderl" w:date="2017-11-21T08:51:00Z">
        <w:r>
          <w:rPr>
            <w:noProof/>
            <w:webHidden/>
          </w:rPr>
        </w:r>
      </w:ins>
      <w:r>
        <w:rPr>
          <w:noProof/>
          <w:webHidden/>
        </w:rPr>
        <w:fldChar w:fldCharType="separate"/>
      </w:r>
      <w:ins w:id="4906" w:author="Markus Brüderl" w:date="2017-11-21T08:51:00Z">
        <w:r>
          <w:rPr>
            <w:noProof/>
            <w:webHidden/>
          </w:rPr>
          <w:t>298</w:t>
        </w:r>
      </w:ins>
      <w:ins w:id="490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08" w:author="Markus Brüderl" w:date="2017-11-21T08:50:00Z"/>
          <w:rFonts w:eastAsiaTheme="minorEastAsia" w:cstheme="minorBidi"/>
          <w:noProof/>
          <w:sz w:val="22"/>
          <w:szCs w:val="22"/>
        </w:rPr>
      </w:pPr>
      <w:ins w:id="490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"_Toc499018672"</w:instrText>
        </w:r>
        <w:r w:rsidRPr="00FC6015">
          <w:rPr>
            <w:rStyle w:val="Hyperlink"/>
            <w:noProof/>
          </w:rPr>
          <w:instrText xml:space="preserve"> </w:instrText>
        </w:r>
      </w:ins>
      <w:ins w:id="4910" w:author="Markus Brüderl" w:date="2017-11-21T08:51:00Z">
        <w:r w:rsidRPr="00FC6015">
          <w:rPr>
            <w:rStyle w:val="Hyperlink"/>
            <w:noProof/>
          </w:rPr>
        </w:r>
      </w:ins>
      <w:ins w:id="4911" w:author="Markus Brüderl" w:date="2017-11-21T08:50:00Z">
        <w:r w:rsidRPr="00FC6015">
          <w:rPr>
            <w:rStyle w:val="Hyperlink"/>
            <w:noProof/>
          </w:rPr>
          <w:fldChar w:fldCharType="separate"/>
        </w:r>
        <w:r w:rsidRPr="00FC6015">
          <w:rPr>
            <w:rStyle w:val="Hyperlink"/>
            <w:noProof/>
          </w:rPr>
          <w:t>3.25.5.1.2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_Toc499018672 \h </w:instrText>
        </w:r>
      </w:ins>
      <w:ins w:id="4912" w:author="Markus Brüderl" w:date="2017-11-21T08:51:00Z">
        <w:r>
          <w:rPr>
            <w:noProof/>
            <w:webHidden/>
          </w:rPr>
        </w:r>
      </w:ins>
      <w:r>
        <w:rPr>
          <w:noProof/>
          <w:webHidden/>
        </w:rPr>
        <w:fldChar w:fldCharType="separate"/>
      </w:r>
      <w:ins w:id="4913" w:author="Markus Brüderl" w:date="2017-11-21T08:51:00Z">
        <w:r>
          <w:rPr>
            <w:noProof/>
            <w:webHidden/>
          </w:rPr>
          <w:t>298</w:t>
        </w:r>
      </w:ins>
      <w:ins w:id="4914"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915" w:author="Markus Brüderl" w:date="2017-11-21T08:50:00Z"/>
          <w:rFonts w:eastAsiaTheme="minorEastAsia" w:cstheme="minorBidi"/>
          <w:noProof/>
          <w:sz w:val="22"/>
          <w:szCs w:val="22"/>
        </w:rPr>
      </w:pPr>
      <w:ins w:id="491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"_Toc499018673"</w:instrText>
        </w:r>
        <w:r w:rsidRPr="00FC6015">
          <w:rPr>
            <w:rStyle w:val="Hyperlink"/>
            <w:noProof/>
          </w:rPr>
          <w:instrText xml:space="preserve"> </w:instrText>
        </w:r>
      </w:ins>
      <w:ins w:id="4917" w:author="Markus Brüderl" w:date="2017-11-21T08:51:00Z">
        <w:r w:rsidRPr="00FC6015">
          <w:rPr>
            <w:rStyle w:val="Hyperlink"/>
            <w:noProof/>
          </w:rPr>
        </w:r>
      </w:ins>
      <w:ins w:id="4918" w:author="Markus Brüderl" w:date="2017-11-21T08:50:00Z">
        <w:r w:rsidRPr="00FC6015">
          <w:rPr>
            <w:rStyle w:val="Hyperlink"/>
            <w:noProof/>
          </w:rPr>
          <w:fldChar w:fldCharType="separate"/>
        </w:r>
        <w:r w:rsidRPr="00FC6015">
          <w:rPr>
            <w:rStyle w:val="Hyperlink"/>
            <w:noProof/>
          </w:rPr>
          <w:t>3.25.5.2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_Toc499018673 \h </w:instrText>
        </w:r>
      </w:ins>
      <w:ins w:id="4919" w:author="Markus Brüderl" w:date="2017-11-21T08:51:00Z">
        <w:r>
          <w:rPr>
            <w:noProof/>
            <w:webHidden/>
          </w:rPr>
        </w:r>
      </w:ins>
      <w:r>
        <w:rPr>
          <w:noProof/>
          <w:webHidden/>
        </w:rPr>
        <w:fldChar w:fldCharType="separate"/>
      </w:r>
      <w:ins w:id="4920" w:author="Markus Brüderl" w:date="2017-11-21T08:51:00Z">
        <w:r>
          <w:rPr>
            <w:noProof/>
            <w:webHidden/>
          </w:rPr>
          <w:t>298</w:t>
        </w:r>
      </w:ins>
      <w:ins w:id="492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22" w:author="Markus Brüderl" w:date="2017-11-21T08:50:00Z"/>
          <w:rFonts w:eastAsiaTheme="minorEastAsia" w:cstheme="minorBidi"/>
          <w:noProof/>
          <w:sz w:val="22"/>
          <w:szCs w:val="22"/>
        </w:rPr>
      </w:pPr>
      <w:ins w:id="492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"_Toc499018674"</w:instrText>
        </w:r>
        <w:r w:rsidRPr="00FC6015">
          <w:rPr>
            <w:rStyle w:val="Hyperlink"/>
            <w:noProof/>
          </w:rPr>
          <w:instrText xml:space="preserve"> </w:instrText>
        </w:r>
      </w:ins>
      <w:ins w:id="4924" w:author="Markus Brüderl" w:date="2017-11-21T08:51:00Z">
        <w:r w:rsidRPr="00FC6015">
          <w:rPr>
            <w:rStyle w:val="Hyperlink"/>
            <w:noProof/>
          </w:rPr>
        </w:r>
      </w:ins>
      <w:ins w:id="4925" w:author="Markus Brüderl" w:date="2017-11-21T08:50:00Z">
        <w:r w:rsidRPr="00FC6015">
          <w:rPr>
            <w:rStyle w:val="Hyperlink"/>
            <w:noProof/>
          </w:rPr>
          <w:fldChar w:fldCharType="separate"/>
        </w:r>
        <w:r w:rsidRPr="00FC6015">
          <w:rPr>
            <w:rStyle w:val="Hyperlink"/>
            <w:noProof/>
          </w:rPr>
          <w:t>3.25.5.2.1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_Toc499018674 \h </w:instrText>
        </w:r>
      </w:ins>
      <w:ins w:id="4926" w:author="Markus Brüderl" w:date="2017-11-21T08:51:00Z">
        <w:r>
          <w:rPr>
            <w:noProof/>
            <w:webHidden/>
          </w:rPr>
        </w:r>
      </w:ins>
      <w:r>
        <w:rPr>
          <w:noProof/>
          <w:webHidden/>
        </w:rPr>
        <w:fldChar w:fldCharType="separate"/>
      </w:r>
      <w:ins w:id="4927" w:author="Markus Brüderl" w:date="2017-11-21T08:51:00Z">
        <w:r>
          <w:rPr>
            <w:noProof/>
            <w:webHidden/>
          </w:rPr>
          <w:t>298</w:t>
        </w:r>
      </w:ins>
      <w:ins w:id="492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29" w:author="Markus Brüderl" w:date="2017-11-21T08:50:00Z"/>
          <w:rFonts w:eastAsiaTheme="minorEastAsia" w:cstheme="minorBidi"/>
          <w:noProof/>
          <w:sz w:val="22"/>
          <w:szCs w:val="22"/>
        </w:rPr>
      </w:pPr>
      <w:ins w:id="493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"_Toc499018675"</w:instrText>
        </w:r>
        <w:r w:rsidRPr="00FC6015">
          <w:rPr>
            <w:rStyle w:val="Hyperlink"/>
            <w:noProof/>
          </w:rPr>
          <w:instrText xml:space="preserve"> </w:instrText>
        </w:r>
      </w:ins>
      <w:ins w:id="4931" w:author="Markus Brüderl" w:date="2017-11-21T08:51:00Z">
        <w:r w:rsidRPr="00FC6015">
          <w:rPr>
            <w:rStyle w:val="Hyperlink"/>
            <w:noProof/>
          </w:rPr>
        </w:r>
      </w:ins>
      <w:ins w:id="4932" w:author="Markus Brüderl" w:date="2017-11-21T08:50:00Z">
        <w:r w:rsidRPr="00FC6015">
          <w:rPr>
            <w:rStyle w:val="Hyperlink"/>
            <w:noProof/>
          </w:rPr>
          <w:fldChar w:fldCharType="separate"/>
        </w:r>
        <w:r w:rsidRPr="00FC6015">
          <w:rPr>
            <w:rStyle w:val="Hyperlink"/>
            <w:noProof/>
          </w:rPr>
          <w:t>3.25.5.2.2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_Toc499018675 \h </w:instrText>
        </w:r>
      </w:ins>
      <w:ins w:id="4933" w:author="Markus Brüderl" w:date="2017-11-21T08:51:00Z">
        <w:r>
          <w:rPr>
            <w:noProof/>
            <w:webHidden/>
          </w:rPr>
        </w:r>
      </w:ins>
      <w:r>
        <w:rPr>
          <w:noProof/>
          <w:webHidden/>
        </w:rPr>
        <w:fldChar w:fldCharType="separate"/>
      </w:r>
      <w:ins w:id="4934" w:author="Markus Brüderl" w:date="2017-11-21T08:51:00Z">
        <w:r>
          <w:rPr>
            <w:noProof/>
            <w:webHidden/>
          </w:rPr>
          <w:t>298</w:t>
        </w:r>
      </w:ins>
      <w:ins w:id="4935"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936" w:author="Markus Brüderl" w:date="2017-11-21T08:50:00Z"/>
          <w:rFonts w:eastAsiaTheme="minorEastAsia" w:cstheme="minorBidi"/>
          <w:noProof/>
          <w:sz w:val="22"/>
          <w:szCs w:val="22"/>
        </w:rPr>
      </w:pPr>
      <w:ins w:id="493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"_Toc499018676"</w:instrText>
        </w:r>
        <w:r w:rsidRPr="00FC6015">
          <w:rPr>
            <w:rStyle w:val="Hyperlink"/>
            <w:noProof/>
          </w:rPr>
          <w:instrText xml:space="preserve"> </w:instrText>
        </w:r>
      </w:ins>
      <w:ins w:id="4938" w:author="Markus Brüderl" w:date="2017-11-21T08:51:00Z">
        <w:r w:rsidRPr="00FC6015">
          <w:rPr>
            <w:rStyle w:val="Hyperlink"/>
            <w:noProof/>
          </w:rPr>
        </w:r>
      </w:ins>
      <w:ins w:id="4939" w:author="Markus Brüderl" w:date="2017-11-21T08:50:00Z">
        <w:r w:rsidRPr="00FC6015">
          <w:rPr>
            <w:rStyle w:val="Hyperlink"/>
            <w:noProof/>
          </w:rPr>
          <w:fldChar w:fldCharType="separate"/>
        </w:r>
        <w:r w:rsidRPr="00FC6015">
          <w:rPr>
            <w:rStyle w:val="Hyperlink"/>
            <w:noProof/>
          </w:rPr>
          <w:t>3.25.6</w:t>
        </w:r>
        <w:r>
          <w:rPr>
            <w:rFonts w:eastAsiaTheme="minorEastAsia" w:cstheme="minorBidi"/>
            <w:noProof/>
            <w:sz w:val="22"/>
            <w:szCs w:val="22"/>
          </w:rPr>
          <w:tab/>
        </w:r>
        <w:r w:rsidRPr="00FC6015">
          <w:rPr>
            <w:rStyle w:val="Hyperlink"/>
            <w:noProof/>
          </w:rPr>
          <w:t>listInboxServices</w:t>
        </w:r>
        <w:r>
          <w:rPr>
            <w:noProof/>
            <w:webHidden/>
          </w:rPr>
          <w:tab/>
        </w:r>
        <w:r>
          <w:rPr>
            <w:noProof/>
            <w:webHidden/>
          </w:rPr>
          <w:fldChar w:fldCharType="begin"/>
        </w:r>
        <w:r>
          <w:rPr>
            <w:noProof/>
            <w:webHidden/>
          </w:rPr>
          <w:instrText xml:space="preserve"> PAGEREF _Toc499018676 \h </w:instrText>
        </w:r>
      </w:ins>
      <w:ins w:id="4940" w:author="Markus Brüderl" w:date="2017-11-21T08:51:00Z">
        <w:r>
          <w:rPr>
            <w:noProof/>
            <w:webHidden/>
          </w:rPr>
        </w:r>
      </w:ins>
      <w:r>
        <w:rPr>
          <w:noProof/>
          <w:webHidden/>
        </w:rPr>
        <w:fldChar w:fldCharType="separate"/>
      </w:r>
      <w:ins w:id="4941" w:author="Markus Brüderl" w:date="2017-11-21T08:51:00Z">
        <w:r>
          <w:rPr>
            <w:noProof/>
            <w:webHidden/>
          </w:rPr>
          <w:t>298</w:t>
        </w:r>
      </w:ins>
      <w:ins w:id="494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943" w:author="Markus Brüderl" w:date="2017-11-21T08:50:00Z"/>
          <w:rFonts w:eastAsiaTheme="minorEastAsia" w:cstheme="minorBidi"/>
          <w:noProof/>
          <w:sz w:val="22"/>
          <w:szCs w:val="22"/>
        </w:rPr>
      </w:pPr>
      <w:ins w:id="494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"_Toc499018677"</w:instrText>
        </w:r>
        <w:r w:rsidRPr="00FC6015">
          <w:rPr>
            <w:rStyle w:val="Hyperlink"/>
            <w:noProof/>
          </w:rPr>
          <w:instrText xml:space="preserve"> </w:instrText>
        </w:r>
      </w:ins>
      <w:ins w:id="4945" w:author="Markus Brüderl" w:date="2017-11-21T08:51:00Z">
        <w:r w:rsidRPr="00FC6015">
          <w:rPr>
            <w:rStyle w:val="Hyperlink"/>
            <w:noProof/>
          </w:rPr>
        </w:r>
      </w:ins>
      <w:ins w:id="4946" w:author="Markus Brüderl" w:date="2017-11-21T08:50:00Z">
        <w:r w:rsidRPr="00FC6015">
          <w:rPr>
            <w:rStyle w:val="Hyperlink"/>
            <w:noProof/>
          </w:rPr>
          <w:fldChar w:fldCharType="separate"/>
        </w:r>
        <w:r w:rsidRPr="00FC6015">
          <w:rPr>
            <w:rStyle w:val="Hyperlink"/>
            <w:noProof/>
          </w:rPr>
          <w:t>3.25.6.1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_Toc499018677 \h </w:instrText>
        </w:r>
      </w:ins>
      <w:ins w:id="4947" w:author="Markus Brüderl" w:date="2017-11-21T08:51:00Z">
        <w:r>
          <w:rPr>
            <w:noProof/>
            <w:webHidden/>
          </w:rPr>
        </w:r>
      </w:ins>
      <w:r>
        <w:rPr>
          <w:noProof/>
          <w:webHidden/>
        </w:rPr>
        <w:fldChar w:fldCharType="separate"/>
      </w:r>
      <w:ins w:id="4948" w:author="Markus Brüderl" w:date="2017-11-21T08:51:00Z">
        <w:r>
          <w:rPr>
            <w:noProof/>
            <w:webHidden/>
          </w:rPr>
          <w:t>298</w:t>
        </w:r>
      </w:ins>
      <w:ins w:id="494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50" w:author="Markus Brüderl" w:date="2017-11-21T08:50:00Z"/>
          <w:rFonts w:eastAsiaTheme="minorEastAsia" w:cstheme="minorBidi"/>
          <w:noProof/>
          <w:sz w:val="22"/>
          <w:szCs w:val="22"/>
        </w:rPr>
      </w:pPr>
      <w:ins w:id="495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"_Toc499018678"</w:instrText>
        </w:r>
        <w:r w:rsidRPr="00FC6015">
          <w:rPr>
            <w:rStyle w:val="Hyperlink"/>
            <w:noProof/>
          </w:rPr>
          <w:instrText xml:space="preserve"> </w:instrText>
        </w:r>
      </w:ins>
      <w:ins w:id="4952" w:author="Markus Brüderl" w:date="2017-11-21T08:51:00Z">
        <w:r w:rsidRPr="00FC6015">
          <w:rPr>
            <w:rStyle w:val="Hyperlink"/>
            <w:noProof/>
          </w:rPr>
        </w:r>
      </w:ins>
      <w:ins w:id="4953" w:author="Markus Brüderl" w:date="2017-11-21T08:50:00Z">
        <w:r w:rsidRPr="00FC6015">
          <w:rPr>
            <w:rStyle w:val="Hyperlink"/>
            <w:noProof/>
          </w:rPr>
          <w:fldChar w:fldCharType="separate"/>
        </w:r>
        <w:r w:rsidRPr="00FC6015">
          <w:rPr>
            <w:rStyle w:val="Hyperlink"/>
            <w:noProof/>
          </w:rPr>
          <w:t>3.25.6.1.1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_Toc499018678 \h </w:instrText>
        </w:r>
      </w:ins>
      <w:ins w:id="4954" w:author="Markus Brüderl" w:date="2017-11-21T08:51:00Z">
        <w:r>
          <w:rPr>
            <w:noProof/>
            <w:webHidden/>
          </w:rPr>
        </w:r>
      </w:ins>
      <w:r>
        <w:rPr>
          <w:noProof/>
          <w:webHidden/>
        </w:rPr>
        <w:fldChar w:fldCharType="separate"/>
      </w:r>
      <w:ins w:id="4955" w:author="Markus Brüderl" w:date="2017-11-21T08:51:00Z">
        <w:r>
          <w:rPr>
            <w:noProof/>
            <w:webHidden/>
          </w:rPr>
          <w:t>299</w:t>
        </w:r>
      </w:ins>
      <w:ins w:id="495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57" w:author="Markus Brüderl" w:date="2017-11-21T08:50:00Z"/>
          <w:rFonts w:eastAsiaTheme="minorEastAsia" w:cstheme="minorBidi"/>
          <w:noProof/>
          <w:sz w:val="22"/>
          <w:szCs w:val="22"/>
        </w:rPr>
      </w:pPr>
      <w:ins w:id="495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"_Toc499018679"</w:instrText>
        </w:r>
        <w:r w:rsidRPr="00FC6015">
          <w:rPr>
            <w:rStyle w:val="Hyperlink"/>
            <w:noProof/>
          </w:rPr>
          <w:instrText xml:space="preserve"> </w:instrText>
        </w:r>
      </w:ins>
      <w:ins w:id="4959" w:author="Markus Brüderl" w:date="2017-11-21T08:51:00Z">
        <w:r w:rsidRPr="00FC6015">
          <w:rPr>
            <w:rStyle w:val="Hyperlink"/>
            <w:noProof/>
          </w:rPr>
        </w:r>
      </w:ins>
      <w:ins w:id="4960" w:author="Markus Brüderl" w:date="2017-11-21T08:50:00Z">
        <w:r w:rsidRPr="00FC6015">
          <w:rPr>
            <w:rStyle w:val="Hyperlink"/>
            <w:noProof/>
          </w:rPr>
          <w:fldChar w:fldCharType="separate"/>
        </w:r>
        <w:r w:rsidRPr="00FC6015">
          <w:rPr>
            <w:rStyle w:val="Hyperlink"/>
            <w:noProof/>
          </w:rPr>
          <w:t>3.25.6.1.2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_Toc499018679 \h </w:instrText>
        </w:r>
      </w:ins>
      <w:ins w:id="4961" w:author="Markus Brüderl" w:date="2017-11-21T08:51:00Z">
        <w:r>
          <w:rPr>
            <w:noProof/>
            <w:webHidden/>
          </w:rPr>
        </w:r>
      </w:ins>
      <w:r>
        <w:rPr>
          <w:noProof/>
          <w:webHidden/>
        </w:rPr>
        <w:fldChar w:fldCharType="separate"/>
      </w:r>
      <w:ins w:id="4962" w:author="Markus Brüderl" w:date="2017-11-21T08:51:00Z">
        <w:r>
          <w:rPr>
            <w:noProof/>
            <w:webHidden/>
          </w:rPr>
          <w:t>299</w:t>
        </w:r>
      </w:ins>
      <w:ins w:id="4963"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964" w:author="Markus Brüderl" w:date="2017-11-21T08:50:00Z"/>
          <w:rFonts w:eastAsiaTheme="minorEastAsia" w:cstheme="minorBidi"/>
          <w:noProof/>
          <w:sz w:val="22"/>
          <w:szCs w:val="22"/>
        </w:rPr>
      </w:pPr>
      <w:ins w:id="496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"_Toc499018680"</w:instrText>
        </w:r>
        <w:r w:rsidRPr="00FC6015">
          <w:rPr>
            <w:rStyle w:val="Hyperlink"/>
            <w:noProof/>
          </w:rPr>
          <w:instrText xml:space="preserve"> </w:instrText>
        </w:r>
      </w:ins>
      <w:ins w:id="4966" w:author="Markus Brüderl" w:date="2017-11-21T08:51:00Z">
        <w:r w:rsidRPr="00FC6015">
          <w:rPr>
            <w:rStyle w:val="Hyperlink"/>
            <w:noProof/>
          </w:rPr>
        </w:r>
      </w:ins>
      <w:ins w:id="4967" w:author="Markus Brüderl" w:date="2017-11-21T08:50:00Z">
        <w:r w:rsidRPr="00FC6015">
          <w:rPr>
            <w:rStyle w:val="Hyperlink"/>
            <w:noProof/>
          </w:rPr>
          <w:fldChar w:fldCharType="separate"/>
        </w:r>
        <w:r w:rsidRPr="00FC6015">
          <w:rPr>
            <w:rStyle w:val="Hyperlink"/>
            <w:noProof/>
          </w:rPr>
          <w:t>3.25.6.2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_Toc499018680 \h </w:instrText>
        </w:r>
      </w:ins>
      <w:ins w:id="4968" w:author="Markus Brüderl" w:date="2017-11-21T08:51:00Z">
        <w:r>
          <w:rPr>
            <w:noProof/>
            <w:webHidden/>
          </w:rPr>
        </w:r>
      </w:ins>
      <w:r>
        <w:rPr>
          <w:noProof/>
          <w:webHidden/>
        </w:rPr>
        <w:fldChar w:fldCharType="separate"/>
      </w:r>
      <w:ins w:id="4969" w:author="Markus Brüderl" w:date="2017-11-21T08:51:00Z">
        <w:r>
          <w:rPr>
            <w:noProof/>
            <w:webHidden/>
          </w:rPr>
          <w:t>299</w:t>
        </w:r>
      </w:ins>
      <w:ins w:id="497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71" w:author="Markus Brüderl" w:date="2017-11-21T08:50:00Z"/>
          <w:rFonts w:eastAsiaTheme="minorEastAsia" w:cstheme="minorBidi"/>
          <w:noProof/>
          <w:sz w:val="22"/>
          <w:szCs w:val="22"/>
        </w:rPr>
      </w:pPr>
      <w:ins w:id="497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"_Toc499018681"</w:instrText>
        </w:r>
        <w:r w:rsidRPr="00FC6015">
          <w:rPr>
            <w:rStyle w:val="Hyperlink"/>
            <w:noProof/>
          </w:rPr>
          <w:instrText xml:space="preserve"> </w:instrText>
        </w:r>
      </w:ins>
      <w:ins w:id="4973" w:author="Markus Brüderl" w:date="2017-11-21T08:51:00Z">
        <w:r w:rsidRPr="00FC6015">
          <w:rPr>
            <w:rStyle w:val="Hyperlink"/>
            <w:noProof/>
          </w:rPr>
        </w:r>
      </w:ins>
      <w:ins w:id="4974" w:author="Markus Brüderl" w:date="2017-11-21T08:50:00Z">
        <w:r w:rsidRPr="00FC6015">
          <w:rPr>
            <w:rStyle w:val="Hyperlink"/>
            <w:noProof/>
          </w:rPr>
          <w:fldChar w:fldCharType="separate"/>
        </w:r>
        <w:r w:rsidRPr="00FC6015">
          <w:rPr>
            <w:rStyle w:val="Hyperlink"/>
            <w:noProof/>
          </w:rPr>
          <w:t>3.25.6.2.1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_Toc499018681 \h </w:instrText>
        </w:r>
      </w:ins>
      <w:ins w:id="4975" w:author="Markus Brüderl" w:date="2017-11-21T08:51:00Z">
        <w:r>
          <w:rPr>
            <w:noProof/>
            <w:webHidden/>
          </w:rPr>
        </w:r>
      </w:ins>
      <w:r>
        <w:rPr>
          <w:noProof/>
          <w:webHidden/>
        </w:rPr>
        <w:fldChar w:fldCharType="separate"/>
      </w:r>
      <w:ins w:id="4976" w:author="Markus Brüderl" w:date="2017-11-21T08:51:00Z">
        <w:r>
          <w:rPr>
            <w:noProof/>
            <w:webHidden/>
          </w:rPr>
          <w:t>299</w:t>
        </w:r>
      </w:ins>
      <w:ins w:id="497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78" w:author="Markus Brüderl" w:date="2017-11-21T08:50:00Z"/>
          <w:rFonts w:eastAsiaTheme="minorEastAsia" w:cstheme="minorBidi"/>
          <w:noProof/>
          <w:sz w:val="22"/>
          <w:szCs w:val="22"/>
        </w:rPr>
      </w:pPr>
      <w:ins w:id="497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"_Toc499018682"</w:instrText>
        </w:r>
        <w:r w:rsidRPr="00FC6015">
          <w:rPr>
            <w:rStyle w:val="Hyperlink"/>
            <w:noProof/>
          </w:rPr>
          <w:instrText xml:space="preserve"> </w:instrText>
        </w:r>
      </w:ins>
      <w:ins w:id="4980" w:author="Markus Brüderl" w:date="2017-11-21T08:51:00Z">
        <w:r w:rsidRPr="00FC6015">
          <w:rPr>
            <w:rStyle w:val="Hyperlink"/>
            <w:noProof/>
          </w:rPr>
        </w:r>
      </w:ins>
      <w:ins w:id="4981" w:author="Markus Brüderl" w:date="2017-11-21T08:50:00Z">
        <w:r w:rsidRPr="00FC6015">
          <w:rPr>
            <w:rStyle w:val="Hyperlink"/>
            <w:noProof/>
          </w:rPr>
          <w:fldChar w:fldCharType="separate"/>
        </w:r>
        <w:r w:rsidRPr="00FC6015">
          <w:rPr>
            <w:rStyle w:val="Hyperlink"/>
            <w:noProof/>
          </w:rPr>
          <w:t>3.25.6.2.2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_Toc499018682 \h </w:instrText>
        </w:r>
      </w:ins>
      <w:ins w:id="4982" w:author="Markus Brüderl" w:date="2017-11-21T08:51:00Z">
        <w:r>
          <w:rPr>
            <w:noProof/>
            <w:webHidden/>
          </w:rPr>
        </w:r>
      </w:ins>
      <w:r>
        <w:rPr>
          <w:noProof/>
          <w:webHidden/>
        </w:rPr>
        <w:fldChar w:fldCharType="separate"/>
      </w:r>
      <w:ins w:id="4983" w:author="Markus Brüderl" w:date="2017-11-21T08:51:00Z">
        <w:r>
          <w:rPr>
            <w:noProof/>
            <w:webHidden/>
          </w:rPr>
          <w:t>300</w:t>
        </w:r>
      </w:ins>
      <w:ins w:id="4984"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4985" w:author="Markus Brüderl" w:date="2017-11-21T08:50:00Z"/>
          <w:rFonts w:eastAsiaTheme="minorEastAsia" w:cstheme="minorBidi"/>
          <w:noProof/>
          <w:sz w:val="22"/>
          <w:szCs w:val="22"/>
        </w:rPr>
      </w:pPr>
      <w:ins w:id="498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"_Toc499018683"</w:instrText>
        </w:r>
        <w:r w:rsidRPr="00FC6015">
          <w:rPr>
            <w:rStyle w:val="Hyperlink"/>
            <w:noProof/>
          </w:rPr>
          <w:instrText xml:space="preserve"> </w:instrText>
        </w:r>
      </w:ins>
      <w:ins w:id="4987" w:author="Markus Brüderl" w:date="2017-11-21T08:51:00Z">
        <w:r w:rsidRPr="00FC6015">
          <w:rPr>
            <w:rStyle w:val="Hyperlink"/>
            <w:noProof/>
          </w:rPr>
        </w:r>
      </w:ins>
      <w:ins w:id="4988" w:author="Markus Brüderl" w:date="2017-11-21T08:50:00Z">
        <w:r w:rsidRPr="00FC6015">
          <w:rPr>
            <w:rStyle w:val="Hyperlink"/>
            <w:noProof/>
          </w:rPr>
          <w:fldChar w:fldCharType="separate"/>
        </w:r>
        <w:r w:rsidRPr="00FC6015">
          <w:rPr>
            <w:rStyle w:val="Hyperlink"/>
            <w:noProof/>
          </w:rPr>
          <w:t>3.25.7</w:t>
        </w:r>
        <w:r>
          <w:rPr>
            <w:rFonts w:eastAsiaTheme="minorEastAsia" w:cstheme="minorBidi"/>
            <w:noProof/>
            <w:sz w:val="22"/>
            <w:szCs w:val="22"/>
          </w:rPr>
          <w:tab/>
        </w:r>
        <w:r w:rsidRPr="00FC6015">
          <w:rPr>
            <w:rStyle w:val="Hyperlink"/>
            <w:noProof/>
          </w:rPr>
          <w:t>searchVertrag</w:t>
        </w:r>
        <w:r>
          <w:rPr>
            <w:noProof/>
            <w:webHidden/>
          </w:rPr>
          <w:tab/>
        </w:r>
        <w:r>
          <w:rPr>
            <w:noProof/>
            <w:webHidden/>
          </w:rPr>
          <w:fldChar w:fldCharType="begin"/>
        </w:r>
        <w:r>
          <w:rPr>
            <w:noProof/>
            <w:webHidden/>
          </w:rPr>
          <w:instrText xml:space="preserve"> PAGEREF _Toc499018683 \h </w:instrText>
        </w:r>
      </w:ins>
      <w:ins w:id="4989" w:author="Markus Brüderl" w:date="2017-11-21T08:51:00Z">
        <w:r>
          <w:rPr>
            <w:noProof/>
            <w:webHidden/>
          </w:rPr>
        </w:r>
      </w:ins>
      <w:r>
        <w:rPr>
          <w:noProof/>
          <w:webHidden/>
        </w:rPr>
        <w:fldChar w:fldCharType="separate"/>
      </w:r>
      <w:ins w:id="4990" w:author="Markus Brüderl" w:date="2017-11-21T08:51:00Z">
        <w:r>
          <w:rPr>
            <w:noProof/>
            <w:webHidden/>
          </w:rPr>
          <w:t>300</w:t>
        </w:r>
      </w:ins>
      <w:ins w:id="499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4992" w:author="Markus Brüderl" w:date="2017-11-21T08:50:00Z"/>
          <w:rFonts w:eastAsiaTheme="minorEastAsia" w:cstheme="minorBidi"/>
          <w:noProof/>
          <w:sz w:val="22"/>
          <w:szCs w:val="22"/>
        </w:rPr>
      </w:pPr>
      <w:ins w:id="499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"_Toc499018684"</w:instrText>
        </w:r>
        <w:r w:rsidRPr="00FC6015">
          <w:rPr>
            <w:rStyle w:val="Hyperlink"/>
            <w:noProof/>
          </w:rPr>
          <w:instrText xml:space="preserve"> </w:instrText>
        </w:r>
      </w:ins>
      <w:ins w:id="4994" w:author="Markus Brüderl" w:date="2017-11-21T08:51:00Z">
        <w:r w:rsidRPr="00FC6015">
          <w:rPr>
            <w:rStyle w:val="Hyperlink"/>
            <w:noProof/>
          </w:rPr>
        </w:r>
      </w:ins>
      <w:ins w:id="4995" w:author="Markus Brüderl" w:date="2017-11-21T08:50:00Z">
        <w:r w:rsidRPr="00FC6015">
          <w:rPr>
            <w:rStyle w:val="Hyperlink"/>
            <w:noProof/>
          </w:rPr>
          <w:fldChar w:fldCharType="separate"/>
        </w:r>
        <w:r w:rsidRPr="00FC6015">
          <w:rPr>
            <w:rStyle w:val="Hyperlink"/>
            <w:noProof/>
          </w:rPr>
          <w:t>3.25.7.1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_Toc499018684 \h </w:instrText>
        </w:r>
      </w:ins>
      <w:ins w:id="4996" w:author="Markus Brüderl" w:date="2017-11-21T08:51:00Z">
        <w:r>
          <w:rPr>
            <w:noProof/>
            <w:webHidden/>
          </w:rPr>
        </w:r>
      </w:ins>
      <w:r>
        <w:rPr>
          <w:noProof/>
          <w:webHidden/>
        </w:rPr>
        <w:fldChar w:fldCharType="separate"/>
      </w:r>
      <w:ins w:id="4997" w:author="Markus Brüderl" w:date="2017-11-21T08:51:00Z">
        <w:r>
          <w:rPr>
            <w:noProof/>
            <w:webHidden/>
          </w:rPr>
          <w:t>300</w:t>
        </w:r>
      </w:ins>
      <w:ins w:id="499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4999" w:author="Markus Brüderl" w:date="2017-11-21T08:50:00Z"/>
          <w:rFonts w:eastAsiaTheme="minorEastAsia" w:cstheme="minorBidi"/>
          <w:noProof/>
          <w:sz w:val="22"/>
          <w:szCs w:val="22"/>
        </w:rPr>
      </w:pPr>
      <w:ins w:id="500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"_Toc499018685"</w:instrText>
        </w:r>
        <w:r w:rsidRPr="00FC6015">
          <w:rPr>
            <w:rStyle w:val="Hyperlink"/>
            <w:noProof/>
          </w:rPr>
          <w:instrText xml:space="preserve"> </w:instrText>
        </w:r>
      </w:ins>
      <w:ins w:id="5001" w:author="Markus Brüderl" w:date="2017-11-21T08:51:00Z">
        <w:r w:rsidRPr="00FC6015">
          <w:rPr>
            <w:rStyle w:val="Hyperlink"/>
            <w:noProof/>
          </w:rPr>
        </w:r>
      </w:ins>
      <w:ins w:id="5002" w:author="Markus Brüderl" w:date="2017-11-21T08:50:00Z">
        <w:r w:rsidRPr="00FC6015">
          <w:rPr>
            <w:rStyle w:val="Hyperlink"/>
            <w:noProof/>
          </w:rPr>
          <w:fldChar w:fldCharType="separate"/>
        </w:r>
        <w:r w:rsidRPr="00FC6015">
          <w:rPr>
            <w:rStyle w:val="Hyperlink"/>
            <w:noProof/>
          </w:rPr>
          <w:t>3.25.7.1.1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_Toc499018685 \h </w:instrText>
        </w:r>
      </w:ins>
      <w:ins w:id="5003" w:author="Markus Brüderl" w:date="2017-11-21T08:51:00Z">
        <w:r>
          <w:rPr>
            <w:noProof/>
            <w:webHidden/>
          </w:rPr>
        </w:r>
      </w:ins>
      <w:r>
        <w:rPr>
          <w:noProof/>
          <w:webHidden/>
        </w:rPr>
        <w:fldChar w:fldCharType="separate"/>
      </w:r>
      <w:ins w:id="5004" w:author="Markus Brüderl" w:date="2017-11-21T08:51:00Z">
        <w:r>
          <w:rPr>
            <w:noProof/>
            <w:webHidden/>
          </w:rPr>
          <w:t>300</w:t>
        </w:r>
      </w:ins>
      <w:ins w:id="500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006" w:author="Markus Brüderl" w:date="2017-11-21T08:50:00Z"/>
          <w:rFonts w:eastAsiaTheme="minorEastAsia" w:cstheme="minorBidi"/>
          <w:noProof/>
          <w:sz w:val="22"/>
          <w:szCs w:val="22"/>
        </w:rPr>
      </w:pPr>
      <w:ins w:id="500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"_Toc499018686"</w:instrText>
        </w:r>
        <w:r w:rsidRPr="00FC6015">
          <w:rPr>
            <w:rStyle w:val="Hyperlink"/>
            <w:noProof/>
          </w:rPr>
          <w:instrText xml:space="preserve"> </w:instrText>
        </w:r>
      </w:ins>
      <w:ins w:id="5008" w:author="Markus Brüderl" w:date="2017-11-21T08:51:00Z">
        <w:r w:rsidRPr="00FC6015">
          <w:rPr>
            <w:rStyle w:val="Hyperlink"/>
            <w:noProof/>
          </w:rPr>
        </w:r>
      </w:ins>
      <w:ins w:id="5009" w:author="Markus Brüderl" w:date="2017-11-21T08:50:00Z">
        <w:r w:rsidRPr="00FC6015">
          <w:rPr>
            <w:rStyle w:val="Hyperlink"/>
            <w:noProof/>
          </w:rPr>
          <w:fldChar w:fldCharType="separate"/>
        </w:r>
        <w:r w:rsidRPr="00FC6015">
          <w:rPr>
            <w:rStyle w:val="Hyperlink"/>
            <w:noProof/>
          </w:rPr>
          <w:t>3.25.7.1.2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_Toc499018686 \h </w:instrText>
        </w:r>
      </w:ins>
      <w:ins w:id="5010" w:author="Markus Brüderl" w:date="2017-11-21T08:51:00Z">
        <w:r>
          <w:rPr>
            <w:noProof/>
            <w:webHidden/>
          </w:rPr>
        </w:r>
      </w:ins>
      <w:r>
        <w:rPr>
          <w:noProof/>
          <w:webHidden/>
        </w:rPr>
        <w:fldChar w:fldCharType="separate"/>
      </w:r>
      <w:ins w:id="5011" w:author="Markus Brüderl" w:date="2017-11-21T08:51:00Z">
        <w:r>
          <w:rPr>
            <w:noProof/>
            <w:webHidden/>
          </w:rPr>
          <w:t>300</w:t>
        </w:r>
      </w:ins>
      <w:ins w:id="5012"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013" w:author="Markus Brüderl" w:date="2017-11-21T08:50:00Z"/>
          <w:rFonts w:eastAsiaTheme="minorEastAsia" w:cstheme="minorBidi"/>
          <w:noProof/>
          <w:sz w:val="22"/>
          <w:szCs w:val="22"/>
        </w:rPr>
      </w:pPr>
      <w:ins w:id="501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"_Toc499018687"</w:instrText>
        </w:r>
        <w:r w:rsidRPr="00FC6015">
          <w:rPr>
            <w:rStyle w:val="Hyperlink"/>
            <w:noProof/>
          </w:rPr>
          <w:instrText xml:space="preserve"> </w:instrText>
        </w:r>
      </w:ins>
      <w:ins w:id="5015" w:author="Markus Brüderl" w:date="2017-11-21T08:51:00Z">
        <w:r w:rsidRPr="00FC6015">
          <w:rPr>
            <w:rStyle w:val="Hyperlink"/>
            <w:noProof/>
          </w:rPr>
        </w:r>
      </w:ins>
      <w:ins w:id="5016" w:author="Markus Brüderl" w:date="2017-11-21T08:50:00Z">
        <w:r w:rsidRPr="00FC6015">
          <w:rPr>
            <w:rStyle w:val="Hyperlink"/>
            <w:noProof/>
          </w:rPr>
          <w:fldChar w:fldCharType="separate"/>
        </w:r>
        <w:r w:rsidRPr="00FC6015">
          <w:rPr>
            <w:rStyle w:val="Hyperlink"/>
            <w:noProof/>
          </w:rPr>
          <w:t>3.25.7.2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_Toc499018687 \h </w:instrText>
        </w:r>
      </w:ins>
      <w:ins w:id="5017" w:author="Markus Brüderl" w:date="2017-11-21T08:51:00Z">
        <w:r>
          <w:rPr>
            <w:noProof/>
            <w:webHidden/>
          </w:rPr>
        </w:r>
      </w:ins>
      <w:r>
        <w:rPr>
          <w:noProof/>
          <w:webHidden/>
        </w:rPr>
        <w:fldChar w:fldCharType="separate"/>
      </w:r>
      <w:ins w:id="5018" w:author="Markus Brüderl" w:date="2017-11-21T08:51:00Z">
        <w:r>
          <w:rPr>
            <w:noProof/>
            <w:webHidden/>
          </w:rPr>
          <w:t>301</w:t>
        </w:r>
      </w:ins>
      <w:ins w:id="501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020" w:author="Markus Brüderl" w:date="2017-11-21T08:50:00Z"/>
          <w:rFonts w:eastAsiaTheme="minorEastAsia" w:cstheme="minorBidi"/>
          <w:noProof/>
          <w:sz w:val="22"/>
          <w:szCs w:val="22"/>
        </w:rPr>
      </w:pPr>
      <w:ins w:id="502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"_Toc499018688"</w:instrText>
        </w:r>
        <w:r w:rsidRPr="00FC6015">
          <w:rPr>
            <w:rStyle w:val="Hyperlink"/>
            <w:noProof/>
          </w:rPr>
          <w:instrText xml:space="preserve"> </w:instrText>
        </w:r>
      </w:ins>
      <w:ins w:id="5022" w:author="Markus Brüderl" w:date="2017-11-21T08:51:00Z">
        <w:r w:rsidRPr="00FC6015">
          <w:rPr>
            <w:rStyle w:val="Hyperlink"/>
            <w:noProof/>
          </w:rPr>
        </w:r>
      </w:ins>
      <w:ins w:id="5023" w:author="Markus Brüderl" w:date="2017-11-21T08:50:00Z">
        <w:r w:rsidRPr="00FC6015">
          <w:rPr>
            <w:rStyle w:val="Hyperlink"/>
            <w:noProof/>
          </w:rPr>
          <w:fldChar w:fldCharType="separate"/>
        </w:r>
        <w:r w:rsidRPr="00FC6015">
          <w:rPr>
            <w:rStyle w:val="Hyperlink"/>
            <w:noProof/>
          </w:rPr>
          <w:t>3.25.7.2.1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_Toc499018688 \h </w:instrText>
        </w:r>
      </w:ins>
      <w:ins w:id="5024" w:author="Markus Brüderl" w:date="2017-11-21T08:51:00Z">
        <w:r>
          <w:rPr>
            <w:noProof/>
            <w:webHidden/>
          </w:rPr>
        </w:r>
      </w:ins>
      <w:r>
        <w:rPr>
          <w:noProof/>
          <w:webHidden/>
        </w:rPr>
        <w:fldChar w:fldCharType="separate"/>
      </w:r>
      <w:ins w:id="5025" w:author="Markus Brüderl" w:date="2017-11-21T08:51:00Z">
        <w:r>
          <w:rPr>
            <w:noProof/>
            <w:webHidden/>
          </w:rPr>
          <w:t>301</w:t>
        </w:r>
      </w:ins>
      <w:ins w:id="502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027" w:author="Markus Brüderl" w:date="2017-11-21T08:50:00Z"/>
          <w:rFonts w:eastAsiaTheme="minorEastAsia" w:cstheme="minorBidi"/>
          <w:noProof/>
          <w:sz w:val="22"/>
          <w:szCs w:val="22"/>
        </w:rPr>
      </w:pPr>
      <w:ins w:id="502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"_Toc499018689"</w:instrText>
        </w:r>
        <w:r w:rsidRPr="00FC6015">
          <w:rPr>
            <w:rStyle w:val="Hyperlink"/>
            <w:noProof/>
          </w:rPr>
          <w:instrText xml:space="preserve"> </w:instrText>
        </w:r>
      </w:ins>
      <w:ins w:id="5029" w:author="Markus Brüderl" w:date="2017-11-21T08:51:00Z">
        <w:r w:rsidRPr="00FC6015">
          <w:rPr>
            <w:rStyle w:val="Hyperlink"/>
            <w:noProof/>
          </w:rPr>
        </w:r>
      </w:ins>
      <w:ins w:id="5030" w:author="Markus Brüderl" w:date="2017-11-21T08:50:00Z">
        <w:r w:rsidRPr="00FC6015">
          <w:rPr>
            <w:rStyle w:val="Hyperlink"/>
            <w:noProof/>
          </w:rPr>
          <w:fldChar w:fldCharType="separate"/>
        </w:r>
        <w:r w:rsidRPr="00FC6015">
          <w:rPr>
            <w:rStyle w:val="Hyperlink"/>
            <w:noProof/>
          </w:rPr>
          <w:t>3.25.7.2.2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_Toc499018689 \h </w:instrText>
        </w:r>
      </w:ins>
      <w:ins w:id="5031" w:author="Markus Brüderl" w:date="2017-11-21T08:51:00Z">
        <w:r>
          <w:rPr>
            <w:noProof/>
            <w:webHidden/>
          </w:rPr>
        </w:r>
      </w:ins>
      <w:r>
        <w:rPr>
          <w:noProof/>
          <w:webHidden/>
        </w:rPr>
        <w:fldChar w:fldCharType="separate"/>
      </w:r>
      <w:ins w:id="5032" w:author="Markus Brüderl" w:date="2017-11-21T08:51:00Z">
        <w:r>
          <w:rPr>
            <w:noProof/>
            <w:webHidden/>
          </w:rPr>
          <w:t>302</w:t>
        </w:r>
      </w:ins>
      <w:ins w:id="5033"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034" w:author="Markus Brüderl" w:date="2017-11-21T08:50:00Z"/>
          <w:rFonts w:eastAsiaTheme="minorEastAsia" w:cstheme="minorBidi"/>
          <w:b w:val="0"/>
          <w:bCs w:val="0"/>
          <w:noProof/>
          <w:sz w:val="22"/>
          <w:szCs w:val="22"/>
        </w:rPr>
      </w:pPr>
      <w:ins w:id="503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"_Toc499018690"</w:instrText>
        </w:r>
        <w:r w:rsidRPr="00FC6015">
          <w:rPr>
            <w:rStyle w:val="Hyperlink"/>
            <w:noProof/>
          </w:rPr>
          <w:instrText xml:space="preserve"> </w:instrText>
        </w:r>
      </w:ins>
      <w:ins w:id="5036" w:author="Markus Brüderl" w:date="2017-11-21T08:51:00Z">
        <w:r w:rsidRPr="00FC6015">
          <w:rPr>
            <w:rStyle w:val="Hyperlink"/>
            <w:noProof/>
          </w:rPr>
        </w:r>
      </w:ins>
      <w:ins w:id="5037" w:author="Markus Brüderl" w:date="2017-11-21T08:50:00Z">
        <w:r w:rsidRPr="00FC6015">
          <w:rPr>
            <w:rStyle w:val="Hyperlink"/>
            <w:noProof/>
          </w:rPr>
          <w:fldChar w:fldCharType="separate"/>
        </w:r>
        <w:r w:rsidRPr="00FC6015">
          <w:rPr>
            <w:rStyle w:val="Hyperlink"/>
            <w:noProof/>
          </w:rPr>
          <w:t>3.26</w:t>
        </w:r>
        <w:r>
          <w:rPr>
            <w:rFonts w:eastAsiaTheme="minorEastAsia" w:cstheme="minorBidi"/>
            <w:b w:val="0"/>
            <w:bCs w:val="0"/>
            <w:noProof/>
            <w:sz w:val="22"/>
            <w:szCs w:val="22"/>
          </w:rPr>
          <w:tab/>
        </w:r>
        <w:r w:rsidRPr="00FC6015">
          <w:rPr>
            <w:rStyle w:val="Hyperlink"/>
            <w:noProof/>
          </w:rPr>
          <w:t>StateService (EAI und B2B)</w:t>
        </w:r>
        <w:r>
          <w:rPr>
            <w:noProof/>
            <w:webHidden/>
          </w:rPr>
          <w:tab/>
        </w:r>
        <w:r>
          <w:rPr>
            <w:noProof/>
            <w:webHidden/>
          </w:rPr>
          <w:fldChar w:fldCharType="begin"/>
        </w:r>
        <w:r>
          <w:rPr>
            <w:noProof/>
            <w:webHidden/>
          </w:rPr>
          <w:instrText xml:space="preserve"> PAGEREF _Toc499018690 \h </w:instrText>
        </w:r>
      </w:ins>
      <w:ins w:id="5038" w:author="Markus Brüderl" w:date="2017-11-21T08:51:00Z">
        <w:r>
          <w:rPr>
            <w:noProof/>
            <w:webHidden/>
          </w:rPr>
        </w:r>
      </w:ins>
      <w:r>
        <w:rPr>
          <w:noProof/>
          <w:webHidden/>
        </w:rPr>
        <w:fldChar w:fldCharType="separate"/>
      </w:r>
      <w:ins w:id="5039" w:author="Markus Brüderl" w:date="2017-11-21T08:51:00Z">
        <w:r>
          <w:rPr>
            <w:noProof/>
            <w:webHidden/>
          </w:rPr>
          <w:t>306</w:t>
        </w:r>
      </w:ins>
      <w:ins w:id="5040"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041" w:author="Markus Brüderl" w:date="2017-11-21T08:50:00Z"/>
          <w:rFonts w:eastAsiaTheme="minorEastAsia" w:cstheme="minorBidi"/>
          <w:noProof/>
          <w:sz w:val="22"/>
          <w:szCs w:val="22"/>
        </w:rPr>
      </w:pPr>
      <w:ins w:id="504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"_Toc499018691"</w:instrText>
        </w:r>
        <w:r w:rsidRPr="00FC6015">
          <w:rPr>
            <w:rStyle w:val="Hyperlink"/>
            <w:noProof/>
          </w:rPr>
          <w:instrText xml:space="preserve"> </w:instrText>
        </w:r>
      </w:ins>
      <w:ins w:id="5043" w:author="Markus Brüderl" w:date="2017-11-21T08:51:00Z">
        <w:r w:rsidRPr="00FC6015">
          <w:rPr>
            <w:rStyle w:val="Hyperlink"/>
            <w:noProof/>
          </w:rPr>
        </w:r>
      </w:ins>
      <w:ins w:id="5044" w:author="Markus Brüderl" w:date="2017-11-21T08:50:00Z">
        <w:r w:rsidRPr="00FC6015">
          <w:rPr>
            <w:rStyle w:val="Hyperlink"/>
            <w:noProof/>
          </w:rPr>
          <w:fldChar w:fldCharType="separate"/>
        </w:r>
        <w:r w:rsidRPr="00FC6015">
          <w:rPr>
            <w:rStyle w:val="Hyperlink"/>
            <w:noProof/>
          </w:rPr>
          <w:t>3.26.1</w:t>
        </w:r>
        <w:r>
          <w:rPr>
            <w:rFonts w:eastAsiaTheme="minorEastAsia" w:cstheme="minorBidi"/>
            <w:noProof/>
            <w:sz w:val="22"/>
            <w:szCs w:val="22"/>
          </w:rPr>
          <w:tab/>
        </w:r>
        <w:r w:rsidRPr="00FC6015">
          <w:rPr>
            <w:rStyle w:val="Hyperlink"/>
            <w:noProof/>
          </w:rPr>
          <w:t>DeliverServiceInformation</w:t>
        </w:r>
        <w:r>
          <w:rPr>
            <w:noProof/>
            <w:webHidden/>
          </w:rPr>
          <w:tab/>
        </w:r>
        <w:r>
          <w:rPr>
            <w:noProof/>
            <w:webHidden/>
          </w:rPr>
          <w:fldChar w:fldCharType="begin"/>
        </w:r>
        <w:r>
          <w:rPr>
            <w:noProof/>
            <w:webHidden/>
          </w:rPr>
          <w:instrText xml:space="preserve"> PAGEREF _Toc499018691 \h </w:instrText>
        </w:r>
      </w:ins>
      <w:ins w:id="5045" w:author="Markus Brüderl" w:date="2017-11-21T08:51:00Z">
        <w:r>
          <w:rPr>
            <w:noProof/>
            <w:webHidden/>
          </w:rPr>
        </w:r>
      </w:ins>
      <w:r>
        <w:rPr>
          <w:noProof/>
          <w:webHidden/>
        </w:rPr>
        <w:fldChar w:fldCharType="separate"/>
      </w:r>
      <w:ins w:id="5046" w:author="Markus Brüderl" w:date="2017-11-21T08:51:00Z">
        <w:r>
          <w:rPr>
            <w:noProof/>
            <w:webHidden/>
          </w:rPr>
          <w:t>306</w:t>
        </w:r>
      </w:ins>
      <w:ins w:id="504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048" w:author="Markus Brüderl" w:date="2017-11-21T08:50:00Z"/>
          <w:rFonts w:eastAsiaTheme="minorEastAsia" w:cstheme="minorBidi"/>
          <w:noProof/>
          <w:sz w:val="22"/>
          <w:szCs w:val="22"/>
        </w:rPr>
      </w:pPr>
      <w:ins w:id="504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"_Toc499018692"</w:instrText>
        </w:r>
        <w:r w:rsidRPr="00FC6015">
          <w:rPr>
            <w:rStyle w:val="Hyperlink"/>
            <w:noProof/>
          </w:rPr>
          <w:instrText xml:space="preserve"> </w:instrText>
        </w:r>
      </w:ins>
      <w:ins w:id="5050" w:author="Markus Brüderl" w:date="2017-11-21T08:51:00Z">
        <w:r w:rsidRPr="00FC6015">
          <w:rPr>
            <w:rStyle w:val="Hyperlink"/>
            <w:noProof/>
          </w:rPr>
        </w:r>
      </w:ins>
      <w:ins w:id="5051" w:author="Markus Brüderl" w:date="2017-11-21T08:50:00Z">
        <w:r w:rsidRPr="00FC6015">
          <w:rPr>
            <w:rStyle w:val="Hyperlink"/>
            <w:noProof/>
          </w:rPr>
          <w:fldChar w:fldCharType="separate"/>
        </w:r>
        <w:r w:rsidRPr="00FC6015">
          <w:rPr>
            <w:rStyle w:val="Hyperlink"/>
            <w:noProof/>
          </w:rPr>
          <w:t>3.26.1.1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_Toc499018692 \h </w:instrText>
        </w:r>
      </w:ins>
      <w:ins w:id="5052" w:author="Markus Brüderl" w:date="2017-11-21T08:51:00Z">
        <w:r>
          <w:rPr>
            <w:noProof/>
            <w:webHidden/>
          </w:rPr>
        </w:r>
      </w:ins>
      <w:r>
        <w:rPr>
          <w:noProof/>
          <w:webHidden/>
        </w:rPr>
        <w:fldChar w:fldCharType="separate"/>
      </w:r>
      <w:ins w:id="5053" w:author="Markus Brüderl" w:date="2017-11-21T08:51:00Z">
        <w:r>
          <w:rPr>
            <w:noProof/>
            <w:webHidden/>
          </w:rPr>
          <w:t>306</w:t>
        </w:r>
      </w:ins>
      <w:ins w:id="505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055" w:author="Markus Brüderl" w:date="2017-11-21T08:50:00Z"/>
          <w:rFonts w:eastAsiaTheme="minorEastAsia" w:cstheme="minorBidi"/>
          <w:noProof/>
          <w:sz w:val="22"/>
          <w:szCs w:val="22"/>
        </w:rPr>
      </w:pPr>
      <w:ins w:id="505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"_Toc499018693"</w:instrText>
        </w:r>
        <w:r w:rsidRPr="00FC6015">
          <w:rPr>
            <w:rStyle w:val="Hyperlink"/>
            <w:noProof/>
          </w:rPr>
          <w:instrText xml:space="preserve"> </w:instrText>
        </w:r>
      </w:ins>
      <w:ins w:id="5057" w:author="Markus Brüderl" w:date="2017-11-21T08:51:00Z">
        <w:r w:rsidRPr="00FC6015">
          <w:rPr>
            <w:rStyle w:val="Hyperlink"/>
            <w:noProof/>
          </w:rPr>
        </w:r>
      </w:ins>
      <w:ins w:id="5058" w:author="Markus Brüderl" w:date="2017-11-21T08:50:00Z">
        <w:r w:rsidRPr="00FC6015">
          <w:rPr>
            <w:rStyle w:val="Hyperlink"/>
            <w:noProof/>
          </w:rPr>
          <w:fldChar w:fldCharType="separate"/>
        </w:r>
        <w:r w:rsidRPr="00FC6015">
          <w:rPr>
            <w:rStyle w:val="Hyperlink"/>
            <w:noProof/>
          </w:rPr>
          <w:t>3.26.1.1.1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_Toc499018693 \h </w:instrText>
        </w:r>
      </w:ins>
      <w:ins w:id="5059" w:author="Markus Brüderl" w:date="2017-11-21T08:51:00Z">
        <w:r>
          <w:rPr>
            <w:noProof/>
            <w:webHidden/>
          </w:rPr>
        </w:r>
      </w:ins>
      <w:r>
        <w:rPr>
          <w:noProof/>
          <w:webHidden/>
        </w:rPr>
        <w:fldChar w:fldCharType="separate"/>
      </w:r>
      <w:ins w:id="5060" w:author="Markus Brüderl" w:date="2017-11-21T08:51:00Z">
        <w:r>
          <w:rPr>
            <w:noProof/>
            <w:webHidden/>
          </w:rPr>
          <w:t>306</w:t>
        </w:r>
      </w:ins>
      <w:ins w:id="506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062" w:author="Markus Brüderl" w:date="2017-11-21T08:50:00Z"/>
          <w:rFonts w:eastAsiaTheme="minorEastAsia" w:cstheme="minorBidi"/>
          <w:noProof/>
          <w:sz w:val="22"/>
          <w:szCs w:val="22"/>
        </w:rPr>
      </w:pPr>
      <w:ins w:id="506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"_Toc499018694"</w:instrText>
        </w:r>
        <w:r w:rsidRPr="00FC6015">
          <w:rPr>
            <w:rStyle w:val="Hyperlink"/>
            <w:noProof/>
          </w:rPr>
          <w:instrText xml:space="preserve"> </w:instrText>
        </w:r>
      </w:ins>
      <w:ins w:id="5064" w:author="Markus Brüderl" w:date="2017-11-21T08:51:00Z">
        <w:r w:rsidRPr="00FC6015">
          <w:rPr>
            <w:rStyle w:val="Hyperlink"/>
            <w:noProof/>
          </w:rPr>
        </w:r>
      </w:ins>
      <w:ins w:id="5065" w:author="Markus Brüderl" w:date="2017-11-21T08:50:00Z">
        <w:r w:rsidRPr="00FC6015">
          <w:rPr>
            <w:rStyle w:val="Hyperlink"/>
            <w:noProof/>
          </w:rPr>
          <w:fldChar w:fldCharType="separate"/>
        </w:r>
        <w:r w:rsidRPr="00FC6015">
          <w:rPr>
            <w:rStyle w:val="Hyperlink"/>
            <w:noProof/>
          </w:rPr>
          <w:t>3.26.1.1.2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_Toc499018694 \h </w:instrText>
        </w:r>
      </w:ins>
      <w:ins w:id="5066" w:author="Markus Brüderl" w:date="2017-11-21T08:51:00Z">
        <w:r>
          <w:rPr>
            <w:noProof/>
            <w:webHidden/>
          </w:rPr>
        </w:r>
      </w:ins>
      <w:r>
        <w:rPr>
          <w:noProof/>
          <w:webHidden/>
        </w:rPr>
        <w:fldChar w:fldCharType="separate"/>
      </w:r>
      <w:ins w:id="5067" w:author="Markus Brüderl" w:date="2017-11-21T08:51:00Z">
        <w:r>
          <w:rPr>
            <w:noProof/>
            <w:webHidden/>
          </w:rPr>
          <w:t>306</w:t>
        </w:r>
      </w:ins>
      <w:ins w:id="5068"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069" w:author="Markus Brüderl" w:date="2017-11-21T08:50:00Z"/>
          <w:rFonts w:eastAsiaTheme="minorEastAsia" w:cstheme="minorBidi"/>
          <w:noProof/>
          <w:sz w:val="22"/>
          <w:szCs w:val="22"/>
        </w:rPr>
      </w:pPr>
      <w:ins w:id="507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"_Toc499018695"</w:instrText>
        </w:r>
        <w:r w:rsidRPr="00FC6015">
          <w:rPr>
            <w:rStyle w:val="Hyperlink"/>
            <w:noProof/>
          </w:rPr>
          <w:instrText xml:space="preserve"> </w:instrText>
        </w:r>
      </w:ins>
      <w:ins w:id="5071" w:author="Markus Brüderl" w:date="2017-11-21T08:51:00Z">
        <w:r w:rsidRPr="00FC6015">
          <w:rPr>
            <w:rStyle w:val="Hyperlink"/>
            <w:noProof/>
          </w:rPr>
        </w:r>
      </w:ins>
      <w:ins w:id="5072" w:author="Markus Brüderl" w:date="2017-11-21T08:50:00Z">
        <w:r w:rsidRPr="00FC6015">
          <w:rPr>
            <w:rStyle w:val="Hyperlink"/>
            <w:noProof/>
          </w:rPr>
          <w:fldChar w:fldCharType="separate"/>
        </w:r>
        <w:r w:rsidRPr="00FC6015">
          <w:rPr>
            <w:rStyle w:val="Hyperlink"/>
            <w:noProof/>
          </w:rPr>
          <w:t>3.26.1.2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_Toc499018695 \h </w:instrText>
        </w:r>
      </w:ins>
      <w:ins w:id="5073" w:author="Markus Brüderl" w:date="2017-11-21T08:51:00Z">
        <w:r>
          <w:rPr>
            <w:noProof/>
            <w:webHidden/>
          </w:rPr>
        </w:r>
      </w:ins>
      <w:r>
        <w:rPr>
          <w:noProof/>
          <w:webHidden/>
        </w:rPr>
        <w:fldChar w:fldCharType="separate"/>
      </w:r>
      <w:ins w:id="5074" w:author="Markus Brüderl" w:date="2017-11-21T08:51:00Z">
        <w:r>
          <w:rPr>
            <w:noProof/>
            <w:webHidden/>
          </w:rPr>
          <w:t>307</w:t>
        </w:r>
      </w:ins>
      <w:ins w:id="507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076" w:author="Markus Brüderl" w:date="2017-11-21T08:50:00Z"/>
          <w:rFonts w:eastAsiaTheme="minorEastAsia" w:cstheme="minorBidi"/>
          <w:noProof/>
          <w:sz w:val="22"/>
          <w:szCs w:val="22"/>
        </w:rPr>
      </w:pPr>
      <w:ins w:id="507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"_Toc499018696"</w:instrText>
        </w:r>
        <w:r w:rsidRPr="00FC6015">
          <w:rPr>
            <w:rStyle w:val="Hyperlink"/>
            <w:noProof/>
          </w:rPr>
          <w:instrText xml:space="preserve"> </w:instrText>
        </w:r>
      </w:ins>
      <w:ins w:id="5078" w:author="Markus Brüderl" w:date="2017-11-21T08:51:00Z">
        <w:r w:rsidRPr="00FC6015">
          <w:rPr>
            <w:rStyle w:val="Hyperlink"/>
            <w:noProof/>
          </w:rPr>
        </w:r>
      </w:ins>
      <w:ins w:id="5079" w:author="Markus Brüderl" w:date="2017-11-21T08:50:00Z">
        <w:r w:rsidRPr="00FC6015">
          <w:rPr>
            <w:rStyle w:val="Hyperlink"/>
            <w:noProof/>
          </w:rPr>
          <w:fldChar w:fldCharType="separate"/>
        </w:r>
        <w:r w:rsidRPr="00FC6015">
          <w:rPr>
            <w:rStyle w:val="Hyperlink"/>
            <w:noProof/>
          </w:rPr>
          <w:t>3.26.1.2.1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_Toc499018696 \h </w:instrText>
        </w:r>
      </w:ins>
      <w:ins w:id="5080" w:author="Markus Brüderl" w:date="2017-11-21T08:51:00Z">
        <w:r>
          <w:rPr>
            <w:noProof/>
            <w:webHidden/>
          </w:rPr>
        </w:r>
      </w:ins>
      <w:r>
        <w:rPr>
          <w:noProof/>
          <w:webHidden/>
        </w:rPr>
        <w:fldChar w:fldCharType="separate"/>
      </w:r>
      <w:ins w:id="5081" w:author="Markus Brüderl" w:date="2017-11-21T08:51:00Z">
        <w:r>
          <w:rPr>
            <w:noProof/>
            <w:webHidden/>
          </w:rPr>
          <w:t>307</w:t>
        </w:r>
      </w:ins>
      <w:ins w:id="508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083" w:author="Markus Brüderl" w:date="2017-11-21T08:50:00Z"/>
          <w:rFonts w:eastAsiaTheme="minorEastAsia" w:cstheme="minorBidi"/>
          <w:noProof/>
          <w:sz w:val="22"/>
          <w:szCs w:val="22"/>
        </w:rPr>
      </w:pPr>
      <w:ins w:id="508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"_Toc499018697"</w:instrText>
        </w:r>
        <w:r w:rsidRPr="00FC6015">
          <w:rPr>
            <w:rStyle w:val="Hyperlink"/>
            <w:noProof/>
          </w:rPr>
          <w:instrText xml:space="preserve"> </w:instrText>
        </w:r>
      </w:ins>
      <w:ins w:id="5085" w:author="Markus Brüderl" w:date="2017-11-21T08:51:00Z">
        <w:r w:rsidRPr="00FC6015">
          <w:rPr>
            <w:rStyle w:val="Hyperlink"/>
            <w:noProof/>
          </w:rPr>
        </w:r>
      </w:ins>
      <w:ins w:id="5086" w:author="Markus Brüderl" w:date="2017-11-21T08:50:00Z">
        <w:r w:rsidRPr="00FC6015">
          <w:rPr>
            <w:rStyle w:val="Hyperlink"/>
            <w:noProof/>
          </w:rPr>
          <w:fldChar w:fldCharType="separate"/>
        </w:r>
        <w:r w:rsidRPr="00FC6015">
          <w:rPr>
            <w:rStyle w:val="Hyperlink"/>
            <w:noProof/>
          </w:rPr>
          <w:t>3.26.1.2.2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_Toc499018697 \h </w:instrText>
        </w:r>
      </w:ins>
      <w:ins w:id="5087" w:author="Markus Brüderl" w:date="2017-11-21T08:51:00Z">
        <w:r>
          <w:rPr>
            <w:noProof/>
            <w:webHidden/>
          </w:rPr>
        </w:r>
      </w:ins>
      <w:r>
        <w:rPr>
          <w:noProof/>
          <w:webHidden/>
        </w:rPr>
        <w:fldChar w:fldCharType="separate"/>
      </w:r>
      <w:ins w:id="5088" w:author="Markus Brüderl" w:date="2017-11-21T08:51:00Z">
        <w:r>
          <w:rPr>
            <w:noProof/>
            <w:webHidden/>
          </w:rPr>
          <w:t>307</w:t>
        </w:r>
      </w:ins>
      <w:ins w:id="5089"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090" w:author="Markus Brüderl" w:date="2017-11-21T08:50:00Z"/>
          <w:rFonts w:eastAsiaTheme="minorEastAsia" w:cstheme="minorBidi"/>
          <w:noProof/>
          <w:sz w:val="22"/>
          <w:szCs w:val="22"/>
        </w:rPr>
      </w:pPr>
      <w:ins w:id="509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"_Toc499018698"</w:instrText>
        </w:r>
        <w:r w:rsidRPr="00FC6015">
          <w:rPr>
            <w:rStyle w:val="Hyperlink"/>
            <w:noProof/>
          </w:rPr>
          <w:instrText xml:space="preserve"> </w:instrText>
        </w:r>
      </w:ins>
      <w:ins w:id="5092" w:author="Markus Brüderl" w:date="2017-11-21T08:51:00Z">
        <w:r w:rsidRPr="00FC6015">
          <w:rPr>
            <w:rStyle w:val="Hyperlink"/>
            <w:noProof/>
          </w:rPr>
        </w:r>
      </w:ins>
      <w:ins w:id="5093" w:author="Markus Brüderl" w:date="2017-11-21T08:50:00Z">
        <w:r w:rsidRPr="00FC6015">
          <w:rPr>
            <w:rStyle w:val="Hyperlink"/>
            <w:noProof/>
          </w:rPr>
          <w:fldChar w:fldCharType="separate"/>
        </w:r>
        <w:r w:rsidRPr="00FC6015">
          <w:rPr>
            <w:rStyle w:val="Hyperlink"/>
            <w:noProof/>
          </w:rPr>
          <w:t>3.26.2</w:t>
        </w:r>
        <w:r>
          <w:rPr>
            <w:rFonts w:eastAsiaTheme="minorEastAsia" w:cstheme="minorBidi"/>
            <w:noProof/>
            <w:sz w:val="22"/>
            <w:szCs w:val="22"/>
          </w:rPr>
          <w:tab/>
        </w:r>
        <w:r w:rsidRPr="00FC6015">
          <w:rPr>
            <w:rStyle w:val="Hyperlink"/>
            <w:noProof/>
          </w:rPr>
          <w:t>getLogData</w:t>
        </w:r>
        <w:r>
          <w:rPr>
            <w:noProof/>
            <w:webHidden/>
          </w:rPr>
          <w:tab/>
        </w:r>
        <w:r>
          <w:rPr>
            <w:noProof/>
            <w:webHidden/>
          </w:rPr>
          <w:fldChar w:fldCharType="begin"/>
        </w:r>
        <w:r>
          <w:rPr>
            <w:noProof/>
            <w:webHidden/>
          </w:rPr>
          <w:instrText xml:space="preserve"> PAGEREF _Toc499018698 \h </w:instrText>
        </w:r>
      </w:ins>
      <w:ins w:id="5094" w:author="Markus Brüderl" w:date="2017-11-21T08:51:00Z">
        <w:r>
          <w:rPr>
            <w:noProof/>
            <w:webHidden/>
          </w:rPr>
        </w:r>
      </w:ins>
      <w:r>
        <w:rPr>
          <w:noProof/>
          <w:webHidden/>
        </w:rPr>
        <w:fldChar w:fldCharType="separate"/>
      </w:r>
      <w:ins w:id="5095" w:author="Markus Brüderl" w:date="2017-11-21T08:51:00Z">
        <w:r>
          <w:rPr>
            <w:noProof/>
            <w:webHidden/>
          </w:rPr>
          <w:t>308</w:t>
        </w:r>
      </w:ins>
      <w:ins w:id="509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097" w:author="Markus Brüderl" w:date="2017-11-21T08:50:00Z"/>
          <w:rFonts w:eastAsiaTheme="minorEastAsia" w:cstheme="minorBidi"/>
          <w:noProof/>
          <w:sz w:val="22"/>
          <w:szCs w:val="22"/>
        </w:rPr>
      </w:pPr>
      <w:ins w:id="509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"_Toc499018699"</w:instrText>
        </w:r>
        <w:r w:rsidRPr="00FC6015">
          <w:rPr>
            <w:rStyle w:val="Hyperlink"/>
            <w:noProof/>
          </w:rPr>
          <w:instrText xml:space="preserve"> </w:instrText>
        </w:r>
      </w:ins>
      <w:ins w:id="5099" w:author="Markus Brüderl" w:date="2017-11-21T08:51:00Z">
        <w:r w:rsidRPr="00FC6015">
          <w:rPr>
            <w:rStyle w:val="Hyperlink"/>
            <w:noProof/>
          </w:rPr>
        </w:r>
      </w:ins>
      <w:ins w:id="5100" w:author="Markus Brüderl" w:date="2017-11-21T08:50:00Z">
        <w:r w:rsidRPr="00FC6015">
          <w:rPr>
            <w:rStyle w:val="Hyperlink"/>
            <w:noProof/>
          </w:rPr>
          <w:fldChar w:fldCharType="separate"/>
        </w:r>
        <w:r w:rsidRPr="00FC6015">
          <w:rPr>
            <w:rStyle w:val="Hyperlink"/>
            <w:noProof/>
          </w:rPr>
          <w:t>3.26.2.1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_Toc499018699 \h </w:instrText>
        </w:r>
      </w:ins>
      <w:ins w:id="5101" w:author="Markus Brüderl" w:date="2017-11-21T08:51:00Z">
        <w:r>
          <w:rPr>
            <w:noProof/>
            <w:webHidden/>
          </w:rPr>
        </w:r>
      </w:ins>
      <w:r>
        <w:rPr>
          <w:noProof/>
          <w:webHidden/>
        </w:rPr>
        <w:fldChar w:fldCharType="separate"/>
      </w:r>
      <w:ins w:id="5102" w:author="Markus Brüderl" w:date="2017-11-21T08:51:00Z">
        <w:r>
          <w:rPr>
            <w:noProof/>
            <w:webHidden/>
          </w:rPr>
          <w:t>308</w:t>
        </w:r>
      </w:ins>
      <w:ins w:id="510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104" w:author="Markus Brüderl" w:date="2017-11-21T08:50:00Z"/>
          <w:rFonts w:eastAsiaTheme="minorEastAsia" w:cstheme="minorBidi"/>
          <w:noProof/>
          <w:sz w:val="22"/>
          <w:szCs w:val="22"/>
        </w:rPr>
      </w:pPr>
      <w:ins w:id="510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"_Toc499018700"</w:instrText>
        </w:r>
        <w:r w:rsidRPr="00FC6015">
          <w:rPr>
            <w:rStyle w:val="Hyperlink"/>
            <w:noProof/>
          </w:rPr>
          <w:instrText xml:space="preserve"> </w:instrText>
        </w:r>
      </w:ins>
      <w:ins w:id="5106" w:author="Markus Brüderl" w:date="2017-11-21T08:51:00Z">
        <w:r w:rsidRPr="00FC6015">
          <w:rPr>
            <w:rStyle w:val="Hyperlink"/>
            <w:noProof/>
          </w:rPr>
        </w:r>
      </w:ins>
      <w:ins w:id="5107" w:author="Markus Brüderl" w:date="2017-11-21T08:50:00Z">
        <w:r w:rsidRPr="00FC6015">
          <w:rPr>
            <w:rStyle w:val="Hyperlink"/>
            <w:noProof/>
          </w:rPr>
          <w:fldChar w:fldCharType="separate"/>
        </w:r>
        <w:r w:rsidRPr="00FC6015">
          <w:rPr>
            <w:rStyle w:val="Hyperlink"/>
            <w:noProof/>
          </w:rPr>
          <w:t>3.26.2.1.1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_Toc499018700 \h </w:instrText>
        </w:r>
      </w:ins>
      <w:ins w:id="5108" w:author="Markus Brüderl" w:date="2017-11-21T08:51:00Z">
        <w:r>
          <w:rPr>
            <w:noProof/>
            <w:webHidden/>
          </w:rPr>
        </w:r>
      </w:ins>
      <w:r>
        <w:rPr>
          <w:noProof/>
          <w:webHidden/>
        </w:rPr>
        <w:fldChar w:fldCharType="separate"/>
      </w:r>
      <w:ins w:id="5109" w:author="Markus Brüderl" w:date="2017-11-21T08:51:00Z">
        <w:r>
          <w:rPr>
            <w:noProof/>
            <w:webHidden/>
          </w:rPr>
          <w:t>308</w:t>
        </w:r>
      </w:ins>
      <w:ins w:id="511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111" w:author="Markus Brüderl" w:date="2017-11-21T08:50:00Z"/>
          <w:rFonts w:eastAsiaTheme="minorEastAsia" w:cstheme="minorBidi"/>
          <w:noProof/>
          <w:sz w:val="22"/>
          <w:szCs w:val="22"/>
        </w:rPr>
      </w:pPr>
      <w:ins w:id="511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"_Toc499018701"</w:instrText>
        </w:r>
        <w:r w:rsidRPr="00FC6015">
          <w:rPr>
            <w:rStyle w:val="Hyperlink"/>
            <w:noProof/>
          </w:rPr>
          <w:instrText xml:space="preserve"> </w:instrText>
        </w:r>
      </w:ins>
      <w:ins w:id="5113" w:author="Markus Brüderl" w:date="2017-11-21T08:51:00Z">
        <w:r w:rsidRPr="00FC6015">
          <w:rPr>
            <w:rStyle w:val="Hyperlink"/>
            <w:noProof/>
          </w:rPr>
        </w:r>
      </w:ins>
      <w:ins w:id="5114" w:author="Markus Brüderl" w:date="2017-11-21T08:50:00Z">
        <w:r w:rsidRPr="00FC6015">
          <w:rPr>
            <w:rStyle w:val="Hyperlink"/>
            <w:noProof/>
          </w:rPr>
          <w:fldChar w:fldCharType="separate"/>
        </w:r>
        <w:r w:rsidRPr="00FC6015">
          <w:rPr>
            <w:rStyle w:val="Hyperlink"/>
            <w:noProof/>
          </w:rPr>
          <w:t>3.26.2.1.2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_Toc499018701 \h </w:instrText>
        </w:r>
      </w:ins>
      <w:ins w:id="5115" w:author="Markus Brüderl" w:date="2017-11-21T08:51:00Z">
        <w:r>
          <w:rPr>
            <w:noProof/>
            <w:webHidden/>
          </w:rPr>
        </w:r>
      </w:ins>
      <w:r>
        <w:rPr>
          <w:noProof/>
          <w:webHidden/>
        </w:rPr>
        <w:fldChar w:fldCharType="separate"/>
      </w:r>
      <w:ins w:id="5116" w:author="Markus Brüderl" w:date="2017-11-21T08:51:00Z">
        <w:r>
          <w:rPr>
            <w:noProof/>
            <w:webHidden/>
          </w:rPr>
          <w:t>308</w:t>
        </w:r>
      </w:ins>
      <w:ins w:id="5117"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118" w:author="Markus Brüderl" w:date="2017-11-21T08:50:00Z"/>
          <w:rFonts w:eastAsiaTheme="minorEastAsia" w:cstheme="minorBidi"/>
          <w:noProof/>
          <w:sz w:val="22"/>
          <w:szCs w:val="22"/>
        </w:rPr>
      </w:pPr>
      <w:ins w:id="511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"_Toc499018702"</w:instrText>
        </w:r>
        <w:r w:rsidRPr="00FC6015">
          <w:rPr>
            <w:rStyle w:val="Hyperlink"/>
            <w:noProof/>
          </w:rPr>
          <w:instrText xml:space="preserve"> </w:instrText>
        </w:r>
      </w:ins>
      <w:ins w:id="5120" w:author="Markus Brüderl" w:date="2017-11-21T08:51:00Z">
        <w:r w:rsidRPr="00FC6015">
          <w:rPr>
            <w:rStyle w:val="Hyperlink"/>
            <w:noProof/>
          </w:rPr>
        </w:r>
      </w:ins>
      <w:ins w:id="5121" w:author="Markus Brüderl" w:date="2017-11-21T08:50:00Z">
        <w:r w:rsidRPr="00FC6015">
          <w:rPr>
            <w:rStyle w:val="Hyperlink"/>
            <w:noProof/>
          </w:rPr>
          <w:fldChar w:fldCharType="separate"/>
        </w:r>
        <w:r w:rsidRPr="00FC6015">
          <w:rPr>
            <w:rStyle w:val="Hyperlink"/>
            <w:noProof/>
          </w:rPr>
          <w:t>3.26.2.2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_Toc499018702 \h </w:instrText>
        </w:r>
      </w:ins>
      <w:ins w:id="5122" w:author="Markus Brüderl" w:date="2017-11-21T08:51:00Z">
        <w:r>
          <w:rPr>
            <w:noProof/>
            <w:webHidden/>
          </w:rPr>
        </w:r>
      </w:ins>
      <w:r>
        <w:rPr>
          <w:noProof/>
          <w:webHidden/>
        </w:rPr>
        <w:fldChar w:fldCharType="separate"/>
      </w:r>
      <w:ins w:id="5123" w:author="Markus Brüderl" w:date="2017-11-21T08:51:00Z">
        <w:r>
          <w:rPr>
            <w:noProof/>
            <w:webHidden/>
          </w:rPr>
          <w:t>308</w:t>
        </w:r>
      </w:ins>
      <w:ins w:id="512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125" w:author="Markus Brüderl" w:date="2017-11-21T08:50:00Z"/>
          <w:rFonts w:eastAsiaTheme="minorEastAsia" w:cstheme="minorBidi"/>
          <w:noProof/>
          <w:sz w:val="22"/>
          <w:szCs w:val="22"/>
        </w:rPr>
      </w:pPr>
      <w:ins w:id="512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"_Toc499018703"</w:instrText>
        </w:r>
        <w:r w:rsidRPr="00FC6015">
          <w:rPr>
            <w:rStyle w:val="Hyperlink"/>
            <w:noProof/>
          </w:rPr>
          <w:instrText xml:space="preserve"> </w:instrText>
        </w:r>
      </w:ins>
      <w:ins w:id="5127" w:author="Markus Brüderl" w:date="2017-11-21T08:51:00Z">
        <w:r w:rsidRPr="00FC6015">
          <w:rPr>
            <w:rStyle w:val="Hyperlink"/>
            <w:noProof/>
          </w:rPr>
        </w:r>
      </w:ins>
      <w:ins w:id="5128" w:author="Markus Brüderl" w:date="2017-11-21T08:50:00Z">
        <w:r w:rsidRPr="00FC6015">
          <w:rPr>
            <w:rStyle w:val="Hyperlink"/>
            <w:noProof/>
          </w:rPr>
          <w:fldChar w:fldCharType="separate"/>
        </w:r>
        <w:r w:rsidRPr="00FC6015">
          <w:rPr>
            <w:rStyle w:val="Hyperlink"/>
            <w:noProof/>
          </w:rPr>
          <w:t>3.26.2.2.1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_Toc499018703 \h </w:instrText>
        </w:r>
      </w:ins>
      <w:ins w:id="5129" w:author="Markus Brüderl" w:date="2017-11-21T08:51:00Z">
        <w:r>
          <w:rPr>
            <w:noProof/>
            <w:webHidden/>
          </w:rPr>
        </w:r>
      </w:ins>
      <w:r>
        <w:rPr>
          <w:noProof/>
          <w:webHidden/>
        </w:rPr>
        <w:fldChar w:fldCharType="separate"/>
      </w:r>
      <w:ins w:id="5130" w:author="Markus Brüderl" w:date="2017-11-21T08:51:00Z">
        <w:r>
          <w:rPr>
            <w:noProof/>
            <w:webHidden/>
          </w:rPr>
          <w:t>308</w:t>
        </w:r>
      </w:ins>
      <w:ins w:id="513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132" w:author="Markus Brüderl" w:date="2017-11-21T08:50:00Z"/>
          <w:rFonts w:eastAsiaTheme="minorEastAsia" w:cstheme="minorBidi"/>
          <w:noProof/>
          <w:sz w:val="22"/>
          <w:szCs w:val="22"/>
        </w:rPr>
      </w:pPr>
      <w:ins w:id="513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"_Toc499018704"</w:instrText>
        </w:r>
        <w:r w:rsidRPr="00FC6015">
          <w:rPr>
            <w:rStyle w:val="Hyperlink"/>
            <w:noProof/>
          </w:rPr>
          <w:instrText xml:space="preserve"> </w:instrText>
        </w:r>
      </w:ins>
      <w:ins w:id="5134" w:author="Markus Brüderl" w:date="2017-11-21T08:51:00Z">
        <w:r w:rsidRPr="00FC6015">
          <w:rPr>
            <w:rStyle w:val="Hyperlink"/>
            <w:noProof/>
          </w:rPr>
        </w:r>
      </w:ins>
      <w:ins w:id="5135" w:author="Markus Brüderl" w:date="2017-11-21T08:50:00Z">
        <w:r w:rsidRPr="00FC6015">
          <w:rPr>
            <w:rStyle w:val="Hyperlink"/>
            <w:noProof/>
          </w:rPr>
          <w:fldChar w:fldCharType="separate"/>
        </w:r>
        <w:r w:rsidRPr="00FC6015">
          <w:rPr>
            <w:rStyle w:val="Hyperlink"/>
            <w:noProof/>
          </w:rPr>
          <w:t>3.26.2.2.2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_Toc499018704 \h </w:instrText>
        </w:r>
      </w:ins>
      <w:ins w:id="5136" w:author="Markus Brüderl" w:date="2017-11-21T08:51:00Z">
        <w:r>
          <w:rPr>
            <w:noProof/>
            <w:webHidden/>
          </w:rPr>
        </w:r>
      </w:ins>
      <w:r>
        <w:rPr>
          <w:noProof/>
          <w:webHidden/>
        </w:rPr>
        <w:fldChar w:fldCharType="separate"/>
      </w:r>
      <w:ins w:id="5137" w:author="Markus Brüderl" w:date="2017-11-21T08:51:00Z">
        <w:r>
          <w:rPr>
            <w:noProof/>
            <w:webHidden/>
          </w:rPr>
          <w:t>308</w:t>
        </w:r>
      </w:ins>
      <w:ins w:id="5138"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139" w:author="Markus Brüderl" w:date="2017-11-21T08:50:00Z"/>
          <w:rFonts w:eastAsiaTheme="minorEastAsia" w:cstheme="minorBidi"/>
          <w:noProof/>
          <w:sz w:val="22"/>
          <w:szCs w:val="22"/>
        </w:rPr>
      </w:pPr>
      <w:ins w:id="514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"_Toc499018705"</w:instrText>
        </w:r>
        <w:r w:rsidRPr="00FC6015">
          <w:rPr>
            <w:rStyle w:val="Hyperlink"/>
            <w:noProof/>
          </w:rPr>
          <w:instrText xml:space="preserve"> </w:instrText>
        </w:r>
      </w:ins>
      <w:ins w:id="5141" w:author="Markus Brüderl" w:date="2017-11-21T08:51:00Z">
        <w:r w:rsidRPr="00FC6015">
          <w:rPr>
            <w:rStyle w:val="Hyperlink"/>
            <w:noProof/>
          </w:rPr>
        </w:r>
      </w:ins>
      <w:ins w:id="5142" w:author="Markus Brüderl" w:date="2017-11-21T08:50:00Z">
        <w:r w:rsidRPr="00FC6015">
          <w:rPr>
            <w:rStyle w:val="Hyperlink"/>
            <w:noProof/>
          </w:rPr>
          <w:fldChar w:fldCharType="separate"/>
        </w:r>
        <w:r w:rsidRPr="00FC6015">
          <w:rPr>
            <w:rStyle w:val="Hyperlink"/>
            <w:noProof/>
          </w:rPr>
          <w:t>3.26.3</w:t>
        </w:r>
        <w:r>
          <w:rPr>
            <w:rFonts w:eastAsiaTheme="minorEastAsia" w:cstheme="minorBidi"/>
            <w:noProof/>
            <w:sz w:val="22"/>
            <w:szCs w:val="22"/>
          </w:rPr>
          <w:tab/>
        </w:r>
        <w:r w:rsidRPr="00FC6015">
          <w:rPr>
            <w:rStyle w:val="Hyperlink"/>
            <w:noProof/>
          </w:rPr>
          <w:t>getConfigData</w:t>
        </w:r>
        <w:r>
          <w:rPr>
            <w:noProof/>
            <w:webHidden/>
          </w:rPr>
          <w:tab/>
        </w:r>
        <w:r>
          <w:rPr>
            <w:noProof/>
            <w:webHidden/>
          </w:rPr>
          <w:fldChar w:fldCharType="begin"/>
        </w:r>
        <w:r>
          <w:rPr>
            <w:noProof/>
            <w:webHidden/>
          </w:rPr>
          <w:instrText xml:space="preserve"> PAGEREF _Toc499018705 \h </w:instrText>
        </w:r>
      </w:ins>
      <w:ins w:id="5143" w:author="Markus Brüderl" w:date="2017-11-21T08:51:00Z">
        <w:r>
          <w:rPr>
            <w:noProof/>
            <w:webHidden/>
          </w:rPr>
        </w:r>
      </w:ins>
      <w:r>
        <w:rPr>
          <w:noProof/>
          <w:webHidden/>
        </w:rPr>
        <w:fldChar w:fldCharType="separate"/>
      </w:r>
      <w:ins w:id="5144" w:author="Markus Brüderl" w:date="2017-11-21T08:51:00Z">
        <w:r>
          <w:rPr>
            <w:noProof/>
            <w:webHidden/>
          </w:rPr>
          <w:t>309</w:t>
        </w:r>
      </w:ins>
      <w:ins w:id="5145"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146" w:author="Markus Brüderl" w:date="2017-11-21T08:50:00Z"/>
          <w:rFonts w:eastAsiaTheme="minorEastAsia" w:cstheme="minorBidi"/>
          <w:noProof/>
          <w:sz w:val="22"/>
          <w:szCs w:val="22"/>
        </w:rPr>
      </w:pPr>
      <w:ins w:id="5147"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"_Toc499018706"</w:instrText>
        </w:r>
        <w:r w:rsidRPr="00FC6015">
          <w:rPr>
            <w:rStyle w:val="Hyperlink"/>
            <w:noProof/>
          </w:rPr>
          <w:instrText xml:space="preserve"> </w:instrText>
        </w:r>
      </w:ins>
      <w:ins w:id="5148" w:author="Markus Brüderl" w:date="2017-11-21T08:51:00Z">
        <w:r w:rsidRPr="00FC6015">
          <w:rPr>
            <w:rStyle w:val="Hyperlink"/>
            <w:noProof/>
          </w:rPr>
        </w:r>
      </w:ins>
      <w:ins w:id="5149" w:author="Markus Brüderl" w:date="2017-11-21T08:50:00Z">
        <w:r w:rsidRPr="00FC6015">
          <w:rPr>
            <w:rStyle w:val="Hyperlink"/>
            <w:noProof/>
          </w:rPr>
          <w:fldChar w:fldCharType="separate"/>
        </w:r>
        <w:r w:rsidRPr="00FC6015">
          <w:rPr>
            <w:rStyle w:val="Hyperlink"/>
            <w:noProof/>
          </w:rPr>
          <w:t>3.26.3.1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_Toc499018706 \h </w:instrText>
        </w:r>
      </w:ins>
      <w:ins w:id="5150" w:author="Markus Brüderl" w:date="2017-11-21T08:51:00Z">
        <w:r>
          <w:rPr>
            <w:noProof/>
            <w:webHidden/>
          </w:rPr>
        </w:r>
      </w:ins>
      <w:r>
        <w:rPr>
          <w:noProof/>
          <w:webHidden/>
        </w:rPr>
        <w:fldChar w:fldCharType="separate"/>
      </w:r>
      <w:ins w:id="5151" w:author="Markus Brüderl" w:date="2017-11-21T08:51:00Z">
        <w:r>
          <w:rPr>
            <w:noProof/>
            <w:webHidden/>
          </w:rPr>
          <w:t>309</w:t>
        </w:r>
      </w:ins>
      <w:ins w:id="515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153" w:author="Markus Brüderl" w:date="2017-11-21T08:50:00Z"/>
          <w:rFonts w:eastAsiaTheme="minorEastAsia" w:cstheme="minorBidi"/>
          <w:noProof/>
          <w:sz w:val="22"/>
          <w:szCs w:val="22"/>
        </w:rPr>
      </w:pPr>
      <w:ins w:id="515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"_Toc499018707"</w:instrText>
        </w:r>
        <w:r w:rsidRPr="00FC6015">
          <w:rPr>
            <w:rStyle w:val="Hyperlink"/>
            <w:noProof/>
          </w:rPr>
          <w:instrText xml:space="preserve"> </w:instrText>
        </w:r>
      </w:ins>
      <w:ins w:id="5155" w:author="Markus Brüderl" w:date="2017-11-21T08:51:00Z">
        <w:r w:rsidRPr="00FC6015">
          <w:rPr>
            <w:rStyle w:val="Hyperlink"/>
            <w:noProof/>
          </w:rPr>
        </w:r>
      </w:ins>
      <w:ins w:id="5156" w:author="Markus Brüderl" w:date="2017-11-21T08:50:00Z">
        <w:r w:rsidRPr="00FC6015">
          <w:rPr>
            <w:rStyle w:val="Hyperlink"/>
            <w:noProof/>
          </w:rPr>
          <w:fldChar w:fldCharType="separate"/>
        </w:r>
        <w:r w:rsidRPr="00FC6015">
          <w:rPr>
            <w:rStyle w:val="Hyperlink"/>
            <w:noProof/>
          </w:rPr>
          <w:t>3.26.3.1.1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_Toc499018707 \h </w:instrText>
        </w:r>
      </w:ins>
      <w:ins w:id="5157" w:author="Markus Brüderl" w:date="2017-11-21T08:51:00Z">
        <w:r>
          <w:rPr>
            <w:noProof/>
            <w:webHidden/>
          </w:rPr>
        </w:r>
      </w:ins>
      <w:r>
        <w:rPr>
          <w:noProof/>
          <w:webHidden/>
        </w:rPr>
        <w:fldChar w:fldCharType="separate"/>
      </w:r>
      <w:ins w:id="5158" w:author="Markus Brüderl" w:date="2017-11-21T08:51:00Z">
        <w:r>
          <w:rPr>
            <w:noProof/>
            <w:webHidden/>
          </w:rPr>
          <w:t>309</w:t>
        </w:r>
      </w:ins>
      <w:ins w:id="515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160" w:author="Markus Brüderl" w:date="2017-11-21T08:50:00Z"/>
          <w:rFonts w:eastAsiaTheme="minorEastAsia" w:cstheme="minorBidi"/>
          <w:noProof/>
          <w:sz w:val="22"/>
          <w:szCs w:val="22"/>
        </w:rPr>
      </w:pPr>
      <w:ins w:id="516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"_Toc499018708"</w:instrText>
        </w:r>
        <w:r w:rsidRPr="00FC6015">
          <w:rPr>
            <w:rStyle w:val="Hyperlink"/>
            <w:noProof/>
          </w:rPr>
          <w:instrText xml:space="preserve"> </w:instrText>
        </w:r>
      </w:ins>
      <w:ins w:id="5162" w:author="Markus Brüderl" w:date="2017-11-21T08:51:00Z">
        <w:r w:rsidRPr="00FC6015">
          <w:rPr>
            <w:rStyle w:val="Hyperlink"/>
            <w:noProof/>
          </w:rPr>
        </w:r>
      </w:ins>
      <w:ins w:id="5163" w:author="Markus Brüderl" w:date="2017-11-21T08:50:00Z">
        <w:r w:rsidRPr="00FC6015">
          <w:rPr>
            <w:rStyle w:val="Hyperlink"/>
            <w:noProof/>
          </w:rPr>
          <w:fldChar w:fldCharType="separate"/>
        </w:r>
        <w:r w:rsidRPr="00FC6015">
          <w:rPr>
            <w:rStyle w:val="Hyperlink"/>
            <w:noProof/>
          </w:rPr>
          <w:t>3.26.3.1.2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_Toc499018708 \h </w:instrText>
        </w:r>
      </w:ins>
      <w:ins w:id="5164" w:author="Markus Brüderl" w:date="2017-11-21T08:51:00Z">
        <w:r>
          <w:rPr>
            <w:noProof/>
            <w:webHidden/>
          </w:rPr>
        </w:r>
      </w:ins>
      <w:r>
        <w:rPr>
          <w:noProof/>
          <w:webHidden/>
        </w:rPr>
        <w:fldChar w:fldCharType="separate"/>
      </w:r>
      <w:ins w:id="5165" w:author="Markus Brüderl" w:date="2017-11-21T08:51:00Z">
        <w:r>
          <w:rPr>
            <w:noProof/>
            <w:webHidden/>
          </w:rPr>
          <w:t>309</w:t>
        </w:r>
      </w:ins>
      <w:ins w:id="5166"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167" w:author="Markus Brüderl" w:date="2017-11-21T08:50:00Z"/>
          <w:rFonts w:eastAsiaTheme="minorEastAsia" w:cstheme="minorBidi"/>
          <w:noProof/>
          <w:sz w:val="22"/>
          <w:szCs w:val="22"/>
        </w:rPr>
      </w:pPr>
      <w:ins w:id="516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"_Toc499018709"</w:instrText>
        </w:r>
        <w:r w:rsidRPr="00FC6015">
          <w:rPr>
            <w:rStyle w:val="Hyperlink"/>
            <w:noProof/>
          </w:rPr>
          <w:instrText xml:space="preserve"> </w:instrText>
        </w:r>
      </w:ins>
      <w:ins w:id="5169" w:author="Markus Brüderl" w:date="2017-11-21T08:51:00Z">
        <w:r w:rsidRPr="00FC6015">
          <w:rPr>
            <w:rStyle w:val="Hyperlink"/>
            <w:noProof/>
          </w:rPr>
        </w:r>
      </w:ins>
      <w:ins w:id="5170" w:author="Markus Brüderl" w:date="2017-11-21T08:50:00Z">
        <w:r w:rsidRPr="00FC6015">
          <w:rPr>
            <w:rStyle w:val="Hyperlink"/>
            <w:noProof/>
          </w:rPr>
          <w:fldChar w:fldCharType="separate"/>
        </w:r>
        <w:r w:rsidRPr="00FC6015">
          <w:rPr>
            <w:rStyle w:val="Hyperlink"/>
            <w:noProof/>
          </w:rPr>
          <w:t>3.26.3.2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_Toc499018709 \h </w:instrText>
        </w:r>
      </w:ins>
      <w:ins w:id="5171" w:author="Markus Brüderl" w:date="2017-11-21T08:51:00Z">
        <w:r>
          <w:rPr>
            <w:noProof/>
            <w:webHidden/>
          </w:rPr>
        </w:r>
      </w:ins>
      <w:r>
        <w:rPr>
          <w:noProof/>
          <w:webHidden/>
        </w:rPr>
        <w:fldChar w:fldCharType="separate"/>
      </w:r>
      <w:ins w:id="5172" w:author="Markus Brüderl" w:date="2017-11-21T08:51:00Z">
        <w:r>
          <w:rPr>
            <w:noProof/>
            <w:webHidden/>
          </w:rPr>
          <w:t>309</w:t>
        </w:r>
      </w:ins>
      <w:ins w:id="517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174" w:author="Markus Brüderl" w:date="2017-11-21T08:50:00Z"/>
          <w:rFonts w:eastAsiaTheme="minorEastAsia" w:cstheme="minorBidi"/>
          <w:noProof/>
          <w:sz w:val="22"/>
          <w:szCs w:val="22"/>
        </w:rPr>
      </w:pPr>
      <w:ins w:id="517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"_Toc499018710"</w:instrText>
        </w:r>
        <w:r w:rsidRPr="00FC6015">
          <w:rPr>
            <w:rStyle w:val="Hyperlink"/>
            <w:noProof/>
          </w:rPr>
          <w:instrText xml:space="preserve"> </w:instrText>
        </w:r>
      </w:ins>
      <w:ins w:id="5176" w:author="Markus Brüderl" w:date="2017-11-21T08:51:00Z">
        <w:r w:rsidRPr="00FC6015">
          <w:rPr>
            <w:rStyle w:val="Hyperlink"/>
            <w:noProof/>
          </w:rPr>
        </w:r>
      </w:ins>
      <w:ins w:id="5177" w:author="Markus Brüderl" w:date="2017-11-21T08:50:00Z">
        <w:r w:rsidRPr="00FC6015">
          <w:rPr>
            <w:rStyle w:val="Hyperlink"/>
            <w:noProof/>
          </w:rPr>
          <w:fldChar w:fldCharType="separate"/>
        </w:r>
        <w:r w:rsidRPr="00FC6015">
          <w:rPr>
            <w:rStyle w:val="Hyperlink"/>
            <w:noProof/>
          </w:rPr>
          <w:t>3.26.3.2.1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_Toc499018710 \h </w:instrText>
        </w:r>
      </w:ins>
      <w:ins w:id="5178" w:author="Markus Brüderl" w:date="2017-11-21T08:51:00Z">
        <w:r>
          <w:rPr>
            <w:noProof/>
            <w:webHidden/>
          </w:rPr>
        </w:r>
      </w:ins>
      <w:r>
        <w:rPr>
          <w:noProof/>
          <w:webHidden/>
        </w:rPr>
        <w:fldChar w:fldCharType="separate"/>
      </w:r>
      <w:ins w:id="5179" w:author="Markus Brüderl" w:date="2017-11-21T08:51:00Z">
        <w:r>
          <w:rPr>
            <w:noProof/>
            <w:webHidden/>
          </w:rPr>
          <w:t>309</w:t>
        </w:r>
      </w:ins>
      <w:ins w:id="5180"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181" w:author="Markus Brüderl" w:date="2017-11-21T08:50:00Z"/>
          <w:rFonts w:eastAsiaTheme="minorEastAsia" w:cstheme="minorBidi"/>
          <w:noProof/>
          <w:sz w:val="22"/>
          <w:szCs w:val="22"/>
        </w:rPr>
      </w:pPr>
      <w:ins w:id="518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"_Toc499018711"</w:instrText>
        </w:r>
        <w:r w:rsidRPr="00FC6015">
          <w:rPr>
            <w:rStyle w:val="Hyperlink"/>
            <w:noProof/>
          </w:rPr>
          <w:instrText xml:space="preserve"> </w:instrText>
        </w:r>
      </w:ins>
      <w:ins w:id="5183" w:author="Markus Brüderl" w:date="2017-11-21T08:51:00Z">
        <w:r w:rsidRPr="00FC6015">
          <w:rPr>
            <w:rStyle w:val="Hyperlink"/>
            <w:noProof/>
          </w:rPr>
        </w:r>
      </w:ins>
      <w:ins w:id="5184" w:author="Markus Brüderl" w:date="2017-11-21T08:50:00Z">
        <w:r w:rsidRPr="00FC6015">
          <w:rPr>
            <w:rStyle w:val="Hyperlink"/>
            <w:noProof/>
          </w:rPr>
          <w:fldChar w:fldCharType="separate"/>
        </w:r>
        <w:r w:rsidRPr="00FC6015">
          <w:rPr>
            <w:rStyle w:val="Hyperlink"/>
            <w:noProof/>
          </w:rPr>
          <w:t>3.26.3.2.2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_Toc499018711 \h </w:instrText>
        </w:r>
      </w:ins>
      <w:ins w:id="5185" w:author="Markus Brüderl" w:date="2017-11-21T08:51:00Z">
        <w:r>
          <w:rPr>
            <w:noProof/>
            <w:webHidden/>
          </w:rPr>
        </w:r>
      </w:ins>
      <w:r>
        <w:rPr>
          <w:noProof/>
          <w:webHidden/>
        </w:rPr>
        <w:fldChar w:fldCharType="separate"/>
      </w:r>
      <w:ins w:id="5186" w:author="Markus Brüderl" w:date="2017-11-21T08:51:00Z">
        <w:r>
          <w:rPr>
            <w:noProof/>
            <w:webHidden/>
          </w:rPr>
          <w:t>309</w:t>
        </w:r>
      </w:ins>
      <w:ins w:id="5187"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188" w:author="Markus Brüderl" w:date="2017-11-21T08:50:00Z"/>
          <w:rFonts w:eastAsiaTheme="minorEastAsia" w:cstheme="minorBidi"/>
          <w:noProof/>
          <w:sz w:val="22"/>
          <w:szCs w:val="22"/>
        </w:rPr>
      </w:pPr>
      <w:ins w:id="518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"_Toc499018712"</w:instrText>
        </w:r>
        <w:r w:rsidRPr="00FC6015">
          <w:rPr>
            <w:rStyle w:val="Hyperlink"/>
            <w:noProof/>
          </w:rPr>
          <w:instrText xml:space="preserve"> </w:instrText>
        </w:r>
      </w:ins>
      <w:ins w:id="5190" w:author="Markus Brüderl" w:date="2017-11-21T08:51:00Z">
        <w:r w:rsidRPr="00FC6015">
          <w:rPr>
            <w:rStyle w:val="Hyperlink"/>
            <w:noProof/>
          </w:rPr>
        </w:r>
      </w:ins>
      <w:ins w:id="5191" w:author="Markus Brüderl" w:date="2017-11-21T08:50:00Z">
        <w:r w:rsidRPr="00FC6015">
          <w:rPr>
            <w:rStyle w:val="Hyperlink"/>
            <w:noProof/>
          </w:rPr>
          <w:fldChar w:fldCharType="separate"/>
        </w:r>
        <w:r w:rsidRPr="00FC6015">
          <w:rPr>
            <w:rStyle w:val="Hyperlink"/>
            <w:noProof/>
          </w:rPr>
          <w:t>3.26.4</w:t>
        </w:r>
        <w:r>
          <w:rPr>
            <w:rFonts w:eastAsiaTheme="minorEastAsia" w:cstheme="minorBidi"/>
            <w:noProof/>
            <w:sz w:val="22"/>
            <w:szCs w:val="22"/>
          </w:rPr>
          <w:tab/>
        </w:r>
        <w:r w:rsidRPr="00FC6015">
          <w:rPr>
            <w:rStyle w:val="Hyperlink"/>
            <w:noProof/>
          </w:rPr>
          <w:t>flushCache</w:t>
        </w:r>
        <w:r>
          <w:rPr>
            <w:noProof/>
            <w:webHidden/>
          </w:rPr>
          <w:tab/>
        </w:r>
        <w:r>
          <w:rPr>
            <w:noProof/>
            <w:webHidden/>
          </w:rPr>
          <w:fldChar w:fldCharType="begin"/>
        </w:r>
        <w:r>
          <w:rPr>
            <w:noProof/>
            <w:webHidden/>
          </w:rPr>
          <w:instrText xml:space="preserve"> PAGEREF _Toc499018712 \h </w:instrText>
        </w:r>
      </w:ins>
      <w:ins w:id="5192" w:author="Markus Brüderl" w:date="2017-11-21T08:51:00Z">
        <w:r>
          <w:rPr>
            <w:noProof/>
            <w:webHidden/>
          </w:rPr>
        </w:r>
      </w:ins>
      <w:r>
        <w:rPr>
          <w:noProof/>
          <w:webHidden/>
        </w:rPr>
        <w:fldChar w:fldCharType="separate"/>
      </w:r>
      <w:ins w:id="5193" w:author="Markus Brüderl" w:date="2017-11-21T08:51:00Z">
        <w:r>
          <w:rPr>
            <w:noProof/>
            <w:webHidden/>
          </w:rPr>
          <w:t>310</w:t>
        </w:r>
      </w:ins>
      <w:ins w:id="5194"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195" w:author="Markus Brüderl" w:date="2017-11-21T08:50:00Z"/>
          <w:rFonts w:eastAsiaTheme="minorEastAsia" w:cstheme="minorBidi"/>
          <w:noProof/>
          <w:sz w:val="22"/>
          <w:szCs w:val="22"/>
        </w:rPr>
      </w:pPr>
      <w:ins w:id="519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"_Toc499018713"</w:instrText>
        </w:r>
        <w:r w:rsidRPr="00FC6015">
          <w:rPr>
            <w:rStyle w:val="Hyperlink"/>
            <w:noProof/>
          </w:rPr>
          <w:instrText xml:space="preserve"> </w:instrText>
        </w:r>
      </w:ins>
      <w:ins w:id="5197" w:author="Markus Brüderl" w:date="2017-11-21T08:51:00Z">
        <w:r w:rsidRPr="00FC6015">
          <w:rPr>
            <w:rStyle w:val="Hyperlink"/>
            <w:noProof/>
          </w:rPr>
        </w:r>
      </w:ins>
      <w:ins w:id="5198" w:author="Markus Brüderl" w:date="2017-11-21T08:50:00Z">
        <w:r w:rsidRPr="00FC6015">
          <w:rPr>
            <w:rStyle w:val="Hyperlink"/>
            <w:noProof/>
          </w:rPr>
          <w:fldChar w:fldCharType="separate"/>
        </w:r>
        <w:r w:rsidRPr="00FC6015">
          <w:rPr>
            <w:rStyle w:val="Hyperlink"/>
            <w:noProof/>
          </w:rPr>
          <w:t>3.26.4.1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_Toc499018713 \h </w:instrText>
        </w:r>
      </w:ins>
      <w:ins w:id="5199" w:author="Markus Brüderl" w:date="2017-11-21T08:51:00Z">
        <w:r>
          <w:rPr>
            <w:noProof/>
            <w:webHidden/>
          </w:rPr>
        </w:r>
      </w:ins>
      <w:r>
        <w:rPr>
          <w:noProof/>
          <w:webHidden/>
        </w:rPr>
        <w:fldChar w:fldCharType="separate"/>
      </w:r>
      <w:ins w:id="5200" w:author="Markus Brüderl" w:date="2017-11-21T08:51:00Z">
        <w:r>
          <w:rPr>
            <w:noProof/>
            <w:webHidden/>
          </w:rPr>
          <w:t>310</w:t>
        </w:r>
      </w:ins>
      <w:ins w:id="5201"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202" w:author="Markus Brüderl" w:date="2017-11-21T08:50:00Z"/>
          <w:rFonts w:eastAsiaTheme="minorEastAsia" w:cstheme="minorBidi"/>
          <w:noProof/>
          <w:sz w:val="22"/>
          <w:szCs w:val="22"/>
        </w:rPr>
      </w:pPr>
      <w:ins w:id="520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"_Toc499018714"</w:instrText>
        </w:r>
        <w:r w:rsidRPr="00FC6015">
          <w:rPr>
            <w:rStyle w:val="Hyperlink"/>
            <w:noProof/>
          </w:rPr>
          <w:instrText xml:space="preserve"> </w:instrText>
        </w:r>
      </w:ins>
      <w:ins w:id="5204" w:author="Markus Brüderl" w:date="2017-11-21T08:51:00Z">
        <w:r w:rsidRPr="00FC6015">
          <w:rPr>
            <w:rStyle w:val="Hyperlink"/>
            <w:noProof/>
          </w:rPr>
        </w:r>
      </w:ins>
      <w:ins w:id="5205" w:author="Markus Brüderl" w:date="2017-11-21T08:50:00Z">
        <w:r w:rsidRPr="00FC6015">
          <w:rPr>
            <w:rStyle w:val="Hyperlink"/>
            <w:noProof/>
          </w:rPr>
          <w:fldChar w:fldCharType="separate"/>
        </w:r>
        <w:r w:rsidRPr="00FC6015">
          <w:rPr>
            <w:rStyle w:val="Hyperlink"/>
            <w:noProof/>
          </w:rPr>
          <w:t>3.26.4.1.1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_Toc499018714 \h </w:instrText>
        </w:r>
      </w:ins>
      <w:ins w:id="5206" w:author="Markus Brüderl" w:date="2017-11-21T08:51:00Z">
        <w:r>
          <w:rPr>
            <w:noProof/>
            <w:webHidden/>
          </w:rPr>
        </w:r>
      </w:ins>
      <w:r>
        <w:rPr>
          <w:noProof/>
          <w:webHidden/>
        </w:rPr>
        <w:fldChar w:fldCharType="separate"/>
      </w:r>
      <w:ins w:id="5207" w:author="Markus Brüderl" w:date="2017-11-21T08:51:00Z">
        <w:r>
          <w:rPr>
            <w:noProof/>
            <w:webHidden/>
          </w:rPr>
          <w:t>310</w:t>
        </w:r>
      </w:ins>
      <w:ins w:id="520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209" w:author="Markus Brüderl" w:date="2017-11-21T08:50:00Z"/>
          <w:rFonts w:eastAsiaTheme="minorEastAsia" w:cstheme="minorBidi"/>
          <w:noProof/>
          <w:sz w:val="22"/>
          <w:szCs w:val="22"/>
        </w:rPr>
      </w:pPr>
      <w:ins w:id="521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"_Toc499018715"</w:instrText>
        </w:r>
        <w:r w:rsidRPr="00FC6015">
          <w:rPr>
            <w:rStyle w:val="Hyperlink"/>
            <w:noProof/>
          </w:rPr>
          <w:instrText xml:space="preserve"> </w:instrText>
        </w:r>
      </w:ins>
      <w:ins w:id="5211" w:author="Markus Brüderl" w:date="2017-11-21T08:51:00Z">
        <w:r w:rsidRPr="00FC6015">
          <w:rPr>
            <w:rStyle w:val="Hyperlink"/>
            <w:noProof/>
          </w:rPr>
        </w:r>
      </w:ins>
      <w:ins w:id="5212" w:author="Markus Brüderl" w:date="2017-11-21T08:50:00Z">
        <w:r w:rsidRPr="00FC6015">
          <w:rPr>
            <w:rStyle w:val="Hyperlink"/>
            <w:noProof/>
          </w:rPr>
          <w:fldChar w:fldCharType="separate"/>
        </w:r>
        <w:r w:rsidRPr="00FC6015">
          <w:rPr>
            <w:rStyle w:val="Hyperlink"/>
            <w:noProof/>
          </w:rPr>
          <w:t>3.26.4.1.2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_Toc499018715 \h </w:instrText>
        </w:r>
      </w:ins>
      <w:ins w:id="5213" w:author="Markus Brüderl" w:date="2017-11-21T08:51:00Z">
        <w:r>
          <w:rPr>
            <w:noProof/>
            <w:webHidden/>
          </w:rPr>
        </w:r>
      </w:ins>
      <w:r>
        <w:rPr>
          <w:noProof/>
          <w:webHidden/>
        </w:rPr>
        <w:fldChar w:fldCharType="separate"/>
      </w:r>
      <w:ins w:id="5214" w:author="Markus Brüderl" w:date="2017-11-21T08:51:00Z">
        <w:r>
          <w:rPr>
            <w:noProof/>
            <w:webHidden/>
          </w:rPr>
          <w:t>310</w:t>
        </w:r>
      </w:ins>
      <w:ins w:id="5215"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216" w:author="Markus Brüderl" w:date="2017-11-21T08:50:00Z"/>
          <w:rFonts w:eastAsiaTheme="minorEastAsia" w:cstheme="minorBidi"/>
          <w:noProof/>
          <w:sz w:val="22"/>
          <w:szCs w:val="22"/>
        </w:rPr>
      </w:pPr>
      <w:ins w:id="521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"_Toc499018716"</w:instrText>
        </w:r>
        <w:r w:rsidRPr="00FC6015">
          <w:rPr>
            <w:rStyle w:val="Hyperlink"/>
            <w:noProof/>
          </w:rPr>
          <w:instrText xml:space="preserve"> </w:instrText>
        </w:r>
      </w:ins>
      <w:ins w:id="5218" w:author="Markus Brüderl" w:date="2017-11-21T08:51:00Z">
        <w:r w:rsidRPr="00FC6015">
          <w:rPr>
            <w:rStyle w:val="Hyperlink"/>
            <w:noProof/>
          </w:rPr>
        </w:r>
      </w:ins>
      <w:ins w:id="5219" w:author="Markus Brüderl" w:date="2017-11-21T08:50:00Z">
        <w:r w:rsidRPr="00FC6015">
          <w:rPr>
            <w:rStyle w:val="Hyperlink"/>
            <w:noProof/>
          </w:rPr>
          <w:fldChar w:fldCharType="separate"/>
        </w:r>
        <w:r w:rsidRPr="00FC6015">
          <w:rPr>
            <w:rStyle w:val="Hyperlink"/>
            <w:noProof/>
          </w:rPr>
          <w:t>3.26.4.2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_Toc499018716 \h </w:instrText>
        </w:r>
      </w:ins>
      <w:ins w:id="5220" w:author="Markus Brüderl" w:date="2017-11-21T08:51:00Z">
        <w:r>
          <w:rPr>
            <w:noProof/>
            <w:webHidden/>
          </w:rPr>
        </w:r>
      </w:ins>
      <w:r>
        <w:rPr>
          <w:noProof/>
          <w:webHidden/>
        </w:rPr>
        <w:fldChar w:fldCharType="separate"/>
      </w:r>
      <w:ins w:id="5221" w:author="Markus Brüderl" w:date="2017-11-21T08:51:00Z">
        <w:r>
          <w:rPr>
            <w:noProof/>
            <w:webHidden/>
          </w:rPr>
          <w:t>310</w:t>
        </w:r>
      </w:ins>
      <w:ins w:id="5222"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223" w:author="Markus Brüderl" w:date="2017-11-21T08:50:00Z"/>
          <w:rFonts w:eastAsiaTheme="minorEastAsia" w:cstheme="minorBidi"/>
          <w:noProof/>
          <w:sz w:val="22"/>
          <w:szCs w:val="22"/>
        </w:rPr>
      </w:pPr>
      <w:ins w:id="522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"_Toc499018717"</w:instrText>
        </w:r>
        <w:r w:rsidRPr="00FC6015">
          <w:rPr>
            <w:rStyle w:val="Hyperlink"/>
            <w:noProof/>
          </w:rPr>
          <w:instrText xml:space="preserve"> </w:instrText>
        </w:r>
      </w:ins>
      <w:ins w:id="5225" w:author="Markus Brüderl" w:date="2017-11-21T08:51:00Z">
        <w:r w:rsidRPr="00FC6015">
          <w:rPr>
            <w:rStyle w:val="Hyperlink"/>
            <w:noProof/>
          </w:rPr>
        </w:r>
      </w:ins>
      <w:ins w:id="5226" w:author="Markus Brüderl" w:date="2017-11-21T08:50:00Z">
        <w:r w:rsidRPr="00FC6015">
          <w:rPr>
            <w:rStyle w:val="Hyperlink"/>
            <w:noProof/>
          </w:rPr>
          <w:fldChar w:fldCharType="separate"/>
        </w:r>
        <w:r w:rsidRPr="00FC6015">
          <w:rPr>
            <w:rStyle w:val="Hyperlink"/>
            <w:noProof/>
          </w:rPr>
          <w:t>3.26.4.2.1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_Toc499018717 \h </w:instrText>
        </w:r>
      </w:ins>
      <w:ins w:id="5227" w:author="Markus Brüderl" w:date="2017-11-21T08:51:00Z">
        <w:r>
          <w:rPr>
            <w:noProof/>
            <w:webHidden/>
          </w:rPr>
        </w:r>
      </w:ins>
      <w:r>
        <w:rPr>
          <w:noProof/>
          <w:webHidden/>
        </w:rPr>
        <w:fldChar w:fldCharType="separate"/>
      </w:r>
      <w:ins w:id="5228" w:author="Markus Brüderl" w:date="2017-11-21T08:51:00Z">
        <w:r>
          <w:rPr>
            <w:noProof/>
            <w:webHidden/>
          </w:rPr>
          <w:t>310</w:t>
        </w:r>
      </w:ins>
      <w:ins w:id="5229"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230" w:author="Markus Brüderl" w:date="2017-11-21T08:50:00Z"/>
          <w:rFonts w:eastAsiaTheme="minorEastAsia" w:cstheme="minorBidi"/>
          <w:noProof/>
          <w:sz w:val="22"/>
          <w:szCs w:val="22"/>
        </w:rPr>
      </w:pPr>
      <w:ins w:id="523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"_Toc499018718"</w:instrText>
        </w:r>
        <w:r w:rsidRPr="00FC6015">
          <w:rPr>
            <w:rStyle w:val="Hyperlink"/>
            <w:noProof/>
          </w:rPr>
          <w:instrText xml:space="preserve"> </w:instrText>
        </w:r>
      </w:ins>
      <w:ins w:id="5232" w:author="Markus Brüderl" w:date="2017-11-21T08:51:00Z">
        <w:r w:rsidRPr="00FC6015">
          <w:rPr>
            <w:rStyle w:val="Hyperlink"/>
            <w:noProof/>
          </w:rPr>
        </w:r>
      </w:ins>
      <w:ins w:id="5233" w:author="Markus Brüderl" w:date="2017-11-21T08:50:00Z">
        <w:r w:rsidRPr="00FC6015">
          <w:rPr>
            <w:rStyle w:val="Hyperlink"/>
            <w:noProof/>
          </w:rPr>
          <w:fldChar w:fldCharType="separate"/>
        </w:r>
        <w:r w:rsidRPr="00FC6015">
          <w:rPr>
            <w:rStyle w:val="Hyperlink"/>
            <w:noProof/>
          </w:rPr>
          <w:t>3.26.4.2.2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_Toc499018718 \h </w:instrText>
        </w:r>
      </w:ins>
      <w:ins w:id="5234" w:author="Markus Brüderl" w:date="2017-11-21T08:51:00Z">
        <w:r>
          <w:rPr>
            <w:noProof/>
            <w:webHidden/>
          </w:rPr>
        </w:r>
      </w:ins>
      <w:r>
        <w:rPr>
          <w:noProof/>
          <w:webHidden/>
        </w:rPr>
        <w:fldChar w:fldCharType="separate"/>
      </w:r>
      <w:ins w:id="5235" w:author="Markus Brüderl" w:date="2017-11-21T08:51:00Z">
        <w:r>
          <w:rPr>
            <w:noProof/>
            <w:webHidden/>
          </w:rPr>
          <w:t>310</w:t>
        </w:r>
      </w:ins>
      <w:ins w:id="5236"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237" w:author="Markus Brüderl" w:date="2017-11-21T08:50:00Z"/>
          <w:rFonts w:eastAsiaTheme="minorEastAsia" w:cstheme="minorBidi"/>
          <w:b w:val="0"/>
          <w:bCs w:val="0"/>
          <w:noProof/>
          <w:sz w:val="22"/>
          <w:szCs w:val="22"/>
        </w:rPr>
      </w:pPr>
      <w:ins w:id="523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"_Toc499018719"</w:instrText>
        </w:r>
        <w:r w:rsidRPr="00FC6015">
          <w:rPr>
            <w:rStyle w:val="Hyperlink"/>
            <w:noProof/>
          </w:rPr>
          <w:instrText xml:space="preserve"> </w:instrText>
        </w:r>
      </w:ins>
      <w:ins w:id="5239" w:author="Markus Brüderl" w:date="2017-11-21T08:51:00Z">
        <w:r w:rsidRPr="00FC6015">
          <w:rPr>
            <w:rStyle w:val="Hyperlink"/>
            <w:noProof/>
          </w:rPr>
        </w:r>
      </w:ins>
      <w:ins w:id="5240" w:author="Markus Brüderl" w:date="2017-11-21T08:50:00Z">
        <w:r w:rsidRPr="00FC6015">
          <w:rPr>
            <w:rStyle w:val="Hyperlink"/>
            <w:noProof/>
          </w:rPr>
          <w:fldChar w:fldCharType="separate"/>
        </w:r>
        <w:r w:rsidRPr="00FC6015">
          <w:rPr>
            <w:rStyle w:val="Hyperlink"/>
            <w:noProof/>
            <w:lang w:val="en-US"/>
          </w:rPr>
          <w:t>3.27</w:t>
        </w:r>
        <w:r>
          <w:rPr>
            <w:rFonts w:eastAsiaTheme="minorEastAsia" w:cstheme="minorBidi"/>
            <w:b w:val="0"/>
            <w:bCs w:val="0"/>
            <w:noProof/>
            <w:sz w:val="22"/>
            <w:szCs w:val="22"/>
          </w:rPr>
          <w:tab/>
        </w:r>
        <w:r w:rsidRPr="00FC6015">
          <w:rPr>
            <w:rStyle w:val="Hyperlink"/>
            <w:noProof/>
            <w:lang w:val="en-US"/>
          </w:rPr>
          <w:t>StreamService (EAI)</w:t>
        </w:r>
        <w:r>
          <w:rPr>
            <w:noProof/>
            <w:webHidden/>
          </w:rPr>
          <w:tab/>
        </w:r>
        <w:r>
          <w:rPr>
            <w:noProof/>
            <w:webHidden/>
          </w:rPr>
          <w:fldChar w:fldCharType="begin"/>
        </w:r>
        <w:r>
          <w:rPr>
            <w:noProof/>
            <w:webHidden/>
          </w:rPr>
          <w:instrText xml:space="preserve"> PAGEREF _Toc499018719 \h </w:instrText>
        </w:r>
      </w:ins>
      <w:ins w:id="5241" w:author="Markus Brüderl" w:date="2017-11-21T08:51:00Z">
        <w:r>
          <w:rPr>
            <w:noProof/>
            <w:webHidden/>
          </w:rPr>
        </w:r>
      </w:ins>
      <w:r>
        <w:rPr>
          <w:noProof/>
          <w:webHidden/>
        </w:rPr>
        <w:fldChar w:fldCharType="separate"/>
      </w:r>
      <w:ins w:id="5242" w:author="Markus Brüderl" w:date="2017-11-21T08:51:00Z">
        <w:r>
          <w:rPr>
            <w:noProof/>
            <w:webHidden/>
          </w:rPr>
          <w:t>310</w:t>
        </w:r>
      </w:ins>
      <w:ins w:id="5243"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244" w:author="Markus Brüderl" w:date="2017-11-21T08:50:00Z"/>
          <w:rFonts w:eastAsiaTheme="minorEastAsia" w:cstheme="minorBidi"/>
          <w:noProof/>
          <w:sz w:val="22"/>
          <w:szCs w:val="22"/>
        </w:rPr>
      </w:pPr>
      <w:ins w:id="524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"_Toc499018720"</w:instrText>
        </w:r>
        <w:r w:rsidRPr="00FC6015">
          <w:rPr>
            <w:rStyle w:val="Hyperlink"/>
            <w:noProof/>
          </w:rPr>
          <w:instrText xml:space="preserve"> </w:instrText>
        </w:r>
      </w:ins>
      <w:ins w:id="5246" w:author="Markus Brüderl" w:date="2017-11-21T08:51:00Z">
        <w:r w:rsidRPr="00FC6015">
          <w:rPr>
            <w:rStyle w:val="Hyperlink"/>
            <w:noProof/>
          </w:rPr>
        </w:r>
      </w:ins>
      <w:ins w:id="5247" w:author="Markus Brüderl" w:date="2017-11-21T08:50:00Z">
        <w:r w:rsidRPr="00FC6015">
          <w:rPr>
            <w:rStyle w:val="Hyperlink"/>
            <w:noProof/>
          </w:rPr>
          <w:fldChar w:fldCharType="separate"/>
        </w:r>
        <w:r w:rsidRPr="00FC6015">
          <w:rPr>
            <w:rStyle w:val="Hyperlink"/>
            <w:noProof/>
          </w:rPr>
          <w:t>3.27.1</w:t>
        </w:r>
        <w:r>
          <w:rPr>
            <w:rFonts w:eastAsiaTheme="minorEastAsia" w:cstheme="minorBidi"/>
            <w:noProof/>
            <w:sz w:val="22"/>
            <w:szCs w:val="22"/>
          </w:rPr>
          <w:tab/>
        </w:r>
        <w:r w:rsidRPr="00FC6015">
          <w:rPr>
            <w:rStyle w:val="Hyperlink"/>
            <w:noProof/>
          </w:rPr>
          <w:t>setAuskunftS1</w:t>
        </w:r>
        <w:r>
          <w:rPr>
            <w:noProof/>
            <w:webHidden/>
          </w:rPr>
          <w:tab/>
        </w:r>
        <w:r>
          <w:rPr>
            <w:noProof/>
            <w:webHidden/>
          </w:rPr>
          <w:fldChar w:fldCharType="begin"/>
        </w:r>
        <w:r>
          <w:rPr>
            <w:noProof/>
            <w:webHidden/>
          </w:rPr>
          <w:instrText xml:space="preserve"> PAGEREF _Toc499018720 \h </w:instrText>
        </w:r>
      </w:ins>
      <w:ins w:id="5248" w:author="Markus Brüderl" w:date="2017-11-21T08:51:00Z">
        <w:r>
          <w:rPr>
            <w:noProof/>
            <w:webHidden/>
          </w:rPr>
        </w:r>
      </w:ins>
      <w:r>
        <w:rPr>
          <w:noProof/>
          <w:webHidden/>
        </w:rPr>
        <w:fldChar w:fldCharType="separate"/>
      </w:r>
      <w:ins w:id="5249" w:author="Markus Brüderl" w:date="2017-11-21T08:51:00Z">
        <w:r>
          <w:rPr>
            <w:noProof/>
            <w:webHidden/>
          </w:rPr>
          <w:t>310</w:t>
        </w:r>
      </w:ins>
      <w:ins w:id="525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251" w:author="Markus Brüderl" w:date="2017-11-21T08:50:00Z"/>
          <w:rFonts w:eastAsiaTheme="minorEastAsia" w:cstheme="minorBidi"/>
          <w:noProof/>
          <w:sz w:val="22"/>
          <w:szCs w:val="22"/>
        </w:rPr>
      </w:pPr>
      <w:ins w:id="525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"_Toc499018721"</w:instrText>
        </w:r>
        <w:r w:rsidRPr="00FC6015">
          <w:rPr>
            <w:rStyle w:val="Hyperlink"/>
            <w:noProof/>
          </w:rPr>
          <w:instrText xml:space="preserve"> </w:instrText>
        </w:r>
      </w:ins>
      <w:ins w:id="5253" w:author="Markus Brüderl" w:date="2017-11-21T08:51:00Z">
        <w:r w:rsidRPr="00FC6015">
          <w:rPr>
            <w:rStyle w:val="Hyperlink"/>
            <w:noProof/>
          </w:rPr>
        </w:r>
      </w:ins>
      <w:ins w:id="5254" w:author="Markus Brüderl" w:date="2017-11-21T08:50:00Z">
        <w:r w:rsidRPr="00FC6015">
          <w:rPr>
            <w:rStyle w:val="Hyperlink"/>
            <w:noProof/>
          </w:rPr>
          <w:fldChar w:fldCharType="separate"/>
        </w:r>
        <w:r w:rsidRPr="00FC6015">
          <w:rPr>
            <w:rStyle w:val="Hyperlink"/>
            <w:noProof/>
          </w:rPr>
          <w:t>3.27.1.1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_Toc499018721 \h </w:instrText>
        </w:r>
      </w:ins>
      <w:ins w:id="5255" w:author="Markus Brüderl" w:date="2017-11-21T08:51:00Z">
        <w:r>
          <w:rPr>
            <w:noProof/>
            <w:webHidden/>
          </w:rPr>
        </w:r>
      </w:ins>
      <w:r>
        <w:rPr>
          <w:noProof/>
          <w:webHidden/>
        </w:rPr>
        <w:fldChar w:fldCharType="separate"/>
      </w:r>
      <w:ins w:id="5256" w:author="Markus Brüderl" w:date="2017-11-21T08:51:00Z">
        <w:r>
          <w:rPr>
            <w:noProof/>
            <w:webHidden/>
          </w:rPr>
          <w:t>310</w:t>
        </w:r>
      </w:ins>
      <w:ins w:id="525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258" w:author="Markus Brüderl" w:date="2017-11-21T08:50:00Z"/>
          <w:rFonts w:eastAsiaTheme="minorEastAsia" w:cstheme="minorBidi"/>
          <w:noProof/>
          <w:sz w:val="22"/>
          <w:szCs w:val="22"/>
        </w:rPr>
      </w:pPr>
      <w:ins w:id="525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"_Toc499018722"</w:instrText>
        </w:r>
        <w:r w:rsidRPr="00FC6015">
          <w:rPr>
            <w:rStyle w:val="Hyperlink"/>
            <w:noProof/>
          </w:rPr>
          <w:instrText xml:space="preserve"> </w:instrText>
        </w:r>
      </w:ins>
      <w:ins w:id="5260" w:author="Markus Brüderl" w:date="2017-11-21T08:51:00Z">
        <w:r w:rsidRPr="00FC6015">
          <w:rPr>
            <w:rStyle w:val="Hyperlink"/>
            <w:noProof/>
          </w:rPr>
        </w:r>
      </w:ins>
      <w:ins w:id="5261" w:author="Markus Brüderl" w:date="2017-11-21T08:50:00Z">
        <w:r w:rsidRPr="00FC6015">
          <w:rPr>
            <w:rStyle w:val="Hyperlink"/>
            <w:noProof/>
          </w:rPr>
          <w:fldChar w:fldCharType="separate"/>
        </w:r>
        <w:r w:rsidRPr="00FC6015">
          <w:rPr>
            <w:rStyle w:val="Hyperlink"/>
            <w:noProof/>
          </w:rPr>
          <w:t>3.27.1.1.1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_Toc499018722 \h </w:instrText>
        </w:r>
      </w:ins>
      <w:ins w:id="5262" w:author="Markus Brüderl" w:date="2017-11-21T08:51:00Z">
        <w:r>
          <w:rPr>
            <w:noProof/>
            <w:webHidden/>
          </w:rPr>
        </w:r>
      </w:ins>
      <w:r>
        <w:rPr>
          <w:noProof/>
          <w:webHidden/>
        </w:rPr>
        <w:fldChar w:fldCharType="separate"/>
      </w:r>
      <w:ins w:id="5263" w:author="Markus Brüderl" w:date="2017-11-21T08:51:00Z">
        <w:r>
          <w:rPr>
            <w:noProof/>
            <w:webHidden/>
          </w:rPr>
          <w:t>311</w:t>
        </w:r>
      </w:ins>
      <w:ins w:id="526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265" w:author="Markus Brüderl" w:date="2017-11-21T08:50:00Z"/>
          <w:rFonts w:eastAsiaTheme="minorEastAsia" w:cstheme="minorBidi"/>
          <w:noProof/>
          <w:sz w:val="22"/>
          <w:szCs w:val="22"/>
        </w:rPr>
      </w:pPr>
      <w:ins w:id="526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"_Toc499018723"</w:instrText>
        </w:r>
        <w:r w:rsidRPr="00FC6015">
          <w:rPr>
            <w:rStyle w:val="Hyperlink"/>
            <w:noProof/>
          </w:rPr>
          <w:instrText xml:space="preserve"> </w:instrText>
        </w:r>
      </w:ins>
      <w:ins w:id="5267" w:author="Markus Brüderl" w:date="2017-11-21T08:51:00Z">
        <w:r w:rsidRPr="00FC6015">
          <w:rPr>
            <w:rStyle w:val="Hyperlink"/>
            <w:noProof/>
          </w:rPr>
        </w:r>
      </w:ins>
      <w:ins w:id="5268" w:author="Markus Brüderl" w:date="2017-11-21T08:50:00Z">
        <w:r w:rsidRPr="00FC6015">
          <w:rPr>
            <w:rStyle w:val="Hyperlink"/>
            <w:noProof/>
          </w:rPr>
          <w:fldChar w:fldCharType="separate"/>
        </w:r>
        <w:r w:rsidRPr="00FC6015">
          <w:rPr>
            <w:rStyle w:val="Hyperlink"/>
            <w:noProof/>
          </w:rPr>
          <w:t>3.27.1.1.2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_Toc499018723 \h </w:instrText>
        </w:r>
      </w:ins>
      <w:ins w:id="5269" w:author="Markus Brüderl" w:date="2017-11-21T08:51:00Z">
        <w:r>
          <w:rPr>
            <w:noProof/>
            <w:webHidden/>
          </w:rPr>
        </w:r>
      </w:ins>
      <w:r>
        <w:rPr>
          <w:noProof/>
          <w:webHidden/>
        </w:rPr>
        <w:fldChar w:fldCharType="separate"/>
      </w:r>
      <w:ins w:id="5270" w:author="Markus Brüderl" w:date="2017-11-21T08:51:00Z">
        <w:r>
          <w:rPr>
            <w:noProof/>
            <w:webHidden/>
          </w:rPr>
          <w:t>311</w:t>
        </w:r>
      </w:ins>
      <w:ins w:id="5271"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272" w:author="Markus Brüderl" w:date="2017-11-21T08:50:00Z"/>
          <w:rFonts w:eastAsiaTheme="minorEastAsia" w:cstheme="minorBidi"/>
          <w:noProof/>
          <w:sz w:val="22"/>
          <w:szCs w:val="22"/>
        </w:rPr>
      </w:pPr>
      <w:ins w:id="527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"_Toc499018724"</w:instrText>
        </w:r>
        <w:r w:rsidRPr="00FC6015">
          <w:rPr>
            <w:rStyle w:val="Hyperlink"/>
            <w:noProof/>
          </w:rPr>
          <w:instrText xml:space="preserve"> </w:instrText>
        </w:r>
      </w:ins>
      <w:ins w:id="5274" w:author="Markus Brüderl" w:date="2017-11-21T08:51:00Z">
        <w:r w:rsidRPr="00FC6015">
          <w:rPr>
            <w:rStyle w:val="Hyperlink"/>
            <w:noProof/>
          </w:rPr>
        </w:r>
      </w:ins>
      <w:ins w:id="5275" w:author="Markus Brüderl" w:date="2017-11-21T08:50:00Z">
        <w:r w:rsidRPr="00FC6015">
          <w:rPr>
            <w:rStyle w:val="Hyperlink"/>
            <w:noProof/>
          </w:rPr>
          <w:fldChar w:fldCharType="separate"/>
        </w:r>
        <w:r w:rsidRPr="00FC6015">
          <w:rPr>
            <w:rStyle w:val="Hyperlink"/>
            <w:noProof/>
          </w:rPr>
          <w:t>3.27.1.2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_Toc499018724 \h </w:instrText>
        </w:r>
      </w:ins>
      <w:ins w:id="5276" w:author="Markus Brüderl" w:date="2017-11-21T08:51:00Z">
        <w:r>
          <w:rPr>
            <w:noProof/>
            <w:webHidden/>
          </w:rPr>
        </w:r>
      </w:ins>
      <w:r>
        <w:rPr>
          <w:noProof/>
          <w:webHidden/>
        </w:rPr>
        <w:fldChar w:fldCharType="separate"/>
      </w:r>
      <w:ins w:id="5277" w:author="Markus Brüderl" w:date="2017-11-21T08:51:00Z">
        <w:r>
          <w:rPr>
            <w:noProof/>
            <w:webHidden/>
          </w:rPr>
          <w:t>311</w:t>
        </w:r>
      </w:ins>
      <w:ins w:id="5278"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279" w:author="Markus Brüderl" w:date="2017-11-21T08:50:00Z"/>
          <w:rFonts w:eastAsiaTheme="minorEastAsia" w:cstheme="minorBidi"/>
          <w:noProof/>
          <w:sz w:val="22"/>
          <w:szCs w:val="22"/>
        </w:rPr>
      </w:pPr>
      <w:ins w:id="528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"_Toc499018725"</w:instrText>
        </w:r>
        <w:r w:rsidRPr="00FC6015">
          <w:rPr>
            <w:rStyle w:val="Hyperlink"/>
            <w:noProof/>
          </w:rPr>
          <w:instrText xml:space="preserve"> </w:instrText>
        </w:r>
      </w:ins>
      <w:ins w:id="5281" w:author="Markus Brüderl" w:date="2017-11-21T08:51:00Z">
        <w:r w:rsidRPr="00FC6015">
          <w:rPr>
            <w:rStyle w:val="Hyperlink"/>
            <w:noProof/>
          </w:rPr>
        </w:r>
      </w:ins>
      <w:ins w:id="5282" w:author="Markus Brüderl" w:date="2017-11-21T08:50:00Z">
        <w:r w:rsidRPr="00FC6015">
          <w:rPr>
            <w:rStyle w:val="Hyperlink"/>
            <w:noProof/>
          </w:rPr>
          <w:fldChar w:fldCharType="separate"/>
        </w:r>
        <w:r w:rsidRPr="00FC6015">
          <w:rPr>
            <w:rStyle w:val="Hyperlink"/>
            <w:noProof/>
          </w:rPr>
          <w:t>3.27.1.2.1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_Toc499018725 \h </w:instrText>
        </w:r>
      </w:ins>
      <w:ins w:id="5283" w:author="Markus Brüderl" w:date="2017-11-21T08:51:00Z">
        <w:r>
          <w:rPr>
            <w:noProof/>
            <w:webHidden/>
          </w:rPr>
        </w:r>
      </w:ins>
      <w:r>
        <w:rPr>
          <w:noProof/>
          <w:webHidden/>
        </w:rPr>
        <w:fldChar w:fldCharType="separate"/>
      </w:r>
      <w:ins w:id="5284" w:author="Markus Brüderl" w:date="2017-11-21T08:51:00Z">
        <w:r>
          <w:rPr>
            <w:noProof/>
            <w:webHidden/>
          </w:rPr>
          <w:t>311</w:t>
        </w:r>
      </w:ins>
      <w:ins w:id="5285"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286" w:author="Markus Brüderl" w:date="2017-11-21T08:50:00Z"/>
          <w:rFonts w:eastAsiaTheme="minorEastAsia" w:cstheme="minorBidi"/>
          <w:noProof/>
          <w:sz w:val="22"/>
          <w:szCs w:val="22"/>
        </w:rPr>
      </w:pPr>
      <w:ins w:id="528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"_Toc499018726"</w:instrText>
        </w:r>
        <w:r w:rsidRPr="00FC6015">
          <w:rPr>
            <w:rStyle w:val="Hyperlink"/>
            <w:noProof/>
          </w:rPr>
          <w:instrText xml:space="preserve"> </w:instrText>
        </w:r>
      </w:ins>
      <w:ins w:id="5288" w:author="Markus Brüderl" w:date="2017-11-21T08:51:00Z">
        <w:r w:rsidRPr="00FC6015">
          <w:rPr>
            <w:rStyle w:val="Hyperlink"/>
            <w:noProof/>
          </w:rPr>
        </w:r>
      </w:ins>
      <w:ins w:id="5289" w:author="Markus Brüderl" w:date="2017-11-21T08:50:00Z">
        <w:r w:rsidRPr="00FC6015">
          <w:rPr>
            <w:rStyle w:val="Hyperlink"/>
            <w:noProof/>
          </w:rPr>
          <w:fldChar w:fldCharType="separate"/>
        </w:r>
        <w:r w:rsidRPr="00FC6015">
          <w:rPr>
            <w:rStyle w:val="Hyperlink"/>
            <w:noProof/>
          </w:rPr>
          <w:t>3.27.1.2.2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_Toc499018726 \h </w:instrText>
        </w:r>
      </w:ins>
      <w:ins w:id="5290" w:author="Markus Brüderl" w:date="2017-11-21T08:51:00Z">
        <w:r>
          <w:rPr>
            <w:noProof/>
            <w:webHidden/>
          </w:rPr>
        </w:r>
      </w:ins>
      <w:r>
        <w:rPr>
          <w:noProof/>
          <w:webHidden/>
        </w:rPr>
        <w:fldChar w:fldCharType="separate"/>
      </w:r>
      <w:ins w:id="5291" w:author="Markus Brüderl" w:date="2017-11-21T08:51:00Z">
        <w:r>
          <w:rPr>
            <w:noProof/>
            <w:webHidden/>
          </w:rPr>
          <w:t>311</w:t>
        </w:r>
      </w:ins>
      <w:ins w:id="529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293" w:author="Markus Brüderl" w:date="2017-11-21T08:50:00Z"/>
          <w:rFonts w:eastAsiaTheme="minorEastAsia" w:cstheme="minorBidi"/>
          <w:noProof/>
          <w:sz w:val="22"/>
          <w:szCs w:val="22"/>
        </w:rPr>
      </w:pPr>
      <w:ins w:id="529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"_Toc499018727"</w:instrText>
        </w:r>
        <w:r w:rsidRPr="00FC6015">
          <w:rPr>
            <w:rStyle w:val="Hyperlink"/>
            <w:noProof/>
          </w:rPr>
          <w:instrText xml:space="preserve"> </w:instrText>
        </w:r>
      </w:ins>
      <w:ins w:id="5295" w:author="Markus Brüderl" w:date="2017-11-21T08:51:00Z">
        <w:r w:rsidRPr="00FC6015">
          <w:rPr>
            <w:rStyle w:val="Hyperlink"/>
            <w:noProof/>
          </w:rPr>
        </w:r>
      </w:ins>
      <w:ins w:id="5296" w:author="Markus Brüderl" w:date="2017-11-21T08:50:00Z">
        <w:r w:rsidRPr="00FC6015">
          <w:rPr>
            <w:rStyle w:val="Hyperlink"/>
            <w:noProof/>
          </w:rPr>
          <w:fldChar w:fldCharType="separate"/>
        </w:r>
        <w:r w:rsidRPr="00FC6015">
          <w:rPr>
            <w:rStyle w:val="Hyperlink"/>
            <w:noProof/>
          </w:rPr>
          <w:t>3.27.2</w:t>
        </w:r>
        <w:r>
          <w:rPr>
            <w:rFonts w:eastAsiaTheme="minorEastAsia" w:cstheme="minorBidi"/>
            <w:noProof/>
            <w:sz w:val="22"/>
            <w:szCs w:val="22"/>
          </w:rPr>
          <w:tab/>
        </w:r>
        <w:r w:rsidRPr="00FC6015">
          <w:rPr>
            <w:rStyle w:val="Hyperlink"/>
            <w:noProof/>
          </w:rPr>
          <w:t>connectionTest</w:t>
        </w:r>
        <w:r>
          <w:rPr>
            <w:noProof/>
            <w:webHidden/>
          </w:rPr>
          <w:tab/>
        </w:r>
        <w:r>
          <w:rPr>
            <w:noProof/>
            <w:webHidden/>
          </w:rPr>
          <w:fldChar w:fldCharType="begin"/>
        </w:r>
        <w:r>
          <w:rPr>
            <w:noProof/>
            <w:webHidden/>
          </w:rPr>
          <w:instrText xml:space="preserve"> PAGEREF _Toc499018727 \h </w:instrText>
        </w:r>
      </w:ins>
      <w:ins w:id="5297" w:author="Markus Brüderl" w:date="2017-11-21T08:51:00Z">
        <w:r>
          <w:rPr>
            <w:noProof/>
            <w:webHidden/>
          </w:rPr>
        </w:r>
      </w:ins>
      <w:r>
        <w:rPr>
          <w:noProof/>
          <w:webHidden/>
        </w:rPr>
        <w:fldChar w:fldCharType="separate"/>
      </w:r>
      <w:ins w:id="5298" w:author="Markus Brüderl" w:date="2017-11-21T08:51:00Z">
        <w:r>
          <w:rPr>
            <w:noProof/>
            <w:webHidden/>
          </w:rPr>
          <w:t>311</w:t>
        </w:r>
      </w:ins>
      <w:ins w:id="5299"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300" w:author="Markus Brüderl" w:date="2017-11-21T08:50:00Z"/>
          <w:rFonts w:eastAsiaTheme="minorEastAsia" w:cstheme="minorBidi"/>
          <w:noProof/>
          <w:sz w:val="22"/>
          <w:szCs w:val="22"/>
        </w:rPr>
      </w:pPr>
      <w:ins w:id="530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"_Toc499018728"</w:instrText>
        </w:r>
        <w:r w:rsidRPr="00FC6015">
          <w:rPr>
            <w:rStyle w:val="Hyperlink"/>
            <w:noProof/>
          </w:rPr>
          <w:instrText xml:space="preserve"> </w:instrText>
        </w:r>
      </w:ins>
      <w:ins w:id="5302" w:author="Markus Brüderl" w:date="2017-11-21T08:51:00Z">
        <w:r w:rsidRPr="00FC6015">
          <w:rPr>
            <w:rStyle w:val="Hyperlink"/>
            <w:noProof/>
          </w:rPr>
        </w:r>
      </w:ins>
      <w:ins w:id="5303" w:author="Markus Brüderl" w:date="2017-11-21T08:50:00Z">
        <w:r w:rsidRPr="00FC6015">
          <w:rPr>
            <w:rStyle w:val="Hyperlink"/>
            <w:noProof/>
          </w:rPr>
          <w:fldChar w:fldCharType="separate"/>
        </w:r>
        <w:r w:rsidRPr="00FC6015">
          <w:rPr>
            <w:rStyle w:val="Hyperlink"/>
            <w:noProof/>
          </w:rPr>
          <w:t>3.27.2.1</w:t>
        </w:r>
        <w:r>
          <w:rPr>
            <w:rFonts w:eastAsiaTheme="minorEastAsia" w:cstheme="minorBidi"/>
            <w:noProof/>
            <w:sz w:val="22"/>
            <w:szCs w:val="22"/>
          </w:rPr>
          <w:tab/>
        </w:r>
        <w:r w:rsidRPr="00FC6015">
          <w:rPr>
            <w:rStyle w:val="Hyperlink"/>
            <w:noProof/>
          </w:rPr>
          <w:t>WebService Beschreibung</w:t>
        </w:r>
        <w:r>
          <w:rPr>
            <w:noProof/>
            <w:webHidden/>
          </w:rPr>
          <w:tab/>
        </w:r>
        <w:r>
          <w:rPr>
            <w:noProof/>
            <w:webHidden/>
          </w:rPr>
          <w:fldChar w:fldCharType="begin"/>
        </w:r>
        <w:r>
          <w:rPr>
            <w:noProof/>
            <w:webHidden/>
          </w:rPr>
          <w:instrText xml:space="preserve"> PAGEREF _Toc499018728 \h </w:instrText>
        </w:r>
      </w:ins>
      <w:ins w:id="5304" w:author="Markus Brüderl" w:date="2017-11-21T08:51:00Z">
        <w:r>
          <w:rPr>
            <w:noProof/>
            <w:webHidden/>
          </w:rPr>
        </w:r>
      </w:ins>
      <w:r>
        <w:rPr>
          <w:noProof/>
          <w:webHidden/>
        </w:rPr>
        <w:fldChar w:fldCharType="separate"/>
      </w:r>
      <w:ins w:id="5305" w:author="Markus Brüderl" w:date="2017-11-21T08:51:00Z">
        <w:r>
          <w:rPr>
            <w:noProof/>
            <w:webHidden/>
          </w:rPr>
          <w:t>311</w:t>
        </w:r>
      </w:ins>
      <w:ins w:id="5306"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307" w:author="Markus Brüderl" w:date="2017-11-21T08:50:00Z"/>
          <w:rFonts w:eastAsiaTheme="minorEastAsia" w:cstheme="minorBidi"/>
          <w:noProof/>
          <w:sz w:val="22"/>
          <w:szCs w:val="22"/>
        </w:rPr>
      </w:pPr>
      <w:ins w:id="530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"_Toc499018729"</w:instrText>
        </w:r>
        <w:r w:rsidRPr="00FC6015">
          <w:rPr>
            <w:rStyle w:val="Hyperlink"/>
            <w:noProof/>
          </w:rPr>
          <w:instrText xml:space="preserve"> </w:instrText>
        </w:r>
      </w:ins>
      <w:ins w:id="5309" w:author="Markus Brüderl" w:date="2017-11-21T08:51:00Z">
        <w:r w:rsidRPr="00FC6015">
          <w:rPr>
            <w:rStyle w:val="Hyperlink"/>
            <w:noProof/>
          </w:rPr>
        </w:r>
      </w:ins>
      <w:ins w:id="5310" w:author="Markus Brüderl" w:date="2017-11-21T08:50:00Z">
        <w:r w:rsidRPr="00FC6015">
          <w:rPr>
            <w:rStyle w:val="Hyperlink"/>
            <w:noProof/>
          </w:rPr>
          <w:fldChar w:fldCharType="separate"/>
        </w:r>
        <w:r w:rsidRPr="00FC6015">
          <w:rPr>
            <w:rStyle w:val="Hyperlink"/>
            <w:noProof/>
          </w:rPr>
          <w:t>3.27.2.1.1</w:t>
        </w:r>
        <w:r>
          <w:rPr>
            <w:rFonts w:eastAsiaTheme="minorEastAsia" w:cstheme="minorBidi"/>
            <w:noProof/>
            <w:sz w:val="22"/>
            <w:szCs w:val="22"/>
          </w:rPr>
          <w:tab/>
        </w:r>
        <w:r w:rsidRPr="00FC6015">
          <w:rPr>
            <w:rStyle w:val="Hyperlink"/>
            <w:noProof/>
          </w:rPr>
          <w:t>Inputstruktur</w:t>
        </w:r>
        <w:r>
          <w:rPr>
            <w:noProof/>
            <w:webHidden/>
          </w:rPr>
          <w:tab/>
        </w:r>
        <w:r>
          <w:rPr>
            <w:noProof/>
            <w:webHidden/>
          </w:rPr>
          <w:fldChar w:fldCharType="begin"/>
        </w:r>
        <w:r>
          <w:rPr>
            <w:noProof/>
            <w:webHidden/>
          </w:rPr>
          <w:instrText xml:space="preserve"> PAGEREF _Toc499018729 \h </w:instrText>
        </w:r>
      </w:ins>
      <w:ins w:id="5311" w:author="Markus Brüderl" w:date="2017-11-21T08:51:00Z">
        <w:r>
          <w:rPr>
            <w:noProof/>
            <w:webHidden/>
          </w:rPr>
        </w:r>
      </w:ins>
      <w:r>
        <w:rPr>
          <w:noProof/>
          <w:webHidden/>
        </w:rPr>
        <w:fldChar w:fldCharType="separate"/>
      </w:r>
      <w:ins w:id="5312" w:author="Markus Brüderl" w:date="2017-11-21T08:51:00Z">
        <w:r>
          <w:rPr>
            <w:noProof/>
            <w:webHidden/>
          </w:rPr>
          <w:t>312</w:t>
        </w:r>
      </w:ins>
      <w:ins w:id="5313"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314" w:author="Markus Brüderl" w:date="2017-11-21T08:50:00Z"/>
          <w:rFonts w:eastAsiaTheme="minorEastAsia" w:cstheme="minorBidi"/>
          <w:noProof/>
          <w:sz w:val="22"/>
          <w:szCs w:val="22"/>
        </w:rPr>
      </w:pPr>
      <w:ins w:id="531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"_Toc499018730"</w:instrText>
        </w:r>
        <w:r w:rsidRPr="00FC6015">
          <w:rPr>
            <w:rStyle w:val="Hyperlink"/>
            <w:noProof/>
          </w:rPr>
          <w:instrText xml:space="preserve"> </w:instrText>
        </w:r>
      </w:ins>
      <w:ins w:id="5316" w:author="Markus Brüderl" w:date="2017-11-21T08:51:00Z">
        <w:r w:rsidRPr="00FC6015">
          <w:rPr>
            <w:rStyle w:val="Hyperlink"/>
            <w:noProof/>
          </w:rPr>
        </w:r>
      </w:ins>
      <w:ins w:id="5317" w:author="Markus Brüderl" w:date="2017-11-21T08:50:00Z">
        <w:r w:rsidRPr="00FC6015">
          <w:rPr>
            <w:rStyle w:val="Hyperlink"/>
            <w:noProof/>
          </w:rPr>
          <w:fldChar w:fldCharType="separate"/>
        </w:r>
        <w:r w:rsidRPr="00FC6015">
          <w:rPr>
            <w:rStyle w:val="Hyperlink"/>
            <w:noProof/>
          </w:rPr>
          <w:t>3.27.2.1.2</w:t>
        </w:r>
        <w:r>
          <w:rPr>
            <w:rFonts w:eastAsiaTheme="minorEastAsia" w:cstheme="minorBidi"/>
            <w:noProof/>
            <w:sz w:val="22"/>
            <w:szCs w:val="22"/>
          </w:rPr>
          <w:tab/>
        </w:r>
        <w:r w:rsidRPr="00FC6015">
          <w:rPr>
            <w:rStyle w:val="Hyperlink"/>
            <w:noProof/>
          </w:rPr>
          <w:t>Rückgabestruktur</w:t>
        </w:r>
        <w:r>
          <w:rPr>
            <w:noProof/>
            <w:webHidden/>
          </w:rPr>
          <w:tab/>
        </w:r>
        <w:r>
          <w:rPr>
            <w:noProof/>
            <w:webHidden/>
          </w:rPr>
          <w:fldChar w:fldCharType="begin"/>
        </w:r>
        <w:r>
          <w:rPr>
            <w:noProof/>
            <w:webHidden/>
          </w:rPr>
          <w:instrText xml:space="preserve"> PAGEREF _Toc499018730 \h </w:instrText>
        </w:r>
      </w:ins>
      <w:ins w:id="5318" w:author="Markus Brüderl" w:date="2017-11-21T08:51:00Z">
        <w:r>
          <w:rPr>
            <w:noProof/>
            <w:webHidden/>
          </w:rPr>
        </w:r>
      </w:ins>
      <w:r>
        <w:rPr>
          <w:noProof/>
          <w:webHidden/>
        </w:rPr>
        <w:fldChar w:fldCharType="separate"/>
      </w:r>
      <w:ins w:id="5319" w:author="Markus Brüderl" w:date="2017-11-21T08:51:00Z">
        <w:r>
          <w:rPr>
            <w:noProof/>
            <w:webHidden/>
          </w:rPr>
          <w:t>312</w:t>
        </w:r>
      </w:ins>
      <w:ins w:id="5320" w:author="Markus Brüderl" w:date="2017-11-21T08:50:00Z">
        <w:r>
          <w:rPr>
            <w:noProof/>
            <w:webHidden/>
          </w:rPr>
          <w:fldChar w:fldCharType="end"/>
        </w:r>
        <w:r w:rsidRPr="00FC6015">
          <w:rPr>
            <w:rStyle w:val="Hyperlink"/>
            <w:noProof/>
          </w:rPr>
          <w:fldChar w:fldCharType="end"/>
        </w:r>
      </w:ins>
    </w:p>
    <w:p w:rsidR="00114F2A" w:rsidRDefault="00114F2A">
      <w:pPr>
        <w:pStyle w:val="Verzeichnis4"/>
        <w:tabs>
          <w:tab w:val="left" w:pos="1400"/>
          <w:tab w:val="right" w:leader="dot" w:pos="9075"/>
        </w:tabs>
        <w:rPr>
          <w:ins w:id="5321" w:author="Markus Brüderl" w:date="2017-11-21T08:50:00Z"/>
          <w:rFonts w:eastAsiaTheme="minorEastAsia" w:cstheme="minorBidi"/>
          <w:noProof/>
          <w:sz w:val="22"/>
          <w:szCs w:val="22"/>
        </w:rPr>
      </w:pPr>
      <w:ins w:id="532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"_Toc499018731"</w:instrText>
        </w:r>
        <w:r w:rsidRPr="00FC6015">
          <w:rPr>
            <w:rStyle w:val="Hyperlink"/>
            <w:noProof/>
          </w:rPr>
          <w:instrText xml:space="preserve"> </w:instrText>
        </w:r>
      </w:ins>
      <w:ins w:id="5323" w:author="Markus Brüderl" w:date="2017-11-21T08:51:00Z">
        <w:r w:rsidRPr="00FC6015">
          <w:rPr>
            <w:rStyle w:val="Hyperlink"/>
            <w:noProof/>
          </w:rPr>
        </w:r>
      </w:ins>
      <w:ins w:id="5324" w:author="Markus Brüderl" w:date="2017-11-21T08:50:00Z">
        <w:r w:rsidRPr="00FC6015">
          <w:rPr>
            <w:rStyle w:val="Hyperlink"/>
            <w:noProof/>
          </w:rPr>
          <w:fldChar w:fldCharType="separate"/>
        </w:r>
        <w:r w:rsidRPr="00FC6015">
          <w:rPr>
            <w:rStyle w:val="Hyperlink"/>
            <w:noProof/>
          </w:rPr>
          <w:t>3.27.2.2</w:t>
        </w:r>
        <w:r>
          <w:rPr>
            <w:rFonts w:eastAsiaTheme="minorEastAsia" w:cstheme="minorBidi"/>
            <w:noProof/>
            <w:sz w:val="22"/>
            <w:szCs w:val="22"/>
          </w:rPr>
          <w:tab/>
        </w:r>
        <w:r w:rsidRPr="00FC6015">
          <w:rPr>
            <w:rStyle w:val="Hyperlink"/>
            <w:noProof/>
          </w:rPr>
          <w:t>SOAP Beispiel</w:t>
        </w:r>
        <w:r>
          <w:rPr>
            <w:noProof/>
            <w:webHidden/>
          </w:rPr>
          <w:tab/>
        </w:r>
        <w:r>
          <w:rPr>
            <w:noProof/>
            <w:webHidden/>
          </w:rPr>
          <w:fldChar w:fldCharType="begin"/>
        </w:r>
        <w:r>
          <w:rPr>
            <w:noProof/>
            <w:webHidden/>
          </w:rPr>
          <w:instrText xml:space="preserve"> PAGEREF _Toc499018731 \h </w:instrText>
        </w:r>
      </w:ins>
      <w:ins w:id="5325" w:author="Markus Brüderl" w:date="2017-11-21T08:51:00Z">
        <w:r>
          <w:rPr>
            <w:noProof/>
            <w:webHidden/>
          </w:rPr>
        </w:r>
      </w:ins>
      <w:r>
        <w:rPr>
          <w:noProof/>
          <w:webHidden/>
        </w:rPr>
        <w:fldChar w:fldCharType="separate"/>
      </w:r>
      <w:ins w:id="5326" w:author="Markus Brüderl" w:date="2017-11-21T08:51:00Z">
        <w:r>
          <w:rPr>
            <w:noProof/>
            <w:webHidden/>
          </w:rPr>
          <w:t>312</w:t>
        </w:r>
      </w:ins>
      <w:ins w:id="5327"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328" w:author="Markus Brüderl" w:date="2017-11-21T08:50:00Z"/>
          <w:rFonts w:eastAsiaTheme="minorEastAsia" w:cstheme="minorBidi"/>
          <w:noProof/>
          <w:sz w:val="22"/>
          <w:szCs w:val="22"/>
        </w:rPr>
      </w:pPr>
      <w:ins w:id="532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"_Toc499018732"</w:instrText>
        </w:r>
        <w:r w:rsidRPr="00FC6015">
          <w:rPr>
            <w:rStyle w:val="Hyperlink"/>
            <w:noProof/>
          </w:rPr>
          <w:instrText xml:space="preserve"> </w:instrText>
        </w:r>
      </w:ins>
      <w:ins w:id="5330" w:author="Markus Brüderl" w:date="2017-11-21T08:51:00Z">
        <w:r w:rsidRPr="00FC6015">
          <w:rPr>
            <w:rStyle w:val="Hyperlink"/>
            <w:noProof/>
          </w:rPr>
        </w:r>
      </w:ins>
      <w:ins w:id="5331" w:author="Markus Brüderl" w:date="2017-11-21T08:50:00Z">
        <w:r w:rsidRPr="00FC6015">
          <w:rPr>
            <w:rStyle w:val="Hyperlink"/>
            <w:noProof/>
          </w:rPr>
          <w:fldChar w:fldCharType="separate"/>
        </w:r>
        <w:r w:rsidRPr="00FC6015">
          <w:rPr>
            <w:rStyle w:val="Hyperlink"/>
            <w:noProof/>
          </w:rPr>
          <w:t>3.27.2.2.1</w:t>
        </w:r>
        <w:r>
          <w:rPr>
            <w:rFonts w:eastAsiaTheme="minorEastAsia" w:cstheme="minorBidi"/>
            <w:noProof/>
            <w:sz w:val="22"/>
            <w:szCs w:val="22"/>
          </w:rPr>
          <w:tab/>
        </w:r>
        <w:r w:rsidRPr="00FC6015">
          <w:rPr>
            <w:rStyle w:val="Hyperlink"/>
            <w:noProof/>
          </w:rPr>
          <w:t>Request:</w:t>
        </w:r>
        <w:r>
          <w:rPr>
            <w:noProof/>
            <w:webHidden/>
          </w:rPr>
          <w:tab/>
        </w:r>
        <w:r>
          <w:rPr>
            <w:noProof/>
            <w:webHidden/>
          </w:rPr>
          <w:fldChar w:fldCharType="begin"/>
        </w:r>
        <w:r>
          <w:rPr>
            <w:noProof/>
            <w:webHidden/>
          </w:rPr>
          <w:instrText xml:space="preserve"> PAGEREF _Toc499018732 \h </w:instrText>
        </w:r>
      </w:ins>
      <w:ins w:id="5332" w:author="Markus Brüderl" w:date="2017-11-21T08:51:00Z">
        <w:r>
          <w:rPr>
            <w:noProof/>
            <w:webHidden/>
          </w:rPr>
        </w:r>
      </w:ins>
      <w:r>
        <w:rPr>
          <w:noProof/>
          <w:webHidden/>
        </w:rPr>
        <w:fldChar w:fldCharType="separate"/>
      </w:r>
      <w:ins w:id="5333" w:author="Markus Brüderl" w:date="2017-11-21T08:51:00Z">
        <w:r>
          <w:rPr>
            <w:noProof/>
            <w:webHidden/>
          </w:rPr>
          <w:t>312</w:t>
        </w:r>
      </w:ins>
      <w:ins w:id="5334" w:author="Markus Brüderl" w:date="2017-11-21T08:50:00Z">
        <w:r>
          <w:rPr>
            <w:noProof/>
            <w:webHidden/>
          </w:rPr>
          <w:fldChar w:fldCharType="end"/>
        </w:r>
        <w:r w:rsidRPr="00FC6015">
          <w:rPr>
            <w:rStyle w:val="Hyperlink"/>
            <w:noProof/>
          </w:rPr>
          <w:fldChar w:fldCharType="end"/>
        </w:r>
      </w:ins>
    </w:p>
    <w:p w:rsidR="00114F2A" w:rsidRDefault="00114F2A">
      <w:pPr>
        <w:pStyle w:val="Verzeichnis5"/>
        <w:tabs>
          <w:tab w:val="left" w:pos="1630"/>
          <w:tab w:val="right" w:leader="dot" w:pos="9075"/>
        </w:tabs>
        <w:rPr>
          <w:ins w:id="5335" w:author="Markus Brüderl" w:date="2017-11-21T08:50:00Z"/>
          <w:rFonts w:eastAsiaTheme="minorEastAsia" w:cstheme="minorBidi"/>
          <w:noProof/>
          <w:sz w:val="22"/>
          <w:szCs w:val="22"/>
        </w:rPr>
      </w:pPr>
      <w:ins w:id="533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"_Toc499018733"</w:instrText>
        </w:r>
        <w:r w:rsidRPr="00FC6015">
          <w:rPr>
            <w:rStyle w:val="Hyperlink"/>
            <w:noProof/>
          </w:rPr>
          <w:instrText xml:space="preserve"> </w:instrText>
        </w:r>
      </w:ins>
      <w:ins w:id="5337" w:author="Markus Brüderl" w:date="2017-11-21T08:51:00Z">
        <w:r w:rsidRPr="00FC6015">
          <w:rPr>
            <w:rStyle w:val="Hyperlink"/>
            <w:noProof/>
          </w:rPr>
        </w:r>
      </w:ins>
      <w:ins w:id="5338" w:author="Markus Brüderl" w:date="2017-11-21T08:50:00Z">
        <w:r w:rsidRPr="00FC6015">
          <w:rPr>
            <w:rStyle w:val="Hyperlink"/>
            <w:noProof/>
          </w:rPr>
          <w:fldChar w:fldCharType="separate"/>
        </w:r>
        <w:r w:rsidRPr="00FC6015">
          <w:rPr>
            <w:rStyle w:val="Hyperlink"/>
            <w:noProof/>
          </w:rPr>
          <w:t>3.27.2.2.2</w:t>
        </w:r>
        <w:r>
          <w:rPr>
            <w:rFonts w:eastAsiaTheme="minorEastAsia" w:cstheme="minorBidi"/>
            <w:noProof/>
            <w:sz w:val="22"/>
            <w:szCs w:val="22"/>
          </w:rPr>
          <w:tab/>
        </w:r>
        <w:r w:rsidRPr="00FC6015">
          <w:rPr>
            <w:rStyle w:val="Hyperlink"/>
            <w:noProof/>
          </w:rPr>
          <w:t>Response</w:t>
        </w:r>
        <w:r>
          <w:rPr>
            <w:noProof/>
            <w:webHidden/>
          </w:rPr>
          <w:tab/>
        </w:r>
        <w:r>
          <w:rPr>
            <w:noProof/>
            <w:webHidden/>
          </w:rPr>
          <w:fldChar w:fldCharType="begin"/>
        </w:r>
        <w:r>
          <w:rPr>
            <w:noProof/>
            <w:webHidden/>
          </w:rPr>
          <w:instrText xml:space="preserve"> PAGEREF _Toc499018733 \h </w:instrText>
        </w:r>
      </w:ins>
      <w:ins w:id="5339" w:author="Markus Brüderl" w:date="2017-11-21T08:51:00Z">
        <w:r>
          <w:rPr>
            <w:noProof/>
            <w:webHidden/>
          </w:rPr>
        </w:r>
      </w:ins>
      <w:r>
        <w:rPr>
          <w:noProof/>
          <w:webHidden/>
        </w:rPr>
        <w:fldChar w:fldCharType="separate"/>
      </w:r>
      <w:ins w:id="5340" w:author="Markus Brüderl" w:date="2017-11-21T08:51:00Z">
        <w:r>
          <w:rPr>
            <w:noProof/>
            <w:webHidden/>
          </w:rPr>
          <w:t>312</w:t>
        </w:r>
      </w:ins>
      <w:ins w:id="5341" w:author="Markus Brüderl" w:date="2017-11-21T08:50:00Z">
        <w:r>
          <w:rPr>
            <w:noProof/>
            <w:webHidden/>
          </w:rPr>
          <w:fldChar w:fldCharType="end"/>
        </w:r>
        <w:r w:rsidRPr="00FC6015">
          <w:rPr>
            <w:rStyle w:val="Hyperlink"/>
            <w:noProof/>
          </w:rPr>
          <w:fldChar w:fldCharType="end"/>
        </w:r>
      </w:ins>
    </w:p>
    <w:p w:rsidR="00114F2A" w:rsidRDefault="00114F2A">
      <w:pPr>
        <w:pStyle w:val="Verzeichnis1"/>
        <w:tabs>
          <w:tab w:val="left" w:pos="400"/>
          <w:tab w:val="right" w:leader="dot" w:pos="9075"/>
        </w:tabs>
        <w:rPr>
          <w:ins w:id="5342" w:author="Markus Brüderl" w:date="2017-11-21T08:50:00Z"/>
          <w:rFonts w:asciiTheme="minorHAnsi" w:eastAsiaTheme="minorEastAsia" w:hAnsiTheme="minorHAnsi" w:cstheme="minorBidi"/>
          <w:b w:val="0"/>
          <w:bCs w:val="0"/>
          <w:caps w:val="0"/>
          <w:noProof/>
          <w:sz w:val="22"/>
          <w:szCs w:val="22"/>
        </w:rPr>
      </w:pPr>
      <w:ins w:id="534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"_Toc499018734"</w:instrText>
        </w:r>
        <w:r w:rsidRPr="00FC6015">
          <w:rPr>
            <w:rStyle w:val="Hyperlink"/>
            <w:noProof/>
          </w:rPr>
          <w:instrText xml:space="preserve"> </w:instrText>
        </w:r>
      </w:ins>
      <w:ins w:id="5344" w:author="Markus Brüderl" w:date="2017-11-21T08:51:00Z">
        <w:r w:rsidRPr="00FC6015">
          <w:rPr>
            <w:rStyle w:val="Hyperlink"/>
            <w:noProof/>
          </w:rPr>
        </w:r>
      </w:ins>
      <w:ins w:id="5345" w:author="Markus Brüderl" w:date="2017-11-21T08:50:00Z">
        <w:r w:rsidRPr="00FC6015">
          <w:rPr>
            <w:rStyle w:val="Hyperlink"/>
            <w:noProof/>
          </w:rPr>
          <w:fldChar w:fldCharType="separate"/>
        </w:r>
        <w:r w:rsidRPr="00FC6015">
          <w:rPr>
            <w:rStyle w:val="Hyperlink"/>
            <w:noProof/>
          </w:rPr>
          <w:t>4</w:t>
        </w:r>
        <w:r>
          <w:rPr>
            <w:rFonts w:asciiTheme="minorHAnsi" w:eastAsiaTheme="minorEastAsia" w:hAnsiTheme="minorHAnsi" w:cstheme="minorBidi"/>
            <w:b w:val="0"/>
            <w:bCs w:val="0"/>
            <w:caps w:val="0"/>
            <w:noProof/>
            <w:sz w:val="22"/>
            <w:szCs w:val="22"/>
          </w:rPr>
          <w:tab/>
        </w:r>
        <w:r w:rsidRPr="00FC6015">
          <w:rPr>
            <w:rStyle w:val="Hyperlink"/>
            <w:noProof/>
          </w:rPr>
          <w:t>Datenmodell BOS</w:t>
        </w:r>
        <w:r>
          <w:rPr>
            <w:noProof/>
            <w:webHidden/>
          </w:rPr>
          <w:tab/>
        </w:r>
        <w:r>
          <w:rPr>
            <w:noProof/>
            <w:webHidden/>
          </w:rPr>
          <w:fldChar w:fldCharType="begin"/>
        </w:r>
        <w:r>
          <w:rPr>
            <w:noProof/>
            <w:webHidden/>
          </w:rPr>
          <w:instrText xml:space="preserve"> PAGEREF _Toc499018734 \h </w:instrText>
        </w:r>
      </w:ins>
      <w:ins w:id="5346" w:author="Markus Brüderl" w:date="2017-11-21T08:51:00Z">
        <w:r>
          <w:rPr>
            <w:noProof/>
            <w:webHidden/>
          </w:rPr>
        </w:r>
      </w:ins>
      <w:r>
        <w:rPr>
          <w:noProof/>
          <w:webHidden/>
        </w:rPr>
        <w:fldChar w:fldCharType="separate"/>
      </w:r>
      <w:ins w:id="5347" w:author="Markus Brüderl" w:date="2017-11-21T08:51:00Z">
        <w:r>
          <w:rPr>
            <w:noProof/>
            <w:webHidden/>
          </w:rPr>
          <w:t>313</w:t>
        </w:r>
      </w:ins>
      <w:ins w:id="5348"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349" w:author="Markus Brüderl" w:date="2017-11-21T08:50:00Z"/>
          <w:rFonts w:eastAsiaTheme="minorEastAsia" w:cstheme="minorBidi"/>
          <w:b w:val="0"/>
          <w:bCs w:val="0"/>
          <w:noProof/>
          <w:sz w:val="22"/>
          <w:szCs w:val="22"/>
        </w:rPr>
      </w:pPr>
      <w:ins w:id="535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"_Toc499018735"</w:instrText>
        </w:r>
        <w:r w:rsidRPr="00FC6015">
          <w:rPr>
            <w:rStyle w:val="Hyperlink"/>
            <w:noProof/>
          </w:rPr>
          <w:instrText xml:space="preserve"> </w:instrText>
        </w:r>
      </w:ins>
      <w:ins w:id="5351" w:author="Markus Brüderl" w:date="2017-11-21T08:51:00Z">
        <w:r w:rsidRPr="00FC6015">
          <w:rPr>
            <w:rStyle w:val="Hyperlink"/>
            <w:noProof/>
          </w:rPr>
        </w:r>
      </w:ins>
      <w:ins w:id="5352" w:author="Markus Brüderl" w:date="2017-11-21T08:50:00Z">
        <w:r w:rsidRPr="00FC6015">
          <w:rPr>
            <w:rStyle w:val="Hyperlink"/>
            <w:noProof/>
          </w:rPr>
          <w:fldChar w:fldCharType="separate"/>
        </w:r>
        <w:r w:rsidRPr="00FC6015">
          <w:rPr>
            <w:rStyle w:val="Hyperlink"/>
            <w:noProof/>
          </w:rPr>
          <w:t>4.1</w:t>
        </w:r>
        <w:r>
          <w:rPr>
            <w:rFonts w:eastAsiaTheme="minorEastAsia" w:cstheme="minorBidi"/>
            <w:b w:val="0"/>
            <w:bCs w:val="0"/>
            <w:noProof/>
            <w:sz w:val="22"/>
            <w:szCs w:val="22"/>
          </w:rPr>
          <w:tab/>
        </w:r>
        <w:r w:rsidRPr="00FC6015">
          <w:rPr>
            <w:rStyle w:val="Hyperlink"/>
            <w:noProof/>
          </w:rPr>
          <w:t>AngAntDto</w:t>
        </w:r>
        <w:r>
          <w:rPr>
            <w:noProof/>
            <w:webHidden/>
          </w:rPr>
          <w:tab/>
        </w:r>
        <w:r>
          <w:rPr>
            <w:noProof/>
            <w:webHidden/>
          </w:rPr>
          <w:fldChar w:fldCharType="begin"/>
        </w:r>
        <w:r>
          <w:rPr>
            <w:noProof/>
            <w:webHidden/>
          </w:rPr>
          <w:instrText xml:space="preserve"> PAGEREF _Toc499018735 \h </w:instrText>
        </w:r>
      </w:ins>
      <w:ins w:id="5353" w:author="Markus Brüderl" w:date="2017-11-21T08:51:00Z">
        <w:r>
          <w:rPr>
            <w:noProof/>
            <w:webHidden/>
          </w:rPr>
        </w:r>
      </w:ins>
      <w:r>
        <w:rPr>
          <w:noProof/>
          <w:webHidden/>
        </w:rPr>
        <w:fldChar w:fldCharType="separate"/>
      </w:r>
      <w:ins w:id="5354" w:author="Markus Brüderl" w:date="2017-11-21T08:51:00Z">
        <w:r>
          <w:rPr>
            <w:noProof/>
            <w:webHidden/>
          </w:rPr>
          <w:t>313</w:t>
        </w:r>
      </w:ins>
      <w:ins w:id="5355"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356" w:author="Markus Brüderl" w:date="2017-11-21T08:50:00Z"/>
          <w:rFonts w:eastAsiaTheme="minorEastAsia" w:cstheme="minorBidi"/>
          <w:noProof/>
          <w:sz w:val="22"/>
          <w:szCs w:val="22"/>
        </w:rPr>
      </w:pPr>
      <w:ins w:id="535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"_Toc499018736"</w:instrText>
        </w:r>
        <w:r w:rsidRPr="00FC6015">
          <w:rPr>
            <w:rStyle w:val="Hyperlink"/>
            <w:noProof/>
          </w:rPr>
          <w:instrText xml:space="preserve"> </w:instrText>
        </w:r>
      </w:ins>
      <w:ins w:id="5358" w:author="Markus Brüderl" w:date="2017-11-21T08:51:00Z">
        <w:r w:rsidRPr="00FC6015">
          <w:rPr>
            <w:rStyle w:val="Hyperlink"/>
            <w:noProof/>
          </w:rPr>
        </w:r>
      </w:ins>
      <w:ins w:id="5359" w:author="Markus Brüderl" w:date="2017-11-21T08:50:00Z">
        <w:r w:rsidRPr="00FC6015">
          <w:rPr>
            <w:rStyle w:val="Hyperlink"/>
            <w:noProof/>
          </w:rPr>
          <w:fldChar w:fldCharType="separate"/>
        </w:r>
        <w:r w:rsidRPr="00FC6015">
          <w:rPr>
            <w:rStyle w:val="Hyperlink"/>
            <w:noProof/>
          </w:rPr>
          <w:t>4.1.1</w:t>
        </w:r>
        <w:r>
          <w:rPr>
            <w:rFonts w:eastAsiaTheme="minorEastAsia" w:cstheme="minorBidi"/>
            <w:noProof/>
            <w:sz w:val="22"/>
            <w:szCs w:val="22"/>
          </w:rPr>
          <w:tab/>
        </w:r>
        <w:r w:rsidRPr="00FC6015">
          <w:rPr>
            <w:rStyle w:val="Hyperlink"/>
            <w:noProof/>
          </w:rPr>
          <w:t>AngebotDto</w:t>
        </w:r>
        <w:r>
          <w:rPr>
            <w:noProof/>
            <w:webHidden/>
          </w:rPr>
          <w:tab/>
        </w:r>
        <w:r>
          <w:rPr>
            <w:noProof/>
            <w:webHidden/>
          </w:rPr>
          <w:fldChar w:fldCharType="begin"/>
        </w:r>
        <w:r>
          <w:rPr>
            <w:noProof/>
            <w:webHidden/>
          </w:rPr>
          <w:instrText xml:space="preserve"> PAGEREF _Toc499018736 \h </w:instrText>
        </w:r>
      </w:ins>
      <w:ins w:id="5360" w:author="Markus Brüderl" w:date="2017-11-21T08:51:00Z">
        <w:r>
          <w:rPr>
            <w:noProof/>
            <w:webHidden/>
          </w:rPr>
        </w:r>
      </w:ins>
      <w:r>
        <w:rPr>
          <w:noProof/>
          <w:webHidden/>
        </w:rPr>
        <w:fldChar w:fldCharType="separate"/>
      </w:r>
      <w:ins w:id="5361" w:author="Markus Brüderl" w:date="2017-11-21T08:51:00Z">
        <w:r>
          <w:rPr>
            <w:noProof/>
            <w:webHidden/>
          </w:rPr>
          <w:t>315</w:t>
        </w:r>
      </w:ins>
      <w:ins w:id="5362"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363" w:author="Markus Brüderl" w:date="2017-11-21T08:50:00Z"/>
          <w:rFonts w:eastAsiaTheme="minorEastAsia" w:cstheme="minorBidi"/>
          <w:noProof/>
          <w:sz w:val="22"/>
          <w:szCs w:val="22"/>
        </w:rPr>
      </w:pPr>
      <w:ins w:id="536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"_Toc499018737"</w:instrText>
        </w:r>
        <w:r w:rsidRPr="00FC6015">
          <w:rPr>
            <w:rStyle w:val="Hyperlink"/>
            <w:noProof/>
          </w:rPr>
          <w:instrText xml:space="preserve"> </w:instrText>
        </w:r>
      </w:ins>
      <w:ins w:id="5365" w:author="Markus Brüderl" w:date="2017-11-21T08:51:00Z">
        <w:r w:rsidRPr="00FC6015">
          <w:rPr>
            <w:rStyle w:val="Hyperlink"/>
            <w:noProof/>
          </w:rPr>
        </w:r>
      </w:ins>
      <w:ins w:id="5366" w:author="Markus Brüderl" w:date="2017-11-21T08:50:00Z">
        <w:r w:rsidRPr="00FC6015">
          <w:rPr>
            <w:rStyle w:val="Hyperlink"/>
            <w:noProof/>
          </w:rPr>
          <w:fldChar w:fldCharType="separate"/>
        </w:r>
        <w:r w:rsidRPr="00FC6015">
          <w:rPr>
            <w:rStyle w:val="Hyperlink"/>
            <w:noProof/>
          </w:rPr>
          <w:t>4.1.2</w:t>
        </w:r>
        <w:r>
          <w:rPr>
            <w:rFonts w:eastAsiaTheme="minorEastAsia" w:cstheme="minorBidi"/>
            <w:noProof/>
            <w:sz w:val="22"/>
            <w:szCs w:val="22"/>
          </w:rPr>
          <w:tab/>
        </w:r>
        <w:r w:rsidRPr="00FC6015">
          <w:rPr>
            <w:rStyle w:val="Hyperlink"/>
            <w:noProof/>
          </w:rPr>
          <w:t>AntragDto</w:t>
        </w:r>
        <w:r>
          <w:rPr>
            <w:noProof/>
            <w:webHidden/>
          </w:rPr>
          <w:tab/>
        </w:r>
        <w:r>
          <w:rPr>
            <w:noProof/>
            <w:webHidden/>
          </w:rPr>
          <w:fldChar w:fldCharType="begin"/>
        </w:r>
        <w:r>
          <w:rPr>
            <w:noProof/>
            <w:webHidden/>
          </w:rPr>
          <w:instrText xml:space="preserve"> PAGEREF _Toc499018737 \h </w:instrText>
        </w:r>
      </w:ins>
      <w:ins w:id="5367" w:author="Markus Brüderl" w:date="2017-11-21T08:51:00Z">
        <w:r>
          <w:rPr>
            <w:noProof/>
            <w:webHidden/>
          </w:rPr>
        </w:r>
      </w:ins>
      <w:r>
        <w:rPr>
          <w:noProof/>
          <w:webHidden/>
        </w:rPr>
        <w:fldChar w:fldCharType="separate"/>
      </w:r>
      <w:ins w:id="5368" w:author="Markus Brüderl" w:date="2017-11-21T08:51:00Z">
        <w:r>
          <w:rPr>
            <w:noProof/>
            <w:webHidden/>
          </w:rPr>
          <w:t>316</w:t>
        </w:r>
      </w:ins>
      <w:ins w:id="5369" w:author="Markus Brüderl" w:date="2017-11-21T08:50:00Z">
        <w:r>
          <w:rPr>
            <w:noProof/>
            <w:webHidden/>
          </w:rPr>
          <w:fldChar w:fldCharType="end"/>
        </w:r>
        <w:r w:rsidRPr="00FC6015">
          <w:rPr>
            <w:rStyle w:val="Hyperlink"/>
            <w:noProof/>
          </w:rPr>
          <w:fldChar w:fldCharType="end"/>
        </w:r>
      </w:ins>
    </w:p>
    <w:p w:rsidR="00114F2A" w:rsidRDefault="00114F2A">
      <w:pPr>
        <w:pStyle w:val="Verzeichnis3"/>
        <w:tabs>
          <w:tab w:val="left" w:pos="1000"/>
          <w:tab w:val="right" w:leader="dot" w:pos="9075"/>
        </w:tabs>
        <w:rPr>
          <w:ins w:id="5370" w:author="Markus Brüderl" w:date="2017-11-21T08:50:00Z"/>
          <w:rFonts w:eastAsiaTheme="minorEastAsia" w:cstheme="minorBidi"/>
          <w:noProof/>
          <w:sz w:val="22"/>
          <w:szCs w:val="22"/>
        </w:rPr>
      </w:pPr>
      <w:ins w:id="537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"_Toc499018738"</w:instrText>
        </w:r>
        <w:r w:rsidRPr="00FC6015">
          <w:rPr>
            <w:rStyle w:val="Hyperlink"/>
            <w:noProof/>
          </w:rPr>
          <w:instrText xml:space="preserve"> </w:instrText>
        </w:r>
      </w:ins>
      <w:ins w:id="5372" w:author="Markus Brüderl" w:date="2017-11-21T08:51:00Z">
        <w:r w:rsidRPr="00FC6015">
          <w:rPr>
            <w:rStyle w:val="Hyperlink"/>
            <w:noProof/>
          </w:rPr>
        </w:r>
      </w:ins>
      <w:ins w:id="5373" w:author="Markus Brüderl" w:date="2017-11-21T08:50:00Z">
        <w:r w:rsidRPr="00FC6015">
          <w:rPr>
            <w:rStyle w:val="Hyperlink"/>
            <w:noProof/>
          </w:rPr>
          <w:fldChar w:fldCharType="separate"/>
        </w:r>
        <w:r w:rsidRPr="00FC6015">
          <w:rPr>
            <w:rStyle w:val="Hyperlink"/>
            <w:noProof/>
          </w:rPr>
          <w:t>4.1.3</w:t>
        </w:r>
        <w:r>
          <w:rPr>
            <w:rFonts w:eastAsiaTheme="minorEastAsia" w:cstheme="minorBidi"/>
            <w:noProof/>
            <w:sz w:val="22"/>
            <w:szCs w:val="22"/>
          </w:rPr>
          <w:tab/>
        </w:r>
        <w:r w:rsidRPr="00FC6015">
          <w:rPr>
            <w:rStyle w:val="Hyperlink"/>
            <w:noProof/>
          </w:rPr>
          <w:t>VertragDto</w:t>
        </w:r>
        <w:r>
          <w:rPr>
            <w:noProof/>
            <w:webHidden/>
          </w:rPr>
          <w:tab/>
        </w:r>
        <w:r>
          <w:rPr>
            <w:noProof/>
            <w:webHidden/>
          </w:rPr>
          <w:fldChar w:fldCharType="begin"/>
        </w:r>
        <w:r>
          <w:rPr>
            <w:noProof/>
            <w:webHidden/>
          </w:rPr>
          <w:instrText xml:space="preserve"> PAGEREF _Toc499018738 \h </w:instrText>
        </w:r>
      </w:ins>
      <w:ins w:id="5374" w:author="Markus Brüderl" w:date="2017-11-21T08:51:00Z">
        <w:r>
          <w:rPr>
            <w:noProof/>
            <w:webHidden/>
          </w:rPr>
        </w:r>
      </w:ins>
      <w:r>
        <w:rPr>
          <w:noProof/>
          <w:webHidden/>
        </w:rPr>
        <w:fldChar w:fldCharType="separate"/>
      </w:r>
      <w:ins w:id="5375" w:author="Markus Brüderl" w:date="2017-11-21T08:51:00Z">
        <w:r>
          <w:rPr>
            <w:noProof/>
            <w:webHidden/>
          </w:rPr>
          <w:t>317</w:t>
        </w:r>
      </w:ins>
      <w:ins w:id="5376"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377" w:author="Markus Brüderl" w:date="2017-11-21T08:50:00Z"/>
          <w:rFonts w:eastAsiaTheme="minorEastAsia" w:cstheme="minorBidi"/>
          <w:b w:val="0"/>
          <w:bCs w:val="0"/>
          <w:noProof/>
          <w:sz w:val="22"/>
          <w:szCs w:val="22"/>
        </w:rPr>
      </w:pPr>
      <w:ins w:id="5378"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"_Toc499018739"</w:instrText>
        </w:r>
        <w:r w:rsidRPr="00FC6015">
          <w:rPr>
            <w:rStyle w:val="Hyperlink"/>
            <w:noProof/>
          </w:rPr>
          <w:instrText xml:space="preserve"> </w:instrText>
        </w:r>
      </w:ins>
      <w:ins w:id="5379" w:author="Markus Brüderl" w:date="2017-11-21T08:51:00Z">
        <w:r w:rsidRPr="00FC6015">
          <w:rPr>
            <w:rStyle w:val="Hyperlink"/>
            <w:noProof/>
          </w:rPr>
        </w:r>
      </w:ins>
      <w:ins w:id="5380" w:author="Markus Brüderl" w:date="2017-11-21T08:50:00Z">
        <w:r w:rsidRPr="00FC6015">
          <w:rPr>
            <w:rStyle w:val="Hyperlink"/>
            <w:noProof/>
          </w:rPr>
          <w:fldChar w:fldCharType="separate"/>
        </w:r>
        <w:r w:rsidRPr="00FC6015">
          <w:rPr>
            <w:rStyle w:val="Hyperlink"/>
            <w:noProof/>
          </w:rPr>
          <w:t>4.2</w:t>
        </w:r>
        <w:r>
          <w:rPr>
            <w:rFonts w:eastAsiaTheme="minorEastAsia" w:cstheme="minorBidi"/>
            <w:b w:val="0"/>
            <w:bCs w:val="0"/>
            <w:noProof/>
            <w:sz w:val="22"/>
            <w:szCs w:val="22"/>
          </w:rPr>
          <w:tab/>
        </w:r>
        <w:r w:rsidRPr="00FC6015">
          <w:rPr>
            <w:rStyle w:val="Hyperlink"/>
            <w:noProof/>
          </w:rPr>
          <w:t>AngAntObDto</w:t>
        </w:r>
        <w:r>
          <w:rPr>
            <w:noProof/>
            <w:webHidden/>
          </w:rPr>
          <w:tab/>
        </w:r>
        <w:r>
          <w:rPr>
            <w:noProof/>
            <w:webHidden/>
          </w:rPr>
          <w:fldChar w:fldCharType="begin"/>
        </w:r>
        <w:r>
          <w:rPr>
            <w:noProof/>
            <w:webHidden/>
          </w:rPr>
          <w:instrText xml:space="preserve"> PAGEREF _Toc499018739 \h </w:instrText>
        </w:r>
      </w:ins>
      <w:ins w:id="5381" w:author="Markus Brüderl" w:date="2017-11-21T08:51:00Z">
        <w:r>
          <w:rPr>
            <w:noProof/>
            <w:webHidden/>
          </w:rPr>
        </w:r>
      </w:ins>
      <w:r>
        <w:rPr>
          <w:noProof/>
          <w:webHidden/>
        </w:rPr>
        <w:fldChar w:fldCharType="separate"/>
      </w:r>
      <w:ins w:id="5382" w:author="Markus Brüderl" w:date="2017-11-21T08:51:00Z">
        <w:r>
          <w:rPr>
            <w:noProof/>
            <w:webHidden/>
          </w:rPr>
          <w:t>318</w:t>
        </w:r>
      </w:ins>
      <w:ins w:id="5383"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384" w:author="Markus Brüderl" w:date="2017-11-21T08:50:00Z"/>
          <w:rFonts w:eastAsiaTheme="minorEastAsia" w:cstheme="minorBidi"/>
          <w:b w:val="0"/>
          <w:bCs w:val="0"/>
          <w:noProof/>
          <w:sz w:val="22"/>
          <w:szCs w:val="22"/>
        </w:rPr>
      </w:pPr>
      <w:ins w:id="5385"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"_Toc499018740"</w:instrText>
        </w:r>
        <w:r w:rsidRPr="00FC6015">
          <w:rPr>
            <w:rStyle w:val="Hyperlink"/>
            <w:noProof/>
          </w:rPr>
          <w:instrText xml:space="preserve"> </w:instrText>
        </w:r>
      </w:ins>
      <w:ins w:id="5386" w:author="Markus Brüderl" w:date="2017-11-21T08:51:00Z">
        <w:r w:rsidRPr="00FC6015">
          <w:rPr>
            <w:rStyle w:val="Hyperlink"/>
            <w:noProof/>
          </w:rPr>
        </w:r>
      </w:ins>
      <w:ins w:id="5387" w:author="Markus Brüderl" w:date="2017-11-21T08:50:00Z">
        <w:r w:rsidRPr="00FC6015">
          <w:rPr>
            <w:rStyle w:val="Hyperlink"/>
            <w:noProof/>
          </w:rPr>
          <w:fldChar w:fldCharType="separate"/>
        </w:r>
        <w:r w:rsidRPr="00FC6015">
          <w:rPr>
            <w:rStyle w:val="Hyperlink"/>
            <w:noProof/>
          </w:rPr>
          <w:t>4.3</w:t>
        </w:r>
        <w:r>
          <w:rPr>
            <w:rFonts w:eastAsiaTheme="minorEastAsia" w:cstheme="minorBidi"/>
            <w:b w:val="0"/>
            <w:bCs w:val="0"/>
            <w:noProof/>
            <w:sz w:val="22"/>
            <w:szCs w:val="22"/>
          </w:rPr>
          <w:tab/>
        </w:r>
        <w:r w:rsidRPr="00FC6015">
          <w:rPr>
            <w:rStyle w:val="Hyperlink"/>
            <w:noProof/>
          </w:rPr>
          <w:t>AngAntObBriefDto</w:t>
        </w:r>
        <w:r>
          <w:rPr>
            <w:noProof/>
            <w:webHidden/>
          </w:rPr>
          <w:tab/>
        </w:r>
        <w:r>
          <w:rPr>
            <w:noProof/>
            <w:webHidden/>
          </w:rPr>
          <w:fldChar w:fldCharType="begin"/>
        </w:r>
        <w:r>
          <w:rPr>
            <w:noProof/>
            <w:webHidden/>
          </w:rPr>
          <w:instrText xml:space="preserve"> PAGEREF _Toc499018740 \h </w:instrText>
        </w:r>
      </w:ins>
      <w:ins w:id="5388" w:author="Markus Brüderl" w:date="2017-11-21T08:51:00Z">
        <w:r>
          <w:rPr>
            <w:noProof/>
            <w:webHidden/>
          </w:rPr>
        </w:r>
      </w:ins>
      <w:r>
        <w:rPr>
          <w:noProof/>
          <w:webHidden/>
        </w:rPr>
        <w:fldChar w:fldCharType="separate"/>
      </w:r>
      <w:ins w:id="5389" w:author="Markus Brüderl" w:date="2017-11-21T08:51:00Z">
        <w:r>
          <w:rPr>
            <w:noProof/>
            <w:webHidden/>
          </w:rPr>
          <w:t>320</w:t>
        </w:r>
      </w:ins>
      <w:ins w:id="5390"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391" w:author="Markus Brüderl" w:date="2017-11-21T08:50:00Z"/>
          <w:rFonts w:eastAsiaTheme="minorEastAsia" w:cstheme="minorBidi"/>
          <w:b w:val="0"/>
          <w:bCs w:val="0"/>
          <w:noProof/>
          <w:sz w:val="22"/>
          <w:szCs w:val="22"/>
        </w:rPr>
      </w:pPr>
      <w:ins w:id="5392"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"_Toc499018741"</w:instrText>
        </w:r>
        <w:r w:rsidRPr="00FC6015">
          <w:rPr>
            <w:rStyle w:val="Hyperlink"/>
            <w:noProof/>
          </w:rPr>
          <w:instrText xml:space="preserve"> </w:instrText>
        </w:r>
      </w:ins>
      <w:ins w:id="5393" w:author="Markus Brüderl" w:date="2017-11-21T08:51:00Z">
        <w:r w:rsidRPr="00FC6015">
          <w:rPr>
            <w:rStyle w:val="Hyperlink"/>
            <w:noProof/>
          </w:rPr>
        </w:r>
      </w:ins>
      <w:ins w:id="5394" w:author="Markus Brüderl" w:date="2017-11-21T08:50:00Z">
        <w:r w:rsidRPr="00FC6015">
          <w:rPr>
            <w:rStyle w:val="Hyperlink"/>
            <w:noProof/>
          </w:rPr>
          <w:fldChar w:fldCharType="separate"/>
        </w:r>
        <w:r w:rsidRPr="00FC6015">
          <w:rPr>
            <w:rStyle w:val="Hyperlink"/>
            <w:noProof/>
          </w:rPr>
          <w:t>4.4</w:t>
        </w:r>
        <w:r>
          <w:rPr>
            <w:rFonts w:eastAsiaTheme="minorEastAsia" w:cstheme="minorBidi"/>
            <w:b w:val="0"/>
            <w:bCs w:val="0"/>
            <w:noProof/>
            <w:sz w:val="22"/>
            <w:szCs w:val="22"/>
          </w:rPr>
          <w:tab/>
        </w:r>
        <w:r w:rsidRPr="00FC6015">
          <w:rPr>
            <w:rStyle w:val="Hyperlink"/>
            <w:noProof/>
          </w:rPr>
          <w:t>AngAntVarDto/AngAnt[Kalk|Prov|Vs|Subv|Abl]Dto</w:t>
        </w:r>
        <w:r>
          <w:rPr>
            <w:noProof/>
            <w:webHidden/>
          </w:rPr>
          <w:tab/>
        </w:r>
        <w:r>
          <w:rPr>
            <w:noProof/>
            <w:webHidden/>
          </w:rPr>
          <w:fldChar w:fldCharType="begin"/>
        </w:r>
        <w:r>
          <w:rPr>
            <w:noProof/>
            <w:webHidden/>
          </w:rPr>
          <w:instrText xml:space="preserve"> PAGEREF _Toc499018741 \h </w:instrText>
        </w:r>
      </w:ins>
      <w:ins w:id="5395" w:author="Markus Brüderl" w:date="2017-11-21T08:51:00Z">
        <w:r>
          <w:rPr>
            <w:noProof/>
            <w:webHidden/>
          </w:rPr>
        </w:r>
      </w:ins>
      <w:r>
        <w:rPr>
          <w:noProof/>
          <w:webHidden/>
        </w:rPr>
        <w:fldChar w:fldCharType="separate"/>
      </w:r>
      <w:ins w:id="5396" w:author="Markus Brüderl" w:date="2017-11-21T08:51:00Z">
        <w:r>
          <w:rPr>
            <w:noProof/>
            <w:webHidden/>
          </w:rPr>
          <w:t>321</w:t>
        </w:r>
      </w:ins>
      <w:ins w:id="5397"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398" w:author="Markus Brüderl" w:date="2017-11-21T08:50:00Z"/>
          <w:rFonts w:eastAsiaTheme="minorEastAsia" w:cstheme="minorBidi"/>
          <w:b w:val="0"/>
          <w:bCs w:val="0"/>
          <w:noProof/>
          <w:sz w:val="22"/>
          <w:szCs w:val="22"/>
        </w:rPr>
      </w:pPr>
      <w:ins w:id="5399"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"_Toc499018742"</w:instrText>
        </w:r>
        <w:r w:rsidRPr="00FC6015">
          <w:rPr>
            <w:rStyle w:val="Hyperlink"/>
            <w:noProof/>
          </w:rPr>
          <w:instrText xml:space="preserve"> </w:instrText>
        </w:r>
      </w:ins>
      <w:ins w:id="5400" w:author="Markus Brüderl" w:date="2017-11-21T08:51:00Z">
        <w:r w:rsidRPr="00FC6015">
          <w:rPr>
            <w:rStyle w:val="Hyperlink"/>
            <w:noProof/>
          </w:rPr>
        </w:r>
      </w:ins>
      <w:ins w:id="5401" w:author="Markus Brüderl" w:date="2017-11-21T08:50:00Z">
        <w:r w:rsidRPr="00FC6015">
          <w:rPr>
            <w:rStyle w:val="Hyperlink"/>
            <w:noProof/>
          </w:rPr>
          <w:fldChar w:fldCharType="separate"/>
        </w:r>
        <w:r w:rsidRPr="00FC6015">
          <w:rPr>
            <w:rStyle w:val="Hyperlink"/>
            <w:noProof/>
          </w:rPr>
          <w:t>4.5</w:t>
        </w:r>
        <w:r>
          <w:rPr>
            <w:rFonts w:eastAsiaTheme="minorEastAsia" w:cstheme="minorBidi"/>
            <w:b w:val="0"/>
            <w:bCs w:val="0"/>
            <w:noProof/>
            <w:sz w:val="22"/>
            <w:szCs w:val="22"/>
          </w:rPr>
          <w:tab/>
        </w:r>
        <w:r w:rsidRPr="00FC6015">
          <w:rPr>
            <w:rStyle w:val="Hyperlink"/>
            <w:noProof/>
          </w:rPr>
          <w:t>KundeDto</w:t>
        </w:r>
        <w:r>
          <w:rPr>
            <w:noProof/>
            <w:webHidden/>
          </w:rPr>
          <w:tab/>
        </w:r>
        <w:r>
          <w:rPr>
            <w:noProof/>
            <w:webHidden/>
          </w:rPr>
          <w:fldChar w:fldCharType="begin"/>
        </w:r>
        <w:r>
          <w:rPr>
            <w:noProof/>
            <w:webHidden/>
          </w:rPr>
          <w:instrText xml:space="preserve"> PAGEREF _Toc499018742 \h </w:instrText>
        </w:r>
      </w:ins>
      <w:ins w:id="5402" w:author="Markus Brüderl" w:date="2017-11-21T08:51:00Z">
        <w:r>
          <w:rPr>
            <w:noProof/>
            <w:webHidden/>
          </w:rPr>
        </w:r>
      </w:ins>
      <w:r>
        <w:rPr>
          <w:noProof/>
          <w:webHidden/>
        </w:rPr>
        <w:fldChar w:fldCharType="separate"/>
      </w:r>
      <w:ins w:id="5403" w:author="Markus Brüderl" w:date="2017-11-21T08:51:00Z">
        <w:r>
          <w:rPr>
            <w:noProof/>
            <w:webHidden/>
          </w:rPr>
          <w:t>327</w:t>
        </w:r>
      </w:ins>
      <w:ins w:id="5404"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405" w:author="Markus Brüderl" w:date="2017-11-21T08:50:00Z"/>
          <w:rFonts w:eastAsiaTheme="minorEastAsia" w:cstheme="minorBidi"/>
          <w:b w:val="0"/>
          <w:bCs w:val="0"/>
          <w:noProof/>
          <w:sz w:val="22"/>
          <w:szCs w:val="22"/>
        </w:rPr>
      </w:pPr>
      <w:ins w:id="5406"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"_Toc499018743"</w:instrText>
        </w:r>
        <w:r w:rsidRPr="00FC6015">
          <w:rPr>
            <w:rStyle w:val="Hyperlink"/>
            <w:noProof/>
          </w:rPr>
          <w:instrText xml:space="preserve"> </w:instrText>
        </w:r>
      </w:ins>
      <w:ins w:id="5407" w:author="Markus Brüderl" w:date="2017-11-21T08:51:00Z">
        <w:r w:rsidRPr="00FC6015">
          <w:rPr>
            <w:rStyle w:val="Hyperlink"/>
            <w:noProof/>
          </w:rPr>
        </w:r>
      </w:ins>
      <w:ins w:id="5408" w:author="Markus Brüderl" w:date="2017-11-21T08:50:00Z">
        <w:r w:rsidRPr="00FC6015">
          <w:rPr>
            <w:rStyle w:val="Hyperlink"/>
            <w:noProof/>
          </w:rPr>
          <w:fldChar w:fldCharType="separate"/>
        </w:r>
        <w:r w:rsidRPr="00FC6015">
          <w:rPr>
            <w:rStyle w:val="Hyperlink"/>
            <w:noProof/>
          </w:rPr>
          <w:t>4.6</w:t>
        </w:r>
        <w:r>
          <w:rPr>
            <w:rFonts w:eastAsiaTheme="minorEastAsia" w:cstheme="minorBidi"/>
            <w:b w:val="0"/>
            <w:bCs w:val="0"/>
            <w:noProof/>
            <w:sz w:val="22"/>
            <w:szCs w:val="22"/>
          </w:rPr>
          <w:tab/>
        </w:r>
        <w:r w:rsidRPr="00FC6015">
          <w:rPr>
            <w:rStyle w:val="Hyperlink"/>
            <w:noProof/>
          </w:rPr>
          <w:t>prKontextDto</w:t>
        </w:r>
        <w:r>
          <w:rPr>
            <w:noProof/>
            <w:webHidden/>
          </w:rPr>
          <w:tab/>
        </w:r>
        <w:r>
          <w:rPr>
            <w:noProof/>
            <w:webHidden/>
          </w:rPr>
          <w:fldChar w:fldCharType="begin"/>
        </w:r>
        <w:r>
          <w:rPr>
            <w:noProof/>
            <w:webHidden/>
          </w:rPr>
          <w:instrText xml:space="preserve"> PAGEREF _Toc499018743 \h </w:instrText>
        </w:r>
      </w:ins>
      <w:ins w:id="5409" w:author="Markus Brüderl" w:date="2017-11-21T08:51:00Z">
        <w:r>
          <w:rPr>
            <w:noProof/>
            <w:webHidden/>
          </w:rPr>
        </w:r>
      </w:ins>
      <w:r>
        <w:rPr>
          <w:noProof/>
          <w:webHidden/>
        </w:rPr>
        <w:fldChar w:fldCharType="separate"/>
      </w:r>
      <w:ins w:id="5410" w:author="Markus Brüderl" w:date="2017-11-21T08:51:00Z">
        <w:r>
          <w:rPr>
            <w:noProof/>
            <w:webHidden/>
          </w:rPr>
          <w:t>332</w:t>
        </w:r>
      </w:ins>
      <w:ins w:id="5411"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412" w:author="Markus Brüderl" w:date="2017-11-21T08:50:00Z"/>
          <w:rFonts w:eastAsiaTheme="minorEastAsia" w:cstheme="minorBidi"/>
          <w:b w:val="0"/>
          <w:bCs w:val="0"/>
          <w:noProof/>
          <w:sz w:val="22"/>
          <w:szCs w:val="22"/>
        </w:rPr>
      </w:pPr>
      <w:ins w:id="5413"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"_Toc499018744"</w:instrText>
        </w:r>
        <w:r w:rsidRPr="00FC6015">
          <w:rPr>
            <w:rStyle w:val="Hyperlink"/>
            <w:noProof/>
          </w:rPr>
          <w:instrText xml:space="preserve"> </w:instrText>
        </w:r>
      </w:ins>
      <w:ins w:id="5414" w:author="Markus Brüderl" w:date="2017-11-21T08:51:00Z">
        <w:r w:rsidRPr="00FC6015">
          <w:rPr>
            <w:rStyle w:val="Hyperlink"/>
            <w:noProof/>
          </w:rPr>
        </w:r>
      </w:ins>
      <w:ins w:id="5415" w:author="Markus Brüderl" w:date="2017-11-21T08:50:00Z">
        <w:r w:rsidRPr="00FC6015">
          <w:rPr>
            <w:rStyle w:val="Hyperlink"/>
            <w:noProof/>
          </w:rPr>
          <w:fldChar w:fldCharType="separate"/>
        </w:r>
        <w:r w:rsidRPr="00FC6015">
          <w:rPr>
            <w:rStyle w:val="Hyperlink"/>
            <w:noProof/>
          </w:rPr>
          <w:t>4.7</w:t>
        </w:r>
        <w:r>
          <w:rPr>
            <w:rFonts w:eastAsiaTheme="minorEastAsia" w:cstheme="minorBidi"/>
            <w:b w:val="0"/>
            <w:bCs w:val="0"/>
            <w:noProof/>
            <w:sz w:val="22"/>
            <w:szCs w:val="22"/>
          </w:rPr>
          <w:tab/>
        </w:r>
        <w:r w:rsidRPr="00FC6015">
          <w:rPr>
            <w:rStyle w:val="Hyperlink"/>
            <w:noProof/>
          </w:rPr>
          <w:t>srvKontextDto</w:t>
        </w:r>
        <w:r>
          <w:rPr>
            <w:noProof/>
            <w:webHidden/>
          </w:rPr>
          <w:tab/>
        </w:r>
        <w:r>
          <w:rPr>
            <w:noProof/>
            <w:webHidden/>
          </w:rPr>
          <w:fldChar w:fldCharType="begin"/>
        </w:r>
        <w:r>
          <w:rPr>
            <w:noProof/>
            <w:webHidden/>
          </w:rPr>
          <w:instrText xml:space="preserve"> PAGEREF _Toc499018744 \h </w:instrText>
        </w:r>
      </w:ins>
      <w:ins w:id="5416" w:author="Markus Brüderl" w:date="2017-11-21T08:51:00Z">
        <w:r>
          <w:rPr>
            <w:noProof/>
            <w:webHidden/>
          </w:rPr>
        </w:r>
      </w:ins>
      <w:r>
        <w:rPr>
          <w:noProof/>
          <w:webHidden/>
        </w:rPr>
        <w:fldChar w:fldCharType="separate"/>
      </w:r>
      <w:ins w:id="5417" w:author="Markus Brüderl" w:date="2017-11-21T08:51:00Z">
        <w:r>
          <w:rPr>
            <w:noProof/>
            <w:webHidden/>
          </w:rPr>
          <w:t>334</w:t>
        </w:r>
      </w:ins>
      <w:ins w:id="5418"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419" w:author="Markus Brüderl" w:date="2017-11-21T08:50:00Z"/>
          <w:rFonts w:eastAsiaTheme="minorEastAsia" w:cstheme="minorBidi"/>
          <w:b w:val="0"/>
          <w:bCs w:val="0"/>
          <w:noProof/>
          <w:sz w:val="22"/>
          <w:szCs w:val="22"/>
        </w:rPr>
      </w:pPr>
      <w:ins w:id="5420"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"_Toc499018745"</w:instrText>
        </w:r>
        <w:r w:rsidRPr="00FC6015">
          <w:rPr>
            <w:rStyle w:val="Hyperlink"/>
            <w:noProof/>
          </w:rPr>
          <w:instrText xml:space="preserve"> </w:instrText>
        </w:r>
      </w:ins>
      <w:ins w:id="5421" w:author="Markus Brüderl" w:date="2017-11-21T08:51:00Z">
        <w:r w:rsidRPr="00FC6015">
          <w:rPr>
            <w:rStyle w:val="Hyperlink"/>
            <w:noProof/>
          </w:rPr>
        </w:r>
      </w:ins>
      <w:ins w:id="5422" w:author="Markus Brüderl" w:date="2017-11-21T08:50:00Z">
        <w:r w:rsidRPr="00FC6015">
          <w:rPr>
            <w:rStyle w:val="Hyperlink"/>
            <w:noProof/>
          </w:rPr>
          <w:fldChar w:fldCharType="separate"/>
        </w:r>
        <w:r w:rsidRPr="00FC6015">
          <w:rPr>
            <w:rStyle w:val="Hyperlink"/>
            <w:noProof/>
          </w:rPr>
          <w:t>4.8</w:t>
        </w:r>
        <w:r>
          <w:rPr>
            <w:rFonts w:eastAsiaTheme="minorEastAsia" w:cstheme="minorBidi"/>
            <w:b w:val="0"/>
            <w:bCs w:val="0"/>
            <w:noProof/>
            <w:sz w:val="22"/>
            <w:szCs w:val="22"/>
          </w:rPr>
          <w:tab/>
        </w:r>
        <w:r w:rsidRPr="00FC6015">
          <w:rPr>
            <w:rStyle w:val="Hyperlink"/>
            <w:noProof/>
          </w:rPr>
          <w:t>kalkKontext</w:t>
        </w:r>
        <w:r>
          <w:rPr>
            <w:noProof/>
            <w:webHidden/>
          </w:rPr>
          <w:tab/>
        </w:r>
        <w:r>
          <w:rPr>
            <w:noProof/>
            <w:webHidden/>
          </w:rPr>
          <w:fldChar w:fldCharType="begin"/>
        </w:r>
        <w:r>
          <w:rPr>
            <w:noProof/>
            <w:webHidden/>
          </w:rPr>
          <w:instrText xml:space="preserve"> PAGEREF _Toc499018745 \h </w:instrText>
        </w:r>
      </w:ins>
      <w:ins w:id="5423" w:author="Markus Brüderl" w:date="2017-11-21T08:51:00Z">
        <w:r>
          <w:rPr>
            <w:noProof/>
            <w:webHidden/>
          </w:rPr>
        </w:r>
      </w:ins>
      <w:r>
        <w:rPr>
          <w:noProof/>
          <w:webHidden/>
        </w:rPr>
        <w:fldChar w:fldCharType="separate"/>
      </w:r>
      <w:ins w:id="5424" w:author="Markus Brüderl" w:date="2017-11-21T08:51:00Z">
        <w:r>
          <w:rPr>
            <w:noProof/>
            <w:webHidden/>
          </w:rPr>
          <w:t>334</w:t>
        </w:r>
      </w:ins>
      <w:ins w:id="5425"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426" w:author="Markus Brüderl" w:date="2017-11-21T08:50:00Z"/>
          <w:rFonts w:eastAsiaTheme="minorEastAsia" w:cstheme="minorBidi"/>
          <w:b w:val="0"/>
          <w:bCs w:val="0"/>
          <w:noProof/>
          <w:sz w:val="22"/>
          <w:szCs w:val="22"/>
        </w:rPr>
      </w:pPr>
      <w:ins w:id="5427"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"_Toc499018746"</w:instrText>
        </w:r>
        <w:r w:rsidRPr="00FC6015">
          <w:rPr>
            <w:rStyle w:val="Hyperlink"/>
            <w:noProof/>
          </w:rPr>
          <w:instrText xml:space="preserve"> </w:instrText>
        </w:r>
      </w:ins>
      <w:ins w:id="5428" w:author="Markus Brüderl" w:date="2017-11-21T08:51:00Z">
        <w:r w:rsidRPr="00FC6015">
          <w:rPr>
            <w:rStyle w:val="Hyperlink"/>
            <w:noProof/>
          </w:rPr>
        </w:r>
      </w:ins>
      <w:ins w:id="5429" w:author="Markus Brüderl" w:date="2017-11-21T08:50:00Z">
        <w:r w:rsidRPr="00FC6015">
          <w:rPr>
            <w:rStyle w:val="Hyperlink"/>
            <w:noProof/>
          </w:rPr>
          <w:fldChar w:fldCharType="separate"/>
        </w:r>
        <w:r w:rsidRPr="00FC6015">
          <w:rPr>
            <w:rStyle w:val="Hyperlink"/>
            <w:noProof/>
          </w:rPr>
          <w:t>4.9</w:t>
        </w:r>
        <w:r>
          <w:rPr>
            <w:rFonts w:eastAsiaTheme="minorEastAsia" w:cstheme="minorBidi"/>
            <w:b w:val="0"/>
            <w:bCs w:val="0"/>
            <w:noProof/>
            <w:sz w:val="22"/>
            <w:szCs w:val="22"/>
          </w:rPr>
          <w:tab/>
        </w:r>
        <w:r w:rsidRPr="00FC6015">
          <w:rPr>
            <w:rStyle w:val="Hyperlink"/>
            <w:noProof/>
          </w:rPr>
          <w:t>DropListDto</w:t>
        </w:r>
        <w:r>
          <w:rPr>
            <w:noProof/>
            <w:webHidden/>
          </w:rPr>
          <w:tab/>
        </w:r>
        <w:r>
          <w:rPr>
            <w:noProof/>
            <w:webHidden/>
          </w:rPr>
          <w:fldChar w:fldCharType="begin"/>
        </w:r>
        <w:r>
          <w:rPr>
            <w:noProof/>
            <w:webHidden/>
          </w:rPr>
          <w:instrText xml:space="preserve"> PAGEREF _Toc499018746 \h </w:instrText>
        </w:r>
      </w:ins>
      <w:ins w:id="5430" w:author="Markus Brüderl" w:date="2017-11-21T08:51:00Z">
        <w:r>
          <w:rPr>
            <w:noProof/>
            <w:webHidden/>
          </w:rPr>
        </w:r>
      </w:ins>
      <w:r>
        <w:rPr>
          <w:noProof/>
          <w:webHidden/>
        </w:rPr>
        <w:fldChar w:fldCharType="separate"/>
      </w:r>
      <w:ins w:id="5431" w:author="Markus Brüderl" w:date="2017-11-21T08:51:00Z">
        <w:r>
          <w:rPr>
            <w:noProof/>
            <w:webHidden/>
          </w:rPr>
          <w:t>335</w:t>
        </w:r>
      </w:ins>
      <w:ins w:id="5432"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433" w:author="Markus Brüderl" w:date="2017-11-21T08:50:00Z"/>
          <w:rFonts w:eastAsiaTheme="minorEastAsia" w:cstheme="minorBidi"/>
          <w:b w:val="0"/>
          <w:bCs w:val="0"/>
          <w:noProof/>
          <w:sz w:val="22"/>
          <w:szCs w:val="22"/>
        </w:rPr>
      </w:pPr>
      <w:ins w:id="5434"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"_Toc499018747"</w:instrText>
        </w:r>
        <w:r w:rsidRPr="00FC6015">
          <w:rPr>
            <w:rStyle w:val="Hyperlink"/>
            <w:noProof/>
          </w:rPr>
          <w:instrText xml:space="preserve"> </w:instrText>
        </w:r>
      </w:ins>
      <w:ins w:id="5435" w:author="Markus Brüderl" w:date="2017-11-21T08:51:00Z">
        <w:r w:rsidRPr="00FC6015">
          <w:rPr>
            <w:rStyle w:val="Hyperlink"/>
            <w:noProof/>
          </w:rPr>
        </w:r>
      </w:ins>
      <w:ins w:id="5436" w:author="Markus Brüderl" w:date="2017-11-21T08:50:00Z">
        <w:r w:rsidRPr="00FC6015">
          <w:rPr>
            <w:rStyle w:val="Hyperlink"/>
            <w:noProof/>
          </w:rPr>
          <w:fldChar w:fldCharType="separate"/>
        </w:r>
        <w:r w:rsidRPr="00FC6015">
          <w:rPr>
            <w:rStyle w:val="Hyperlink"/>
            <w:noProof/>
          </w:rPr>
          <w:t>4.10</w:t>
        </w:r>
        <w:r>
          <w:rPr>
            <w:rFonts w:eastAsiaTheme="minorEastAsia" w:cstheme="minorBidi"/>
            <w:b w:val="0"/>
            <w:bCs w:val="0"/>
            <w:noProof/>
            <w:sz w:val="22"/>
            <w:szCs w:val="22"/>
          </w:rPr>
          <w:tab/>
        </w:r>
        <w:r w:rsidRPr="00FC6015">
          <w:rPr>
            <w:rStyle w:val="Hyperlink"/>
            <w:noProof/>
          </w:rPr>
          <w:t>AvailableProduktDto</w:t>
        </w:r>
        <w:r>
          <w:rPr>
            <w:noProof/>
            <w:webHidden/>
          </w:rPr>
          <w:tab/>
        </w:r>
        <w:r>
          <w:rPr>
            <w:noProof/>
            <w:webHidden/>
          </w:rPr>
          <w:fldChar w:fldCharType="begin"/>
        </w:r>
        <w:r>
          <w:rPr>
            <w:noProof/>
            <w:webHidden/>
          </w:rPr>
          <w:instrText xml:space="preserve"> PAGEREF _Toc499018747 \h </w:instrText>
        </w:r>
      </w:ins>
      <w:ins w:id="5437" w:author="Markus Brüderl" w:date="2017-11-21T08:51:00Z">
        <w:r>
          <w:rPr>
            <w:noProof/>
            <w:webHidden/>
          </w:rPr>
        </w:r>
      </w:ins>
      <w:r>
        <w:rPr>
          <w:noProof/>
          <w:webHidden/>
        </w:rPr>
        <w:fldChar w:fldCharType="separate"/>
      </w:r>
      <w:ins w:id="5438" w:author="Markus Brüderl" w:date="2017-11-21T08:51:00Z">
        <w:r>
          <w:rPr>
            <w:noProof/>
            <w:webHidden/>
          </w:rPr>
          <w:t>335</w:t>
        </w:r>
      </w:ins>
      <w:ins w:id="5439"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440" w:author="Markus Brüderl" w:date="2017-11-21T08:50:00Z"/>
          <w:rFonts w:eastAsiaTheme="minorEastAsia" w:cstheme="minorBidi"/>
          <w:b w:val="0"/>
          <w:bCs w:val="0"/>
          <w:noProof/>
          <w:sz w:val="22"/>
          <w:szCs w:val="22"/>
        </w:rPr>
      </w:pPr>
      <w:ins w:id="5441" w:author="Markus Brüderl" w:date="2017-11-21T08:50:00Z">
        <w:r w:rsidRPr="00FC6015">
          <w:rPr>
            <w:rStyle w:val="Hyperlink"/>
            <w:noProof/>
          </w:rPr>
          <w:fldChar w:fldCharType="begin"/>
        </w:r>
        <w:r w:rsidRPr="00FC6015">
          <w:rPr>
            <w:rStyle w:val="Hyperlink"/>
            <w:noProof/>
          </w:rPr>
          <w:instrText xml:space="preserve"> </w:instrText>
        </w:r>
        <w:r>
          <w:rPr>
            <w:noProof/>
          </w:rPr>
          <w:instrText>HYPERLINK \l "_Toc499018748"</w:instrText>
        </w:r>
        <w:r w:rsidRPr="00FC6015">
          <w:rPr>
            <w:rStyle w:val="Hyperlink"/>
            <w:noProof/>
          </w:rPr>
          <w:instrText xml:space="preserve"> </w:instrText>
        </w:r>
      </w:ins>
      <w:ins w:id="5442" w:author="Markus Brüderl" w:date="2017-11-21T08:51:00Z">
        <w:r w:rsidRPr="00FC6015">
          <w:rPr>
            <w:rStyle w:val="Hyperlink"/>
            <w:noProof/>
          </w:rPr>
        </w:r>
      </w:ins>
      <w:ins w:id="5443" w:author="Markus Brüderl" w:date="2017-11-21T08:50:00Z">
        <w:r w:rsidRPr="00FC6015">
          <w:rPr>
            <w:rStyle w:val="Hyperlink"/>
            <w:noProof/>
          </w:rPr>
          <w:fldChar w:fldCharType="separate"/>
        </w:r>
        <w:r w:rsidRPr="00FC6015">
          <w:rPr>
            <w:rStyle w:val="Hyperlink"/>
            <w:noProof/>
          </w:rPr>
          <w:t>4.11</w:t>
        </w:r>
        <w:r>
          <w:rPr>
            <w:rFonts w:eastAsiaTheme="minorEastAsia" w:cstheme="minorBidi"/>
            <w:b w:val="0"/>
            <w:bCs w:val="0"/>
            <w:noProof/>
            <w:sz w:val="22"/>
            <w:szCs w:val="22"/>
          </w:rPr>
          <w:tab/>
        </w:r>
        <w:r w:rsidRPr="00FC6015">
          <w:rPr>
            <w:rStyle w:val="Hyperlink"/>
            <w:noProof/>
          </w:rPr>
          <w:t>AvailableServiceDto</w:t>
        </w:r>
        <w:r>
          <w:rPr>
            <w:noProof/>
            <w:webHidden/>
          </w:rPr>
          <w:tab/>
        </w:r>
        <w:r>
          <w:rPr>
            <w:noProof/>
            <w:webHidden/>
          </w:rPr>
          <w:fldChar w:fldCharType="begin"/>
        </w:r>
        <w:r>
          <w:rPr>
            <w:noProof/>
            <w:webHidden/>
          </w:rPr>
          <w:instrText xml:space="preserve"> PAGEREF _Toc499018748 \h </w:instrText>
        </w:r>
      </w:ins>
      <w:ins w:id="5444" w:author="Markus Brüderl" w:date="2017-11-21T08:51:00Z">
        <w:r>
          <w:rPr>
            <w:noProof/>
            <w:webHidden/>
          </w:rPr>
        </w:r>
      </w:ins>
      <w:r>
        <w:rPr>
          <w:noProof/>
          <w:webHidden/>
        </w:rPr>
        <w:fldChar w:fldCharType="separate"/>
      </w:r>
      <w:ins w:id="5445" w:author="Markus Brüderl" w:date="2017-11-21T08:51:00Z">
        <w:r>
          <w:rPr>
            <w:noProof/>
            <w:webHidden/>
          </w:rPr>
          <w:t>335</w:t>
        </w:r>
      </w:ins>
      <w:ins w:id="5446" w:author="Markus Brüderl" w:date="2017-11-21T08:50:00Z">
        <w:r>
          <w:rPr>
            <w:noProof/>
            <w:webHidden/>
          </w:rPr>
          <w:fldChar w:fldCharType="end"/>
        </w:r>
        <w:r w:rsidRPr="00FC6015">
          <w:rPr>
            <w:rStyle w:val="Hyperlink"/>
            <w:noProof/>
          </w:rPr>
          <w:fldChar w:fldCharType="end"/>
        </w:r>
      </w:ins>
    </w:p>
    <w:p w:rsidR="00114F2A" w:rsidRDefault="00114F2A">
      <w:pPr>
        <w:pStyle w:val="Verzeichnis2"/>
        <w:tabs>
          <w:tab w:val="left" w:pos="600"/>
          <w:tab w:val="right" w:leader="dot" w:pos="9075"/>
        </w:tabs>
        <w:rPr>
          <w:ins w:id="5447" w:author="Markus Brüderl" w:date="2017-11-21T08:50:00Z"/>
          <w:rFonts w:eastAsiaTheme="minorEastAsia" w:cstheme="minorBidi"/>
          <w:b w:val="0"/>
          <w:bCs w:val="0"/>
          <w:noProof/>
          <w:sz w:val="22"/>
          <w:szCs w:val="22"/>
        </w:rPr>
      </w:pPr>
      <w:ins w:id="5448" w:author="Markus Brüderl" w:date="2017-11-21T08:50:00Z">
        <w:r w:rsidRPr="00FC6015">
          <w:rPr>
            <w:rStyle w:val="Hyperlink"/>
            <w:noProof/>
          </w:rPr>
          <w:lastRenderedPageBreak/>
          <w:fldChar w:fldCharType="begin"/>
        </w:r>
        <w:r w:rsidRPr="00FC6015">
          <w:rPr>
            <w:rStyle w:val="Hyperlink"/>
            <w:noProof/>
          </w:rPr>
          <w:instrText xml:space="preserve"> </w:instrText>
        </w:r>
        <w:r>
          <w:rPr>
            <w:noProof/>
          </w:rPr>
          <w:instrText>HYPERLINK \l "_Toc499018749"</w:instrText>
        </w:r>
        <w:r w:rsidRPr="00FC6015">
          <w:rPr>
            <w:rStyle w:val="Hyperlink"/>
            <w:noProof/>
          </w:rPr>
          <w:instrText xml:space="preserve"> </w:instrText>
        </w:r>
      </w:ins>
      <w:ins w:id="5449" w:author="Markus Brüderl" w:date="2017-11-21T08:51:00Z">
        <w:r w:rsidRPr="00FC6015">
          <w:rPr>
            <w:rStyle w:val="Hyperlink"/>
            <w:noProof/>
          </w:rPr>
        </w:r>
      </w:ins>
      <w:ins w:id="5450" w:author="Markus Brüderl" w:date="2017-11-21T08:50:00Z">
        <w:r w:rsidRPr="00FC6015">
          <w:rPr>
            <w:rStyle w:val="Hyperlink"/>
            <w:noProof/>
          </w:rPr>
          <w:fldChar w:fldCharType="separate"/>
        </w:r>
        <w:r w:rsidRPr="00FC6015">
          <w:rPr>
            <w:rStyle w:val="Hyperlink"/>
            <w:noProof/>
          </w:rPr>
          <w:t>4.12</w:t>
        </w:r>
        <w:r>
          <w:rPr>
            <w:rFonts w:eastAsiaTheme="minorEastAsia" w:cstheme="minorBidi"/>
            <w:b w:val="0"/>
            <w:bCs w:val="0"/>
            <w:noProof/>
            <w:sz w:val="22"/>
            <w:szCs w:val="22"/>
          </w:rPr>
          <w:tab/>
        </w:r>
        <w:r w:rsidRPr="00FC6015">
          <w:rPr>
            <w:rStyle w:val="Hyperlink"/>
            <w:noProof/>
          </w:rPr>
          <w:t>iSearchDto/oSearchDto</w:t>
        </w:r>
        <w:r>
          <w:rPr>
            <w:noProof/>
            <w:webHidden/>
          </w:rPr>
          <w:tab/>
        </w:r>
        <w:r>
          <w:rPr>
            <w:noProof/>
            <w:webHidden/>
          </w:rPr>
          <w:fldChar w:fldCharType="begin"/>
        </w:r>
        <w:r>
          <w:rPr>
            <w:noProof/>
            <w:webHidden/>
          </w:rPr>
          <w:instrText xml:space="preserve"> PAGEREF _Toc499018749 \h </w:instrText>
        </w:r>
      </w:ins>
      <w:ins w:id="5451" w:author="Markus Brüderl" w:date="2017-11-21T08:51:00Z">
        <w:r>
          <w:rPr>
            <w:noProof/>
            <w:webHidden/>
          </w:rPr>
        </w:r>
      </w:ins>
      <w:r>
        <w:rPr>
          <w:noProof/>
          <w:webHidden/>
        </w:rPr>
        <w:fldChar w:fldCharType="separate"/>
      </w:r>
      <w:ins w:id="5452" w:author="Markus Brüderl" w:date="2017-11-21T08:51:00Z">
        <w:r>
          <w:rPr>
            <w:noProof/>
            <w:webHidden/>
          </w:rPr>
          <w:t>335</w:t>
        </w:r>
      </w:ins>
      <w:ins w:id="5453" w:author="Markus Brüderl" w:date="2017-11-21T08:50:00Z">
        <w:r>
          <w:rPr>
            <w:noProof/>
            <w:webHidden/>
          </w:rPr>
          <w:fldChar w:fldCharType="end"/>
        </w:r>
        <w:r w:rsidRPr="00FC6015">
          <w:rPr>
            <w:rStyle w:val="Hyperlink"/>
            <w:noProof/>
          </w:rPr>
          <w:fldChar w:fldCharType="end"/>
        </w:r>
      </w:ins>
    </w:p>
    <w:p w:rsidR="00114F2A" w:rsidDel="00114F2A" w:rsidRDefault="00114F2A" w:rsidP="000954CA">
      <w:pPr>
        <w:pStyle w:val="Verzeichnis1"/>
        <w:rPr>
          <w:del w:id="5454" w:author="Markus Brüderl" w:date="2017-11-21T08:50:00Z"/>
          <w:noProof/>
        </w:rPr>
      </w:pPr>
    </w:p>
    <w:p w:rsidR="00C4315F" w:rsidDel="00114F2A" w:rsidRDefault="00C4315F" w:rsidP="000954CA">
      <w:pPr>
        <w:pStyle w:val="Verzeichnis1"/>
        <w:rPr>
          <w:del w:id="5455" w:author="Markus Brüderl" w:date="2017-11-21T08:50:00Z"/>
          <w:noProof/>
        </w:rPr>
      </w:pPr>
    </w:p>
    <w:p w:rsidR="00C4315F" w:rsidDel="00114F2A" w:rsidRDefault="00C4315F">
      <w:pPr>
        <w:pStyle w:val="Verzeichnis1"/>
        <w:tabs>
          <w:tab w:val="left" w:pos="400"/>
          <w:tab w:val="right" w:leader="dot" w:pos="9075"/>
        </w:tabs>
        <w:rPr>
          <w:del w:id="5456" w:author="Markus Brüderl" w:date="2017-11-21T08:50:00Z"/>
          <w:rFonts w:asciiTheme="minorHAnsi" w:eastAsiaTheme="minorEastAsia" w:hAnsiTheme="minorHAnsi" w:cstheme="minorBidi"/>
          <w:b w:val="0"/>
          <w:bCs w:val="0"/>
          <w:caps w:val="0"/>
          <w:noProof/>
          <w:sz w:val="22"/>
          <w:szCs w:val="22"/>
        </w:rPr>
      </w:pPr>
      <w:del w:id="5457" w:author="Markus Brüderl" w:date="2017-11-21T08:50:00Z">
        <w:r w:rsidRPr="00114F2A" w:rsidDel="00114F2A">
          <w:rPr>
            <w:noProof/>
          </w:rPr>
          <w:delText>1</w:delText>
        </w:r>
        <w:r w:rsidDel="00114F2A">
          <w:rPr>
            <w:rFonts w:asciiTheme="minorHAnsi" w:eastAsiaTheme="minorEastAsia" w:hAnsiTheme="minorHAnsi" w:cstheme="minorBidi"/>
            <w:b w:val="0"/>
            <w:bCs w:val="0"/>
            <w:caps w:val="0"/>
            <w:noProof/>
            <w:sz w:val="22"/>
            <w:szCs w:val="22"/>
          </w:rPr>
          <w:tab/>
        </w:r>
        <w:r w:rsidRPr="00114F2A" w:rsidDel="00114F2A">
          <w:rPr>
            <w:noProof/>
          </w:rPr>
          <w:delText>Allgemeines</w:delText>
        </w:r>
        <w:r w:rsidDel="00114F2A">
          <w:rPr>
            <w:noProof/>
            <w:webHidden/>
          </w:rPr>
          <w:tab/>
          <w:delText>26</w:delText>
        </w:r>
      </w:del>
    </w:p>
    <w:p w:rsidR="00C4315F" w:rsidDel="00114F2A" w:rsidRDefault="00C4315F">
      <w:pPr>
        <w:pStyle w:val="Verzeichnis2"/>
        <w:tabs>
          <w:tab w:val="left" w:pos="600"/>
          <w:tab w:val="right" w:leader="dot" w:pos="9075"/>
        </w:tabs>
        <w:rPr>
          <w:del w:id="5458" w:author="Markus Brüderl" w:date="2017-11-21T08:50:00Z"/>
          <w:rFonts w:eastAsiaTheme="minorEastAsia" w:cstheme="minorBidi"/>
          <w:b w:val="0"/>
          <w:bCs w:val="0"/>
          <w:noProof/>
          <w:sz w:val="22"/>
          <w:szCs w:val="22"/>
        </w:rPr>
      </w:pPr>
      <w:del w:id="5459" w:author="Markus Brüderl" w:date="2017-11-21T08:50:00Z">
        <w:r w:rsidRPr="00114F2A" w:rsidDel="00114F2A">
          <w:rPr>
            <w:noProof/>
          </w:rPr>
          <w:delText>1.1</w:delText>
        </w:r>
        <w:r w:rsidDel="00114F2A">
          <w:rPr>
            <w:rFonts w:eastAsiaTheme="minorEastAsia" w:cstheme="minorBidi"/>
            <w:b w:val="0"/>
            <w:bCs w:val="0"/>
            <w:noProof/>
            <w:sz w:val="22"/>
            <w:szCs w:val="22"/>
          </w:rPr>
          <w:tab/>
        </w:r>
        <w:r w:rsidRPr="00114F2A" w:rsidDel="00114F2A">
          <w:rPr>
            <w:noProof/>
          </w:rPr>
          <w:delText>Dokumentenbeschreibung</w:delText>
        </w:r>
        <w:r w:rsidDel="00114F2A">
          <w:rPr>
            <w:noProof/>
            <w:webHidden/>
          </w:rPr>
          <w:tab/>
          <w:delText>26</w:delText>
        </w:r>
      </w:del>
    </w:p>
    <w:p w:rsidR="00C4315F" w:rsidDel="00114F2A" w:rsidRDefault="00C4315F">
      <w:pPr>
        <w:pStyle w:val="Verzeichnis2"/>
        <w:tabs>
          <w:tab w:val="left" w:pos="600"/>
          <w:tab w:val="right" w:leader="dot" w:pos="9075"/>
        </w:tabs>
        <w:rPr>
          <w:del w:id="5460" w:author="Markus Brüderl" w:date="2017-11-21T08:50:00Z"/>
          <w:rFonts w:eastAsiaTheme="minorEastAsia" w:cstheme="minorBidi"/>
          <w:b w:val="0"/>
          <w:bCs w:val="0"/>
          <w:noProof/>
          <w:sz w:val="22"/>
          <w:szCs w:val="22"/>
        </w:rPr>
      </w:pPr>
      <w:del w:id="5461" w:author="Markus Brüderl" w:date="2017-11-21T08:50:00Z">
        <w:r w:rsidRPr="00114F2A" w:rsidDel="00114F2A">
          <w:rPr>
            <w:noProof/>
          </w:rPr>
          <w:delText>1.2</w:delText>
        </w:r>
        <w:r w:rsidDel="00114F2A">
          <w:rPr>
            <w:rFonts w:eastAsiaTheme="minorEastAsia" w:cstheme="minorBidi"/>
            <w:b w:val="0"/>
            <w:bCs w:val="0"/>
            <w:noProof/>
            <w:sz w:val="22"/>
            <w:szCs w:val="22"/>
          </w:rPr>
          <w:tab/>
        </w:r>
        <w:r w:rsidRPr="00114F2A" w:rsidDel="00114F2A">
          <w:rPr>
            <w:noProof/>
          </w:rPr>
          <w:delText>Ausgangssituation</w:delText>
        </w:r>
        <w:r w:rsidDel="00114F2A">
          <w:rPr>
            <w:noProof/>
            <w:webHidden/>
          </w:rPr>
          <w:tab/>
          <w:delText>26</w:delText>
        </w:r>
      </w:del>
    </w:p>
    <w:p w:rsidR="00C4315F" w:rsidDel="00114F2A" w:rsidRDefault="00C4315F">
      <w:pPr>
        <w:pStyle w:val="Verzeichnis2"/>
        <w:tabs>
          <w:tab w:val="left" w:pos="600"/>
          <w:tab w:val="right" w:leader="dot" w:pos="9075"/>
        </w:tabs>
        <w:rPr>
          <w:del w:id="5462" w:author="Markus Brüderl" w:date="2017-11-21T08:50:00Z"/>
          <w:rFonts w:eastAsiaTheme="minorEastAsia" w:cstheme="minorBidi"/>
          <w:b w:val="0"/>
          <w:bCs w:val="0"/>
          <w:noProof/>
          <w:sz w:val="22"/>
          <w:szCs w:val="22"/>
        </w:rPr>
      </w:pPr>
      <w:del w:id="5463" w:author="Markus Brüderl" w:date="2017-11-21T08:50:00Z">
        <w:r w:rsidRPr="00114F2A" w:rsidDel="00114F2A">
          <w:rPr>
            <w:noProof/>
          </w:rPr>
          <w:delText>1.3</w:delText>
        </w:r>
        <w:r w:rsidDel="00114F2A">
          <w:rPr>
            <w:rFonts w:eastAsiaTheme="minorEastAsia" w:cstheme="minorBidi"/>
            <w:b w:val="0"/>
            <w:bCs w:val="0"/>
            <w:noProof/>
            <w:sz w:val="22"/>
            <w:szCs w:val="22"/>
          </w:rPr>
          <w:tab/>
        </w:r>
        <w:r w:rsidRPr="00114F2A" w:rsidDel="00114F2A">
          <w:rPr>
            <w:noProof/>
          </w:rPr>
          <w:delText>Referenzierte Dokumente</w:delText>
        </w:r>
        <w:r w:rsidDel="00114F2A">
          <w:rPr>
            <w:noProof/>
            <w:webHidden/>
          </w:rPr>
          <w:tab/>
          <w:delText>26</w:delText>
        </w:r>
      </w:del>
    </w:p>
    <w:p w:rsidR="00C4315F" w:rsidDel="00114F2A" w:rsidRDefault="00C4315F">
      <w:pPr>
        <w:pStyle w:val="Verzeichnis2"/>
        <w:tabs>
          <w:tab w:val="left" w:pos="600"/>
          <w:tab w:val="right" w:leader="dot" w:pos="9075"/>
        </w:tabs>
        <w:rPr>
          <w:del w:id="5464" w:author="Markus Brüderl" w:date="2017-11-21T08:50:00Z"/>
          <w:rFonts w:eastAsiaTheme="minorEastAsia" w:cstheme="minorBidi"/>
          <w:b w:val="0"/>
          <w:bCs w:val="0"/>
          <w:noProof/>
          <w:sz w:val="22"/>
          <w:szCs w:val="22"/>
        </w:rPr>
      </w:pPr>
      <w:del w:id="5465" w:author="Markus Brüderl" w:date="2017-11-21T08:50:00Z">
        <w:r w:rsidRPr="00114F2A" w:rsidDel="00114F2A">
          <w:rPr>
            <w:noProof/>
          </w:rPr>
          <w:delText>1.4</w:delText>
        </w:r>
        <w:r w:rsidDel="00114F2A">
          <w:rPr>
            <w:rFonts w:eastAsiaTheme="minorEastAsia" w:cstheme="minorBidi"/>
            <w:b w:val="0"/>
            <w:bCs w:val="0"/>
            <w:noProof/>
            <w:sz w:val="22"/>
            <w:szCs w:val="22"/>
          </w:rPr>
          <w:tab/>
        </w:r>
        <w:r w:rsidRPr="00114F2A" w:rsidDel="00114F2A">
          <w:rPr>
            <w:noProof/>
          </w:rPr>
          <w:delText>Zielsetzung</w:delText>
        </w:r>
        <w:r w:rsidDel="00114F2A">
          <w:rPr>
            <w:noProof/>
            <w:webHidden/>
          </w:rPr>
          <w:tab/>
          <w:delText>26</w:delText>
        </w:r>
      </w:del>
    </w:p>
    <w:p w:rsidR="00C4315F" w:rsidDel="00114F2A" w:rsidRDefault="00C4315F">
      <w:pPr>
        <w:pStyle w:val="Verzeichnis2"/>
        <w:tabs>
          <w:tab w:val="left" w:pos="600"/>
          <w:tab w:val="right" w:leader="dot" w:pos="9075"/>
        </w:tabs>
        <w:rPr>
          <w:del w:id="5466" w:author="Markus Brüderl" w:date="2017-11-21T08:50:00Z"/>
          <w:rFonts w:eastAsiaTheme="minorEastAsia" w:cstheme="minorBidi"/>
          <w:b w:val="0"/>
          <w:bCs w:val="0"/>
          <w:noProof/>
          <w:sz w:val="22"/>
          <w:szCs w:val="22"/>
        </w:rPr>
      </w:pPr>
      <w:del w:id="5467" w:author="Markus Brüderl" w:date="2017-11-21T08:50:00Z">
        <w:r w:rsidRPr="00114F2A" w:rsidDel="00114F2A">
          <w:rPr>
            <w:noProof/>
          </w:rPr>
          <w:delText>1.5</w:delText>
        </w:r>
        <w:r w:rsidDel="00114F2A">
          <w:rPr>
            <w:rFonts w:eastAsiaTheme="minorEastAsia" w:cstheme="minorBidi"/>
            <w:b w:val="0"/>
            <w:bCs w:val="0"/>
            <w:noProof/>
            <w:sz w:val="22"/>
            <w:szCs w:val="22"/>
          </w:rPr>
          <w:tab/>
        </w:r>
        <w:r w:rsidRPr="00114F2A" w:rsidDel="00114F2A">
          <w:rPr>
            <w:noProof/>
          </w:rPr>
          <w:delText>Voraussetzungen</w:delText>
        </w:r>
        <w:r w:rsidDel="00114F2A">
          <w:rPr>
            <w:noProof/>
            <w:webHidden/>
          </w:rPr>
          <w:tab/>
          <w:delText>26</w:delText>
        </w:r>
      </w:del>
    </w:p>
    <w:p w:rsidR="00C4315F" w:rsidDel="00114F2A" w:rsidRDefault="00C4315F">
      <w:pPr>
        <w:pStyle w:val="Verzeichnis1"/>
        <w:tabs>
          <w:tab w:val="left" w:pos="400"/>
          <w:tab w:val="right" w:leader="dot" w:pos="9075"/>
        </w:tabs>
        <w:rPr>
          <w:del w:id="5468" w:author="Markus Brüderl" w:date="2017-11-21T08:50:00Z"/>
          <w:rFonts w:asciiTheme="minorHAnsi" w:eastAsiaTheme="minorEastAsia" w:hAnsiTheme="minorHAnsi" w:cstheme="minorBidi"/>
          <w:b w:val="0"/>
          <w:bCs w:val="0"/>
          <w:caps w:val="0"/>
          <w:noProof/>
          <w:sz w:val="22"/>
          <w:szCs w:val="22"/>
        </w:rPr>
      </w:pPr>
      <w:del w:id="5469" w:author="Markus Brüderl" w:date="2017-11-21T08:50:00Z">
        <w:r w:rsidRPr="00114F2A" w:rsidDel="00114F2A">
          <w:rPr>
            <w:noProof/>
          </w:rPr>
          <w:delText>2</w:delText>
        </w:r>
        <w:r w:rsidDel="00114F2A">
          <w:rPr>
            <w:rFonts w:asciiTheme="minorHAnsi" w:eastAsiaTheme="minorEastAsia" w:hAnsiTheme="minorHAnsi" w:cstheme="minorBidi"/>
            <w:b w:val="0"/>
            <w:bCs w:val="0"/>
            <w:caps w:val="0"/>
            <w:noProof/>
            <w:sz w:val="22"/>
            <w:szCs w:val="22"/>
          </w:rPr>
          <w:tab/>
        </w:r>
        <w:r w:rsidRPr="00114F2A" w:rsidDel="00114F2A">
          <w:rPr>
            <w:noProof/>
          </w:rPr>
          <w:delText>Aufbau BOS</w:delText>
        </w:r>
        <w:r w:rsidDel="00114F2A">
          <w:rPr>
            <w:noProof/>
            <w:webHidden/>
          </w:rPr>
          <w:tab/>
          <w:delText>27</w:delText>
        </w:r>
      </w:del>
    </w:p>
    <w:p w:rsidR="00C4315F" w:rsidDel="00114F2A" w:rsidRDefault="00C4315F">
      <w:pPr>
        <w:pStyle w:val="Verzeichnis2"/>
        <w:tabs>
          <w:tab w:val="left" w:pos="600"/>
          <w:tab w:val="right" w:leader="dot" w:pos="9075"/>
        </w:tabs>
        <w:rPr>
          <w:del w:id="5470" w:author="Markus Brüderl" w:date="2017-11-21T08:50:00Z"/>
          <w:rFonts w:eastAsiaTheme="minorEastAsia" w:cstheme="minorBidi"/>
          <w:b w:val="0"/>
          <w:bCs w:val="0"/>
          <w:noProof/>
          <w:sz w:val="22"/>
          <w:szCs w:val="22"/>
        </w:rPr>
      </w:pPr>
      <w:del w:id="5471" w:author="Markus Brüderl" w:date="2017-11-21T08:50:00Z">
        <w:r w:rsidRPr="00114F2A" w:rsidDel="00114F2A">
          <w:rPr>
            <w:noProof/>
          </w:rPr>
          <w:delText>2.1</w:delText>
        </w:r>
        <w:r w:rsidDel="00114F2A">
          <w:rPr>
            <w:rFonts w:eastAsiaTheme="minorEastAsia" w:cstheme="minorBidi"/>
            <w:b w:val="0"/>
            <w:bCs w:val="0"/>
            <w:noProof/>
            <w:sz w:val="22"/>
            <w:szCs w:val="22"/>
          </w:rPr>
          <w:tab/>
        </w:r>
        <w:r w:rsidRPr="00114F2A" w:rsidDel="00114F2A">
          <w:rPr>
            <w:noProof/>
          </w:rPr>
          <w:delText>Aufteilung der Services in Endpunkte</w:delText>
        </w:r>
        <w:r w:rsidDel="00114F2A">
          <w:rPr>
            <w:noProof/>
            <w:webHidden/>
          </w:rPr>
          <w:tab/>
          <w:delText>27</w:delText>
        </w:r>
      </w:del>
    </w:p>
    <w:p w:rsidR="00C4315F" w:rsidDel="00114F2A" w:rsidRDefault="00C4315F">
      <w:pPr>
        <w:pStyle w:val="Verzeichnis2"/>
        <w:tabs>
          <w:tab w:val="left" w:pos="600"/>
          <w:tab w:val="right" w:leader="dot" w:pos="9075"/>
        </w:tabs>
        <w:rPr>
          <w:del w:id="5472" w:author="Markus Brüderl" w:date="2017-11-21T08:50:00Z"/>
          <w:rFonts w:eastAsiaTheme="minorEastAsia" w:cstheme="minorBidi"/>
          <w:b w:val="0"/>
          <w:bCs w:val="0"/>
          <w:noProof/>
          <w:sz w:val="22"/>
          <w:szCs w:val="22"/>
        </w:rPr>
      </w:pPr>
      <w:del w:id="5473" w:author="Markus Brüderl" w:date="2017-11-21T08:50:00Z">
        <w:r w:rsidRPr="00114F2A" w:rsidDel="00114F2A">
          <w:rPr>
            <w:noProof/>
          </w:rPr>
          <w:delText>2.2</w:delText>
        </w:r>
        <w:r w:rsidDel="00114F2A">
          <w:rPr>
            <w:rFonts w:eastAsiaTheme="minorEastAsia" w:cstheme="minorBidi"/>
            <w:b w:val="0"/>
            <w:bCs w:val="0"/>
            <w:noProof/>
            <w:sz w:val="22"/>
            <w:szCs w:val="22"/>
          </w:rPr>
          <w:tab/>
        </w:r>
        <w:r w:rsidRPr="00114F2A" w:rsidDel="00114F2A">
          <w:rPr>
            <w:noProof/>
          </w:rPr>
          <w:delText>SOAP-Header</w:delText>
        </w:r>
        <w:r w:rsidDel="00114F2A">
          <w:rPr>
            <w:noProof/>
            <w:webHidden/>
          </w:rPr>
          <w:tab/>
          <w:delText>27</w:delText>
        </w:r>
      </w:del>
    </w:p>
    <w:p w:rsidR="00C4315F" w:rsidDel="00114F2A" w:rsidRDefault="00C4315F">
      <w:pPr>
        <w:pStyle w:val="Verzeichnis2"/>
        <w:tabs>
          <w:tab w:val="left" w:pos="600"/>
          <w:tab w:val="right" w:leader="dot" w:pos="9075"/>
        </w:tabs>
        <w:rPr>
          <w:del w:id="5474" w:author="Markus Brüderl" w:date="2017-11-21T08:50:00Z"/>
          <w:rFonts w:eastAsiaTheme="minorEastAsia" w:cstheme="minorBidi"/>
          <w:b w:val="0"/>
          <w:bCs w:val="0"/>
          <w:noProof/>
          <w:sz w:val="22"/>
          <w:szCs w:val="22"/>
        </w:rPr>
      </w:pPr>
      <w:del w:id="5475" w:author="Markus Brüderl" w:date="2017-11-21T08:50:00Z">
        <w:r w:rsidRPr="00114F2A" w:rsidDel="00114F2A">
          <w:rPr>
            <w:noProof/>
          </w:rPr>
          <w:delText>2.3</w:delText>
        </w:r>
        <w:r w:rsidDel="00114F2A">
          <w:rPr>
            <w:rFonts w:eastAsiaTheme="minorEastAsia" w:cstheme="minorBidi"/>
            <w:b w:val="0"/>
            <w:bCs w:val="0"/>
            <w:noProof/>
            <w:sz w:val="22"/>
            <w:szCs w:val="22"/>
          </w:rPr>
          <w:tab/>
        </w:r>
        <w:r w:rsidRPr="00114F2A" w:rsidDel="00114F2A">
          <w:rPr>
            <w:noProof/>
          </w:rPr>
          <w:delText>Fehlerhandling und Nachrichten</w:delText>
        </w:r>
        <w:r w:rsidDel="00114F2A">
          <w:rPr>
            <w:noProof/>
            <w:webHidden/>
          </w:rPr>
          <w:tab/>
          <w:delText>27</w:delText>
        </w:r>
      </w:del>
    </w:p>
    <w:p w:rsidR="00C4315F" w:rsidDel="00114F2A" w:rsidRDefault="00C4315F">
      <w:pPr>
        <w:pStyle w:val="Verzeichnis2"/>
        <w:tabs>
          <w:tab w:val="left" w:pos="600"/>
          <w:tab w:val="right" w:leader="dot" w:pos="9075"/>
        </w:tabs>
        <w:rPr>
          <w:del w:id="5476" w:author="Markus Brüderl" w:date="2017-11-21T08:50:00Z"/>
          <w:rFonts w:eastAsiaTheme="minorEastAsia" w:cstheme="minorBidi"/>
          <w:b w:val="0"/>
          <w:bCs w:val="0"/>
          <w:noProof/>
          <w:sz w:val="22"/>
          <w:szCs w:val="22"/>
        </w:rPr>
      </w:pPr>
      <w:del w:id="5477" w:author="Markus Brüderl" w:date="2017-11-21T08:50:00Z">
        <w:r w:rsidRPr="00114F2A" w:rsidDel="00114F2A">
          <w:rPr>
            <w:noProof/>
          </w:rPr>
          <w:delText>2.4</w:delText>
        </w:r>
        <w:r w:rsidDel="00114F2A">
          <w:rPr>
            <w:rFonts w:eastAsiaTheme="minorEastAsia" w:cstheme="minorBidi"/>
            <w:b w:val="0"/>
            <w:bCs w:val="0"/>
            <w:noProof/>
            <w:sz w:val="22"/>
            <w:szCs w:val="22"/>
          </w:rPr>
          <w:tab/>
        </w:r>
        <w:r w:rsidRPr="00114F2A" w:rsidDel="00114F2A">
          <w:rPr>
            <w:noProof/>
          </w:rPr>
          <w:delText>Logging</w:delText>
        </w:r>
        <w:r w:rsidDel="00114F2A">
          <w:rPr>
            <w:noProof/>
            <w:webHidden/>
          </w:rPr>
          <w:tab/>
          <w:delText>28</w:delText>
        </w:r>
      </w:del>
    </w:p>
    <w:p w:rsidR="00C4315F" w:rsidDel="00114F2A" w:rsidRDefault="00C4315F">
      <w:pPr>
        <w:pStyle w:val="Verzeichnis1"/>
        <w:tabs>
          <w:tab w:val="left" w:pos="400"/>
          <w:tab w:val="right" w:leader="dot" w:pos="9075"/>
        </w:tabs>
        <w:rPr>
          <w:del w:id="5478" w:author="Markus Brüderl" w:date="2017-11-21T08:50:00Z"/>
          <w:rFonts w:asciiTheme="minorHAnsi" w:eastAsiaTheme="minorEastAsia" w:hAnsiTheme="minorHAnsi" w:cstheme="minorBidi"/>
          <w:b w:val="0"/>
          <w:bCs w:val="0"/>
          <w:caps w:val="0"/>
          <w:noProof/>
          <w:sz w:val="22"/>
          <w:szCs w:val="22"/>
        </w:rPr>
      </w:pPr>
      <w:del w:id="5479" w:author="Markus Brüderl" w:date="2017-11-21T08:50:00Z">
        <w:r w:rsidRPr="00114F2A" w:rsidDel="00114F2A">
          <w:rPr>
            <w:noProof/>
          </w:rPr>
          <w:delText>3</w:delText>
        </w:r>
        <w:r w:rsidDel="00114F2A">
          <w:rPr>
            <w:rFonts w:asciiTheme="minorHAnsi" w:eastAsiaTheme="minorEastAsia" w:hAnsiTheme="minorHAnsi" w:cstheme="minorBidi"/>
            <w:b w:val="0"/>
            <w:bCs w:val="0"/>
            <w:caps w:val="0"/>
            <w:noProof/>
            <w:sz w:val="22"/>
            <w:szCs w:val="22"/>
          </w:rPr>
          <w:tab/>
        </w:r>
        <w:r w:rsidRPr="00114F2A" w:rsidDel="00114F2A">
          <w:rPr>
            <w:noProof/>
          </w:rPr>
          <w:delText>Endpunkte BOS</w:delText>
        </w:r>
        <w:r w:rsidDel="00114F2A">
          <w:rPr>
            <w:noProof/>
            <w:webHidden/>
          </w:rPr>
          <w:tab/>
          <w:delText>29</w:delText>
        </w:r>
      </w:del>
    </w:p>
    <w:p w:rsidR="00C4315F" w:rsidDel="00114F2A" w:rsidRDefault="00C4315F">
      <w:pPr>
        <w:pStyle w:val="Verzeichnis2"/>
        <w:tabs>
          <w:tab w:val="left" w:pos="600"/>
          <w:tab w:val="right" w:leader="dot" w:pos="9075"/>
        </w:tabs>
        <w:rPr>
          <w:del w:id="5480" w:author="Markus Brüderl" w:date="2017-11-21T08:50:00Z"/>
          <w:rFonts w:eastAsiaTheme="minorEastAsia" w:cstheme="minorBidi"/>
          <w:b w:val="0"/>
          <w:bCs w:val="0"/>
          <w:noProof/>
          <w:sz w:val="22"/>
          <w:szCs w:val="22"/>
        </w:rPr>
      </w:pPr>
      <w:del w:id="5481" w:author="Markus Brüderl" w:date="2017-11-21T08:50:00Z">
        <w:r w:rsidRPr="00114F2A" w:rsidDel="00114F2A">
          <w:rPr>
            <w:noProof/>
          </w:rPr>
          <w:delText>3.1</w:delText>
        </w:r>
        <w:r w:rsidDel="00114F2A">
          <w:rPr>
            <w:rFonts w:eastAsiaTheme="minorEastAsia" w:cstheme="minorBidi"/>
            <w:b w:val="0"/>
            <w:bCs w:val="0"/>
            <w:noProof/>
            <w:sz w:val="22"/>
            <w:szCs w:val="22"/>
          </w:rPr>
          <w:tab/>
        </w:r>
        <w:r w:rsidRPr="00114F2A" w:rsidDel="00114F2A">
          <w:rPr>
            <w:noProof/>
          </w:rPr>
          <w:delText>AuskunftService (EAI)</w:delText>
        </w:r>
        <w:r w:rsidDel="00114F2A">
          <w:rPr>
            <w:noProof/>
            <w:webHidden/>
          </w:rPr>
          <w:tab/>
          <w:delText>29</w:delText>
        </w:r>
      </w:del>
    </w:p>
    <w:p w:rsidR="00C4315F" w:rsidDel="00114F2A" w:rsidRDefault="00C4315F">
      <w:pPr>
        <w:pStyle w:val="Verzeichnis3"/>
        <w:tabs>
          <w:tab w:val="left" w:pos="1000"/>
          <w:tab w:val="right" w:leader="dot" w:pos="9075"/>
        </w:tabs>
        <w:rPr>
          <w:del w:id="5482" w:author="Markus Brüderl" w:date="2017-11-21T08:50:00Z"/>
          <w:rFonts w:eastAsiaTheme="minorEastAsia" w:cstheme="minorBidi"/>
          <w:noProof/>
          <w:sz w:val="22"/>
          <w:szCs w:val="22"/>
        </w:rPr>
      </w:pPr>
      <w:del w:id="5483" w:author="Markus Brüderl" w:date="2017-11-21T08:50:00Z">
        <w:r w:rsidRPr="00114F2A" w:rsidDel="00114F2A">
          <w:rPr>
            <w:noProof/>
          </w:rPr>
          <w:delText>3.1.1</w:delText>
        </w:r>
        <w:r w:rsidDel="00114F2A">
          <w:rPr>
            <w:rFonts w:eastAsiaTheme="minorEastAsia" w:cstheme="minorBidi"/>
            <w:noProof/>
            <w:sz w:val="22"/>
            <w:szCs w:val="22"/>
          </w:rPr>
          <w:tab/>
        </w:r>
        <w:r w:rsidRPr="00114F2A" w:rsidDel="00114F2A">
          <w:rPr>
            <w:noProof/>
          </w:rPr>
          <w:delText>Sequenzbeispiel für AuskunftService</w:delText>
        </w:r>
        <w:r w:rsidDel="00114F2A">
          <w:rPr>
            <w:noProof/>
            <w:webHidden/>
          </w:rPr>
          <w:tab/>
          <w:delText>29</w:delText>
        </w:r>
      </w:del>
    </w:p>
    <w:p w:rsidR="00C4315F" w:rsidDel="00114F2A" w:rsidRDefault="00C4315F">
      <w:pPr>
        <w:pStyle w:val="Verzeichnis3"/>
        <w:tabs>
          <w:tab w:val="left" w:pos="1000"/>
          <w:tab w:val="right" w:leader="dot" w:pos="9075"/>
        </w:tabs>
        <w:rPr>
          <w:del w:id="5484" w:author="Markus Brüderl" w:date="2017-11-21T08:50:00Z"/>
          <w:rFonts w:eastAsiaTheme="minorEastAsia" w:cstheme="minorBidi"/>
          <w:noProof/>
          <w:sz w:val="22"/>
          <w:szCs w:val="22"/>
        </w:rPr>
      </w:pPr>
      <w:del w:id="5485" w:author="Markus Brüderl" w:date="2017-11-21T08:50:00Z">
        <w:r w:rsidRPr="00114F2A" w:rsidDel="00114F2A">
          <w:rPr>
            <w:noProof/>
          </w:rPr>
          <w:delText>3.1.2</w:delText>
        </w:r>
        <w:r w:rsidDel="00114F2A">
          <w:rPr>
            <w:rFonts w:eastAsiaTheme="minorEastAsia" w:cstheme="minorBidi"/>
            <w:noProof/>
            <w:sz w:val="22"/>
            <w:szCs w:val="22"/>
          </w:rPr>
          <w:tab/>
        </w:r>
        <w:r w:rsidRPr="00114F2A" w:rsidDel="00114F2A">
          <w:rPr>
            <w:noProof/>
          </w:rPr>
          <w:delText>doAuskunft</w:delText>
        </w:r>
        <w:r w:rsidDel="00114F2A">
          <w:rPr>
            <w:noProof/>
            <w:webHidden/>
          </w:rPr>
          <w:tab/>
          <w:delText>29</w:delText>
        </w:r>
      </w:del>
    </w:p>
    <w:p w:rsidR="00C4315F" w:rsidDel="00114F2A" w:rsidRDefault="00C4315F">
      <w:pPr>
        <w:pStyle w:val="Verzeichnis4"/>
        <w:tabs>
          <w:tab w:val="left" w:pos="1200"/>
          <w:tab w:val="right" w:leader="dot" w:pos="9075"/>
        </w:tabs>
        <w:rPr>
          <w:del w:id="5486" w:author="Markus Brüderl" w:date="2017-11-21T08:50:00Z"/>
          <w:rFonts w:eastAsiaTheme="minorEastAsia" w:cstheme="minorBidi"/>
          <w:noProof/>
          <w:sz w:val="22"/>
          <w:szCs w:val="22"/>
        </w:rPr>
      </w:pPr>
      <w:del w:id="5487" w:author="Markus Brüderl" w:date="2017-11-21T08:50:00Z">
        <w:r w:rsidRPr="00114F2A" w:rsidDel="00114F2A">
          <w:rPr>
            <w:noProof/>
          </w:rPr>
          <w:delText>3.1.2.1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29</w:delText>
        </w:r>
      </w:del>
    </w:p>
    <w:p w:rsidR="00C4315F" w:rsidDel="00114F2A" w:rsidRDefault="00C4315F">
      <w:pPr>
        <w:pStyle w:val="Verzeichnis5"/>
        <w:tabs>
          <w:tab w:val="left" w:pos="1529"/>
          <w:tab w:val="right" w:leader="dot" w:pos="9075"/>
        </w:tabs>
        <w:rPr>
          <w:del w:id="5488" w:author="Markus Brüderl" w:date="2017-11-21T08:50:00Z"/>
          <w:rFonts w:eastAsiaTheme="minorEastAsia" w:cstheme="minorBidi"/>
          <w:noProof/>
          <w:sz w:val="22"/>
          <w:szCs w:val="22"/>
        </w:rPr>
      </w:pPr>
      <w:del w:id="5489" w:author="Markus Brüderl" w:date="2017-11-21T08:50:00Z">
        <w:r w:rsidRPr="00114F2A" w:rsidDel="00114F2A">
          <w:rPr>
            <w:noProof/>
          </w:rPr>
          <w:delText>3.1.2.1.1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29</w:delText>
        </w:r>
      </w:del>
    </w:p>
    <w:p w:rsidR="00C4315F" w:rsidDel="00114F2A" w:rsidRDefault="00C4315F">
      <w:pPr>
        <w:pStyle w:val="Verzeichnis5"/>
        <w:tabs>
          <w:tab w:val="left" w:pos="1529"/>
          <w:tab w:val="right" w:leader="dot" w:pos="9075"/>
        </w:tabs>
        <w:rPr>
          <w:del w:id="5490" w:author="Markus Brüderl" w:date="2017-11-21T08:50:00Z"/>
          <w:rFonts w:eastAsiaTheme="minorEastAsia" w:cstheme="minorBidi"/>
          <w:noProof/>
          <w:sz w:val="22"/>
          <w:szCs w:val="22"/>
        </w:rPr>
      </w:pPr>
      <w:del w:id="5491" w:author="Markus Brüderl" w:date="2017-11-21T08:50:00Z">
        <w:r w:rsidRPr="00114F2A" w:rsidDel="00114F2A">
          <w:rPr>
            <w:noProof/>
          </w:rPr>
          <w:delText>3.1.2.1.2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29</w:delText>
        </w:r>
      </w:del>
    </w:p>
    <w:p w:rsidR="00C4315F" w:rsidDel="00114F2A" w:rsidRDefault="00C4315F">
      <w:pPr>
        <w:pStyle w:val="Verzeichnis4"/>
        <w:tabs>
          <w:tab w:val="left" w:pos="1200"/>
          <w:tab w:val="right" w:leader="dot" w:pos="9075"/>
        </w:tabs>
        <w:rPr>
          <w:del w:id="5492" w:author="Markus Brüderl" w:date="2017-11-21T08:50:00Z"/>
          <w:rFonts w:eastAsiaTheme="minorEastAsia" w:cstheme="minorBidi"/>
          <w:noProof/>
          <w:sz w:val="22"/>
          <w:szCs w:val="22"/>
        </w:rPr>
      </w:pPr>
      <w:del w:id="5493" w:author="Markus Brüderl" w:date="2017-11-21T08:50:00Z">
        <w:r w:rsidRPr="00114F2A" w:rsidDel="00114F2A">
          <w:rPr>
            <w:noProof/>
          </w:rPr>
          <w:delText>3.1.2.2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29</w:delText>
        </w:r>
      </w:del>
    </w:p>
    <w:p w:rsidR="00C4315F" w:rsidDel="00114F2A" w:rsidRDefault="00C4315F">
      <w:pPr>
        <w:pStyle w:val="Verzeichnis5"/>
        <w:tabs>
          <w:tab w:val="left" w:pos="1529"/>
          <w:tab w:val="right" w:leader="dot" w:pos="9075"/>
        </w:tabs>
        <w:rPr>
          <w:del w:id="5494" w:author="Markus Brüderl" w:date="2017-11-21T08:50:00Z"/>
          <w:rFonts w:eastAsiaTheme="minorEastAsia" w:cstheme="minorBidi"/>
          <w:noProof/>
          <w:sz w:val="22"/>
          <w:szCs w:val="22"/>
        </w:rPr>
      </w:pPr>
      <w:del w:id="5495" w:author="Markus Brüderl" w:date="2017-11-21T08:50:00Z">
        <w:r w:rsidRPr="00114F2A" w:rsidDel="00114F2A">
          <w:rPr>
            <w:noProof/>
          </w:rPr>
          <w:delText>3.1.2.2.1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29</w:delText>
        </w:r>
      </w:del>
    </w:p>
    <w:p w:rsidR="00C4315F" w:rsidDel="00114F2A" w:rsidRDefault="00C4315F">
      <w:pPr>
        <w:pStyle w:val="Verzeichnis5"/>
        <w:tabs>
          <w:tab w:val="left" w:pos="1529"/>
          <w:tab w:val="right" w:leader="dot" w:pos="9075"/>
        </w:tabs>
        <w:rPr>
          <w:del w:id="5496" w:author="Markus Brüderl" w:date="2017-11-21T08:50:00Z"/>
          <w:rFonts w:eastAsiaTheme="minorEastAsia" w:cstheme="minorBidi"/>
          <w:noProof/>
          <w:sz w:val="22"/>
          <w:szCs w:val="22"/>
        </w:rPr>
      </w:pPr>
      <w:del w:id="5497" w:author="Markus Brüderl" w:date="2017-11-21T08:50:00Z">
        <w:r w:rsidRPr="00114F2A" w:rsidDel="00114F2A">
          <w:rPr>
            <w:noProof/>
          </w:rPr>
          <w:delText>3.1.2.2.2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30</w:delText>
        </w:r>
      </w:del>
    </w:p>
    <w:p w:rsidR="00C4315F" w:rsidDel="00114F2A" w:rsidRDefault="00C4315F">
      <w:pPr>
        <w:pStyle w:val="Verzeichnis3"/>
        <w:tabs>
          <w:tab w:val="left" w:pos="1000"/>
          <w:tab w:val="right" w:leader="dot" w:pos="9075"/>
        </w:tabs>
        <w:rPr>
          <w:del w:id="5498" w:author="Markus Brüderl" w:date="2017-11-21T08:50:00Z"/>
          <w:rFonts w:eastAsiaTheme="minorEastAsia" w:cstheme="minorBidi"/>
          <w:noProof/>
          <w:sz w:val="22"/>
          <w:szCs w:val="22"/>
        </w:rPr>
      </w:pPr>
      <w:del w:id="5499" w:author="Markus Brüderl" w:date="2017-11-21T08:50:00Z">
        <w:r w:rsidRPr="00114F2A" w:rsidDel="00114F2A">
          <w:rPr>
            <w:noProof/>
          </w:rPr>
          <w:delText>3.1.3</w:delText>
        </w:r>
        <w:r w:rsidDel="00114F2A">
          <w:rPr>
            <w:rFonts w:eastAsiaTheme="minorEastAsia" w:cstheme="minorBidi"/>
            <w:noProof/>
            <w:sz w:val="22"/>
            <w:szCs w:val="22"/>
          </w:rPr>
          <w:tab/>
        </w:r>
        <w:r w:rsidRPr="00114F2A" w:rsidDel="00114F2A">
          <w:rPr>
            <w:noProof/>
          </w:rPr>
          <w:delText>EurotaxGetForecast</w:delText>
        </w:r>
        <w:r w:rsidDel="00114F2A">
          <w:rPr>
            <w:noProof/>
            <w:webHidden/>
          </w:rPr>
          <w:tab/>
          <w:delText>30</w:delText>
        </w:r>
      </w:del>
    </w:p>
    <w:p w:rsidR="00C4315F" w:rsidDel="00114F2A" w:rsidRDefault="00C4315F">
      <w:pPr>
        <w:pStyle w:val="Verzeichnis4"/>
        <w:tabs>
          <w:tab w:val="left" w:pos="1200"/>
          <w:tab w:val="right" w:leader="dot" w:pos="9075"/>
        </w:tabs>
        <w:rPr>
          <w:del w:id="5500" w:author="Markus Brüderl" w:date="2017-11-21T08:50:00Z"/>
          <w:rFonts w:eastAsiaTheme="minorEastAsia" w:cstheme="minorBidi"/>
          <w:noProof/>
          <w:sz w:val="22"/>
          <w:szCs w:val="22"/>
        </w:rPr>
      </w:pPr>
      <w:del w:id="5501" w:author="Markus Brüderl" w:date="2017-11-21T08:50:00Z">
        <w:r w:rsidRPr="00114F2A" w:rsidDel="00114F2A">
          <w:rPr>
            <w:noProof/>
          </w:rPr>
          <w:delText>3.1.3.1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30</w:delText>
        </w:r>
      </w:del>
    </w:p>
    <w:p w:rsidR="00C4315F" w:rsidDel="00114F2A" w:rsidRDefault="00C4315F">
      <w:pPr>
        <w:pStyle w:val="Verzeichnis5"/>
        <w:tabs>
          <w:tab w:val="left" w:pos="1529"/>
          <w:tab w:val="right" w:leader="dot" w:pos="9075"/>
        </w:tabs>
        <w:rPr>
          <w:del w:id="5502" w:author="Markus Brüderl" w:date="2017-11-21T08:50:00Z"/>
          <w:rFonts w:eastAsiaTheme="minorEastAsia" w:cstheme="minorBidi"/>
          <w:noProof/>
          <w:sz w:val="22"/>
          <w:szCs w:val="22"/>
        </w:rPr>
      </w:pPr>
      <w:del w:id="5503" w:author="Markus Brüderl" w:date="2017-11-21T08:50:00Z">
        <w:r w:rsidRPr="00114F2A" w:rsidDel="00114F2A">
          <w:rPr>
            <w:noProof/>
          </w:rPr>
          <w:delText>3.1.3.1.1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30</w:delText>
        </w:r>
      </w:del>
    </w:p>
    <w:p w:rsidR="00C4315F" w:rsidDel="00114F2A" w:rsidRDefault="00C4315F">
      <w:pPr>
        <w:pStyle w:val="Verzeichnis5"/>
        <w:tabs>
          <w:tab w:val="left" w:pos="1529"/>
          <w:tab w:val="right" w:leader="dot" w:pos="9075"/>
        </w:tabs>
        <w:rPr>
          <w:del w:id="5504" w:author="Markus Brüderl" w:date="2017-11-21T08:50:00Z"/>
          <w:rFonts w:eastAsiaTheme="minorEastAsia" w:cstheme="minorBidi"/>
          <w:noProof/>
          <w:sz w:val="22"/>
          <w:szCs w:val="22"/>
        </w:rPr>
      </w:pPr>
      <w:del w:id="5505" w:author="Markus Brüderl" w:date="2017-11-21T08:50:00Z">
        <w:r w:rsidRPr="00114F2A" w:rsidDel="00114F2A">
          <w:rPr>
            <w:noProof/>
          </w:rPr>
          <w:delText>3.1.3.1.2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31</w:delText>
        </w:r>
      </w:del>
    </w:p>
    <w:p w:rsidR="00C4315F" w:rsidDel="00114F2A" w:rsidRDefault="00C4315F">
      <w:pPr>
        <w:pStyle w:val="Verzeichnis4"/>
        <w:tabs>
          <w:tab w:val="left" w:pos="1200"/>
          <w:tab w:val="right" w:leader="dot" w:pos="9075"/>
        </w:tabs>
        <w:rPr>
          <w:del w:id="5506" w:author="Markus Brüderl" w:date="2017-11-21T08:50:00Z"/>
          <w:rFonts w:eastAsiaTheme="minorEastAsia" w:cstheme="minorBidi"/>
          <w:noProof/>
          <w:sz w:val="22"/>
          <w:szCs w:val="22"/>
        </w:rPr>
      </w:pPr>
      <w:del w:id="5507" w:author="Markus Brüderl" w:date="2017-11-21T08:50:00Z">
        <w:r w:rsidRPr="00114F2A" w:rsidDel="00114F2A">
          <w:rPr>
            <w:noProof/>
          </w:rPr>
          <w:delText>3.1.3.2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31</w:delText>
        </w:r>
      </w:del>
    </w:p>
    <w:p w:rsidR="00C4315F" w:rsidDel="00114F2A" w:rsidRDefault="00C4315F">
      <w:pPr>
        <w:pStyle w:val="Verzeichnis5"/>
        <w:tabs>
          <w:tab w:val="left" w:pos="1529"/>
          <w:tab w:val="right" w:leader="dot" w:pos="9075"/>
        </w:tabs>
        <w:rPr>
          <w:del w:id="5508" w:author="Markus Brüderl" w:date="2017-11-21T08:50:00Z"/>
          <w:rFonts w:eastAsiaTheme="minorEastAsia" w:cstheme="minorBidi"/>
          <w:noProof/>
          <w:sz w:val="22"/>
          <w:szCs w:val="22"/>
        </w:rPr>
      </w:pPr>
      <w:del w:id="5509" w:author="Markus Brüderl" w:date="2017-11-21T08:50:00Z">
        <w:r w:rsidRPr="00114F2A" w:rsidDel="00114F2A">
          <w:rPr>
            <w:noProof/>
          </w:rPr>
          <w:delText>3.1.3.2.1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31</w:delText>
        </w:r>
      </w:del>
    </w:p>
    <w:p w:rsidR="00C4315F" w:rsidDel="00114F2A" w:rsidRDefault="00C4315F">
      <w:pPr>
        <w:pStyle w:val="Verzeichnis5"/>
        <w:tabs>
          <w:tab w:val="left" w:pos="1529"/>
          <w:tab w:val="right" w:leader="dot" w:pos="9075"/>
        </w:tabs>
        <w:rPr>
          <w:del w:id="5510" w:author="Markus Brüderl" w:date="2017-11-21T08:50:00Z"/>
          <w:rFonts w:eastAsiaTheme="minorEastAsia" w:cstheme="minorBidi"/>
          <w:noProof/>
          <w:sz w:val="22"/>
          <w:szCs w:val="22"/>
        </w:rPr>
      </w:pPr>
      <w:del w:id="5511" w:author="Markus Brüderl" w:date="2017-11-21T08:50:00Z">
        <w:r w:rsidRPr="00114F2A" w:rsidDel="00114F2A">
          <w:rPr>
            <w:noProof/>
          </w:rPr>
          <w:delText>3.1.3.2.2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31</w:delText>
        </w:r>
      </w:del>
    </w:p>
    <w:p w:rsidR="00C4315F" w:rsidDel="00114F2A" w:rsidRDefault="00C4315F">
      <w:pPr>
        <w:pStyle w:val="Verzeichnis3"/>
        <w:tabs>
          <w:tab w:val="left" w:pos="1000"/>
          <w:tab w:val="right" w:leader="dot" w:pos="9075"/>
        </w:tabs>
        <w:rPr>
          <w:del w:id="5512" w:author="Markus Brüderl" w:date="2017-11-21T08:50:00Z"/>
          <w:rFonts w:eastAsiaTheme="minorEastAsia" w:cstheme="minorBidi"/>
          <w:noProof/>
          <w:sz w:val="22"/>
          <w:szCs w:val="22"/>
        </w:rPr>
      </w:pPr>
      <w:del w:id="5513" w:author="Markus Brüderl" w:date="2017-11-21T08:50:00Z">
        <w:r w:rsidRPr="00114F2A" w:rsidDel="00114F2A">
          <w:rPr>
            <w:noProof/>
          </w:rPr>
          <w:delText>3.1.4</w:delText>
        </w:r>
        <w:r w:rsidDel="00114F2A">
          <w:rPr>
            <w:rFonts w:eastAsiaTheme="minorEastAsia" w:cstheme="minorBidi"/>
            <w:noProof/>
            <w:sz w:val="22"/>
            <w:szCs w:val="22"/>
          </w:rPr>
          <w:tab/>
        </w:r>
        <w:r w:rsidRPr="00114F2A" w:rsidDel="00114F2A">
          <w:rPr>
            <w:noProof/>
          </w:rPr>
          <w:delText>EurotaxGetRemo</w:delText>
        </w:r>
        <w:r w:rsidDel="00114F2A">
          <w:rPr>
            <w:noProof/>
            <w:webHidden/>
          </w:rPr>
          <w:tab/>
          <w:delText>32</w:delText>
        </w:r>
      </w:del>
    </w:p>
    <w:p w:rsidR="00C4315F" w:rsidDel="00114F2A" w:rsidRDefault="00C4315F">
      <w:pPr>
        <w:pStyle w:val="Verzeichnis4"/>
        <w:tabs>
          <w:tab w:val="left" w:pos="1200"/>
          <w:tab w:val="right" w:leader="dot" w:pos="9075"/>
        </w:tabs>
        <w:rPr>
          <w:del w:id="5514" w:author="Markus Brüderl" w:date="2017-11-21T08:50:00Z"/>
          <w:rFonts w:eastAsiaTheme="minorEastAsia" w:cstheme="minorBidi"/>
          <w:noProof/>
          <w:sz w:val="22"/>
          <w:szCs w:val="22"/>
        </w:rPr>
      </w:pPr>
      <w:del w:id="5515" w:author="Markus Brüderl" w:date="2017-11-21T08:50:00Z">
        <w:r w:rsidRPr="00114F2A" w:rsidDel="00114F2A">
          <w:rPr>
            <w:noProof/>
          </w:rPr>
          <w:delText>3.1.4.1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32</w:delText>
        </w:r>
      </w:del>
    </w:p>
    <w:p w:rsidR="00C4315F" w:rsidDel="00114F2A" w:rsidRDefault="00C4315F">
      <w:pPr>
        <w:pStyle w:val="Verzeichnis5"/>
        <w:tabs>
          <w:tab w:val="left" w:pos="1529"/>
          <w:tab w:val="right" w:leader="dot" w:pos="9075"/>
        </w:tabs>
        <w:rPr>
          <w:del w:id="5516" w:author="Markus Brüderl" w:date="2017-11-21T08:50:00Z"/>
          <w:rFonts w:eastAsiaTheme="minorEastAsia" w:cstheme="minorBidi"/>
          <w:noProof/>
          <w:sz w:val="22"/>
          <w:szCs w:val="22"/>
        </w:rPr>
      </w:pPr>
      <w:del w:id="5517" w:author="Markus Brüderl" w:date="2017-11-21T08:50:00Z">
        <w:r w:rsidRPr="00114F2A" w:rsidDel="00114F2A">
          <w:rPr>
            <w:noProof/>
          </w:rPr>
          <w:delText>3.1.4.1.1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32</w:delText>
        </w:r>
      </w:del>
    </w:p>
    <w:p w:rsidR="00C4315F" w:rsidDel="00114F2A" w:rsidRDefault="00C4315F">
      <w:pPr>
        <w:pStyle w:val="Verzeichnis5"/>
        <w:tabs>
          <w:tab w:val="left" w:pos="1529"/>
          <w:tab w:val="right" w:leader="dot" w:pos="9075"/>
        </w:tabs>
        <w:rPr>
          <w:del w:id="5518" w:author="Markus Brüderl" w:date="2017-11-21T08:50:00Z"/>
          <w:rFonts w:eastAsiaTheme="minorEastAsia" w:cstheme="minorBidi"/>
          <w:noProof/>
          <w:sz w:val="22"/>
          <w:szCs w:val="22"/>
        </w:rPr>
      </w:pPr>
      <w:del w:id="5519" w:author="Markus Brüderl" w:date="2017-11-21T08:50:00Z">
        <w:r w:rsidRPr="00114F2A" w:rsidDel="00114F2A">
          <w:rPr>
            <w:noProof/>
          </w:rPr>
          <w:delText>3.1.4.1.2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33</w:delText>
        </w:r>
      </w:del>
    </w:p>
    <w:p w:rsidR="00C4315F" w:rsidDel="00114F2A" w:rsidRDefault="00C4315F">
      <w:pPr>
        <w:pStyle w:val="Verzeichnis4"/>
        <w:tabs>
          <w:tab w:val="left" w:pos="1200"/>
          <w:tab w:val="right" w:leader="dot" w:pos="9075"/>
        </w:tabs>
        <w:rPr>
          <w:del w:id="5520" w:author="Markus Brüderl" w:date="2017-11-21T08:50:00Z"/>
          <w:rFonts w:eastAsiaTheme="minorEastAsia" w:cstheme="minorBidi"/>
          <w:noProof/>
          <w:sz w:val="22"/>
          <w:szCs w:val="22"/>
        </w:rPr>
      </w:pPr>
      <w:del w:id="5521" w:author="Markus Brüderl" w:date="2017-11-21T08:50:00Z">
        <w:r w:rsidRPr="00114F2A" w:rsidDel="00114F2A">
          <w:rPr>
            <w:noProof/>
          </w:rPr>
          <w:delText>3.1.4.2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33</w:delText>
        </w:r>
      </w:del>
    </w:p>
    <w:p w:rsidR="00C4315F" w:rsidDel="00114F2A" w:rsidRDefault="00C4315F">
      <w:pPr>
        <w:pStyle w:val="Verzeichnis5"/>
        <w:tabs>
          <w:tab w:val="left" w:pos="1529"/>
          <w:tab w:val="right" w:leader="dot" w:pos="9075"/>
        </w:tabs>
        <w:rPr>
          <w:del w:id="5522" w:author="Markus Brüderl" w:date="2017-11-21T08:50:00Z"/>
          <w:rFonts w:eastAsiaTheme="minorEastAsia" w:cstheme="minorBidi"/>
          <w:noProof/>
          <w:sz w:val="22"/>
          <w:szCs w:val="22"/>
        </w:rPr>
      </w:pPr>
      <w:del w:id="5523" w:author="Markus Brüderl" w:date="2017-11-21T08:50:00Z">
        <w:r w:rsidRPr="00114F2A" w:rsidDel="00114F2A">
          <w:rPr>
            <w:noProof/>
          </w:rPr>
          <w:delText>3.1.4.2.1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33</w:delText>
        </w:r>
      </w:del>
    </w:p>
    <w:p w:rsidR="00C4315F" w:rsidDel="00114F2A" w:rsidRDefault="00C4315F">
      <w:pPr>
        <w:pStyle w:val="Verzeichnis5"/>
        <w:tabs>
          <w:tab w:val="left" w:pos="1529"/>
          <w:tab w:val="right" w:leader="dot" w:pos="9075"/>
        </w:tabs>
        <w:rPr>
          <w:del w:id="5524" w:author="Markus Brüderl" w:date="2017-11-21T08:50:00Z"/>
          <w:rFonts w:eastAsiaTheme="minorEastAsia" w:cstheme="minorBidi"/>
          <w:noProof/>
          <w:sz w:val="22"/>
          <w:szCs w:val="22"/>
        </w:rPr>
      </w:pPr>
      <w:del w:id="5525" w:author="Markus Brüderl" w:date="2017-11-21T08:50:00Z">
        <w:r w:rsidRPr="00114F2A" w:rsidDel="00114F2A">
          <w:rPr>
            <w:noProof/>
          </w:rPr>
          <w:delText>3.1.4.2.2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33</w:delText>
        </w:r>
      </w:del>
    </w:p>
    <w:p w:rsidR="00C4315F" w:rsidDel="00114F2A" w:rsidRDefault="00C4315F">
      <w:pPr>
        <w:pStyle w:val="Verzeichnis3"/>
        <w:tabs>
          <w:tab w:val="left" w:pos="1000"/>
          <w:tab w:val="right" w:leader="dot" w:pos="9075"/>
        </w:tabs>
        <w:rPr>
          <w:del w:id="5526" w:author="Markus Brüderl" w:date="2017-11-21T08:50:00Z"/>
          <w:rFonts w:eastAsiaTheme="minorEastAsia" w:cstheme="minorBidi"/>
          <w:noProof/>
          <w:sz w:val="22"/>
          <w:szCs w:val="22"/>
        </w:rPr>
      </w:pPr>
      <w:del w:id="5527" w:author="Markus Brüderl" w:date="2017-11-21T08:50:00Z">
        <w:r w:rsidRPr="00114F2A" w:rsidDel="00114F2A">
          <w:rPr>
            <w:noProof/>
          </w:rPr>
          <w:delText>3.1.5</w:delText>
        </w:r>
        <w:r w:rsidDel="00114F2A">
          <w:rPr>
            <w:rFonts w:eastAsiaTheme="minorEastAsia" w:cstheme="minorBidi"/>
            <w:noProof/>
            <w:sz w:val="22"/>
            <w:szCs w:val="22"/>
          </w:rPr>
          <w:tab/>
        </w:r>
        <w:r w:rsidRPr="00114F2A" w:rsidDel="00114F2A">
          <w:rPr>
            <w:noProof/>
          </w:rPr>
          <w:delText>EurotaxGetValuation</w:delText>
        </w:r>
        <w:r w:rsidDel="00114F2A">
          <w:rPr>
            <w:noProof/>
            <w:webHidden/>
          </w:rPr>
          <w:tab/>
          <w:delText>33</w:delText>
        </w:r>
      </w:del>
    </w:p>
    <w:p w:rsidR="00C4315F" w:rsidDel="00114F2A" w:rsidRDefault="00C4315F">
      <w:pPr>
        <w:pStyle w:val="Verzeichnis4"/>
        <w:tabs>
          <w:tab w:val="left" w:pos="1200"/>
          <w:tab w:val="right" w:leader="dot" w:pos="9075"/>
        </w:tabs>
        <w:rPr>
          <w:del w:id="5528" w:author="Markus Brüderl" w:date="2017-11-21T08:50:00Z"/>
          <w:rFonts w:eastAsiaTheme="minorEastAsia" w:cstheme="minorBidi"/>
          <w:noProof/>
          <w:sz w:val="22"/>
          <w:szCs w:val="22"/>
        </w:rPr>
      </w:pPr>
      <w:del w:id="5529" w:author="Markus Brüderl" w:date="2017-11-21T08:50:00Z">
        <w:r w:rsidRPr="00114F2A" w:rsidDel="00114F2A">
          <w:rPr>
            <w:noProof/>
          </w:rPr>
          <w:delText>3.1.5.1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33</w:delText>
        </w:r>
      </w:del>
    </w:p>
    <w:p w:rsidR="00C4315F" w:rsidDel="00114F2A" w:rsidRDefault="00C4315F">
      <w:pPr>
        <w:pStyle w:val="Verzeichnis5"/>
        <w:tabs>
          <w:tab w:val="left" w:pos="1529"/>
          <w:tab w:val="right" w:leader="dot" w:pos="9075"/>
        </w:tabs>
        <w:rPr>
          <w:del w:id="5530" w:author="Markus Brüderl" w:date="2017-11-21T08:50:00Z"/>
          <w:rFonts w:eastAsiaTheme="minorEastAsia" w:cstheme="minorBidi"/>
          <w:noProof/>
          <w:sz w:val="22"/>
          <w:szCs w:val="22"/>
        </w:rPr>
      </w:pPr>
      <w:del w:id="5531" w:author="Markus Brüderl" w:date="2017-11-21T08:50:00Z">
        <w:r w:rsidRPr="00114F2A" w:rsidDel="00114F2A">
          <w:rPr>
            <w:noProof/>
          </w:rPr>
          <w:delText>3.1.5.1.1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34</w:delText>
        </w:r>
      </w:del>
    </w:p>
    <w:p w:rsidR="00C4315F" w:rsidDel="00114F2A" w:rsidRDefault="00C4315F">
      <w:pPr>
        <w:pStyle w:val="Verzeichnis5"/>
        <w:tabs>
          <w:tab w:val="left" w:pos="1529"/>
          <w:tab w:val="right" w:leader="dot" w:pos="9075"/>
        </w:tabs>
        <w:rPr>
          <w:del w:id="5532" w:author="Markus Brüderl" w:date="2017-11-21T08:50:00Z"/>
          <w:rFonts w:eastAsiaTheme="minorEastAsia" w:cstheme="minorBidi"/>
          <w:noProof/>
          <w:sz w:val="22"/>
          <w:szCs w:val="22"/>
        </w:rPr>
      </w:pPr>
      <w:del w:id="5533" w:author="Markus Brüderl" w:date="2017-11-21T08:50:00Z">
        <w:r w:rsidRPr="00114F2A" w:rsidDel="00114F2A">
          <w:rPr>
            <w:noProof/>
          </w:rPr>
          <w:delText>3.1.5.1.2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34</w:delText>
        </w:r>
      </w:del>
    </w:p>
    <w:p w:rsidR="00C4315F" w:rsidDel="00114F2A" w:rsidRDefault="00C4315F">
      <w:pPr>
        <w:pStyle w:val="Verzeichnis4"/>
        <w:tabs>
          <w:tab w:val="left" w:pos="1200"/>
          <w:tab w:val="right" w:leader="dot" w:pos="9075"/>
        </w:tabs>
        <w:rPr>
          <w:del w:id="5534" w:author="Markus Brüderl" w:date="2017-11-21T08:50:00Z"/>
          <w:rFonts w:eastAsiaTheme="minorEastAsia" w:cstheme="minorBidi"/>
          <w:noProof/>
          <w:sz w:val="22"/>
          <w:szCs w:val="22"/>
        </w:rPr>
      </w:pPr>
      <w:del w:id="5535" w:author="Markus Brüderl" w:date="2017-11-21T08:50:00Z">
        <w:r w:rsidRPr="00114F2A" w:rsidDel="00114F2A">
          <w:rPr>
            <w:noProof/>
          </w:rPr>
          <w:delText>3.1.5.2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34</w:delText>
        </w:r>
      </w:del>
    </w:p>
    <w:p w:rsidR="00C4315F" w:rsidDel="00114F2A" w:rsidRDefault="00C4315F">
      <w:pPr>
        <w:pStyle w:val="Verzeichnis5"/>
        <w:tabs>
          <w:tab w:val="left" w:pos="1529"/>
          <w:tab w:val="right" w:leader="dot" w:pos="9075"/>
        </w:tabs>
        <w:rPr>
          <w:del w:id="5536" w:author="Markus Brüderl" w:date="2017-11-21T08:50:00Z"/>
          <w:rFonts w:eastAsiaTheme="minorEastAsia" w:cstheme="minorBidi"/>
          <w:noProof/>
          <w:sz w:val="22"/>
          <w:szCs w:val="22"/>
        </w:rPr>
      </w:pPr>
      <w:del w:id="5537" w:author="Markus Brüderl" w:date="2017-11-21T08:50:00Z">
        <w:r w:rsidRPr="00114F2A" w:rsidDel="00114F2A">
          <w:rPr>
            <w:noProof/>
          </w:rPr>
          <w:delText>3.1.5.2.1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34</w:delText>
        </w:r>
      </w:del>
    </w:p>
    <w:p w:rsidR="00C4315F" w:rsidDel="00114F2A" w:rsidRDefault="00C4315F">
      <w:pPr>
        <w:pStyle w:val="Verzeichnis5"/>
        <w:tabs>
          <w:tab w:val="left" w:pos="1529"/>
          <w:tab w:val="right" w:leader="dot" w:pos="9075"/>
        </w:tabs>
        <w:rPr>
          <w:del w:id="5538" w:author="Markus Brüderl" w:date="2017-11-21T08:50:00Z"/>
          <w:rFonts w:eastAsiaTheme="minorEastAsia" w:cstheme="minorBidi"/>
          <w:noProof/>
          <w:sz w:val="22"/>
          <w:szCs w:val="22"/>
        </w:rPr>
      </w:pPr>
      <w:del w:id="5539" w:author="Markus Brüderl" w:date="2017-11-21T08:50:00Z">
        <w:r w:rsidRPr="00114F2A" w:rsidDel="00114F2A">
          <w:rPr>
            <w:noProof/>
          </w:rPr>
          <w:delText>3.1.5.2.2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35</w:delText>
        </w:r>
      </w:del>
    </w:p>
    <w:p w:rsidR="00C4315F" w:rsidDel="00114F2A" w:rsidRDefault="00C4315F">
      <w:pPr>
        <w:pStyle w:val="Verzeichnis3"/>
        <w:tabs>
          <w:tab w:val="left" w:pos="1000"/>
          <w:tab w:val="right" w:leader="dot" w:pos="9075"/>
        </w:tabs>
        <w:rPr>
          <w:del w:id="5540" w:author="Markus Brüderl" w:date="2017-11-21T08:50:00Z"/>
          <w:rFonts w:eastAsiaTheme="minorEastAsia" w:cstheme="minorBidi"/>
          <w:noProof/>
          <w:sz w:val="22"/>
          <w:szCs w:val="22"/>
        </w:rPr>
      </w:pPr>
      <w:del w:id="5541" w:author="Markus Brüderl" w:date="2017-11-21T08:50:00Z">
        <w:r w:rsidRPr="00114F2A" w:rsidDel="00114F2A">
          <w:rPr>
            <w:noProof/>
          </w:rPr>
          <w:delText>3.1.6</w:delText>
        </w:r>
        <w:r w:rsidDel="00114F2A">
          <w:rPr>
            <w:rFonts w:eastAsiaTheme="minorEastAsia" w:cstheme="minorBidi"/>
            <w:noProof/>
            <w:sz w:val="22"/>
            <w:szCs w:val="22"/>
          </w:rPr>
          <w:tab/>
        </w:r>
        <w:r w:rsidRPr="00114F2A" w:rsidDel="00114F2A">
          <w:rPr>
            <w:noProof/>
          </w:rPr>
          <w:delText>getAuskunftS1</w:delText>
        </w:r>
        <w:r w:rsidDel="00114F2A">
          <w:rPr>
            <w:noProof/>
            <w:webHidden/>
          </w:rPr>
          <w:tab/>
          <w:delText>35</w:delText>
        </w:r>
      </w:del>
    </w:p>
    <w:p w:rsidR="00C4315F" w:rsidDel="00114F2A" w:rsidRDefault="00C4315F">
      <w:pPr>
        <w:pStyle w:val="Verzeichnis4"/>
        <w:tabs>
          <w:tab w:val="left" w:pos="1200"/>
          <w:tab w:val="right" w:leader="dot" w:pos="9075"/>
        </w:tabs>
        <w:rPr>
          <w:del w:id="5542" w:author="Markus Brüderl" w:date="2017-11-21T08:50:00Z"/>
          <w:rFonts w:eastAsiaTheme="minorEastAsia" w:cstheme="minorBidi"/>
          <w:noProof/>
          <w:sz w:val="22"/>
          <w:szCs w:val="22"/>
        </w:rPr>
      </w:pPr>
      <w:del w:id="5543" w:author="Markus Brüderl" w:date="2017-11-21T08:50:00Z">
        <w:r w:rsidRPr="00114F2A" w:rsidDel="00114F2A">
          <w:rPr>
            <w:noProof/>
          </w:rPr>
          <w:delText>3.1.6.1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35</w:delText>
        </w:r>
      </w:del>
    </w:p>
    <w:p w:rsidR="00C4315F" w:rsidDel="00114F2A" w:rsidRDefault="00C4315F">
      <w:pPr>
        <w:pStyle w:val="Verzeichnis5"/>
        <w:tabs>
          <w:tab w:val="left" w:pos="1529"/>
          <w:tab w:val="right" w:leader="dot" w:pos="9075"/>
        </w:tabs>
        <w:rPr>
          <w:del w:id="5544" w:author="Markus Brüderl" w:date="2017-11-21T08:50:00Z"/>
          <w:rFonts w:eastAsiaTheme="minorEastAsia" w:cstheme="minorBidi"/>
          <w:noProof/>
          <w:sz w:val="22"/>
          <w:szCs w:val="22"/>
        </w:rPr>
      </w:pPr>
      <w:del w:id="5545" w:author="Markus Brüderl" w:date="2017-11-21T08:50:00Z">
        <w:r w:rsidRPr="00114F2A" w:rsidDel="00114F2A">
          <w:rPr>
            <w:noProof/>
          </w:rPr>
          <w:delText>3.1.6.1.1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35</w:delText>
        </w:r>
      </w:del>
    </w:p>
    <w:p w:rsidR="00C4315F" w:rsidDel="00114F2A" w:rsidRDefault="00C4315F">
      <w:pPr>
        <w:pStyle w:val="Verzeichnis5"/>
        <w:tabs>
          <w:tab w:val="left" w:pos="1529"/>
          <w:tab w:val="right" w:leader="dot" w:pos="9075"/>
        </w:tabs>
        <w:rPr>
          <w:del w:id="5546" w:author="Markus Brüderl" w:date="2017-11-21T08:50:00Z"/>
          <w:rFonts w:eastAsiaTheme="minorEastAsia" w:cstheme="minorBidi"/>
          <w:noProof/>
          <w:sz w:val="22"/>
          <w:szCs w:val="22"/>
        </w:rPr>
      </w:pPr>
      <w:del w:id="5547" w:author="Markus Brüderl" w:date="2017-11-21T08:50:00Z">
        <w:r w:rsidRPr="00114F2A" w:rsidDel="00114F2A">
          <w:rPr>
            <w:noProof/>
          </w:rPr>
          <w:delText>3.1.6.1.2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35</w:delText>
        </w:r>
      </w:del>
    </w:p>
    <w:p w:rsidR="00C4315F" w:rsidDel="00114F2A" w:rsidRDefault="00C4315F">
      <w:pPr>
        <w:pStyle w:val="Verzeichnis4"/>
        <w:tabs>
          <w:tab w:val="left" w:pos="1200"/>
          <w:tab w:val="right" w:leader="dot" w:pos="9075"/>
        </w:tabs>
        <w:rPr>
          <w:del w:id="5548" w:author="Markus Brüderl" w:date="2017-11-21T08:50:00Z"/>
          <w:rFonts w:eastAsiaTheme="minorEastAsia" w:cstheme="minorBidi"/>
          <w:noProof/>
          <w:sz w:val="22"/>
          <w:szCs w:val="22"/>
        </w:rPr>
      </w:pPr>
      <w:del w:id="5549" w:author="Markus Brüderl" w:date="2017-11-21T08:50:00Z">
        <w:r w:rsidRPr="00114F2A" w:rsidDel="00114F2A">
          <w:rPr>
            <w:noProof/>
          </w:rPr>
          <w:delText>3.1.6.2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36</w:delText>
        </w:r>
      </w:del>
    </w:p>
    <w:p w:rsidR="00C4315F" w:rsidDel="00114F2A" w:rsidRDefault="00C4315F">
      <w:pPr>
        <w:pStyle w:val="Verzeichnis5"/>
        <w:tabs>
          <w:tab w:val="left" w:pos="1529"/>
          <w:tab w:val="right" w:leader="dot" w:pos="9075"/>
        </w:tabs>
        <w:rPr>
          <w:del w:id="5550" w:author="Markus Brüderl" w:date="2017-11-21T08:50:00Z"/>
          <w:rFonts w:eastAsiaTheme="minorEastAsia" w:cstheme="minorBidi"/>
          <w:noProof/>
          <w:sz w:val="22"/>
          <w:szCs w:val="22"/>
        </w:rPr>
      </w:pPr>
      <w:del w:id="5551" w:author="Markus Brüderl" w:date="2017-11-21T08:50:00Z">
        <w:r w:rsidRPr="00114F2A" w:rsidDel="00114F2A">
          <w:rPr>
            <w:noProof/>
          </w:rPr>
          <w:delText>3.1.6.2.1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36</w:delText>
        </w:r>
      </w:del>
    </w:p>
    <w:p w:rsidR="00C4315F" w:rsidDel="00114F2A" w:rsidRDefault="00C4315F">
      <w:pPr>
        <w:pStyle w:val="Verzeichnis5"/>
        <w:tabs>
          <w:tab w:val="left" w:pos="1529"/>
          <w:tab w:val="right" w:leader="dot" w:pos="9075"/>
        </w:tabs>
        <w:rPr>
          <w:del w:id="5552" w:author="Markus Brüderl" w:date="2017-11-21T08:50:00Z"/>
          <w:rFonts w:eastAsiaTheme="minorEastAsia" w:cstheme="minorBidi"/>
          <w:noProof/>
          <w:sz w:val="22"/>
          <w:szCs w:val="22"/>
        </w:rPr>
      </w:pPr>
      <w:del w:id="5553" w:author="Markus Brüderl" w:date="2017-11-21T08:50:00Z">
        <w:r w:rsidRPr="00114F2A" w:rsidDel="00114F2A">
          <w:rPr>
            <w:noProof/>
          </w:rPr>
          <w:delText>3.1.6.2.2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36</w:delText>
        </w:r>
      </w:del>
    </w:p>
    <w:p w:rsidR="00C4315F" w:rsidDel="00114F2A" w:rsidRDefault="00C4315F">
      <w:pPr>
        <w:pStyle w:val="Verzeichnis3"/>
        <w:tabs>
          <w:tab w:val="left" w:pos="1000"/>
          <w:tab w:val="right" w:leader="dot" w:pos="9075"/>
        </w:tabs>
        <w:rPr>
          <w:del w:id="5554" w:author="Markus Brüderl" w:date="2017-11-21T08:50:00Z"/>
          <w:rFonts w:eastAsiaTheme="minorEastAsia" w:cstheme="minorBidi"/>
          <w:noProof/>
          <w:sz w:val="22"/>
          <w:szCs w:val="22"/>
        </w:rPr>
      </w:pPr>
      <w:del w:id="5555" w:author="Markus Brüderl" w:date="2017-11-21T08:50:00Z">
        <w:r w:rsidRPr="00114F2A" w:rsidDel="00114F2A">
          <w:rPr>
            <w:noProof/>
          </w:rPr>
          <w:delText>3.1.7</w:delText>
        </w:r>
        <w:r w:rsidDel="00114F2A">
          <w:rPr>
            <w:rFonts w:eastAsiaTheme="minorEastAsia" w:cstheme="minorBidi"/>
            <w:noProof/>
            <w:sz w:val="22"/>
            <w:szCs w:val="22"/>
          </w:rPr>
          <w:tab/>
        </w:r>
        <w:r w:rsidRPr="00114F2A" w:rsidDel="00114F2A">
          <w:rPr>
            <w:noProof/>
          </w:rPr>
          <w:delText>getEL (deprecated)</w:delText>
        </w:r>
        <w:r w:rsidDel="00114F2A">
          <w:rPr>
            <w:noProof/>
            <w:webHidden/>
          </w:rPr>
          <w:tab/>
          <w:delText>36</w:delText>
        </w:r>
      </w:del>
    </w:p>
    <w:p w:rsidR="00C4315F" w:rsidDel="00114F2A" w:rsidRDefault="00C4315F">
      <w:pPr>
        <w:pStyle w:val="Verzeichnis4"/>
        <w:tabs>
          <w:tab w:val="left" w:pos="1200"/>
          <w:tab w:val="right" w:leader="dot" w:pos="9075"/>
        </w:tabs>
        <w:rPr>
          <w:del w:id="5556" w:author="Markus Brüderl" w:date="2017-11-21T08:50:00Z"/>
          <w:rFonts w:eastAsiaTheme="minorEastAsia" w:cstheme="minorBidi"/>
          <w:noProof/>
          <w:sz w:val="22"/>
          <w:szCs w:val="22"/>
        </w:rPr>
      </w:pPr>
      <w:del w:id="5557" w:author="Markus Brüderl" w:date="2017-11-21T08:50:00Z">
        <w:r w:rsidRPr="00114F2A" w:rsidDel="00114F2A">
          <w:rPr>
            <w:noProof/>
          </w:rPr>
          <w:delText>3.1.7.1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36</w:delText>
        </w:r>
      </w:del>
    </w:p>
    <w:p w:rsidR="00C4315F" w:rsidDel="00114F2A" w:rsidRDefault="00C4315F">
      <w:pPr>
        <w:pStyle w:val="Verzeichnis5"/>
        <w:tabs>
          <w:tab w:val="left" w:pos="1529"/>
          <w:tab w:val="right" w:leader="dot" w:pos="9075"/>
        </w:tabs>
        <w:rPr>
          <w:del w:id="5558" w:author="Markus Brüderl" w:date="2017-11-21T08:50:00Z"/>
          <w:rFonts w:eastAsiaTheme="minorEastAsia" w:cstheme="minorBidi"/>
          <w:noProof/>
          <w:sz w:val="22"/>
          <w:szCs w:val="22"/>
        </w:rPr>
      </w:pPr>
      <w:del w:id="5559" w:author="Markus Brüderl" w:date="2017-11-21T08:50:00Z">
        <w:r w:rsidRPr="00114F2A" w:rsidDel="00114F2A">
          <w:rPr>
            <w:noProof/>
          </w:rPr>
          <w:delText>3.1.7.1.1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36</w:delText>
        </w:r>
      </w:del>
    </w:p>
    <w:p w:rsidR="00C4315F" w:rsidDel="00114F2A" w:rsidRDefault="00C4315F">
      <w:pPr>
        <w:pStyle w:val="Verzeichnis5"/>
        <w:tabs>
          <w:tab w:val="left" w:pos="1529"/>
          <w:tab w:val="right" w:leader="dot" w:pos="9075"/>
        </w:tabs>
        <w:rPr>
          <w:del w:id="5560" w:author="Markus Brüderl" w:date="2017-11-21T08:50:00Z"/>
          <w:rFonts w:eastAsiaTheme="minorEastAsia" w:cstheme="minorBidi"/>
          <w:noProof/>
          <w:sz w:val="22"/>
          <w:szCs w:val="22"/>
        </w:rPr>
      </w:pPr>
      <w:del w:id="5561" w:author="Markus Brüderl" w:date="2017-11-21T08:50:00Z">
        <w:r w:rsidRPr="00114F2A" w:rsidDel="00114F2A">
          <w:rPr>
            <w:noProof/>
          </w:rPr>
          <w:delText>3.1.7.1.2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36</w:delText>
        </w:r>
      </w:del>
    </w:p>
    <w:p w:rsidR="00C4315F" w:rsidDel="00114F2A" w:rsidRDefault="00C4315F">
      <w:pPr>
        <w:pStyle w:val="Verzeichnis4"/>
        <w:tabs>
          <w:tab w:val="left" w:pos="1200"/>
          <w:tab w:val="right" w:leader="dot" w:pos="9075"/>
        </w:tabs>
        <w:rPr>
          <w:del w:id="5562" w:author="Markus Brüderl" w:date="2017-11-21T08:50:00Z"/>
          <w:rFonts w:eastAsiaTheme="minorEastAsia" w:cstheme="minorBidi"/>
          <w:noProof/>
          <w:sz w:val="22"/>
          <w:szCs w:val="22"/>
        </w:rPr>
      </w:pPr>
      <w:del w:id="5563" w:author="Markus Brüderl" w:date="2017-11-21T08:50:00Z">
        <w:r w:rsidRPr="00114F2A" w:rsidDel="00114F2A">
          <w:rPr>
            <w:noProof/>
          </w:rPr>
          <w:delText>3.1.7.2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37</w:delText>
        </w:r>
      </w:del>
    </w:p>
    <w:p w:rsidR="00C4315F" w:rsidDel="00114F2A" w:rsidRDefault="00C4315F">
      <w:pPr>
        <w:pStyle w:val="Verzeichnis5"/>
        <w:tabs>
          <w:tab w:val="left" w:pos="1529"/>
          <w:tab w:val="right" w:leader="dot" w:pos="9075"/>
        </w:tabs>
        <w:rPr>
          <w:del w:id="5564" w:author="Markus Brüderl" w:date="2017-11-21T08:50:00Z"/>
          <w:rFonts w:eastAsiaTheme="minorEastAsia" w:cstheme="minorBidi"/>
          <w:noProof/>
          <w:sz w:val="22"/>
          <w:szCs w:val="22"/>
        </w:rPr>
      </w:pPr>
      <w:del w:id="5565" w:author="Markus Brüderl" w:date="2017-11-21T08:50:00Z">
        <w:r w:rsidRPr="00114F2A" w:rsidDel="00114F2A">
          <w:rPr>
            <w:noProof/>
          </w:rPr>
          <w:delText>3.1.7.2.1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37</w:delText>
        </w:r>
      </w:del>
    </w:p>
    <w:p w:rsidR="00C4315F" w:rsidDel="00114F2A" w:rsidRDefault="00C4315F">
      <w:pPr>
        <w:pStyle w:val="Verzeichnis5"/>
        <w:tabs>
          <w:tab w:val="left" w:pos="1529"/>
          <w:tab w:val="right" w:leader="dot" w:pos="9075"/>
        </w:tabs>
        <w:rPr>
          <w:del w:id="5566" w:author="Markus Brüderl" w:date="2017-11-21T08:50:00Z"/>
          <w:rFonts w:eastAsiaTheme="minorEastAsia" w:cstheme="minorBidi"/>
          <w:noProof/>
          <w:sz w:val="22"/>
          <w:szCs w:val="22"/>
        </w:rPr>
      </w:pPr>
      <w:del w:id="5567" w:author="Markus Brüderl" w:date="2017-11-21T08:50:00Z">
        <w:r w:rsidRPr="00114F2A" w:rsidDel="00114F2A">
          <w:rPr>
            <w:noProof/>
          </w:rPr>
          <w:delText>3.1.7.2.2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37</w:delText>
        </w:r>
      </w:del>
    </w:p>
    <w:p w:rsidR="00C4315F" w:rsidDel="00114F2A" w:rsidRDefault="00C4315F">
      <w:pPr>
        <w:pStyle w:val="Verzeichnis2"/>
        <w:tabs>
          <w:tab w:val="left" w:pos="600"/>
          <w:tab w:val="right" w:leader="dot" w:pos="9075"/>
        </w:tabs>
        <w:rPr>
          <w:del w:id="5568" w:author="Markus Brüderl" w:date="2017-11-21T08:50:00Z"/>
          <w:rFonts w:eastAsiaTheme="minorEastAsia" w:cstheme="minorBidi"/>
          <w:b w:val="0"/>
          <w:bCs w:val="0"/>
          <w:noProof/>
          <w:sz w:val="22"/>
          <w:szCs w:val="22"/>
        </w:rPr>
      </w:pPr>
      <w:del w:id="5569" w:author="Markus Brüderl" w:date="2017-11-21T08:50:00Z">
        <w:r w:rsidRPr="00114F2A" w:rsidDel="00114F2A">
          <w:rPr>
            <w:noProof/>
          </w:rPr>
          <w:delText>3.2</w:delText>
        </w:r>
        <w:r w:rsidDel="00114F2A">
          <w:rPr>
            <w:rFonts w:eastAsiaTheme="minorEastAsia" w:cstheme="minorBidi"/>
            <w:b w:val="0"/>
            <w:bCs w:val="0"/>
            <w:noProof/>
            <w:sz w:val="22"/>
            <w:szCs w:val="22"/>
          </w:rPr>
          <w:tab/>
        </w:r>
        <w:r w:rsidRPr="00114F2A" w:rsidDel="00114F2A">
          <w:rPr>
            <w:noProof/>
          </w:rPr>
          <w:delText>b2xService (B2X)</w:delText>
        </w:r>
        <w:r w:rsidDel="00114F2A">
          <w:rPr>
            <w:noProof/>
            <w:webHidden/>
          </w:rPr>
          <w:tab/>
          <w:delText>37</w:delText>
        </w:r>
      </w:del>
    </w:p>
    <w:p w:rsidR="00C4315F" w:rsidDel="00114F2A" w:rsidRDefault="00C4315F">
      <w:pPr>
        <w:pStyle w:val="Verzeichnis3"/>
        <w:tabs>
          <w:tab w:val="left" w:pos="1000"/>
          <w:tab w:val="right" w:leader="dot" w:pos="9075"/>
        </w:tabs>
        <w:rPr>
          <w:del w:id="5570" w:author="Markus Brüderl" w:date="2017-11-21T08:50:00Z"/>
          <w:rFonts w:eastAsiaTheme="minorEastAsia" w:cstheme="minorBidi"/>
          <w:noProof/>
          <w:sz w:val="22"/>
          <w:szCs w:val="22"/>
        </w:rPr>
      </w:pPr>
      <w:del w:id="5571" w:author="Markus Brüderl" w:date="2017-11-21T08:50:00Z">
        <w:r w:rsidRPr="00114F2A" w:rsidDel="00114F2A">
          <w:rPr>
            <w:noProof/>
          </w:rPr>
          <w:delText>3.2.1</w:delText>
        </w:r>
        <w:r w:rsidDel="00114F2A">
          <w:rPr>
            <w:rFonts w:eastAsiaTheme="minorEastAsia" w:cstheme="minorBidi"/>
            <w:noProof/>
            <w:sz w:val="22"/>
            <w:szCs w:val="22"/>
          </w:rPr>
          <w:tab/>
        </w:r>
        <w:r w:rsidRPr="00114F2A" w:rsidDel="00114F2A">
          <w:rPr>
            <w:noProof/>
          </w:rPr>
          <w:delText>Sequenzbeispiel für b2xService</w:delText>
        </w:r>
        <w:r w:rsidDel="00114F2A">
          <w:rPr>
            <w:noProof/>
            <w:webHidden/>
          </w:rPr>
          <w:tab/>
          <w:delText>38</w:delText>
        </w:r>
      </w:del>
    </w:p>
    <w:p w:rsidR="00C4315F" w:rsidDel="00114F2A" w:rsidRDefault="00C4315F">
      <w:pPr>
        <w:pStyle w:val="Verzeichnis3"/>
        <w:tabs>
          <w:tab w:val="left" w:pos="1000"/>
          <w:tab w:val="right" w:leader="dot" w:pos="9075"/>
        </w:tabs>
        <w:rPr>
          <w:del w:id="5572" w:author="Markus Brüderl" w:date="2017-11-21T08:50:00Z"/>
          <w:rFonts w:eastAsiaTheme="minorEastAsia" w:cstheme="minorBidi"/>
          <w:noProof/>
          <w:sz w:val="22"/>
          <w:szCs w:val="22"/>
        </w:rPr>
      </w:pPr>
      <w:del w:id="5573" w:author="Markus Brüderl" w:date="2017-11-21T08:50:00Z">
        <w:r w:rsidRPr="00114F2A" w:rsidDel="00114F2A">
          <w:rPr>
            <w:noProof/>
          </w:rPr>
          <w:delText>3.2.2</w:delText>
        </w:r>
        <w:r w:rsidDel="00114F2A">
          <w:rPr>
            <w:rFonts w:eastAsiaTheme="minorEastAsia" w:cstheme="minorBidi"/>
            <w:noProof/>
            <w:sz w:val="22"/>
            <w:szCs w:val="22"/>
          </w:rPr>
          <w:tab/>
        </w:r>
        <w:r w:rsidRPr="00114F2A" w:rsidDel="00114F2A">
          <w:rPr>
            <w:noProof/>
          </w:rPr>
          <w:delText>getDealerID</w:delText>
        </w:r>
        <w:r w:rsidDel="00114F2A">
          <w:rPr>
            <w:noProof/>
            <w:webHidden/>
          </w:rPr>
          <w:tab/>
          <w:delText>38</w:delText>
        </w:r>
      </w:del>
    </w:p>
    <w:p w:rsidR="00C4315F" w:rsidDel="00114F2A" w:rsidRDefault="00C4315F">
      <w:pPr>
        <w:pStyle w:val="Verzeichnis4"/>
        <w:tabs>
          <w:tab w:val="left" w:pos="1200"/>
          <w:tab w:val="right" w:leader="dot" w:pos="9075"/>
        </w:tabs>
        <w:rPr>
          <w:del w:id="5574" w:author="Markus Brüderl" w:date="2017-11-21T08:50:00Z"/>
          <w:rFonts w:eastAsiaTheme="minorEastAsia" w:cstheme="minorBidi"/>
          <w:noProof/>
          <w:sz w:val="22"/>
          <w:szCs w:val="22"/>
        </w:rPr>
      </w:pPr>
      <w:del w:id="5575" w:author="Markus Brüderl" w:date="2017-11-21T08:50:00Z">
        <w:r w:rsidRPr="00114F2A" w:rsidDel="00114F2A">
          <w:rPr>
            <w:noProof/>
          </w:rPr>
          <w:delText>3.2.2.1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38</w:delText>
        </w:r>
      </w:del>
    </w:p>
    <w:p w:rsidR="00C4315F" w:rsidDel="00114F2A" w:rsidRDefault="00C4315F">
      <w:pPr>
        <w:pStyle w:val="Verzeichnis5"/>
        <w:tabs>
          <w:tab w:val="left" w:pos="1529"/>
          <w:tab w:val="right" w:leader="dot" w:pos="9075"/>
        </w:tabs>
        <w:rPr>
          <w:del w:id="5576" w:author="Markus Brüderl" w:date="2017-11-21T08:50:00Z"/>
          <w:rFonts w:eastAsiaTheme="minorEastAsia" w:cstheme="minorBidi"/>
          <w:noProof/>
          <w:sz w:val="22"/>
          <w:szCs w:val="22"/>
        </w:rPr>
      </w:pPr>
      <w:del w:id="5577" w:author="Markus Brüderl" w:date="2017-11-21T08:50:00Z">
        <w:r w:rsidRPr="00114F2A" w:rsidDel="00114F2A">
          <w:rPr>
            <w:noProof/>
          </w:rPr>
          <w:delText>3.2.2.1.1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38</w:delText>
        </w:r>
      </w:del>
    </w:p>
    <w:p w:rsidR="00C4315F" w:rsidDel="00114F2A" w:rsidRDefault="00C4315F">
      <w:pPr>
        <w:pStyle w:val="Verzeichnis5"/>
        <w:tabs>
          <w:tab w:val="left" w:pos="1529"/>
          <w:tab w:val="right" w:leader="dot" w:pos="9075"/>
        </w:tabs>
        <w:rPr>
          <w:del w:id="5578" w:author="Markus Brüderl" w:date="2017-11-21T08:50:00Z"/>
          <w:rFonts w:eastAsiaTheme="minorEastAsia" w:cstheme="minorBidi"/>
          <w:noProof/>
          <w:sz w:val="22"/>
          <w:szCs w:val="22"/>
        </w:rPr>
      </w:pPr>
      <w:del w:id="5579" w:author="Markus Brüderl" w:date="2017-11-21T08:50:00Z">
        <w:r w:rsidRPr="00114F2A" w:rsidDel="00114F2A">
          <w:rPr>
            <w:noProof/>
          </w:rPr>
          <w:delText>3.2.2.1.2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39</w:delText>
        </w:r>
      </w:del>
    </w:p>
    <w:p w:rsidR="00C4315F" w:rsidDel="00114F2A" w:rsidRDefault="00C4315F">
      <w:pPr>
        <w:pStyle w:val="Verzeichnis4"/>
        <w:tabs>
          <w:tab w:val="left" w:pos="1200"/>
          <w:tab w:val="right" w:leader="dot" w:pos="9075"/>
        </w:tabs>
        <w:rPr>
          <w:del w:id="5580" w:author="Markus Brüderl" w:date="2017-11-21T08:50:00Z"/>
          <w:rFonts w:eastAsiaTheme="minorEastAsia" w:cstheme="minorBidi"/>
          <w:noProof/>
          <w:sz w:val="22"/>
          <w:szCs w:val="22"/>
        </w:rPr>
      </w:pPr>
      <w:del w:id="5581" w:author="Markus Brüderl" w:date="2017-11-21T08:50:00Z">
        <w:r w:rsidRPr="00114F2A" w:rsidDel="00114F2A">
          <w:rPr>
            <w:noProof/>
          </w:rPr>
          <w:delText>3.2.2.2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39</w:delText>
        </w:r>
      </w:del>
    </w:p>
    <w:p w:rsidR="00C4315F" w:rsidDel="00114F2A" w:rsidRDefault="00C4315F">
      <w:pPr>
        <w:pStyle w:val="Verzeichnis5"/>
        <w:tabs>
          <w:tab w:val="left" w:pos="1529"/>
          <w:tab w:val="right" w:leader="dot" w:pos="9075"/>
        </w:tabs>
        <w:rPr>
          <w:del w:id="5582" w:author="Markus Brüderl" w:date="2017-11-21T08:50:00Z"/>
          <w:rFonts w:eastAsiaTheme="minorEastAsia" w:cstheme="minorBidi"/>
          <w:noProof/>
          <w:sz w:val="22"/>
          <w:szCs w:val="22"/>
        </w:rPr>
      </w:pPr>
      <w:del w:id="5583" w:author="Markus Brüderl" w:date="2017-11-21T08:50:00Z">
        <w:r w:rsidRPr="00114F2A" w:rsidDel="00114F2A">
          <w:rPr>
            <w:noProof/>
          </w:rPr>
          <w:delText>3.2.2.2.1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39</w:delText>
        </w:r>
      </w:del>
    </w:p>
    <w:p w:rsidR="00C4315F" w:rsidDel="00114F2A" w:rsidRDefault="00C4315F">
      <w:pPr>
        <w:pStyle w:val="Verzeichnis5"/>
        <w:tabs>
          <w:tab w:val="left" w:pos="1529"/>
          <w:tab w:val="right" w:leader="dot" w:pos="9075"/>
        </w:tabs>
        <w:rPr>
          <w:del w:id="5584" w:author="Markus Brüderl" w:date="2017-11-21T08:50:00Z"/>
          <w:rFonts w:eastAsiaTheme="minorEastAsia" w:cstheme="minorBidi"/>
          <w:noProof/>
          <w:sz w:val="22"/>
          <w:szCs w:val="22"/>
        </w:rPr>
      </w:pPr>
      <w:del w:id="5585" w:author="Markus Brüderl" w:date="2017-11-21T08:50:00Z">
        <w:r w:rsidRPr="00114F2A" w:rsidDel="00114F2A">
          <w:rPr>
            <w:noProof/>
          </w:rPr>
          <w:delText>3.2.2.2.2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39</w:delText>
        </w:r>
      </w:del>
    </w:p>
    <w:p w:rsidR="00C4315F" w:rsidDel="00114F2A" w:rsidRDefault="00C4315F">
      <w:pPr>
        <w:pStyle w:val="Verzeichnis3"/>
        <w:tabs>
          <w:tab w:val="left" w:pos="1000"/>
          <w:tab w:val="right" w:leader="dot" w:pos="9075"/>
        </w:tabs>
        <w:rPr>
          <w:del w:id="5586" w:author="Markus Brüderl" w:date="2017-11-21T08:50:00Z"/>
          <w:rFonts w:eastAsiaTheme="minorEastAsia" w:cstheme="minorBidi"/>
          <w:noProof/>
          <w:sz w:val="22"/>
          <w:szCs w:val="22"/>
        </w:rPr>
      </w:pPr>
      <w:del w:id="5587" w:author="Markus Brüderl" w:date="2017-11-21T08:50:00Z">
        <w:r w:rsidRPr="00114F2A" w:rsidDel="00114F2A">
          <w:rPr>
            <w:noProof/>
          </w:rPr>
          <w:delText>3.2.3</w:delText>
        </w:r>
        <w:r w:rsidDel="00114F2A">
          <w:rPr>
            <w:rFonts w:eastAsiaTheme="minorEastAsia" w:cstheme="minorBidi"/>
            <w:noProof/>
            <w:sz w:val="22"/>
            <w:szCs w:val="22"/>
          </w:rPr>
          <w:tab/>
        </w:r>
        <w:r w:rsidRPr="00114F2A" w:rsidDel="00114F2A">
          <w:rPr>
            <w:noProof/>
          </w:rPr>
          <w:delText>getObjektDaten</w:delText>
        </w:r>
        <w:r w:rsidDel="00114F2A">
          <w:rPr>
            <w:noProof/>
            <w:webHidden/>
          </w:rPr>
          <w:tab/>
          <w:delText>41</w:delText>
        </w:r>
      </w:del>
    </w:p>
    <w:p w:rsidR="00C4315F" w:rsidDel="00114F2A" w:rsidRDefault="00C4315F">
      <w:pPr>
        <w:pStyle w:val="Verzeichnis4"/>
        <w:tabs>
          <w:tab w:val="left" w:pos="1200"/>
          <w:tab w:val="right" w:leader="dot" w:pos="9075"/>
        </w:tabs>
        <w:rPr>
          <w:del w:id="5588" w:author="Markus Brüderl" w:date="2017-11-21T08:50:00Z"/>
          <w:rFonts w:eastAsiaTheme="minorEastAsia" w:cstheme="minorBidi"/>
          <w:noProof/>
          <w:sz w:val="22"/>
          <w:szCs w:val="22"/>
        </w:rPr>
      </w:pPr>
      <w:del w:id="5589" w:author="Markus Brüderl" w:date="2017-11-21T08:50:00Z">
        <w:r w:rsidRPr="00114F2A" w:rsidDel="00114F2A">
          <w:rPr>
            <w:noProof/>
          </w:rPr>
          <w:delText>3.2.3.1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41</w:delText>
        </w:r>
      </w:del>
    </w:p>
    <w:p w:rsidR="00C4315F" w:rsidDel="00114F2A" w:rsidRDefault="00C4315F">
      <w:pPr>
        <w:pStyle w:val="Verzeichnis5"/>
        <w:tabs>
          <w:tab w:val="left" w:pos="1529"/>
          <w:tab w:val="right" w:leader="dot" w:pos="9075"/>
        </w:tabs>
        <w:rPr>
          <w:del w:id="5590" w:author="Markus Brüderl" w:date="2017-11-21T08:50:00Z"/>
          <w:rFonts w:eastAsiaTheme="minorEastAsia" w:cstheme="minorBidi"/>
          <w:noProof/>
          <w:sz w:val="22"/>
          <w:szCs w:val="22"/>
        </w:rPr>
      </w:pPr>
      <w:del w:id="5591" w:author="Markus Brüderl" w:date="2017-11-21T08:50:00Z">
        <w:r w:rsidRPr="00114F2A" w:rsidDel="00114F2A">
          <w:rPr>
            <w:noProof/>
          </w:rPr>
          <w:delText>3.2.3.1.1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41</w:delText>
        </w:r>
      </w:del>
    </w:p>
    <w:p w:rsidR="00C4315F" w:rsidDel="00114F2A" w:rsidRDefault="00C4315F">
      <w:pPr>
        <w:pStyle w:val="Verzeichnis5"/>
        <w:tabs>
          <w:tab w:val="left" w:pos="1529"/>
          <w:tab w:val="right" w:leader="dot" w:pos="9075"/>
        </w:tabs>
        <w:rPr>
          <w:del w:id="5592" w:author="Markus Brüderl" w:date="2017-11-21T08:50:00Z"/>
          <w:rFonts w:eastAsiaTheme="minorEastAsia" w:cstheme="minorBidi"/>
          <w:noProof/>
          <w:sz w:val="22"/>
          <w:szCs w:val="22"/>
        </w:rPr>
      </w:pPr>
      <w:del w:id="5593" w:author="Markus Brüderl" w:date="2017-11-21T08:50:00Z">
        <w:r w:rsidRPr="00114F2A" w:rsidDel="00114F2A">
          <w:rPr>
            <w:noProof/>
          </w:rPr>
          <w:delText>3.2.3.1.2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41</w:delText>
        </w:r>
      </w:del>
    </w:p>
    <w:p w:rsidR="00C4315F" w:rsidDel="00114F2A" w:rsidRDefault="00C4315F">
      <w:pPr>
        <w:pStyle w:val="Verzeichnis4"/>
        <w:tabs>
          <w:tab w:val="left" w:pos="1200"/>
          <w:tab w:val="right" w:leader="dot" w:pos="9075"/>
        </w:tabs>
        <w:rPr>
          <w:del w:id="5594" w:author="Markus Brüderl" w:date="2017-11-21T08:50:00Z"/>
          <w:rFonts w:eastAsiaTheme="minorEastAsia" w:cstheme="minorBidi"/>
          <w:noProof/>
          <w:sz w:val="22"/>
          <w:szCs w:val="22"/>
        </w:rPr>
      </w:pPr>
      <w:del w:id="5595" w:author="Markus Brüderl" w:date="2017-11-21T08:50:00Z">
        <w:r w:rsidRPr="00114F2A" w:rsidDel="00114F2A">
          <w:rPr>
            <w:noProof/>
          </w:rPr>
          <w:delText>3.2.3.2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41</w:delText>
        </w:r>
      </w:del>
    </w:p>
    <w:p w:rsidR="00C4315F" w:rsidDel="00114F2A" w:rsidRDefault="00C4315F">
      <w:pPr>
        <w:pStyle w:val="Verzeichnis5"/>
        <w:tabs>
          <w:tab w:val="left" w:pos="1529"/>
          <w:tab w:val="right" w:leader="dot" w:pos="9075"/>
        </w:tabs>
        <w:rPr>
          <w:del w:id="5596" w:author="Markus Brüderl" w:date="2017-11-21T08:50:00Z"/>
          <w:rFonts w:eastAsiaTheme="minorEastAsia" w:cstheme="minorBidi"/>
          <w:noProof/>
          <w:sz w:val="22"/>
          <w:szCs w:val="22"/>
        </w:rPr>
      </w:pPr>
      <w:del w:id="5597" w:author="Markus Brüderl" w:date="2017-11-21T08:50:00Z">
        <w:r w:rsidRPr="00114F2A" w:rsidDel="00114F2A">
          <w:rPr>
            <w:noProof/>
          </w:rPr>
          <w:delText>3.2.3.2.1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41</w:delText>
        </w:r>
      </w:del>
    </w:p>
    <w:p w:rsidR="00C4315F" w:rsidDel="00114F2A" w:rsidRDefault="00C4315F">
      <w:pPr>
        <w:pStyle w:val="Verzeichnis5"/>
        <w:tabs>
          <w:tab w:val="left" w:pos="1529"/>
          <w:tab w:val="right" w:leader="dot" w:pos="9075"/>
        </w:tabs>
        <w:rPr>
          <w:del w:id="5598" w:author="Markus Brüderl" w:date="2017-11-21T08:50:00Z"/>
          <w:rFonts w:eastAsiaTheme="minorEastAsia" w:cstheme="minorBidi"/>
          <w:noProof/>
          <w:sz w:val="22"/>
          <w:szCs w:val="22"/>
        </w:rPr>
      </w:pPr>
      <w:del w:id="5599" w:author="Markus Brüderl" w:date="2017-11-21T08:50:00Z">
        <w:r w:rsidRPr="00114F2A" w:rsidDel="00114F2A">
          <w:rPr>
            <w:noProof/>
          </w:rPr>
          <w:delText>3.2.3.2.2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42</w:delText>
        </w:r>
      </w:del>
    </w:p>
    <w:p w:rsidR="00C4315F" w:rsidDel="00114F2A" w:rsidRDefault="00C4315F">
      <w:pPr>
        <w:pStyle w:val="Verzeichnis3"/>
        <w:tabs>
          <w:tab w:val="left" w:pos="1000"/>
          <w:tab w:val="right" w:leader="dot" w:pos="9075"/>
        </w:tabs>
        <w:rPr>
          <w:del w:id="5600" w:author="Markus Brüderl" w:date="2017-11-21T08:50:00Z"/>
          <w:rFonts w:eastAsiaTheme="minorEastAsia" w:cstheme="minorBidi"/>
          <w:noProof/>
          <w:sz w:val="22"/>
          <w:szCs w:val="22"/>
        </w:rPr>
      </w:pPr>
      <w:del w:id="5601" w:author="Markus Brüderl" w:date="2017-11-21T08:50:00Z">
        <w:r w:rsidRPr="00114F2A" w:rsidDel="00114F2A">
          <w:rPr>
            <w:noProof/>
          </w:rPr>
          <w:delText>3.2.4</w:delText>
        </w:r>
        <w:r w:rsidDel="00114F2A">
          <w:rPr>
            <w:rFonts w:eastAsiaTheme="minorEastAsia" w:cstheme="minorBidi"/>
            <w:noProof/>
            <w:sz w:val="22"/>
            <w:szCs w:val="22"/>
          </w:rPr>
          <w:tab/>
        </w:r>
        <w:r w:rsidRPr="00114F2A" w:rsidDel="00114F2A">
          <w:rPr>
            <w:noProof/>
          </w:rPr>
          <w:delText>listAvailableProduktInfo</w:delText>
        </w:r>
        <w:r w:rsidDel="00114F2A">
          <w:rPr>
            <w:noProof/>
            <w:webHidden/>
          </w:rPr>
          <w:tab/>
          <w:delText>43</w:delText>
        </w:r>
      </w:del>
    </w:p>
    <w:p w:rsidR="00C4315F" w:rsidDel="00114F2A" w:rsidRDefault="00C4315F">
      <w:pPr>
        <w:pStyle w:val="Verzeichnis4"/>
        <w:tabs>
          <w:tab w:val="left" w:pos="1200"/>
          <w:tab w:val="right" w:leader="dot" w:pos="9075"/>
        </w:tabs>
        <w:rPr>
          <w:del w:id="5602" w:author="Markus Brüderl" w:date="2017-11-21T08:50:00Z"/>
          <w:rFonts w:eastAsiaTheme="minorEastAsia" w:cstheme="minorBidi"/>
          <w:noProof/>
          <w:sz w:val="22"/>
          <w:szCs w:val="22"/>
        </w:rPr>
      </w:pPr>
      <w:del w:id="5603" w:author="Markus Brüderl" w:date="2017-11-21T08:50:00Z">
        <w:r w:rsidRPr="00114F2A" w:rsidDel="00114F2A">
          <w:rPr>
            <w:noProof/>
          </w:rPr>
          <w:delText>3.2.4.1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43</w:delText>
        </w:r>
      </w:del>
    </w:p>
    <w:p w:rsidR="00C4315F" w:rsidDel="00114F2A" w:rsidRDefault="00C4315F">
      <w:pPr>
        <w:pStyle w:val="Verzeichnis5"/>
        <w:tabs>
          <w:tab w:val="left" w:pos="1529"/>
          <w:tab w:val="right" w:leader="dot" w:pos="9075"/>
        </w:tabs>
        <w:rPr>
          <w:del w:id="5604" w:author="Markus Brüderl" w:date="2017-11-21T08:50:00Z"/>
          <w:rFonts w:eastAsiaTheme="minorEastAsia" w:cstheme="minorBidi"/>
          <w:noProof/>
          <w:sz w:val="22"/>
          <w:szCs w:val="22"/>
        </w:rPr>
      </w:pPr>
      <w:del w:id="5605" w:author="Markus Brüderl" w:date="2017-11-21T08:50:00Z">
        <w:r w:rsidRPr="00114F2A" w:rsidDel="00114F2A">
          <w:rPr>
            <w:noProof/>
          </w:rPr>
          <w:delText>3.2.4.1.1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44</w:delText>
        </w:r>
      </w:del>
    </w:p>
    <w:p w:rsidR="00C4315F" w:rsidDel="00114F2A" w:rsidRDefault="00C4315F">
      <w:pPr>
        <w:pStyle w:val="Verzeichnis5"/>
        <w:tabs>
          <w:tab w:val="left" w:pos="1529"/>
          <w:tab w:val="right" w:leader="dot" w:pos="9075"/>
        </w:tabs>
        <w:rPr>
          <w:del w:id="5606" w:author="Markus Brüderl" w:date="2017-11-21T08:50:00Z"/>
          <w:rFonts w:eastAsiaTheme="minorEastAsia" w:cstheme="minorBidi"/>
          <w:noProof/>
          <w:sz w:val="22"/>
          <w:szCs w:val="22"/>
        </w:rPr>
      </w:pPr>
      <w:del w:id="5607" w:author="Markus Brüderl" w:date="2017-11-21T08:50:00Z">
        <w:r w:rsidRPr="00114F2A" w:rsidDel="00114F2A">
          <w:rPr>
            <w:noProof/>
          </w:rPr>
          <w:delText>3.2.4.1.2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44</w:delText>
        </w:r>
      </w:del>
    </w:p>
    <w:p w:rsidR="00C4315F" w:rsidDel="00114F2A" w:rsidRDefault="00C4315F">
      <w:pPr>
        <w:pStyle w:val="Verzeichnis4"/>
        <w:tabs>
          <w:tab w:val="left" w:pos="1200"/>
          <w:tab w:val="right" w:leader="dot" w:pos="9075"/>
        </w:tabs>
        <w:rPr>
          <w:del w:id="5608" w:author="Markus Brüderl" w:date="2017-11-21T08:50:00Z"/>
          <w:rFonts w:eastAsiaTheme="minorEastAsia" w:cstheme="minorBidi"/>
          <w:noProof/>
          <w:sz w:val="22"/>
          <w:szCs w:val="22"/>
        </w:rPr>
      </w:pPr>
      <w:del w:id="5609" w:author="Markus Brüderl" w:date="2017-11-21T08:50:00Z">
        <w:r w:rsidRPr="00114F2A" w:rsidDel="00114F2A">
          <w:rPr>
            <w:noProof/>
          </w:rPr>
          <w:delText>3.2.4.2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46</w:delText>
        </w:r>
      </w:del>
    </w:p>
    <w:p w:rsidR="00C4315F" w:rsidDel="00114F2A" w:rsidRDefault="00C4315F">
      <w:pPr>
        <w:pStyle w:val="Verzeichnis5"/>
        <w:tabs>
          <w:tab w:val="left" w:pos="1529"/>
          <w:tab w:val="right" w:leader="dot" w:pos="9075"/>
        </w:tabs>
        <w:rPr>
          <w:del w:id="5610" w:author="Markus Brüderl" w:date="2017-11-21T08:50:00Z"/>
          <w:rFonts w:eastAsiaTheme="minorEastAsia" w:cstheme="minorBidi"/>
          <w:noProof/>
          <w:sz w:val="22"/>
          <w:szCs w:val="22"/>
        </w:rPr>
      </w:pPr>
      <w:del w:id="5611" w:author="Markus Brüderl" w:date="2017-11-21T08:50:00Z">
        <w:r w:rsidRPr="00114F2A" w:rsidDel="00114F2A">
          <w:rPr>
            <w:noProof/>
          </w:rPr>
          <w:delText>3.2.4.2.1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46</w:delText>
        </w:r>
      </w:del>
    </w:p>
    <w:p w:rsidR="00C4315F" w:rsidDel="00114F2A" w:rsidRDefault="00C4315F">
      <w:pPr>
        <w:pStyle w:val="Verzeichnis5"/>
        <w:tabs>
          <w:tab w:val="left" w:pos="1529"/>
          <w:tab w:val="right" w:leader="dot" w:pos="9075"/>
        </w:tabs>
        <w:rPr>
          <w:del w:id="5612" w:author="Markus Brüderl" w:date="2017-11-21T08:50:00Z"/>
          <w:rFonts w:eastAsiaTheme="minorEastAsia" w:cstheme="minorBidi"/>
          <w:noProof/>
          <w:sz w:val="22"/>
          <w:szCs w:val="22"/>
        </w:rPr>
      </w:pPr>
      <w:del w:id="5613" w:author="Markus Brüderl" w:date="2017-11-21T08:50:00Z">
        <w:r w:rsidRPr="00114F2A" w:rsidDel="00114F2A">
          <w:rPr>
            <w:noProof/>
            <w:lang w:val="en-US"/>
          </w:rPr>
          <w:delText>3.2.4.2.2</w:delText>
        </w:r>
        <w:r w:rsidDel="00114F2A">
          <w:rPr>
            <w:rFonts w:eastAsiaTheme="minorEastAsia" w:cstheme="minorBidi"/>
            <w:noProof/>
            <w:sz w:val="22"/>
            <w:szCs w:val="22"/>
          </w:rPr>
          <w:tab/>
        </w:r>
        <w:r w:rsidRPr="00114F2A" w:rsidDel="00114F2A">
          <w:rPr>
            <w:noProof/>
            <w:lang w:val="en-US"/>
          </w:rPr>
          <w:delText>Response</w:delText>
        </w:r>
        <w:r w:rsidDel="00114F2A">
          <w:rPr>
            <w:noProof/>
            <w:webHidden/>
          </w:rPr>
          <w:tab/>
          <w:delText>46</w:delText>
        </w:r>
      </w:del>
    </w:p>
    <w:p w:rsidR="00C4315F" w:rsidDel="00114F2A" w:rsidRDefault="00C4315F">
      <w:pPr>
        <w:pStyle w:val="Verzeichnis3"/>
        <w:tabs>
          <w:tab w:val="left" w:pos="1000"/>
          <w:tab w:val="right" w:leader="dot" w:pos="9075"/>
        </w:tabs>
        <w:rPr>
          <w:del w:id="5614" w:author="Markus Brüderl" w:date="2017-11-21T08:50:00Z"/>
          <w:rFonts w:eastAsiaTheme="minorEastAsia" w:cstheme="minorBidi"/>
          <w:noProof/>
          <w:sz w:val="22"/>
          <w:szCs w:val="22"/>
        </w:rPr>
      </w:pPr>
      <w:del w:id="5615" w:author="Markus Brüderl" w:date="2017-11-21T08:50:00Z">
        <w:r w:rsidRPr="00114F2A" w:rsidDel="00114F2A">
          <w:rPr>
            <w:noProof/>
          </w:rPr>
          <w:delText>3.2.5</w:delText>
        </w:r>
        <w:r w:rsidDel="00114F2A">
          <w:rPr>
            <w:rFonts w:eastAsiaTheme="minorEastAsia" w:cstheme="minorBidi"/>
            <w:noProof/>
            <w:sz w:val="22"/>
            <w:szCs w:val="22"/>
          </w:rPr>
          <w:tab/>
        </w:r>
        <w:r w:rsidRPr="00114F2A" w:rsidDel="00114F2A">
          <w:rPr>
            <w:noProof/>
          </w:rPr>
          <w:delText>listAvailableServices</w:delText>
        </w:r>
        <w:r w:rsidDel="00114F2A">
          <w:rPr>
            <w:noProof/>
            <w:webHidden/>
          </w:rPr>
          <w:tab/>
          <w:delText>52</w:delText>
        </w:r>
      </w:del>
    </w:p>
    <w:p w:rsidR="00C4315F" w:rsidDel="00114F2A" w:rsidRDefault="00C4315F">
      <w:pPr>
        <w:pStyle w:val="Verzeichnis4"/>
        <w:tabs>
          <w:tab w:val="left" w:pos="1200"/>
          <w:tab w:val="right" w:leader="dot" w:pos="9075"/>
        </w:tabs>
        <w:rPr>
          <w:del w:id="5616" w:author="Markus Brüderl" w:date="2017-11-21T08:50:00Z"/>
          <w:rFonts w:eastAsiaTheme="minorEastAsia" w:cstheme="minorBidi"/>
          <w:noProof/>
          <w:sz w:val="22"/>
          <w:szCs w:val="22"/>
        </w:rPr>
      </w:pPr>
      <w:del w:id="5617" w:author="Markus Brüderl" w:date="2017-11-21T08:50:00Z">
        <w:r w:rsidRPr="00114F2A" w:rsidDel="00114F2A">
          <w:rPr>
            <w:noProof/>
          </w:rPr>
          <w:delText>3.2.5.1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52</w:delText>
        </w:r>
      </w:del>
    </w:p>
    <w:p w:rsidR="00C4315F" w:rsidDel="00114F2A" w:rsidRDefault="00C4315F">
      <w:pPr>
        <w:pStyle w:val="Verzeichnis5"/>
        <w:tabs>
          <w:tab w:val="left" w:pos="1529"/>
          <w:tab w:val="right" w:leader="dot" w:pos="9075"/>
        </w:tabs>
        <w:rPr>
          <w:del w:id="5618" w:author="Markus Brüderl" w:date="2017-11-21T08:50:00Z"/>
          <w:rFonts w:eastAsiaTheme="minorEastAsia" w:cstheme="minorBidi"/>
          <w:noProof/>
          <w:sz w:val="22"/>
          <w:szCs w:val="22"/>
        </w:rPr>
      </w:pPr>
      <w:del w:id="5619" w:author="Markus Brüderl" w:date="2017-11-21T08:50:00Z">
        <w:r w:rsidRPr="00114F2A" w:rsidDel="00114F2A">
          <w:rPr>
            <w:noProof/>
          </w:rPr>
          <w:delText>3.2.5.1.1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53</w:delText>
        </w:r>
      </w:del>
    </w:p>
    <w:p w:rsidR="00C4315F" w:rsidDel="00114F2A" w:rsidRDefault="00C4315F">
      <w:pPr>
        <w:pStyle w:val="Verzeichnis5"/>
        <w:tabs>
          <w:tab w:val="left" w:pos="1529"/>
          <w:tab w:val="right" w:leader="dot" w:pos="9075"/>
        </w:tabs>
        <w:rPr>
          <w:del w:id="5620" w:author="Markus Brüderl" w:date="2017-11-21T08:50:00Z"/>
          <w:rFonts w:eastAsiaTheme="minorEastAsia" w:cstheme="minorBidi"/>
          <w:noProof/>
          <w:sz w:val="22"/>
          <w:szCs w:val="22"/>
        </w:rPr>
      </w:pPr>
      <w:del w:id="5621" w:author="Markus Brüderl" w:date="2017-11-21T08:50:00Z">
        <w:r w:rsidRPr="00114F2A" w:rsidDel="00114F2A">
          <w:rPr>
            <w:noProof/>
          </w:rPr>
          <w:delText>3.2.5.1.2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53</w:delText>
        </w:r>
      </w:del>
    </w:p>
    <w:p w:rsidR="00C4315F" w:rsidDel="00114F2A" w:rsidRDefault="00C4315F">
      <w:pPr>
        <w:pStyle w:val="Verzeichnis4"/>
        <w:tabs>
          <w:tab w:val="left" w:pos="1200"/>
          <w:tab w:val="right" w:leader="dot" w:pos="9075"/>
        </w:tabs>
        <w:rPr>
          <w:del w:id="5622" w:author="Markus Brüderl" w:date="2017-11-21T08:50:00Z"/>
          <w:rFonts w:eastAsiaTheme="minorEastAsia" w:cstheme="minorBidi"/>
          <w:noProof/>
          <w:sz w:val="22"/>
          <w:szCs w:val="22"/>
        </w:rPr>
      </w:pPr>
      <w:del w:id="5623" w:author="Markus Brüderl" w:date="2017-11-21T08:50:00Z">
        <w:r w:rsidRPr="00114F2A" w:rsidDel="00114F2A">
          <w:rPr>
            <w:noProof/>
          </w:rPr>
          <w:delText>3.2.5.2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55</w:delText>
        </w:r>
      </w:del>
    </w:p>
    <w:p w:rsidR="00C4315F" w:rsidDel="00114F2A" w:rsidRDefault="00C4315F">
      <w:pPr>
        <w:pStyle w:val="Verzeichnis5"/>
        <w:tabs>
          <w:tab w:val="left" w:pos="1529"/>
          <w:tab w:val="right" w:leader="dot" w:pos="9075"/>
        </w:tabs>
        <w:rPr>
          <w:del w:id="5624" w:author="Markus Brüderl" w:date="2017-11-21T08:50:00Z"/>
          <w:rFonts w:eastAsiaTheme="minorEastAsia" w:cstheme="minorBidi"/>
          <w:noProof/>
          <w:sz w:val="22"/>
          <w:szCs w:val="22"/>
        </w:rPr>
      </w:pPr>
      <w:del w:id="5625" w:author="Markus Brüderl" w:date="2017-11-21T08:50:00Z">
        <w:r w:rsidRPr="00114F2A" w:rsidDel="00114F2A">
          <w:rPr>
            <w:noProof/>
          </w:rPr>
          <w:delText>3.2.5.2.1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55</w:delText>
        </w:r>
      </w:del>
    </w:p>
    <w:p w:rsidR="00C4315F" w:rsidDel="00114F2A" w:rsidRDefault="00C4315F">
      <w:pPr>
        <w:pStyle w:val="Verzeichnis5"/>
        <w:tabs>
          <w:tab w:val="left" w:pos="1529"/>
          <w:tab w:val="right" w:leader="dot" w:pos="9075"/>
        </w:tabs>
        <w:rPr>
          <w:del w:id="5626" w:author="Markus Brüderl" w:date="2017-11-21T08:50:00Z"/>
          <w:rFonts w:eastAsiaTheme="minorEastAsia" w:cstheme="minorBidi"/>
          <w:noProof/>
          <w:sz w:val="22"/>
          <w:szCs w:val="22"/>
        </w:rPr>
      </w:pPr>
      <w:del w:id="5627" w:author="Markus Brüderl" w:date="2017-11-21T08:50:00Z">
        <w:r w:rsidRPr="00114F2A" w:rsidDel="00114F2A">
          <w:rPr>
            <w:noProof/>
          </w:rPr>
          <w:delText>3.2.5.2.2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55</w:delText>
        </w:r>
      </w:del>
    </w:p>
    <w:p w:rsidR="00C4315F" w:rsidDel="00114F2A" w:rsidRDefault="00C4315F">
      <w:pPr>
        <w:pStyle w:val="Verzeichnis3"/>
        <w:tabs>
          <w:tab w:val="left" w:pos="1000"/>
          <w:tab w:val="right" w:leader="dot" w:pos="9075"/>
        </w:tabs>
        <w:rPr>
          <w:del w:id="5628" w:author="Markus Brüderl" w:date="2017-11-21T08:50:00Z"/>
          <w:rFonts w:eastAsiaTheme="minorEastAsia" w:cstheme="minorBidi"/>
          <w:noProof/>
          <w:sz w:val="22"/>
          <w:szCs w:val="22"/>
        </w:rPr>
      </w:pPr>
      <w:del w:id="5629" w:author="Markus Brüderl" w:date="2017-11-21T08:50:00Z">
        <w:r w:rsidRPr="00114F2A" w:rsidDel="00114F2A">
          <w:rPr>
            <w:noProof/>
          </w:rPr>
          <w:delText>3.2.6</w:delText>
        </w:r>
        <w:r w:rsidDel="00114F2A">
          <w:rPr>
            <w:rFonts w:eastAsiaTheme="minorEastAsia" w:cstheme="minorBidi"/>
            <w:noProof/>
            <w:sz w:val="22"/>
            <w:szCs w:val="22"/>
          </w:rPr>
          <w:tab/>
        </w:r>
        <w:r w:rsidRPr="00114F2A" w:rsidDel="00114F2A">
          <w:rPr>
            <w:noProof/>
          </w:rPr>
          <w:delText>solveKalkulation</w:delText>
        </w:r>
        <w:r w:rsidDel="00114F2A">
          <w:rPr>
            <w:noProof/>
            <w:webHidden/>
          </w:rPr>
          <w:tab/>
          <w:delText>56</w:delText>
        </w:r>
      </w:del>
    </w:p>
    <w:p w:rsidR="00C4315F" w:rsidDel="00114F2A" w:rsidRDefault="00C4315F">
      <w:pPr>
        <w:pStyle w:val="Verzeichnis4"/>
        <w:tabs>
          <w:tab w:val="left" w:pos="1200"/>
          <w:tab w:val="right" w:leader="dot" w:pos="9075"/>
        </w:tabs>
        <w:rPr>
          <w:del w:id="5630" w:author="Markus Brüderl" w:date="2017-11-21T08:50:00Z"/>
          <w:rFonts w:eastAsiaTheme="minorEastAsia" w:cstheme="minorBidi"/>
          <w:noProof/>
          <w:sz w:val="22"/>
          <w:szCs w:val="22"/>
        </w:rPr>
      </w:pPr>
      <w:del w:id="5631" w:author="Markus Brüderl" w:date="2017-11-21T08:50:00Z">
        <w:r w:rsidRPr="00114F2A" w:rsidDel="00114F2A">
          <w:rPr>
            <w:noProof/>
          </w:rPr>
          <w:delText>3.2.6.1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56</w:delText>
        </w:r>
      </w:del>
    </w:p>
    <w:p w:rsidR="00C4315F" w:rsidDel="00114F2A" w:rsidRDefault="00C4315F">
      <w:pPr>
        <w:pStyle w:val="Verzeichnis5"/>
        <w:tabs>
          <w:tab w:val="left" w:pos="1529"/>
          <w:tab w:val="right" w:leader="dot" w:pos="9075"/>
        </w:tabs>
        <w:rPr>
          <w:del w:id="5632" w:author="Markus Brüderl" w:date="2017-11-21T08:50:00Z"/>
          <w:rFonts w:eastAsiaTheme="minorEastAsia" w:cstheme="minorBidi"/>
          <w:noProof/>
          <w:sz w:val="22"/>
          <w:szCs w:val="22"/>
        </w:rPr>
      </w:pPr>
      <w:del w:id="5633" w:author="Markus Brüderl" w:date="2017-11-21T08:50:00Z">
        <w:r w:rsidRPr="00114F2A" w:rsidDel="00114F2A">
          <w:rPr>
            <w:noProof/>
          </w:rPr>
          <w:delText>3.2.6.1.1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57</w:delText>
        </w:r>
      </w:del>
    </w:p>
    <w:p w:rsidR="00C4315F" w:rsidDel="00114F2A" w:rsidRDefault="00C4315F">
      <w:pPr>
        <w:pStyle w:val="Verzeichnis5"/>
        <w:tabs>
          <w:tab w:val="left" w:pos="1529"/>
          <w:tab w:val="right" w:leader="dot" w:pos="9075"/>
        </w:tabs>
        <w:rPr>
          <w:del w:id="5634" w:author="Markus Brüderl" w:date="2017-11-21T08:50:00Z"/>
          <w:rFonts w:eastAsiaTheme="minorEastAsia" w:cstheme="minorBidi"/>
          <w:noProof/>
          <w:sz w:val="22"/>
          <w:szCs w:val="22"/>
        </w:rPr>
      </w:pPr>
      <w:del w:id="5635" w:author="Markus Brüderl" w:date="2017-11-21T08:50:00Z">
        <w:r w:rsidRPr="00114F2A" w:rsidDel="00114F2A">
          <w:rPr>
            <w:noProof/>
          </w:rPr>
          <w:delText>3.2.6.1.2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57</w:delText>
        </w:r>
      </w:del>
    </w:p>
    <w:p w:rsidR="00C4315F" w:rsidDel="00114F2A" w:rsidRDefault="00C4315F">
      <w:pPr>
        <w:pStyle w:val="Verzeichnis4"/>
        <w:tabs>
          <w:tab w:val="left" w:pos="1200"/>
          <w:tab w:val="right" w:leader="dot" w:pos="9075"/>
        </w:tabs>
        <w:rPr>
          <w:del w:id="5636" w:author="Markus Brüderl" w:date="2017-11-21T08:50:00Z"/>
          <w:rFonts w:eastAsiaTheme="minorEastAsia" w:cstheme="minorBidi"/>
          <w:noProof/>
          <w:sz w:val="22"/>
          <w:szCs w:val="22"/>
        </w:rPr>
      </w:pPr>
      <w:del w:id="5637" w:author="Markus Brüderl" w:date="2017-11-21T08:50:00Z">
        <w:r w:rsidRPr="00114F2A" w:rsidDel="00114F2A">
          <w:rPr>
            <w:noProof/>
          </w:rPr>
          <w:delText>3.2.6.2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57</w:delText>
        </w:r>
      </w:del>
    </w:p>
    <w:p w:rsidR="00C4315F" w:rsidDel="00114F2A" w:rsidRDefault="00C4315F">
      <w:pPr>
        <w:pStyle w:val="Verzeichnis5"/>
        <w:tabs>
          <w:tab w:val="left" w:pos="1529"/>
          <w:tab w:val="right" w:leader="dot" w:pos="9075"/>
        </w:tabs>
        <w:rPr>
          <w:del w:id="5638" w:author="Markus Brüderl" w:date="2017-11-21T08:50:00Z"/>
          <w:rFonts w:eastAsiaTheme="minorEastAsia" w:cstheme="minorBidi"/>
          <w:noProof/>
          <w:sz w:val="22"/>
          <w:szCs w:val="22"/>
        </w:rPr>
      </w:pPr>
      <w:del w:id="5639" w:author="Markus Brüderl" w:date="2017-11-21T08:50:00Z">
        <w:r w:rsidRPr="00114F2A" w:rsidDel="00114F2A">
          <w:rPr>
            <w:noProof/>
          </w:rPr>
          <w:delText>3.2.6.2.1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57</w:delText>
        </w:r>
      </w:del>
    </w:p>
    <w:p w:rsidR="00C4315F" w:rsidDel="00114F2A" w:rsidRDefault="00C4315F">
      <w:pPr>
        <w:pStyle w:val="Verzeichnis5"/>
        <w:tabs>
          <w:tab w:val="left" w:pos="1529"/>
          <w:tab w:val="right" w:leader="dot" w:pos="9075"/>
        </w:tabs>
        <w:rPr>
          <w:del w:id="5640" w:author="Markus Brüderl" w:date="2017-11-21T08:50:00Z"/>
          <w:rFonts w:eastAsiaTheme="minorEastAsia" w:cstheme="minorBidi"/>
          <w:noProof/>
          <w:sz w:val="22"/>
          <w:szCs w:val="22"/>
        </w:rPr>
      </w:pPr>
      <w:del w:id="5641" w:author="Markus Brüderl" w:date="2017-11-21T08:50:00Z">
        <w:r w:rsidRPr="00114F2A" w:rsidDel="00114F2A">
          <w:rPr>
            <w:noProof/>
          </w:rPr>
          <w:delText>3.2.6.2.2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59</w:delText>
        </w:r>
      </w:del>
    </w:p>
    <w:p w:rsidR="00C4315F" w:rsidDel="00114F2A" w:rsidRDefault="00C4315F">
      <w:pPr>
        <w:pStyle w:val="Verzeichnis3"/>
        <w:tabs>
          <w:tab w:val="left" w:pos="1000"/>
          <w:tab w:val="right" w:leader="dot" w:pos="9075"/>
        </w:tabs>
        <w:rPr>
          <w:del w:id="5642" w:author="Markus Brüderl" w:date="2017-11-21T08:50:00Z"/>
          <w:rFonts w:eastAsiaTheme="minorEastAsia" w:cstheme="minorBidi"/>
          <w:noProof/>
          <w:sz w:val="22"/>
          <w:szCs w:val="22"/>
        </w:rPr>
      </w:pPr>
      <w:del w:id="5643" w:author="Markus Brüderl" w:date="2017-11-21T08:50:00Z">
        <w:r w:rsidRPr="00114F2A" w:rsidDel="00114F2A">
          <w:rPr>
            <w:noProof/>
          </w:rPr>
          <w:delText>3.2.7</w:delText>
        </w:r>
        <w:r w:rsidDel="00114F2A">
          <w:rPr>
            <w:rFonts w:eastAsiaTheme="minorEastAsia" w:cstheme="minorBidi"/>
            <w:noProof/>
            <w:sz w:val="22"/>
            <w:szCs w:val="22"/>
          </w:rPr>
          <w:tab/>
        </w:r>
        <w:r w:rsidRPr="00114F2A" w:rsidDel="00114F2A">
          <w:rPr>
            <w:noProof/>
          </w:rPr>
          <w:delText>checkKalkulation</w:delText>
        </w:r>
        <w:r w:rsidDel="00114F2A">
          <w:rPr>
            <w:noProof/>
            <w:webHidden/>
          </w:rPr>
          <w:tab/>
          <w:delText>64</w:delText>
        </w:r>
      </w:del>
    </w:p>
    <w:p w:rsidR="00C4315F" w:rsidDel="00114F2A" w:rsidRDefault="00C4315F">
      <w:pPr>
        <w:pStyle w:val="Verzeichnis4"/>
        <w:tabs>
          <w:tab w:val="left" w:pos="1200"/>
          <w:tab w:val="right" w:leader="dot" w:pos="9075"/>
        </w:tabs>
        <w:rPr>
          <w:del w:id="5644" w:author="Markus Brüderl" w:date="2017-11-21T08:50:00Z"/>
          <w:rFonts w:eastAsiaTheme="minorEastAsia" w:cstheme="minorBidi"/>
          <w:noProof/>
          <w:sz w:val="22"/>
          <w:szCs w:val="22"/>
        </w:rPr>
      </w:pPr>
      <w:del w:id="5645" w:author="Markus Brüderl" w:date="2017-11-21T08:50:00Z">
        <w:r w:rsidRPr="00114F2A" w:rsidDel="00114F2A">
          <w:rPr>
            <w:noProof/>
          </w:rPr>
          <w:delText>3.2.7.1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64</w:delText>
        </w:r>
      </w:del>
    </w:p>
    <w:p w:rsidR="00C4315F" w:rsidDel="00114F2A" w:rsidRDefault="00C4315F">
      <w:pPr>
        <w:pStyle w:val="Verzeichnis5"/>
        <w:tabs>
          <w:tab w:val="left" w:pos="1529"/>
          <w:tab w:val="right" w:leader="dot" w:pos="9075"/>
        </w:tabs>
        <w:rPr>
          <w:del w:id="5646" w:author="Markus Brüderl" w:date="2017-11-21T08:50:00Z"/>
          <w:rFonts w:eastAsiaTheme="minorEastAsia" w:cstheme="minorBidi"/>
          <w:noProof/>
          <w:sz w:val="22"/>
          <w:szCs w:val="22"/>
        </w:rPr>
      </w:pPr>
      <w:del w:id="5647" w:author="Markus Brüderl" w:date="2017-11-21T08:50:00Z">
        <w:r w:rsidRPr="00114F2A" w:rsidDel="00114F2A">
          <w:rPr>
            <w:noProof/>
          </w:rPr>
          <w:delText>3.2.7.1.1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65</w:delText>
        </w:r>
      </w:del>
    </w:p>
    <w:p w:rsidR="00C4315F" w:rsidDel="00114F2A" w:rsidRDefault="00C4315F">
      <w:pPr>
        <w:pStyle w:val="Verzeichnis5"/>
        <w:tabs>
          <w:tab w:val="left" w:pos="1529"/>
          <w:tab w:val="right" w:leader="dot" w:pos="9075"/>
        </w:tabs>
        <w:rPr>
          <w:del w:id="5648" w:author="Markus Brüderl" w:date="2017-11-21T08:50:00Z"/>
          <w:rFonts w:eastAsiaTheme="minorEastAsia" w:cstheme="minorBidi"/>
          <w:noProof/>
          <w:sz w:val="22"/>
          <w:szCs w:val="22"/>
        </w:rPr>
      </w:pPr>
      <w:del w:id="5649" w:author="Markus Brüderl" w:date="2017-11-21T08:50:00Z">
        <w:r w:rsidRPr="00114F2A" w:rsidDel="00114F2A">
          <w:rPr>
            <w:noProof/>
          </w:rPr>
          <w:delText>3.2.7.1.2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65</w:delText>
        </w:r>
      </w:del>
    </w:p>
    <w:p w:rsidR="00C4315F" w:rsidDel="00114F2A" w:rsidRDefault="00C4315F">
      <w:pPr>
        <w:pStyle w:val="Verzeichnis4"/>
        <w:tabs>
          <w:tab w:val="left" w:pos="1200"/>
          <w:tab w:val="right" w:leader="dot" w:pos="9075"/>
        </w:tabs>
        <w:rPr>
          <w:del w:id="5650" w:author="Markus Brüderl" w:date="2017-11-21T08:50:00Z"/>
          <w:rFonts w:eastAsiaTheme="minorEastAsia" w:cstheme="minorBidi"/>
          <w:noProof/>
          <w:sz w:val="22"/>
          <w:szCs w:val="22"/>
        </w:rPr>
      </w:pPr>
      <w:del w:id="5651" w:author="Markus Brüderl" w:date="2017-11-21T08:50:00Z">
        <w:r w:rsidRPr="00114F2A" w:rsidDel="00114F2A">
          <w:rPr>
            <w:noProof/>
          </w:rPr>
          <w:delText>3.2.7.2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66</w:delText>
        </w:r>
      </w:del>
    </w:p>
    <w:p w:rsidR="00C4315F" w:rsidDel="00114F2A" w:rsidRDefault="00C4315F">
      <w:pPr>
        <w:pStyle w:val="Verzeichnis5"/>
        <w:tabs>
          <w:tab w:val="left" w:pos="1529"/>
          <w:tab w:val="right" w:leader="dot" w:pos="9075"/>
        </w:tabs>
        <w:rPr>
          <w:del w:id="5652" w:author="Markus Brüderl" w:date="2017-11-21T08:50:00Z"/>
          <w:rFonts w:eastAsiaTheme="minorEastAsia" w:cstheme="minorBidi"/>
          <w:noProof/>
          <w:sz w:val="22"/>
          <w:szCs w:val="22"/>
        </w:rPr>
      </w:pPr>
      <w:del w:id="5653" w:author="Markus Brüderl" w:date="2017-11-21T08:50:00Z">
        <w:r w:rsidRPr="00114F2A" w:rsidDel="00114F2A">
          <w:rPr>
            <w:noProof/>
          </w:rPr>
          <w:delText>3.2.7.2.1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66</w:delText>
        </w:r>
      </w:del>
    </w:p>
    <w:p w:rsidR="00C4315F" w:rsidDel="00114F2A" w:rsidRDefault="00C4315F">
      <w:pPr>
        <w:pStyle w:val="Verzeichnis5"/>
        <w:tabs>
          <w:tab w:val="left" w:pos="1529"/>
          <w:tab w:val="right" w:leader="dot" w:pos="9075"/>
        </w:tabs>
        <w:rPr>
          <w:del w:id="5654" w:author="Markus Brüderl" w:date="2017-11-21T08:50:00Z"/>
          <w:rFonts w:eastAsiaTheme="minorEastAsia" w:cstheme="minorBidi"/>
          <w:noProof/>
          <w:sz w:val="22"/>
          <w:szCs w:val="22"/>
        </w:rPr>
      </w:pPr>
      <w:del w:id="5655" w:author="Markus Brüderl" w:date="2017-11-21T08:50:00Z">
        <w:r w:rsidRPr="00114F2A" w:rsidDel="00114F2A">
          <w:rPr>
            <w:noProof/>
          </w:rPr>
          <w:delText>3.2.7.2.2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68</w:delText>
        </w:r>
      </w:del>
    </w:p>
    <w:p w:rsidR="00C4315F" w:rsidDel="00114F2A" w:rsidRDefault="00C4315F">
      <w:pPr>
        <w:pStyle w:val="Verzeichnis3"/>
        <w:tabs>
          <w:tab w:val="left" w:pos="1000"/>
          <w:tab w:val="right" w:leader="dot" w:pos="9075"/>
        </w:tabs>
        <w:rPr>
          <w:del w:id="5656" w:author="Markus Brüderl" w:date="2017-11-21T08:50:00Z"/>
          <w:rFonts w:eastAsiaTheme="minorEastAsia" w:cstheme="minorBidi"/>
          <w:noProof/>
          <w:sz w:val="22"/>
          <w:szCs w:val="22"/>
        </w:rPr>
      </w:pPr>
      <w:del w:id="5657" w:author="Markus Brüderl" w:date="2017-11-21T08:50:00Z">
        <w:r w:rsidRPr="00114F2A" w:rsidDel="00114F2A">
          <w:rPr>
            <w:noProof/>
          </w:rPr>
          <w:delText>3.2.8</w:delText>
        </w:r>
        <w:r w:rsidDel="00114F2A">
          <w:rPr>
            <w:rFonts w:eastAsiaTheme="minorEastAsia" w:cstheme="minorBidi"/>
            <w:noProof/>
            <w:sz w:val="22"/>
            <w:szCs w:val="22"/>
          </w:rPr>
          <w:tab/>
        </w:r>
        <w:r w:rsidRPr="00114F2A" w:rsidDel="00114F2A">
          <w:rPr>
            <w:noProof/>
          </w:rPr>
          <w:delText>listAvailableDokumente</w:delText>
        </w:r>
        <w:r w:rsidDel="00114F2A">
          <w:rPr>
            <w:noProof/>
            <w:webHidden/>
          </w:rPr>
          <w:tab/>
          <w:delText>68</w:delText>
        </w:r>
      </w:del>
    </w:p>
    <w:p w:rsidR="00C4315F" w:rsidDel="00114F2A" w:rsidRDefault="00C4315F">
      <w:pPr>
        <w:pStyle w:val="Verzeichnis4"/>
        <w:tabs>
          <w:tab w:val="left" w:pos="1200"/>
          <w:tab w:val="right" w:leader="dot" w:pos="9075"/>
        </w:tabs>
        <w:rPr>
          <w:del w:id="5658" w:author="Markus Brüderl" w:date="2017-11-21T08:50:00Z"/>
          <w:rFonts w:eastAsiaTheme="minorEastAsia" w:cstheme="minorBidi"/>
          <w:noProof/>
          <w:sz w:val="22"/>
          <w:szCs w:val="22"/>
        </w:rPr>
      </w:pPr>
      <w:del w:id="5659" w:author="Markus Brüderl" w:date="2017-11-21T08:50:00Z">
        <w:r w:rsidRPr="00114F2A" w:rsidDel="00114F2A">
          <w:rPr>
            <w:noProof/>
          </w:rPr>
          <w:delText>3.2.8.1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68</w:delText>
        </w:r>
      </w:del>
    </w:p>
    <w:p w:rsidR="00C4315F" w:rsidDel="00114F2A" w:rsidRDefault="00C4315F">
      <w:pPr>
        <w:pStyle w:val="Verzeichnis5"/>
        <w:tabs>
          <w:tab w:val="left" w:pos="1529"/>
          <w:tab w:val="right" w:leader="dot" w:pos="9075"/>
        </w:tabs>
        <w:rPr>
          <w:del w:id="5660" w:author="Markus Brüderl" w:date="2017-11-21T08:50:00Z"/>
          <w:rFonts w:eastAsiaTheme="minorEastAsia" w:cstheme="minorBidi"/>
          <w:noProof/>
          <w:sz w:val="22"/>
          <w:szCs w:val="22"/>
        </w:rPr>
      </w:pPr>
      <w:del w:id="5661" w:author="Markus Brüderl" w:date="2017-11-21T08:50:00Z">
        <w:r w:rsidRPr="00114F2A" w:rsidDel="00114F2A">
          <w:rPr>
            <w:noProof/>
          </w:rPr>
          <w:delText>3.2.8.1.1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68</w:delText>
        </w:r>
      </w:del>
    </w:p>
    <w:p w:rsidR="00C4315F" w:rsidDel="00114F2A" w:rsidRDefault="00C4315F">
      <w:pPr>
        <w:pStyle w:val="Verzeichnis5"/>
        <w:tabs>
          <w:tab w:val="left" w:pos="1529"/>
          <w:tab w:val="right" w:leader="dot" w:pos="9075"/>
        </w:tabs>
        <w:rPr>
          <w:del w:id="5662" w:author="Markus Brüderl" w:date="2017-11-21T08:50:00Z"/>
          <w:rFonts w:eastAsiaTheme="minorEastAsia" w:cstheme="minorBidi"/>
          <w:noProof/>
          <w:sz w:val="22"/>
          <w:szCs w:val="22"/>
        </w:rPr>
      </w:pPr>
      <w:del w:id="5663" w:author="Markus Brüderl" w:date="2017-11-21T08:50:00Z">
        <w:r w:rsidRPr="00114F2A" w:rsidDel="00114F2A">
          <w:rPr>
            <w:noProof/>
          </w:rPr>
          <w:delText>3.2.8.1.2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69</w:delText>
        </w:r>
      </w:del>
    </w:p>
    <w:p w:rsidR="00C4315F" w:rsidDel="00114F2A" w:rsidRDefault="00C4315F">
      <w:pPr>
        <w:pStyle w:val="Verzeichnis4"/>
        <w:tabs>
          <w:tab w:val="left" w:pos="1200"/>
          <w:tab w:val="right" w:leader="dot" w:pos="9075"/>
        </w:tabs>
        <w:rPr>
          <w:del w:id="5664" w:author="Markus Brüderl" w:date="2017-11-21T08:50:00Z"/>
          <w:rFonts w:eastAsiaTheme="minorEastAsia" w:cstheme="minorBidi"/>
          <w:noProof/>
          <w:sz w:val="22"/>
          <w:szCs w:val="22"/>
        </w:rPr>
      </w:pPr>
      <w:del w:id="5665" w:author="Markus Brüderl" w:date="2017-11-21T08:50:00Z">
        <w:r w:rsidRPr="00114F2A" w:rsidDel="00114F2A">
          <w:rPr>
            <w:noProof/>
          </w:rPr>
          <w:delText>3.2.8.2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70</w:delText>
        </w:r>
      </w:del>
    </w:p>
    <w:p w:rsidR="00C4315F" w:rsidDel="00114F2A" w:rsidRDefault="00C4315F">
      <w:pPr>
        <w:pStyle w:val="Verzeichnis5"/>
        <w:tabs>
          <w:tab w:val="left" w:pos="1529"/>
          <w:tab w:val="right" w:leader="dot" w:pos="9075"/>
        </w:tabs>
        <w:rPr>
          <w:del w:id="5666" w:author="Markus Brüderl" w:date="2017-11-21T08:50:00Z"/>
          <w:rFonts w:eastAsiaTheme="minorEastAsia" w:cstheme="minorBidi"/>
          <w:noProof/>
          <w:sz w:val="22"/>
          <w:szCs w:val="22"/>
        </w:rPr>
      </w:pPr>
      <w:del w:id="5667" w:author="Markus Brüderl" w:date="2017-11-21T08:50:00Z">
        <w:r w:rsidRPr="00114F2A" w:rsidDel="00114F2A">
          <w:rPr>
            <w:noProof/>
          </w:rPr>
          <w:delText>3.2.8.2.1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70</w:delText>
        </w:r>
      </w:del>
    </w:p>
    <w:p w:rsidR="00C4315F" w:rsidDel="00114F2A" w:rsidRDefault="00C4315F">
      <w:pPr>
        <w:pStyle w:val="Verzeichnis5"/>
        <w:tabs>
          <w:tab w:val="left" w:pos="1529"/>
          <w:tab w:val="right" w:leader="dot" w:pos="9075"/>
        </w:tabs>
        <w:rPr>
          <w:del w:id="5668" w:author="Markus Brüderl" w:date="2017-11-21T08:50:00Z"/>
          <w:rFonts w:eastAsiaTheme="minorEastAsia" w:cstheme="minorBidi"/>
          <w:noProof/>
          <w:sz w:val="22"/>
          <w:szCs w:val="22"/>
        </w:rPr>
      </w:pPr>
      <w:del w:id="5669" w:author="Markus Brüderl" w:date="2017-11-21T08:50:00Z">
        <w:r w:rsidRPr="00114F2A" w:rsidDel="00114F2A">
          <w:rPr>
            <w:noProof/>
          </w:rPr>
          <w:delText>3.2.8.2.2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70</w:delText>
        </w:r>
      </w:del>
    </w:p>
    <w:p w:rsidR="00C4315F" w:rsidDel="00114F2A" w:rsidRDefault="00C4315F">
      <w:pPr>
        <w:pStyle w:val="Verzeichnis3"/>
        <w:tabs>
          <w:tab w:val="left" w:pos="1000"/>
          <w:tab w:val="right" w:leader="dot" w:pos="9075"/>
        </w:tabs>
        <w:rPr>
          <w:del w:id="5670" w:author="Markus Brüderl" w:date="2017-11-21T08:50:00Z"/>
          <w:rFonts w:eastAsiaTheme="minorEastAsia" w:cstheme="minorBidi"/>
          <w:noProof/>
          <w:sz w:val="22"/>
          <w:szCs w:val="22"/>
        </w:rPr>
      </w:pPr>
      <w:del w:id="5671" w:author="Markus Brüderl" w:date="2017-11-21T08:50:00Z">
        <w:r w:rsidRPr="00114F2A" w:rsidDel="00114F2A">
          <w:rPr>
            <w:noProof/>
          </w:rPr>
          <w:delText>3.2.9</w:delText>
        </w:r>
        <w:r w:rsidDel="00114F2A">
          <w:rPr>
            <w:rFonts w:eastAsiaTheme="minorEastAsia" w:cstheme="minorBidi"/>
            <w:noProof/>
            <w:sz w:val="22"/>
            <w:szCs w:val="22"/>
          </w:rPr>
          <w:tab/>
        </w:r>
        <w:r w:rsidRPr="00114F2A" w:rsidDel="00114F2A">
          <w:rPr>
            <w:noProof/>
          </w:rPr>
          <w:delText>printCheckedDokumente</w:delText>
        </w:r>
        <w:r w:rsidDel="00114F2A">
          <w:rPr>
            <w:noProof/>
            <w:webHidden/>
          </w:rPr>
          <w:tab/>
          <w:delText>71</w:delText>
        </w:r>
      </w:del>
    </w:p>
    <w:p w:rsidR="00C4315F" w:rsidDel="00114F2A" w:rsidRDefault="00C4315F">
      <w:pPr>
        <w:pStyle w:val="Verzeichnis4"/>
        <w:tabs>
          <w:tab w:val="left" w:pos="1200"/>
          <w:tab w:val="right" w:leader="dot" w:pos="9075"/>
        </w:tabs>
        <w:rPr>
          <w:del w:id="5672" w:author="Markus Brüderl" w:date="2017-11-21T08:50:00Z"/>
          <w:rFonts w:eastAsiaTheme="minorEastAsia" w:cstheme="minorBidi"/>
          <w:noProof/>
          <w:sz w:val="22"/>
          <w:szCs w:val="22"/>
        </w:rPr>
      </w:pPr>
      <w:del w:id="5673" w:author="Markus Brüderl" w:date="2017-11-21T08:50:00Z">
        <w:r w:rsidRPr="00114F2A" w:rsidDel="00114F2A">
          <w:rPr>
            <w:noProof/>
          </w:rPr>
          <w:delText>3.2.9.1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71</w:delText>
        </w:r>
      </w:del>
    </w:p>
    <w:p w:rsidR="00C4315F" w:rsidDel="00114F2A" w:rsidRDefault="00C4315F">
      <w:pPr>
        <w:pStyle w:val="Verzeichnis5"/>
        <w:tabs>
          <w:tab w:val="left" w:pos="1529"/>
          <w:tab w:val="right" w:leader="dot" w:pos="9075"/>
        </w:tabs>
        <w:rPr>
          <w:del w:id="5674" w:author="Markus Brüderl" w:date="2017-11-21T08:50:00Z"/>
          <w:rFonts w:eastAsiaTheme="minorEastAsia" w:cstheme="minorBidi"/>
          <w:noProof/>
          <w:sz w:val="22"/>
          <w:szCs w:val="22"/>
        </w:rPr>
      </w:pPr>
      <w:del w:id="5675" w:author="Markus Brüderl" w:date="2017-11-21T08:50:00Z">
        <w:r w:rsidRPr="00114F2A" w:rsidDel="00114F2A">
          <w:rPr>
            <w:noProof/>
          </w:rPr>
          <w:delText>3.2.9.1.1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71</w:delText>
        </w:r>
      </w:del>
    </w:p>
    <w:p w:rsidR="00C4315F" w:rsidDel="00114F2A" w:rsidRDefault="00C4315F">
      <w:pPr>
        <w:pStyle w:val="Verzeichnis5"/>
        <w:tabs>
          <w:tab w:val="left" w:pos="1529"/>
          <w:tab w:val="right" w:leader="dot" w:pos="9075"/>
        </w:tabs>
        <w:rPr>
          <w:del w:id="5676" w:author="Markus Brüderl" w:date="2017-11-21T08:50:00Z"/>
          <w:rFonts w:eastAsiaTheme="minorEastAsia" w:cstheme="minorBidi"/>
          <w:noProof/>
          <w:sz w:val="22"/>
          <w:szCs w:val="22"/>
        </w:rPr>
      </w:pPr>
      <w:del w:id="5677" w:author="Markus Brüderl" w:date="2017-11-21T08:50:00Z">
        <w:r w:rsidRPr="00114F2A" w:rsidDel="00114F2A">
          <w:rPr>
            <w:noProof/>
          </w:rPr>
          <w:delText>3.2.9.1.2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72</w:delText>
        </w:r>
      </w:del>
    </w:p>
    <w:p w:rsidR="00C4315F" w:rsidDel="00114F2A" w:rsidRDefault="00C4315F">
      <w:pPr>
        <w:pStyle w:val="Verzeichnis4"/>
        <w:tabs>
          <w:tab w:val="left" w:pos="1200"/>
          <w:tab w:val="right" w:leader="dot" w:pos="9075"/>
        </w:tabs>
        <w:rPr>
          <w:del w:id="5678" w:author="Markus Brüderl" w:date="2017-11-21T08:50:00Z"/>
          <w:rFonts w:eastAsiaTheme="minorEastAsia" w:cstheme="minorBidi"/>
          <w:noProof/>
          <w:sz w:val="22"/>
          <w:szCs w:val="22"/>
        </w:rPr>
      </w:pPr>
      <w:del w:id="5679" w:author="Markus Brüderl" w:date="2017-11-21T08:50:00Z">
        <w:r w:rsidRPr="00114F2A" w:rsidDel="00114F2A">
          <w:rPr>
            <w:noProof/>
          </w:rPr>
          <w:delText>3.2.9.2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72</w:delText>
        </w:r>
      </w:del>
    </w:p>
    <w:p w:rsidR="00C4315F" w:rsidDel="00114F2A" w:rsidRDefault="00C4315F">
      <w:pPr>
        <w:pStyle w:val="Verzeichnis5"/>
        <w:tabs>
          <w:tab w:val="left" w:pos="1529"/>
          <w:tab w:val="right" w:leader="dot" w:pos="9075"/>
        </w:tabs>
        <w:rPr>
          <w:del w:id="5680" w:author="Markus Brüderl" w:date="2017-11-21T08:50:00Z"/>
          <w:rFonts w:eastAsiaTheme="minorEastAsia" w:cstheme="minorBidi"/>
          <w:noProof/>
          <w:sz w:val="22"/>
          <w:szCs w:val="22"/>
        </w:rPr>
      </w:pPr>
      <w:del w:id="5681" w:author="Markus Brüderl" w:date="2017-11-21T08:50:00Z">
        <w:r w:rsidRPr="00114F2A" w:rsidDel="00114F2A">
          <w:rPr>
            <w:noProof/>
          </w:rPr>
          <w:delText>3.2.9.2.1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72</w:delText>
        </w:r>
      </w:del>
    </w:p>
    <w:p w:rsidR="00C4315F" w:rsidDel="00114F2A" w:rsidRDefault="00C4315F">
      <w:pPr>
        <w:pStyle w:val="Verzeichnis5"/>
        <w:tabs>
          <w:tab w:val="left" w:pos="1529"/>
          <w:tab w:val="right" w:leader="dot" w:pos="9075"/>
        </w:tabs>
        <w:rPr>
          <w:del w:id="5682" w:author="Markus Brüderl" w:date="2017-11-21T08:50:00Z"/>
          <w:rFonts w:eastAsiaTheme="minorEastAsia" w:cstheme="minorBidi"/>
          <w:noProof/>
          <w:sz w:val="22"/>
          <w:szCs w:val="22"/>
        </w:rPr>
      </w:pPr>
      <w:del w:id="5683" w:author="Markus Brüderl" w:date="2017-11-21T08:50:00Z">
        <w:r w:rsidRPr="00114F2A" w:rsidDel="00114F2A">
          <w:rPr>
            <w:noProof/>
          </w:rPr>
          <w:delText>3.2.9.2.2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73</w:delText>
        </w:r>
      </w:del>
    </w:p>
    <w:p w:rsidR="00C4315F" w:rsidDel="00114F2A" w:rsidRDefault="00C4315F">
      <w:pPr>
        <w:pStyle w:val="Verzeichnis3"/>
        <w:tabs>
          <w:tab w:val="left" w:pos="1000"/>
          <w:tab w:val="right" w:leader="dot" w:pos="9075"/>
        </w:tabs>
        <w:rPr>
          <w:del w:id="5684" w:author="Markus Brüderl" w:date="2017-11-21T08:50:00Z"/>
          <w:rFonts w:eastAsiaTheme="minorEastAsia" w:cstheme="minorBidi"/>
          <w:noProof/>
          <w:sz w:val="22"/>
          <w:szCs w:val="22"/>
        </w:rPr>
      </w:pPr>
      <w:del w:id="5685" w:author="Markus Brüderl" w:date="2017-11-21T08:50:00Z">
        <w:r w:rsidRPr="00114F2A" w:rsidDel="00114F2A">
          <w:rPr>
            <w:noProof/>
          </w:rPr>
          <w:delText>3.2.10</w:delText>
        </w:r>
        <w:r w:rsidDel="00114F2A">
          <w:rPr>
            <w:rFonts w:eastAsiaTheme="minorEastAsia" w:cstheme="minorBidi"/>
            <w:noProof/>
            <w:sz w:val="22"/>
            <w:szCs w:val="22"/>
          </w:rPr>
          <w:tab/>
        </w:r>
        <w:r w:rsidRPr="00114F2A" w:rsidDel="00114F2A">
          <w:rPr>
            <w:noProof/>
          </w:rPr>
          <w:delText>createOrUpdateAngebot</w:delText>
        </w:r>
        <w:r w:rsidDel="00114F2A">
          <w:rPr>
            <w:noProof/>
            <w:webHidden/>
          </w:rPr>
          <w:tab/>
          <w:delText>75</w:delText>
        </w:r>
      </w:del>
    </w:p>
    <w:p w:rsidR="00C4315F" w:rsidDel="00114F2A" w:rsidRDefault="00C4315F">
      <w:pPr>
        <w:pStyle w:val="Verzeichnis4"/>
        <w:tabs>
          <w:tab w:val="left" w:pos="1400"/>
          <w:tab w:val="right" w:leader="dot" w:pos="9075"/>
        </w:tabs>
        <w:rPr>
          <w:del w:id="5686" w:author="Markus Brüderl" w:date="2017-11-21T08:50:00Z"/>
          <w:rFonts w:eastAsiaTheme="minorEastAsia" w:cstheme="minorBidi"/>
          <w:noProof/>
          <w:sz w:val="22"/>
          <w:szCs w:val="22"/>
        </w:rPr>
      </w:pPr>
      <w:del w:id="5687" w:author="Markus Brüderl" w:date="2017-11-21T08:50:00Z">
        <w:r w:rsidRPr="00114F2A" w:rsidDel="00114F2A">
          <w:rPr>
            <w:noProof/>
          </w:rPr>
          <w:delText>3.2.10.1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75</w:delText>
        </w:r>
      </w:del>
    </w:p>
    <w:p w:rsidR="00C4315F" w:rsidDel="00114F2A" w:rsidRDefault="00C4315F">
      <w:pPr>
        <w:pStyle w:val="Verzeichnis5"/>
        <w:tabs>
          <w:tab w:val="left" w:pos="1630"/>
          <w:tab w:val="right" w:leader="dot" w:pos="9075"/>
        </w:tabs>
        <w:rPr>
          <w:del w:id="5688" w:author="Markus Brüderl" w:date="2017-11-21T08:50:00Z"/>
          <w:rFonts w:eastAsiaTheme="minorEastAsia" w:cstheme="minorBidi"/>
          <w:noProof/>
          <w:sz w:val="22"/>
          <w:szCs w:val="22"/>
        </w:rPr>
      </w:pPr>
      <w:del w:id="5689" w:author="Markus Brüderl" w:date="2017-11-21T08:50:00Z">
        <w:r w:rsidRPr="00114F2A" w:rsidDel="00114F2A">
          <w:rPr>
            <w:noProof/>
          </w:rPr>
          <w:delText>3.2.10.1.1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75</w:delText>
        </w:r>
      </w:del>
    </w:p>
    <w:p w:rsidR="00C4315F" w:rsidDel="00114F2A" w:rsidRDefault="00C4315F">
      <w:pPr>
        <w:pStyle w:val="Verzeichnis5"/>
        <w:tabs>
          <w:tab w:val="left" w:pos="1630"/>
          <w:tab w:val="right" w:leader="dot" w:pos="9075"/>
        </w:tabs>
        <w:rPr>
          <w:del w:id="5690" w:author="Markus Brüderl" w:date="2017-11-21T08:50:00Z"/>
          <w:rFonts w:eastAsiaTheme="minorEastAsia" w:cstheme="minorBidi"/>
          <w:noProof/>
          <w:sz w:val="22"/>
          <w:szCs w:val="22"/>
        </w:rPr>
      </w:pPr>
      <w:del w:id="5691" w:author="Markus Brüderl" w:date="2017-11-21T08:50:00Z">
        <w:r w:rsidRPr="00114F2A" w:rsidDel="00114F2A">
          <w:rPr>
            <w:noProof/>
          </w:rPr>
          <w:delText>3.2.10.1.2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75</w:delText>
        </w:r>
      </w:del>
    </w:p>
    <w:p w:rsidR="00C4315F" w:rsidDel="00114F2A" w:rsidRDefault="00C4315F">
      <w:pPr>
        <w:pStyle w:val="Verzeichnis4"/>
        <w:tabs>
          <w:tab w:val="left" w:pos="1400"/>
          <w:tab w:val="right" w:leader="dot" w:pos="9075"/>
        </w:tabs>
        <w:rPr>
          <w:del w:id="5692" w:author="Markus Brüderl" w:date="2017-11-21T08:50:00Z"/>
          <w:rFonts w:eastAsiaTheme="minorEastAsia" w:cstheme="minorBidi"/>
          <w:noProof/>
          <w:sz w:val="22"/>
          <w:szCs w:val="22"/>
        </w:rPr>
      </w:pPr>
      <w:del w:id="5693" w:author="Markus Brüderl" w:date="2017-11-21T08:50:00Z">
        <w:r w:rsidRPr="00114F2A" w:rsidDel="00114F2A">
          <w:rPr>
            <w:noProof/>
          </w:rPr>
          <w:delText>3.2.10.2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75</w:delText>
        </w:r>
      </w:del>
    </w:p>
    <w:p w:rsidR="00C4315F" w:rsidDel="00114F2A" w:rsidRDefault="00C4315F">
      <w:pPr>
        <w:pStyle w:val="Verzeichnis5"/>
        <w:tabs>
          <w:tab w:val="left" w:pos="1630"/>
          <w:tab w:val="right" w:leader="dot" w:pos="9075"/>
        </w:tabs>
        <w:rPr>
          <w:del w:id="5694" w:author="Markus Brüderl" w:date="2017-11-21T08:50:00Z"/>
          <w:rFonts w:eastAsiaTheme="minorEastAsia" w:cstheme="minorBidi"/>
          <w:noProof/>
          <w:sz w:val="22"/>
          <w:szCs w:val="22"/>
        </w:rPr>
      </w:pPr>
      <w:del w:id="5695" w:author="Markus Brüderl" w:date="2017-11-21T08:50:00Z">
        <w:r w:rsidRPr="00114F2A" w:rsidDel="00114F2A">
          <w:rPr>
            <w:noProof/>
          </w:rPr>
          <w:delText>3.2.10.2.1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75</w:delText>
        </w:r>
      </w:del>
    </w:p>
    <w:p w:rsidR="00C4315F" w:rsidDel="00114F2A" w:rsidRDefault="00C4315F">
      <w:pPr>
        <w:pStyle w:val="Verzeichnis5"/>
        <w:tabs>
          <w:tab w:val="left" w:pos="1630"/>
          <w:tab w:val="right" w:leader="dot" w:pos="9075"/>
        </w:tabs>
        <w:rPr>
          <w:del w:id="5696" w:author="Markus Brüderl" w:date="2017-11-21T08:50:00Z"/>
          <w:rFonts w:eastAsiaTheme="minorEastAsia" w:cstheme="minorBidi"/>
          <w:noProof/>
          <w:sz w:val="22"/>
          <w:szCs w:val="22"/>
        </w:rPr>
      </w:pPr>
      <w:del w:id="5697" w:author="Markus Brüderl" w:date="2017-11-21T08:50:00Z">
        <w:r w:rsidRPr="00114F2A" w:rsidDel="00114F2A">
          <w:rPr>
            <w:noProof/>
          </w:rPr>
          <w:delText>3.2.10.2.2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78</w:delText>
        </w:r>
      </w:del>
    </w:p>
    <w:p w:rsidR="00C4315F" w:rsidDel="00114F2A" w:rsidRDefault="00C4315F">
      <w:pPr>
        <w:pStyle w:val="Verzeichnis3"/>
        <w:tabs>
          <w:tab w:val="left" w:pos="1000"/>
          <w:tab w:val="right" w:leader="dot" w:pos="9075"/>
        </w:tabs>
        <w:rPr>
          <w:del w:id="5698" w:author="Markus Brüderl" w:date="2017-11-21T08:50:00Z"/>
          <w:rFonts w:eastAsiaTheme="minorEastAsia" w:cstheme="minorBidi"/>
          <w:noProof/>
          <w:sz w:val="22"/>
          <w:szCs w:val="22"/>
        </w:rPr>
      </w:pPr>
      <w:del w:id="5699" w:author="Markus Brüderl" w:date="2017-11-21T08:50:00Z">
        <w:r w:rsidRPr="00114F2A" w:rsidDel="00114F2A">
          <w:rPr>
            <w:noProof/>
          </w:rPr>
          <w:delText>3.2.11</w:delText>
        </w:r>
        <w:r w:rsidDel="00114F2A">
          <w:rPr>
            <w:rFonts w:eastAsiaTheme="minorEastAsia" w:cstheme="minorBidi"/>
            <w:noProof/>
            <w:sz w:val="22"/>
            <w:szCs w:val="22"/>
          </w:rPr>
          <w:tab/>
        </w:r>
        <w:r w:rsidRPr="00114F2A" w:rsidDel="00114F2A">
          <w:rPr>
            <w:noProof/>
          </w:rPr>
          <w:delText>createOrUpdateAntrag</w:delText>
        </w:r>
        <w:r w:rsidDel="00114F2A">
          <w:rPr>
            <w:noProof/>
            <w:webHidden/>
          </w:rPr>
          <w:tab/>
          <w:delText>87</w:delText>
        </w:r>
      </w:del>
    </w:p>
    <w:p w:rsidR="00C4315F" w:rsidDel="00114F2A" w:rsidRDefault="00C4315F">
      <w:pPr>
        <w:pStyle w:val="Verzeichnis4"/>
        <w:tabs>
          <w:tab w:val="left" w:pos="1400"/>
          <w:tab w:val="right" w:leader="dot" w:pos="9075"/>
        </w:tabs>
        <w:rPr>
          <w:del w:id="5700" w:author="Markus Brüderl" w:date="2017-11-21T08:50:00Z"/>
          <w:rFonts w:eastAsiaTheme="minorEastAsia" w:cstheme="minorBidi"/>
          <w:noProof/>
          <w:sz w:val="22"/>
          <w:szCs w:val="22"/>
        </w:rPr>
      </w:pPr>
      <w:del w:id="5701" w:author="Markus Brüderl" w:date="2017-11-21T08:50:00Z">
        <w:r w:rsidRPr="00114F2A" w:rsidDel="00114F2A">
          <w:rPr>
            <w:noProof/>
          </w:rPr>
          <w:delText>3.2.11.1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87</w:delText>
        </w:r>
      </w:del>
    </w:p>
    <w:p w:rsidR="00C4315F" w:rsidDel="00114F2A" w:rsidRDefault="00C4315F">
      <w:pPr>
        <w:pStyle w:val="Verzeichnis5"/>
        <w:tabs>
          <w:tab w:val="left" w:pos="1630"/>
          <w:tab w:val="right" w:leader="dot" w:pos="9075"/>
        </w:tabs>
        <w:rPr>
          <w:del w:id="5702" w:author="Markus Brüderl" w:date="2017-11-21T08:50:00Z"/>
          <w:rFonts w:eastAsiaTheme="minorEastAsia" w:cstheme="minorBidi"/>
          <w:noProof/>
          <w:sz w:val="22"/>
          <w:szCs w:val="22"/>
        </w:rPr>
      </w:pPr>
      <w:del w:id="5703" w:author="Markus Brüderl" w:date="2017-11-21T08:50:00Z">
        <w:r w:rsidRPr="00114F2A" w:rsidDel="00114F2A">
          <w:rPr>
            <w:noProof/>
          </w:rPr>
          <w:delText>3.2.11.1.1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87</w:delText>
        </w:r>
      </w:del>
    </w:p>
    <w:p w:rsidR="00C4315F" w:rsidDel="00114F2A" w:rsidRDefault="00C4315F">
      <w:pPr>
        <w:pStyle w:val="Verzeichnis5"/>
        <w:tabs>
          <w:tab w:val="left" w:pos="1630"/>
          <w:tab w:val="right" w:leader="dot" w:pos="9075"/>
        </w:tabs>
        <w:rPr>
          <w:del w:id="5704" w:author="Markus Brüderl" w:date="2017-11-21T08:50:00Z"/>
          <w:rFonts w:eastAsiaTheme="minorEastAsia" w:cstheme="minorBidi"/>
          <w:noProof/>
          <w:sz w:val="22"/>
          <w:szCs w:val="22"/>
        </w:rPr>
      </w:pPr>
      <w:del w:id="5705" w:author="Markus Brüderl" w:date="2017-11-21T08:50:00Z">
        <w:r w:rsidRPr="00114F2A" w:rsidDel="00114F2A">
          <w:rPr>
            <w:noProof/>
          </w:rPr>
          <w:delText>3.2.11.1.2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87</w:delText>
        </w:r>
      </w:del>
    </w:p>
    <w:p w:rsidR="00C4315F" w:rsidDel="00114F2A" w:rsidRDefault="00C4315F">
      <w:pPr>
        <w:pStyle w:val="Verzeichnis4"/>
        <w:tabs>
          <w:tab w:val="left" w:pos="1400"/>
          <w:tab w:val="right" w:leader="dot" w:pos="9075"/>
        </w:tabs>
        <w:rPr>
          <w:del w:id="5706" w:author="Markus Brüderl" w:date="2017-11-21T08:50:00Z"/>
          <w:rFonts w:eastAsiaTheme="minorEastAsia" w:cstheme="minorBidi"/>
          <w:noProof/>
          <w:sz w:val="22"/>
          <w:szCs w:val="22"/>
        </w:rPr>
      </w:pPr>
      <w:del w:id="5707" w:author="Markus Brüderl" w:date="2017-11-21T08:50:00Z">
        <w:r w:rsidRPr="00114F2A" w:rsidDel="00114F2A">
          <w:rPr>
            <w:noProof/>
          </w:rPr>
          <w:delText>3.2.11.2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87</w:delText>
        </w:r>
      </w:del>
    </w:p>
    <w:p w:rsidR="00C4315F" w:rsidDel="00114F2A" w:rsidRDefault="00C4315F">
      <w:pPr>
        <w:pStyle w:val="Verzeichnis5"/>
        <w:tabs>
          <w:tab w:val="left" w:pos="1630"/>
          <w:tab w:val="right" w:leader="dot" w:pos="9075"/>
        </w:tabs>
        <w:rPr>
          <w:del w:id="5708" w:author="Markus Brüderl" w:date="2017-11-21T08:50:00Z"/>
          <w:rFonts w:eastAsiaTheme="minorEastAsia" w:cstheme="minorBidi"/>
          <w:noProof/>
          <w:sz w:val="22"/>
          <w:szCs w:val="22"/>
        </w:rPr>
      </w:pPr>
      <w:del w:id="5709" w:author="Markus Brüderl" w:date="2017-11-21T08:50:00Z">
        <w:r w:rsidRPr="00114F2A" w:rsidDel="00114F2A">
          <w:rPr>
            <w:noProof/>
          </w:rPr>
          <w:delText>3.2.11.2.1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87</w:delText>
        </w:r>
      </w:del>
    </w:p>
    <w:p w:rsidR="00C4315F" w:rsidDel="00114F2A" w:rsidRDefault="00C4315F">
      <w:pPr>
        <w:pStyle w:val="Verzeichnis5"/>
        <w:tabs>
          <w:tab w:val="left" w:pos="1630"/>
          <w:tab w:val="right" w:leader="dot" w:pos="9075"/>
        </w:tabs>
        <w:rPr>
          <w:del w:id="5710" w:author="Markus Brüderl" w:date="2017-11-21T08:50:00Z"/>
          <w:rFonts w:eastAsiaTheme="minorEastAsia" w:cstheme="minorBidi"/>
          <w:noProof/>
          <w:sz w:val="22"/>
          <w:szCs w:val="22"/>
        </w:rPr>
      </w:pPr>
      <w:del w:id="5711" w:author="Markus Brüderl" w:date="2017-11-21T08:50:00Z">
        <w:r w:rsidRPr="00114F2A" w:rsidDel="00114F2A">
          <w:rPr>
            <w:noProof/>
          </w:rPr>
          <w:delText>3.2.11.2.2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90</w:delText>
        </w:r>
      </w:del>
    </w:p>
    <w:p w:rsidR="00C4315F" w:rsidDel="00114F2A" w:rsidRDefault="00C4315F">
      <w:pPr>
        <w:pStyle w:val="Verzeichnis3"/>
        <w:tabs>
          <w:tab w:val="left" w:pos="1000"/>
          <w:tab w:val="right" w:leader="dot" w:pos="9075"/>
        </w:tabs>
        <w:rPr>
          <w:del w:id="5712" w:author="Markus Brüderl" w:date="2017-11-21T08:50:00Z"/>
          <w:rFonts w:eastAsiaTheme="minorEastAsia" w:cstheme="minorBidi"/>
          <w:noProof/>
          <w:sz w:val="22"/>
          <w:szCs w:val="22"/>
        </w:rPr>
      </w:pPr>
      <w:del w:id="5713" w:author="Markus Brüderl" w:date="2017-11-21T08:50:00Z">
        <w:r w:rsidRPr="00114F2A" w:rsidDel="00114F2A">
          <w:rPr>
            <w:noProof/>
          </w:rPr>
          <w:delText>3.2.12</w:delText>
        </w:r>
        <w:r w:rsidDel="00114F2A">
          <w:rPr>
            <w:rFonts w:eastAsiaTheme="minorEastAsia" w:cstheme="minorBidi"/>
            <w:noProof/>
            <w:sz w:val="22"/>
            <w:szCs w:val="22"/>
          </w:rPr>
          <w:tab/>
        </w:r>
        <w:r w:rsidRPr="00114F2A" w:rsidDel="00114F2A">
          <w:rPr>
            <w:noProof/>
          </w:rPr>
          <w:delText>createOrUpdateExtraValue</w:delText>
        </w:r>
        <w:r w:rsidDel="00114F2A">
          <w:rPr>
            <w:noProof/>
            <w:webHidden/>
          </w:rPr>
          <w:tab/>
          <w:delText>98</w:delText>
        </w:r>
      </w:del>
    </w:p>
    <w:p w:rsidR="00C4315F" w:rsidDel="00114F2A" w:rsidRDefault="00C4315F">
      <w:pPr>
        <w:pStyle w:val="Verzeichnis4"/>
        <w:tabs>
          <w:tab w:val="left" w:pos="1400"/>
          <w:tab w:val="right" w:leader="dot" w:pos="9075"/>
        </w:tabs>
        <w:rPr>
          <w:del w:id="5714" w:author="Markus Brüderl" w:date="2017-11-21T08:50:00Z"/>
          <w:rFonts w:eastAsiaTheme="minorEastAsia" w:cstheme="minorBidi"/>
          <w:noProof/>
          <w:sz w:val="22"/>
          <w:szCs w:val="22"/>
        </w:rPr>
      </w:pPr>
      <w:del w:id="5715" w:author="Markus Brüderl" w:date="2017-11-21T08:50:00Z">
        <w:r w:rsidRPr="00114F2A" w:rsidDel="00114F2A">
          <w:rPr>
            <w:noProof/>
          </w:rPr>
          <w:delText>3.2.12.1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98</w:delText>
        </w:r>
      </w:del>
    </w:p>
    <w:p w:rsidR="00C4315F" w:rsidDel="00114F2A" w:rsidRDefault="00C4315F">
      <w:pPr>
        <w:pStyle w:val="Verzeichnis5"/>
        <w:tabs>
          <w:tab w:val="left" w:pos="1630"/>
          <w:tab w:val="right" w:leader="dot" w:pos="9075"/>
        </w:tabs>
        <w:rPr>
          <w:del w:id="5716" w:author="Markus Brüderl" w:date="2017-11-21T08:50:00Z"/>
          <w:rFonts w:eastAsiaTheme="minorEastAsia" w:cstheme="minorBidi"/>
          <w:noProof/>
          <w:sz w:val="22"/>
          <w:szCs w:val="22"/>
        </w:rPr>
      </w:pPr>
      <w:del w:id="5717" w:author="Markus Brüderl" w:date="2017-11-21T08:50:00Z">
        <w:r w:rsidRPr="00114F2A" w:rsidDel="00114F2A">
          <w:rPr>
            <w:noProof/>
          </w:rPr>
          <w:delText>3.2.12.1.1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98</w:delText>
        </w:r>
      </w:del>
    </w:p>
    <w:p w:rsidR="00C4315F" w:rsidDel="00114F2A" w:rsidRDefault="00C4315F">
      <w:pPr>
        <w:pStyle w:val="Verzeichnis5"/>
        <w:tabs>
          <w:tab w:val="left" w:pos="1630"/>
          <w:tab w:val="right" w:leader="dot" w:pos="9075"/>
        </w:tabs>
        <w:rPr>
          <w:del w:id="5718" w:author="Markus Brüderl" w:date="2017-11-21T08:50:00Z"/>
          <w:rFonts w:eastAsiaTheme="minorEastAsia" w:cstheme="minorBidi"/>
          <w:noProof/>
          <w:sz w:val="22"/>
          <w:szCs w:val="22"/>
        </w:rPr>
      </w:pPr>
      <w:del w:id="5719" w:author="Markus Brüderl" w:date="2017-11-21T08:50:00Z">
        <w:r w:rsidRPr="00114F2A" w:rsidDel="00114F2A">
          <w:rPr>
            <w:noProof/>
          </w:rPr>
          <w:delText>3.2.12.1.2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98</w:delText>
        </w:r>
      </w:del>
    </w:p>
    <w:p w:rsidR="00C4315F" w:rsidDel="00114F2A" w:rsidRDefault="00C4315F">
      <w:pPr>
        <w:pStyle w:val="Verzeichnis3"/>
        <w:tabs>
          <w:tab w:val="left" w:pos="1000"/>
          <w:tab w:val="right" w:leader="dot" w:pos="9075"/>
        </w:tabs>
        <w:rPr>
          <w:del w:id="5720" w:author="Markus Brüderl" w:date="2017-11-21T08:50:00Z"/>
          <w:rFonts w:eastAsiaTheme="minorEastAsia" w:cstheme="minorBidi"/>
          <w:noProof/>
          <w:sz w:val="22"/>
          <w:szCs w:val="22"/>
        </w:rPr>
      </w:pPr>
      <w:del w:id="5721" w:author="Markus Brüderl" w:date="2017-11-21T08:50:00Z">
        <w:r w:rsidRPr="00114F2A" w:rsidDel="00114F2A">
          <w:rPr>
            <w:noProof/>
          </w:rPr>
          <w:delText>3.2.13</w:delText>
        </w:r>
        <w:r w:rsidDel="00114F2A">
          <w:rPr>
            <w:rFonts w:eastAsiaTheme="minorEastAsia" w:cstheme="minorBidi"/>
            <w:noProof/>
            <w:sz w:val="22"/>
            <w:szCs w:val="22"/>
          </w:rPr>
          <w:tab/>
        </w:r>
        <w:r w:rsidRPr="00114F2A" w:rsidDel="00114F2A">
          <w:rPr>
            <w:noProof/>
          </w:rPr>
          <w:delText>createOrUpdateUpload</w:delText>
        </w:r>
        <w:r w:rsidDel="00114F2A">
          <w:rPr>
            <w:noProof/>
            <w:webHidden/>
          </w:rPr>
          <w:tab/>
          <w:delText>98</w:delText>
        </w:r>
      </w:del>
    </w:p>
    <w:p w:rsidR="00C4315F" w:rsidDel="00114F2A" w:rsidRDefault="00C4315F">
      <w:pPr>
        <w:pStyle w:val="Verzeichnis4"/>
        <w:tabs>
          <w:tab w:val="left" w:pos="1400"/>
          <w:tab w:val="right" w:leader="dot" w:pos="9075"/>
        </w:tabs>
        <w:rPr>
          <w:del w:id="5722" w:author="Markus Brüderl" w:date="2017-11-21T08:50:00Z"/>
          <w:rFonts w:eastAsiaTheme="minorEastAsia" w:cstheme="minorBidi"/>
          <w:noProof/>
          <w:sz w:val="22"/>
          <w:szCs w:val="22"/>
        </w:rPr>
      </w:pPr>
      <w:del w:id="5723" w:author="Markus Brüderl" w:date="2017-11-21T08:50:00Z">
        <w:r w:rsidRPr="00114F2A" w:rsidDel="00114F2A">
          <w:rPr>
            <w:noProof/>
          </w:rPr>
          <w:delText>3.2.13.1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98</w:delText>
        </w:r>
      </w:del>
    </w:p>
    <w:p w:rsidR="00C4315F" w:rsidDel="00114F2A" w:rsidRDefault="00C4315F">
      <w:pPr>
        <w:pStyle w:val="Verzeichnis5"/>
        <w:tabs>
          <w:tab w:val="left" w:pos="1630"/>
          <w:tab w:val="right" w:leader="dot" w:pos="9075"/>
        </w:tabs>
        <w:rPr>
          <w:del w:id="5724" w:author="Markus Brüderl" w:date="2017-11-21T08:50:00Z"/>
          <w:rFonts w:eastAsiaTheme="minorEastAsia" w:cstheme="minorBidi"/>
          <w:noProof/>
          <w:sz w:val="22"/>
          <w:szCs w:val="22"/>
        </w:rPr>
      </w:pPr>
      <w:del w:id="5725" w:author="Markus Brüderl" w:date="2017-11-21T08:50:00Z">
        <w:r w:rsidRPr="00114F2A" w:rsidDel="00114F2A">
          <w:rPr>
            <w:noProof/>
          </w:rPr>
          <w:delText>3.2.13.1.1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99</w:delText>
        </w:r>
      </w:del>
    </w:p>
    <w:p w:rsidR="00C4315F" w:rsidDel="00114F2A" w:rsidRDefault="00C4315F">
      <w:pPr>
        <w:pStyle w:val="Verzeichnis5"/>
        <w:tabs>
          <w:tab w:val="left" w:pos="1630"/>
          <w:tab w:val="right" w:leader="dot" w:pos="9075"/>
        </w:tabs>
        <w:rPr>
          <w:del w:id="5726" w:author="Markus Brüderl" w:date="2017-11-21T08:50:00Z"/>
          <w:rFonts w:eastAsiaTheme="minorEastAsia" w:cstheme="minorBidi"/>
          <w:noProof/>
          <w:sz w:val="22"/>
          <w:szCs w:val="22"/>
        </w:rPr>
      </w:pPr>
      <w:del w:id="5727" w:author="Markus Brüderl" w:date="2017-11-21T08:50:00Z">
        <w:r w:rsidRPr="00114F2A" w:rsidDel="00114F2A">
          <w:rPr>
            <w:noProof/>
          </w:rPr>
          <w:delText>3.2.13.1.2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100</w:delText>
        </w:r>
      </w:del>
    </w:p>
    <w:p w:rsidR="00C4315F" w:rsidDel="00114F2A" w:rsidRDefault="00C4315F">
      <w:pPr>
        <w:pStyle w:val="Verzeichnis3"/>
        <w:tabs>
          <w:tab w:val="left" w:pos="1000"/>
          <w:tab w:val="right" w:leader="dot" w:pos="9075"/>
        </w:tabs>
        <w:rPr>
          <w:del w:id="5728" w:author="Markus Brüderl" w:date="2017-11-21T08:50:00Z"/>
          <w:rFonts w:eastAsiaTheme="minorEastAsia" w:cstheme="minorBidi"/>
          <w:noProof/>
          <w:sz w:val="22"/>
          <w:szCs w:val="22"/>
        </w:rPr>
      </w:pPr>
      <w:del w:id="5729" w:author="Markus Brüderl" w:date="2017-11-21T08:50:00Z">
        <w:r w:rsidRPr="00114F2A" w:rsidDel="00114F2A">
          <w:rPr>
            <w:noProof/>
          </w:rPr>
          <w:delText>3.2.14</w:delText>
        </w:r>
        <w:r w:rsidDel="00114F2A">
          <w:rPr>
            <w:rFonts w:eastAsiaTheme="minorEastAsia" w:cstheme="minorBidi"/>
            <w:noProof/>
            <w:sz w:val="22"/>
            <w:szCs w:val="22"/>
          </w:rPr>
          <w:tab/>
        </w:r>
        <w:r w:rsidRPr="00114F2A" w:rsidDel="00114F2A">
          <w:rPr>
            <w:noProof/>
          </w:rPr>
          <w:delText>kremoGetBudget</w:delText>
        </w:r>
        <w:r w:rsidDel="00114F2A">
          <w:rPr>
            <w:noProof/>
            <w:webHidden/>
          </w:rPr>
          <w:tab/>
          <w:delText>100</w:delText>
        </w:r>
      </w:del>
    </w:p>
    <w:p w:rsidR="00C4315F" w:rsidDel="00114F2A" w:rsidRDefault="00C4315F">
      <w:pPr>
        <w:pStyle w:val="Verzeichnis4"/>
        <w:tabs>
          <w:tab w:val="left" w:pos="1400"/>
          <w:tab w:val="right" w:leader="dot" w:pos="9075"/>
        </w:tabs>
        <w:rPr>
          <w:del w:id="5730" w:author="Markus Brüderl" w:date="2017-11-21T08:50:00Z"/>
          <w:rFonts w:eastAsiaTheme="minorEastAsia" w:cstheme="minorBidi"/>
          <w:noProof/>
          <w:sz w:val="22"/>
          <w:szCs w:val="22"/>
        </w:rPr>
      </w:pPr>
      <w:del w:id="5731" w:author="Markus Brüderl" w:date="2017-11-21T08:50:00Z">
        <w:r w:rsidRPr="00114F2A" w:rsidDel="00114F2A">
          <w:rPr>
            <w:noProof/>
          </w:rPr>
          <w:delText>3.2.14.1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100</w:delText>
        </w:r>
      </w:del>
    </w:p>
    <w:p w:rsidR="00C4315F" w:rsidDel="00114F2A" w:rsidRDefault="00C4315F">
      <w:pPr>
        <w:pStyle w:val="Verzeichnis5"/>
        <w:tabs>
          <w:tab w:val="left" w:pos="1630"/>
          <w:tab w:val="right" w:leader="dot" w:pos="9075"/>
        </w:tabs>
        <w:rPr>
          <w:del w:id="5732" w:author="Markus Brüderl" w:date="2017-11-21T08:50:00Z"/>
          <w:rFonts w:eastAsiaTheme="minorEastAsia" w:cstheme="minorBidi"/>
          <w:noProof/>
          <w:sz w:val="22"/>
          <w:szCs w:val="22"/>
        </w:rPr>
      </w:pPr>
      <w:del w:id="5733" w:author="Markus Brüderl" w:date="2017-11-21T08:50:00Z">
        <w:r w:rsidRPr="00114F2A" w:rsidDel="00114F2A">
          <w:rPr>
            <w:noProof/>
          </w:rPr>
          <w:delText>3.2.14.1.1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100</w:delText>
        </w:r>
      </w:del>
    </w:p>
    <w:p w:rsidR="00C4315F" w:rsidDel="00114F2A" w:rsidRDefault="00C4315F">
      <w:pPr>
        <w:pStyle w:val="Verzeichnis5"/>
        <w:tabs>
          <w:tab w:val="left" w:pos="1630"/>
          <w:tab w:val="right" w:leader="dot" w:pos="9075"/>
        </w:tabs>
        <w:rPr>
          <w:del w:id="5734" w:author="Markus Brüderl" w:date="2017-11-21T08:50:00Z"/>
          <w:rFonts w:eastAsiaTheme="minorEastAsia" w:cstheme="minorBidi"/>
          <w:noProof/>
          <w:sz w:val="22"/>
          <w:szCs w:val="22"/>
        </w:rPr>
      </w:pPr>
      <w:del w:id="5735" w:author="Markus Brüderl" w:date="2017-11-21T08:50:00Z">
        <w:r w:rsidRPr="00114F2A" w:rsidDel="00114F2A">
          <w:rPr>
            <w:noProof/>
          </w:rPr>
          <w:delText>3.2.14.1.2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101</w:delText>
        </w:r>
      </w:del>
    </w:p>
    <w:p w:rsidR="00C4315F" w:rsidDel="00114F2A" w:rsidRDefault="00C4315F">
      <w:pPr>
        <w:pStyle w:val="Verzeichnis3"/>
        <w:tabs>
          <w:tab w:val="left" w:pos="1000"/>
          <w:tab w:val="right" w:leader="dot" w:pos="9075"/>
        </w:tabs>
        <w:rPr>
          <w:del w:id="5736" w:author="Markus Brüderl" w:date="2017-11-21T08:50:00Z"/>
          <w:rFonts w:eastAsiaTheme="minorEastAsia" w:cstheme="minorBidi"/>
          <w:noProof/>
          <w:sz w:val="22"/>
          <w:szCs w:val="22"/>
        </w:rPr>
      </w:pPr>
      <w:del w:id="5737" w:author="Markus Brüderl" w:date="2017-11-21T08:50:00Z">
        <w:r w:rsidRPr="00114F2A" w:rsidDel="00114F2A">
          <w:rPr>
            <w:noProof/>
          </w:rPr>
          <w:delText>3.2.15</w:delText>
        </w:r>
        <w:r w:rsidDel="00114F2A">
          <w:rPr>
            <w:rFonts w:eastAsiaTheme="minorEastAsia" w:cstheme="minorBidi"/>
            <w:noProof/>
            <w:sz w:val="22"/>
            <w:szCs w:val="22"/>
          </w:rPr>
          <w:tab/>
        </w:r>
        <w:r w:rsidRPr="00114F2A" w:rsidDel="00114F2A">
          <w:rPr>
            <w:noProof/>
          </w:rPr>
          <w:delText>DeliverServiceInformation</w:delText>
        </w:r>
        <w:r w:rsidDel="00114F2A">
          <w:rPr>
            <w:noProof/>
            <w:webHidden/>
          </w:rPr>
          <w:tab/>
          <w:delText>101</w:delText>
        </w:r>
      </w:del>
    </w:p>
    <w:p w:rsidR="00C4315F" w:rsidDel="00114F2A" w:rsidRDefault="00C4315F">
      <w:pPr>
        <w:pStyle w:val="Verzeichnis4"/>
        <w:tabs>
          <w:tab w:val="left" w:pos="1400"/>
          <w:tab w:val="right" w:leader="dot" w:pos="9075"/>
        </w:tabs>
        <w:rPr>
          <w:del w:id="5738" w:author="Markus Brüderl" w:date="2017-11-21T08:50:00Z"/>
          <w:rFonts w:eastAsiaTheme="minorEastAsia" w:cstheme="minorBidi"/>
          <w:noProof/>
          <w:sz w:val="22"/>
          <w:szCs w:val="22"/>
        </w:rPr>
      </w:pPr>
      <w:del w:id="5739" w:author="Markus Brüderl" w:date="2017-11-21T08:50:00Z">
        <w:r w:rsidRPr="00114F2A" w:rsidDel="00114F2A">
          <w:rPr>
            <w:noProof/>
          </w:rPr>
          <w:delText>3.2.15.1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101</w:delText>
        </w:r>
      </w:del>
    </w:p>
    <w:p w:rsidR="00C4315F" w:rsidDel="00114F2A" w:rsidRDefault="00C4315F">
      <w:pPr>
        <w:pStyle w:val="Verzeichnis5"/>
        <w:tabs>
          <w:tab w:val="left" w:pos="1630"/>
          <w:tab w:val="right" w:leader="dot" w:pos="9075"/>
        </w:tabs>
        <w:rPr>
          <w:del w:id="5740" w:author="Markus Brüderl" w:date="2017-11-21T08:50:00Z"/>
          <w:rFonts w:eastAsiaTheme="minorEastAsia" w:cstheme="minorBidi"/>
          <w:noProof/>
          <w:sz w:val="22"/>
          <w:szCs w:val="22"/>
        </w:rPr>
      </w:pPr>
      <w:del w:id="5741" w:author="Markus Brüderl" w:date="2017-11-21T08:50:00Z">
        <w:r w:rsidRPr="00114F2A" w:rsidDel="00114F2A">
          <w:rPr>
            <w:noProof/>
          </w:rPr>
          <w:delText>3.2.15.1.1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102</w:delText>
        </w:r>
      </w:del>
    </w:p>
    <w:p w:rsidR="00C4315F" w:rsidDel="00114F2A" w:rsidRDefault="00C4315F">
      <w:pPr>
        <w:pStyle w:val="Verzeichnis5"/>
        <w:tabs>
          <w:tab w:val="left" w:pos="1630"/>
          <w:tab w:val="right" w:leader="dot" w:pos="9075"/>
        </w:tabs>
        <w:rPr>
          <w:del w:id="5742" w:author="Markus Brüderl" w:date="2017-11-21T08:50:00Z"/>
          <w:rFonts w:eastAsiaTheme="minorEastAsia" w:cstheme="minorBidi"/>
          <w:noProof/>
          <w:sz w:val="22"/>
          <w:szCs w:val="22"/>
        </w:rPr>
      </w:pPr>
      <w:del w:id="5743" w:author="Markus Brüderl" w:date="2017-11-21T08:50:00Z">
        <w:r w:rsidRPr="00114F2A" w:rsidDel="00114F2A">
          <w:rPr>
            <w:noProof/>
          </w:rPr>
          <w:delText>3.2.15.1.2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102</w:delText>
        </w:r>
      </w:del>
    </w:p>
    <w:p w:rsidR="00C4315F" w:rsidDel="00114F2A" w:rsidRDefault="00C4315F">
      <w:pPr>
        <w:pStyle w:val="Verzeichnis3"/>
        <w:tabs>
          <w:tab w:val="left" w:pos="1000"/>
          <w:tab w:val="right" w:leader="dot" w:pos="9075"/>
        </w:tabs>
        <w:rPr>
          <w:del w:id="5744" w:author="Markus Brüderl" w:date="2017-11-21T08:50:00Z"/>
          <w:rFonts w:eastAsiaTheme="minorEastAsia" w:cstheme="minorBidi"/>
          <w:noProof/>
          <w:sz w:val="22"/>
          <w:szCs w:val="22"/>
        </w:rPr>
      </w:pPr>
      <w:del w:id="5745" w:author="Markus Brüderl" w:date="2017-11-21T08:50:00Z">
        <w:r w:rsidRPr="00114F2A" w:rsidDel="00114F2A">
          <w:rPr>
            <w:noProof/>
          </w:rPr>
          <w:delText>3.2.16</w:delText>
        </w:r>
        <w:r w:rsidDel="00114F2A">
          <w:rPr>
            <w:rFonts w:eastAsiaTheme="minorEastAsia" w:cstheme="minorBidi"/>
            <w:noProof/>
            <w:sz w:val="22"/>
            <w:szCs w:val="22"/>
          </w:rPr>
          <w:tab/>
        </w:r>
        <w:r w:rsidRPr="00114F2A" w:rsidDel="00114F2A">
          <w:rPr>
            <w:noProof/>
          </w:rPr>
          <w:delText>getTranslations</w:delText>
        </w:r>
        <w:r w:rsidDel="00114F2A">
          <w:rPr>
            <w:noProof/>
            <w:webHidden/>
          </w:rPr>
          <w:tab/>
          <w:delText>103</w:delText>
        </w:r>
      </w:del>
    </w:p>
    <w:p w:rsidR="00C4315F" w:rsidDel="00114F2A" w:rsidRDefault="00C4315F">
      <w:pPr>
        <w:pStyle w:val="Verzeichnis4"/>
        <w:tabs>
          <w:tab w:val="left" w:pos="1400"/>
          <w:tab w:val="right" w:leader="dot" w:pos="9075"/>
        </w:tabs>
        <w:rPr>
          <w:del w:id="5746" w:author="Markus Brüderl" w:date="2017-11-21T08:50:00Z"/>
          <w:rFonts w:eastAsiaTheme="minorEastAsia" w:cstheme="minorBidi"/>
          <w:noProof/>
          <w:sz w:val="22"/>
          <w:szCs w:val="22"/>
        </w:rPr>
      </w:pPr>
      <w:del w:id="5747" w:author="Markus Brüderl" w:date="2017-11-21T08:50:00Z">
        <w:r w:rsidRPr="00114F2A" w:rsidDel="00114F2A">
          <w:rPr>
            <w:noProof/>
          </w:rPr>
          <w:delText>3.2.16.1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103</w:delText>
        </w:r>
      </w:del>
    </w:p>
    <w:p w:rsidR="00C4315F" w:rsidDel="00114F2A" w:rsidRDefault="00C4315F">
      <w:pPr>
        <w:pStyle w:val="Verzeichnis5"/>
        <w:tabs>
          <w:tab w:val="left" w:pos="1630"/>
          <w:tab w:val="right" w:leader="dot" w:pos="9075"/>
        </w:tabs>
        <w:rPr>
          <w:del w:id="5748" w:author="Markus Brüderl" w:date="2017-11-21T08:50:00Z"/>
          <w:rFonts w:eastAsiaTheme="minorEastAsia" w:cstheme="minorBidi"/>
          <w:noProof/>
          <w:sz w:val="22"/>
          <w:szCs w:val="22"/>
        </w:rPr>
      </w:pPr>
      <w:del w:id="5749" w:author="Markus Brüderl" w:date="2017-11-21T08:50:00Z">
        <w:r w:rsidRPr="00114F2A" w:rsidDel="00114F2A">
          <w:rPr>
            <w:noProof/>
          </w:rPr>
          <w:delText>3.2.16.1.1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103</w:delText>
        </w:r>
      </w:del>
    </w:p>
    <w:p w:rsidR="00C4315F" w:rsidDel="00114F2A" w:rsidRDefault="00C4315F">
      <w:pPr>
        <w:pStyle w:val="Verzeichnis5"/>
        <w:tabs>
          <w:tab w:val="left" w:pos="1630"/>
          <w:tab w:val="right" w:leader="dot" w:pos="9075"/>
        </w:tabs>
        <w:rPr>
          <w:del w:id="5750" w:author="Markus Brüderl" w:date="2017-11-21T08:50:00Z"/>
          <w:rFonts w:eastAsiaTheme="minorEastAsia" w:cstheme="minorBidi"/>
          <w:noProof/>
          <w:sz w:val="22"/>
          <w:szCs w:val="22"/>
        </w:rPr>
      </w:pPr>
      <w:del w:id="5751" w:author="Markus Brüderl" w:date="2017-11-21T08:50:00Z">
        <w:r w:rsidRPr="00114F2A" w:rsidDel="00114F2A">
          <w:rPr>
            <w:noProof/>
          </w:rPr>
          <w:delText>3.2.16.1.2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103</w:delText>
        </w:r>
      </w:del>
    </w:p>
    <w:p w:rsidR="00C4315F" w:rsidDel="00114F2A" w:rsidRDefault="00C4315F">
      <w:pPr>
        <w:pStyle w:val="Verzeichnis3"/>
        <w:tabs>
          <w:tab w:val="left" w:pos="1000"/>
          <w:tab w:val="right" w:leader="dot" w:pos="9075"/>
        </w:tabs>
        <w:rPr>
          <w:del w:id="5752" w:author="Markus Brüderl" w:date="2017-11-21T08:50:00Z"/>
          <w:rFonts w:eastAsiaTheme="minorEastAsia" w:cstheme="minorBidi"/>
          <w:noProof/>
          <w:sz w:val="22"/>
          <w:szCs w:val="22"/>
        </w:rPr>
      </w:pPr>
      <w:del w:id="5753" w:author="Markus Brüderl" w:date="2017-11-21T08:50:00Z">
        <w:r w:rsidRPr="00114F2A" w:rsidDel="00114F2A">
          <w:rPr>
            <w:noProof/>
          </w:rPr>
          <w:delText>3.2.17</w:delText>
        </w:r>
        <w:r w:rsidDel="00114F2A">
          <w:rPr>
            <w:rFonts w:eastAsiaTheme="minorEastAsia" w:cstheme="minorBidi"/>
            <w:noProof/>
            <w:sz w:val="22"/>
            <w:szCs w:val="22"/>
          </w:rPr>
          <w:tab/>
        </w:r>
        <w:r w:rsidRPr="00114F2A" w:rsidDel="00114F2A">
          <w:rPr>
            <w:noProof/>
          </w:rPr>
          <w:delText>getQuotes</w:delText>
        </w:r>
        <w:r w:rsidDel="00114F2A">
          <w:rPr>
            <w:noProof/>
            <w:webHidden/>
          </w:rPr>
          <w:tab/>
          <w:delText>103</w:delText>
        </w:r>
      </w:del>
    </w:p>
    <w:p w:rsidR="00C4315F" w:rsidDel="00114F2A" w:rsidRDefault="00C4315F">
      <w:pPr>
        <w:pStyle w:val="Verzeichnis4"/>
        <w:tabs>
          <w:tab w:val="left" w:pos="1400"/>
          <w:tab w:val="right" w:leader="dot" w:pos="9075"/>
        </w:tabs>
        <w:rPr>
          <w:del w:id="5754" w:author="Markus Brüderl" w:date="2017-11-21T08:50:00Z"/>
          <w:rFonts w:eastAsiaTheme="minorEastAsia" w:cstheme="minorBidi"/>
          <w:noProof/>
          <w:sz w:val="22"/>
          <w:szCs w:val="22"/>
        </w:rPr>
      </w:pPr>
      <w:del w:id="5755" w:author="Markus Brüderl" w:date="2017-11-21T08:50:00Z">
        <w:r w:rsidRPr="00114F2A" w:rsidDel="00114F2A">
          <w:rPr>
            <w:noProof/>
          </w:rPr>
          <w:delText>3.2.17.1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103</w:delText>
        </w:r>
      </w:del>
    </w:p>
    <w:p w:rsidR="00C4315F" w:rsidDel="00114F2A" w:rsidRDefault="00C4315F">
      <w:pPr>
        <w:pStyle w:val="Verzeichnis5"/>
        <w:tabs>
          <w:tab w:val="left" w:pos="1630"/>
          <w:tab w:val="right" w:leader="dot" w:pos="9075"/>
        </w:tabs>
        <w:rPr>
          <w:del w:id="5756" w:author="Markus Brüderl" w:date="2017-11-21T08:50:00Z"/>
          <w:rFonts w:eastAsiaTheme="minorEastAsia" w:cstheme="minorBidi"/>
          <w:noProof/>
          <w:sz w:val="22"/>
          <w:szCs w:val="22"/>
        </w:rPr>
      </w:pPr>
      <w:del w:id="5757" w:author="Markus Brüderl" w:date="2017-11-21T08:50:00Z">
        <w:r w:rsidRPr="00114F2A" w:rsidDel="00114F2A">
          <w:rPr>
            <w:noProof/>
          </w:rPr>
          <w:delText>3.2.17.1.1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103</w:delText>
        </w:r>
      </w:del>
    </w:p>
    <w:p w:rsidR="00C4315F" w:rsidDel="00114F2A" w:rsidRDefault="00C4315F">
      <w:pPr>
        <w:pStyle w:val="Verzeichnis5"/>
        <w:tabs>
          <w:tab w:val="left" w:pos="1630"/>
          <w:tab w:val="right" w:leader="dot" w:pos="9075"/>
        </w:tabs>
        <w:rPr>
          <w:del w:id="5758" w:author="Markus Brüderl" w:date="2017-11-21T08:50:00Z"/>
          <w:rFonts w:eastAsiaTheme="minorEastAsia" w:cstheme="minorBidi"/>
          <w:noProof/>
          <w:sz w:val="22"/>
          <w:szCs w:val="22"/>
        </w:rPr>
      </w:pPr>
      <w:del w:id="5759" w:author="Markus Brüderl" w:date="2017-11-21T08:50:00Z">
        <w:r w:rsidRPr="00114F2A" w:rsidDel="00114F2A">
          <w:rPr>
            <w:noProof/>
          </w:rPr>
          <w:delText>3.2.17.1.2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104</w:delText>
        </w:r>
      </w:del>
    </w:p>
    <w:p w:rsidR="00C4315F" w:rsidDel="00114F2A" w:rsidRDefault="00C4315F">
      <w:pPr>
        <w:pStyle w:val="Verzeichnis2"/>
        <w:tabs>
          <w:tab w:val="left" w:pos="600"/>
          <w:tab w:val="right" w:leader="dot" w:pos="9075"/>
        </w:tabs>
        <w:rPr>
          <w:del w:id="5760" w:author="Markus Brüderl" w:date="2017-11-21T08:50:00Z"/>
          <w:rFonts w:eastAsiaTheme="minorEastAsia" w:cstheme="minorBidi"/>
          <w:b w:val="0"/>
          <w:bCs w:val="0"/>
          <w:noProof/>
          <w:sz w:val="22"/>
          <w:szCs w:val="22"/>
        </w:rPr>
      </w:pPr>
      <w:del w:id="5761" w:author="Markus Brüderl" w:date="2017-11-21T08:50:00Z">
        <w:r w:rsidRPr="00114F2A" w:rsidDel="00114F2A">
          <w:rPr>
            <w:noProof/>
          </w:rPr>
          <w:delText>3.3</w:delText>
        </w:r>
        <w:r w:rsidDel="00114F2A">
          <w:rPr>
            <w:rFonts w:eastAsiaTheme="minorEastAsia" w:cstheme="minorBidi"/>
            <w:b w:val="0"/>
            <w:bCs w:val="0"/>
            <w:noProof/>
            <w:sz w:val="22"/>
            <w:szCs w:val="22"/>
          </w:rPr>
          <w:tab/>
        </w:r>
        <w:r w:rsidRPr="00114F2A" w:rsidDel="00114F2A">
          <w:rPr>
            <w:noProof/>
          </w:rPr>
          <w:delText>Carconfigurator (B2B)</w:delText>
        </w:r>
        <w:r w:rsidDel="00114F2A">
          <w:rPr>
            <w:noProof/>
            <w:webHidden/>
          </w:rPr>
          <w:tab/>
          <w:delText>104</w:delText>
        </w:r>
      </w:del>
    </w:p>
    <w:p w:rsidR="00C4315F" w:rsidDel="00114F2A" w:rsidRDefault="00C4315F">
      <w:pPr>
        <w:pStyle w:val="Verzeichnis2"/>
        <w:tabs>
          <w:tab w:val="left" w:pos="600"/>
          <w:tab w:val="right" w:leader="dot" w:pos="9075"/>
        </w:tabs>
        <w:rPr>
          <w:del w:id="5762" w:author="Markus Brüderl" w:date="2017-11-21T08:50:00Z"/>
          <w:rFonts w:eastAsiaTheme="minorEastAsia" w:cstheme="minorBidi"/>
          <w:b w:val="0"/>
          <w:bCs w:val="0"/>
          <w:noProof/>
          <w:sz w:val="22"/>
          <w:szCs w:val="22"/>
        </w:rPr>
      </w:pPr>
      <w:del w:id="5763" w:author="Markus Brüderl" w:date="2017-11-21T08:50:00Z">
        <w:r w:rsidRPr="00114F2A" w:rsidDel="00114F2A">
          <w:rPr>
            <w:noProof/>
          </w:rPr>
          <w:delText>3.4</w:delText>
        </w:r>
        <w:r w:rsidDel="00114F2A">
          <w:rPr>
            <w:rFonts w:eastAsiaTheme="minorEastAsia" w:cstheme="minorBidi"/>
            <w:b w:val="0"/>
            <w:bCs w:val="0"/>
            <w:noProof/>
            <w:sz w:val="22"/>
            <w:szCs w:val="22"/>
          </w:rPr>
          <w:tab/>
        </w:r>
        <w:r w:rsidRPr="00114F2A" w:rsidDel="00114F2A">
          <w:rPr>
            <w:noProof/>
          </w:rPr>
          <w:delText>changeAngebotService (EAI und B2B)</w:delText>
        </w:r>
        <w:r w:rsidDel="00114F2A">
          <w:rPr>
            <w:noProof/>
            <w:webHidden/>
          </w:rPr>
          <w:tab/>
          <w:delText>104</w:delText>
        </w:r>
      </w:del>
    </w:p>
    <w:p w:rsidR="00C4315F" w:rsidDel="00114F2A" w:rsidRDefault="00C4315F">
      <w:pPr>
        <w:pStyle w:val="Verzeichnis3"/>
        <w:tabs>
          <w:tab w:val="left" w:pos="1000"/>
          <w:tab w:val="right" w:leader="dot" w:pos="9075"/>
        </w:tabs>
        <w:rPr>
          <w:del w:id="5764" w:author="Markus Brüderl" w:date="2017-11-21T08:50:00Z"/>
          <w:rFonts w:eastAsiaTheme="minorEastAsia" w:cstheme="minorBidi"/>
          <w:noProof/>
          <w:sz w:val="22"/>
          <w:szCs w:val="22"/>
        </w:rPr>
      </w:pPr>
      <w:del w:id="5765" w:author="Markus Brüderl" w:date="2017-11-21T08:50:00Z">
        <w:r w:rsidRPr="00114F2A" w:rsidDel="00114F2A">
          <w:rPr>
            <w:noProof/>
          </w:rPr>
          <w:delText>3.4.1</w:delText>
        </w:r>
        <w:r w:rsidDel="00114F2A">
          <w:rPr>
            <w:rFonts w:eastAsiaTheme="minorEastAsia" w:cstheme="minorBidi"/>
            <w:noProof/>
            <w:sz w:val="22"/>
            <w:szCs w:val="22"/>
          </w:rPr>
          <w:tab/>
        </w:r>
        <w:r w:rsidRPr="00114F2A" w:rsidDel="00114F2A">
          <w:rPr>
            <w:noProof/>
          </w:rPr>
          <w:delText>copyAngebot</w:delText>
        </w:r>
        <w:r w:rsidDel="00114F2A">
          <w:rPr>
            <w:noProof/>
            <w:webHidden/>
          </w:rPr>
          <w:tab/>
          <w:delText>104</w:delText>
        </w:r>
      </w:del>
    </w:p>
    <w:p w:rsidR="00C4315F" w:rsidDel="00114F2A" w:rsidRDefault="00C4315F">
      <w:pPr>
        <w:pStyle w:val="Verzeichnis4"/>
        <w:tabs>
          <w:tab w:val="left" w:pos="1200"/>
          <w:tab w:val="right" w:leader="dot" w:pos="9075"/>
        </w:tabs>
        <w:rPr>
          <w:del w:id="5766" w:author="Markus Brüderl" w:date="2017-11-21T08:50:00Z"/>
          <w:rFonts w:eastAsiaTheme="minorEastAsia" w:cstheme="minorBidi"/>
          <w:noProof/>
          <w:sz w:val="22"/>
          <w:szCs w:val="22"/>
        </w:rPr>
      </w:pPr>
      <w:del w:id="5767" w:author="Markus Brüderl" w:date="2017-11-21T08:50:00Z">
        <w:r w:rsidRPr="00114F2A" w:rsidDel="00114F2A">
          <w:rPr>
            <w:noProof/>
          </w:rPr>
          <w:delText>3.4.1.1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104</w:delText>
        </w:r>
      </w:del>
    </w:p>
    <w:p w:rsidR="00C4315F" w:rsidDel="00114F2A" w:rsidRDefault="00C4315F">
      <w:pPr>
        <w:pStyle w:val="Verzeichnis5"/>
        <w:tabs>
          <w:tab w:val="left" w:pos="1529"/>
          <w:tab w:val="right" w:leader="dot" w:pos="9075"/>
        </w:tabs>
        <w:rPr>
          <w:del w:id="5768" w:author="Markus Brüderl" w:date="2017-11-21T08:50:00Z"/>
          <w:rFonts w:eastAsiaTheme="minorEastAsia" w:cstheme="minorBidi"/>
          <w:noProof/>
          <w:sz w:val="22"/>
          <w:szCs w:val="22"/>
        </w:rPr>
      </w:pPr>
      <w:del w:id="5769" w:author="Markus Brüderl" w:date="2017-11-21T08:50:00Z">
        <w:r w:rsidRPr="00114F2A" w:rsidDel="00114F2A">
          <w:rPr>
            <w:noProof/>
          </w:rPr>
          <w:delText>3.4.1.1.1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104</w:delText>
        </w:r>
      </w:del>
    </w:p>
    <w:p w:rsidR="00C4315F" w:rsidDel="00114F2A" w:rsidRDefault="00C4315F">
      <w:pPr>
        <w:pStyle w:val="Verzeichnis5"/>
        <w:tabs>
          <w:tab w:val="left" w:pos="1529"/>
          <w:tab w:val="right" w:leader="dot" w:pos="9075"/>
        </w:tabs>
        <w:rPr>
          <w:del w:id="5770" w:author="Markus Brüderl" w:date="2017-11-21T08:50:00Z"/>
          <w:rFonts w:eastAsiaTheme="minorEastAsia" w:cstheme="minorBidi"/>
          <w:noProof/>
          <w:sz w:val="22"/>
          <w:szCs w:val="22"/>
        </w:rPr>
      </w:pPr>
      <w:del w:id="5771" w:author="Markus Brüderl" w:date="2017-11-21T08:50:00Z">
        <w:r w:rsidRPr="00114F2A" w:rsidDel="00114F2A">
          <w:rPr>
            <w:noProof/>
          </w:rPr>
          <w:delText>3.4.1.1.2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104</w:delText>
        </w:r>
      </w:del>
    </w:p>
    <w:p w:rsidR="00C4315F" w:rsidDel="00114F2A" w:rsidRDefault="00C4315F">
      <w:pPr>
        <w:pStyle w:val="Verzeichnis4"/>
        <w:tabs>
          <w:tab w:val="left" w:pos="1200"/>
          <w:tab w:val="right" w:leader="dot" w:pos="9075"/>
        </w:tabs>
        <w:rPr>
          <w:del w:id="5772" w:author="Markus Brüderl" w:date="2017-11-21T08:50:00Z"/>
          <w:rFonts w:eastAsiaTheme="minorEastAsia" w:cstheme="minorBidi"/>
          <w:noProof/>
          <w:sz w:val="22"/>
          <w:szCs w:val="22"/>
        </w:rPr>
      </w:pPr>
      <w:del w:id="5773" w:author="Markus Brüderl" w:date="2017-11-21T08:50:00Z">
        <w:r w:rsidRPr="00114F2A" w:rsidDel="00114F2A">
          <w:rPr>
            <w:noProof/>
          </w:rPr>
          <w:delText>3.4.1.2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105</w:delText>
        </w:r>
      </w:del>
    </w:p>
    <w:p w:rsidR="00C4315F" w:rsidDel="00114F2A" w:rsidRDefault="00C4315F">
      <w:pPr>
        <w:pStyle w:val="Verzeichnis5"/>
        <w:tabs>
          <w:tab w:val="left" w:pos="1529"/>
          <w:tab w:val="right" w:leader="dot" w:pos="9075"/>
        </w:tabs>
        <w:rPr>
          <w:del w:id="5774" w:author="Markus Brüderl" w:date="2017-11-21T08:50:00Z"/>
          <w:rFonts w:eastAsiaTheme="minorEastAsia" w:cstheme="minorBidi"/>
          <w:noProof/>
          <w:sz w:val="22"/>
          <w:szCs w:val="22"/>
        </w:rPr>
      </w:pPr>
      <w:del w:id="5775" w:author="Markus Brüderl" w:date="2017-11-21T08:50:00Z">
        <w:r w:rsidRPr="00114F2A" w:rsidDel="00114F2A">
          <w:rPr>
            <w:noProof/>
          </w:rPr>
          <w:delText>3.4.1.2.1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105</w:delText>
        </w:r>
      </w:del>
    </w:p>
    <w:p w:rsidR="00C4315F" w:rsidDel="00114F2A" w:rsidRDefault="00C4315F">
      <w:pPr>
        <w:pStyle w:val="Verzeichnis5"/>
        <w:tabs>
          <w:tab w:val="left" w:pos="1529"/>
          <w:tab w:val="right" w:leader="dot" w:pos="9075"/>
        </w:tabs>
        <w:rPr>
          <w:del w:id="5776" w:author="Markus Brüderl" w:date="2017-11-21T08:50:00Z"/>
          <w:rFonts w:eastAsiaTheme="minorEastAsia" w:cstheme="minorBidi"/>
          <w:noProof/>
          <w:sz w:val="22"/>
          <w:szCs w:val="22"/>
        </w:rPr>
      </w:pPr>
      <w:del w:id="5777" w:author="Markus Brüderl" w:date="2017-11-21T08:50:00Z">
        <w:r w:rsidRPr="00114F2A" w:rsidDel="00114F2A">
          <w:rPr>
            <w:noProof/>
          </w:rPr>
          <w:delText>3.4.1.2.2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105</w:delText>
        </w:r>
      </w:del>
    </w:p>
    <w:p w:rsidR="00C4315F" w:rsidDel="00114F2A" w:rsidRDefault="00C4315F">
      <w:pPr>
        <w:pStyle w:val="Verzeichnis3"/>
        <w:tabs>
          <w:tab w:val="left" w:pos="1000"/>
          <w:tab w:val="right" w:leader="dot" w:pos="9075"/>
        </w:tabs>
        <w:rPr>
          <w:del w:id="5778" w:author="Markus Brüderl" w:date="2017-11-21T08:50:00Z"/>
          <w:rFonts w:eastAsiaTheme="minorEastAsia" w:cstheme="minorBidi"/>
          <w:noProof/>
          <w:sz w:val="22"/>
          <w:szCs w:val="22"/>
        </w:rPr>
      </w:pPr>
      <w:del w:id="5779" w:author="Markus Brüderl" w:date="2017-11-21T08:50:00Z">
        <w:r w:rsidRPr="00114F2A" w:rsidDel="00114F2A">
          <w:rPr>
            <w:noProof/>
          </w:rPr>
          <w:delText>3.4.2</w:delText>
        </w:r>
        <w:r w:rsidDel="00114F2A">
          <w:rPr>
            <w:rFonts w:eastAsiaTheme="minorEastAsia" w:cstheme="minorBidi"/>
            <w:noProof/>
            <w:sz w:val="22"/>
            <w:szCs w:val="22"/>
          </w:rPr>
          <w:tab/>
        </w:r>
        <w:r w:rsidRPr="00114F2A" w:rsidDel="00114F2A">
          <w:rPr>
            <w:noProof/>
          </w:rPr>
          <w:delText>copyAngebotById</w:delText>
        </w:r>
        <w:r w:rsidDel="00114F2A">
          <w:rPr>
            <w:noProof/>
            <w:webHidden/>
          </w:rPr>
          <w:tab/>
          <w:delText>105</w:delText>
        </w:r>
      </w:del>
    </w:p>
    <w:p w:rsidR="00C4315F" w:rsidDel="00114F2A" w:rsidRDefault="00C4315F">
      <w:pPr>
        <w:pStyle w:val="Verzeichnis4"/>
        <w:tabs>
          <w:tab w:val="left" w:pos="1200"/>
          <w:tab w:val="right" w:leader="dot" w:pos="9075"/>
        </w:tabs>
        <w:rPr>
          <w:del w:id="5780" w:author="Markus Brüderl" w:date="2017-11-21T08:50:00Z"/>
          <w:rFonts w:eastAsiaTheme="minorEastAsia" w:cstheme="minorBidi"/>
          <w:noProof/>
          <w:sz w:val="22"/>
          <w:szCs w:val="22"/>
        </w:rPr>
      </w:pPr>
      <w:del w:id="5781" w:author="Markus Brüderl" w:date="2017-11-21T08:50:00Z">
        <w:r w:rsidRPr="00114F2A" w:rsidDel="00114F2A">
          <w:rPr>
            <w:noProof/>
          </w:rPr>
          <w:delText>3.4.2.1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105</w:delText>
        </w:r>
      </w:del>
    </w:p>
    <w:p w:rsidR="00C4315F" w:rsidDel="00114F2A" w:rsidRDefault="00C4315F">
      <w:pPr>
        <w:pStyle w:val="Verzeichnis5"/>
        <w:tabs>
          <w:tab w:val="left" w:pos="1529"/>
          <w:tab w:val="right" w:leader="dot" w:pos="9075"/>
        </w:tabs>
        <w:rPr>
          <w:del w:id="5782" w:author="Markus Brüderl" w:date="2017-11-21T08:50:00Z"/>
          <w:rFonts w:eastAsiaTheme="minorEastAsia" w:cstheme="minorBidi"/>
          <w:noProof/>
          <w:sz w:val="22"/>
          <w:szCs w:val="22"/>
        </w:rPr>
      </w:pPr>
      <w:del w:id="5783" w:author="Markus Brüderl" w:date="2017-11-21T08:50:00Z">
        <w:r w:rsidRPr="00114F2A" w:rsidDel="00114F2A">
          <w:rPr>
            <w:noProof/>
          </w:rPr>
          <w:delText>3.4.2.1.1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105</w:delText>
        </w:r>
      </w:del>
    </w:p>
    <w:p w:rsidR="00C4315F" w:rsidDel="00114F2A" w:rsidRDefault="00C4315F">
      <w:pPr>
        <w:pStyle w:val="Verzeichnis5"/>
        <w:tabs>
          <w:tab w:val="left" w:pos="1529"/>
          <w:tab w:val="right" w:leader="dot" w:pos="9075"/>
        </w:tabs>
        <w:rPr>
          <w:del w:id="5784" w:author="Markus Brüderl" w:date="2017-11-21T08:50:00Z"/>
          <w:rFonts w:eastAsiaTheme="minorEastAsia" w:cstheme="minorBidi"/>
          <w:noProof/>
          <w:sz w:val="22"/>
          <w:szCs w:val="22"/>
        </w:rPr>
      </w:pPr>
      <w:del w:id="5785" w:author="Markus Brüderl" w:date="2017-11-21T08:50:00Z">
        <w:r w:rsidRPr="00114F2A" w:rsidDel="00114F2A">
          <w:rPr>
            <w:noProof/>
          </w:rPr>
          <w:delText>3.4.2.1.2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106</w:delText>
        </w:r>
      </w:del>
    </w:p>
    <w:p w:rsidR="00C4315F" w:rsidDel="00114F2A" w:rsidRDefault="00C4315F">
      <w:pPr>
        <w:pStyle w:val="Verzeichnis4"/>
        <w:tabs>
          <w:tab w:val="left" w:pos="1200"/>
          <w:tab w:val="right" w:leader="dot" w:pos="9075"/>
        </w:tabs>
        <w:rPr>
          <w:del w:id="5786" w:author="Markus Brüderl" w:date="2017-11-21T08:50:00Z"/>
          <w:rFonts w:eastAsiaTheme="minorEastAsia" w:cstheme="minorBidi"/>
          <w:noProof/>
          <w:sz w:val="22"/>
          <w:szCs w:val="22"/>
        </w:rPr>
      </w:pPr>
      <w:del w:id="5787" w:author="Markus Brüderl" w:date="2017-11-21T08:50:00Z">
        <w:r w:rsidRPr="00114F2A" w:rsidDel="00114F2A">
          <w:rPr>
            <w:noProof/>
          </w:rPr>
          <w:delText>3.4.2.2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106</w:delText>
        </w:r>
      </w:del>
    </w:p>
    <w:p w:rsidR="00C4315F" w:rsidDel="00114F2A" w:rsidRDefault="00C4315F">
      <w:pPr>
        <w:pStyle w:val="Verzeichnis5"/>
        <w:tabs>
          <w:tab w:val="left" w:pos="1529"/>
          <w:tab w:val="right" w:leader="dot" w:pos="9075"/>
        </w:tabs>
        <w:rPr>
          <w:del w:id="5788" w:author="Markus Brüderl" w:date="2017-11-21T08:50:00Z"/>
          <w:rFonts w:eastAsiaTheme="minorEastAsia" w:cstheme="minorBidi"/>
          <w:noProof/>
          <w:sz w:val="22"/>
          <w:szCs w:val="22"/>
        </w:rPr>
      </w:pPr>
      <w:del w:id="5789" w:author="Markus Brüderl" w:date="2017-11-21T08:50:00Z">
        <w:r w:rsidRPr="00114F2A" w:rsidDel="00114F2A">
          <w:rPr>
            <w:noProof/>
          </w:rPr>
          <w:delText>3.4.2.2.1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106</w:delText>
        </w:r>
      </w:del>
    </w:p>
    <w:p w:rsidR="00C4315F" w:rsidDel="00114F2A" w:rsidRDefault="00C4315F">
      <w:pPr>
        <w:pStyle w:val="Verzeichnis5"/>
        <w:tabs>
          <w:tab w:val="left" w:pos="1529"/>
          <w:tab w:val="right" w:leader="dot" w:pos="9075"/>
        </w:tabs>
        <w:rPr>
          <w:del w:id="5790" w:author="Markus Brüderl" w:date="2017-11-21T08:50:00Z"/>
          <w:rFonts w:eastAsiaTheme="minorEastAsia" w:cstheme="minorBidi"/>
          <w:noProof/>
          <w:sz w:val="22"/>
          <w:szCs w:val="22"/>
        </w:rPr>
      </w:pPr>
      <w:del w:id="5791" w:author="Markus Brüderl" w:date="2017-11-21T08:50:00Z">
        <w:r w:rsidRPr="00114F2A" w:rsidDel="00114F2A">
          <w:rPr>
            <w:noProof/>
          </w:rPr>
          <w:delText>3.4.2.2.2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106</w:delText>
        </w:r>
      </w:del>
    </w:p>
    <w:p w:rsidR="00C4315F" w:rsidDel="00114F2A" w:rsidRDefault="00C4315F">
      <w:pPr>
        <w:pStyle w:val="Verzeichnis3"/>
        <w:tabs>
          <w:tab w:val="left" w:pos="1000"/>
          <w:tab w:val="right" w:leader="dot" w:pos="9075"/>
        </w:tabs>
        <w:rPr>
          <w:del w:id="5792" w:author="Markus Brüderl" w:date="2017-11-21T08:50:00Z"/>
          <w:rFonts w:eastAsiaTheme="minorEastAsia" w:cstheme="minorBidi"/>
          <w:noProof/>
          <w:sz w:val="22"/>
          <w:szCs w:val="22"/>
        </w:rPr>
      </w:pPr>
      <w:del w:id="5793" w:author="Markus Brüderl" w:date="2017-11-21T08:50:00Z">
        <w:r w:rsidRPr="00114F2A" w:rsidDel="00114F2A">
          <w:rPr>
            <w:noProof/>
          </w:rPr>
          <w:delText>3.4.3</w:delText>
        </w:r>
        <w:r w:rsidDel="00114F2A">
          <w:rPr>
            <w:rFonts w:eastAsiaTheme="minorEastAsia" w:cstheme="minorBidi"/>
            <w:noProof/>
            <w:sz w:val="22"/>
            <w:szCs w:val="22"/>
          </w:rPr>
          <w:tab/>
        </w:r>
        <w:r w:rsidRPr="00114F2A" w:rsidDel="00114F2A">
          <w:rPr>
            <w:noProof/>
          </w:rPr>
          <w:delText>deleteAngebot</w:delText>
        </w:r>
        <w:r w:rsidDel="00114F2A">
          <w:rPr>
            <w:noProof/>
            <w:webHidden/>
          </w:rPr>
          <w:tab/>
          <w:delText>106</w:delText>
        </w:r>
      </w:del>
    </w:p>
    <w:p w:rsidR="00C4315F" w:rsidDel="00114F2A" w:rsidRDefault="00C4315F">
      <w:pPr>
        <w:pStyle w:val="Verzeichnis4"/>
        <w:tabs>
          <w:tab w:val="left" w:pos="1200"/>
          <w:tab w:val="right" w:leader="dot" w:pos="9075"/>
        </w:tabs>
        <w:rPr>
          <w:del w:id="5794" w:author="Markus Brüderl" w:date="2017-11-21T08:50:00Z"/>
          <w:rFonts w:eastAsiaTheme="minorEastAsia" w:cstheme="minorBidi"/>
          <w:noProof/>
          <w:sz w:val="22"/>
          <w:szCs w:val="22"/>
        </w:rPr>
      </w:pPr>
      <w:del w:id="5795" w:author="Markus Brüderl" w:date="2017-11-21T08:50:00Z">
        <w:r w:rsidRPr="00114F2A" w:rsidDel="00114F2A">
          <w:rPr>
            <w:noProof/>
          </w:rPr>
          <w:delText>3.4.3.1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106</w:delText>
        </w:r>
      </w:del>
    </w:p>
    <w:p w:rsidR="00C4315F" w:rsidDel="00114F2A" w:rsidRDefault="00C4315F">
      <w:pPr>
        <w:pStyle w:val="Verzeichnis5"/>
        <w:tabs>
          <w:tab w:val="left" w:pos="1529"/>
          <w:tab w:val="right" w:leader="dot" w:pos="9075"/>
        </w:tabs>
        <w:rPr>
          <w:del w:id="5796" w:author="Markus Brüderl" w:date="2017-11-21T08:50:00Z"/>
          <w:rFonts w:eastAsiaTheme="minorEastAsia" w:cstheme="minorBidi"/>
          <w:noProof/>
          <w:sz w:val="22"/>
          <w:szCs w:val="22"/>
        </w:rPr>
      </w:pPr>
      <w:del w:id="5797" w:author="Markus Brüderl" w:date="2017-11-21T08:50:00Z">
        <w:r w:rsidRPr="00114F2A" w:rsidDel="00114F2A">
          <w:rPr>
            <w:noProof/>
          </w:rPr>
          <w:delText>3.4.3.1.1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106</w:delText>
        </w:r>
      </w:del>
    </w:p>
    <w:p w:rsidR="00C4315F" w:rsidDel="00114F2A" w:rsidRDefault="00C4315F">
      <w:pPr>
        <w:pStyle w:val="Verzeichnis5"/>
        <w:tabs>
          <w:tab w:val="left" w:pos="1529"/>
          <w:tab w:val="right" w:leader="dot" w:pos="9075"/>
        </w:tabs>
        <w:rPr>
          <w:del w:id="5798" w:author="Markus Brüderl" w:date="2017-11-21T08:50:00Z"/>
          <w:rFonts w:eastAsiaTheme="minorEastAsia" w:cstheme="minorBidi"/>
          <w:noProof/>
          <w:sz w:val="22"/>
          <w:szCs w:val="22"/>
        </w:rPr>
      </w:pPr>
      <w:del w:id="5799" w:author="Markus Brüderl" w:date="2017-11-21T08:50:00Z">
        <w:r w:rsidRPr="00114F2A" w:rsidDel="00114F2A">
          <w:rPr>
            <w:noProof/>
          </w:rPr>
          <w:delText>3.4.3.1.2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107</w:delText>
        </w:r>
      </w:del>
    </w:p>
    <w:p w:rsidR="00C4315F" w:rsidDel="00114F2A" w:rsidRDefault="00C4315F">
      <w:pPr>
        <w:pStyle w:val="Verzeichnis4"/>
        <w:tabs>
          <w:tab w:val="left" w:pos="1200"/>
          <w:tab w:val="right" w:leader="dot" w:pos="9075"/>
        </w:tabs>
        <w:rPr>
          <w:del w:id="5800" w:author="Markus Brüderl" w:date="2017-11-21T08:50:00Z"/>
          <w:rFonts w:eastAsiaTheme="minorEastAsia" w:cstheme="minorBidi"/>
          <w:noProof/>
          <w:sz w:val="22"/>
          <w:szCs w:val="22"/>
        </w:rPr>
      </w:pPr>
      <w:del w:id="5801" w:author="Markus Brüderl" w:date="2017-11-21T08:50:00Z">
        <w:r w:rsidRPr="00114F2A" w:rsidDel="00114F2A">
          <w:rPr>
            <w:noProof/>
          </w:rPr>
          <w:delText>3.4.3.2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107</w:delText>
        </w:r>
      </w:del>
    </w:p>
    <w:p w:rsidR="00C4315F" w:rsidDel="00114F2A" w:rsidRDefault="00C4315F">
      <w:pPr>
        <w:pStyle w:val="Verzeichnis5"/>
        <w:tabs>
          <w:tab w:val="left" w:pos="1529"/>
          <w:tab w:val="right" w:leader="dot" w:pos="9075"/>
        </w:tabs>
        <w:rPr>
          <w:del w:id="5802" w:author="Markus Brüderl" w:date="2017-11-21T08:50:00Z"/>
          <w:rFonts w:eastAsiaTheme="minorEastAsia" w:cstheme="minorBidi"/>
          <w:noProof/>
          <w:sz w:val="22"/>
          <w:szCs w:val="22"/>
        </w:rPr>
      </w:pPr>
      <w:del w:id="5803" w:author="Markus Brüderl" w:date="2017-11-21T08:50:00Z">
        <w:r w:rsidRPr="00114F2A" w:rsidDel="00114F2A">
          <w:rPr>
            <w:noProof/>
          </w:rPr>
          <w:delText>3.4.3.2.1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107</w:delText>
        </w:r>
      </w:del>
    </w:p>
    <w:p w:rsidR="00C4315F" w:rsidDel="00114F2A" w:rsidRDefault="00C4315F">
      <w:pPr>
        <w:pStyle w:val="Verzeichnis5"/>
        <w:tabs>
          <w:tab w:val="left" w:pos="1529"/>
          <w:tab w:val="right" w:leader="dot" w:pos="9075"/>
        </w:tabs>
        <w:rPr>
          <w:del w:id="5804" w:author="Markus Brüderl" w:date="2017-11-21T08:50:00Z"/>
          <w:rFonts w:eastAsiaTheme="minorEastAsia" w:cstheme="minorBidi"/>
          <w:noProof/>
          <w:sz w:val="22"/>
          <w:szCs w:val="22"/>
        </w:rPr>
      </w:pPr>
      <w:del w:id="5805" w:author="Markus Brüderl" w:date="2017-11-21T08:50:00Z">
        <w:r w:rsidRPr="00114F2A" w:rsidDel="00114F2A">
          <w:rPr>
            <w:noProof/>
          </w:rPr>
          <w:delText>3.4.3.2.2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107</w:delText>
        </w:r>
      </w:del>
    </w:p>
    <w:p w:rsidR="00C4315F" w:rsidDel="00114F2A" w:rsidRDefault="00C4315F">
      <w:pPr>
        <w:pStyle w:val="Verzeichnis2"/>
        <w:tabs>
          <w:tab w:val="left" w:pos="600"/>
          <w:tab w:val="right" w:leader="dot" w:pos="9075"/>
        </w:tabs>
        <w:rPr>
          <w:del w:id="5806" w:author="Markus Brüderl" w:date="2017-11-21T08:50:00Z"/>
          <w:rFonts w:eastAsiaTheme="minorEastAsia" w:cstheme="minorBidi"/>
          <w:b w:val="0"/>
          <w:bCs w:val="0"/>
          <w:noProof/>
          <w:sz w:val="22"/>
          <w:szCs w:val="22"/>
        </w:rPr>
      </w:pPr>
      <w:del w:id="5807" w:author="Markus Brüderl" w:date="2017-11-21T08:50:00Z">
        <w:r w:rsidRPr="00114F2A" w:rsidDel="00114F2A">
          <w:rPr>
            <w:noProof/>
          </w:rPr>
          <w:delText>3.5</w:delText>
        </w:r>
        <w:r w:rsidDel="00114F2A">
          <w:rPr>
            <w:rFonts w:eastAsiaTheme="minorEastAsia" w:cstheme="minorBidi"/>
            <w:b w:val="0"/>
            <w:bCs w:val="0"/>
            <w:noProof/>
            <w:sz w:val="22"/>
            <w:szCs w:val="22"/>
          </w:rPr>
          <w:tab/>
        </w:r>
        <w:r w:rsidRPr="00114F2A" w:rsidDel="00114F2A">
          <w:rPr>
            <w:noProof/>
          </w:rPr>
          <w:delText>changeAntragService (EAI und B2B)</w:delText>
        </w:r>
        <w:r w:rsidDel="00114F2A">
          <w:rPr>
            <w:noProof/>
            <w:webHidden/>
          </w:rPr>
          <w:tab/>
          <w:delText>107</w:delText>
        </w:r>
      </w:del>
    </w:p>
    <w:p w:rsidR="00C4315F" w:rsidDel="00114F2A" w:rsidRDefault="00C4315F">
      <w:pPr>
        <w:pStyle w:val="Verzeichnis3"/>
        <w:tabs>
          <w:tab w:val="left" w:pos="1000"/>
          <w:tab w:val="right" w:leader="dot" w:pos="9075"/>
        </w:tabs>
        <w:rPr>
          <w:del w:id="5808" w:author="Markus Brüderl" w:date="2017-11-21T08:50:00Z"/>
          <w:rFonts w:eastAsiaTheme="minorEastAsia" w:cstheme="minorBidi"/>
          <w:noProof/>
          <w:sz w:val="22"/>
          <w:szCs w:val="22"/>
        </w:rPr>
      </w:pPr>
      <w:del w:id="5809" w:author="Markus Brüderl" w:date="2017-11-21T08:50:00Z">
        <w:r w:rsidRPr="00114F2A" w:rsidDel="00114F2A">
          <w:rPr>
            <w:noProof/>
          </w:rPr>
          <w:delText>3.5.1</w:delText>
        </w:r>
        <w:r w:rsidDel="00114F2A">
          <w:rPr>
            <w:rFonts w:eastAsiaTheme="minorEastAsia" w:cstheme="minorBidi"/>
            <w:noProof/>
            <w:sz w:val="22"/>
            <w:szCs w:val="22"/>
          </w:rPr>
          <w:tab/>
        </w:r>
        <w:r w:rsidRPr="00114F2A" w:rsidDel="00114F2A">
          <w:rPr>
            <w:noProof/>
          </w:rPr>
          <w:delText>copyAntrag</w:delText>
        </w:r>
        <w:r w:rsidDel="00114F2A">
          <w:rPr>
            <w:noProof/>
            <w:webHidden/>
          </w:rPr>
          <w:tab/>
          <w:delText>107</w:delText>
        </w:r>
      </w:del>
    </w:p>
    <w:p w:rsidR="00C4315F" w:rsidDel="00114F2A" w:rsidRDefault="00C4315F">
      <w:pPr>
        <w:pStyle w:val="Verzeichnis4"/>
        <w:tabs>
          <w:tab w:val="left" w:pos="1200"/>
          <w:tab w:val="right" w:leader="dot" w:pos="9075"/>
        </w:tabs>
        <w:rPr>
          <w:del w:id="5810" w:author="Markus Brüderl" w:date="2017-11-21T08:50:00Z"/>
          <w:rFonts w:eastAsiaTheme="minorEastAsia" w:cstheme="minorBidi"/>
          <w:noProof/>
          <w:sz w:val="22"/>
          <w:szCs w:val="22"/>
        </w:rPr>
      </w:pPr>
      <w:del w:id="5811" w:author="Markus Brüderl" w:date="2017-11-21T08:50:00Z">
        <w:r w:rsidRPr="00114F2A" w:rsidDel="00114F2A">
          <w:rPr>
            <w:noProof/>
          </w:rPr>
          <w:delText>3.5.1.1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107</w:delText>
        </w:r>
      </w:del>
    </w:p>
    <w:p w:rsidR="00C4315F" w:rsidDel="00114F2A" w:rsidRDefault="00C4315F">
      <w:pPr>
        <w:pStyle w:val="Verzeichnis5"/>
        <w:tabs>
          <w:tab w:val="left" w:pos="1529"/>
          <w:tab w:val="right" w:leader="dot" w:pos="9075"/>
        </w:tabs>
        <w:rPr>
          <w:del w:id="5812" w:author="Markus Brüderl" w:date="2017-11-21T08:50:00Z"/>
          <w:rFonts w:eastAsiaTheme="minorEastAsia" w:cstheme="minorBidi"/>
          <w:noProof/>
          <w:sz w:val="22"/>
          <w:szCs w:val="22"/>
        </w:rPr>
      </w:pPr>
      <w:del w:id="5813" w:author="Markus Brüderl" w:date="2017-11-21T08:50:00Z">
        <w:r w:rsidRPr="00114F2A" w:rsidDel="00114F2A">
          <w:rPr>
            <w:noProof/>
          </w:rPr>
          <w:delText>3.5.1.1.1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107</w:delText>
        </w:r>
      </w:del>
    </w:p>
    <w:p w:rsidR="00C4315F" w:rsidDel="00114F2A" w:rsidRDefault="00C4315F">
      <w:pPr>
        <w:pStyle w:val="Verzeichnis5"/>
        <w:tabs>
          <w:tab w:val="left" w:pos="1529"/>
          <w:tab w:val="right" w:leader="dot" w:pos="9075"/>
        </w:tabs>
        <w:rPr>
          <w:del w:id="5814" w:author="Markus Brüderl" w:date="2017-11-21T08:50:00Z"/>
          <w:rFonts w:eastAsiaTheme="minorEastAsia" w:cstheme="minorBidi"/>
          <w:noProof/>
          <w:sz w:val="22"/>
          <w:szCs w:val="22"/>
        </w:rPr>
      </w:pPr>
      <w:del w:id="5815" w:author="Markus Brüderl" w:date="2017-11-21T08:50:00Z">
        <w:r w:rsidRPr="00114F2A" w:rsidDel="00114F2A">
          <w:rPr>
            <w:noProof/>
          </w:rPr>
          <w:delText>3.5.1.1.2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108</w:delText>
        </w:r>
      </w:del>
    </w:p>
    <w:p w:rsidR="00C4315F" w:rsidDel="00114F2A" w:rsidRDefault="00C4315F">
      <w:pPr>
        <w:pStyle w:val="Verzeichnis4"/>
        <w:tabs>
          <w:tab w:val="left" w:pos="1200"/>
          <w:tab w:val="right" w:leader="dot" w:pos="9075"/>
        </w:tabs>
        <w:rPr>
          <w:del w:id="5816" w:author="Markus Brüderl" w:date="2017-11-21T08:50:00Z"/>
          <w:rFonts w:eastAsiaTheme="minorEastAsia" w:cstheme="minorBidi"/>
          <w:noProof/>
          <w:sz w:val="22"/>
          <w:szCs w:val="22"/>
        </w:rPr>
      </w:pPr>
      <w:del w:id="5817" w:author="Markus Brüderl" w:date="2017-11-21T08:50:00Z">
        <w:r w:rsidRPr="00114F2A" w:rsidDel="00114F2A">
          <w:rPr>
            <w:noProof/>
          </w:rPr>
          <w:delText>3.5.1.2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108</w:delText>
        </w:r>
      </w:del>
    </w:p>
    <w:p w:rsidR="00C4315F" w:rsidDel="00114F2A" w:rsidRDefault="00C4315F">
      <w:pPr>
        <w:pStyle w:val="Verzeichnis5"/>
        <w:tabs>
          <w:tab w:val="left" w:pos="1529"/>
          <w:tab w:val="right" w:leader="dot" w:pos="9075"/>
        </w:tabs>
        <w:rPr>
          <w:del w:id="5818" w:author="Markus Brüderl" w:date="2017-11-21T08:50:00Z"/>
          <w:rFonts w:eastAsiaTheme="minorEastAsia" w:cstheme="minorBidi"/>
          <w:noProof/>
          <w:sz w:val="22"/>
          <w:szCs w:val="22"/>
        </w:rPr>
      </w:pPr>
      <w:del w:id="5819" w:author="Markus Brüderl" w:date="2017-11-21T08:50:00Z">
        <w:r w:rsidRPr="00114F2A" w:rsidDel="00114F2A">
          <w:rPr>
            <w:noProof/>
          </w:rPr>
          <w:delText>3.5.1.2.1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108</w:delText>
        </w:r>
      </w:del>
    </w:p>
    <w:p w:rsidR="00C4315F" w:rsidDel="00114F2A" w:rsidRDefault="00C4315F">
      <w:pPr>
        <w:pStyle w:val="Verzeichnis5"/>
        <w:tabs>
          <w:tab w:val="left" w:pos="1529"/>
          <w:tab w:val="right" w:leader="dot" w:pos="9075"/>
        </w:tabs>
        <w:rPr>
          <w:del w:id="5820" w:author="Markus Brüderl" w:date="2017-11-21T08:50:00Z"/>
          <w:rFonts w:eastAsiaTheme="minorEastAsia" w:cstheme="minorBidi"/>
          <w:noProof/>
          <w:sz w:val="22"/>
          <w:szCs w:val="22"/>
        </w:rPr>
      </w:pPr>
      <w:del w:id="5821" w:author="Markus Brüderl" w:date="2017-11-21T08:50:00Z">
        <w:r w:rsidRPr="00114F2A" w:rsidDel="00114F2A">
          <w:rPr>
            <w:noProof/>
          </w:rPr>
          <w:delText>3.5.1.2.2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108</w:delText>
        </w:r>
      </w:del>
    </w:p>
    <w:p w:rsidR="00C4315F" w:rsidDel="00114F2A" w:rsidRDefault="00C4315F">
      <w:pPr>
        <w:pStyle w:val="Verzeichnis3"/>
        <w:tabs>
          <w:tab w:val="left" w:pos="1000"/>
          <w:tab w:val="right" w:leader="dot" w:pos="9075"/>
        </w:tabs>
        <w:rPr>
          <w:del w:id="5822" w:author="Markus Brüderl" w:date="2017-11-21T08:50:00Z"/>
          <w:rFonts w:eastAsiaTheme="minorEastAsia" w:cstheme="minorBidi"/>
          <w:noProof/>
          <w:sz w:val="22"/>
          <w:szCs w:val="22"/>
        </w:rPr>
      </w:pPr>
      <w:del w:id="5823" w:author="Markus Brüderl" w:date="2017-11-21T08:50:00Z">
        <w:r w:rsidRPr="00114F2A" w:rsidDel="00114F2A">
          <w:rPr>
            <w:noProof/>
          </w:rPr>
          <w:delText>3.5.2</w:delText>
        </w:r>
        <w:r w:rsidDel="00114F2A">
          <w:rPr>
            <w:rFonts w:eastAsiaTheme="minorEastAsia" w:cstheme="minorBidi"/>
            <w:noProof/>
            <w:sz w:val="22"/>
            <w:szCs w:val="22"/>
          </w:rPr>
          <w:tab/>
        </w:r>
        <w:r w:rsidRPr="00114F2A" w:rsidDel="00114F2A">
          <w:rPr>
            <w:noProof/>
          </w:rPr>
          <w:delText>copyAntragById</w:delText>
        </w:r>
        <w:r w:rsidDel="00114F2A">
          <w:rPr>
            <w:noProof/>
            <w:webHidden/>
          </w:rPr>
          <w:tab/>
          <w:delText>109</w:delText>
        </w:r>
      </w:del>
    </w:p>
    <w:p w:rsidR="00C4315F" w:rsidDel="00114F2A" w:rsidRDefault="00C4315F">
      <w:pPr>
        <w:pStyle w:val="Verzeichnis4"/>
        <w:tabs>
          <w:tab w:val="left" w:pos="1200"/>
          <w:tab w:val="right" w:leader="dot" w:pos="9075"/>
        </w:tabs>
        <w:rPr>
          <w:del w:id="5824" w:author="Markus Brüderl" w:date="2017-11-21T08:50:00Z"/>
          <w:rFonts w:eastAsiaTheme="minorEastAsia" w:cstheme="minorBidi"/>
          <w:noProof/>
          <w:sz w:val="22"/>
          <w:szCs w:val="22"/>
        </w:rPr>
      </w:pPr>
      <w:del w:id="5825" w:author="Markus Brüderl" w:date="2017-11-21T08:50:00Z">
        <w:r w:rsidRPr="00114F2A" w:rsidDel="00114F2A">
          <w:rPr>
            <w:noProof/>
          </w:rPr>
          <w:delText>3.5.2.1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109</w:delText>
        </w:r>
      </w:del>
    </w:p>
    <w:p w:rsidR="00C4315F" w:rsidDel="00114F2A" w:rsidRDefault="00C4315F">
      <w:pPr>
        <w:pStyle w:val="Verzeichnis5"/>
        <w:tabs>
          <w:tab w:val="left" w:pos="1529"/>
          <w:tab w:val="right" w:leader="dot" w:pos="9075"/>
        </w:tabs>
        <w:rPr>
          <w:del w:id="5826" w:author="Markus Brüderl" w:date="2017-11-21T08:50:00Z"/>
          <w:rFonts w:eastAsiaTheme="minorEastAsia" w:cstheme="minorBidi"/>
          <w:noProof/>
          <w:sz w:val="22"/>
          <w:szCs w:val="22"/>
        </w:rPr>
      </w:pPr>
      <w:del w:id="5827" w:author="Markus Brüderl" w:date="2017-11-21T08:50:00Z">
        <w:r w:rsidRPr="00114F2A" w:rsidDel="00114F2A">
          <w:rPr>
            <w:noProof/>
          </w:rPr>
          <w:delText>3.5.2.1.1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109</w:delText>
        </w:r>
      </w:del>
    </w:p>
    <w:p w:rsidR="00C4315F" w:rsidDel="00114F2A" w:rsidRDefault="00C4315F">
      <w:pPr>
        <w:pStyle w:val="Verzeichnis5"/>
        <w:tabs>
          <w:tab w:val="left" w:pos="1529"/>
          <w:tab w:val="right" w:leader="dot" w:pos="9075"/>
        </w:tabs>
        <w:rPr>
          <w:del w:id="5828" w:author="Markus Brüderl" w:date="2017-11-21T08:50:00Z"/>
          <w:rFonts w:eastAsiaTheme="minorEastAsia" w:cstheme="minorBidi"/>
          <w:noProof/>
          <w:sz w:val="22"/>
          <w:szCs w:val="22"/>
        </w:rPr>
      </w:pPr>
      <w:del w:id="5829" w:author="Markus Brüderl" w:date="2017-11-21T08:50:00Z">
        <w:r w:rsidRPr="00114F2A" w:rsidDel="00114F2A">
          <w:rPr>
            <w:noProof/>
          </w:rPr>
          <w:delText>3.5.2.1.2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109</w:delText>
        </w:r>
      </w:del>
    </w:p>
    <w:p w:rsidR="00C4315F" w:rsidDel="00114F2A" w:rsidRDefault="00C4315F">
      <w:pPr>
        <w:pStyle w:val="Verzeichnis4"/>
        <w:tabs>
          <w:tab w:val="left" w:pos="1200"/>
          <w:tab w:val="right" w:leader="dot" w:pos="9075"/>
        </w:tabs>
        <w:rPr>
          <w:del w:id="5830" w:author="Markus Brüderl" w:date="2017-11-21T08:50:00Z"/>
          <w:rFonts w:eastAsiaTheme="minorEastAsia" w:cstheme="minorBidi"/>
          <w:noProof/>
          <w:sz w:val="22"/>
          <w:szCs w:val="22"/>
        </w:rPr>
      </w:pPr>
      <w:del w:id="5831" w:author="Markus Brüderl" w:date="2017-11-21T08:50:00Z">
        <w:r w:rsidRPr="00114F2A" w:rsidDel="00114F2A">
          <w:rPr>
            <w:noProof/>
          </w:rPr>
          <w:delText>3.5.2.2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109</w:delText>
        </w:r>
      </w:del>
    </w:p>
    <w:p w:rsidR="00C4315F" w:rsidDel="00114F2A" w:rsidRDefault="00C4315F">
      <w:pPr>
        <w:pStyle w:val="Verzeichnis5"/>
        <w:tabs>
          <w:tab w:val="left" w:pos="1529"/>
          <w:tab w:val="right" w:leader="dot" w:pos="9075"/>
        </w:tabs>
        <w:rPr>
          <w:del w:id="5832" w:author="Markus Brüderl" w:date="2017-11-21T08:50:00Z"/>
          <w:rFonts w:eastAsiaTheme="minorEastAsia" w:cstheme="minorBidi"/>
          <w:noProof/>
          <w:sz w:val="22"/>
          <w:szCs w:val="22"/>
        </w:rPr>
      </w:pPr>
      <w:del w:id="5833" w:author="Markus Brüderl" w:date="2017-11-21T08:50:00Z">
        <w:r w:rsidRPr="00114F2A" w:rsidDel="00114F2A">
          <w:rPr>
            <w:noProof/>
          </w:rPr>
          <w:delText>3.5.2.2.1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109</w:delText>
        </w:r>
      </w:del>
    </w:p>
    <w:p w:rsidR="00C4315F" w:rsidDel="00114F2A" w:rsidRDefault="00C4315F">
      <w:pPr>
        <w:pStyle w:val="Verzeichnis5"/>
        <w:tabs>
          <w:tab w:val="left" w:pos="1529"/>
          <w:tab w:val="right" w:leader="dot" w:pos="9075"/>
        </w:tabs>
        <w:rPr>
          <w:del w:id="5834" w:author="Markus Brüderl" w:date="2017-11-21T08:50:00Z"/>
          <w:rFonts w:eastAsiaTheme="minorEastAsia" w:cstheme="minorBidi"/>
          <w:noProof/>
          <w:sz w:val="22"/>
          <w:szCs w:val="22"/>
        </w:rPr>
      </w:pPr>
      <w:del w:id="5835" w:author="Markus Brüderl" w:date="2017-11-21T08:50:00Z">
        <w:r w:rsidRPr="00114F2A" w:rsidDel="00114F2A">
          <w:rPr>
            <w:noProof/>
          </w:rPr>
          <w:delText>3.5.2.2.2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109</w:delText>
        </w:r>
      </w:del>
    </w:p>
    <w:p w:rsidR="00C4315F" w:rsidDel="00114F2A" w:rsidRDefault="00C4315F">
      <w:pPr>
        <w:pStyle w:val="Verzeichnis3"/>
        <w:tabs>
          <w:tab w:val="left" w:pos="1000"/>
          <w:tab w:val="right" w:leader="dot" w:pos="9075"/>
        </w:tabs>
        <w:rPr>
          <w:del w:id="5836" w:author="Markus Brüderl" w:date="2017-11-21T08:50:00Z"/>
          <w:rFonts w:eastAsiaTheme="minorEastAsia" w:cstheme="minorBidi"/>
          <w:noProof/>
          <w:sz w:val="22"/>
          <w:szCs w:val="22"/>
        </w:rPr>
      </w:pPr>
      <w:del w:id="5837" w:author="Markus Brüderl" w:date="2017-11-21T08:50:00Z">
        <w:r w:rsidRPr="00114F2A" w:rsidDel="00114F2A">
          <w:rPr>
            <w:noProof/>
          </w:rPr>
          <w:delText>3.5.3</w:delText>
        </w:r>
        <w:r w:rsidDel="00114F2A">
          <w:rPr>
            <w:rFonts w:eastAsiaTheme="minorEastAsia" w:cstheme="minorBidi"/>
            <w:noProof/>
            <w:sz w:val="22"/>
            <w:szCs w:val="22"/>
          </w:rPr>
          <w:tab/>
        </w:r>
        <w:r w:rsidRPr="00114F2A" w:rsidDel="00114F2A">
          <w:rPr>
            <w:noProof/>
          </w:rPr>
          <w:delText>deleteAntrag</w:delText>
        </w:r>
        <w:r w:rsidDel="00114F2A">
          <w:rPr>
            <w:noProof/>
            <w:webHidden/>
          </w:rPr>
          <w:tab/>
          <w:delText>110</w:delText>
        </w:r>
      </w:del>
    </w:p>
    <w:p w:rsidR="00C4315F" w:rsidDel="00114F2A" w:rsidRDefault="00C4315F">
      <w:pPr>
        <w:pStyle w:val="Verzeichnis4"/>
        <w:tabs>
          <w:tab w:val="left" w:pos="1200"/>
          <w:tab w:val="right" w:leader="dot" w:pos="9075"/>
        </w:tabs>
        <w:rPr>
          <w:del w:id="5838" w:author="Markus Brüderl" w:date="2017-11-21T08:50:00Z"/>
          <w:rFonts w:eastAsiaTheme="minorEastAsia" w:cstheme="minorBidi"/>
          <w:noProof/>
          <w:sz w:val="22"/>
          <w:szCs w:val="22"/>
        </w:rPr>
      </w:pPr>
      <w:del w:id="5839" w:author="Markus Brüderl" w:date="2017-11-21T08:50:00Z">
        <w:r w:rsidRPr="00114F2A" w:rsidDel="00114F2A">
          <w:rPr>
            <w:noProof/>
          </w:rPr>
          <w:delText>3.5.3.1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110</w:delText>
        </w:r>
      </w:del>
    </w:p>
    <w:p w:rsidR="00C4315F" w:rsidDel="00114F2A" w:rsidRDefault="00C4315F">
      <w:pPr>
        <w:pStyle w:val="Verzeichnis5"/>
        <w:tabs>
          <w:tab w:val="left" w:pos="1529"/>
          <w:tab w:val="right" w:leader="dot" w:pos="9075"/>
        </w:tabs>
        <w:rPr>
          <w:del w:id="5840" w:author="Markus Brüderl" w:date="2017-11-21T08:50:00Z"/>
          <w:rFonts w:eastAsiaTheme="minorEastAsia" w:cstheme="minorBidi"/>
          <w:noProof/>
          <w:sz w:val="22"/>
          <w:szCs w:val="22"/>
        </w:rPr>
      </w:pPr>
      <w:del w:id="5841" w:author="Markus Brüderl" w:date="2017-11-21T08:50:00Z">
        <w:r w:rsidRPr="00114F2A" w:rsidDel="00114F2A">
          <w:rPr>
            <w:noProof/>
          </w:rPr>
          <w:delText>3.5.3.1.1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110</w:delText>
        </w:r>
      </w:del>
    </w:p>
    <w:p w:rsidR="00C4315F" w:rsidDel="00114F2A" w:rsidRDefault="00C4315F">
      <w:pPr>
        <w:pStyle w:val="Verzeichnis5"/>
        <w:tabs>
          <w:tab w:val="left" w:pos="1529"/>
          <w:tab w:val="right" w:leader="dot" w:pos="9075"/>
        </w:tabs>
        <w:rPr>
          <w:del w:id="5842" w:author="Markus Brüderl" w:date="2017-11-21T08:50:00Z"/>
          <w:rFonts w:eastAsiaTheme="minorEastAsia" w:cstheme="minorBidi"/>
          <w:noProof/>
          <w:sz w:val="22"/>
          <w:szCs w:val="22"/>
        </w:rPr>
      </w:pPr>
      <w:del w:id="5843" w:author="Markus Brüderl" w:date="2017-11-21T08:50:00Z">
        <w:r w:rsidRPr="00114F2A" w:rsidDel="00114F2A">
          <w:rPr>
            <w:noProof/>
          </w:rPr>
          <w:delText>3.5.3.1.2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110</w:delText>
        </w:r>
      </w:del>
    </w:p>
    <w:p w:rsidR="00C4315F" w:rsidDel="00114F2A" w:rsidRDefault="00C4315F">
      <w:pPr>
        <w:pStyle w:val="Verzeichnis4"/>
        <w:tabs>
          <w:tab w:val="left" w:pos="1200"/>
          <w:tab w:val="right" w:leader="dot" w:pos="9075"/>
        </w:tabs>
        <w:rPr>
          <w:del w:id="5844" w:author="Markus Brüderl" w:date="2017-11-21T08:50:00Z"/>
          <w:rFonts w:eastAsiaTheme="minorEastAsia" w:cstheme="minorBidi"/>
          <w:noProof/>
          <w:sz w:val="22"/>
          <w:szCs w:val="22"/>
        </w:rPr>
      </w:pPr>
      <w:del w:id="5845" w:author="Markus Brüderl" w:date="2017-11-21T08:50:00Z">
        <w:r w:rsidRPr="00114F2A" w:rsidDel="00114F2A">
          <w:rPr>
            <w:noProof/>
          </w:rPr>
          <w:delText>3.5.3.2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110</w:delText>
        </w:r>
      </w:del>
    </w:p>
    <w:p w:rsidR="00C4315F" w:rsidDel="00114F2A" w:rsidRDefault="00C4315F">
      <w:pPr>
        <w:pStyle w:val="Verzeichnis5"/>
        <w:tabs>
          <w:tab w:val="left" w:pos="1529"/>
          <w:tab w:val="right" w:leader="dot" w:pos="9075"/>
        </w:tabs>
        <w:rPr>
          <w:del w:id="5846" w:author="Markus Brüderl" w:date="2017-11-21T08:50:00Z"/>
          <w:rFonts w:eastAsiaTheme="minorEastAsia" w:cstheme="minorBidi"/>
          <w:noProof/>
          <w:sz w:val="22"/>
          <w:szCs w:val="22"/>
        </w:rPr>
      </w:pPr>
      <w:del w:id="5847" w:author="Markus Brüderl" w:date="2017-11-21T08:50:00Z">
        <w:r w:rsidRPr="00114F2A" w:rsidDel="00114F2A">
          <w:rPr>
            <w:noProof/>
          </w:rPr>
          <w:delText>3.5.3.2.1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110</w:delText>
        </w:r>
      </w:del>
    </w:p>
    <w:p w:rsidR="00C4315F" w:rsidDel="00114F2A" w:rsidRDefault="00C4315F">
      <w:pPr>
        <w:pStyle w:val="Verzeichnis5"/>
        <w:tabs>
          <w:tab w:val="left" w:pos="1529"/>
          <w:tab w:val="right" w:leader="dot" w:pos="9075"/>
        </w:tabs>
        <w:rPr>
          <w:del w:id="5848" w:author="Markus Brüderl" w:date="2017-11-21T08:50:00Z"/>
          <w:rFonts w:eastAsiaTheme="minorEastAsia" w:cstheme="minorBidi"/>
          <w:noProof/>
          <w:sz w:val="22"/>
          <w:szCs w:val="22"/>
        </w:rPr>
      </w:pPr>
      <w:del w:id="5849" w:author="Markus Brüderl" w:date="2017-11-21T08:50:00Z">
        <w:r w:rsidRPr="00114F2A" w:rsidDel="00114F2A">
          <w:rPr>
            <w:noProof/>
          </w:rPr>
          <w:delText>3.5.3.2.2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111</w:delText>
        </w:r>
      </w:del>
    </w:p>
    <w:p w:rsidR="00C4315F" w:rsidDel="00114F2A" w:rsidRDefault="00C4315F">
      <w:pPr>
        <w:pStyle w:val="Verzeichnis3"/>
        <w:tabs>
          <w:tab w:val="left" w:pos="1000"/>
          <w:tab w:val="right" w:leader="dot" w:pos="9075"/>
        </w:tabs>
        <w:rPr>
          <w:del w:id="5850" w:author="Markus Brüderl" w:date="2017-11-21T08:50:00Z"/>
          <w:rFonts w:eastAsiaTheme="minorEastAsia" w:cstheme="minorBidi"/>
          <w:noProof/>
          <w:sz w:val="22"/>
          <w:szCs w:val="22"/>
        </w:rPr>
      </w:pPr>
      <w:del w:id="5851" w:author="Markus Brüderl" w:date="2017-11-21T08:50:00Z">
        <w:r w:rsidRPr="00114F2A" w:rsidDel="00114F2A">
          <w:rPr>
            <w:noProof/>
          </w:rPr>
          <w:delText>3.5.4</w:delText>
        </w:r>
        <w:r w:rsidDel="00114F2A">
          <w:rPr>
            <w:rFonts w:eastAsiaTheme="minorEastAsia" w:cstheme="minorBidi"/>
            <w:noProof/>
            <w:sz w:val="22"/>
            <w:szCs w:val="22"/>
          </w:rPr>
          <w:tab/>
        </w:r>
        <w:r w:rsidRPr="00114F2A" w:rsidDel="00114F2A">
          <w:rPr>
            <w:noProof/>
          </w:rPr>
          <w:delText>setAblieferdatum</w:delText>
        </w:r>
        <w:r w:rsidDel="00114F2A">
          <w:rPr>
            <w:noProof/>
            <w:webHidden/>
          </w:rPr>
          <w:tab/>
          <w:delText>111</w:delText>
        </w:r>
      </w:del>
    </w:p>
    <w:p w:rsidR="00C4315F" w:rsidDel="00114F2A" w:rsidRDefault="00C4315F">
      <w:pPr>
        <w:pStyle w:val="Verzeichnis4"/>
        <w:tabs>
          <w:tab w:val="left" w:pos="1200"/>
          <w:tab w:val="right" w:leader="dot" w:pos="9075"/>
        </w:tabs>
        <w:rPr>
          <w:del w:id="5852" w:author="Markus Brüderl" w:date="2017-11-21T08:50:00Z"/>
          <w:rFonts w:eastAsiaTheme="minorEastAsia" w:cstheme="minorBidi"/>
          <w:noProof/>
          <w:sz w:val="22"/>
          <w:szCs w:val="22"/>
        </w:rPr>
      </w:pPr>
      <w:del w:id="5853" w:author="Markus Brüderl" w:date="2017-11-21T08:50:00Z">
        <w:r w:rsidRPr="00114F2A" w:rsidDel="00114F2A">
          <w:rPr>
            <w:noProof/>
          </w:rPr>
          <w:delText>3.5.4.1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111</w:delText>
        </w:r>
      </w:del>
    </w:p>
    <w:p w:rsidR="00C4315F" w:rsidDel="00114F2A" w:rsidRDefault="00C4315F">
      <w:pPr>
        <w:pStyle w:val="Verzeichnis5"/>
        <w:tabs>
          <w:tab w:val="left" w:pos="1529"/>
          <w:tab w:val="right" w:leader="dot" w:pos="9075"/>
        </w:tabs>
        <w:rPr>
          <w:del w:id="5854" w:author="Markus Brüderl" w:date="2017-11-21T08:50:00Z"/>
          <w:rFonts w:eastAsiaTheme="minorEastAsia" w:cstheme="minorBidi"/>
          <w:noProof/>
          <w:sz w:val="22"/>
          <w:szCs w:val="22"/>
        </w:rPr>
      </w:pPr>
      <w:del w:id="5855" w:author="Markus Brüderl" w:date="2017-11-21T08:50:00Z">
        <w:r w:rsidRPr="00114F2A" w:rsidDel="00114F2A">
          <w:rPr>
            <w:noProof/>
          </w:rPr>
          <w:delText>3.5.4.1.1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111</w:delText>
        </w:r>
      </w:del>
    </w:p>
    <w:p w:rsidR="00C4315F" w:rsidDel="00114F2A" w:rsidRDefault="00C4315F">
      <w:pPr>
        <w:pStyle w:val="Verzeichnis5"/>
        <w:tabs>
          <w:tab w:val="left" w:pos="1529"/>
          <w:tab w:val="right" w:leader="dot" w:pos="9075"/>
        </w:tabs>
        <w:rPr>
          <w:del w:id="5856" w:author="Markus Brüderl" w:date="2017-11-21T08:50:00Z"/>
          <w:rFonts w:eastAsiaTheme="minorEastAsia" w:cstheme="minorBidi"/>
          <w:noProof/>
          <w:sz w:val="22"/>
          <w:szCs w:val="22"/>
        </w:rPr>
      </w:pPr>
      <w:del w:id="5857" w:author="Markus Brüderl" w:date="2017-11-21T08:50:00Z">
        <w:r w:rsidRPr="00114F2A" w:rsidDel="00114F2A">
          <w:rPr>
            <w:noProof/>
          </w:rPr>
          <w:delText>3.5.4.1.2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111</w:delText>
        </w:r>
      </w:del>
    </w:p>
    <w:p w:rsidR="00C4315F" w:rsidDel="00114F2A" w:rsidRDefault="00C4315F">
      <w:pPr>
        <w:pStyle w:val="Verzeichnis4"/>
        <w:tabs>
          <w:tab w:val="left" w:pos="1200"/>
          <w:tab w:val="right" w:leader="dot" w:pos="9075"/>
        </w:tabs>
        <w:rPr>
          <w:del w:id="5858" w:author="Markus Brüderl" w:date="2017-11-21T08:50:00Z"/>
          <w:rFonts w:eastAsiaTheme="minorEastAsia" w:cstheme="minorBidi"/>
          <w:noProof/>
          <w:sz w:val="22"/>
          <w:szCs w:val="22"/>
        </w:rPr>
      </w:pPr>
      <w:del w:id="5859" w:author="Markus Brüderl" w:date="2017-11-21T08:50:00Z">
        <w:r w:rsidRPr="00114F2A" w:rsidDel="00114F2A">
          <w:rPr>
            <w:noProof/>
          </w:rPr>
          <w:delText>3.5.4.2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111</w:delText>
        </w:r>
      </w:del>
    </w:p>
    <w:p w:rsidR="00C4315F" w:rsidDel="00114F2A" w:rsidRDefault="00C4315F">
      <w:pPr>
        <w:pStyle w:val="Verzeichnis5"/>
        <w:tabs>
          <w:tab w:val="left" w:pos="1529"/>
          <w:tab w:val="right" w:leader="dot" w:pos="9075"/>
        </w:tabs>
        <w:rPr>
          <w:del w:id="5860" w:author="Markus Brüderl" w:date="2017-11-21T08:50:00Z"/>
          <w:rFonts w:eastAsiaTheme="minorEastAsia" w:cstheme="minorBidi"/>
          <w:noProof/>
          <w:sz w:val="22"/>
          <w:szCs w:val="22"/>
        </w:rPr>
      </w:pPr>
      <w:del w:id="5861" w:author="Markus Brüderl" w:date="2017-11-21T08:50:00Z">
        <w:r w:rsidRPr="00114F2A" w:rsidDel="00114F2A">
          <w:rPr>
            <w:noProof/>
          </w:rPr>
          <w:delText>3.5.4.2.1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111</w:delText>
        </w:r>
      </w:del>
    </w:p>
    <w:p w:rsidR="00C4315F" w:rsidDel="00114F2A" w:rsidRDefault="00C4315F">
      <w:pPr>
        <w:pStyle w:val="Verzeichnis5"/>
        <w:tabs>
          <w:tab w:val="left" w:pos="1529"/>
          <w:tab w:val="right" w:leader="dot" w:pos="9075"/>
        </w:tabs>
        <w:rPr>
          <w:del w:id="5862" w:author="Markus Brüderl" w:date="2017-11-21T08:50:00Z"/>
          <w:rFonts w:eastAsiaTheme="minorEastAsia" w:cstheme="minorBidi"/>
          <w:noProof/>
          <w:sz w:val="22"/>
          <w:szCs w:val="22"/>
        </w:rPr>
      </w:pPr>
      <w:del w:id="5863" w:author="Markus Brüderl" w:date="2017-11-21T08:50:00Z">
        <w:r w:rsidRPr="00114F2A" w:rsidDel="00114F2A">
          <w:rPr>
            <w:noProof/>
          </w:rPr>
          <w:delText>3.5.4.2.2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112</w:delText>
        </w:r>
      </w:del>
    </w:p>
    <w:p w:rsidR="00C4315F" w:rsidDel="00114F2A" w:rsidRDefault="00C4315F">
      <w:pPr>
        <w:pStyle w:val="Verzeichnis3"/>
        <w:tabs>
          <w:tab w:val="left" w:pos="1000"/>
          <w:tab w:val="right" w:leader="dot" w:pos="9075"/>
        </w:tabs>
        <w:rPr>
          <w:del w:id="5864" w:author="Markus Brüderl" w:date="2017-11-21T08:50:00Z"/>
          <w:rFonts w:eastAsiaTheme="minorEastAsia" w:cstheme="minorBidi"/>
          <w:noProof/>
          <w:sz w:val="22"/>
          <w:szCs w:val="22"/>
        </w:rPr>
      </w:pPr>
      <w:del w:id="5865" w:author="Markus Brüderl" w:date="2017-11-21T08:50:00Z">
        <w:r w:rsidRPr="00114F2A" w:rsidDel="00114F2A">
          <w:rPr>
            <w:noProof/>
          </w:rPr>
          <w:delText>3.5.5</w:delText>
        </w:r>
        <w:r w:rsidDel="00114F2A">
          <w:rPr>
            <w:rFonts w:eastAsiaTheme="minorEastAsia" w:cstheme="minorBidi"/>
            <w:noProof/>
            <w:sz w:val="22"/>
            <w:szCs w:val="22"/>
          </w:rPr>
          <w:tab/>
        </w:r>
        <w:r w:rsidRPr="00114F2A" w:rsidDel="00114F2A">
          <w:rPr>
            <w:noProof/>
          </w:rPr>
          <w:delText>setStammnummer</w:delText>
        </w:r>
        <w:r w:rsidDel="00114F2A">
          <w:rPr>
            <w:noProof/>
            <w:webHidden/>
          </w:rPr>
          <w:tab/>
          <w:delText>113</w:delText>
        </w:r>
      </w:del>
    </w:p>
    <w:p w:rsidR="00C4315F" w:rsidDel="00114F2A" w:rsidRDefault="00C4315F">
      <w:pPr>
        <w:pStyle w:val="Verzeichnis4"/>
        <w:tabs>
          <w:tab w:val="left" w:pos="1200"/>
          <w:tab w:val="right" w:leader="dot" w:pos="9075"/>
        </w:tabs>
        <w:rPr>
          <w:del w:id="5866" w:author="Markus Brüderl" w:date="2017-11-21T08:50:00Z"/>
          <w:rFonts w:eastAsiaTheme="minorEastAsia" w:cstheme="minorBidi"/>
          <w:noProof/>
          <w:sz w:val="22"/>
          <w:szCs w:val="22"/>
        </w:rPr>
      </w:pPr>
      <w:del w:id="5867" w:author="Markus Brüderl" w:date="2017-11-21T08:50:00Z">
        <w:r w:rsidRPr="00114F2A" w:rsidDel="00114F2A">
          <w:rPr>
            <w:noProof/>
          </w:rPr>
          <w:delText>3.5.5.1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113</w:delText>
        </w:r>
      </w:del>
    </w:p>
    <w:p w:rsidR="00C4315F" w:rsidDel="00114F2A" w:rsidRDefault="00C4315F">
      <w:pPr>
        <w:pStyle w:val="Verzeichnis5"/>
        <w:tabs>
          <w:tab w:val="left" w:pos="1529"/>
          <w:tab w:val="right" w:leader="dot" w:pos="9075"/>
        </w:tabs>
        <w:rPr>
          <w:del w:id="5868" w:author="Markus Brüderl" w:date="2017-11-21T08:50:00Z"/>
          <w:rFonts w:eastAsiaTheme="minorEastAsia" w:cstheme="minorBidi"/>
          <w:noProof/>
          <w:sz w:val="22"/>
          <w:szCs w:val="22"/>
        </w:rPr>
      </w:pPr>
      <w:del w:id="5869" w:author="Markus Brüderl" w:date="2017-11-21T08:50:00Z">
        <w:r w:rsidRPr="00114F2A" w:rsidDel="00114F2A">
          <w:rPr>
            <w:noProof/>
          </w:rPr>
          <w:delText>3.5.5.1.1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113</w:delText>
        </w:r>
      </w:del>
    </w:p>
    <w:p w:rsidR="00C4315F" w:rsidDel="00114F2A" w:rsidRDefault="00C4315F">
      <w:pPr>
        <w:pStyle w:val="Verzeichnis5"/>
        <w:tabs>
          <w:tab w:val="left" w:pos="1529"/>
          <w:tab w:val="right" w:leader="dot" w:pos="9075"/>
        </w:tabs>
        <w:rPr>
          <w:del w:id="5870" w:author="Markus Brüderl" w:date="2017-11-21T08:50:00Z"/>
          <w:rFonts w:eastAsiaTheme="minorEastAsia" w:cstheme="minorBidi"/>
          <w:noProof/>
          <w:sz w:val="22"/>
          <w:szCs w:val="22"/>
        </w:rPr>
      </w:pPr>
      <w:del w:id="5871" w:author="Markus Brüderl" w:date="2017-11-21T08:50:00Z">
        <w:r w:rsidRPr="00114F2A" w:rsidDel="00114F2A">
          <w:rPr>
            <w:noProof/>
          </w:rPr>
          <w:delText>3.5.5.1.2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113</w:delText>
        </w:r>
      </w:del>
    </w:p>
    <w:p w:rsidR="00C4315F" w:rsidDel="00114F2A" w:rsidRDefault="00C4315F">
      <w:pPr>
        <w:pStyle w:val="Verzeichnis4"/>
        <w:tabs>
          <w:tab w:val="left" w:pos="1200"/>
          <w:tab w:val="right" w:leader="dot" w:pos="9075"/>
        </w:tabs>
        <w:rPr>
          <w:del w:id="5872" w:author="Markus Brüderl" w:date="2017-11-21T08:50:00Z"/>
          <w:rFonts w:eastAsiaTheme="minorEastAsia" w:cstheme="minorBidi"/>
          <w:noProof/>
          <w:sz w:val="22"/>
          <w:szCs w:val="22"/>
        </w:rPr>
      </w:pPr>
      <w:del w:id="5873" w:author="Markus Brüderl" w:date="2017-11-21T08:50:00Z">
        <w:r w:rsidRPr="00114F2A" w:rsidDel="00114F2A">
          <w:rPr>
            <w:noProof/>
          </w:rPr>
          <w:delText>3.5.5.2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113</w:delText>
        </w:r>
      </w:del>
    </w:p>
    <w:p w:rsidR="00C4315F" w:rsidDel="00114F2A" w:rsidRDefault="00C4315F">
      <w:pPr>
        <w:pStyle w:val="Verzeichnis5"/>
        <w:tabs>
          <w:tab w:val="left" w:pos="1529"/>
          <w:tab w:val="right" w:leader="dot" w:pos="9075"/>
        </w:tabs>
        <w:rPr>
          <w:del w:id="5874" w:author="Markus Brüderl" w:date="2017-11-21T08:50:00Z"/>
          <w:rFonts w:eastAsiaTheme="minorEastAsia" w:cstheme="minorBidi"/>
          <w:noProof/>
          <w:sz w:val="22"/>
          <w:szCs w:val="22"/>
        </w:rPr>
      </w:pPr>
      <w:del w:id="5875" w:author="Markus Brüderl" w:date="2017-11-21T08:50:00Z">
        <w:r w:rsidRPr="00114F2A" w:rsidDel="00114F2A">
          <w:rPr>
            <w:noProof/>
          </w:rPr>
          <w:delText>3.5.5.2.1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113</w:delText>
        </w:r>
      </w:del>
    </w:p>
    <w:p w:rsidR="00C4315F" w:rsidDel="00114F2A" w:rsidRDefault="00C4315F">
      <w:pPr>
        <w:pStyle w:val="Verzeichnis5"/>
        <w:tabs>
          <w:tab w:val="left" w:pos="1529"/>
          <w:tab w:val="right" w:leader="dot" w:pos="9075"/>
        </w:tabs>
        <w:rPr>
          <w:del w:id="5876" w:author="Markus Brüderl" w:date="2017-11-21T08:50:00Z"/>
          <w:rFonts w:eastAsiaTheme="minorEastAsia" w:cstheme="minorBidi"/>
          <w:noProof/>
          <w:sz w:val="22"/>
          <w:szCs w:val="22"/>
        </w:rPr>
      </w:pPr>
      <w:del w:id="5877" w:author="Markus Brüderl" w:date="2017-11-21T08:50:00Z">
        <w:r w:rsidRPr="00114F2A" w:rsidDel="00114F2A">
          <w:rPr>
            <w:noProof/>
          </w:rPr>
          <w:delText>3.5.5.2.2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114</w:delText>
        </w:r>
      </w:del>
    </w:p>
    <w:p w:rsidR="00C4315F" w:rsidDel="00114F2A" w:rsidRDefault="00C4315F">
      <w:pPr>
        <w:pStyle w:val="Verzeichnis3"/>
        <w:tabs>
          <w:tab w:val="left" w:pos="1000"/>
          <w:tab w:val="right" w:leader="dot" w:pos="9075"/>
        </w:tabs>
        <w:rPr>
          <w:del w:id="5878" w:author="Markus Brüderl" w:date="2017-11-21T08:50:00Z"/>
          <w:rFonts w:eastAsiaTheme="minorEastAsia" w:cstheme="minorBidi"/>
          <w:noProof/>
          <w:sz w:val="22"/>
          <w:szCs w:val="22"/>
        </w:rPr>
      </w:pPr>
      <w:del w:id="5879" w:author="Markus Brüderl" w:date="2017-11-21T08:50:00Z">
        <w:r w:rsidRPr="00114F2A" w:rsidDel="00114F2A">
          <w:rPr>
            <w:noProof/>
          </w:rPr>
          <w:delText>3.5.6</w:delText>
        </w:r>
        <w:r w:rsidDel="00114F2A">
          <w:rPr>
            <w:rFonts w:eastAsiaTheme="minorEastAsia" w:cstheme="minorBidi"/>
            <w:noProof/>
            <w:sz w:val="22"/>
            <w:szCs w:val="22"/>
          </w:rPr>
          <w:tab/>
        </w:r>
        <w:r w:rsidRPr="00114F2A" w:rsidDel="00114F2A">
          <w:rPr>
            <w:noProof/>
          </w:rPr>
          <w:delText>setChassisnummer</w:delText>
        </w:r>
        <w:r w:rsidDel="00114F2A">
          <w:rPr>
            <w:noProof/>
            <w:webHidden/>
          </w:rPr>
          <w:tab/>
          <w:delText>114</w:delText>
        </w:r>
      </w:del>
    </w:p>
    <w:p w:rsidR="00C4315F" w:rsidDel="00114F2A" w:rsidRDefault="00C4315F">
      <w:pPr>
        <w:pStyle w:val="Verzeichnis4"/>
        <w:tabs>
          <w:tab w:val="left" w:pos="1200"/>
          <w:tab w:val="right" w:leader="dot" w:pos="9075"/>
        </w:tabs>
        <w:rPr>
          <w:del w:id="5880" w:author="Markus Brüderl" w:date="2017-11-21T08:50:00Z"/>
          <w:rFonts w:eastAsiaTheme="minorEastAsia" w:cstheme="minorBidi"/>
          <w:noProof/>
          <w:sz w:val="22"/>
          <w:szCs w:val="22"/>
        </w:rPr>
      </w:pPr>
      <w:del w:id="5881" w:author="Markus Brüderl" w:date="2017-11-21T08:50:00Z">
        <w:r w:rsidRPr="00114F2A" w:rsidDel="00114F2A">
          <w:rPr>
            <w:noProof/>
          </w:rPr>
          <w:delText>3.5.6.1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114</w:delText>
        </w:r>
      </w:del>
    </w:p>
    <w:p w:rsidR="00C4315F" w:rsidDel="00114F2A" w:rsidRDefault="00C4315F">
      <w:pPr>
        <w:pStyle w:val="Verzeichnis5"/>
        <w:tabs>
          <w:tab w:val="left" w:pos="1529"/>
          <w:tab w:val="right" w:leader="dot" w:pos="9075"/>
        </w:tabs>
        <w:rPr>
          <w:del w:id="5882" w:author="Markus Brüderl" w:date="2017-11-21T08:50:00Z"/>
          <w:rFonts w:eastAsiaTheme="minorEastAsia" w:cstheme="minorBidi"/>
          <w:noProof/>
          <w:sz w:val="22"/>
          <w:szCs w:val="22"/>
        </w:rPr>
      </w:pPr>
      <w:del w:id="5883" w:author="Markus Brüderl" w:date="2017-11-21T08:50:00Z">
        <w:r w:rsidRPr="00114F2A" w:rsidDel="00114F2A">
          <w:rPr>
            <w:noProof/>
          </w:rPr>
          <w:delText>3.5.6.1.1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114</w:delText>
        </w:r>
      </w:del>
    </w:p>
    <w:p w:rsidR="00C4315F" w:rsidDel="00114F2A" w:rsidRDefault="00C4315F">
      <w:pPr>
        <w:pStyle w:val="Verzeichnis5"/>
        <w:tabs>
          <w:tab w:val="left" w:pos="1529"/>
          <w:tab w:val="right" w:leader="dot" w:pos="9075"/>
        </w:tabs>
        <w:rPr>
          <w:del w:id="5884" w:author="Markus Brüderl" w:date="2017-11-21T08:50:00Z"/>
          <w:rFonts w:eastAsiaTheme="minorEastAsia" w:cstheme="minorBidi"/>
          <w:noProof/>
          <w:sz w:val="22"/>
          <w:szCs w:val="22"/>
        </w:rPr>
      </w:pPr>
      <w:del w:id="5885" w:author="Markus Brüderl" w:date="2017-11-21T08:50:00Z">
        <w:r w:rsidRPr="00114F2A" w:rsidDel="00114F2A">
          <w:rPr>
            <w:noProof/>
          </w:rPr>
          <w:delText>3.5.6.1.2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114</w:delText>
        </w:r>
      </w:del>
    </w:p>
    <w:p w:rsidR="00C4315F" w:rsidDel="00114F2A" w:rsidRDefault="00C4315F">
      <w:pPr>
        <w:pStyle w:val="Verzeichnis4"/>
        <w:tabs>
          <w:tab w:val="left" w:pos="1200"/>
          <w:tab w:val="right" w:leader="dot" w:pos="9075"/>
        </w:tabs>
        <w:rPr>
          <w:del w:id="5886" w:author="Markus Brüderl" w:date="2017-11-21T08:50:00Z"/>
          <w:rFonts w:eastAsiaTheme="minorEastAsia" w:cstheme="minorBidi"/>
          <w:noProof/>
          <w:sz w:val="22"/>
          <w:szCs w:val="22"/>
        </w:rPr>
      </w:pPr>
      <w:del w:id="5887" w:author="Markus Brüderl" w:date="2017-11-21T08:50:00Z">
        <w:r w:rsidRPr="00114F2A" w:rsidDel="00114F2A">
          <w:rPr>
            <w:noProof/>
          </w:rPr>
          <w:delText>3.5.6.2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114</w:delText>
        </w:r>
      </w:del>
    </w:p>
    <w:p w:rsidR="00C4315F" w:rsidDel="00114F2A" w:rsidRDefault="00C4315F">
      <w:pPr>
        <w:pStyle w:val="Verzeichnis5"/>
        <w:tabs>
          <w:tab w:val="left" w:pos="1529"/>
          <w:tab w:val="right" w:leader="dot" w:pos="9075"/>
        </w:tabs>
        <w:rPr>
          <w:del w:id="5888" w:author="Markus Brüderl" w:date="2017-11-21T08:50:00Z"/>
          <w:rFonts w:eastAsiaTheme="minorEastAsia" w:cstheme="minorBidi"/>
          <w:noProof/>
          <w:sz w:val="22"/>
          <w:szCs w:val="22"/>
        </w:rPr>
      </w:pPr>
      <w:del w:id="5889" w:author="Markus Brüderl" w:date="2017-11-21T08:50:00Z">
        <w:r w:rsidRPr="00114F2A" w:rsidDel="00114F2A">
          <w:rPr>
            <w:noProof/>
          </w:rPr>
          <w:delText>3.5.6.2.1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114</w:delText>
        </w:r>
      </w:del>
    </w:p>
    <w:p w:rsidR="00C4315F" w:rsidDel="00114F2A" w:rsidRDefault="00C4315F">
      <w:pPr>
        <w:pStyle w:val="Verzeichnis5"/>
        <w:tabs>
          <w:tab w:val="left" w:pos="1529"/>
          <w:tab w:val="right" w:leader="dot" w:pos="9075"/>
        </w:tabs>
        <w:rPr>
          <w:del w:id="5890" w:author="Markus Brüderl" w:date="2017-11-21T08:50:00Z"/>
          <w:rFonts w:eastAsiaTheme="minorEastAsia" w:cstheme="minorBidi"/>
          <w:noProof/>
          <w:sz w:val="22"/>
          <w:szCs w:val="22"/>
        </w:rPr>
      </w:pPr>
      <w:del w:id="5891" w:author="Markus Brüderl" w:date="2017-11-21T08:50:00Z">
        <w:r w:rsidRPr="00114F2A" w:rsidDel="00114F2A">
          <w:rPr>
            <w:noProof/>
          </w:rPr>
          <w:delText>3.5.6.2.2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115</w:delText>
        </w:r>
      </w:del>
    </w:p>
    <w:p w:rsidR="00C4315F" w:rsidDel="00114F2A" w:rsidRDefault="00C4315F">
      <w:pPr>
        <w:pStyle w:val="Verzeichnis3"/>
        <w:tabs>
          <w:tab w:val="left" w:pos="1000"/>
          <w:tab w:val="right" w:leader="dot" w:pos="9075"/>
        </w:tabs>
        <w:rPr>
          <w:del w:id="5892" w:author="Markus Brüderl" w:date="2017-11-21T08:50:00Z"/>
          <w:rFonts w:eastAsiaTheme="minorEastAsia" w:cstheme="minorBidi"/>
          <w:noProof/>
          <w:sz w:val="22"/>
          <w:szCs w:val="22"/>
        </w:rPr>
      </w:pPr>
      <w:del w:id="5893" w:author="Markus Brüderl" w:date="2017-11-21T08:50:00Z">
        <w:r w:rsidRPr="00114F2A" w:rsidDel="00114F2A">
          <w:rPr>
            <w:noProof/>
          </w:rPr>
          <w:delText>3.5.7</w:delText>
        </w:r>
        <w:r w:rsidDel="00114F2A">
          <w:rPr>
            <w:rFonts w:eastAsiaTheme="minorEastAsia" w:cstheme="minorBidi"/>
            <w:noProof/>
            <w:sz w:val="22"/>
            <w:szCs w:val="22"/>
          </w:rPr>
          <w:tab/>
        </w:r>
        <w:r w:rsidRPr="00114F2A" w:rsidDel="00114F2A">
          <w:rPr>
            <w:noProof/>
          </w:rPr>
          <w:delText>setKontrollschild</w:delText>
        </w:r>
        <w:r w:rsidDel="00114F2A">
          <w:rPr>
            <w:noProof/>
            <w:webHidden/>
          </w:rPr>
          <w:tab/>
          <w:delText>115</w:delText>
        </w:r>
      </w:del>
    </w:p>
    <w:p w:rsidR="00C4315F" w:rsidDel="00114F2A" w:rsidRDefault="00C4315F">
      <w:pPr>
        <w:pStyle w:val="Verzeichnis4"/>
        <w:tabs>
          <w:tab w:val="left" w:pos="1200"/>
          <w:tab w:val="right" w:leader="dot" w:pos="9075"/>
        </w:tabs>
        <w:rPr>
          <w:del w:id="5894" w:author="Markus Brüderl" w:date="2017-11-21T08:50:00Z"/>
          <w:rFonts w:eastAsiaTheme="minorEastAsia" w:cstheme="minorBidi"/>
          <w:noProof/>
          <w:sz w:val="22"/>
          <w:szCs w:val="22"/>
        </w:rPr>
      </w:pPr>
      <w:del w:id="5895" w:author="Markus Brüderl" w:date="2017-11-21T08:50:00Z">
        <w:r w:rsidRPr="00114F2A" w:rsidDel="00114F2A">
          <w:rPr>
            <w:noProof/>
          </w:rPr>
          <w:delText>3.5.7.1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115</w:delText>
        </w:r>
      </w:del>
    </w:p>
    <w:p w:rsidR="00C4315F" w:rsidDel="00114F2A" w:rsidRDefault="00C4315F">
      <w:pPr>
        <w:pStyle w:val="Verzeichnis5"/>
        <w:tabs>
          <w:tab w:val="left" w:pos="1529"/>
          <w:tab w:val="right" w:leader="dot" w:pos="9075"/>
        </w:tabs>
        <w:rPr>
          <w:del w:id="5896" w:author="Markus Brüderl" w:date="2017-11-21T08:50:00Z"/>
          <w:rFonts w:eastAsiaTheme="minorEastAsia" w:cstheme="minorBidi"/>
          <w:noProof/>
          <w:sz w:val="22"/>
          <w:szCs w:val="22"/>
        </w:rPr>
      </w:pPr>
      <w:del w:id="5897" w:author="Markus Brüderl" w:date="2017-11-21T08:50:00Z">
        <w:r w:rsidRPr="00114F2A" w:rsidDel="00114F2A">
          <w:rPr>
            <w:noProof/>
          </w:rPr>
          <w:delText>3.5.7.1.1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115</w:delText>
        </w:r>
      </w:del>
    </w:p>
    <w:p w:rsidR="00C4315F" w:rsidDel="00114F2A" w:rsidRDefault="00C4315F">
      <w:pPr>
        <w:pStyle w:val="Verzeichnis5"/>
        <w:tabs>
          <w:tab w:val="left" w:pos="1529"/>
          <w:tab w:val="right" w:leader="dot" w:pos="9075"/>
        </w:tabs>
        <w:rPr>
          <w:del w:id="5898" w:author="Markus Brüderl" w:date="2017-11-21T08:50:00Z"/>
          <w:rFonts w:eastAsiaTheme="minorEastAsia" w:cstheme="minorBidi"/>
          <w:noProof/>
          <w:sz w:val="22"/>
          <w:szCs w:val="22"/>
        </w:rPr>
      </w:pPr>
      <w:del w:id="5899" w:author="Markus Brüderl" w:date="2017-11-21T08:50:00Z">
        <w:r w:rsidRPr="00114F2A" w:rsidDel="00114F2A">
          <w:rPr>
            <w:noProof/>
          </w:rPr>
          <w:delText>3.5.7.1.2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115</w:delText>
        </w:r>
      </w:del>
    </w:p>
    <w:p w:rsidR="00C4315F" w:rsidDel="00114F2A" w:rsidRDefault="00C4315F">
      <w:pPr>
        <w:pStyle w:val="Verzeichnis4"/>
        <w:tabs>
          <w:tab w:val="left" w:pos="1200"/>
          <w:tab w:val="right" w:leader="dot" w:pos="9075"/>
        </w:tabs>
        <w:rPr>
          <w:del w:id="5900" w:author="Markus Brüderl" w:date="2017-11-21T08:50:00Z"/>
          <w:rFonts w:eastAsiaTheme="minorEastAsia" w:cstheme="minorBidi"/>
          <w:noProof/>
          <w:sz w:val="22"/>
          <w:szCs w:val="22"/>
        </w:rPr>
      </w:pPr>
      <w:del w:id="5901" w:author="Markus Brüderl" w:date="2017-11-21T08:50:00Z">
        <w:r w:rsidRPr="00114F2A" w:rsidDel="00114F2A">
          <w:rPr>
            <w:noProof/>
          </w:rPr>
          <w:delText>3.5.7.2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116</w:delText>
        </w:r>
      </w:del>
    </w:p>
    <w:p w:rsidR="00C4315F" w:rsidDel="00114F2A" w:rsidRDefault="00C4315F">
      <w:pPr>
        <w:pStyle w:val="Verzeichnis5"/>
        <w:tabs>
          <w:tab w:val="left" w:pos="1529"/>
          <w:tab w:val="right" w:leader="dot" w:pos="9075"/>
        </w:tabs>
        <w:rPr>
          <w:del w:id="5902" w:author="Markus Brüderl" w:date="2017-11-21T08:50:00Z"/>
          <w:rFonts w:eastAsiaTheme="minorEastAsia" w:cstheme="minorBidi"/>
          <w:noProof/>
          <w:sz w:val="22"/>
          <w:szCs w:val="22"/>
        </w:rPr>
      </w:pPr>
      <w:del w:id="5903" w:author="Markus Brüderl" w:date="2017-11-21T08:50:00Z">
        <w:r w:rsidRPr="00114F2A" w:rsidDel="00114F2A">
          <w:rPr>
            <w:noProof/>
          </w:rPr>
          <w:delText>3.5.7.2.1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116</w:delText>
        </w:r>
      </w:del>
    </w:p>
    <w:p w:rsidR="00C4315F" w:rsidDel="00114F2A" w:rsidRDefault="00C4315F">
      <w:pPr>
        <w:pStyle w:val="Verzeichnis5"/>
        <w:tabs>
          <w:tab w:val="left" w:pos="1529"/>
          <w:tab w:val="right" w:leader="dot" w:pos="9075"/>
        </w:tabs>
        <w:rPr>
          <w:del w:id="5904" w:author="Markus Brüderl" w:date="2017-11-21T08:50:00Z"/>
          <w:rFonts w:eastAsiaTheme="minorEastAsia" w:cstheme="minorBidi"/>
          <w:noProof/>
          <w:sz w:val="22"/>
          <w:szCs w:val="22"/>
        </w:rPr>
      </w:pPr>
      <w:del w:id="5905" w:author="Markus Brüderl" w:date="2017-11-21T08:50:00Z">
        <w:r w:rsidRPr="00114F2A" w:rsidDel="00114F2A">
          <w:rPr>
            <w:noProof/>
          </w:rPr>
          <w:delText>3.5.7.2.2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116</w:delText>
        </w:r>
      </w:del>
    </w:p>
    <w:p w:rsidR="00C4315F" w:rsidDel="00114F2A" w:rsidRDefault="00C4315F">
      <w:pPr>
        <w:pStyle w:val="Verzeichnis3"/>
        <w:tabs>
          <w:tab w:val="left" w:pos="1000"/>
          <w:tab w:val="right" w:leader="dot" w:pos="9075"/>
        </w:tabs>
        <w:rPr>
          <w:del w:id="5906" w:author="Markus Brüderl" w:date="2017-11-21T08:50:00Z"/>
          <w:rFonts w:eastAsiaTheme="minorEastAsia" w:cstheme="minorBidi"/>
          <w:noProof/>
          <w:sz w:val="22"/>
          <w:szCs w:val="22"/>
        </w:rPr>
      </w:pPr>
      <w:del w:id="5907" w:author="Markus Brüderl" w:date="2017-11-21T08:50:00Z">
        <w:r w:rsidRPr="00114F2A" w:rsidDel="00114F2A">
          <w:rPr>
            <w:noProof/>
          </w:rPr>
          <w:delText>3.5.8</w:delText>
        </w:r>
        <w:r w:rsidDel="00114F2A">
          <w:rPr>
            <w:rFonts w:eastAsiaTheme="minorEastAsia" w:cstheme="minorBidi"/>
            <w:noProof/>
            <w:sz w:val="22"/>
            <w:szCs w:val="22"/>
          </w:rPr>
          <w:tab/>
        </w:r>
        <w:r w:rsidRPr="00114F2A" w:rsidDel="00114F2A">
          <w:rPr>
            <w:noProof/>
          </w:rPr>
          <w:delText>setFarbe</w:delText>
        </w:r>
        <w:r w:rsidDel="00114F2A">
          <w:rPr>
            <w:noProof/>
            <w:webHidden/>
          </w:rPr>
          <w:tab/>
          <w:delText>116</w:delText>
        </w:r>
      </w:del>
    </w:p>
    <w:p w:rsidR="00C4315F" w:rsidDel="00114F2A" w:rsidRDefault="00C4315F">
      <w:pPr>
        <w:pStyle w:val="Verzeichnis4"/>
        <w:tabs>
          <w:tab w:val="left" w:pos="1200"/>
          <w:tab w:val="right" w:leader="dot" w:pos="9075"/>
        </w:tabs>
        <w:rPr>
          <w:del w:id="5908" w:author="Markus Brüderl" w:date="2017-11-21T08:50:00Z"/>
          <w:rFonts w:eastAsiaTheme="minorEastAsia" w:cstheme="minorBidi"/>
          <w:noProof/>
          <w:sz w:val="22"/>
          <w:szCs w:val="22"/>
        </w:rPr>
      </w:pPr>
      <w:del w:id="5909" w:author="Markus Brüderl" w:date="2017-11-21T08:50:00Z">
        <w:r w:rsidRPr="00114F2A" w:rsidDel="00114F2A">
          <w:rPr>
            <w:noProof/>
          </w:rPr>
          <w:delText>3.5.8.1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116</w:delText>
        </w:r>
      </w:del>
    </w:p>
    <w:p w:rsidR="00C4315F" w:rsidDel="00114F2A" w:rsidRDefault="00C4315F">
      <w:pPr>
        <w:pStyle w:val="Verzeichnis5"/>
        <w:tabs>
          <w:tab w:val="left" w:pos="1529"/>
          <w:tab w:val="right" w:leader="dot" w:pos="9075"/>
        </w:tabs>
        <w:rPr>
          <w:del w:id="5910" w:author="Markus Brüderl" w:date="2017-11-21T08:50:00Z"/>
          <w:rFonts w:eastAsiaTheme="minorEastAsia" w:cstheme="minorBidi"/>
          <w:noProof/>
          <w:sz w:val="22"/>
          <w:szCs w:val="22"/>
        </w:rPr>
      </w:pPr>
      <w:del w:id="5911" w:author="Markus Brüderl" w:date="2017-11-21T08:50:00Z">
        <w:r w:rsidRPr="00114F2A" w:rsidDel="00114F2A">
          <w:rPr>
            <w:noProof/>
          </w:rPr>
          <w:delText>3.5.8.1.1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116</w:delText>
        </w:r>
      </w:del>
    </w:p>
    <w:p w:rsidR="00C4315F" w:rsidDel="00114F2A" w:rsidRDefault="00C4315F">
      <w:pPr>
        <w:pStyle w:val="Verzeichnis5"/>
        <w:tabs>
          <w:tab w:val="left" w:pos="1529"/>
          <w:tab w:val="right" w:leader="dot" w:pos="9075"/>
        </w:tabs>
        <w:rPr>
          <w:del w:id="5912" w:author="Markus Brüderl" w:date="2017-11-21T08:50:00Z"/>
          <w:rFonts w:eastAsiaTheme="minorEastAsia" w:cstheme="minorBidi"/>
          <w:noProof/>
          <w:sz w:val="22"/>
          <w:szCs w:val="22"/>
        </w:rPr>
      </w:pPr>
      <w:del w:id="5913" w:author="Markus Brüderl" w:date="2017-11-21T08:50:00Z">
        <w:r w:rsidRPr="00114F2A" w:rsidDel="00114F2A">
          <w:rPr>
            <w:noProof/>
          </w:rPr>
          <w:delText>3.5.8.1.2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117</w:delText>
        </w:r>
      </w:del>
    </w:p>
    <w:p w:rsidR="00C4315F" w:rsidDel="00114F2A" w:rsidRDefault="00C4315F">
      <w:pPr>
        <w:pStyle w:val="Verzeichnis4"/>
        <w:tabs>
          <w:tab w:val="left" w:pos="1200"/>
          <w:tab w:val="right" w:leader="dot" w:pos="9075"/>
        </w:tabs>
        <w:rPr>
          <w:del w:id="5914" w:author="Markus Brüderl" w:date="2017-11-21T08:50:00Z"/>
          <w:rFonts w:eastAsiaTheme="minorEastAsia" w:cstheme="minorBidi"/>
          <w:noProof/>
          <w:sz w:val="22"/>
          <w:szCs w:val="22"/>
        </w:rPr>
      </w:pPr>
      <w:del w:id="5915" w:author="Markus Brüderl" w:date="2017-11-21T08:50:00Z">
        <w:r w:rsidRPr="00114F2A" w:rsidDel="00114F2A">
          <w:rPr>
            <w:noProof/>
          </w:rPr>
          <w:delText>3.5.8.2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117</w:delText>
        </w:r>
      </w:del>
    </w:p>
    <w:p w:rsidR="00C4315F" w:rsidDel="00114F2A" w:rsidRDefault="00C4315F">
      <w:pPr>
        <w:pStyle w:val="Verzeichnis5"/>
        <w:tabs>
          <w:tab w:val="left" w:pos="1529"/>
          <w:tab w:val="right" w:leader="dot" w:pos="9075"/>
        </w:tabs>
        <w:rPr>
          <w:del w:id="5916" w:author="Markus Brüderl" w:date="2017-11-21T08:50:00Z"/>
          <w:rFonts w:eastAsiaTheme="minorEastAsia" w:cstheme="minorBidi"/>
          <w:noProof/>
          <w:sz w:val="22"/>
          <w:szCs w:val="22"/>
        </w:rPr>
      </w:pPr>
      <w:del w:id="5917" w:author="Markus Brüderl" w:date="2017-11-21T08:50:00Z">
        <w:r w:rsidRPr="00114F2A" w:rsidDel="00114F2A">
          <w:rPr>
            <w:noProof/>
          </w:rPr>
          <w:delText>3.5.8.2.1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117</w:delText>
        </w:r>
      </w:del>
    </w:p>
    <w:p w:rsidR="00C4315F" w:rsidDel="00114F2A" w:rsidRDefault="00C4315F">
      <w:pPr>
        <w:pStyle w:val="Verzeichnis5"/>
        <w:tabs>
          <w:tab w:val="left" w:pos="1529"/>
          <w:tab w:val="right" w:leader="dot" w:pos="9075"/>
        </w:tabs>
        <w:rPr>
          <w:del w:id="5918" w:author="Markus Brüderl" w:date="2017-11-21T08:50:00Z"/>
          <w:rFonts w:eastAsiaTheme="minorEastAsia" w:cstheme="minorBidi"/>
          <w:noProof/>
          <w:sz w:val="22"/>
          <w:szCs w:val="22"/>
        </w:rPr>
      </w:pPr>
      <w:del w:id="5919" w:author="Markus Brüderl" w:date="2017-11-21T08:50:00Z">
        <w:r w:rsidRPr="00114F2A" w:rsidDel="00114F2A">
          <w:rPr>
            <w:noProof/>
          </w:rPr>
          <w:delText>3.5.8.2.2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117</w:delText>
        </w:r>
      </w:del>
    </w:p>
    <w:p w:rsidR="00C4315F" w:rsidDel="00114F2A" w:rsidRDefault="00C4315F">
      <w:pPr>
        <w:pStyle w:val="Verzeichnis2"/>
        <w:tabs>
          <w:tab w:val="left" w:pos="600"/>
          <w:tab w:val="right" w:leader="dot" w:pos="9075"/>
        </w:tabs>
        <w:rPr>
          <w:del w:id="5920" w:author="Markus Brüderl" w:date="2017-11-21T08:50:00Z"/>
          <w:rFonts w:eastAsiaTheme="minorEastAsia" w:cstheme="minorBidi"/>
          <w:b w:val="0"/>
          <w:bCs w:val="0"/>
          <w:noProof/>
          <w:sz w:val="22"/>
          <w:szCs w:val="22"/>
        </w:rPr>
      </w:pPr>
      <w:del w:id="5921" w:author="Markus Brüderl" w:date="2017-11-21T08:50:00Z">
        <w:r w:rsidRPr="00114F2A" w:rsidDel="00114F2A">
          <w:rPr>
            <w:noProof/>
          </w:rPr>
          <w:delText>3.6</w:delText>
        </w:r>
        <w:r w:rsidDel="00114F2A">
          <w:rPr>
            <w:rFonts w:eastAsiaTheme="minorEastAsia" w:cstheme="minorBidi"/>
            <w:b w:val="0"/>
            <w:bCs w:val="0"/>
            <w:noProof/>
            <w:sz w:val="22"/>
            <w:szCs w:val="22"/>
          </w:rPr>
          <w:tab/>
        </w:r>
        <w:r w:rsidRPr="00114F2A" w:rsidDel="00114F2A">
          <w:rPr>
            <w:noProof/>
          </w:rPr>
          <w:delText>createOrUpdateAngebotService (EAI und B2B)</w:delText>
        </w:r>
        <w:r w:rsidDel="00114F2A">
          <w:rPr>
            <w:noProof/>
            <w:webHidden/>
          </w:rPr>
          <w:tab/>
          <w:delText>118</w:delText>
        </w:r>
      </w:del>
    </w:p>
    <w:p w:rsidR="00C4315F" w:rsidDel="00114F2A" w:rsidRDefault="00C4315F">
      <w:pPr>
        <w:pStyle w:val="Verzeichnis3"/>
        <w:tabs>
          <w:tab w:val="left" w:pos="1000"/>
          <w:tab w:val="right" w:leader="dot" w:pos="9075"/>
        </w:tabs>
        <w:rPr>
          <w:del w:id="5922" w:author="Markus Brüderl" w:date="2017-11-21T08:50:00Z"/>
          <w:rFonts w:eastAsiaTheme="minorEastAsia" w:cstheme="minorBidi"/>
          <w:noProof/>
          <w:sz w:val="22"/>
          <w:szCs w:val="22"/>
        </w:rPr>
      </w:pPr>
      <w:del w:id="5923" w:author="Markus Brüderl" w:date="2017-11-21T08:50:00Z">
        <w:r w:rsidRPr="00114F2A" w:rsidDel="00114F2A">
          <w:rPr>
            <w:noProof/>
          </w:rPr>
          <w:delText>3.6.1</w:delText>
        </w:r>
        <w:r w:rsidDel="00114F2A">
          <w:rPr>
            <w:rFonts w:eastAsiaTheme="minorEastAsia" w:cstheme="minorBidi"/>
            <w:noProof/>
            <w:sz w:val="22"/>
            <w:szCs w:val="22"/>
          </w:rPr>
          <w:tab/>
        </w:r>
        <w:r w:rsidRPr="00114F2A" w:rsidDel="00114F2A">
          <w:rPr>
            <w:noProof/>
          </w:rPr>
          <w:delText>checkKalkulation</w:delText>
        </w:r>
        <w:r w:rsidDel="00114F2A">
          <w:rPr>
            <w:noProof/>
            <w:webHidden/>
          </w:rPr>
          <w:tab/>
          <w:delText>118</w:delText>
        </w:r>
      </w:del>
    </w:p>
    <w:p w:rsidR="00C4315F" w:rsidDel="00114F2A" w:rsidRDefault="00C4315F">
      <w:pPr>
        <w:pStyle w:val="Verzeichnis4"/>
        <w:tabs>
          <w:tab w:val="left" w:pos="1200"/>
          <w:tab w:val="right" w:leader="dot" w:pos="9075"/>
        </w:tabs>
        <w:rPr>
          <w:del w:id="5924" w:author="Markus Brüderl" w:date="2017-11-21T08:50:00Z"/>
          <w:rFonts w:eastAsiaTheme="minorEastAsia" w:cstheme="minorBidi"/>
          <w:noProof/>
          <w:sz w:val="22"/>
          <w:szCs w:val="22"/>
        </w:rPr>
      </w:pPr>
      <w:del w:id="5925" w:author="Markus Brüderl" w:date="2017-11-21T08:50:00Z">
        <w:r w:rsidRPr="00114F2A" w:rsidDel="00114F2A">
          <w:rPr>
            <w:noProof/>
          </w:rPr>
          <w:delText>3.6.1.1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118</w:delText>
        </w:r>
      </w:del>
    </w:p>
    <w:p w:rsidR="00C4315F" w:rsidDel="00114F2A" w:rsidRDefault="00C4315F">
      <w:pPr>
        <w:pStyle w:val="Verzeichnis5"/>
        <w:tabs>
          <w:tab w:val="left" w:pos="1529"/>
          <w:tab w:val="right" w:leader="dot" w:pos="9075"/>
        </w:tabs>
        <w:rPr>
          <w:del w:id="5926" w:author="Markus Brüderl" w:date="2017-11-21T08:50:00Z"/>
          <w:rFonts w:eastAsiaTheme="minorEastAsia" w:cstheme="minorBidi"/>
          <w:noProof/>
          <w:sz w:val="22"/>
          <w:szCs w:val="22"/>
        </w:rPr>
      </w:pPr>
      <w:del w:id="5927" w:author="Markus Brüderl" w:date="2017-11-21T08:50:00Z">
        <w:r w:rsidRPr="00114F2A" w:rsidDel="00114F2A">
          <w:rPr>
            <w:noProof/>
          </w:rPr>
          <w:delText>3.6.1.1.1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118</w:delText>
        </w:r>
      </w:del>
    </w:p>
    <w:p w:rsidR="00C4315F" w:rsidDel="00114F2A" w:rsidRDefault="00C4315F">
      <w:pPr>
        <w:pStyle w:val="Verzeichnis5"/>
        <w:tabs>
          <w:tab w:val="left" w:pos="1529"/>
          <w:tab w:val="right" w:leader="dot" w:pos="9075"/>
        </w:tabs>
        <w:rPr>
          <w:del w:id="5928" w:author="Markus Brüderl" w:date="2017-11-21T08:50:00Z"/>
          <w:rFonts w:eastAsiaTheme="minorEastAsia" w:cstheme="minorBidi"/>
          <w:noProof/>
          <w:sz w:val="22"/>
          <w:szCs w:val="22"/>
        </w:rPr>
      </w:pPr>
      <w:del w:id="5929" w:author="Markus Brüderl" w:date="2017-11-21T08:50:00Z">
        <w:r w:rsidRPr="00114F2A" w:rsidDel="00114F2A">
          <w:rPr>
            <w:noProof/>
          </w:rPr>
          <w:delText>3.6.1.1.2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118</w:delText>
        </w:r>
      </w:del>
    </w:p>
    <w:p w:rsidR="00C4315F" w:rsidDel="00114F2A" w:rsidRDefault="00C4315F">
      <w:pPr>
        <w:pStyle w:val="Verzeichnis4"/>
        <w:tabs>
          <w:tab w:val="left" w:pos="1200"/>
          <w:tab w:val="right" w:leader="dot" w:pos="9075"/>
        </w:tabs>
        <w:rPr>
          <w:del w:id="5930" w:author="Markus Brüderl" w:date="2017-11-21T08:50:00Z"/>
          <w:rFonts w:eastAsiaTheme="minorEastAsia" w:cstheme="minorBidi"/>
          <w:noProof/>
          <w:sz w:val="22"/>
          <w:szCs w:val="22"/>
        </w:rPr>
      </w:pPr>
      <w:del w:id="5931" w:author="Markus Brüderl" w:date="2017-11-21T08:50:00Z">
        <w:r w:rsidRPr="00114F2A" w:rsidDel="00114F2A">
          <w:rPr>
            <w:noProof/>
          </w:rPr>
          <w:delText>3.6.1.2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119</w:delText>
        </w:r>
      </w:del>
    </w:p>
    <w:p w:rsidR="00C4315F" w:rsidDel="00114F2A" w:rsidRDefault="00C4315F">
      <w:pPr>
        <w:pStyle w:val="Verzeichnis5"/>
        <w:tabs>
          <w:tab w:val="left" w:pos="1529"/>
          <w:tab w:val="right" w:leader="dot" w:pos="9075"/>
        </w:tabs>
        <w:rPr>
          <w:del w:id="5932" w:author="Markus Brüderl" w:date="2017-11-21T08:50:00Z"/>
          <w:rFonts w:eastAsiaTheme="minorEastAsia" w:cstheme="minorBidi"/>
          <w:noProof/>
          <w:sz w:val="22"/>
          <w:szCs w:val="22"/>
        </w:rPr>
      </w:pPr>
      <w:del w:id="5933" w:author="Markus Brüderl" w:date="2017-11-21T08:50:00Z">
        <w:r w:rsidRPr="00114F2A" w:rsidDel="00114F2A">
          <w:rPr>
            <w:noProof/>
          </w:rPr>
          <w:delText>3.6.1.2.1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119</w:delText>
        </w:r>
      </w:del>
    </w:p>
    <w:p w:rsidR="00C4315F" w:rsidDel="00114F2A" w:rsidRDefault="00C4315F">
      <w:pPr>
        <w:pStyle w:val="Verzeichnis5"/>
        <w:tabs>
          <w:tab w:val="left" w:pos="1529"/>
          <w:tab w:val="right" w:leader="dot" w:pos="9075"/>
        </w:tabs>
        <w:rPr>
          <w:del w:id="5934" w:author="Markus Brüderl" w:date="2017-11-21T08:50:00Z"/>
          <w:rFonts w:eastAsiaTheme="minorEastAsia" w:cstheme="minorBidi"/>
          <w:noProof/>
          <w:sz w:val="22"/>
          <w:szCs w:val="22"/>
        </w:rPr>
      </w:pPr>
      <w:del w:id="5935" w:author="Markus Brüderl" w:date="2017-11-21T08:50:00Z">
        <w:r w:rsidRPr="00114F2A" w:rsidDel="00114F2A">
          <w:rPr>
            <w:noProof/>
          </w:rPr>
          <w:delText>3.6.1.2.2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119</w:delText>
        </w:r>
      </w:del>
    </w:p>
    <w:p w:rsidR="00C4315F" w:rsidDel="00114F2A" w:rsidRDefault="00C4315F">
      <w:pPr>
        <w:pStyle w:val="Verzeichnis3"/>
        <w:tabs>
          <w:tab w:val="left" w:pos="1000"/>
          <w:tab w:val="right" w:leader="dot" w:pos="9075"/>
        </w:tabs>
        <w:rPr>
          <w:del w:id="5936" w:author="Markus Brüderl" w:date="2017-11-21T08:50:00Z"/>
          <w:rFonts w:eastAsiaTheme="minorEastAsia" w:cstheme="minorBidi"/>
          <w:noProof/>
          <w:sz w:val="22"/>
          <w:szCs w:val="22"/>
        </w:rPr>
      </w:pPr>
      <w:del w:id="5937" w:author="Markus Brüderl" w:date="2017-11-21T08:50:00Z">
        <w:r w:rsidRPr="00114F2A" w:rsidDel="00114F2A">
          <w:rPr>
            <w:noProof/>
          </w:rPr>
          <w:delText>3.6.2</w:delText>
        </w:r>
        <w:r w:rsidDel="00114F2A">
          <w:rPr>
            <w:rFonts w:eastAsiaTheme="minorEastAsia" w:cstheme="minorBidi"/>
            <w:noProof/>
            <w:sz w:val="22"/>
            <w:szCs w:val="22"/>
          </w:rPr>
          <w:tab/>
        </w:r>
        <w:r w:rsidRPr="00114F2A" w:rsidDel="00114F2A">
          <w:rPr>
            <w:noProof/>
          </w:rPr>
          <w:delText>copyKalkulation</w:delText>
        </w:r>
        <w:r w:rsidDel="00114F2A">
          <w:rPr>
            <w:noProof/>
            <w:webHidden/>
          </w:rPr>
          <w:tab/>
          <w:delText>119</w:delText>
        </w:r>
      </w:del>
    </w:p>
    <w:p w:rsidR="00C4315F" w:rsidDel="00114F2A" w:rsidRDefault="00C4315F">
      <w:pPr>
        <w:pStyle w:val="Verzeichnis4"/>
        <w:tabs>
          <w:tab w:val="left" w:pos="1200"/>
          <w:tab w:val="right" w:leader="dot" w:pos="9075"/>
        </w:tabs>
        <w:rPr>
          <w:del w:id="5938" w:author="Markus Brüderl" w:date="2017-11-21T08:50:00Z"/>
          <w:rFonts w:eastAsiaTheme="minorEastAsia" w:cstheme="minorBidi"/>
          <w:noProof/>
          <w:sz w:val="22"/>
          <w:szCs w:val="22"/>
        </w:rPr>
      </w:pPr>
      <w:del w:id="5939" w:author="Markus Brüderl" w:date="2017-11-21T08:50:00Z">
        <w:r w:rsidRPr="00114F2A" w:rsidDel="00114F2A">
          <w:rPr>
            <w:noProof/>
          </w:rPr>
          <w:delText>3.6.2.1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119</w:delText>
        </w:r>
      </w:del>
    </w:p>
    <w:p w:rsidR="00C4315F" w:rsidDel="00114F2A" w:rsidRDefault="00C4315F">
      <w:pPr>
        <w:pStyle w:val="Verzeichnis5"/>
        <w:tabs>
          <w:tab w:val="left" w:pos="1529"/>
          <w:tab w:val="right" w:leader="dot" w:pos="9075"/>
        </w:tabs>
        <w:rPr>
          <w:del w:id="5940" w:author="Markus Brüderl" w:date="2017-11-21T08:50:00Z"/>
          <w:rFonts w:eastAsiaTheme="minorEastAsia" w:cstheme="minorBidi"/>
          <w:noProof/>
          <w:sz w:val="22"/>
          <w:szCs w:val="22"/>
        </w:rPr>
      </w:pPr>
      <w:del w:id="5941" w:author="Markus Brüderl" w:date="2017-11-21T08:50:00Z">
        <w:r w:rsidRPr="00114F2A" w:rsidDel="00114F2A">
          <w:rPr>
            <w:noProof/>
          </w:rPr>
          <w:delText>3.6.2.1.1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119</w:delText>
        </w:r>
      </w:del>
    </w:p>
    <w:p w:rsidR="00C4315F" w:rsidDel="00114F2A" w:rsidRDefault="00C4315F">
      <w:pPr>
        <w:pStyle w:val="Verzeichnis5"/>
        <w:tabs>
          <w:tab w:val="left" w:pos="1529"/>
          <w:tab w:val="right" w:leader="dot" w:pos="9075"/>
        </w:tabs>
        <w:rPr>
          <w:del w:id="5942" w:author="Markus Brüderl" w:date="2017-11-21T08:50:00Z"/>
          <w:rFonts w:eastAsiaTheme="minorEastAsia" w:cstheme="minorBidi"/>
          <w:noProof/>
          <w:sz w:val="22"/>
          <w:szCs w:val="22"/>
        </w:rPr>
      </w:pPr>
      <w:del w:id="5943" w:author="Markus Brüderl" w:date="2017-11-21T08:50:00Z">
        <w:r w:rsidRPr="00114F2A" w:rsidDel="00114F2A">
          <w:rPr>
            <w:noProof/>
          </w:rPr>
          <w:delText>3.6.2.1.2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120</w:delText>
        </w:r>
      </w:del>
    </w:p>
    <w:p w:rsidR="00C4315F" w:rsidDel="00114F2A" w:rsidRDefault="00C4315F">
      <w:pPr>
        <w:pStyle w:val="Verzeichnis4"/>
        <w:tabs>
          <w:tab w:val="left" w:pos="1200"/>
          <w:tab w:val="right" w:leader="dot" w:pos="9075"/>
        </w:tabs>
        <w:rPr>
          <w:del w:id="5944" w:author="Markus Brüderl" w:date="2017-11-21T08:50:00Z"/>
          <w:rFonts w:eastAsiaTheme="minorEastAsia" w:cstheme="minorBidi"/>
          <w:noProof/>
          <w:sz w:val="22"/>
          <w:szCs w:val="22"/>
        </w:rPr>
      </w:pPr>
      <w:del w:id="5945" w:author="Markus Brüderl" w:date="2017-11-21T08:50:00Z">
        <w:r w:rsidRPr="00114F2A" w:rsidDel="00114F2A">
          <w:rPr>
            <w:noProof/>
          </w:rPr>
          <w:delText>3.6.2.2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120</w:delText>
        </w:r>
      </w:del>
    </w:p>
    <w:p w:rsidR="00C4315F" w:rsidDel="00114F2A" w:rsidRDefault="00C4315F">
      <w:pPr>
        <w:pStyle w:val="Verzeichnis5"/>
        <w:tabs>
          <w:tab w:val="left" w:pos="1529"/>
          <w:tab w:val="right" w:leader="dot" w:pos="9075"/>
        </w:tabs>
        <w:rPr>
          <w:del w:id="5946" w:author="Markus Brüderl" w:date="2017-11-21T08:50:00Z"/>
          <w:rFonts w:eastAsiaTheme="minorEastAsia" w:cstheme="minorBidi"/>
          <w:noProof/>
          <w:sz w:val="22"/>
          <w:szCs w:val="22"/>
        </w:rPr>
      </w:pPr>
      <w:del w:id="5947" w:author="Markus Brüderl" w:date="2017-11-21T08:50:00Z">
        <w:r w:rsidRPr="00114F2A" w:rsidDel="00114F2A">
          <w:rPr>
            <w:noProof/>
          </w:rPr>
          <w:delText>3.6.2.2.1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120</w:delText>
        </w:r>
      </w:del>
    </w:p>
    <w:p w:rsidR="00C4315F" w:rsidDel="00114F2A" w:rsidRDefault="00C4315F">
      <w:pPr>
        <w:pStyle w:val="Verzeichnis5"/>
        <w:tabs>
          <w:tab w:val="left" w:pos="1529"/>
          <w:tab w:val="right" w:leader="dot" w:pos="9075"/>
        </w:tabs>
        <w:rPr>
          <w:del w:id="5948" w:author="Markus Brüderl" w:date="2017-11-21T08:50:00Z"/>
          <w:rFonts w:eastAsiaTheme="minorEastAsia" w:cstheme="minorBidi"/>
          <w:noProof/>
          <w:sz w:val="22"/>
          <w:szCs w:val="22"/>
        </w:rPr>
      </w:pPr>
      <w:del w:id="5949" w:author="Markus Brüderl" w:date="2017-11-21T08:50:00Z">
        <w:r w:rsidRPr="00114F2A" w:rsidDel="00114F2A">
          <w:rPr>
            <w:noProof/>
          </w:rPr>
          <w:delText>3.6.2.2.2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120</w:delText>
        </w:r>
      </w:del>
    </w:p>
    <w:p w:rsidR="00C4315F" w:rsidDel="00114F2A" w:rsidRDefault="00C4315F">
      <w:pPr>
        <w:pStyle w:val="Verzeichnis3"/>
        <w:tabs>
          <w:tab w:val="left" w:pos="1000"/>
          <w:tab w:val="right" w:leader="dot" w:pos="9075"/>
        </w:tabs>
        <w:rPr>
          <w:del w:id="5950" w:author="Markus Brüderl" w:date="2017-11-21T08:50:00Z"/>
          <w:rFonts w:eastAsiaTheme="minorEastAsia" w:cstheme="minorBidi"/>
          <w:noProof/>
          <w:sz w:val="22"/>
          <w:szCs w:val="22"/>
        </w:rPr>
      </w:pPr>
      <w:del w:id="5951" w:author="Markus Brüderl" w:date="2017-11-21T08:50:00Z">
        <w:r w:rsidRPr="00114F2A" w:rsidDel="00114F2A">
          <w:rPr>
            <w:noProof/>
          </w:rPr>
          <w:delText>3.6.3</w:delText>
        </w:r>
        <w:r w:rsidDel="00114F2A">
          <w:rPr>
            <w:rFonts w:eastAsiaTheme="minorEastAsia" w:cstheme="minorBidi"/>
            <w:noProof/>
            <w:sz w:val="22"/>
            <w:szCs w:val="22"/>
          </w:rPr>
          <w:tab/>
        </w:r>
        <w:r w:rsidRPr="00114F2A" w:rsidDel="00114F2A">
          <w:rPr>
            <w:noProof/>
          </w:rPr>
          <w:delText>createOrUpdateAngebot</w:delText>
        </w:r>
        <w:r w:rsidDel="00114F2A">
          <w:rPr>
            <w:noProof/>
            <w:webHidden/>
          </w:rPr>
          <w:tab/>
          <w:delText>120</w:delText>
        </w:r>
      </w:del>
    </w:p>
    <w:p w:rsidR="00C4315F" w:rsidDel="00114F2A" w:rsidRDefault="00C4315F">
      <w:pPr>
        <w:pStyle w:val="Verzeichnis4"/>
        <w:tabs>
          <w:tab w:val="left" w:pos="1200"/>
          <w:tab w:val="right" w:leader="dot" w:pos="9075"/>
        </w:tabs>
        <w:rPr>
          <w:del w:id="5952" w:author="Markus Brüderl" w:date="2017-11-21T08:50:00Z"/>
          <w:rFonts w:eastAsiaTheme="minorEastAsia" w:cstheme="minorBidi"/>
          <w:noProof/>
          <w:sz w:val="22"/>
          <w:szCs w:val="22"/>
        </w:rPr>
      </w:pPr>
      <w:del w:id="5953" w:author="Markus Brüderl" w:date="2017-11-21T08:50:00Z">
        <w:r w:rsidRPr="00114F2A" w:rsidDel="00114F2A">
          <w:rPr>
            <w:noProof/>
          </w:rPr>
          <w:delText>3.6.3.1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120</w:delText>
        </w:r>
      </w:del>
    </w:p>
    <w:p w:rsidR="00C4315F" w:rsidDel="00114F2A" w:rsidRDefault="00C4315F">
      <w:pPr>
        <w:pStyle w:val="Verzeichnis5"/>
        <w:tabs>
          <w:tab w:val="left" w:pos="1529"/>
          <w:tab w:val="right" w:leader="dot" w:pos="9075"/>
        </w:tabs>
        <w:rPr>
          <w:del w:id="5954" w:author="Markus Brüderl" w:date="2017-11-21T08:50:00Z"/>
          <w:rFonts w:eastAsiaTheme="minorEastAsia" w:cstheme="minorBidi"/>
          <w:noProof/>
          <w:sz w:val="22"/>
          <w:szCs w:val="22"/>
        </w:rPr>
      </w:pPr>
      <w:del w:id="5955" w:author="Markus Brüderl" w:date="2017-11-21T08:50:00Z">
        <w:r w:rsidRPr="00114F2A" w:rsidDel="00114F2A">
          <w:rPr>
            <w:noProof/>
          </w:rPr>
          <w:delText>3.6.3.1.1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121</w:delText>
        </w:r>
      </w:del>
    </w:p>
    <w:p w:rsidR="00C4315F" w:rsidDel="00114F2A" w:rsidRDefault="00C4315F">
      <w:pPr>
        <w:pStyle w:val="Verzeichnis5"/>
        <w:tabs>
          <w:tab w:val="left" w:pos="1529"/>
          <w:tab w:val="right" w:leader="dot" w:pos="9075"/>
        </w:tabs>
        <w:rPr>
          <w:del w:id="5956" w:author="Markus Brüderl" w:date="2017-11-21T08:50:00Z"/>
          <w:rFonts w:eastAsiaTheme="minorEastAsia" w:cstheme="minorBidi"/>
          <w:noProof/>
          <w:sz w:val="22"/>
          <w:szCs w:val="22"/>
        </w:rPr>
      </w:pPr>
      <w:del w:id="5957" w:author="Markus Brüderl" w:date="2017-11-21T08:50:00Z">
        <w:r w:rsidRPr="00114F2A" w:rsidDel="00114F2A">
          <w:rPr>
            <w:noProof/>
          </w:rPr>
          <w:delText>3.6.3.1.2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121</w:delText>
        </w:r>
      </w:del>
    </w:p>
    <w:p w:rsidR="00C4315F" w:rsidDel="00114F2A" w:rsidRDefault="00C4315F">
      <w:pPr>
        <w:pStyle w:val="Verzeichnis4"/>
        <w:tabs>
          <w:tab w:val="left" w:pos="1200"/>
          <w:tab w:val="right" w:leader="dot" w:pos="9075"/>
        </w:tabs>
        <w:rPr>
          <w:del w:id="5958" w:author="Markus Brüderl" w:date="2017-11-21T08:50:00Z"/>
          <w:rFonts w:eastAsiaTheme="minorEastAsia" w:cstheme="minorBidi"/>
          <w:noProof/>
          <w:sz w:val="22"/>
          <w:szCs w:val="22"/>
        </w:rPr>
      </w:pPr>
      <w:del w:id="5959" w:author="Markus Brüderl" w:date="2017-11-21T08:50:00Z">
        <w:r w:rsidRPr="00114F2A" w:rsidDel="00114F2A">
          <w:rPr>
            <w:noProof/>
          </w:rPr>
          <w:delText>3.6.3.2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121</w:delText>
        </w:r>
      </w:del>
    </w:p>
    <w:p w:rsidR="00C4315F" w:rsidDel="00114F2A" w:rsidRDefault="00C4315F">
      <w:pPr>
        <w:pStyle w:val="Verzeichnis5"/>
        <w:tabs>
          <w:tab w:val="left" w:pos="1529"/>
          <w:tab w:val="right" w:leader="dot" w:pos="9075"/>
        </w:tabs>
        <w:rPr>
          <w:del w:id="5960" w:author="Markus Brüderl" w:date="2017-11-21T08:50:00Z"/>
          <w:rFonts w:eastAsiaTheme="minorEastAsia" w:cstheme="minorBidi"/>
          <w:noProof/>
          <w:sz w:val="22"/>
          <w:szCs w:val="22"/>
        </w:rPr>
      </w:pPr>
      <w:del w:id="5961" w:author="Markus Brüderl" w:date="2017-11-21T08:50:00Z">
        <w:r w:rsidRPr="00114F2A" w:rsidDel="00114F2A">
          <w:rPr>
            <w:noProof/>
          </w:rPr>
          <w:delText>3.6.3.2.1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121</w:delText>
        </w:r>
      </w:del>
    </w:p>
    <w:p w:rsidR="00C4315F" w:rsidDel="00114F2A" w:rsidRDefault="00C4315F">
      <w:pPr>
        <w:pStyle w:val="Verzeichnis5"/>
        <w:tabs>
          <w:tab w:val="left" w:pos="1529"/>
          <w:tab w:val="right" w:leader="dot" w:pos="9075"/>
        </w:tabs>
        <w:rPr>
          <w:del w:id="5962" w:author="Markus Brüderl" w:date="2017-11-21T08:50:00Z"/>
          <w:rFonts w:eastAsiaTheme="minorEastAsia" w:cstheme="minorBidi"/>
          <w:noProof/>
          <w:sz w:val="22"/>
          <w:szCs w:val="22"/>
        </w:rPr>
      </w:pPr>
      <w:del w:id="5963" w:author="Markus Brüderl" w:date="2017-11-21T08:50:00Z">
        <w:r w:rsidRPr="00114F2A" w:rsidDel="00114F2A">
          <w:rPr>
            <w:noProof/>
          </w:rPr>
          <w:delText>3.6.3.2.2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121</w:delText>
        </w:r>
      </w:del>
    </w:p>
    <w:p w:rsidR="00C4315F" w:rsidDel="00114F2A" w:rsidRDefault="00C4315F">
      <w:pPr>
        <w:pStyle w:val="Verzeichnis3"/>
        <w:tabs>
          <w:tab w:val="left" w:pos="1000"/>
          <w:tab w:val="right" w:leader="dot" w:pos="9075"/>
        </w:tabs>
        <w:rPr>
          <w:del w:id="5964" w:author="Markus Brüderl" w:date="2017-11-21T08:50:00Z"/>
          <w:rFonts w:eastAsiaTheme="minorEastAsia" w:cstheme="minorBidi"/>
          <w:noProof/>
          <w:sz w:val="22"/>
          <w:szCs w:val="22"/>
        </w:rPr>
      </w:pPr>
      <w:del w:id="5965" w:author="Markus Brüderl" w:date="2017-11-21T08:50:00Z">
        <w:r w:rsidRPr="00114F2A" w:rsidDel="00114F2A">
          <w:rPr>
            <w:noProof/>
          </w:rPr>
          <w:delText>3.6.4</w:delText>
        </w:r>
        <w:r w:rsidDel="00114F2A">
          <w:rPr>
            <w:rFonts w:eastAsiaTheme="minorEastAsia" w:cstheme="minorBidi"/>
            <w:noProof/>
            <w:sz w:val="22"/>
            <w:szCs w:val="22"/>
          </w:rPr>
          <w:tab/>
        </w:r>
        <w:r w:rsidRPr="00114F2A" w:rsidDel="00114F2A">
          <w:rPr>
            <w:noProof/>
          </w:rPr>
          <w:delText>createOrUpdateKalkulation</w:delText>
        </w:r>
        <w:r w:rsidDel="00114F2A">
          <w:rPr>
            <w:noProof/>
            <w:webHidden/>
          </w:rPr>
          <w:tab/>
          <w:delText>123</w:delText>
        </w:r>
      </w:del>
    </w:p>
    <w:p w:rsidR="00C4315F" w:rsidDel="00114F2A" w:rsidRDefault="00C4315F">
      <w:pPr>
        <w:pStyle w:val="Verzeichnis4"/>
        <w:tabs>
          <w:tab w:val="left" w:pos="1200"/>
          <w:tab w:val="right" w:leader="dot" w:pos="9075"/>
        </w:tabs>
        <w:rPr>
          <w:del w:id="5966" w:author="Markus Brüderl" w:date="2017-11-21T08:50:00Z"/>
          <w:rFonts w:eastAsiaTheme="minorEastAsia" w:cstheme="minorBidi"/>
          <w:noProof/>
          <w:sz w:val="22"/>
          <w:szCs w:val="22"/>
        </w:rPr>
      </w:pPr>
      <w:del w:id="5967" w:author="Markus Brüderl" w:date="2017-11-21T08:50:00Z">
        <w:r w:rsidRPr="00114F2A" w:rsidDel="00114F2A">
          <w:rPr>
            <w:noProof/>
          </w:rPr>
          <w:delText>3.6.4.1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123</w:delText>
        </w:r>
      </w:del>
    </w:p>
    <w:p w:rsidR="00C4315F" w:rsidDel="00114F2A" w:rsidRDefault="00C4315F">
      <w:pPr>
        <w:pStyle w:val="Verzeichnis5"/>
        <w:tabs>
          <w:tab w:val="left" w:pos="1529"/>
          <w:tab w:val="right" w:leader="dot" w:pos="9075"/>
        </w:tabs>
        <w:rPr>
          <w:del w:id="5968" w:author="Markus Brüderl" w:date="2017-11-21T08:50:00Z"/>
          <w:rFonts w:eastAsiaTheme="minorEastAsia" w:cstheme="minorBidi"/>
          <w:noProof/>
          <w:sz w:val="22"/>
          <w:szCs w:val="22"/>
        </w:rPr>
      </w:pPr>
      <w:del w:id="5969" w:author="Markus Brüderl" w:date="2017-11-21T08:50:00Z">
        <w:r w:rsidRPr="00114F2A" w:rsidDel="00114F2A">
          <w:rPr>
            <w:noProof/>
          </w:rPr>
          <w:delText>3.6.4.1.1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123</w:delText>
        </w:r>
      </w:del>
    </w:p>
    <w:p w:rsidR="00C4315F" w:rsidDel="00114F2A" w:rsidRDefault="00C4315F">
      <w:pPr>
        <w:pStyle w:val="Verzeichnis5"/>
        <w:tabs>
          <w:tab w:val="left" w:pos="1529"/>
          <w:tab w:val="right" w:leader="dot" w:pos="9075"/>
        </w:tabs>
        <w:rPr>
          <w:del w:id="5970" w:author="Markus Brüderl" w:date="2017-11-21T08:50:00Z"/>
          <w:rFonts w:eastAsiaTheme="minorEastAsia" w:cstheme="minorBidi"/>
          <w:noProof/>
          <w:sz w:val="22"/>
          <w:szCs w:val="22"/>
        </w:rPr>
      </w:pPr>
      <w:del w:id="5971" w:author="Markus Brüderl" w:date="2017-11-21T08:50:00Z">
        <w:r w:rsidRPr="00114F2A" w:rsidDel="00114F2A">
          <w:rPr>
            <w:noProof/>
          </w:rPr>
          <w:delText>3.6.4.1.2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123</w:delText>
        </w:r>
      </w:del>
    </w:p>
    <w:p w:rsidR="00C4315F" w:rsidDel="00114F2A" w:rsidRDefault="00C4315F">
      <w:pPr>
        <w:pStyle w:val="Verzeichnis4"/>
        <w:tabs>
          <w:tab w:val="left" w:pos="1200"/>
          <w:tab w:val="right" w:leader="dot" w:pos="9075"/>
        </w:tabs>
        <w:rPr>
          <w:del w:id="5972" w:author="Markus Brüderl" w:date="2017-11-21T08:50:00Z"/>
          <w:rFonts w:eastAsiaTheme="minorEastAsia" w:cstheme="minorBidi"/>
          <w:noProof/>
          <w:sz w:val="22"/>
          <w:szCs w:val="22"/>
        </w:rPr>
      </w:pPr>
      <w:del w:id="5973" w:author="Markus Brüderl" w:date="2017-11-21T08:50:00Z">
        <w:r w:rsidRPr="00114F2A" w:rsidDel="00114F2A">
          <w:rPr>
            <w:noProof/>
          </w:rPr>
          <w:delText>3.6.4.2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123</w:delText>
        </w:r>
      </w:del>
    </w:p>
    <w:p w:rsidR="00C4315F" w:rsidDel="00114F2A" w:rsidRDefault="00C4315F">
      <w:pPr>
        <w:pStyle w:val="Verzeichnis5"/>
        <w:tabs>
          <w:tab w:val="left" w:pos="1529"/>
          <w:tab w:val="right" w:leader="dot" w:pos="9075"/>
        </w:tabs>
        <w:rPr>
          <w:del w:id="5974" w:author="Markus Brüderl" w:date="2017-11-21T08:50:00Z"/>
          <w:rFonts w:eastAsiaTheme="minorEastAsia" w:cstheme="minorBidi"/>
          <w:noProof/>
          <w:sz w:val="22"/>
          <w:szCs w:val="22"/>
        </w:rPr>
      </w:pPr>
      <w:del w:id="5975" w:author="Markus Brüderl" w:date="2017-11-21T08:50:00Z">
        <w:r w:rsidRPr="00114F2A" w:rsidDel="00114F2A">
          <w:rPr>
            <w:noProof/>
          </w:rPr>
          <w:delText>3.6.4.2.1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123</w:delText>
        </w:r>
      </w:del>
    </w:p>
    <w:p w:rsidR="00C4315F" w:rsidDel="00114F2A" w:rsidRDefault="00C4315F">
      <w:pPr>
        <w:pStyle w:val="Verzeichnis5"/>
        <w:tabs>
          <w:tab w:val="left" w:pos="1529"/>
          <w:tab w:val="right" w:leader="dot" w:pos="9075"/>
        </w:tabs>
        <w:rPr>
          <w:del w:id="5976" w:author="Markus Brüderl" w:date="2017-11-21T08:50:00Z"/>
          <w:rFonts w:eastAsiaTheme="minorEastAsia" w:cstheme="minorBidi"/>
          <w:noProof/>
          <w:sz w:val="22"/>
          <w:szCs w:val="22"/>
        </w:rPr>
      </w:pPr>
      <w:del w:id="5977" w:author="Markus Brüderl" w:date="2017-11-21T08:50:00Z">
        <w:r w:rsidRPr="00114F2A" w:rsidDel="00114F2A">
          <w:rPr>
            <w:noProof/>
          </w:rPr>
          <w:delText>3.6.4.2.2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124</w:delText>
        </w:r>
      </w:del>
    </w:p>
    <w:p w:rsidR="00C4315F" w:rsidDel="00114F2A" w:rsidRDefault="00C4315F">
      <w:pPr>
        <w:pStyle w:val="Verzeichnis3"/>
        <w:tabs>
          <w:tab w:val="left" w:pos="1000"/>
          <w:tab w:val="right" w:leader="dot" w:pos="9075"/>
        </w:tabs>
        <w:rPr>
          <w:del w:id="5978" w:author="Markus Brüderl" w:date="2017-11-21T08:50:00Z"/>
          <w:rFonts w:eastAsiaTheme="minorEastAsia" w:cstheme="minorBidi"/>
          <w:noProof/>
          <w:sz w:val="22"/>
          <w:szCs w:val="22"/>
        </w:rPr>
      </w:pPr>
      <w:del w:id="5979" w:author="Markus Brüderl" w:date="2017-11-21T08:50:00Z">
        <w:r w:rsidRPr="00114F2A" w:rsidDel="00114F2A">
          <w:rPr>
            <w:noProof/>
          </w:rPr>
          <w:delText>3.6.5</w:delText>
        </w:r>
        <w:r w:rsidDel="00114F2A">
          <w:rPr>
            <w:rFonts w:eastAsiaTheme="minorEastAsia" w:cstheme="minorBidi"/>
            <w:noProof/>
            <w:sz w:val="22"/>
            <w:szCs w:val="22"/>
          </w:rPr>
          <w:tab/>
        </w:r>
        <w:r w:rsidRPr="00114F2A" w:rsidDel="00114F2A">
          <w:rPr>
            <w:noProof/>
          </w:rPr>
          <w:delText>deleteKalkulation</w:delText>
        </w:r>
        <w:r w:rsidDel="00114F2A">
          <w:rPr>
            <w:noProof/>
            <w:webHidden/>
          </w:rPr>
          <w:tab/>
          <w:delText>124</w:delText>
        </w:r>
      </w:del>
    </w:p>
    <w:p w:rsidR="00C4315F" w:rsidDel="00114F2A" w:rsidRDefault="00C4315F">
      <w:pPr>
        <w:pStyle w:val="Verzeichnis4"/>
        <w:tabs>
          <w:tab w:val="left" w:pos="1200"/>
          <w:tab w:val="right" w:leader="dot" w:pos="9075"/>
        </w:tabs>
        <w:rPr>
          <w:del w:id="5980" w:author="Markus Brüderl" w:date="2017-11-21T08:50:00Z"/>
          <w:rFonts w:eastAsiaTheme="minorEastAsia" w:cstheme="minorBidi"/>
          <w:noProof/>
          <w:sz w:val="22"/>
          <w:szCs w:val="22"/>
        </w:rPr>
      </w:pPr>
      <w:del w:id="5981" w:author="Markus Brüderl" w:date="2017-11-21T08:50:00Z">
        <w:r w:rsidRPr="00114F2A" w:rsidDel="00114F2A">
          <w:rPr>
            <w:noProof/>
          </w:rPr>
          <w:delText>3.6.5.1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124</w:delText>
        </w:r>
      </w:del>
    </w:p>
    <w:p w:rsidR="00C4315F" w:rsidDel="00114F2A" w:rsidRDefault="00C4315F">
      <w:pPr>
        <w:pStyle w:val="Verzeichnis5"/>
        <w:tabs>
          <w:tab w:val="left" w:pos="1529"/>
          <w:tab w:val="right" w:leader="dot" w:pos="9075"/>
        </w:tabs>
        <w:rPr>
          <w:del w:id="5982" w:author="Markus Brüderl" w:date="2017-11-21T08:50:00Z"/>
          <w:rFonts w:eastAsiaTheme="minorEastAsia" w:cstheme="minorBidi"/>
          <w:noProof/>
          <w:sz w:val="22"/>
          <w:szCs w:val="22"/>
        </w:rPr>
      </w:pPr>
      <w:del w:id="5983" w:author="Markus Brüderl" w:date="2017-11-21T08:50:00Z">
        <w:r w:rsidRPr="00114F2A" w:rsidDel="00114F2A">
          <w:rPr>
            <w:noProof/>
          </w:rPr>
          <w:delText>3.6.5.1.1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124</w:delText>
        </w:r>
      </w:del>
    </w:p>
    <w:p w:rsidR="00C4315F" w:rsidDel="00114F2A" w:rsidRDefault="00C4315F">
      <w:pPr>
        <w:pStyle w:val="Verzeichnis5"/>
        <w:tabs>
          <w:tab w:val="left" w:pos="1529"/>
          <w:tab w:val="right" w:leader="dot" w:pos="9075"/>
        </w:tabs>
        <w:rPr>
          <w:del w:id="5984" w:author="Markus Brüderl" w:date="2017-11-21T08:50:00Z"/>
          <w:rFonts w:eastAsiaTheme="minorEastAsia" w:cstheme="minorBidi"/>
          <w:noProof/>
          <w:sz w:val="22"/>
          <w:szCs w:val="22"/>
        </w:rPr>
      </w:pPr>
      <w:del w:id="5985" w:author="Markus Brüderl" w:date="2017-11-21T08:50:00Z">
        <w:r w:rsidRPr="00114F2A" w:rsidDel="00114F2A">
          <w:rPr>
            <w:noProof/>
          </w:rPr>
          <w:delText>3.6.5.1.2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124</w:delText>
        </w:r>
      </w:del>
    </w:p>
    <w:p w:rsidR="00C4315F" w:rsidDel="00114F2A" w:rsidRDefault="00C4315F">
      <w:pPr>
        <w:pStyle w:val="Verzeichnis4"/>
        <w:tabs>
          <w:tab w:val="left" w:pos="1200"/>
          <w:tab w:val="right" w:leader="dot" w:pos="9075"/>
        </w:tabs>
        <w:rPr>
          <w:del w:id="5986" w:author="Markus Brüderl" w:date="2017-11-21T08:50:00Z"/>
          <w:rFonts w:eastAsiaTheme="minorEastAsia" w:cstheme="minorBidi"/>
          <w:noProof/>
          <w:sz w:val="22"/>
          <w:szCs w:val="22"/>
        </w:rPr>
      </w:pPr>
      <w:del w:id="5987" w:author="Markus Brüderl" w:date="2017-11-21T08:50:00Z">
        <w:r w:rsidRPr="00114F2A" w:rsidDel="00114F2A">
          <w:rPr>
            <w:noProof/>
          </w:rPr>
          <w:delText>3.6.5.2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124</w:delText>
        </w:r>
      </w:del>
    </w:p>
    <w:p w:rsidR="00C4315F" w:rsidDel="00114F2A" w:rsidRDefault="00C4315F">
      <w:pPr>
        <w:pStyle w:val="Verzeichnis5"/>
        <w:tabs>
          <w:tab w:val="left" w:pos="1529"/>
          <w:tab w:val="right" w:leader="dot" w:pos="9075"/>
        </w:tabs>
        <w:rPr>
          <w:del w:id="5988" w:author="Markus Brüderl" w:date="2017-11-21T08:50:00Z"/>
          <w:rFonts w:eastAsiaTheme="minorEastAsia" w:cstheme="minorBidi"/>
          <w:noProof/>
          <w:sz w:val="22"/>
          <w:szCs w:val="22"/>
        </w:rPr>
      </w:pPr>
      <w:del w:id="5989" w:author="Markus Brüderl" w:date="2017-11-21T08:50:00Z">
        <w:r w:rsidRPr="00114F2A" w:rsidDel="00114F2A">
          <w:rPr>
            <w:noProof/>
          </w:rPr>
          <w:delText>3.6.5.2.1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124</w:delText>
        </w:r>
      </w:del>
    </w:p>
    <w:p w:rsidR="00C4315F" w:rsidDel="00114F2A" w:rsidRDefault="00C4315F">
      <w:pPr>
        <w:pStyle w:val="Verzeichnis5"/>
        <w:tabs>
          <w:tab w:val="left" w:pos="1529"/>
          <w:tab w:val="right" w:leader="dot" w:pos="9075"/>
        </w:tabs>
        <w:rPr>
          <w:del w:id="5990" w:author="Markus Brüderl" w:date="2017-11-21T08:50:00Z"/>
          <w:rFonts w:eastAsiaTheme="minorEastAsia" w:cstheme="minorBidi"/>
          <w:noProof/>
          <w:sz w:val="22"/>
          <w:szCs w:val="22"/>
        </w:rPr>
      </w:pPr>
      <w:del w:id="5991" w:author="Markus Brüderl" w:date="2017-11-21T08:50:00Z">
        <w:r w:rsidRPr="00114F2A" w:rsidDel="00114F2A">
          <w:rPr>
            <w:noProof/>
          </w:rPr>
          <w:delText>3.6.5.2.2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125</w:delText>
        </w:r>
      </w:del>
    </w:p>
    <w:p w:rsidR="00C4315F" w:rsidDel="00114F2A" w:rsidRDefault="00C4315F">
      <w:pPr>
        <w:pStyle w:val="Verzeichnis3"/>
        <w:tabs>
          <w:tab w:val="left" w:pos="1000"/>
          <w:tab w:val="right" w:leader="dot" w:pos="9075"/>
        </w:tabs>
        <w:rPr>
          <w:del w:id="5992" w:author="Markus Brüderl" w:date="2017-11-21T08:50:00Z"/>
          <w:rFonts w:eastAsiaTheme="minorEastAsia" w:cstheme="minorBidi"/>
          <w:noProof/>
          <w:sz w:val="22"/>
          <w:szCs w:val="22"/>
        </w:rPr>
      </w:pPr>
      <w:del w:id="5993" w:author="Markus Brüderl" w:date="2017-11-21T08:50:00Z">
        <w:r w:rsidRPr="00114F2A" w:rsidDel="00114F2A">
          <w:rPr>
            <w:noProof/>
          </w:rPr>
          <w:delText>3.6.6</w:delText>
        </w:r>
        <w:r w:rsidDel="00114F2A">
          <w:rPr>
            <w:rFonts w:eastAsiaTheme="minorEastAsia" w:cstheme="minorBidi"/>
            <w:noProof/>
            <w:sz w:val="22"/>
            <w:szCs w:val="22"/>
          </w:rPr>
          <w:tab/>
        </w:r>
        <w:r w:rsidRPr="00114F2A" w:rsidDel="00114F2A">
          <w:rPr>
            <w:noProof/>
          </w:rPr>
          <w:delText>getMyPocketData</w:delText>
        </w:r>
        <w:r w:rsidDel="00114F2A">
          <w:rPr>
            <w:noProof/>
            <w:webHidden/>
          </w:rPr>
          <w:tab/>
          <w:delText>126</w:delText>
        </w:r>
      </w:del>
    </w:p>
    <w:p w:rsidR="00C4315F" w:rsidDel="00114F2A" w:rsidRDefault="00C4315F">
      <w:pPr>
        <w:pStyle w:val="Verzeichnis4"/>
        <w:tabs>
          <w:tab w:val="left" w:pos="1200"/>
          <w:tab w:val="right" w:leader="dot" w:pos="9075"/>
        </w:tabs>
        <w:rPr>
          <w:del w:id="5994" w:author="Markus Brüderl" w:date="2017-11-21T08:50:00Z"/>
          <w:rFonts w:eastAsiaTheme="minorEastAsia" w:cstheme="minorBidi"/>
          <w:noProof/>
          <w:sz w:val="22"/>
          <w:szCs w:val="22"/>
        </w:rPr>
      </w:pPr>
      <w:del w:id="5995" w:author="Markus Brüderl" w:date="2017-11-21T08:50:00Z">
        <w:r w:rsidRPr="00114F2A" w:rsidDel="00114F2A">
          <w:rPr>
            <w:noProof/>
          </w:rPr>
          <w:delText>3.6.6.1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126</w:delText>
        </w:r>
      </w:del>
    </w:p>
    <w:p w:rsidR="00C4315F" w:rsidDel="00114F2A" w:rsidRDefault="00C4315F">
      <w:pPr>
        <w:pStyle w:val="Verzeichnis5"/>
        <w:tabs>
          <w:tab w:val="left" w:pos="1529"/>
          <w:tab w:val="right" w:leader="dot" w:pos="9075"/>
        </w:tabs>
        <w:rPr>
          <w:del w:id="5996" w:author="Markus Brüderl" w:date="2017-11-21T08:50:00Z"/>
          <w:rFonts w:eastAsiaTheme="minorEastAsia" w:cstheme="minorBidi"/>
          <w:noProof/>
          <w:sz w:val="22"/>
          <w:szCs w:val="22"/>
        </w:rPr>
      </w:pPr>
      <w:del w:id="5997" w:author="Markus Brüderl" w:date="2017-11-21T08:50:00Z">
        <w:r w:rsidRPr="00114F2A" w:rsidDel="00114F2A">
          <w:rPr>
            <w:noProof/>
          </w:rPr>
          <w:delText>3.6.6.1.1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126</w:delText>
        </w:r>
      </w:del>
    </w:p>
    <w:p w:rsidR="00C4315F" w:rsidDel="00114F2A" w:rsidRDefault="00C4315F">
      <w:pPr>
        <w:pStyle w:val="Verzeichnis5"/>
        <w:tabs>
          <w:tab w:val="left" w:pos="1529"/>
          <w:tab w:val="right" w:leader="dot" w:pos="9075"/>
        </w:tabs>
        <w:rPr>
          <w:del w:id="5998" w:author="Markus Brüderl" w:date="2017-11-21T08:50:00Z"/>
          <w:rFonts w:eastAsiaTheme="minorEastAsia" w:cstheme="minorBidi"/>
          <w:noProof/>
          <w:sz w:val="22"/>
          <w:szCs w:val="22"/>
        </w:rPr>
      </w:pPr>
      <w:del w:id="5999" w:author="Markus Brüderl" w:date="2017-11-21T08:50:00Z">
        <w:r w:rsidRPr="00114F2A" w:rsidDel="00114F2A">
          <w:rPr>
            <w:noProof/>
          </w:rPr>
          <w:delText>3.6.6.1.2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126</w:delText>
        </w:r>
      </w:del>
    </w:p>
    <w:p w:rsidR="00C4315F" w:rsidDel="00114F2A" w:rsidRDefault="00C4315F">
      <w:pPr>
        <w:pStyle w:val="Verzeichnis4"/>
        <w:tabs>
          <w:tab w:val="left" w:pos="1200"/>
          <w:tab w:val="right" w:leader="dot" w:pos="9075"/>
        </w:tabs>
        <w:rPr>
          <w:del w:id="6000" w:author="Markus Brüderl" w:date="2017-11-21T08:50:00Z"/>
          <w:rFonts w:eastAsiaTheme="minorEastAsia" w:cstheme="minorBidi"/>
          <w:noProof/>
          <w:sz w:val="22"/>
          <w:szCs w:val="22"/>
        </w:rPr>
      </w:pPr>
      <w:del w:id="6001" w:author="Markus Brüderl" w:date="2017-11-21T08:50:00Z">
        <w:r w:rsidRPr="00114F2A" w:rsidDel="00114F2A">
          <w:rPr>
            <w:noProof/>
          </w:rPr>
          <w:delText>3.6.6.2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127</w:delText>
        </w:r>
      </w:del>
    </w:p>
    <w:p w:rsidR="00C4315F" w:rsidDel="00114F2A" w:rsidRDefault="00C4315F">
      <w:pPr>
        <w:pStyle w:val="Verzeichnis5"/>
        <w:tabs>
          <w:tab w:val="left" w:pos="1529"/>
          <w:tab w:val="right" w:leader="dot" w:pos="9075"/>
        </w:tabs>
        <w:rPr>
          <w:del w:id="6002" w:author="Markus Brüderl" w:date="2017-11-21T08:50:00Z"/>
          <w:rFonts w:eastAsiaTheme="minorEastAsia" w:cstheme="minorBidi"/>
          <w:noProof/>
          <w:sz w:val="22"/>
          <w:szCs w:val="22"/>
        </w:rPr>
      </w:pPr>
      <w:del w:id="6003" w:author="Markus Brüderl" w:date="2017-11-21T08:50:00Z">
        <w:r w:rsidRPr="00114F2A" w:rsidDel="00114F2A">
          <w:rPr>
            <w:noProof/>
          </w:rPr>
          <w:delText>3.6.6.2.1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127</w:delText>
        </w:r>
      </w:del>
    </w:p>
    <w:p w:rsidR="00C4315F" w:rsidDel="00114F2A" w:rsidRDefault="00C4315F">
      <w:pPr>
        <w:pStyle w:val="Verzeichnis5"/>
        <w:tabs>
          <w:tab w:val="left" w:pos="1529"/>
          <w:tab w:val="right" w:leader="dot" w:pos="9075"/>
        </w:tabs>
        <w:rPr>
          <w:del w:id="6004" w:author="Markus Brüderl" w:date="2017-11-21T08:50:00Z"/>
          <w:rFonts w:eastAsiaTheme="minorEastAsia" w:cstheme="minorBidi"/>
          <w:noProof/>
          <w:sz w:val="22"/>
          <w:szCs w:val="22"/>
        </w:rPr>
      </w:pPr>
      <w:del w:id="6005" w:author="Markus Brüderl" w:date="2017-11-21T08:50:00Z">
        <w:r w:rsidRPr="00114F2A" w:rsidDel="00114F2A">
          <w:rPr>
            <w:noProof/>
          </w:rPr>
          <w:delText>3.6.6.2.2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128</w:delText>
        </w:r>
      </w:del>
    </w:p>
    <w:p w:rsidR="00C4315F" w:rsidDel="00114F2A" w:rsidRDefault="00C4315F">
      <w:pPr>
        <w:pStyle w:val="Verzeichnis3"/>
        <w:tabs>
          <w:tab w:val="left" w:pos="1000"/>
          <w:tab w:val="right" w:leader="dot" w:pos="9075"/>
        </w:tabs>
        <w:rPr>
          <w:del w:id="6006" w:author="Markus Brüderl" w:date="2017-11-21T08:50:00Z"/>
          <w:rFonts w:eastAsiaTheme="minorEastAsia" w:cstheme="minorBidi"/>
          <w:noProof/>
          <w:sz w:val="22"/>
          <w:szCs w:val="22"/>
        </w:rPr>
      </w:pPr>
      <w:del w:id="6007" w:author="Markus Brüderl" w:date="2017-11-21T08:50:00Z">
        <w:r w:rsidRPr="00114F2A" w:rsidDel="00114F2A">
          <w:rPr>
            <w:noProof/>
          </w:rPr>
          <w:delText>3.6.7</w:delText>
        </w:r>
        <w:r w:rsidDel="00114F2A">
          <w:rPr>
            <w:rFonts w:eastAsiaTheme="minorEastAsia" w:cstheme="minorBidi"/>
            <w:noProof/>
            <w:sz w:val="22"/>
            <w:szCs w:val="22"/>
          </w:rPr>
          <w:tab/>
        </w:r>
        <w:r w:rsidRPr="00114F2A" w:rsidDel="00114F2A">
          <w:rPr>
            <w:noProof/>
          </w:rPr>
          <w:delText>getObjektDaten</w:delText>
        </w:r>
        <w:r w:rsidDel="00114F2A">
          <w:rPr>
            <w:noProof/>
            <w:webHidden/>
          </w:rPr>
          <w:tab/>
          <w:delText>128</w:delText>
        </w:r>
      </w:del>
    </w:p>
    <w:p w:rsidR="00C4315F" w:rsidDel="00114F2A" w:rsidRDefault="00C4315F">
      <w:pPr>
        <w:pStyle w:val="Verzeichnis4"/>
        <w:tabs>
          <w:tab w:val="left" w:pos="1200"/>
          <w:tab w:val="right" w:leader="dot" w:pos="9075"/>
        </w:tabs>
        <w:rPr>
          <w:del w:id="6008" w:author="Markus Brüderl" w:date="2017-11-21T08:50:00Z"/>
          <w:rFonts w:eastAsiaTheme="minorEastAsia" w:cstheme="minorBidi"/>
          <w:noProof/>
          <w:sz w:val="22"/>
          <w:szCs w:val="22"/>
        </w:rPr>
      </w:pPr>
      <w:del w:id="6009" w:author="Markus Brüderl" w:date="2017-11-21T08:50:00Z">
        <w:r w:rsidRPr="00114F2A" w:rsidDel="00114F2A">
          <w:rPr>
            <w:noProof/>
          </w:rPr>
          <w:delText>3.6.7.1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128</w:delText>
        </w:r>
      </w:del>
    </w:p>
    <w:p w:rsidR="00C4315F" w:rsidDel="00114F2A" w:rsidRDefault="00C4315F">
      <w:pPr>
        <w:pStyle w:val="Verzeichnis5"/>
        <w:tabs>
          <w:tab w:val="left" w:pos="1529"/>
          <w:tab w:val="right" w:leader="dot" w:pos="9075"/>
        </w:tabs>
        <w:rPr>
          <w:del w:id="6010" w:author="Markus Brüderl" w:date="2017-11-21T08:50:00Z"/>
          <w:rFonts w:eastAsiaTheme="minorEastAsia" w:cstheme="minorBidi"/>
          <w:noProof/>
          <w:sz w:val="22"/>
          <w:szCs w:val="22"/>
        </w:rPr>
      </w:pPr>
      <w:del w:id="6011" w:author="Markus Brüderl" w:date="2017-11-21T08:50:00Z">
        <w:r w:rsidRPr="00114F2A" w:rsidDel="00114F2A">
          <w:rPr>
            <w:noProof/>
          </w:rPr>
          <w:delText>3.6.7.1.1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128</w:delText>
        </w:r>
      </w:del>
    </w:p>
    <w:p w:rsidR="00C4315F" w:rsidDel="00114F2A" w:rsidRDefault="00C4315F">
      <w:pPr>
        <w:pStyle w:val="Verzeichnis5"/>
        <w:tabs>
          <w:tab w:val="left" w:pos="1529"/>
          <w:tab w:val="right" w:leader="dot" w:pos="9075"/>
        </w:tabs>
        <w:rPr>
          <w:del w:id="6012" w:author="Markus Brüderl" w:date="2017-11-21T08:50:00Z"/>
          <w:rFonts w:eastAsiaTheme="minorEastAsia" w:cstheme="minorBidi"/>
          <w:noProof/>
          <w:sz w:val="22"/>
          <w:szCs w:val="22"/>
        </w:rPr>
      </w:pPr>
      <w:del w:id="6013" w:author="Markus Brüderl" w:date="2017-11-21T08:50:00Z">
        <w:r w:rsidRPr="00114F2A" w:rsidDel="00114F2A">
          <w:rPr>
            <w:noProof/>
          </w:rPr>
          <w:delText>3.6.7.1.2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128</w:delText>
        </w:r>
      </w:del>
    </w:p>
    <w:p w:rsidR="00C4315F" w:rsidDel="00114F2A" w:rsidRDefault="00C4315F">
      <w:pPr>
        <w:pStyle w:val="Verzeichnis4"/>
        <w:tabs>
          <w:tab w:val="left" w:pos="1200"/>
          <w:tab w:val="right" w:leader="dot" w:pos="9075"/>
        </w:tabs>
        <w:rPr>
          <w:del w:id="6014" w:author="Markus Brüderl" w:date="2017-11-21T08:50:00Z"/>
          <w:rFonts w:eastAsiaTheme="minorEastAsia" w:cstheme="minorBidi"/>
          <w:noProof/>
          <w:sz w:val="22"/>
          <w:szCs w:val="22"/>
        </w:rPr>
      </w:pPr>
      <w:del w:id="6015" w:author="Markus Brüderl" w:date="2017-11-21T08:50:00Z">
        <w:r w:rsidRPr="00114F2A" w:rsidDel="00114F2A">
          <w:rPr>
            <w:noProof/>
          </w:rPr>
          <w:delText>3.6.7.2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128</w:delText>
        </w:r>
      </w:del>
    </w:p>
    <w:p w:rsidR="00C4315F" w:rsidDel="00114F2A" w:rsidRDefault="00C4315F">
      <w:pPr>
        <w:pStyle w:val="Verzeichnis5"/>
        <w:tabs>
          <w:tab w:val="left" w:pos="1529"/>
          <w:tab w:val="right" w:leader="dot" w:pos="9075"/>
        </w:tabs>
        <w:rPr>
          <w:del w:id="6016" w:author="Markus Brüderl" w:date="2017-11-21T08:50:00Z"/>
          <w:rFonts w:eastAsiaTheme="minorEastAsia" w:cstheme="minorBidi"/>
          <w:noProof/>
          <w:sz w:val="22"/>
          <w:szCs w:val="22"/>
        </w:rPr>
      </w:pPr>
      <w:del w:id="6017" w:author="Markus Brüderl" w:date="2017-11-21T08:50:00Z">
        <w:r w:rsidRPr="00114F2A" w:rsidDel="00114F2A">
          <w:rPr>
            <w:noProof/>
          </w:rPr>
          <w:delText>3.6.7.2.1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128</w:delText>
        </w:r>
      </w:del>
    </w:p>
    <w:p w:rsidR="00C4315F" w:rsidDel="00114F2A" w:rsidRDefault="00C4315F">
      <w:pPr>
        <w:pStyle w:val="Verzeichnis5"/>
        <w:tabs>
          <w:tab w:val="left" w:pos="1529"/>
          <w:tab w:val="right" w:leader="dot" w:pos="9075"/>
        </w:tabs>
        <w:rPr>
          <w:del w:id="6018" w:author="Markus Brüderl" w:date="2017-11-21T08:50:00Z"/>
          <w:rFonts w:eastAsiaTheme="minorEastAsia" w:cstheme="minorBidi"/>
          <w:noProof/>
          <w:sz w:val="22"/>
          <w:szCs w:val="22"/>
        </w:rPr>
      </w:pPr>
      <w:del w:id="6019" w:author="Markus Brüderl" w:date="2017-11-21T08:50:00Z">
        <w:r w:rsidRPr="00114F2A" w:rsidDel="00114F2A">
          <w:rPr>
            <w:noProof/>
          </w:rPr>
          <w:delText>3.6.7.2.2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129</w:delText>
        </w:r>
      </w:del>
    </w:p>
    <w:p w:rsidR="00C4315F" w:rsidDel="00114F2A" w:rsidRDefault="00C4315F">
      <w:pPr>
        <w:pStyle w:val="Verzeichnis3"/>
        <w:tabs>
          <w:tab w:val="left" w:pos="1000"/>
          <w:tab w:val="right" w:leader="dot" w:pos="9075"/>
        </w:tabs>
        <w:rPr>
          <w:del w:id="6020" w:author="Markus Brüderl" w:date="2017-11-21T08:50:00Z"/>
          <w:rFonts w:eastAsiaTheme="minorEastAsia" w:cstheme="minorBidi"/>
          <w:noProof/>
          <w:sz w:val="22"/>
          <w:szCs w:val="22"/>
        </w:rPr>
      </w:pPr>
      <w:del w:id="6021" w:author="Markus Brüderl" w:date="2017-11-21T08:50:00Z">
        <w:r w:rsidRPr="00114F2A" w:rsidDel="00114F2A">
          <w:rPr>
            <w:noProof/>
          </w:rPr>
          <w:delText>3.6.8</w:delText>
        </w:r>
        <w:r w:rsidDel="00114F2A">
          <w:rPr>
            <w:rFonts w:eastAsiaTheme="minorEastAsia" w:cstheme="minorBidi"/>
            <w:noProof/>
            <w:sz w:val="22"/>
            <w:szCs w:val="22"/>
          </w:rPr>
          <w:tab/>
        </w:r>
        <w:r w:rsidRPr="00114F2A" w:rsidDel="00114F2A">
          <w:rPr>
            <w:noProof/>
          </w:rPr>
          <w:delText>getObjektDatenByVIN</w:delText>
        </w:r>
        <w:r w:rsidDel="00114F2A">
          <w:rPr>
            <w:noProof/>
            <w:webHidden/>
          </w:rPr>
          <w:tab/>
          <w:delText>129</w:delText>
        </w:r>
      </w:del>
    </w:p>
    <w:p w:rsidR="00C4315F" w:rsidDel="00114F2A" w:rsidRDefault="00C4315F">
      <w:pPr>
        <w:pStyle w:val="Verzeichnis4"/>
        <w:tabs>
          <w:tab w:val="left" w:pos="1200"/>
          <w:tab w:val="right" w:leader="dot" w:pos="9075"/>
        </w:tabs>
        <w:rPr>
          <w:del w:id="6022" w:author="Markus Brüderl" w:date="2017-11-21T08:50:00Z"/>
          <w:rFonts w:eastAsiaTheme="minorEastAsia" w:cstheme="minorBidi"/>
          <w:noProof/>
          <w:sz w:val="22"/>
          <w:szCs w:val="22"/>
        </w:rPr>
      </w:pPr>
      <w:del w:id="6023" w:author="Markus Brüderl" w:date="2017-11-21T08:50:00Z">
        <w:r w:rsidRPr="00114F2A" w:rsidDel="00114F2A">
          <w:rPr>
            <w:noProof/>
          </w:rPr>
          <w:delText>3.6.8.1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129</w:delText>
        </w:r>
      </w:del>
    </w:p>
    <w:p w:rsidR="00C4315F" w:rsidDel="00114F2A" w:rsidRDefault="00C4315F">
      <w:pPr>
        <w:pStyle w:val="Verzeichnis5"/>
        <w:tabs>
          <w:tab w:val="left" w:pos="1529"/>
          <w:tab w:val="right" w:leader="dot" w:pos="9075"/>
        </w:tabs>
        <w:rPr>
          <w:del w:id="6024" w:author="Markus Brüderl" w:date="2017-11-21T08:50:00Z"/>
          <w:rFonts w:eastAsiaTheme="minorEastAsia" w:cstheme="minorBidi"/>
          <w:noProof/>
          <w:sz w:val="22"/>
          <w:szCs w:val="22"/>
        </w:rPr>
      </w:pPr>
      <w:del w:id="6025" w:author="Markus Brüderl" w:date="2017-11-21T08:50:00Z">
        <w:r w:rsidRPr="00114F2A" w:rsidDel="00114F2A">
          <w:rPr>
            <w:noProof/>
          </w:rPr>
          <w:delText>3.6.8.1.1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129</w:delText>
        </w:r>
      </w:del>
    </w:p>
    <w:p w:rsidR="00C4315F" w:rsidDel="00114F2A" w:rsidRDefault="00C4315F">
      <w:pPr>
        <w:pStyle w:val="Verzeichnis5"/>
        <w:tabs>
          <w:tab w:val="left" w:pos="1529"/>
          <w:tab w:val="right" w:leader="dot" w:pos="9075"/>
        </w:tabs>
        <w:rPr>
          <w:del w:id="6026" w:author="Markus Brüderl" w:date="2017-11-21T08:50:00Z"/>
          <w:rFonts w:eastAsiaTheme="minorEastAsia" w:cstheme="minorBidi"/>
          <w:noProof/>
          <w:sz w:val="22"/>
          <w:szCs w:val="22"/>
        </w:rPr>
      </w:pPr>
      <w:del w:id="6027" w:author="Markus Brüderl" w:date="2017-11-21T08:50:00Z">
        <w:r w:rsidRPr="00114F2A" w:rsidDel="00114F2A">
          <w:rPr>
            <w:noProof/>
          </w:rPr>
          <w:delText>3.6.8.1.2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129</w:delText>
        </w:r>
      </w:del>
    </w:p>
    <w:p w:rsidR="00C4315F" w:rsidDel="00114F2A" w:rsidRDefault="00C4315F">
      <w:pPr>
        <w:pStyle w:val="Verzeichnis4"/>
        <w:tabs>
          <w:tab w:val="left" w:pos="1200"/>
          <w:tab w:val="right" w:leader="dot" w:pos="9075"/>
        </w:tabs>
        <w:rPr>
          <w:del w:id="6028" w:author="Markus Brüderl" w:date="2017-11-21T08:50:00Z"/>
          <w:rFonts w:eastAsiaTheme="minorEastAsia" w:cstheme="minorBidi"/>
          <w:noProof/>
          <w:sz w:val="22"/>
          <w:szCs w:val="22"/>
        </w:rPr>
      </w:pPr>
      <w:del w:id="6029" w:author="Markus Brüderl" w:date="2017-11-21T08:50:00Z">
        <w:r w:rsidRPr="00114F2A" w:rsidDel="00114F2A">
          <w:rPr>
            <w:noProof/>
          </w:rPr>
          <w:delText>3.6.8.2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130</w:delText>
        </w:r>
      </w:del>
    </w:p>
    <w:p w:rsidR="00C4315F" w:rsidDel="00114F2A" w:rsidRDefault="00C4315F">
      <w:pPr>
        <w:pStyle w:val="Verzeichnis5"/>
        <w:tabs>
          <w:tab w:val="left" w:pos="1529"/>
          <w:tab w:val="right" w:leader="dot" w:pos="9075"/>
        </w:tabs>
        <w:rPr>
          <w:del w:id="6030" w:author="Markus Brüderl" w:date="2017-11-21T08:50:00Z"/>
          <w:rFonts w:eastAsiaTheme="minorEastAsia" w:cstheme="minorBidi"/>
          <w:noProof/>
          <w:sz w:val="22"/>
          <w:szCs w:val="22"/>
        </w:rPr>
      </w:pPr>
      <w:del w:id="6031" w:author="Markus Brüderl" w:date="2017-11-21T08:50:00Z">
        <w:r w:rsidRPr="00114F2A" w:rsidDel="00114F2A">
          <w:rPr>
            <w:noProof/>
          </w:rPr>
          <w:delText>3.6.8.2.1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130</w:delText>
        </w:r>
      </w:del>
    </w:p>
    <w:p w:rsidR="00C4315F" w:rsidDel="00114F2A" w:rsidRDefault="00C4315F">
      <w:pPr>
        <w:pStyle w:val="Verzeichnis5"/>
        <w:tabs>
          <w:tab w:val="left" w:pos="1529"/>
          <w:tab w:val="right" w:leader="dot" w:pos="9075"/>
        </w:tabs>
        <w:rPr>
          <w:del w:id="6032" w:author="Markus Brüderl" w:date="2017-11-21T08:50:00Z"/>
          <w:rFonts w:eastAsiaTheme="minorEastAsia" w:cstheme="minorBidi"/>
          <w:noProof/>
          <w:sz w:val="22"/>
          <w:szCs w:val="22"/>
        </w:rPr>
      </w:pPr>
      <w:del w:id="6033" w:author="Markus Brüderl" w:date="2017-11-21T08:50:00Z">
        <w:r w:rsidRPr="00114F2A" w:rsidDel="00114F2A">
          <w:rPr>
            <w:noProof/>
          </w:rPr>
          <w:delText>3.6.8.2.2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130</w:delText>
        </w:r>
      </w:del>
    </w:p>
    <w:p w:rsidR="00C4315F" w:rsidDel="00114F2A" w:rsidRDefault="00C4315F">
      <w:pPr>
        <w:pStyle w:val="Verzeichnis3"/>
        <w:tabs>
          <w:tab w:val="left" w:pos="1000"/>
          <w:tab w:val="right" w:leader="dot" w:pos="9075"/>
        </w:tabs>
        <w:rPr>
          <w:del w:id="6034" w:author="Markus Brüderl" w:date="2017-11-21T08:50:00Z"/>
          <w:rFonts w:eastAsiaTheme="minorEastAsia" w:cstheme="minorBidi"/>
          <w:noProof/>
          <w:sz w:val="22"/>
          <w:szCs w:val="22"/>
        </w:rPr>
      </w:pPr>
      <w:del w:id="6035" w:author="Markus Brüderl" w:date="2017-11-21T08:50:00Z">
        <w:r w:rsidRPr="00114F2A" w:rsidDel="00114F2A">
          <w:rPr>
            <w:noProof/>
          </w:rPr>
          <w:delText>3.6.9</w:delText>
        </w:r>
        <w:r w:rsidDel="00114F2A">
          <w:rPr>
            <w:rFonts w:eastAsiaTheme="minorEastAsia" w:cstheme="minorBidi"/>
            <w:noProof/>
            <w:sz w:val="22"/>
            <w:szCs w:val="22"/>
          </w:rPr>
          <w:tab/>
        </w:r>
        <w:r w:rsidRPr="00114F2A" w:rsidDel="00114F2A">
          <w:rPr>
            <w:noProof/>
          </w:rPr>
          <w:delText>getParameter</w:delText>
        </w:r>
        <w:r w:rsidDel="00114F2A">
          <w:rPr>
            <w:noProof/>
            <w:webHidden/>
          </w:rPr>
          <w:tab/>
          <w:delText>130</w:delText>
        </w:r>
      </w:del>
    </w:p>
    <w:p w:rsidR="00C4315F" w:rsidDel="00114F2A" w:rsidRDefault="00C4315F">
      <w:pPr>
        <w:pStyle w:val="Verzeichnis4"/>
        <w:tabs>
          <w:tab w:val="left" w:pos="1200"/>
          <w:tab w:val="right" w:leader="dot" w:pos="9075"/>
        </w:tabs>
        <w:rPr>
          <w:del w:id="6036" w:author="Markus Brüderl" w:date="2017-11-21T08:50:00Z"/>
          <w:rFonts w:eastAsiaTheme="minorEastAsia" w:cstheme="minorBidi"/>
          <w:noProof/>
          <w:sz w:val="22"/>
          <w:szCs w:val="22"/>
        </w:rPr>
      </w:pPr>
      <w:del w:id="6037" w:author="Markus Brüderl" w:date="2017-11-21T08:50:00Z">
        <w:r w:rsidRPr="00114F2A" w:rsidDel="00114F2A">
          <w:rPr>
            <w:noProof/>
          </w:rPr>
          <w:delText>3.6.9.1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130</w:delText>
        </w:r>
      </w:del>
    </w:p>
    <w:p w:rsidR="00C4315F" w:rsidDel="00114F2A" w:rsidRDefault="00C4315F">
      <w:pPr>
        <w:pStyle w:val="Verzeichnis5"/>
        <w:tabs>
          <w:tab w:val="left" w:pos="1529"/>
          <w:tab w:val="right" w:leader="dot" w:pos="9075"/>
        </w:tabs>
        <w:rPr>
          <w:del w:id="6038" w:author="Markus Brüderl" w:date="2017-11-21T08:50:00Z"/>
          <w:rFonts w:eastAsiaTheme="minorEastAsia" w:cstheme="minorBidi"/>
          <w:noProof/>
          <w:sz w:val="22"/>
          <w:szCs w:val="22"/>
        </w:rPr>
      </w:pPr>
      <w:del w:id="6039" w:author="Markus Brüderl" w:date="2017-11-21T08:50:00Z">
        <w:r w:rsidRPr="00114F2A" w:rsidDel="00114F2A">
          <w:rPr>
            <w:noProof/>
          </w:rPr>
          <w:delText>3.6.9.1.1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130</w:delText>
        </w:r>
      </w:del>
    </w:p>
    <w:p w:rsidR="00C4315F" w:rsidDel="00114F2A" w:rsidRDefault="00C4315F">
      <w:pPr>
        <w:pStyle w:val="Verzeichnis5"/>
        <w:tabs>
          <w:tab w:val="left" w:pos="1529"/>
          <w:tab w:val="right" w:leader="dot" w:pos="9075"/>
        </w:tabs>
        <w:rPr>
          <w:del w:id="6040" w:author="Markus Brüderl" w:date="2017-11-21T08:50:00Z"/>
          <w:rFonts w:eastAsiaTheme="minorEastAsia" w:cstheme="minorBidi"/>
          <w:noProof/>
          <w:sz w:val="22"/>
          <w:szCs w:val="22"/>
        </w:rPr>
      </w:pPr>
      <w:del w:id="6041" w:author="Markus Brüderl" w:date="2017-11-21T08:50:00Z">
        <w:r w:rsidRPr="00114F2A" w:rsidDel="00114F2A">
          <w:rPr>
            <w:noProof/>
          </w:rPr>
          <w:delText>3.6.9.1.2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130</w:delText>
        </w:r>
      </w:del>
    </w:p>
    <w:p w:rsidR="00C4315F" w:rsidDel="00114F2A" w:rsidRDefault="00C4315F">
      <w:pPr>
        <w:pStyle w:val="Verzeichnis4"/>
        <w:tabs>
          <w:tab w:val="left" w:pos="1200"/>
          <w:tab w:val="right" w:leader="dot" w:pos="9075"/>
        </w:tabs>
        <w:rPr>
          <w:del w:id="6042" w:author="Markus Brüderl" w:date="2017-11-21T08:50:00Z"/>
          <w:rFonts w:eastAsiaTheme="minorEastAsia" w:cstheme="minorBidi"/>
          <w:noProof/>
          <w:sz w:val="22"/>
          <w:szCs w:val="22"/>
        </w:rPr>
      </w:pPr>
      <w:del w:id="6043" w:author="Markus Brüderl" w:date="2017-11-21T08:50:00Z">
        <w:r w:rsidRPr="00114F2A" w:rsidDel="00114F2A">
          <w:rPr>
            <w:noProof/>
          </w:rPr>
          <w:delText>3.6.9.2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131</w:delText>
        </w:r>
      </w:del>
    </w:p>
    <w:p w:rsidR="00C4315F" w:rsidDel="00114F2A" w:rsidRDefault="00C4315F">
      <w:pPr>
        <w:pStyle w:val="Verzeichnis5"/>
        <w:tabs>
          <w:tab w:val="left" w:pos="1529"/>
          <w:tab w:val="right" w:leader="dot" w:pos="9075"/>
        </w:tabs>
        <w:rPr>
          <w:del w:id="6044" w:author="Markus Brüderl" w:date="2017-11-21T08:50:00Z"/>
          <w:rFonts w:eastAsiaTheme="minorEastAsia" w:cstheme="minorBidi"/>
          <w:noProof/>
          <w:sz w:val="22"/>
          <w:szCs w:val="22"/>
        </w:rPr>
      </w:pPr>
      <w:del w:id="6045" w:author="Markus Brüderl" w:date="2017-11-21T08:50:00Z">
        <w:r w:rsidRPr="00114F2A" w:rsidDel="00114F2A">
          <w:rPr>
            <w:noProof/>
          </w:rPr>
          <w:delText>3.6.9.2.1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131</w:delText>
        </w:r>
      </w:del>
    </w:p>
    <w:p w:rsidR="00C4315F" w:rsidDel="00114F2A" w:rsidRDefault="00C4315F">
      <w:pPr>
        <w:pStyle w:val="Verzeichnis5"/>
        <w:tabs>
          <w:tab w:val="left" w:pos="1529"/>
          <w:tab w:val="right" w:leader="dot" w:pos="9075"/>
        </w:tabs>
        <w:rPr>
          <w:del w:id="6046" w:author="Markus Brüderl" w:date="2017-11-21T08:50:00Z"/>
          <w:rFonts w:eastAsiaTheme="minorEastAsia" w:cstheme="minorBidi"/>
          <w:noProof/>
          <w:sz w:val="22"/>
          <w:szCs w:val="22"/>
        </w:rPr>
      </w:pPr>
      <w:del w:id="6047" w:author="Markus Brüderl" w:date="2017-11-21T08:50:00Z">
        <w:r w:rsidRPr="00114F2A" w:rsidDel="00114F2A">
          <w:rPr>
            <w:noProof/>
          </w:rPr>
          <w:delText>3.6.9.2.2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131</w:delText>
        </w:r>
      </w:del>
    </w:p>
    <w:p w:rsidR="00C4315F" w:rsidDel="00114F2A" w:rsidRDefault="00C4315F">
      <w:pPr>
        <w:pStyle w:val="Verzeichnis3"/>
        <w:tabs>
          <w:tab w:val="left" w:pos="1000"/>
          <w:tab w:val="right" w:leader="dot" w:pos="9075"/>
        </w:tabs>
        <w:rPr>
          <w:del w:id="6048" w:author="Markus Brüderl" w:date="2017-11-21T08:50:00Z"/>
          <w:rFonts w:eastAsiaTheme="minorEastAsia" w:cstheme="minorBidi"/>
          <w:noProof/>
          <w:sz w:val="22"/>
          <w:szCs w:val="22"/>
        </w:rPr>
      </w:pPr>
      <w:del w:id="6049" w:author="Markus Brüderl" w:date="2017-11-21T08:50:00Z">
        <w:r w:rsidRPr="00114F2A" w:rsidDel="00114F2A">
          <w:rPr>
            <w:noProof/>
          </w:rPr>
          <w:delText>3.6.10</w:delText>
        </w:r>
        <w:r w:rsidDel="00114F2A">
          <w:rPr>
            <w:rFonts w:eastAsiaTheme="minorEastAsia" w:cstheme="minorBidi"/>
            <w:noProof/>
            <w:sz w:val="22"/>
            <w:szCs w:val="22"/>
          </w:rPr>
          <w:tab/>
        </w:r>
        <w:r w:rsidRPr="00114F2A" w:rsidDel="00114F2A">
          <w:rPr>
            <w:noProof/>
          </w:rPr>
          <w:delText>getVTProv</w:delText>
        </w:r>
        <w:r w:rsidDel="00114F2A">
          <w:rPr>
            <w:noProof/>
            <w:webHidden/>
          </w:rPr>
          <w:tab/>
          <w:delText>131</w:delText>
        </w:r>
      </w:del>
    </w:p>
    <w:p w:rsidR="00C4315F" w:rsidDel="00114F2A" w:rsidRDefault="00C4315F">
      <w:pPr>
        <w:pStyle w:val="Verzeichnis4"/>
        <w:tabs>
          <w:tab w:val="left" w:pos="1400"/>
          <w:tab w:val="right" w:leader="dot" w:pos="9075"/>
        </w:tabs>
        <w:rPr>
          <w:del w:id="6050" w:author="Markus Brüderl" w:date="2017-11-21T08:50:00Z"/>
          <w:rFonts w:eastAsiaTheme="minorEastAsia" w:cstheme="minorBidi"/>
          <w:noProof/>
          <w:sz w:val="22"/>
          <w:szCs w:val="22"/>
        </w:rPr>
      </w:pPr>
      <w:del w:id="6051" w:author="Markus Brüderl" w:date="2017-11-21T08:50:00Z">
        <w:r w:rsidRPr="00114F2A" w:rsidDel="00114F2A">
          <w:rPr>
            <w:noProof/>
          </w:rPr>
          <w:delText>3.6.10.1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131</w:delText>
        </w:r>
      </w:del>
    </w:p>
    <w:p w:rsidR="00C4315F" w:rsidDel="00114F2A" w:rsidRDefault="00C4315F">
      <w:pPr>
        <w:pStyle w:val="Verzeichnis5"/>
        <w:tabs>
          <w:tab w:val="left" w:pos="1630"/>
          <w:tab w:val="right" w:leader="dot" w:pos="9075"/>
        </w:tabs>
        <w:rPr>
          <w:del w:id="6052" w:author="Markus Brüderl" w:date="2017-11-21T08:50:00Z"/>
          <w:rFonts w:eastAsiaTheme="minorEastAsia" w:cstheme="minorBidi"/>
          <w:noProof/>
          <w:sz w:val="22"/>
          <w:szCs w:val="22"/>
        </w:rPr>
      </w:pPr>
      <w:del w:id="6053" w:author="Markus Brüderl" w:date="2017-11-21T08:50:00Z">
        <w:r w:rsidRPr="00114F2A" w:rsidDel="00114F2A">
          <w:rPr>
            <w:noProof/>
          </w:rPr>
          <w:delText>3.6.10.1.1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131</w:delText>
        </w:r>
      </w:del>
    </w:p>
    <w:p w:rsidR="00C4315F" w:rsidDel="00114F2A" w:rsidRDefault="00C4315F">
      <w:pPr>
        <w:pStyle w:val="Verzeichnis5"/>
        <w:tabs>
          <w:tab w:val="left" w:pos="1630"/>
          <w:tab w:val="right" w:leader="dot" w:pos="9075"/>
        </w:tabs>
        <w:rPr>
          <w:del w:id="6054" w:author="Markus Brüderl" w:date="2017-11-21T08:50:00Z"/>
          <w:rFonts w:eastAsiaTheme="minorEastAsia" w:cstheme="minorBidi"/>
          <w:noProof/>
          <w:sz w:val="22"/>
          <w:szCs w:val="22"/>
        </w:rPr>
      </w:pPr>
      <w:del w:id="6055" w:author="Markus Brüderl" w:date="2017-11-21T08:50:00Z">
        <w:r w:rsidRPr="00114F2A" w:rsidDel="00114F2A">
          <w:rPr>
            <w:noProof/>
          </w:rPr>
          <w:delText>3.6.10.1.2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132</w:delText>
        </w:r>
      </w:del>
    </w:p>
    <w:p w:rsidR="00C4315F" w:rsidDel="00114F2A" w:rsidRDefault="00C4315F">
      <w:pPr>
        <w:pStyle w:val="Verzeichnis4"/>
        <w:tabs>
          <w:tab w:val="left" w:pos="1400"/>
          <w:tab w:val="right" w:leader="dot" w:pos="9075"/>
        </w:tabs>
        <w:rPr>
          <w:del w:id="6056" w:author="Markus Brüderl" w:date="2017-11-21T08:50:00Z"/>
          <w:rFonts w:eastAsiaTheme="minorEastAsia" w:cstheme="minorBidi"/>
          <w:noProof/>
          <w:sz w:val="22"/>
          <w:szCs w:val="22"/>
        </w:rPr>
      </w:pPr>
      <w:del w:id="6057" w:author="Markus Brüderl" w:date="2017-11-21T08:50:00Z">
        <w:r w:rsidRPr="00114F2A" w:rsidDel="00114F2A">
          <w:rPr>
            <w:noProof/>
          </w:rPr>
          <w:delText>3.6.10.2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132</w:delText>
        </w:r>
      </w:del>
    </w:p>
    <w:p w:rsidR="00C4315F" w:rsidDel="00114F2A" w:rsidRDefault="00C4315F">
      <w:pPr>
        <w:pStyle w:val="Verzeichnis5"/>
        <w:tabs>
          <w:tab w:val="left" w:pos="1630"/>
          <w:tab w:val="right" w:leader="dot" w:pos="9075"/>
        </w:tabs>
        <w:rPr>
          <w:del w:id="6058" w:author="Markus Brüderl" w:date="2017-11-21T08:50:00Z"/>
          <w:rFonts w:eastAsiaTheme="minorEastAsia" w:cstheme="minorBidi"/>
          <w:noProof/>
          <w:sz w:val="22"/>
          <w:szCs w:val="22"/>
        </w:rPr>
      </w:pPr>
      <w:del w:id="6059" w:author="Markus Brüderl" w:date="2017-11-21T08:50:00Z">
        <w:r w:rsidRPr="00114F2A" w:rsidDel="00114F2A">
          <w:rPr>
            <w:noProof/>
          </w:rPr>
          <w:delText>3.6.10.2.1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132</w:delText>
        </w:r>
      </w:del>
    </w:p>
    <w:p w:rsidR="00C4315F" w:rsidDel="00114F2A" w:rsidRDefault="00C4315F">
      <w:pPr>
        <w:pStyle w:val="Verzeichnis5"/>
        <w:tabs>
          <w:tab w:val="left" w:pos="1630"/>
          <w:tab w:val="right" w:leader="dot" w:pos="9075"/>
        </w:tabs>
        <w:rPr>
          <w:del w:id="6060" w:author="Markus Brüderl" w:date="2017-11-21T08:50:00Z"/>
          <w:rFonts w:eastAsiaTheme="minorEastAsia" w:cstheme="minorBidi"/>
          <w:noProof/>
          <w:sz w:val="22"/>
          <w:szCs w:val="22"/>
        </w:rPr>
      </w:pPr>
      <w:del w:id="6061" w:author="Markus Brüderl" w:date="2017-11-21T08:50:00Z">
        <w:r w:rsidRPr="00114F2A" w:rsidDel="00114F2A">
          <w:rPr>
            <w:noProof/>
          </w:rPr>
          <w:delText>3.6.10.2.2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132</w:delText>
        </w:r>
      </w:del>
    </w:p>
    <w:p w:rsidR="00C4315F" w:rsidDel="00114F2A" w:rsidRDefault="00C4315F">
      <w:pPr>
        <w:pStyle w:val="Verzeichnis3"/>
        <w:tabs>
          <w:tab w:val="left" w:pos="1000"/>
          <w:tab w:val="right" w:leader="dot" w:pos="9075"/>
        </w:tabs>
        <w:rPr>
          <w:del w:id="6062" w:author="Markus Brüderl" w:date="2017-11-21T08:50:00Z"/>
          <w:rFonts w:eastAsiaTheme="minorEastAsia" w:cstheme="minorBidi"/>
          <w:noProof/>
          <w:sz w:val="22"/>
          <w:szCs w:val="22"/>
        </w:rPr>
      </w:pPr>
      <w:del w:id="6063" w:author="Markus Brüderl" w:date="2017-11-21T08:50:00Z">
        <w:r w:rsidRPr="00114F2A" w:rsidDel="00114F2A">
          <w:rPr>
            <w:noProof/>
          </w:rPr>
          <w:delText>3.6.11</w:delText>
        </w:r>
        <w:r w:rsidDel="00114F2A">
          <w:rPr>
            <w:rFonts w:eastAsiaTheme="minorEastAsia" w:cstheme="minorBidi"/>
            <w:noProof/>
            <w:sz w:val="22"/>
            <w:szCs w:val="22"/>
          </w:rPr>
          <w:tab/>
        </w:r>
        <w:r w:rsidRPr="00114F2A" w:rsidDel="00114F2A">
          <w:rPr>
            <w:noProof/>
          </w:rPr>
          <w:delText>listAvailableKundentypen</w:delText>
        </w:r>
        <w:r w:rsidDel="00114F2A">
          <w:rPr>
            <w:noProof/>
            <w:webHidden/>
          </w:rPr>
          <w:tab/>
          <w:delText>132</w:delText>
        </w:r>
      </w:del>
    </w:p>
    <w:p w:rsidR="00C4315F" w:rsidDel="00114F2A" w:rsidRDefault="00C4315F">
      <w:pPr>
        <w:pStyle w:val="Verzeichnis4"/>
        <w:tabs>
          <w:tab w:val="left" w:pos="1400"/>
          <w:tab w:val="right" w:leader="dot" w:pos="9075"/>
        </w:tabs>
        <w:rPr>
          <w:del w:id="6064" w:author="Markus Brüderl" w:date="2017-11-21T08:50:00Z"/>
          <w:rFonts w:eastAsiaTheme="minorEastAsia" w:cstheme="minorBidi"/>
          <w:noProof/>
          <w:sz w:val="22"/>
          <w:szCs w:val="22"/>
        </w:rPr>
      </w:pPr>
      <w:del w:id="6065" w:author="Markus Brüderl" w:date="2017-11-21T08:50:00Z">
        <w:r w:rsidRPr="00114F2A" w:rsidDel="00114F2A">
          <w:rPr>
            <w:noProof/>
          </w:rPr>
          <w:delText>3.6.11.1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132</w:delText>
        </w:r>
      </w:del>
    </w:p>
    <w:p w:rsidR="00C4315F" w:rsidDel="00114F2A" w:rsidRDefault="00C4315F">
      <w:pPr>
        <w:pStyle w:val="Verzeichnis5"/>
        <w:tabs>
          <w:tab w:val="left" w:pos="1630"/>
          <w:tab w:val="right" w:leader="dot" w:pos="9075"/>
        </w:tabs>
        <w:rPr>
          <w:del w:id="6066" w:author="Markus Brüderl" w:date="2017-11-21T08:50:00Z"/>
          <w:rFonts w:eastAsiaTheme="minorEastAsia" w:cstheme="minorBidi"/>
          <w:noProof/>
          <w:sz w:val="22"/>
          <w:szCs w:val="22"/>
        </w:rPr>
      </w:pPr>
      <w:del w:id="6067" w:author="Markus Brüderl" w:date="2017-11-21T08:50:00Z">
        <w:r w:rsidRPr="00114F2A" w:rsidDel="00114F2A">
          <w:rPr>
            <w:noProof/>
          </w:rPr>
          <w:delText>3.6.11.1.1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133</w:delText>
        </w:r>
      </w:del>
    </w:p>
    <w:p w:rsidR="00C4315F" w:rsidDel="00114F2A" w:rsidRDefault="00C4315F">
      <w:pPr>
        <w:pStyle w:val="Verzeichnis5"/>
        <w:tabs>
          <w:tab w:val="left" w:pos="1630"/>
          <w:tab w:val="right" w:leader="dot" w:pos="9075"/>
        </w:tabs>
        <w:rPr>
          <w:del w:id="6068" w:author="Markus Brüderl" w:date="2017-11-21T08:50:00Z"/>
          <w:rFonts w:eastAsiaTheme="minorEastAsia" w:cstheme="minorBidi"/>
          <w:noProof/>
          <w:sz w:val="22"/>
          <w:szCs w:val="22"/>
        </w:rPr>
      </w:pPr>
      <w:del w:id="6069" w:author="Markus Brüderl" w:date="2017-11-21T08:50:00Z">
        <w:r w:rsidRPr="00114F2A" w:rsidDel="00114F2A">
          <w:rPr>
            <w:noProof/>
          </w:rPr>
          <w:delText>3.6.11.1.2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133</w:delText>
        </w:r>
      </w:del>
    </w:p>
    <w:p w:rsidR="00C4315F" w:rsidDel="00114F2A" w:rsidRDefault="00C4315F">
      <w:pPr>
        <w:pStyle w:val="Verzeichnis4"/>
        <w:tabs>
          <w:tab w:val="left" w:pos="1400"/>
          <w:tab w:val="right" w:leader="dot" w:pos="9075"/>
        </w:tabs>
        <w:rPr>
          <w:del w:id="6070" w:author="Markus Brüderl" w:date="2017-11-21T08:50:00Z"/>
          <w:rFonts w:eastAsiaTheme="minorEastAsia" w:cstheme="minorBidi"/>
          <w:noProof/>
          <w:sz w:val="22"/>
          <w:szCs w:val="22"/>
        </w:rPr>
      </w:pPr>
      <w:del w:id="6071" w:author="Markus Brüderl" w:date="2017-11-21T08:50:00Z">
        <w:r w:rsidRPr="00114F2A" w:rsidDel="00114F2A">
          <w:rPr>
            <w:noProof/>
          </w:rPr>
          <w:delText>3.6.11.2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133</w:delText>
        </w:r>
      </w:del>
    </w:p>
    <w:p w:rsidR="00C4315F" w:rsidDel="00114F2A" w:rsidRDefault="00C4315F">
      <w:pPr>
        <w:pStyle w:val="Verzeichnis5"/>
        <w:tabs>
          <w:tab w:val="left" w:pos="1630"/>
          <w:tab w:val="right" w:leader="dot" w:pos="9075"/>
        </w:tabs>
        <w:rPr>
          <w:del w:id="6072" w:author="Markus Brüderl" w:date="2017-11-21T08:50:00Z"/>
          <w:rFonts w:eastAsiaTheme="minorEastAsia" w:cstheme="minorBidi"/>
          <w:noProof/>
          <w:sz w:val="22"/>
          <w:szCs w:val="22"/>
        </w:rPr>
      </w:pPr>
      <w:del w:id="6073" w:author="Markus Brüderl" w:date="2017-11-21T08:50:00Z">
        <w:r w:rsidRPr="00114F2A" w:rsidDel="00114F2A">
          <w:rPr>
            <w:noProof/>
          </w:rPr>
          <w:delText>3.6.11.2.1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133</w:delText>
        </w:r>
      </w:del>
    </w:p>
    <w:p w:rsidR="00C4315F" w:rsidDel="00114F2A" w:rsidRDefault="00C4315F">
      <w:pPr>
        <w:pStyle w:val="Verzeichnis5"/>
        <w:tabs>
          <w:tab w:val="left" w:pos="1630"/>
          <w:tab w:val="right" w:leader="dot" w:pos="9075"/>
        </w:tabs>
        <w:rPr>
          <w:del w:id="6074" w:author="Markus Brüderl" w:date="2017-11-21T08:50:00Z"/>
          <w:rFonts w:eastAsiaTheme="minorEastAsia" w:cstheme="minorBidi"/>
          <w:noProof/>
          <w:sz w:val="22"/>
          <w:szCs w:val="22"/>
        </w:rPr>
      </w:pPr>
      <w:del w:id="6075" w:author="Markus Brüderl" w:date="2017-11-21T08:50:00Z">
        <w:r w:rsidRPr="00114F2A" w:rsidDel="00114F2A">
          <w:rPr>
            <w:noProof/>
          </w:rPr>
          <w:delText>3.6.11.2.2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133</w:delText>
        </w:r>
      </w:del>
    </w:p>
    <w:p w:rsidR="00C4315F" w:rsidDel="00114F2A" w:rsidRDefault="00C4315F">
      <w:pPr>
        <w:pStyle w:val="Verzeichnis3"/>
        <w:tabs>
          <w:tab w:val="left" w:pos="1000"/>
          <w:tab w:val="right" w:leader="dot" w:pos="9075"/>
        </w:tabs>
        <w:rPr>
          <w:del w:id="6076" w:author="Markus Brüderl" w:date="2017-11-21T08:50:00Z"/>
          <w:rFonts w:eastAsiaTheme="minorEastAsia" w:cstheme="minorBidi"/>
          <w:noProof/>
          <w:sz w:val="22"/>
          <w:szCs w:val="22"/>
        </w:rPr>
      </w:pPr>
      <w:del w:id="6077" w:author="Markus Brüderl" w:date="2017-11-21T08:50:00Z">
        <w:r w:rsidRPr="00114F2A" w:rsidDel="00114F2A">
          <w:rPr>
            <w:noProof/>
          </w:rPr>
          <w:delText>3.6.12</w:delText>
        </w:r>
        <w:r w:rsidDel="00114F2A">
          <w:rPr>
            <w:rFonts w:eastAsiaTheme="minorEastAsia" w:cstheme="minorBidi"/>
            <w:noProof/>
            <w:sz w:val="22"/>
            <w:szCs w:val="22"/>
          </w:rPr>
          <w:tab/>
        </w:r>
        <w:r w:rsidRPr="00114F2A" w:rsidDel="00114F2A">
          <w:rPr>
            <w:noProof/>
          </w:rPr>
          <w:delText>listAvailableNutzungsarten</w:delText>
        </w:r>
        <w:r w:rsidDel="00114F2A">
          <w:rPr>
            <w:noProof/>
            <w:webHidden/>
          </w:rPr>
          <w:tab/>
          <w:delText>133</w:delText>
        </w:r>
      </w:del>
    </w:p>
    <w:p w:rsidR="00C4315F" w:rsidDel="00114F2A" w:rsidRDefault="00C4315F">
      <w:pPr>
        <w:pStyle w:val="Verzeichnis4"/>
        <w:tabs>
          <w:tab w:val="left" w:pos="1400"/>
          <w:tab w:val="right" w:leader="dot" w:pos="9075"/>
        </w:tabs>
        <w:rPr>
          <w:del w:id="6078" w:author="Markus Brüderl" w:date="2017-11-21T08:50:00Z"/>
          <w:rFonts w:eastAsiaTheme="minorEastAsia" w:cstheme="minorBidi"/>
          <w:noProof/>
          <w:sz w:val="22"/>
          <w:szCs w:val="22"/>
        </w:rPr>
      </w:pPr>
      <w:del w:id="6079" w:author="Markus Brüderl" w:date="2017-11-21T08:50:00Z">
        <w:r w:rsidRPr="00114F2A" w:rsidDel="00114F2A">
          <w:rPr>
            <w:noProof/>
          </w:rPr>
          <w:delText>3.6.12.1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133</w:delText>
        </w:r>
      </w:del>
    </w:p>
    <w:p w:rsidR="00C4315F" w:rsidDel="00114F2A" w:rsidRDefault="00C4315F">
      <w:pPr>
        <w:pStyle w:val="Verzeichnis5"/>
        <w:tabs>
          <w:tab w:val="left" w:pos="1630"/>
          <w:tab w:val="right" w:leader="dot" w:pos="9075"/>
        </w:tabs>
        <w:rPr>
          <w:del w:id="6080" w:author="Markus Brüderl" w:date="2017-11-21T08:50:00Z"/>
          <w:rFonts w:eastAsiaTheme="minorEastAsia" w:cstheme="minorBidi"/>
          <w:noProof/>
          <w:sz w:val="22"/>
          <w:szCs w:val="22"/>
        </w:rPr>
      </w:pPr>
      <w:del w:id="6081" w:author="Markus Brüderl" w:date="2017-11-21T08:50:00Z">
        <w:r w:rsidRPr="00114F2A" w:rsidDel="00114F2A">
          <w:rPr>
            <w:noProof/>
          </w:rPr>
          <w:delText>3.6.12.1.1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134</w:delText>
        </w:r>
      </w:del>
    </w:p>
    <w:p w:rsidR="00C4315F" w:rsidDel="00114F2A" w:rsidRDefault="00C4315F">
      <w:pPr>
        <w:pStyle w:val="Verzeichnis5"/>
        <w:tabs>
          <w:tab w:val="left" w:pos="1630"/>
          <w:tab w:val="right" w:leader="dot" w:pos="9075"/>
        </w:tabs>
        <w:rPr>
          <w:del w:id="6082" w:author="Markus Brüderl" w:date="2017-11-21T08:50:00Z"/>
          <w:rFonts w:eastAsiaTheme="minorEastAsia" w:cstheme="minorBidi"/>
          <w:noProof/>
          <w:sz w:val="22"/>
          <w:szCs w:val="22"/>
        </w:rPr>
      </w:pPr>
      <w:del w:id="6083" w:author="Markus Brüderl" w:date="2017-11-21T08:50:00Z">
        <w:r w:rsidRPr="00114F2A" w:rsidDel="00114F2A">
          <w:rPr>
            <w:noProof/>
          </w:rPr>
          <w:delText>3.6.12.1.2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134</w:delText>
        </w:r>
      </w:del>
    </w:p>
    <w:p w:rsidR="00C4315F" w:rsidDel="00114F2A" w:rsidRDefault="00C4315F">
      <w:pPr>
        <w:pStyle w:val="Verzeichnis4"/>
        <w:tabs>
          <w:tab w:val="left" w:pos="1400"/>
          <w:tab w:val="right" w:leader="dot" w:pos="9075"/>
        </w:tabs>
        <w:rPr>
          <w:del w:id="6084" w:author="Markus Brüderl" w:date="2017-11-21T08:50:00Z"/>
          <w:rFonts w:eastAsiaTheme="minorEastAsia" w:cstheme="minorBidi"/>
          <w:noProof/>
          <w:sz w:val="22"/>
          <w:szCs w:val="22"/>
        </w:rPr>
      </w:pPr>
      <w:del w:id="6085" w:author="Markus Brüderl" w:date="2017-11-21T08:50:00Z">
        <w:r w:rsidRPr="00114F2A" w:rsidDel="00114F2A">
          <w:rPr>
            <w:noProof/>
          </w:rPr>
          <w:delText>3.6.12.2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134</w:delText>
        </w:r>
      </w:del>
    </w:p>
    <w:p w:rsidR="00C4315F" w:rsidDel="00114F2A" w:rsidRDefault="00C4315F">
      <w:pPr>
        <w:pStyle w:val="Verzeichnis5"/>
        <w:tabs>
          <w:tab w:val="left" w:pos="1630"/>
          <w:tab w:val="right" w:leader="dot" w:pos="9075"/>
        </w:tabs>
        <w:rPr>
          <w:del w:id="6086" w:author="Markus Brüderl" w:date="2017-11-21T08:50:00Z"/>
          <w:rFonts w:eastAsiaTheme="minorEastAsia" w:cstheme="minorBidi"/>
          <w:noProof/>
          <w:sz w:val="22"/>
          <w:szCs w:val="22"/>
        </w:rPr>
      </w:pPr>
      <w:del w:id="6087" w:author="Markus Brüderl" w:date="2017-11-21T08:50:00Z">
        <w:r w:rsidRPr="00114F2A" w:rsidDel="00114F2A">
          <w:rPr>
            <w:noProof/>
          </w:rPr>
          <w:delText>3.6.12.2.1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134</w:delText>
        </w:r>
      </w:del>
    </w:p>
    <w:p w:rsidR="00C4315F" w:rsidDel="00114F2A" w:rsidRDefault="00C4315F">
      <w:pPr>
        <w:pStyle w:val="Verzeichnis5"/>
        <w:tabs>
          <w:tab w:val="left" w:pos="1630"/>
          <w:tab w:val="right" w:leader="dot" w:pos="9075"/>
        </w:tabs>
        <w:rPr>
          <w:del w:id="6088" w:author="Markus Brüderl" w:date="2017-11-21T08:50:00Z"/>
          <w:rFonts w:eastAsiaTheme="minorEastAsia" w:cstheme="minorBidi"/>
          <w:noProof/>
          <w:sz w:val="22"/>
          <w:szCs w:val="22"/>
        </w:rPr>
      </w:pPr>
      <w:del w:id="6089" w:author="Markus Brüderl" w:date="2017-11-21T08:50:00Z">
        <w:r w:rsidRPr="00114F2A" w:rsidDel="00114F2A">
          <w:rPr>
            <w:noProof/>
          </w:rPr>
          <w:delText>3.6.12.2.2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134</w:delText>
        </w:r>
      </w:del>
    </w:p>
    <w:p w:rsidR="00C4315F" w:rsidDel="00114F2A" w:rsidRDefault="00C4315F">
      <w:pPr>
        <w:pStyle w:val="Verzeichnis3"/>
        <w:tabs>
          <w:tab w:val="left" w:pos="1000"/>
          <w:tab w:val="right" w:leader="dot" w:pos="9075"/>
        </w:tabs>
        <w:rPr>
          <w:del w:id="6090" w:author="Markus Brüderl" w:date="2017-11-21T08:50:00Z"/>
          <w:rFonts w:eastAsiaTheme="minorEastAsia" w:cstheme="minorBidi"/>
          <w:noProof/>
          <w:sz w:val="22"/>
          <w:szCs w:val="22"/>
        </w:rPr>
      </w:pPr>
      <w:del w:id="6091" w:author="Markus Brüderl" w:date="2017-11-21T08:50:00Z">
        <w:r w:rsidRPr="00114F2A" w:rsidDel="00114F2A">
          <w:rPr>
            <w:noProof/>
          </w:rPr>
          <w:delText>3.6.13</w:delText>
        </w:r>
        <w:r w:rsidDel="00114F2A">
          <w:rPr>
            <w:rFonts w:eastAsiaTheme="minorEastAsia" w:cstheme="minorBidi"/>
            <w:noProof/>
            <w:sz w:val="22"/>
            <w:szCs w:val="22"/>
          </w:rPr>
          <w:tab/>
        </w:r>
        <w:r w:rsidRPr="00114F2A" w:rsidDel="00114F2A">
          <w:rPr>
            <w:noProof/>
          </w:rPr>
          <w:delText>listAvailableObjektarten</w:delText>
        </w:r>
        <w:r w:rsidDel="00114F2A">
          <w:rPr>
            <w:noProof/>
            <w:webHidden/>
          </w:rPr>
          <w:tab/>
          <w:delText>134</w:delText>
        </w:r>
      </w:del>
    </w:p>
    <w:p w:rsidR="00C4315F" w:rsidDel="00114F2A" w:rsidRDefault="00C4315F">
      <w:pPr>
        <w:pStyle w:val="Verzeichnis4"/>
        <w:tabs>
          <w:tab w:val="left" w:pos="1400"/>
          <w:tab w:val="right" w:leader="dot" w:pos="9075"/>
        </w:tabs>
        <w:rPr>
          <w:del w:id="6092" w:author="Markus Brüderl" w:date="2017-11-21T08:50:00Z"/>
          <w:rFonts w:eastAsiaTheme="minorEastAsia" w:cstheme="minorBidi"/>
          <w:noProof/>
          <w:sz w:val="22"/>
          <w:szCs w:val="22"/>
        </w:rPr>
      </w:pPr>
      <w:del w:id="6093" w:author="Markus Brüderl" w:date="2017-11-21T08:50:00Z">
        <w:r w:rsidRPr="00114F2A" w:rsidDel="00114F2A">
          <w:rPr>
            <w:noProof/>
          </w:rPr>
          <w:delText>3.6.13.1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134</w:delText>
        </w:r>
      </w:del>
    </w:p>
    <w:p w:rsidR="00C4315F" w:rsidDel="00114F2A" w:rsidRDefault="00C4315F">
      <w:pPr>
        <w:pStyle w:val="Verzeichnis5"/>
        <w:tabs>
          <w:tab w:val="left" w:pos="1630"/>
          <w:tab w:val="right" w:leader="dot" w:pos="9075"/>
        </w:tabs>
        <w:rPr>
          <w:del w:id="6094" w:author="Markus Brüderl" w:date="2017-11-21T08:50:00Z"/>
          <w:rFonts w:eastAsiaTheme="minorEastAsia" w:cstheme="minorBidi"/>
          <w:noProof/>
          <w:sz w:val="22"/>
          <w:szCs w:val="22"/>
        </w:rPr>
      </w:pPr>
      <w:del w:id="6095" w:author="Markus Brüderl" w:date="2017-11-21T08:50:00Z">
        <w:r w:rsidRPr="00114F2A" w:rsidDel="00114F2A">
          <w:rPr>
            <w:noProof/>
          </w:rPr>
          <w:delText>3.6.13.1.1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135</w:delText>
        </w:r>
      </w:del>
    </w:p>
    <w:p w:rsidR="00C4315F" w:rsidDel="00114F2A" w:rsidRDefault="00C4315F">
      <w:pPr>
        <w:pStyle w:val="Verzeichnis5"/>
        <w:tabs>
          <w:tab w:val="left" w:pos="1630"/>
          <w:tab w:val="right" w:leader="dot" w:pos="9075"/>
        </w:tabs>
        <w:rPr>
          <w:del w:id="6096" w:author="Markus Brüderl" w:date="2017-11-21T08:50:00Z"/>
          <w:rFonts w:eastAsiaTheme="minorEastAsia" w:cstheme="minorBidi"/>
          <w:noProof/>
          <w:sz w:val="22"/>
          <w:szCs w:val="22"/>
        </w:rPr>
      </w:pPr>
      <w:del w:id="6097" w:author="Markus Brüderl" w:date="2017-11-21T08:50:00Z">
        <w:r w:rsidRPr="00114F2A" w:rsidDel="00114F2A">
          <w:rPr>
            <w:noProof/>
          </w:rPr>
          <w:delText>3.6.13.1.2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135</w:delText>
        </w:r>
      </w:del>
    </w:p>
    <w:p w:rsidR="00C4315F" w:rsidDel="00114F2A" w:rsidRDefault="00C4315F">
      <w:pPr>
        <w:pStyle w:val="Verzeichnis4"/>
        <w:tabs>
          <w:tab w:val="left" w:pos="1400"/>
          <w:tab w:val="right" w:leader="dot" w:pos="9075"/>
        </w:tabs>
        <w:rPr>
          <w:del w:id="6098" w:author="Markus Brüderl" w:date="2017-11-21T08:50:00Z"/>
          <w:rFonts w:eastAsiaTheme="minorEastAsia" w:cstheme="minorBidi"/>
          <w:noProof/>
          <w:sz w:val="22"/>
          <w:szCs w:val="22"/>
        </w:rPr>
      </w:pPr>
      <w:del w:id="6099" w:author="Markus Brüderl" w:date="2017-11-21T08:50:00Z">
        <w:r w:rsidRPr="00114F2A" w:rsidDel="00114F2A">
          <w:rPr>
            <w:noProof/>
          </w:rPr>
          <w:delText>3.6.13.2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135</w:delText>
        </w:r>
      </w:del>
    </w:p>
    <w:p w:rsidR="00C4315F" w:rsidDel="00114F2A" w:rsidRDefault="00C4315F">
      <w:pPr>
        <w:pStyle w:val="Verzeichnis5"/>
        <w:tabs>
          <w:tab w:val="left" w:pos="1630"/>
          <w:tab w:val="right" w:leader="dot" w:pos="9075"/>
        </w:tabs>
        <w:rPr>
          <w:del w:id="6100" w:author="Markus Brüderl" w:date="2017-11-21T08:50:00Z"/>
          <w:rFonts w:eastAsiaTheme="minorEastAsia" w:cstheme="minorBidi"/>
          <w:noProof/>
          <w:sz w:val="22"/>
          <w:szCs w:val="22"/>
        </w:rPr>
      </w:pPr>
      <w:del w:id="6101" w:author="Markus Brüderl" w:date="2017-11-21T08:50:00Z">
        <w:r w:rsidRPr="00114F2A" w:rsidDel="00114F2A">
          <w:rPr>
            <w:noProof/>
          </w:rPr>
          <w:delText>3.6.13.2.1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135</w:delText>
        </w:r>
      </w:del>
    </w:p>
    <w:p w:rsidR="00C4315F" w:rsidDel="00114F2A" w:rsidRDefault="00C4315F">
      <w:pPr>
        <w:pStyle w:val="Verzeichnis5"/>
        <w:tabs>
          <w:tab w:val="left" w:pos="1630"/>
          <w:tab w:val="right" w:leader="dot" w:pos="9075"/>
        </w:tabs>
        <w:rPr>
          <w:del w:id="6102" w:author="Markus Brüderl" w:date="2017-11-21T08:50:00Z"/>
          <w:rFonts w:eastAsiaTheme="minorEastAsia" w:cstheme="minorBidi"/>
          <w:noProof/>
          <w:sz w:val="22"/>
          <w:szCs w:val="22"/>
        </w:rPr>
      </w:pPr>
      <w:del w:id="6103" w:author="Markus Brüderl" w:date="2017-11-21T08:50:00Z">
        <w:r w:rsidRPr="00114F2A" w:rsidDel="00114F2A">
          <w:rPr>
            <w:noProof/>
          </w:rPr>
          <w:delText>3.6.13.2.2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135</w:delText>
        </w:r>
      </w:del>
    </w:p>
    <w:p w:rsidR="00C4315F" w:rsidDel="00114F2A" w:rsidRDefault="00C4315F">
      <w:pPr>
        <w:pStyle w:val="Verzeichnis3"/>
        <w:tabs>
          <w:tab w:val="left" w:pos="1000"/>
          <w:tab w:val="right" w:leader="dot" w:pos="9075"/>
        </w:tabs>
        <w:rPr>
          <w:del w:id="6104" w:author="Markus Brüderl" w:date="2017-11-21T08:50:00Z"/>
          <w:rFonts w:eastAsiaTheme="minorEastAsia" w:cstheme="minorBidi"/>
          <w:noProof/>
          <w:sz w:val="22"/>
          <w:szCs w:val="22"/>
        </w:rPr>
      </w:pPr>
      <w:del w:id="6105" w:author="Markus Brüderl" w:date="2017-11-21T08:50:00Z">
        <w:r w:rsidRPr="00114F2A" w:rsidDel="00114F2A">
          <w:rPr>
            <w:noProof/>
          </w:rPr>
          <w:delText>3.6.14</w:delText>
        </w:r>
        <w:r w:rsidDel="00114F2A">
          <w:rPr>
            <w:rFonts w:eastAsiaTheme="minorEastAsia" w:cstheme="minorBidi"/>
            <w:noProof/>
            <w:sz w:val="22"/>
            <w:szCs w:val="22"/>
          </w:rPr>
          <w:tab/>
        </w:r>
        <w:r w:rsidRPr="00114F2A" w:rsidDel="00114F2A">
          <w:rPr>
            <w:noProof/>
          </w:rPr>
          <w:delText>listAvailableObjekttypen</w:delText>
        </w:r>
        <w:r w:rsidDel="00114F2A">
          <w:rPr>
            <w:noProof/>
            <w:webHidden/>
          </w:rPr>
          <w:tab/>
          <w:delText>136</w:delText>
        </w:r>
      </w:del>
    </w:p>
    <w:p w:rsidR="00C4315F" w:rsidDel="00114F2A" w:rsidRDefault="00C4315F">
      <w:pPr>
        <w:pStyle w:val="Verzeichnis4"/>
        <w:tabs>
          <w:tab w:val="left" w:pos="1400"/>
          <w:tab w:val="right" w:leader="dot" w:pos="9075"/>
        </w:tabs>
        <w:rPr>
          <w:del w:id="6106" w:author="Markus Brüderl" w:date="2017-11-21T08:50:00Z"/>
          <w:rFonts w:eastAsiaTheme="minorEastAsia" w:cstheme="minorBidi"/>
          <w:noProof/>
          <w:sz w:val="22"/>
          <w:szCs w:val="22"/>
        </w:rPr>
      </w:pPr>
      <w:del w:id="6107" w:author="Markus Brüderl" w:date="2017-11-21T08:50:00Z">
        <w:r w:rsidRPr="00114F2A" w:rsidDel="00114F2A">
          <w:rPr>
            <w:noProof/>
          </w:rPr>
          <w:delText>3.6.14.1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136</w:delText>
        </w:r>
      </w:del>
    </w:p>
    <w:p w:rsidR="00C4315F" w:rsidDel="00114F2A" w:rsidRDefault="00C4315F">
      <w:pPr>
        <w:pStyle w:val="Verzeichnis5"/>
        <w:tabs>
          <w:tab w:val="left" w:pos="1630"/>
          <w:tab w:val="right" w:leader="dot" w:pos="9075"/>
        </w:tabs>
        <w:rPr>
          <w:del w:id="6108" w:author="Markus Brüderl" w:date="2017-11-21T08:50:00Z"/>
          <w:rFonts w:eastAsiaTheme="minorEastAsia" w:cstheme="minorBidi"/>
          <w:noProof/>
          <w:sz w:val="22"/>
          <w:szCs w:val="22"/>
        </w:rPr>
      </w:pPr>
      <w:del w:id="6109" w:author="Markus Brüderl" w:date="2017-11-21T08:50:00Z">
        <w:r w:rsidRPr="00114F2A" w:rsidDel="00114F2A">
          <w:rPr>
            <w:noProof/>
          </w:rPr>
          <w:delText>3.6.14.1.1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136</w:delText>
        </w:r>
      </w:del>
    </w:p>
    <w:p w:rsidR="00C4315F" w:rsidDel="00114F2A" w:rsidRDefault="00C4315F">
      <w:pPr>
        <w:pStyle w:val="Verzeichnis5"/>
        <w:tabs>
          <w:tab w:val="left" w:pos="1630"/>
          <w:tab w:val="right" w:leader="dot" w:pos="9075"/>
        </w:tabs>
        <w:rPr>
          <w:del w:id="6110" w:author="Markus Brüderl" w:date="2017-11-21T08:50:00Z"/>
          <w:rFonts w:eastAsiaTheme="minorEastAsia" w:cstheme="minorBidi"/>
          <w:noProof/>
          <w:sz w:val="22"/>
          <w:szCs w:val="22"/>
        </w:rPr>
      </w:pPr>
      <w:del w:id="6111" w:author="Markus Brüderl" w:date="2017-11-21T08:50:00Z">
        <w:r w:rsidRPr="00114F2A" w:rsidDel="00114F2A">
          <w:rPr>
            <w:noProof/>
          </w:rPr>
          <w:delText>3.6.14.1.2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136</w:delText>
        </w:r>
      </w:del>
    </w:p>
    <w:p w:rsidR="00C4315F" w:rsidDel="00114F2A" w:rsidRDefault="00C4315F">
      <w:pPr>
        <w:pStyle w:val="Verzeichnis4"/>
        <w:tabs>
          <w:tab w:val="left" w:pos="1400"/>
          <w:tab w:val="right" w:leader="dot" w:pos="9075"/>
        </w:tabs>
        <w:rPr>
          <w:del w:id="6112" w:author="Markus Brüderl" w:date="2017-11-21T08:50:00Z"/>
          <w:rFonts w:eastAsiaTheme="minorEastAsia" w:cstheme="minorBidi"/>
          <w:noProof/>
          <w:sz w:val="22"/>
          <w:szCs w:val="22"/>
        </w:rPr>
      </w:pPr>
      <w:del w:id="6113" w:author="Markus Brüderl" w:date="2017-11-21T08:50:00Z">
        <w:r w:rsidRPr="00114F2A" w:rsidDel="00114F2A">
          <w:rPr>
            <w:noProof/>
          </w:rPr>
          <w:delText>3.6.14.2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136</w:delText>
        </w:r>
      </w:del>
    </w:p>
    <w:p w:rsidR="00C4315F" w:rsidDel="00114F2A" w:rsidRDefault="00C4315F">
      <w:pPr>
        <w:pStyle w:val="Verzeichnis5"/>
        <w:tabs>
          <w:tab w:val="left" w:pos="1630"/>
          <w:tab w:val="right" w:leader="dot" w:pos="9075"/>
        </w:tabs>
        <w:rPr>
          <w:del w:id="6114" w:author="Markus Brüderl" w:date="2017-11-21T08:50:00Z"/>
          <w:rFonts w:eastAsiaTheme="minorEastAsia" w:cstheme="minorBidi"/>
          <w:noProof/>
          <w:sz w:val="22"/>
          <w:szCs w:val="22"/>
        </w:rPr>
      </w:pPr>
      <w:del w:id="6115" w:author="Markus Brüderl" w:date="2017-11-21T08:50:00Z">
        <w:r w:rsidRPr="00114F2A" w:rsidDel="00114F2A">
          <w:rPr>
            <w:noProof/>
          </w:rPr>
          <w:delText>3.6.14.2.1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136</w:delText>
        </w:r>
      </w:del>
    </w:p>
    <w:p w:rsidR="00C4315F" w:rsidDel="00114F2A" w:rsidRDefault="00C4315F">
      <w:pPr>
        <w:pStyle w:val="Verzeichnis5"/>
        <w:tabs>
          <w:tab w:val="left" w:pos="1630"/>
          <w:tab w:val="right" w:leader="dot" w:pos="9075"/>
        </w:tabs>
        <w:rPr>
          <w:del w:id="6116" w:author="Markus Brüderl" w:date="2017-11-21T08:50:00Z"/>
          <w:rFonts w:eastAsiaTheme="minorEastAsia" w:cstheme="minorBidi"/>
          <w:noProof/>
          <w:sz w:val="22"/>
          <w:szCs w:val="22"/>
        </w:rPr>
      </w:pPr>
      <w:del w:id="6117" w:author="Markus Brüderl" w:date="2017-11-21T08:50:00Z">
        <w:r w:rsidRPr="00114F2A" w:rsidDel="00114F2A">
          <w:rPr>
            <w:noProof/>
          </w:rPr>
          <w:delText>3.6.14.2.2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136</w:delText>
        </w:r>
      </w:del>
    </w:p>
    <w:p w:rsidR="00C4315F" w:rsidDel="00114F2A" w:rsidRDefault="00C4315F">
      <w:pPr>
        <w:pStyle w:val="Verzeichnis3"/>
        <w:tabs>
          <w:tab w:val="left" w:pos="1000"/>
          <w:tab w:val="right" w:leader="dot" w:pos="9075"/>
        </w:tabs>
        <w:rPr>
          <w:del w:id="6118" w:author="Markus Brüderl" w:date="2017-11-21T08:50:00Z"/>
          <w:rFonts w:eastAsiaTheme="minorEastAsia" w:cstheme="minorBidi"/>
          <w:noProof/>
          <w:sz w:val="22"/>
          <w:szCs w:val="22"/>
        </w:rPr>
      </w:pPr>
      <w:del w:id="6119" w:author="Markus Brüderl" w:date="2017-11-21T08:50:00Z">
        <w:r w:rsidRPr="00114F2A" w:rsidDel="00114F2A">
          <w:rPr>
            <w:noProof/>
          </w:rPr>
          <w:delText>3.6.15</w:delText>
        </w:r>
        <w:r w:rsidDel="00114F2A">
          <w:rPr>
            <w:rFonts w:eastAsiaTheme="minorEastAsia" w:cstheme="minorBidi"/>
            <w:noProof/>
            <w:sz w:val="22"/>
            <w:szCs w:val="22"/>
          </w:rPr>
          <w:tab/>
        </w:r>
        <w:r w:rsidRPr="00114F2A" w:rsidDel="00114F2A">
          <w:rPr>
            <w:noProof/>
          </w:rPr>
          <w:delText>listAvailableProdukte</w:delText>
        </w:r>
        <w:r w:rsidDel="00114F2A">
          <w:rPr>
            <w:noProof/>
            <w:webHidden/>
          </w:rPr>
          <w:tab/>
          <w:delText>137</w:delText>
        </w:r>
      </w:del>
    </w:p>
    <w:p w:rsidR="00C4315F" w:rsidDel="00114F2A" w:rsidRDefault="00C4315F">
      <w:pPr>
        <w:pStyle w:val="Verzeichnis4"/>
        <w:tabs>
          <w:tab w:val="left" w:pos="1400"/>
          <w:tab w:val="right" w:leader="dot" w:pos="9075"/>
        </w:tabs>
        <w:rPr>
          <w:del w:id="6120" w:author="Markus Brüderl" w:date="2017-11-21T08:50:00Z"/>
          <w:rFonts w:eastAsiaTheme="minorEastAsia" w:cstheme="minorBidi"/>
          <w:noProof/>
          <w:sz w:val="22"/>
          <w:szCs w:val="22"/>
        </w:rPr>
      </w:pPr>
      <w:del w:id="6121" w:author="Markus Brüderl" w:date="2017-11-21T08:50:00Z">
        <w:r w:rsidRPr="00114F2A" w:rsidDel="00114F2A">
          <w:rPr>
            <w:noProof/>
          </w:rPr>
          <w:delText>3.6.15.1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137</w:delText>
        </w:r>
      </w:del>
    </w:p>
    <w:p w:rsidR="00C4315F" w:rsidDel="00114F2A" w:rsidRDefault="00C4315F">
      <w:pPr>
        <w:pStyle w:val="Verzeichnis5"/>
        <w:tabs>
          <w:tab w:val="left" w:pos="1630"/>
          <w:tab w:val="right" w:leader="dot" w:pos="9075"/>
        </w:tabs>
        <w:rPr>
          <w:del w:id="6122" w:author="Markus Brüderl" w:date="2017-11-21T08:50:00Z"/>
          <w:rFonts w:eastAsiaTheme="minorEastAsia" w:cstheme="minorBidi"/>
          <w:noProof/>
          <w:sz w:val="22"/>
          <w:szCs w:val="22"/>
        </w:rPr>
      </w:pPr>
      <w:del w:id="6123" w:author="Markus Brüderl" w:date="2017-11-21T08:50:00Z">
        <w:r w:rsidRPr="00114F2A" w:rsidDel="00114F2A">
          <w:rPr>
            <w:noProof/>
          </w:rPr>
          <w:delText>3.6.15.1.1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137</w:delText>
        </w:r>
      </w:del>
    </w:p>
    <w:p w:rsidR="00C4315F" w:rsidDel="00114F2A" w:rsidRDefault="00C4315F">
      <w:pPr>
        <w:pStyle w:val="Verzeichnis5"/>
        <w:tabs>
          <w:tab w:val="left" w:pos="1630"/>
          <w:tab w:val="right" w:leader="dot" w:pos="9075"/>
        </w:tabs>
        <w:rPr>
          <w:del w:id="6124" w:author="Markus Brüderl" w:date="2017-11-21T08:50:00Z"/>
          <w:rFonts w:eastAsiaTheme="minorEastAsia" w:cstheme="minorBidi"/>
          <w:noProof/>
          <w:sz w:val="22"/>
          <w:szCs w:val="22"/>
        </w:rPr>
      </w:pPr>
      <w:del w:id="6125" w:author="Markus Brüderl" w:date="2017-11-21T08:50:00Z">
        <w:r w:rsidRPr="00114F2A" w:rsidDel="00114F2A">
          <w:rPr>
            <w:noProof/>
          </w:rPr>
          <w:delText>3.6.15.1.2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137</w:delText>
        </w:r>
      </w:del>
    </w:p>
    <w:p w:rsidR="00C4315F" w:rsidDel="00114F2A" w:rsidRDefault="00C4315F">
      <w:pPr>
        <w:pStyle w:val="Verzeichnis4"/>
        <w:tabs>
          <w:tab w:val="left" w:pos="1400"/>
          <w:tab w:val="right" w:leader="dot" w:pos="9075"/>
        </w:tabs>
        <w:rPr>
          <w:del w:id="6126" w:author="Markus Brüderl" w:date="2017-11-21T08:50:00Z"/>
          <w:rFonts w:eastAsiaTheme="minorEastAsia" w:cstheme="minorBidi"/>
          <w:noProof/>
          <w:sz w:val="22"/>
          <w:szCs w:val="22"/>
        </w:rPr>
      </w:pPr>
      <w:del w:id="6127" w:author="Markus Brüderl" w:date="2017-11-21T08:50:00Z">
        <w:r w:rsidRPr="00114F2A" w:rsidDel="00114F2A">
          <w:rPr>
            <w:noProof/>
          </w:rPr>
          <w:delText>3.6.15.2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137</w:delText>
        </w:r>
      </w:del>
    </w:p>
    <w:p w:rsidR="00C4315F" w:rsidDel="00114F2A" w:rsidRDefault="00C4315F">
      <w:pPr>
        <w:pStyle w:val="Verzeichnis5"/>
        <w:tabs>
          <w:tab w:val="left" w:pos="1630"/>
          <w:tab w:val="right" w:leader="dot" w:pos="9075"/>
        </w:tabs>
        <w:rPr>
          <w:del w:id="6128" w:author="Markus Brüderl" w:date="2017-11-21T08:50:00Z"/>
          <w:rFonts w:eastAsiaTheme="minorEastAsia" w:cstheme="minorBidi"/>
          <w:noProof/>
          <w:sz w:val="22"/>
          <w:szCs w:val="22"/>
        </w:rPr>
      </w:pPr>
      <w:del w:id="6129" w:author="Markus Brüderl" w:date="2017-11-21T08:50:00Z">
        <w:r w:rsidRPr="00114F2A" w:rsidDel="00114F2A">
          <w:rPr>
            <w:noProof/>
          </w:rPr>
          <w:delText>3.6.15.2.1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137</w:delText>
        </w:r>
      </w:del>
    </w:p>
    <w:p w:rsidR="00C4315F" w:rsidDel="00114F2A" w:rsidRDefault="00C4315F">
      <w:pPr>
        <w:pStyle w:val="Verzeichnis5"/>
        <w:tabs>
          <w:tab w:val="left" w:pos="1630"/>
          <w:tab w:val="right" w:leader="dot" w:pos="9075"/>
        </w:tabs>
        <w:rPr>
          <w:del w:id="6130" w:author="Markus Brüderl" w:date="2017-11-21T08:50:00Z"/>
          <w:rFonts w:eastAsiaTheme="minorEastAsia" w:cstheme="minorBidi"/>
          <w:noProof/>
          <w:sz w:val="22"/>
          <w:szCs w:val="22"/>
        </w:rPr>
      </w:pPr>
      <w:del w:id="6131" w:author="Markus Brüderl" w:date="2017-11-21T08:50:00Z">
        <w:r w:rsidRPr="00114F2A" w:rsidDel="00114F2A">
          <w:rPr>
            <w:noProof/>
          </w:rPr>
          <w:delText>3.6.15.2.2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138</w:delText>
        </w:r>
      </w:del>
    </w:p>
    <w:p w:rsidR="00C4315F" w:rsidDel="00114F2A" w:rsidRDefault="00C4315F">
      <w:pPr>
        <w:pStyle w:val="Verzeichnis3"/>
        <w:tabs>
          <w:tab w:val="left" w:pos="1000"/>
          <w:tab w:val="right" w:leader="dot" w:pos="9075"/>
        </w:tabs>
        <w:rPr>
          <w:del w:id="6132" w:author="Markus Brüderl" w:date="2017-11-21T08:50:00Z"/>
          <w:rFonts w:eastAsiaTheme="minorEastAsia" w:cstheme="minorBidi"/>
          <w:noProof/>
          <w:sz w:val="22"/>
          <w:szCs w:val="22"/>
        </w:rPr>
      </w:pPr>
      <w:del w:id="6133" w:author="Markus Brüderl" w:date="2017-11-21T08:50:00Z">
        <w:r w:rsidRPr="00114F2A" w:rsidDel="00114F2A">
          <w:rPr>
            <w:noProof/>
          </w:rPr>
          <w:delText>3.6.16</w:delText>
        </w:r>
        <w:r w:rsidDel="00114F2A">
          <w:rPr>
            <w:rFonts w:eastAsiaTheme="minorEastAsia" w:cstheme="minorBidi"/>
            <w:noProof/>
            <w:sz w:val="22"/>
            <w:szCs w:val="22"/>
          </w:rPr>
          <w:tab/>
        </w:r>
        <w:r w:rsidRPr="00114F2A" w:rsidDel="00114F2A">
          <w:rPr>
            <w:noProof/>
          </w:rPr>
          <w:delText>listAvailableServices</w:delText>
        </w:r>
        <w:r w:rsidDel="00114F2A">
          <w:rPr>
            <w:noProof/>
            <w:webHidden/>
          </w:rPr>
          <w:tab/>
          <w:delText>138</w:delText>
        </w:r>
      </w:del>
    </w:p>
    <w:p w:rsidR="00C4315F" w:rsidDel="00114F2A" w:rsidRDefault="00C4315F">
      <w:pPr>
        <w:pStyle w:val="Verzeichnis4"/>
        <w:tabs>
          <w:tab w:val="left" w:pos="1400"/>
          <w:tab w:val="right" w:leader="dot" w:pos="9075"/>
        </w:tabs>
        <w:rPr>
          <w:del w:id="6134" w:author="Markus Brüderl" w:date="2017-11-21T08:50:00Z"/>
          <w:rFonts w:eastAsiaTheme="minorEastAsia" w:cstheme="minorBidi"/>
          <w:noProof/>
          <w:sz w:val="22"/>
          <w:szCs w:val="22"/>
        </w:rPr>
      </w:pPr>
      <w:del w:id="6135" w:author="Markus Brüderl" w:date="2017-11-21T08:50:00Z">
        <w:r w:rsidRPr="00114F2A" w:rsidDel="00114F2A">
          <w:rPr>
            <w:noProof/>
          </w:rPr>
          <w:delText>3.6.16.1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138</w:delText>
        </w:r>
      </w:del>
    </w:p>
    <w:p w:rsidR="00C4315F" w:rsidDel="00114F2A" w:rsidRDefault="00C4315F">
      <w:pPr>
        <w:pStyle w:val="Verzeichnis5"/>
        <w:tabs>
          <w:tab w:val="left" w:pos="1630"/>
          <w:tab w:val="right" w:leader="dot" w:pos="9075"/>
        </w:tabs>
        <w:rPr>
          <w:del w:id="6136" w:author="Markus Brüderl" w:date="2017-11-21T08:50:00Z"/>
          <w:rFonts w:eastAsiaTheme="minorEastAsia" w:cstheme="minorBidi"/>
          <w:noProof/>
          <w:sz w:val="22"/>
          <w:szCs w:val="22"/>
        </w:rPr>
      </w:pPr>
      <w:del w:id="6137" w:author="Markus Brüderl" w:date="2017-11-21T08:50:00Z">
        <w:r w:rsidRPr="00114F2A" w:rsidDel="00114F2A">
          <w:rPr>
            <w:noProof/>
          </w:rPr>
          <w:delText>3.6.16.1.1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138</w:delText>
        </w:r>
      </w:del>
    </w:p>
    <w:p w:rsidR="00C4315F" w:rsidDel="00114F2A" w:rsidRDefault="00C4315F">
      <w:pPr>
        <w:pStyle w:val="Verzeichnis5"/>
        <w:tabs>
          <w:tab w:val="left" w:pos="1630"/>
          <w:tab w:val="right" w:leader="dot" w:pos="9075"/>
        </w:tabs>
        <w:rPr>
          <w:del w:id="6138" w:author="Markus Brüderl" w:date="2017-11-21T08:50:00Z"/>
          <w:rFonts w:eastAsiaTheme="minorEastAsia" w:cstheme="minorBidi"/>
          <w:noProof/>
          <w:sz w:val="22"/>
          <w:szCs w:val="22"/>
        </w:rPr>
      </w:pPr>
      <w:del w:id="6139" w:author="Markus Brüderl" w:date="2017-11-21T08:50:00Z">
        <w:r w:rsidRPr="00114F2A" w:rsidDel="00114F2A">
          <w:rPr>
            <w:noProof/>
          </w:rPr>
          <w:delText>3.6.16.1.2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138</w:delText>
        </w:r>
      </w:del>
    </w:p>
    <w:p w:rsidR="00C4315F" w:rsidDel="00114F2A" w:rsidRDefault="00C4315F">
      <w:pPr>
        <w:pStyle w:val="Verzeichnis4"/>
        <w:tabs>
          <w:tab w:val="left" w:pos="1400"/>
          <w:tab w:val="right" w:leader="dot" w:pos="9075"/>
        </w:tabs>
        <w:rPr>
          <w:del w:id="6140" w:author="Markus Brüderl" w:date="2017-11-21T08:50:00Z"/>
          <w:rFonts w:eastAsiaTheme="minorEastAsia" w:cstheme="minorBidi"/>
          <w:noProof/>
          <w:sz w:val="22"/>
          <w:szCs w:val="22"/>
        </w:rPr>
      </w:pPr>
      <w:del w:id="6141" w:author="Markus Brüderl" w:date="2017-11-21T08:50:00Z">
        <w:r w:rsidRPr="00114F2A" w:rsidDel="00114F2A">
          <w:rPr>
            <w:noProof/>
          </w:rPr>
          <w:delText>3.6.16.2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139</w:delText>
        </w:r>
      </w:del>
    </w:p>
    <w:p w:rsidR="00C4315F" w:rsidDel="00114F2A" w:rsidRDefault="00C4315F">
      <w:pPr>
        <w:pStyle w:val="Verzeichnis5"/>
        <w:tabs>
          <w:tab w:val="left" w:pos="1630"/>
          <w:tab w:val="right" w:leader="dot" w:pos="9075"/>
        </w:tabs>
        <w:rPr>
          <w:del w:id="6142" w:author="Markus Brüderl" w:date="2017-11-21T08:50:00Z"/>
          <w:rFonts w:eastAsiaTheme="minorEastAsia" w:cstheme="minorBidi"/>
          <w:noProof/>
          <w:sz w:val="22"/>
          <w:szCs w:val="22"/>
        </w:rPr>
      </w:pPr>
      <w:del w:id="6143" w:author="Markus Brüderl" w:date="2017-11-21T08:50:00Z">
        <w:r w:rsidRPr="00114F2A" w:rsidDel="00114F2A">
          <w:rPr>
            <w:noProof/>
          </w:rPr>
          <w:delText>3.6.16.2.1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139</w:delText>
        </w:r>
      </w:del>
    </w:p>
    <w:p w:rsidR="00C4315F" w:rsidDel="00114F2A" w:rsidRDefault="00C4315F">
      <w:pPr>
        <w:pStyle w:val="Verzeichnis5"/>
        <w:tabs>
          <w:tab w:val="left" w:pos="1630"/>
          <w:tab w:val="right" w:leader="dot" w:pos="9075"/>
        </w:tabs>
        <w:rPr>
          <w:del w:id="6144" w:author="Markus Brüderl" w:date="2017-11-21T08:50:00Z"/>
          <w:rFonts w:eastAsiaTheme="minorEastAsia" w:cstheme="minorBidi"/>
          <w:noProof/>
          <w:sz w:val="22"/>
          <w:szCs w:val="22"/>
        </w:rPr>
      </w:pPr>
      <w:del w:id="6145" w:author="Markus Brüderl" w:date="2017-11-21T08:50:00Z">
        <w:r w:rsidRPr="00114F2A" w:rsidDel="00114F2A">
          <w:rPr>
            <w:noProof/>
          </w:rPr>
          <w:delText>3.6.16.2.2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139</w:delText>
        </w:r>
      </w:del>
    </w:p>
    <w:p w:rsidR="00C4315F" w:rsidDel="00114F2A" w:rsidRDefault="00C4315F">
      <w:pPr>
        <w:pStyle w:val="Verzeichnis3"/>
        <w:tabs>
          <w:tab w:val="left" w:pos="1000"/>
          <w:tab w:val="right" w:leader="dot" w:pos="9075"/>
        </w:tabs>
        <w:rPr>
          <w:del w:id="6146" w:author="Markus Brüderl" w:date="2017-11-21T08:50:00Z"/>
          <w:rFonts w:eastAsiaTheme="minorEastAsia" w:cstheme="minorBidi"/>
          <w:noProof/>
          <w:sz w:val="22"/>
          <w:szCs w:val="22"/>
        </w:rPr>
      </w:pPr>
      <w:del w:id="6147" w:author="Markus Brüderl" w:date="2017-11-21T08:50:00Z">
        <w:r w:rsidRPr="00114F2A" w:rsidDel="00114F2A">
          <w:rPr>
            <w:noProof/>
          </w:rPr>
          <w:delText>3.6.18</w:delText>
        </w:r>
        <w:r w:rsidDel="00114F2A">
          <w:rPr>
            <w:rFonts w:eastAsiaTheme="minorEastAsia" w:cstheme="minorBidi"/>
            <w:noProof/>
            <w:sz w:val="22"/>
            <w:szCs w:val="22"/>
          </w:rPr>
          <w:tab/>
        </w:r>
        <w:r w:rsidRPr="00114F2A" w:rsidDel="00114F2A">
          <w:rPr>
            <w:noProof/>
          </w:rPr>
          <w:delText>preisschildDruck</w:delText>
        </w:r>
        <w:r w:rsidDel="00114F2A">
          <w:rPr>
            <w:noProof/>
            <w:webHidden/>
          </w:rPr>
          <w:tab/>
          <w:delText>140</w:delText>
        </w:r>
      </w:del>
    </w:p>
    <w:p w:rsidR="00C4315F" w:rsidDel="00114F2A" w:rsidRDefault="00C4315F">
      <w:pPr>
        <w:pStyle w:val="Verzeichnis4"/>
        <w:tabs>
          <w:tab w:val="left" w:pos="1400"/>
          <w:tab w:val="right" w:leader="dot" w:pos="9075"/>
        </w:tabs>
        <w:rPr>
          <w:del w:id="6148" w:author="Markus Brüderl" w:date="2017-11-21T08:50:00Z"/>
          <w:rFonts w:eastAsiaTheme="minorEastAsia" w:cstheme="minorBidi"/>
          <w:noProof/>
          <w:sz w:val="22"/>
          <w:szCs w:val="22"/>
        </w:rPr>
      </w:pPr>
      <w:del w:id="6149" w:author="Markus Brüderl" w:date="2017-11-21T08:50:00Z">
        <w:r w:rsidRPr="00114F2A" w:rsidDel="00114F2A">
          <w:rPr>
            <w:noProof/>
          </w:rPr>
          <w:delText>3.6.18.1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140</w:delText>
        </w:r>
      </w:del>
    </w:p>
    <w:p w:rsidR="00C4315F" w:rsidDel="00114F2A" w:rsidRDefault="00C4315F">
      <w:pPr>
        <w:pStyle w:val="Verzeichnis5"/>
        <w:tabs>
          <w:tab w:val="left" w:pos="1630"/>
          <w:tab w:val="right" w:leader="dot" w:pos="9075"/>
        </w:tabs>
        <w:rPr>
          <w:del w:id="6150" w:author="Markus Brüderl" w:date="2017-11-21T08:50:00Z"/>
          <w:rFonts w:eastAsiaTheme="minorEastAsia" w:cstheme="minorBidi"/>
          <w:noProof/>
          <w:sz w:val="22"/>
          <w:szCs w:val="22"/>
        </w:rPr>
      </w:pPr>
      <w:del w:id="6151" w:author="Markus Brüderl" w:date="2017-11-21T08:50:00Z">
        <w:r w:rsidRPr="00114F2A" w:rsidDel="00114F2A">
          <w:rPr>
            <w:noProof/>
          </w:rPr>
          <w:delText>3.6.18.1.1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140</w:delText>
        </w:r>
      </w:del>
    </w:p>
    <w:p w:rsidR="00C4315F" w:rsidDel="00114F2A" w:rsidRDefault="00C4315F">
      <w:pPr>
        <w:pStyle w:val="Verzeichnis5"/>
        <w:tabs>
          <w:tab w:val="left" w:pos="1630"/>
          <w:tab w:val="right" w:leader="dot" w:pos="9075"/>
        </w:tabs>
        <w:rPr>
          <w:del w:id="6152" w:author="Markus Brüderl" w:date="2017-11-21T08:50:00Z"/>
          <w:rFonts w:eastAsiaTheme="minorEastAsia" w:cstheme="minorBidi"/>
          <w:noProof/>
          <w:sz w:val="22"/>
          <w:szCs w:val="22"/>
        </w:rPr>
      </w:pPr>
      <w:del w:id="6153" w:author="Markus Brüderl" w:date="2017-11-21T08:50:00Z">
        <w:r w:rsidRPr="00114F2A" w:rsidDel="00114F2A">
          <w:rPr>
            <w:noProof/>
          </w:rPr>
          <w:delText>3.6.18.1.2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140</w:delText>
        </w:r>
      </w:del>
    </w:p>
    <w:p w:rsidR="00C4315F" w:rsidDel="00114F2A" w:rsidRDefault="00C4315F">
      <w:pPr>
        <w:pStyle w:val="Verzeichnis4"/>
        <w:tabs>
          <w:tab w:val="left" w:pos="1400"/>
          <w:tab w:val="right" w:leader="dot" w:pos="9075"/>
        </w:tabs>
        <w:rPr>
          <w:del w:id="6154" w:author="Markus Brüderl" w:date="2017-11-21T08:50:00Z"/>
          <w:rFonts w:eastAsiaTheme="minorEastAsia" w:cstheme="minorBidi"/>
          <w:noProof/>
          <w:sz w:val="22"/>
          <w:szCs w:val="22"/>
        </w:rPr>
      </w:pPr>
      <w:del w:id="6155" w:author="Markus Brüderl" w:date="2017-11-21T08:50:00Z">
        <w:r w:rsidRPr="00114F2A" w:rsidDel="00114F2A">
          <w:rPr>
            <w:noProof/>
          </w:rPr>
          <w:delText>3.6.18.2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140</w:delText>
        </w:r>
      </w:del>
    </w:p>
    <w:p w:rsidR="00C4315F" w:rsidDel="00114F2A" w:rsidRDefault="00C4315F">
      <w:pPr>
        <w:pStyle w:val="Verzeichnis5"/>
        <w:tabs>
          <w:tab w:val="left" w:pos="1630"/>
          <w:tab w:val="right" w:leader="dot" w:pos="9075"/>
        </w:tabs>
        <w:rPr>
          <w:del w:id="6156" w:author="Markus Brüderl" w:date="2017-11-21T08:50:00Z"/>
          <w:rFonts w:eastAsiaTheme="minorEastAsia" w:cstheme="minorBidi"/>
          <w:noProof/>
          <w:sz w:val="22"/>
          <w:szCs w:val="22"/>
        </w:rPr>
      </w:pPr>
      <w:del w:id="6157" w:author="Markus Brüderl" w:date="2017-11-21T08:50:00Z">
        <w:r w:rsidRPr="00114F2A" w:rsidDel="00114F2A">
          <w:rPr>
            <w:noProof/>
          </w:rPr>
          <w:delText>3.6.18.2.1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140</w:delText>
        </w:r>
      </w:del>
    </w:p>
    <w:p w:rsidR="00C4315F" w:rsidDel="00114F2A" w:rsidRDefault="00C4315F">
      <w:pPr>
        <w:pStyle w:val="Verzeichnis5"/>
        <w:tabs>
          <w:tab w:val="left" w:pos="1630"/>
          <w:tab w:val="right" w:leader="dot" w:pos="9075"/>
        </w:tabs>
        <w:rPr>
          <w:del w:id="6158" w:author="Markus Brüderl" w:date="2017-11-21T08:50:00Z"/>
          <w:rFonts w:eastAsiaTheme="minorEastAsia" w:cstheme="minorBidi"/>
          <w:noProof/>
          <w:sz w:val="22"/>
          <w:szCs w:val="22"/>
        </w:rPr>
      </w:pPr>
      <w:del w:id="6159" w:author="Markus Brüderl" w:date="2017-11-21T08:50:00Z">
        <w:r w:rsidRPr="00114F2A" w:rsidDel="00114F2A">
          <w:rPr>
            <w:noProof/>
          </w:rPr>
          <w:delText>3.6.18.2.2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141</w:delText>
        </w:r>
      </w:del>
    </w:p>
    <w:p w:rsidR="00C4315F" w:rsidDel="00114F2A" w:rsidRDefault="00C4315F">
      <w:pPr>
        <w:pStyle w:val="Verzeichnis3"/>
        <w:tabs>
          <w:tab w:val="left" w:pos="1000"/>
          <w:tab w:val="right" w:leader="dot" w:pos="9075"/>
        </w:tabs>
        <w:rPr>
          <w:del w:id="6160" w:author="Markus Brüderl" w:date="2017-11-21T08:50:00Z"/>
          <w:rFonts w:eastAsiaTheme="minorEastAsia" w:cstheme="minorBidi"/>
          <w:noProof/>
          <w:sz w:val="22"/>
          <w:szCs w:val="22"/>
        </w:rPr>
      </w:pPr>
      <w:del w:id="6161" w:author="Markus Brüderl" w:date="2017-11-21T08:50:00Z">
        <w:r w:rsidRPr="00114F2A" w:rsidDel="00114F2A">
          <w:rPr>
            <w:noProof/>
          </w:rPr>
          <w:delText>3.6.19</w:delText>
        </w:r>
        <w:r w:rsidDel="00114F2A">
          <w:rPr>
            <w:rFonts w:eastAsiaTheme="minorEastAsia" w:cstheme="minorBidi"/>
            <w:noProof/>
            <w:sz w:val="22"/>
            <w:szCs w:val="22"/>
          </w:rPr>
          <w:tab/>
        </w:r>
        <w:r w:rsidRPr="00114F2A" w:rsidDel="00114F2A">
          <w:rPr>
            <w:noProof/>
          </w:rPr>
          <w:delText>processAngebotToAntrag</w:delText>
        </w:r>
        <w:r w:rsidDel="00114F2A">
          <w:rPr>
            <w:noProof/>
            <w:webHidden/>
          </w:rPr>
          <w:tab/>
          <w:delText>141</w:delText>
        </w:r>
      </w:del>
    </w:p>
    <w:p w:rsidR="00C4315F" w:rsidDel="00114F2A" w:rsidRDefault="00C4315F">
      <w:pPr>
        <w:pStyle w:val="Verzeichnis4"/>
        <w:tabs>
          <w:tab w:val="left" w:pos="1400"/>
          <w:tab w:val="right" w:leader="dot" w:pos="9075"/>
        </w:tabs>
        <w:rPr>
          <w:del w:id="6162" w:author="Markus Brüderl" w:date="2017-11-21T08:50:00Z"/>
          <w:rFonts w:eastAsiaTheme="minorEastAsia" w:cstheme="minorBidi"/>
          <w:noProof/>
          <w:sz w:val="22"/>
          <w:szCs w:val="22"/>
        </w:rPr>
      </w:pPr>
      <w:del w:id="6163" w:author="Markus Brüderl" w:date="2017-11-21T08:50:00Z">
        <w:r w:rsidRPr="00114F2A" w:rsidDel="00114F2A">
          <w:rPr>
            <w:noProof/>
          </w:rPr>
          <w:delText>3.6.19.1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141</w:delText>
        </w:r>
      </w:del>
    </w:p>
    <w:p w:rsidR="00C4315F" w:rsidDel="00114F2A" w:rsidRDefault="00C4315F">
      <w:pPr>
        <w:pStyle w:val="Verzeichnis5"/>
        <w:tabs>
          <w:tab w:val="left" w:pos="1630"/>
          <w:tab w:val="right" w:leader="dot" w:pos="9075"/>
        </w:tabs>
        <w:rPr>
          <w:del w:id="6164" w:author="Markus Brüderl" w:date="2017-11-21T08:50:00Z"/>
          <w:rFonts w:eastAsiaTheme="minorEastAsia" w:cstheme="minorBidi"/>
          <w:noProof/>
          <w:sz w:val="22"/>
          <w:szCs w:val="22"/>
        </w:rPr>
      </w:pPr>
      <w:del w:id="6165" w:author="Markus Brüderl" w:date="2017-11-21T08:50:00Z">
        <w:r w:rsidRPr="00114F2A" w:rsidDel="00114F2A">
          <w:rPr>
            <w:noProof/>
          </w:rPr>
          <w:delText>3.6.19.1.1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141</w:delText>
        </w:r>
      </w:del>
    </w:p>
    <w:p w:rsidR="00C4315F" w:rsidDel="00114F2A" w:rsidRDefault="00C4315F">
      <w:pPr>
        <w:pStyle w:val="Verzeichnis5"/>
        <w:tabs>
          <w:tab w:val="left" w:pos="1630"/>
          <w:tab w:val="right" w:leader="dot" w:pos="9075"/>
        </w:tabs>
        <w:rPr>
          <w:del w:id="6166" w:author="Markus Brüderl" w:date="2017-11-21T08:50:00Z"/>
          <w:rFonts w:eastAsiaTheme="minorEastAsia" w:cstheme="minorBidi"/>
          <w:noProof/>
          <w:sz w:val="22"/>
          <w:szCs w:val="22"/>
        </w:rPr>
      </w:pPr>
      <w:del w:id="6167" w:author="Markus Brüderl" w:date="2017-11-21T08:50:00Z">
        <w:r w:rsidRPr="00114F2A" w:rsidDel="00114F2A">
          <w:rPr>
            <w:noProof/>
          </w:rPr>
          <w:delText>3.6.19.1.2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141</w:delText>
        </w:r>
      </w:del>
    </w:p>
    <w:p w:rsidR="00C4315F" w:rsidDel="00114F2A" w:rsidRDefault="00C4315F">
      <w:pPr>
        <w:pStyle w:val="Verzeichnis4"/>
        <w:tabs>
          <w:tab w:val="left" w:pos="1400"/>
          <w:tab w:val="right" w:leader="dot" w:pos="9075"/>
        </w:tabs>
        <w:rPr>
          <w:del w:id="6168" w:author="Markus Brüderl" w:date="2017-11-21T08:50:00Z"/>
          <w:rFonts w:eastAsiaTheme="minorEastAsia" w:cstheme="minorBidi"/>
          <w:noProof/>
          <w:sz w:val="22"/>
          <w:szCs w:val="22"/>
        </w:rPr>
      </w:pPr>
      <w:del w:id="6169" w:author="Markus Brüderl" w:date="2017-11-21T08:50:00Z">
        <w:r w:rsidRPr="00114F2A" w:rsidDel="00114F2A">
          <w:rPr>
            <w:noProof/>
          </w:rPr>
          <w:delText>3.6.19.2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142</w:delText>
        </w:r>
      </w:del>
    </w:p>
    <w:p w:rsidR="00C4315F" w:rsidDel="00114F2A" w:rsidRDefault="00C4315F">
      <w:pPr>
        <w:pStyle w:val="Verzeichnis5"/>
        <w:tabs>
          <w:tab w:val="left" w:pos="1630"/>
          <w:tab w:val="right" w:leader="dot" w:pos="9075"/>
        </w:tabs>
        <w:rPr>
          <w:del w:id="6170" w:author="Markus Brüderl" w:date="2017-11-21T08:50:00Z"/>
          <w:rFonts w:eastAsiaTheme="minorEastAsia" w:cstheme="minorBidi"/>
          <w:noProof/>
          <w:sz w:val="22"/>
          <w:szCs w:val="22"/>
        </w:rPr>
      </w:pPr>
      <w:del w:id="6171" w:author="Markus Brüderl" w:date="2017-11-21T08:50:00Z">
        <w:r w:rsidRPr="00114F2A" w:rsidDel="00114F2A">
          <w:rPr>
            <w:noProof/>
          </w:rPr>
          <w:delText>3.6.19.2.1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142</w:delText>
        </w:r>
      </w:del>
    </w:p>
    <w:p w:rsidR="00C4315F" w:rsidDel="00114F2A" w:rsidRDefault="00C4315F">
      <w:pPr>
        <w:pStyle w:val="Verzeichnis5"/>
        <w:tabs>
          <w:tab w:val="left" w:pos="1630"/>
          <w:tab w:val="right" w:leader="dot" w:pos="9075"/>
        </w:tabs>
        <w:rPr>
          <w:del w:id="6172" w:author="Markus Brüderl" w:date="2017-11-21T08:50:00Z"/>
          <w:rFonts w:eastAsiaTheme="minorEastAsia" w:cstheme="minorBidi"/>
          <w:noProof/>
          <w:sz w:val="22"/>
          <w:szCs w:val="22"/>
        </w:rPr>
      </w:pPr>
      <w:del w:id="6173" w:author="Markus Brüderl" w:date="2017-11-21T08:50:00Z">
        <w:r w:rsidRPr="00114F2A" w:rsidDel="00114F2A">
          <w:rPr>
            <w:noProof/>
          </w:rPr>
          <w:delText>3.6.19.2.2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142</w:delText>
        </w:r>
      </w:del>
    </w:p>
    <w:p w:rsidR="00C4315F" w:rsidDel="00114F2A" w:rsidRDefault="00C4315F">
      <w:pPr>
        <w:pStyle w:val="Verzeichnis3"/>
        <w:tabs>
          <w:tab w:val="left" w:pos="1000"/>
          <w:tab w:val="right" w:leader="dot" w:pos="9075"/>
        </w:tabs>
        <w:rPr>
          <w:del w:id="6174" w:author="Markus Brüderl" w:date="2017-11-21T08:50:00Z"/>
          <w:rFonts w:eastAsiaTheme="minorEastAsia" w:cstheme="minorBidi"/>
          <w:noProof/>
          <w:sz w:val="22"/>
          <w:szCs w:val="22"/>
        </w:rPr>
      </w:pPr>
      <w:del w:id="6175" w:author="Markus Brüderl" w:date="2017-11-21T08:50:00Z">
        <w:r w:rsidRPr="00114F2A" w:rsidDel="00114F2A">
          <w:rPr>
            <w:noProof/>
          </w:rPr>
          <w:delText>3.6.20</w:delText>
        </w:r>
        <w:r w:rsidDel="00114F2A">
          <w:rPr>
            <w:rFonts w:eastAsiaTheme="minorEastAsia" w:cstheme="minorBidi"/>
            <w:noProof/>
            <w:sz w:val="22"/>
            <w:szCs w:val="22"/>
          </w:rPr>
          <w:tab/>
        </w:r>
        <w:r w:rsidRPr="00114F2A" w:rsidDel="00114F2A">
          <w:rPr>
            <w:noProof/>
          </w:rPr>
          <w:delText>processAngebotToAntragById</w:delText>
        </w:r>
        <w:r w:rsidDel="00114F2A">
          <w:rPr>
            <w:noProof/>
            <w:webHidden/>
          </w:rPr>
          <w:tab/>
          <w:delText>142</w:delText>
        </w:r>
      </w:del>
    </w:p>
    <w:p w:rsidR="00C4315F" w:rsidDel="00114F2A" w:rsidRDefault="00C4315F">
      <w:pPr>
        <w:pStyle w:val="Verzeichnis4"/>
        <w:tabs>
          <w:tab w:val="left" w:pos="1400"/>
          <w:tab w:val="right" w:leader="dot" w:pos="9075"/>
        </w:tabs>
        <w:rPr>
          <w:del w:id="6176" w:author="Markus Brüderl" w:date="2017-11-21T08:50:00Z"/>
          <w:rFonts w:eastAsiaTheme="minorEastAsia" w:cstheme="minorBidi"/>
          <w:noProof/>
          <w:sz w:val="22"/>
          <w:szCs w:val="22"/>
        </w:rPr>
      </w:pPr>
      <w:del w:id="6177" w:author="Markus Brüderl" w:date="2017-11-21T08:50:00Z">
        <w:r w:rsidRPr="00114F2A" w:rsidDel="00114F2A">
          <w:rPr>
            <w:noProof/>
          </w:rPr>
          <w:delText>3.6.20.1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142</w:delText>
        </w:r>
      </w:del>
    </w:p>
    <w:p w:rsidR="00C4315F" w:rsidDel="00114F2A" w:rsidRDefault="00C4315F">
      <w:pPr>
        <w:pStyle w:val="Verzeichnis5"/>
        <w:tabs>
          <w:tab w:val="left" w:pos="1630"/>
          <w:tab w:val="right" w:leader="dot" w:pos="9075"/>
        </w:tabs>
        <w:rPr>
          <w:del w:id="6178" w:author="Markus Brüderl" w:date="2017-11-21T08:50:00Z"/>
          <w:rFonts w:eastAsiaTheme="minorEastAsia" w:cstheme="minorBidi"/>
          <w:noProof/>
          <w:sz w:val="22"/>
          <w:szCs w:val="22"/>
        </w:rPr>
      </w:pPr>
      <w:del w:id="6179" w:author="Markus Brüderl" w:date="2017-11-21T08:50:00Z">
        <w:r w:rsidRPr="00114F2A" w:rsidDel="00114F2A">
          <w:rPr>
            <w:noProof/>
          </w:rPr>
          <w:delText>3.6.20.1.1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143</w:delText>
        </w:r>
      </w:del>
    </w:p>
    <w:p w:rsidR="00C4315F" w:rsidDel="00114F2A" w:rsidRDefault="00C4315F">
      <w:pPr>
        <w:pStyle w:val="Verzeichnis5"/>
        <w:tabs>
          <w:tab w:val="left" w:pos="1630"/>
          <w:tab w:val="right" w:leader="dot" w:pos="9075"/>
        </w:tabs>
        <w:rPr>
          <w:del w:id="6180" w:author="Markus Brüderl" w:date="2017-11-21T08:50:00Z"/>
          <w:rFonts w:eastAsiaTheme="minorEastAsia" w:cstheme="minorBidi"/>
          <w:noProof/>
          <w:sz w:val="22"/>
          <w:szCs w:val="22"/>
        </w:rPr>
      </w:pPr>
      <w:del w:id="6181" w:author="Markus Brüderl" w:date="2017-11-21T08:50:00Z">
        <w:r w:rsidRPr="00114F2A" w:rsidDel="00114F2A">
          <w:rPr>
            <w:noProof/>
          </w:rPr>
          <w:delText>3.6.20.1.2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143</w:delText>
        </w:r>
      </w:del>
    </w:p>
    <w:p w:rsidR="00C4315F" w:rsidDel="00114F2A" w:rsidRDefault="00C4315F">
      <w:pPr>
        <w:pStyle w:val="Verzeichnis4"/>
        <w:tabs>
          <w:tab w:val="left" w:pos="1400"/>
          <w:tab w:val="right" w:leader="dot" w:pos="9075"/>
        </w:tabs>
        <w:rPr>
          <w:del w:id="6182" w:author="Markus Brüderl" w:date="2017-11-21T08:50:00Z"/>
          <w:rFonts w:eastAsiaTheme="minorEastAsia" w:cstheme="minorBidi"/>
          <w:noProof/>
          <w:sz w:val="22"/>
          <w:szCs w:val="22"/>
        </w:rPr>
      </w:pPr>
      <w:del w:id="6183" w:author="Markus Brüderl" w:date="2017-11-21T08:50:00Z">
        <w:r w:rsidRPr="00114F2A" w:rsidDel="00114F2A">
          <w:rPr>
            <w:noProof/>
          </w:rPr>
          <w:delText>3.6.20.2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143</w:delText>
        </w:r>
      </w:del>
    </w:p>
    <w:p w:rsidR="00C4315F" w:rsidDel="00114F2A" w:rsidRDefault="00C4315F">
      <w:pPr>
        <w:pStyle w:val="Verzeichnis5"/>
        <w:tabs>
          <w:tab w:val="left" w:pos="1630"/>
          <w:tab w:val="right" w:leader="dot" w:pos="9075"/>
        </w:tabs>
        <w:rPr>
          <w:del w:id="6184" w:author="Markus Brüderl" w:date="2017-11-21T08:50:00Z"/>
          <w:rFonts w:eastAsiaTheme="minorEastAsia" w:cstheme="minorBidi"/>
          <w:noProof/>
          <w:sz w:val="22"/>
          <w:szCs w:val="22"/>
        </w:rPr>
      </w:pPr>
      <w:del w:id="6185" w:author="Markus Brüderl" w:date="2017-11-21T08:50:00Z">
        <w:r w:rsidRPr="00114F2A" w:rsidDel="00114F2A">
          <w:rPr>
            <w:noProof/>
          </w:rPr>
          <w:delText>3.6.20.2.1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143</w:delText>
        </w:r>
      </w:del>
    </w:p>
    <w:p w:rsidR="00C4315F" w:rsidDel="00114F2A" w:rsidRDefault="00C4315F">
      <w:pPr>
        <w:pStyle w:val="Verzeichnis5"/>
        <w:tabs>
          <w:tab w:val="left" w:pos="1630"/>
          <w:tab w:val="right" w:leader="dot" w:pos="9075"/>
        </w:tabs>
        <w:rPr>
          <w:del w:id="6186" w:author="Markus Brüderl" w:date="2017-11-21T08:50:00Z"/>
          <w:rFonts w:eastAsiaTheme="minorEastAsia" w:cstheme="minorBidi"/>
          <w:noProof/>
          <w:sz w:val="22"/>
          <w:szCs w:val="22"/>
        </w:rPr>
      </w:pPr>
      <w:del w:id="6187" w:author="Markus Brüderl" w:date="2017-11-21T08:50:00Z">
        <w:r w:rsidRPr="00114F2A" w:rsidDel="00114F2A">
          <w:rPr>
            <w:noProof/>
          </w:rPr>
          <w:delText>3.6.20.2.2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143</w:delText>
        </w:r>
      </w:del>
    </w:p>
    <w:p w:rsidR="00C4315F" w:rsidDel="00114F2A" w:rsidRDefault="00C4315F">
      <w:pPr>
        <w:pStyle w:val="Verzeichnis3"/>
        <w:tabs>
          <w:tab w:val="left" w:pos="1000"/>
          <w:tab w:val="right" w:leader="dot" w:pos="9075"/>
        </w:tabs>
        <w:rPr>
          <w:del w:id="6188" w:author="Markus Brüderl" w:date="2017-11-21T08:50:00Z"/>
          <w:rFonts w:eastAsiaTheme="minorEastAsia" w:cstheme="minorBidi"/>
          <w:noProof/>
          <w:sz w:val="22"/>
          <w:szCs w:val="22"/>
        </w:rPr>
      </w:pPr>
      <w:del w:id="6189" w:author="Markus Brüderl" w:date="2017-11-21T08:50:00Z">
        <w:r w:rsidRPr="00114F2A" w:rsidDel="00114F2A">
          <w:rPr>
            <w:noProof/>
          </w:rPr>
          <w:delText>3.6.21</w:delText>
        </w:r>
        <w:r w:rsidDel="00114F2A">
          <w:rPr>
            <w:rFonts w:eastAsiaTheme="minorEastAsia" w:cstheme="minorBidi"/>
            <w:noProof/>
            <w:sz w:val="22"/>
            <w:szCs w:val="22"/>
          </w:rPr>
          <w:tab/>
        </w:r>
        <w:r w:rsidRPr="00114F2A" w:rsidDel="00114F2A">
          <w:rPr>
            <w:noProof/>
          </w:rPr>
          <w:delText>saveAngebot</w:delText>
        </w:r>
        <w:r w:rsidDel="00114F2A">
          <w:rPr>
            <w:noProof/>
            <w:webHidden/>
          </w:rPr>
          <w:tab/>
          <w:delText>144</w:delText>
        </w:r>
      </w:del>
    </w:p>
    <w:p w:rsidR="00C4315F" w:rsidDel="00114F2A" w:rsidRDefault="00C4315F">
      <w:pPr>
        <w:pStyle w:val="Verzeichnis4"/>
        <w:tabs>
          <w:tab w:val="left" w:pos="1400"/>
          <w:tab w:val="right" w:leader="dot" w:pos="9075"/>
        </w:tabs>
        <w:rPr>
          <w:del w:id="6190" w:author="Markus Brüderl" w:date="2017-11-21T08:50:00Z"/>
          <w:rFonts w:eastAsiaTheme="minorEastAsia" w:cstheme="minorBidi"/>
          <w:noProof/>
          <w:sz w:val="22"/>
          <w:szCs w:val="22"/>
        </w:rPr>
      </w:pPr>
      <w:del w:id="6191" w:author="Markus Brüderl" w:date="2017-11-21T08:50:00Z">
        <w:r w:rsidRPr="00114F2A" w:rsidDel="00114F2A">
          <w:rPr>
            <w:noProof/>
          </w:rPr>
          <w:delText>3.6.21.1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144</w:delText>
        </w:r>
      </w:del>
    </w:p>
    <w:p w:rsidR="00C4315F" w:rsidDel="00114F2A" w:rsidRDefault="00C4315F">
      <w:pPr>
        <w:pStyle w:val="Verzeichnis5"/>
        <w:tabs>
          <w:tab w:val="left" w:pos="1630"/>
          <w:tab w:val="right" w:leader="dot" w:pos="9075"/>
        </w:tabs>
        <w:rPr>
          <w:del w:id="6192" w:author="Markus Brüderl" w:date="2017-11-21T08:50:00Z"/>
          <w:rFonts w:eastAsiaTheme="minorEastAsia" w:cstheme="minorBidi"/>
          <w:noProof/>
          <w:sz w:val="22"/>
          <w:szCs w:val="22"/>
        </w:rPr>
      </w:pPr>
      <w:del w:id="6193" w:author="Markus Brüderl" w:date="2017-11-21T08:50:00Z">
        <w:r w:rsidRPr="00114F2A" w:rsidDel="00114F2A">
          <w:rPr>
            <w:noProof/>
          </w:rPr>
          <w:delText>3.6.21.1.1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144</w:delText>
        </w:r>
      </w:del>
    </w:p>
    <w:p w:rsidR="00C4315F" w:rsidDel="00114F2A" w:rsidRDefault="00C4315F">
      <w:pPr>
        <w:pStyle w:val="Verzeichnis5"/>
        <w:tabs>
          <w:tab w:val="left" w:pos="1630"/>
          <w:tab w:val="right" w:leader="dot" w:pos="9075"/>
        </w:tabs>
        <w:rPr>
          <w:del w:id="6194" w:author="Markus Brüderl" w:date="2017-11-21T08:50:00Z"/>
          <w:rFonts w:eastAsiaTheme="minorEastAsia" w:cstheme="minorBidi"/>
          <w:noProof/>
          <w:sz w:val="22"/>
          <w:szCs w:val="22"/>
        </w:rPr>
      </w:pPr>
      <w:del w:id="6195" w:author="Markus Brüderl" w:date="2017-11-21T08:50:00Z">
        <w:r w:rsidRPr="00114F2A" w:rsidDel="00114F2A">
          <w:rPr>
            <w:noProof/>
          </w:rPr>
          <w:delText>3.6.21.1.2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144</w:delText>
        </w:r>
      </w:del>
    </w:p>
    <w:p w:rsidR="00C4315F" w:rsidDel="00114F2A" w:rsidRDefault="00C4315F">
      <w:pPr>
        <w:pStyle w:val="Verzeichnis4"/>
        <w:tabs>
          <w:tab w:val="left" w:pos="1400"/>
          <w:tab w:val="right" w:leader="dot" w:pos="9075"/>
        </w:tabs>
        <w:rPr>
          <w:del w:id="6196" w:author="Markus Brüderl" w:date="2017-11-21T08:50:00Z"/>
          <w:rFonts w:eastAsiaTheme="minorEastAsia" w:cstheme="minorBidi"/>
          <w:noProof/>
          <w:sz w:val="22"/>
          <w:szCs w:val="22"/>
        </w:rPr>
      </w:pPr>
      <w:del w:id="6197" w:author="Markus Brüderl" w:date="2017-11-21T08:50:00Z">
        <w:r w:rsidRPr="00114F2A" w:rsidDel="00114F2A">
          <w:rPr>
            <w:noProof/>
          </w:rPr>
          <w:delText>3.6.21.2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144</w:delText>
        </w:r>
      </w:del>
    </w:p>
    <w:p w:rsidR="00C4315F" w:rsidDel="00114F2A" w:rsidRDefault="00C4315F">
      <w:pPr>
        <w:pStyle w:val="Verzeichnis5"/>
        <w:tabs>
          <w:tab w:val="left" w:pos="1630"/>
          <w:tab w:val="right" w:leader="dot" w:pos="9075"/>
        </w:tabs>
        <w:rPr>
          <w:del w:id="6198" w:author="Markus Brüderl" w:date="2017-11-21T08:50:00Z"/>
          <w:rFonts w:eastAsiaTheme="minorEastAsia" w:cstheme="minorBidi"/>
          <w:noProof/>
          <w:sz w:val="22"/>
          <w:szCs w:val="22"/>
        </w:rPr>
      </w:pPr>
      <w:del w:id="6199" w:author="Markus Brüderl" w:date="2017-11-21T08:50:00Z">
        <w:r w:rsidRPr="00114F2A" w:rsidDel="00114F2A">
          <w:rPr>
            <w:noProof/>
          </w:rPr>
          <w:delText>3.6.21.2.1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144</w:delText>
        </w:r>
      </w:del>
    </w:p>
    <w:p w:rsidR="00C4315F" w:rsidDel="00114F2A" w:rsidRDefault="00C4315F">
      <w:pPr>
        <w:pStyle w:val="Verzeichnis5"/>
        <w:tabs>
          <w:tab w:val="left" w:pos="1630"/>
          <w:tab w:val="right" w:leader="dot" w:pos="9075"/>
        </w:tabs>
        <w:rPr>
          <w:del w:id="6200" w:author="Markus Brüderl" w:date="2017-11-21T08:50:00Z"/>
          <w:rFonts w:eastAsiaTheme="minorEastAsia" w:cstheme="minorBidi"/>
          <w:noProof/>
          <w:sz w:val="22"/>
          <w:szCs w:val="22"/>
        </w:rPr>
      </w:pPr>
      <w:del w:id="6201" w:author="Markus Brüderl" w:date="2017-11-21T08:50:00Z">
        <w:r w:rsidRPr="00114F2A" w:rsidDel="00114F2A">
          <w:rPr>
            <w:noProof/>
          </w:rPr>
          <w:delText>3.6.21.2.2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144</w:delText>
        </w:r>
      </w:del>
    </w:p>
    <w:p w:rsidR="00C4315F" w:rsidDel="00114F2A" w:rsidRDefault="00C4315F">
      <w:pPr>
        <w:pStyle w:val="Verzeichnis3"/>
        <w:tabs>
          <w:tab w:val="left" w:pos="1000"/>
          <w:tab w:val="right" w:leader="dot" w:pos="9075"/>
        </w:tabs>
        <w:rPr>
          <w:del w:id="6202" w:author="Markus Brüderl" w:date="2017-11-21T08:50:00Z"/>
          <w:rFonts w:eastAsiaTheme="minorEastAsia" w:cstheme="minorBidi"/>
          <w:noProof/>
          <w:sz w:val="22"/>
          <w:szCs w:val="22"/>
        </w:rPr>
      </w:pPr>
      <w:del w:id="6203" w:author="Markus Brüderl" w:date="2017-11-21T08:50:00Z">
        <w:r w:rsidRPr="00114F2A" w:rsidDel="00114F2A">
          <w:rPr>
            <w:noProof/>
          </w:rPr>
          <w:delText>3.6.22</w:delText>
        </w:r>
        <w:r w:rsidDel="00114F2A">
          <w:rPr>
            <w:rFonts w:eastAsiaTheme="minorEastAsia" w:cstheme="minorBidi"/>
            <w:noProof/>
            <w:sz w:val="22"/>
            <w:szCs w:val="22"/>
          </w:rPr>
          <w:tab/>
        </w:r>
        <w:r w:rsidRPr="00114F2A" w:rsidDel="00114F2A">
          <w:rPr>
            <w:noProof/>
          </w:rPr>
          <w:delText>solveKalkulation</w:delText>
        </w:r>
        <w:r w:rsidDel="00114F2A">
          <w:rPr>
            <w:noProof/>
            <w:webHidden/>
          </w:rPr>
          <w:tab/>
          <w:delText>145</w:delText>
        </w:r>
      </w:del>
    </w:p>
    <w:p w:rsidR="00C4315F" w:rsidDel="00114F2A" w:rsidRDefault="00C4315F">
      <w:pPr>
        <w:pStyle w:val="Verzeichnis4"/>
        <w:tabs>
          <w:tab w:val="left" w:pos="1400"/>
          <w:tab w:val="right" w:leader="dot" w:pos="9075"/>
        </w:tabs>
        <w:rPr>
          <w:del w:id="6204" w:author="Markus Brüderl" w:date="2017-11-21T08:50:00Z"/>
          <w:rFonts w:eastAsiaTheme="minorEastAsia" w:cstheme="minorBidi"/>
          <w:noProof/>
          <w:sz w:val="22"/>
          <w:szCs w:val="22"/>
        </w:rPr>
      </w:pPr>
      <w:del w:id="6205" w:author="Markus Brüderl" w:date="2017-11-21T08:50:00Z">
        <w:r w:rsidRPr="00114F2A" w:rsidDel="00114F2A">
          <w:rPr>
            <w:noProof/>
          </w:rPr>
          <w:delText>3.6.22.1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145</w:delText>
        </w:r>
      </w:del>
    </w:p>
    <w:p w:rsidR="00C4315F" w:rsidDel="00114F2A" w:rsidRDefault="00C4315F">
      <w:pPr>
        <w:pStyle w:val="Verzeichnis5"/>
        <w:tabs>
          <w:tab w:val="left" w:pos="1630"/>
          <w:tab w:val="right" w:leader="dot" w:pos="9075"/>
        </w:tabs>
        <w:rPr>
          <w:del w:id="6206" w:author="Markus Brüderl" w:date="2017-11-21T08:50:00Z"/>
          <w:rFonts w:eastAsiaTheme="minorEastAsia" w:cstheme="minorBidi"/>
          <w:noProof/>
          <w:sz w:val="22"/>
          <w:szCs w:val="22"/>
        </w:rPr>
      </w:pPr>
      <w:del w:id="6207" w:author="Markus Brüderl" w:date="2017-11-21T08:50:00Z">
        <w:r w:rsidRPr="00114F2A" w:rsidDel="00114F2A">
          <w:rPr>
            <w:noProof/>
          </w:rPr>
          <w:delText>3.6.22.1.1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145</w:delText>
        </w:r>
      </w:del>
    </w:p>
    <w:p w:rsidR="00C4315F" w:rsidDel="00114F2A" w:rsidRDefault="00C4315F">
      <w:pPr>
        <w:pStyle w:val="Verzeichnis5"/>
        <w:tabs>
          <w:tab w:val="left" w:pos="1630"/>
          <w:tab w:val="right" w:leader="dot" w:pos="9075"/>
        </w:tabs>
        <w:rPr>
          <w:del w:id="6208" w:author="Markus Brüderl" w:date="2017-11-21T08:50:00Z"/>
          <w:rFonts w:eastAsiaTheme="minorEastAsia" w:cstheme="minorBidi"/>
          <w:noProof/>
          <w:sz w:val="22"/>
          <w:szCs w:val="22"/>
        </w:rPr>
      </w:pPr>
      <w:del w:id="6209" w:author="Markus Brüderl" w:date="2017-11-21T08:50:00Z">
        <w:r w:rsidRPr="00114F2A" w:rsidDel="00114F2A">
          <w:rPr>
            <w:noProof/>
          </w:rPr>
          <w:delText>3.6.22.1.2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145</w:delText>
        </w:r>
      </w:del>
    </w:p>
    <w:p w:rsidR="00C4315F" w:rsidDel="00114F2A" w:rsidRDefault="00C4315F">
      <w:pPr>
        <w:pStyle w:val="Verzeichnis4"/>
        <w:tabs>
          <w:tab w:val="left" w:pos="1400"/>
          <w:tab w:val="right" w:leader="dot" w:pos="9075"/>
        </w:tabs>
        <w:rPr>
          <w:del w:id="6210" w:author="Markus Brüderl" w:date="2017-11-21T08:50:00Z"/>
          <w:rFonts w:eastAsiaTheme="minorEastAsia" w:cstheme="minorBidi"/>
          <w:noProof/>
          <w:sz w:val="22"/>
          <w:szCs w:val="22"/>
        </w:rPr>
      </w:pPr>
      <w:del w:id="6211" w:author="Markus Brüderl" w:date="2017-11-21T08:50:00Z">
        <w:r w:rsidRPr="00114F2A" w:rsidDel="00114F2A">
          <w:rPr>
            <w:noProof/>
          </w:rPr>
          <w:delText>3.6.22.2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146</w:delText>
        </w:r>
      </w:del>
    </w:p>
    <w:p w:rsidR="00C4315F" w:rsidDel="00114F2A" w:rsidRDefault="00C4315F">
      <w:pPr>
        <w:pStyle w:val="Verzeichnis5"/>
        <w:tabs>
          <w:tab w:val="left" w:pos="1630"/>
          <w:tab w:val="right" w:leader="dot" w:pos="9075"/>
        </w:tabs>
        <w:rPr>
          <w:del w:id="6212" w:author="Markus Brüderl" w:date="2017-11-21T08:50:00Z"/>
          <w:rFonts w:eastAsiaTheme="minorEastAsia" w:cstheme="minorBidi"/>
          <w:noProof/>
          <w:sz w:val="22"/>
          <w:szCs w:val="22"/>
        </w:rPr>
      </w:pPr>
      <w:del w:id="6213" w:author="Markus Brüderl" w:date="2017-11-21T08:50:00Z">
        <w:r w:rsidRPr="00114F2A" w:rsidDel="00114F2A">
          <w:rPr>
            <w:noProof/>
          </w:rPr>
          <w:delText>3.6.22.2.1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146</w:delText>
        </w:r>
      </w:del>
    </w:p>
    <w:p w:rsidR="00C4315F" w:rsidDel="00114F2A" w:rsidRDefault="00C4315F">
      <w:pPr>
        <w:pStyle w:val="Verzeichnis5"/>
        <w:tabs>
          <w:tab w:val="left" w:pos="1630"/>
          <w:tab w:val="right" w:leader="dot" w:pos="9075"/>
        </w:tabs>
        <w:rPr>
          <w:del w:id="6214" w:author="Markus Brüderl" w:date="2017-11-21T08:50:00Z"/>
          <w:rFonts w:eastAsiaTheme="minorEastAsia" w:cstheme="minorBidi"/>
          <w:noProof/>
          <w:sz w:val="22"/>
          <w:szCs w:val="22"/>
        </w:rPr>
      </w:pPr>
      <w:del w:id="6215" w:author="Markus Brüderl" w:date="2017-11-21T08:50:00Z">
        <w:r w:rsidRPr="00114F2A" w:rsidDel="00114F2A">
          <w:rPr>
            <w:noProof/>
          </w:rPr>
          <w:delText>3.6.22.2.2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146</w:delText>
        </w:r>
      </w:del>
    </w:p>
    <w:p w:rsidR="00C4315F" w:rsidDel="00114F2A" w:rsidRDefault="00C4315F">
      <w:pPr>
        <w:pStyle w:val="Verzeichnis2"/>
        <w:tabs>
          <w:tab w:val="left" w:pos="600"/>
          <w:tab w:val="right" w:leader="dot" w:pos="9075"/>
        </w:tabs>
        <w:rPr>
          <w:del w:id="6216" w:author="Markus Brüderl" w:date="2017-11-21T08:50:00Z"/>
          <w:rFonts w:eastAsiaTheme="minorEastAsia" w:cstheme="minorBidi"/>
          <w:b w:val="0"/>
          <w:bCs w:val="0"/>
          <w:noProof/>
          <w:sz w:val="22"/>
          <w:szCs w:val="22"/>
        </w:rPr>
      </w:pPr>
      <w:del w:id="6217" w:author="Markus Brüderl" w:date="2017-11-21T08:50:00Z">
        <w:r w:rsidRPr="00114F2A" w:rsidDel="00114F2A">
          <w:rPr>
            <w:noProof/>
          </w:rPr>
          <w:delText>3.7</w:delText>
        </w:r>
        <w:r w:rsidDel="00114F2A">
          <w:rPr>
            <w:rFonts w:eastAsiaTheme="minorEastAsia" w:cstheme="minorBidi"/>
            <w:b w:val="0"/>
            <w:bCs w:val="0"/>
            <w:noProof/>
            <w:sz w:val="22"/>
            <w:szCs w:val="22"/>
          </w:rPr>
          <w:tab/>
        </w:r>
        <w:r w:rsidRPr="00114F2A" w:rsidDel="00114F2A">
          <w:rPr>
            <w:noProof/>
          </w:rPr>
          <w:delText>createOrUpdateAntragService (EAI und B2B)</w:delText>
        </w:r>
        <w:r w:rsidDel="00114F2A">
          <w:rPr>
            <w:noProof/>
            <w:webHidden/>
          </w:rPr>
          <w:tab/>
          <w:delText>146</w:delText>
        </w:r>
      </w:del>
    </w:p>
    <w:p w:rsidR="00C4315F" w:rsidDel="00114F2A" w:rsidRDefault="00C4315F">
      <w:pPr>
        <w:pStyle w:val="Verzeichnis3"/>
        <w:tabs>
          <w:tab w:val="left" w:pos="1000"/>
          <w:tab w:val="right" w:leader="dot" w:pos="9075"/>
        </w:tabs>
        <w:rPr>
          <w:del w:id="6218" w:author="Markus Brüderl" w:date="2017-11-21T08:50:00Z"/>
          <w:rFonts w:eastAsiaTheme="minorEastAsia" w:cstheme="minorBidi"/>
          <w:noProof/>
          <w:sz w:val="22"/>
          <w:szCs w:val="22"/>
        </w:rPr>
      </w:pPr>
      <w:del w:id="6219" w:author="Markus Brüderl" w:date="2017-11-21T08:50:00Z">
        <w:r w:rsidRPr="00114F2A" w:rsidDel="00114F2A">
          <w:rPr>
            <w:noProof/>
          </w:rPr>
          <w:delText>3.7.1</w:delText>
        </w:r>
        <w:r w:rsidDel="00114F2A">
          <w:rPr>
            <w:rFonts w:eastAsiaTheme="minorEastAsia" w:cstheme="minorBidi"/>
            <w:noProof/>
            <w:sz w:val="22"/>
            <w:szCs w:val="22"/>
          </w:rPr>
          <w:tab/>
        </w:r>
        <w:r w:rsidRPr="00114F2A" w:rsidDel="00114F2A">
          <w:rPr>
            <w:noProof/>
          </w:rPr>
          <w:delText>automatischePruefung</w:delText>
        </w:r>
        <w:r w:rsidDel="00114F2A">
          <w:rPr>
            <w:noProof/>
            <w:webHidden/>
          </w:rPr>
          <w:tab/>
          <w:delText>146</w:delText>
        </w:r>
      </w:del>
    </w:p>
    <w:p w:rsidR="00C4315F" w:rsidDel="00114F2A" w:rsidRDefault="00C4315F">
      <w:pPr>
        <w:pStyle w:val="Verzeichnis4"/>
        <w:tabs>
          <w:tab w:val="left" w:pos="1200"/>
          <w:tab w:val="right" w:leader="dot" w:pos="9075"/>
        </w:tabs>
        <w:rPr>
          <w:del w:id="6220" w:author="Markus Brüderl" w:date="2017-11-21T08:50:00Z"/>
          <w:rFonts w:eastAsiaTheme="minorEastAsia" w:cstheme="minorBidi"/>
          <w:noProof/>
          <w:sz w:val="22"/>
          <w:szCs w:val="22"/>
        </w:rPr>
      </w:pPr>
      <w:del w:id="6221" w:author="Markus Brüderl" w:date="2017-11-21T08:50:00Z">
        <w:r w:rsidRPr="00114F2A" w:rsidDel="00114F2A">
          <w:rPr>
            <w:noProof/>
          </w:rPr>
          <w:delText>3.7.1.1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146</w:delText>
        </w:r>
      </w:del>
    </w:p>
    <w:p w:rsidR="00C4315F" w:rsidDel="00114F2A" w:rsidRDefault="00C4315F">
      <w:pPr>
        <w:pStyle w:val="Verzeichnis5"/>
        <w:tabs>
          <w:tab w:val="left" w:pos="1529"/>
          <w:tab w:val="right" w:leader="dot" w:pos="9075"/>
        </w:tabs>
        <w:rPr>
          <w:del w:id="6222" w:author="Markus Brüderl" w:date="2017-11-21T08:50:00Z"/>
          <w:rFonts w:eastAsiaTheme="minorEastAsia" w:cstheme="minorBidi"/>
          <w:noProof/>
          <w:sz w:val="22"/>
          <w:szCs w:val="22"/>
        </w:rPr>
      </w:pPr>
      <w:del w:id="6223" w:author="Markus Brüderl" w:date="2017-11-21T08:50:00Z">
        <w:r w:rsidRPr="00114F2A" w:rsidDel="00114F2A">
          <w:rPr>
            <w:noProof/>
          </w:rPr>
          <w:delText>3.7.1.1.1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146</w:delText>
        </w:r>
      </w:del>
    </w:p>
    <w:p w:rsidR="00C4315F" w:rsidDel="00114F2A" w:rsidRDefault="00C4315F">
      <w:pPr>
        <w:pStyle w:val="Verzeichnis5"/>
        <w:tabs>
          <w:tab w:val="left" w:pos="1529"/>
          <w:tab w:val="right" w:leader="dot" w:pos="9075"/>
        </w:tabs>
        <w:rPr>
          <w:del w:id="6224" w:author="Markus Brüderl" w:date="2017-11-21T08:50:00Z"/>
          <w:rFonts w:eastAsiaTheme="minorEastAsia" w:cstheme="minorBidi"/>
          <w:noProof/>
          <w:sz w:val="22"/>
          <w:szCs w:val="22"/>
        </w:rPr>
      </w:pPr>
      <w:del w:id="6225" w:author="Markus Brüderl" w:date="2017-11-21T08:50:00Z">
        <w:r w:rsidRPr="00114F2A" w:rsidDel="00114F2A">
          <w:rPr>
            <w:noProof/>
          </w:rPr>
          <w:delText>3.7.1.1.2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147</w:delText>
        </w:r>
      </w:del>
    </w:p>
    <w:p w:rsidR="00C4315F" w:rsidDel="00114F2A" w:rsidRDefault="00C4315F">
      <w:pPr>
        <w:pStyle w:val="Verzeichnis4"/>
        <w:tabs>
          <w:tab w:val="left" w:pos="1200"/>
          <w:tab w:val="right" w:leader="dot" w:pos="9075"/>
        </w:tabs>
        <w:rPr>
          <w:del w:id="6226" w:author="Markus Brüderl" w:date="2017-11-21T08:50:00Z"/>
          <w:rFonts w:eastAsiaTheme="minorEastAsia" w:cstheme="minorBidi"/>
          <w:noProof/>
          <w:sz w:val="22"/>
          <w:szCs w:val="22"/>
        </w:rPr>
      </w:pPr>
      <w:del w:id="6227" w:author="Markus Brüderl" w:date="2017-11-21T08:50:00Z">
        <w:r w:rsidRPr="00114F2A" w:rsidDel="00114F2A">
          <w:rPr>
            <w:noProof/>
          </w:rPr>
          <w:delText>3.7.1.2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147</w:delText>
        </w:r>
      </w:del>
    </w:p>
    <w:p w:rsidR="00C4315F" w:rsidDel="00114F2A" w:rsidRDefault="00C4315F">
      <w:pPr>
        <w:pStyle w:val="Verzeichnis5"/>
        <w:tabs>
          <w:tab w:val="left" w:pos="1529"/>
          <w:tab w:val="right" w:leader="dot" w:pos="9075"/>
        </w:tabs>
        <w:rPr>
          <w:del w:id="6228" w:author="Markus Brüderl" w:date="2017-11-21T08:50:00Z"/>
          <w:rFonts w:eastAsiaTheme="minorEastAsia" w:cstheme="minorBidi"/>
          <w:noProof/>
          <w:sz w:val="22"/>
          <w:szCs w:val="22"/>
        </w:rPr>
      </w:pPr>
      <w:del w:id="6229" w:author="Markus Brüderl" w:date="2017-11-21T08:50:00Z">
        <w:r w:rsidRPr="00114F2A" w:rsidDel="00114F2A">
          <w:rPr>
            <w:noProof/>
          </w:rPr>
          <w:delText>3.7.1.2.1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147</w:delText>
        </w:r>
      </w:del>
    </w:p>
    <w:p w:rsidR="00C4315F" w:rsidDel="00114F2A" w:rsidRDefault="00C4315F">
      <w:pPr>
        <w:pStyle w:val="Verzeichnis5"/>
        <w:tabs>
          <w:tab w:val="left" w:pos="1529"/>
          <w:tab w:val="right" w:leader="dot" w:pos="9075"/>
        </w:tabs>
        <w:rPr>
          <w:del w:id="6230" w:author="Markus Brüderl" w:date="2017-11-21T08:50:00Z"/>
          <w:rFonts w:eastAsiaTheme="minorEastAsia" w:cstheme="minorBidi"/>
          <w:noProof/>
          <w:sz w:val="22"/>
          <w:szCs w:val="22"/>
        </w:rPr>
      </w:pPr>
      <w:del w:id="6231" w:author="Markus Brüderl" w:date="2017-11-21T08:50:00Z">
        <w:r w:rsidRPr="00114F2A" w:rsidDel="00114F2A">
          <w:rPr>
            <w:noProof/>
          </w:rPr>
          <w:delText>3.7.1.2.2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147</w:delText>
        </w:r>
      </w:del>
    </w:p>
    <w:p w:rsidR="00C4315F" w:rsidDel="00114F2A" w:rsidRDefault="00C4315F">
      <w:pPr>
        <w:pStyle w:val="Verzeichnis3"/>
        <w:tabs>
          <w:tab w:val="left" w:pos="1000"/>
          <w:tab w:val="right" w:leader="dot" w:pos="9075"/>
        </w:tabs>
        <w:rPr>
          <w:del w:id="6232" w:author="Markus Brüderl" w:date="2017-11-21T08:50:00Z"/>
          <w:rFonts w:eastAsiaTheme="minorEastAsia" w:cstheme="minorBidi"/>
          <w:noProof/>
          <w:sz w:val="22"/>
          <w:szCs w:val="22"/>
        </w:rPr>
      </w:pPr>
      <w:del w:id="6233" w:author="Markus Brüderl" w:date="2017-11-21T08:50:00Z">
        <w:r w:rsidRPr="00114F2A" w:rsidDel="00114F2A">
          <w:rPr>
            <w:noProof/>
          </w:rPr>
          <w:delText>3.7.2</w:delText>
        </w:r>
        <w:r w:rsidDel="00114F2A">
          <w:rPr>
            <w:rFonts w:eastAsiaTheme="minorEastAsia" w:cstheme="minorBidi"/>
            <w:noProof/>
            <w:sz w:val="22"/>
            <w:szCs w:val="22"/>
          </w:rPr>
          <w:tab/>
        </w:r>
        <w:r w:rsidRPr="00114F2A" w:rsidDel="00114F2A">
          <w:rPr>
            <w:noProof/>
          </w:rPr>
          <w:delText>changeRRReveiver</w:delText>
        </w:r>
        <w:r w:rsidDel="00114F2A">
          <w:rPr>
            <w:noProof/>
            <w:webHidden/>
          </w:rPr>
          <w:tab/>
          <w:delText>147</w:delText>
        </w:r>
      </w:del>
    </w:p>
    <w:p w:rsidR="00C4315F" w:rsidDel="00114F2A" w:rsidRDefault="00C4315F">
      <w:pPr>
        <w:pStyle w:val="Verzeichnis4"/>
        <w:tabs>
          <w:tab w:val="left" w:pos="1200"/>
          <w:tab w:val="right" w:leader="dot" w:pos="9075"/>
        </w:tabs>
        <w:rPr>
          <w:del w:id="6234" w:author="Markus Brüderl" w:date="2017-11-21T08:50:00Z"/>
          <w:rFonts w:eastAsiaTheme="minorEastAsia" w:cstheme="minorBidi"/>
          <w:noProof/>
          <w:sz w:val="22"/>
          <w:szCs w:val="22"/>
        </w:rPr>
      </w:pPr>
      <w:del w:id="6235" w:author="Markus Brüderl" w:date="2017-11-21T08:50:00Z">
        <w:r w:rsidRPr="00114F2A" w:rsidDel="00114F2A">
          <w:rPr>
            <w:noProof/>
          </w:rPr>
          <w:delText>3.7.2.1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147</w:delText>
        </w:r>
      </w:del>
    </w:p>
    <w:p w:rsidR="00C4315F" w:rsidDel="00114F2A" w:rsidRDefault="00C4315F">
      <w:pPr>
        <w:pStyle w:val="Verzeichnis5"/>
        <w:tabs>
          <w:tab w:val="left" w:pos="1529"/>
          <w:tab w:val="right" w:leader="dot" w:pos="9075"/>
        </w:tabs>
        <w:rPr>
          <w:del w:id="6236" w:author="Markus Brüderl" w:date="2017-11-21T08:50:00Z"/>
          <w:rFonts w:eastAsiaTheme="minorEastAsia" w:cstheme="minorBidi"/>
          <w:noProof/>
          <w:sz w:val="22"/>
          <w:szCs w:val="22"/>
        </w:rPr>
      </w:pPr>
      <w:del w:id="6237" w:author="Markus Brüderl" w:date="2017-11-21T08:50:00Z">
        <w:r w:rsidRPr="00114F2A" w:rsidDel="00114F2A">
          <w:rPr>
            <w:noProof/>
          </w:rPr>
          <w:delText>3.7.2.1.1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148</w:delText>
        </w:r>
      </w:del>
    </w:p>
    <w:p w:rsidR="00C4315F" w:rsidDel="00114F2A" w:rsidRDefault="00C4315F">
      <w:pPr>
        <w:pStyle w:val="Verzeichnis5"/>
        <w:tabs>
          <w:tab w:val="left" w:pos="1529"/>
          <w:tab w:val="right" w:leader="dot" w:pos="9075"/>
        </w:tabs>
        <w:rPr>
          <w:del w:id="6238" w:author="Markus Brüderl" w:date="2017-11-21T08:50:00Z"/>
          <w:rFonts w:eastAsiaTheme="minorEastAsia" w:cstheme="minorBidi"/>
          <w:noProof/>
          <w:sz w:val="22"/>
          <w:szCs w:val="22"/>
        </w:rPr>
      </w:pPr>
      <w:del w:id="6239" w:author="Markus Brüderl" w:date="2017-11-21T08:50:00Z">
        <w:r w:rsidRPr="00114F2A" w:rsidDel="00114F2A">
          <w:rPr>
            <w:noProof/>
          </w:rPr>
          <w:delText>3.7.2.1.2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148</w:delText>
        </w:r>
      </w:del>
    </w:p>
    <w:p w:rsidR="00C4315F" w:rsidDel="00114F2A" w:rsidRDefault="00C4315F">
      <w:pPr>
        <w:pStyle w:val="Verzeichnis4"/>
        <w:tabs>
          <w:tab w:val="left" w:pos="1200"/>
          <w:tab w:val="right" w:leader="dot" w:pos="9075"/>
        </w:tabs>
        <w:rPr>
          <w:del w:id="6240" w:author="Markus Brüderl" w:date="2017-11-21T08:50:00Z"/>
          <w:rFonts w:eastAsiaTheme="minorEastAsia" w:cstheme="minorBidi"/>
          <w:noProof/>
          <w:sz w:val="22"/>
          <w:szCs w:val="22"/>
        </w:rPr>
      </w:pPr>
      <w:del w:id="6241" w:author="Markus Brüderl" w:date="2017-11-21T08:50:00Z">
        <w:r w:rsidRPr="00114F2A" w:rsidDel="00114F2A">
          <w:rPr>
            <w:noProof/>
          </w:rPr>
          <w:delText>3.7.2.2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148</w:delText>
        </w:r>
      </w:del>
    </w:p>
    <w:p w:rsidR="00C4315F" w:rsidDel="00114F2A" w:rsidRDefault="00C4315F">
      <w:pPr>
        <w:pStyle w:val="Verzeichnis5"/>
        <w:tabs>
          <w:tab w:val="left" w:pos="1529"/>
          <w:tab w:val="right" w:leader="dot" w:pos="9075"/>
        </w:tabs>
        <w:rPr>
          <w:del w:id="6242" w:author="Markus Brüderl" w:date="2017-11-21T08:50:00Z"/>
          <w:rFonts w:eastAsiaTheme="minorEastAsia" w:cstheme="minorBidi"/>
          <w:noProof/>
          <w:sz w:val="22"/>
          <w:szCs w:val="22"/>
        </w:rPr>
      </w:pPr>
      <w:del w:id="6243" w:author="Markus Brüderl" w:date="2017-11-21T08:50:00Z">
        <w:r w:rsidRPr="00114F2A" w:rsidDel="00114F2A">
          <w:rPr>
            <w:noProof/>
          </w:rPr>
          <w:delText>3.7.2.2.1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148</w:delText>
        </w:r>
      </w:del>
    </w:p>
    <w:p w:rsidR="00C4315F" w:rsidDel="00114F2A" w:rsidRDefault="00C4315F">
      <w:pPr>
        <w:pStyle w:val="Verzeichnis5"/>
        <w:tabs>
          <w:tab w:val="left" w:pos="1529"/>
          <w:tab w:val="right" w:leader="dot" w:pos="9075"/>
        </w:tabs>
        <w:rPr>
          <w:del w:id="6244" w:author="Markus Brüderl" w:date="2017-11-21T08:50:00Z"/>
          <w:rFonts w:eastAsiaTheme="minorEastAsia" w:cstheme="minorBidi"/>
          <w:noProof/>
          <w:sz w:val="22"/>
          <w:szCs w:val="22"/>
        </w:rPr>
      </w:pPr>
      <w:del w:id="6245" w:author="Markus Brüderl" w:date="2017-11-21T08:50:00Z">
        <w:r w:rsidRPr="00114F2A" w:rsidDel="00114F2A">
          <w:rPr>
            <w:noProof/>
          </w:rPr>
          <w:delText>3.7.2.2.2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148</w:delText>
        </w:r>
      </w:del>
    </w:p>
    <w:p w:rsidR="00C4315F" w:rsidDel="00114F2A" w:rsidRDefault="00C4315F">
      <w:pPr>
        <w:pStyle w:val="Verzeichnis3"/>
        <w:tabs>
          <w:tab w:val="left" w:pos="1000"/>
          <w:tab w:val="right" w:leader="dot" w:pos="9075"/>
        </w:tabs>
        <w:rPr>
          <w:del w:id="6246" w:author="Markus Brüderl" w:date="2017-11-21T08:50:00Z"/>
          <w:rFonts w:eastAsiaTheme="minorEastAsia" w:cstheme="minorBidi"/>
          <w:noProof/>
          <w:sz w:val="22"/>
          <w:szCs w:val="22"/>
        </w:rPr>
      </w:pPr>
      <w:del w:id="6247" w:author="Markus Brüderl" w:date="2017-11-21T08:50:00Z">
        <w:r w:rsidRPr="00114F2A" w:rsidDel="00114F2A">
          <w:rPr>
            <w:noProof/>
          </w:rPr>
          <w:delText>3.7.3</w:delText>
        </w:r>
        <w:r w:rsidDel="00114F2A">
          <w:rPr>
            <w:rFonts w:eastAsiaTheme="minorEastAsia" w:cstheme="minorBidi"/>
            <w:noProof/>
            <w:sz w:val="22"/>
            <w:szCs w:val="22"/>
          </w:rPr>
          <w:tab/>
        </w:r>
        <w:r w:rsidRPr="00114F2A" w:rsidDel="00114F2A">
          <w:rPr>
            <w:noProof/>
          </w:rPr>
          <w:delText>checkAntrag</w:delText>
        </w:r>
        <w:r w:rsidDel="00114F2A">
          <w:rPr>
            <w:noProof/>
            <w:webHidden/>
          </w:rPr>
          <w:tab/>
          <w:delText>148</w:delText>
        </w:r>
      </w:del>
    </w:p>
    <w:p w:rsidR="00C4315F" w:rsidDel="00114F2A" w:rsidRDefault="00C4315F">
      <w:pPr>
        <w:pStyle w:val="Verzeichnis4"/>
        <w:tabs>
          <w:tab w:val="left" w:pos="1200"/>
          <w:tab w:val="right" w:leader="dot" w:pos="9075"/>
        </w:tabs>
        <w:rPr>
          <w:del w:id="6248" w:author="Markus Brüderl" w:date="2017-11-21T08:50:00Z"/>
          <w:rFonts w:eastAsiaTheme="minorEastAsia" w:cstheme="minorBidi"/>
          <w:noProof/>
          <w:sz w:val="22"/>
          <w:szCs w:val="22"/>
        </w:rPr>
      </w:pPr>
      <w:del w:id="6249" w:author="Markus Brüderl" w:date="2017-11-21T08:50:00Z">
        <w:r w:rsidRPr="00114F2A" w:rsidDel="00114F2A">
          <w:rPr>
            <w:noProof/>
          </w:rPr>
          <w:delText>3.7.3.1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148</w:delText>
        </w:r>
      </w:del>
    </w:p>
    <w:p w:rsidR="00C4315F" w:rsidDel="00114F2A" w:rsidRDefault="00C4315F">
      <w:pPr>
        <w:pStyle w:val="Verzeichnis5"/>
        <w:tabs>
          <w:tab w:val="left" w:pos="1529"/>
          <w:tab w:val="right" w:leader="dot" w:pos="9075"/>
        </w:tabs>
        <w:rPr>
          <w:del w:id="6250" w:author="Markus Brüderl" w:date="2017-11-21T08:50:00Z"/>
          <w:rFonts w:eastAsiaTheme="minorEastAsia" w:cstheme="minorBidi"/>
          <w:noProof/>
          <w:sz w:val="22"/>
          <w:szCs w:val="22"/>
        </w:rPr>
      </w:pPr>
      <w:del w:id="6251" w:author="Markus Brüderl" w:date="2017-11-21T08:50:00Z">
        <w:r w:rsidRPr="00114F2A" w:rsidDel="00114F2A">
          <w:rPr>
            <w:noProof/>
          </w:rPr>
          <w:delText>3.7.3.1.1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149</w:delText>
        </w:r>
      </w:del>
    </w:p>
    <w:p w:rsidR="00C4315F" w:rsidDel="00114F2A" w:rsidRDefault="00C4315F">
      <w:pPr>
        <w:pStyle w:val="Verzeichnis5"/>
        <w:tabs>
          <w:tab w:val="left" w:pos="1529"/>
          <w:tab w:val="right" w:leader="dot" w:pos="9075"/>
        </w:tabs>
        <w:rPr>
          <w:del w:id="6252" w:author="Markus Brüderl" w:date="2017-11-21T08:50:00Z"/>
          <w:rFonts w:eastAsiaTheme="minorEastAsia" w:cstheme="minorBidi"/>
          <w:noProof/>
          <w:sz w:val="22"/>
          <w:szCs w:val="22"/>
        </w:rPr>
      </w:pPr>
      <w:del w:id="6253" w:author="Markus Brüderl" w:date="2017-11-21T08:50:00Z">
        <w:r w:rsidRPr="00114F2A" w:rsidDel="00114F2A">
          <w:rPr>
            <w:noProof/>
          </w:rPr>
          <w:delText>3.7.3.1.2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149</w:delText>
        </w:r>
      </w:del>
    </w:p>
    <w:p w:rsidR="00C4315F" w:rsidDel="00114F2A" w:rsidRDefault="00C4315F">
      <w:pPr>
        <w:pStyle w:val="Verzeichnis4"/>
        <w:tabs>
          <w:tab w:val="left" w:pos="1200"/>
          <w:tab w:val="right" w:leader="dot" w:pos="9075"/>
        </w:tabs>
        <w:rPr>
          <w:del w:id="6254" w:author="Markus Brüderl" w:date="2017-11-21T08:50:00Z"/>
          <w:rFonts w:eastAsiaTheme="minorEastAsia" w:cstheme="minorBidi"/>
          <w:noProof/>
          <w:sz w:val="22"/>
          <w:szCs w:val="22"/>
        </w:rPr>
      </w:pPr>
      <w:del w:id="6255" w:author="Markus Brüderl" w:date="2017-11-21T08:50:00Z">
        <w:r w:rsidRPr="00114F2A" w:rsidDel="00114F2A">
          <w:rPr>
            <w:noProof/>
          </w:rPr>
          <w:delText>3.7.3.2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149</w:delText>
        </w:r>
      </w:del>
    </w:p>
    <w:p w:rsidR="00C4315F" w:rsidDel="00114F2A" w:rsidRDefault="00C4315F">
      <w:pPr>
        <w:pStyle w:val="Verzeichnis5"/>
        <w:tabs>
          <w:tab w:val="left" w:pos="1529"/>
          <w:tab w:val="right" w:leader="dot" w:pos="9075"/>
        </w:tabs>
        <w:rPr>
          <w:del w:id="6256" w:author="Markus Brüderl" w:date="2017-11-21T08:50:00Z"/>
          <w:rFonts w:eastAsiaTheme="minorEastAsia" w:cstheme="minorBidi"/>
          <w:noProof/>
          <w:sz w:val="22"/>
          <w:szCs w:val="22"/>
        </w:rPr>
      </w:pPr>
      <w:del w:id="6257" w:author="Markus Brüderl" w:date="2017-11-21T08:50:00Z">
        <w:r w:rsidRPr="00114F2A" w:rsidDel="00114F2A">
          <w:rPr>
            <w:noProof/>
          </w:rPr>
          <w:delText>3.7.3.2.1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149</w:delText>
        </w:r>
      </w:del>
    </w:p>
    <w:p w:rsidR="00C4315F" w:rsidDel="00114F2A" w:rsidRDefault="00C4315F">
      <w:pPr>
        <w:pStyle w:val="Verzeichnis5"/>
        <w:tabs>
          <w:tab w:val="left" w:pos="1529"/>
          <w:tab w:val="right" w:leader="dot" w:pos="9075"/>
        </w:tabs>
        <w:rPr>
          <w:del w:id="6258" w:author="Markus Brüderl" w:date="2017-11-21T08:50:00Z"/>
          <w:rFonts w:eastAsiaTheme="minorEastAsia" w:cstheme="minorBidi"/>
          <w:noProof/>
          <w:sz w:val="22"/>
          <w:szCs w:val="22"/>
        </w:rPr>
      </w:pPr>
      <w:del w:id="6259" w:author="Markus Brüderl" w:date="2017-11-21T08:50:00Z">
        <w:r w:rsidRPr="00114F2A" w:rsidDel="00114F2A">
          <w:rPr>
            <w:noProof/>
          </w:rPr>
          <w:delText>3.7.3.2.2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149</w:delText>
        </w:r>
      </w:del>
    </w:p>
    <w:p w:rsidR="00C4315F" w:rsidDel="00114F2A" w:rsidRDefault="00C4315F">
      <w:pPr>
        <w:pStyle w:val="Verzeichnis3"/>
        <w:tabs>
          <w:tab w:val="left" w:pos="1000"/>
          <w:tab w:val="right" w:leader="dot" w:pos="9075"/>
        </w:tabs>
        <w:rPr>
          <w:del w:id="6260" w:author="Markus Brüderl" w:date="2017-11-21T08:50:00Z"/>
          <w:rFonts w:eastAsiaTheme="minorEastAsia" w:cstheme="minorBidi"/>
          <w:noProof/>
          <w:sz w:val="22"/>
          <w:szCs w:val="22"/>
        </w:rPr>
      </w:pPr>
      <w:del w:id="6261" w:author="Markus Brüderl" w:date="2017-11-21T08:50:00Z">
        <w:r w:rsidRPr="00114F2A" w:rsidDel="00114F2A">
          <w:rPr>
            <w:noProof/>
          </w:rPr>
          <w:delText>3.7.4</w:delText>
        </w:r>
        <w:r w:rsidDel="00114F2A">
          <w:rPr>
            <w:rFonts w:eastAsiaTheme="minorEastAsia" w:cstheme="minorBidi"/>
            <w:noProof/>
            <w:sz w:val="22"/>
            <w:szCs w:val="22"/>
          </w:rPr>
          <w:tab/>
        </w:r>
        <w:r w:rsidRPr="00114F2A" w:rsidDel="00114F2A">
          <w:rPr>
            <w:noProof/>
          </w:rPr>
          <w:delText>checkAntragById</w:delText>
        </w:r>
        <w:r w:rsidDel="00114F2A">
          <w:rPr>
            <w:noProof/>
            <w:webHidden/>
          </w:rPr>
          <w:tab/>
          <w:delText>150</w:delText>
        </w:r>
      </w:del>
    </w:p>
    <w:p w:rsidR="00C4315F" w:rsidDel="00114F2A" w:rsidRDefault="00C4315F">
      <w:pPr>
        <w:pStyle w:val="Verzeichnis4"/>
        <w:tabs>
          <w:tab w:val="left" w:pos="1200"/>
          <w:tab w:val="right" w:leader="dot" w:pos="9075"/>
        </w:tabs>
        <w:rPr>
          <w:del w:id="6262" w:author="Markus Brüderl" w:date="2017-11-21T08:50:00Z"/>
          <w:rFonts w:eastAsiaTheme="minorEastAsia" w:cstheme="minorBidi"/>
          <w:noProof/>
          <w:sz w:val="22"/>
          <w:szCs w:val="22"/>
        </w:rPr>
      </w:pPr>
      <w:del w:id="6263" w:author="Markus Brüderl" w:date="2017-11-21T08:50:00Z">
        <w:r w:rsidRPr="00114F2A" w:rsidDel="00114F2A">
          <w:rPr>
            <w:noProof/>
          </w:rPr>
          <w:delText>3.7.4.1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150</w:delText>
        </w:r>
      </w:del>
    </w:p>
    <w:p w:rsidR="00C4315F" w:rsidDel="00114F2A" w:rsidRDefault="00C4315F">
      <w:pPr>
        <w:pStyle w:val="Verzeichnis5"/>
        <w:tabs>
          <w:tab w:val="left" w:pos="1529"/>
          <w:tab w:val="right" w:leader="dot" w:pos="9075"/>
        </w:tabs>
        <w:rPr>
          <w:del w:id="6264" w:author="Markus Brüderl" w:date="2017-11-21T08:50:00Z"/>
          <w:rFonts w:eastAsiaTheme="minorEastAsia" w:cstheme="minorBidi"/>
          <w:noProof/>
          <w:sz w:val="22"/>
          <w:szCs w:val="22"/>
        </w:rPr>
      </w:pPr>
      <w:del w:id="6265" w:author="Markus Brüderl" w:date="2017-11-21T08:50:00Z">
        <w:r w:rsidRPr="00114F2A" w:rsidDel="00114F2A">
          <w:rPr>
            <w:noProof/>
          </w:rPr>
          <w:delText>3.7.4.1.1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150</w:delText>
        </w:r>
      </w:del>
    </w:p>
    <w:p w:rsidR="00C4315F" w:rsidDel="00114F2A" w:rsidRDefault="00C4315F">
      <w:pPr>
        <w:pStyle w:val="Verzeichnis5"/>
        <w:tabs>
          <w:tab w:val="left" w:pos="1529"/>
          <w:tab w:val="right" w:leader="dot" w:pos="9075"/>
        </w:tabs>
        <w:rPr>
          <w:del w:id="6266" w:author="Markus Brüderl" w:date="2017-11-21T08:50:00Z"/>
          <w:rFonts w:eastAsiaTheme="minorEastAsia" w:cstheme="minorBidi"/>
          <w:noProof/>
          <w:sz w:val="22"/>
          <w:szCs w:val="22"/>
        </w:rPr>
      </w:pPr>
      <w:del w:id="6267" w:author="Markus Brüderl" w:date="2017-11-21T08:50:00Z">
        <w:r w:rsidRPr="00114F2A" w:rsidDel="00114F2A">
          <w:rPr>
            <w:noProof/>
          </w:rPr>
          <w:delText>3.7.4.1.2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150</w:delText>
        </w:r>
      </w:del>
    </w:p>
    <w:p w:rsidR="00C4315F" w:rsidDel="00114F2A" w:rsidRDefault="00C4315F">
      <w:pPr>
        <w:pStyle w:val="Verzeichnis4"/>
        <w:tabs>
          <w:tab w:val="left" w:pos="1200"/>
          <w:tab w:val="right" w:leader="dot" w:pos="9075"/>
        </w:tabs>
        <w:rPr>
          <w:del w:id="6268" w:author="Markus Brüderl" w:date="2017-11-21T08:50:00Z"/>
          <w:rFonts w:eastAsiaTheme="minorEastAsia" w:cstheme="minorBidi"/>
          <w:noProof/>
          <w:sz w:val="22"/>
          <w:szCs w:val="22"/>
        </w:rPr>
      </w:pPr>
      <w:del w:id="6269" w:author="Markus Brüderl" w:date="2017-11-21T08:50:00Z">
        <w:r w:rsidRPr="00114F2A" w:rsidDel="00114F2A">
          <w:rPr>
            <w:noProof/>
          </w:rPr>
          <w:delText>3.7.4.2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151</w:delText>
        </w:r>
      </w:del>
    </w:p>
    <w:p w:rsidR="00C4315F" w:rsidDel="00114F2A" w:rsidRDefault="00C4315F">
      <w:pPr>
        <w:pStyle w:val="Verzeichnis5"/>
        <w:tabs>
          <w:tab w:val="left" w:pos="1529"/>
          <w:tab w:val="right" w:leader="dot" w:pos="9075"/>
        </w:tabs>
        <w:rPr>
          <w:del w:id="6270" w:author="Markus Brüderl" w:date="2017-11-21T08:50:00Z"/>
          <w:rFonts w:eastAsiaTheme="minorEastAsia" w:cstheme="minorBidi"/>
          <w:noProof/>
          <w:sz w:val="22"/>
          <w:szCs w:val="22"/>
        </w:rPr>
      </w:pPr>
      <w:del w:id="6271" w:author="Markus Brüderl" w:date="2017-11-21T08:50:00Z">
        <w:r w:rsidRPr="00114F2A" w:rsidDel="00114F2A">
          <w:rPr>
            <w:noProof/>
          </w:rPr>
          <w:delText>3.7.4.2.1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151</w:delText>
        </w:r>
      </w:del>
    </w:p>
    <w:p w:rsidR="00C4315F" w:rsidDel="00114F2A" w:rsidRDefault="00C4315F">
      <w:pPr>
        <w:pStyle w:val="Verzeichnis5"/>
        <w:tabs>
          <w:tab w:val="left" w:pos="1529"/>
          <w:tab w:val="right" w:leader="dot" w:pos="9075"/>
        </w:tabs>
        <w:rPr>
          <w:del w:id="6272" w:author="Markus Brüderl" w:date="2017-11-21T08:50:00Z"/>
          <w:rFonts w:eastAsiaTheme="minorEastAsia" w:cstheme="minorBidi"/>
          <w:noProof/>
          <w:sz w:val="22"/>
          <w:szCs w:val="22"/>
        </w:rPr>
      </w:pPr>
      <w:del w:id="6273" w:author="Markus Brüderl" w:date="2017-11-21T08:50:00Z">
        <w:r w:rsidRPr="00114F2A" w:rsidDel="00114F2A">
          <w:rPr>
            <w:noProof/>
          </w:rPr>
          <w:delText>3.7.4.2.2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151</w:delText>
        </w:r>
      </w:del>
    </w:p>
    <w:p w:rsidR="00C4315F" w:rsidDel="00114F2A" w:rsidRDefault="00C4315F">
      <w:pPr>
        <w:pStyle w:val="Verzeichnis3"/>
        <w:tabs>
          <w:tab w:val="left" w:pos="1000"/>
          <w:tab w:val="right" w:leader="dot" w:pos="9075"/>
        </w:tabs>
        <w:rPr>
          <w:del w:id="6274" w:author="Markus Brüderl" w:date="2017-11-21T08:50:00Z"/>
          <w:rFonts w:eastAsiaTheme="minorEastAsia" w:cstheme="minorBidi"/>
          <w:noProof/>
          <w:sz w:val="22"/>
          <w:szCs w:val="22"/>
        </w:rPr>
      </w:pPr>
      <w:del w:id="6275" w:author="Markus Brüderl" w:date="2017-11-21T08:50:00Z">
        <w:r w:rsidRPr="00114F2A" w:rsidDel="00114F2A">
          <w:rPr>
            <w:noProof/>
          </w:rPr>
          <w:delText>3.7.5</w:delText>
        </w:r>
        <w:r w:rsidDel="00114F2A">
          <w:rPr>
            <w:rFonts w:eastAsiaTheme="minorEastAsia" w:cstheme="minorBidi"/>
            <w:noProof/>
            <w:sz w:val="22"/>
            <w:szCs w:val="22"/>
          </w:rPr>
          <w:tab/>
        </w:r>
        <w:r w:rsidRPr="00114F2A" w:rsidDel="00114F2A">
          <w:rPr>
            <w:noProof/>
          </w:rPr>
          <w:delText>checkAntragById2</w:delText>
        </w:r>
        <w:r w:rsidDel="00114F2A">
          <w:rPr>
            <w:noProof/>
            <w:webHidden/>
          </w:rPr>
          <w:tab/>
          <w:delText>152</w:delText>
        </w:r>
      </w:del>
    </w:p>
    <w:p w:rsidR="00C4315F" w:rsidDel="00114F2A" w:rsidRDefault="00C4315F">
      <w:pPr>
        <w:pStyle w:val="Verzeichnis4"/>
        <w:tabs>
          <w:tab w:val="left" w:pos="1200"/>
          <w:tab w:val="right" w:leader="dot" w:pos="9075"/>
        </w:tabs>
        <w:rPr>
          <w:del w:id="6276" w:author="Markus Brüderl" w:date="2017-11-21T08:50:00Z"/>
          <w:rFonts w:eastAsiaTheme="minorEastAsia" w:cstheme="minorBidi"/>
          <w:noProof/>
          <w:sz w:val="22"/>
          <w:szCs w:val="22"/>
        </w:rPr>
      </w:pPr>
      <w:del w:id="6277" w:author="Markus Brüderl" w:date="2017-11-21T08:50:00Z">
        <w:r w:rsidRPr="00114F2A" w:rsidDel="00114F2A">
          <w:rPr>
            <w:noProof/>
          </w:rPr>
          <w:delText>3.7.5.1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152</w:delText>
        </w:r>
      </w:del>
    </w:p>
    <w:p w:rsidR="00C4315F" w:rsidDel="00114F2A" w:rsidRDefault="00C4315F">
      <w:pPr>
        <w:pStyle w:val="Verzeichnis5"/>
        <w:tabs>
          <w:tab w:val="left" w:pos="1529"/>
          <w:tab w:val="right" w:leader="dot" w:pos="9075"/>
        </w:tabs>
        <w:rPr>
          <w:del w:id="6278" w:author="Markus Brüderl" w:date="2017-11-21T08:50:00Z"/>
          <w:rFonts w:eastAsiaTheme="minorEastAsia" w:cstheme="minorBidi"/>
          <w:noProof/>
          <w:sz w:val="22"/>
          <w:szCs w:val="22"/>
        </w:rPr>
      </w:pPr>
      <w:del w:id="6279" w:author="Markus Brüderl" w:date="2017-11-21T08:50:00Z">
        <w:r w:rsidRPr="00114F2A" w:rsidDel="00114F2A">
          <w:rPr>
            <w:noProof/>
          </w:rPr>
          <w:delText>3.7.5.1.1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152</w:delText>
        </w:r>
      </w:del>
    </w:p>
    <w:p w:rsidR="00C4315F" w:rsidDel="00114F2A" w:rsidRDefault="00C4315F">
      <w:pPr>
        <w:pStyle w:val="Verzeichnis5"/>
        <w:tabs>
          <w:tab w:val="left" w:pos="1529"/>
          <w:tab w:val="right" w:leader="dot" w:pos="9075"/>
        </w:tabs>
        <w:rPr>
          <w:del w:id="6280" w:author="Markus Brüderl" w:date="2017-11-21T08:50:00Z"/>
          <w:rFonts w:eastAsiaTheme="minorEastAsia" w:cstheme="minorBidi"/>
          <w:noProof/>
          <w:sz w:val="22"/>
          <w:szCs w:val="22"/>
        </w:rPr>
      </w:pPr>
      <w:del w:id="6281" w:author="Markus Brüderl" w:date="2017-11-21T08:50:00Z">
        <w:r w:rsidRPr="00114F2A" w:rsidDel="00114F2A">
          <w:rPr>
            <w:noProof/>
          </w:rPr>
          <w:delText>3.7.5.1.2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152</w:delText>
        </w:r>
      </w:del>
    </w:p>
    <w:p w:rsidR="00C4315F" w:rsidDel="00114F2A" w:rsidRDefault="00C4315F">
      <w:pPr>
        <w:pStyle w:val="Verzeichnis4"/>
        <w:tabs>
          <w:tab w:val="left" w:pos="1200"/>
          <w:tab w:val="right" w:leader="dot" w:pos="9075"/>
        </w:tabs>
        <w:rPr>
          <w:del w:id="6282" w:author="Markus Brüderl" w:date="2017-11-21T08:50:00Z"/>
          <w:rFonts w:eastAsiaTheme="minorEastAsia" w:cstheme="minorBidi"/>
          <w:noProof/>
          <w:sz w:val="22"/>
          <w:szCs w:val="22"/>
        </w:rPr>
      </w:pPr>
      <w:del w:id="6283" w:author="Markus Brüderl" w:date="2017-11-21T08:50:00Z">
        <w:r w:rsidRPr="00114F2A" w:rsidDel="00114F2A">
          <w:rPr>
            <w:noProof/>
          </w:rPr>
          <w:delText>3.7.5.2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152</w:delText>
        </w:r>
      </w:del>
    </w:p>
    <w:p w:rsidR="00C4315F" w:rsidDel="00114F2A" w:rsidRDefault="00C4315F">
      <w:pPr>
        <w:pStyle w:val="Verzeichnis5"/>
        <w:tabs>
          <w:tab w:val="left" w:pos="1529"/>
          <w:tab w:val="right" w:leader="dot" w:pos="9075"/>
        </w:tabs>
        <w:rPr>
          <w:del w:id="6284" w:author="Markus Brüderl" w:date="2017-11-21T08:50:00Z"/>
          <w:rFonts w:eastAsiaTheme="minorEastAsia" w:cstheme="minorBidi"/>
          <w:noProof/>
          <w:sz w:val="22"/>
          <w:szCs w:val="22"/>
        </w:rPr>
      </w:pPr>
      <w:del w:id="6285" w:author="Markus Brüderl" w:date="2017-11-21T08:50:00Z">
        <w:r w:rsidRPr="00114F2A" w:rsidDel="00114F2A">
          <w:rPr>
            <w:noProof/>
          </w:rPr>
          <w:delText>3.7.5.2.1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152</w:delText>
        </w:r>
      </w:del>
    </w:p>
    <w:p w:rsidR="00C4315F" w:rsidDel="00114F2A" w:rsidRDefault="00C4315F">
      <w:pPr>
        <w:pStyle w:val="Verzeichnis5"/>
        <w:tabs>
          <w:tab w:val="left" w:pos="1529"/>
          <w:tab w:val="right" w:leader="dot" w:pos="9075"/>
        </w:tabs>
        <w:rPr>
          <w:del w:id="6286" w:author="Markus Brüderl" w:date="2017-11-21T08:50:00Z"/>
          <w:rFonts w:eastAsiaTheme="minorEastAsia" w:cstheme="minorBidi"/>
          <w:noProof/>
          <w:sz w:val="22"/>
          <w:szCs w:val="22"/>
        </w:rPr>
      </w:pPr>
      <w:del w:id="6287" w:author="Markus Brüderl" w:date="2017-11-21T08:50:00Z">
        <w:r w:rsidRPr="00114F2A" w:rsidDel="00114F2A">
          <w:rPr>
            <w:noProof/>
          </w:rPr>
          <w:delText>3.7.5.2.2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153</w:delText>
        </w:r>
      </w:del>
    </w:p>
    <w:p w:rsidR="00C4315F" w:rsidDel="00114F2A" w:rsidRDefault="00C4315F">
      <w:pPr>
        <w:pStyle w:val="Verzeichnis3"/>
        <w:tabs>
          <w:tab w:val="left" w:pos="1000"/>
          <w:tab w:val="right" w:leader="dot" w:pos="9075"/>
        </w:tabs>
        <w:rPr>
          <w:del w:id="6288" w:author="Markus Brüderl" w:date="2017-11-21T08:50:00Z"/>
          <w:rFonts w:eastAsiaTheme="minorEastAsia" w:cstheme="minorBidi"/>
          <w:noProof/>
          <w:sz w:val="22"/>
          <w:szCs w:val="22"/>
        </w:rPr>
      </w:pPr>
      <w:del w:id="6289" w:author="Markus Brüderl" w:date="2017-11-21T08:50:00Z">
        <w:r w:rsidRPr="00114F2A" w:rsidDel="00114F2A">
          <w:rPr>
            <w:noProof/>
          </w:rPr>
          <w:delText>3.7.6</w:delText>
        </w:r>
        <w:r w:rsidDel="00114F2A">
          <w:rPr>
            <w:rFonts w:eastAsiaTheme="minorEastAsia" w:cstheme="minorBidi"/>
            <w:noProof/>
            <w:sz w:val="22"/>
            <w:szCs w:val="22"/>
          </w:rPr>
          <w:tab/>
        </w:r>
        <w:r w:rsidRPr="00114F2A" w:rsidDel="00114F2A">
          <w:rPr>
            <w:noProof/>
          </w:rPr>
          <w:delText>checkAntragByIdFlag</w:delText>
        </w:r>
        <w:r w:rsidDel="00114F2A">
          <w:rPr>
            <w:noProof/>
            <w:webHidden/>
          </w:rPr>
          <w:tab/>
          <w:delText>153</w:delText>
        </w:r>
      </w:del>
    </w:p>
    <w:p w:rsidR="00C4315F" w:rsidDel="00114F2A" w:rsidRDefault="00C4315F">
      <w:pPr>
        <w:pStyle w:val="Verzeichnis4"/>
        <w:tabs>
          <w:tab w:val="left" w:pos="1200"/>
          <w:tab w:val="right" w:leader="dot" w:pos="9075"/>
        </w:tabs>
        <w:rPr>
          <w:del w:id="6290" w:author="Markus Brüderl" w:date="2017-11-21T08:50:00Z"/>
          <w:rFonts w:eastAsiaTheme="minorEastAsia" w:cstheme="minorBidi"/>
          <w:noProof/>
          <w:sz w:val="22"/>
          <w:szCs w:val="22"/>
        </w:rPr>
      </w:pPr>
      <w:del w:id="6291" w:author="Markus Brüderl" w:date="2017-11-21T08:50:00Z">
        <w:r w:rsidRPr="00114F2A" w:rsidDel="00114F2A">
          <w:rPr>
            <w:noProof/>
          </w:rPr>
          <w:delText>3.7.6.1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153</w:delText>
        </w:r>
      </w:del>
    </w:p>
    <w:p w:rsidR="00C4315F" w:rsidDel="00114F2A" w:rsidRDefault="00C4315F">
      <w:pPr>
        <w:pStyle w:val="Verzeichnis5"/>
        <w:tabs>
          <w:tab w:val="left" w:pos="1529"/>
          <w:tab w:val="right" w:leader="dot" w:pos="9075"/>
        </w:tabs>
        <w:rPr>
          <w:del w:id="6292" w:author="Markus Brüderl" w:date="2017-11-21T08:50:00Z"/>
          <w:rFonts w:eastAsiaTheme="minorEastAsia" w:cstheme="minorBidi"/>
          <w:noProof/>
          <w:sz w:val="22"/>
          <w:szCs w:val="22"/>
        </w:rPr>
      </w:pPr>
      <w:del w:id="6293" w:author="Markus Brüderl" w:date="2017-11-21T08:50:00Z">
        <w:r w:rsidRPr="00114F2A" w:rsidDel="00114F2A">
          <w:rPr>
            <w:noProof/>
          </w:rPr>
          <w:delText>3.7.6.1.1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153</w:delText>
        </w:r>
      </w:del>
    </w:p>
    <w:p w:rsidR="00C4315F" w:rsidDel="00114F2A" w:rsidRDefault="00C4315F">
      <w:pPr>
        <w:pStyle w:val="Verzeichnis5"/>
        <w:tabs>
          <w:tab w:val="left" w:pos="1529"/>
          <w:tab w:val="right" w:leader="dot" w:pos="9075"/>
        </w:tabs>
        <w:rPr>
          <w:del w:id="6294" w:author="Markus Brüderl" w:date="2017-11-21T08:50:00Z"/>
          <w:rFonts w:eastAsiaTheme="minorEastAsia" w:cstheme="minorBidi"/>
          <w:noProof/>
          <w:sz w:val="22"/>
          <w:szCs w:val="22"/>
        </w:rPr>
      </w:pPr>
      <w:del w:id="6295" w:author="Markus Brüderl" w:date="2017-11-21T08:50:00Z">
        <w:r w:rsidRPr="00114F2A" w:rsidDel="00114F2A">
          <w:rPr>
            <w:noProof/>
          </w:rPr>
          <w:delText>3.7.6.1.2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153</w:delText>
        </w:r>
      </w:del>
    </w:p>
    <w:p w:rsidR="00C4315F" w:rsidDel="00114F2A" w:rsidRDefault="00C4315F">
      <w:pPr>
        <w:pStyle w:val="Verzeichnis4"/>
        <w:tabs>
          <w:tab w:val="left" w:pos="1200"/>
          <w:tab w:val="right" w:leader="dot" w:pos="9075"/>
        </w:tabs>
        <w:rPr>
          <w:del w:id="6296" w:author="Markus Brüderl" w:date="2017-11-21T08:50:00Z"/>
          <w:rFonts w:eastAsiaTheme="minorEastAsia" w:cstheme="minorBidi"/>
          <w:noProof/>
          <w:sz w:val="22"/>
          <w:szCs w:val="22"/>
        </w:rPr>
      </w:pPr>
      <w:del w:id="6297" w:author="Markus Brüderl" w:date="2017-11-21T08:50:00Z">
        <w:r w:rsidRPr="00114F2A" w:rsidDel="00114F2A">
          <w:rPr>
            <w:noProof/>
          </w:rPr>
          <w:delText>3.7.6.2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154</w:delText>
        </w:r>
      </w:del>
    </w:p>
    <w:p w:rsidR="00C4315F" w:rsidDel="00114F2A" w:rsidRDefault="00C4315F">
      <w:pPr>
        <w:pStyle w:val="Verzeichnis5"/>
        <w:tabs>
          <w:tab w:val="left" w:pos="1529"/>
          <w:tab w:val="right" w:leader="dot" w:pos="9075"/>
        </w:tabs>
        <w:rPr>
          <w:del w:id="6298" w:author="Markus Brüderl" w:date="2017-11-21T08:50:00Z"/>
          <w:rFonts w:eastAsiaTheme="minorEastAsia" w:cstheme="minorBidi"/>
          <w:noProof/>
          <w:sz w:val="22"/>
          <w:szCs w:val="22"/>
        </w:rPr>
      </w:pPr>
      <w:del w:id="6299" w:author="Markus Brüderl" w:date="2017-11-21T08:50:00Z">
        <w:r w:rsidRPr="00114F2A" w:rsidDel="00114F2A">
          <w:rPr>
            <w:noProof/>
          </w:rPr>
          <w:delText>3.7.6.2.1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154</w:delText>
        </w:r>
      </w:del>
    </w:p>
    <w:p w:rsidR="00C4315F" w:rsidDel="00114F2A" w:rsidRDefault="00C4315F">
      <w:pPr>
        <w:pStyle w:val="Verzeichnis5"/>
        <w:tabs>
          <w:tab w:val="left" w:pos="1529"/>
          <w:tab w:val="right" w:leader="dot" w:pos="9075"/>
        </w:tabs>
        <w:rPr>
          <w:del w:id="6300" w:author="Markus Brüderl" w:date="2017-11-21T08:50:00Z"/>
          <w:rFonts w:eastAsiaTheme="minorEastAsia" w:cstheme="minorBidi"/>
          <w:noProof/>
          <w:sz w:val="22"/>
          <w:szCs w:val="22"/>
        </w:rPr>
      </w:pPr>
      <w:del w:id="6301" w:author="Markus Brüderl" w:date="2017-11-21T08:50:00Z">
        <w:r w:rsidRPr="00114F2A" w:rsidDel="00114F2A">
          <w:rPr>
            <w:noProof/>
          </w:rPr>
          <w:delText>3.7.6.2.2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154</w:delText>
        </w:r>
      </w:del>
    </w:p>
    <w:p w:rsidR="00C4315F" w:rsidDel="00114F2A" w:rsidRDefault="00C4315F">
      <w:pPr>
        <w:pStyle w:val="Verzeichnis3"/>
        <w:tabs>
          <w:tab w:val="left" w:pos="1000"/>
          <w:tab w:val="right" w:leader="dot" w:pos="9075"/>
        </w:tabs>
        <w:rPr>
          <w:del w:id="6302" w:author="Markus Brüderl" w:date="2017-11-21T08:50:00Z"/>
          <w:rFonts w:eastAsiaTheme="minorEastAsia" w:cstheme="minorBidi"/>
          <w:noProof/>
          <w:sz w:val="22"/>
          <w:szCs w:val="22"/>
        </w:rPr>
      </w:pPr>
      <w:del w:id="6303" w:author="Markus Brüderl" w:date="2017-11-21T08:50:00Z">
        <w:r w:rsidRPr="00114F2A" w:rsidDel="00114F2A">
          <w:rPr>
            <w:noProof/>
          </w:rPr>
          <w:delText>3.7.7</w:delText>
        </w:r>
        <w:r w:rsidDel="00114F2A">
          <w:rPr>
            <w:rFonts w:eastAsiaTheme="minorEastAsia" w:cstheme="minorBidi"/>
            <w:noProof/>
            <w:sz w:val="22"/>
            <w:szCs w:val="22"/>
          </w:rPr>
          <w:tab/>
        </w:r>
        <w:r w:rsidRPr="00114F2A" w:rsidDel="00114F2A">
          <w:rPr>
            <w:noProof/>
          </w:rPr>
          <w:delText>checkAntragByIdFlag2</w:delText>
        </w:r>
        <w:r w:rsidDel="00114F2A">
          <w:rPr>
            <w:noProof/>
            <w:webHidden/>
          </w:rPr>
          <w:tab/>
          <w:delText>154</w:delText>
        </w:r>
      </w:del>
    </w:p>
    <w:p w:rsidR="00C4315F" w:rsidDel="00114F2A" w:rsidRDefault="00C4315F">
      <w:pPr>
        <w:pStyle w:val="Verzeichnis4"/>
        <w:tabs>
          <w:tab w:val="left" w:pos="1200"/>
          <w:tab w:val="right" w:leader="dot" w:pos="9075"/>
        </w:tabs>
        <w:rPr>
          <w:del w:id="6304" w:author="Markus Brüderl" w:date="2017-11-21T08:50:00Z"/>
          <w:rFonts w:eastAsiaTheme="minorEastAsia" w:cstheme="minorBidi"/>
          <w:noProof/>
          <w:sz w:val="22"/>
          <w:szCs w:val="22"/>
        </w:rPr>
      </w:pPr>
      <w:del w:id="6305" w:author="Markus Brüderl" w:date="2017-11-21T08:50:00Z">
        <w:r w:rsidRPr="00114F2A" w:rsidDel="00114F2A">
          <w:rPr>
            <w:noProof/>
          </w:rPr>
          <w:delText>3.7.7.1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154</w:delText>
        </w:r>
      </w:del>
    </w:p>
    <w:p w:rsidR="00C4315F" w:rsidDel="00114F2A" w:rsidRDefault="00C4315F">
      <w:pPr>
        <w:pStyle w:val="Verzeichnis5"/>
        <w:tabs>
          <w:tab w:val="left" w:pos="1529"/>
          <w:tab w:val="right" w:leader="dot" w:pos="9075"/>
        </w:tabs>
        <w:rPr>
          <w:del w:id="6306" w:author="Markus Brüderl" w:date="2017-11-21T08:50:00Z"/>
          <w:rFonts w:eastAsiaTheme="minorEastAsia" w:cstheme="minorBidi"/>
          <w:noProof/>
          <w:sz w:val="22"/>
          <w:szCs w:val="22"/>
        </w:rPr>
      </w:pPr>
      <w:del w:id="6307" w:author="Markus Brüderl" w:date="2017-11-21T08:50:00Z">
        <w:r w:rsidRPr="00114F2A" w:rsidDel="00114F2A">
          <w:rPr>
            <w:noProof/>
            <w:lang w:val="en-US"/>
          </w:rPr>
          <w:delText>3.7.7.1.1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155</w:delText>
        </w:r>
      </w:del>
    </w:p>
    <w:p w:rsidR="00C4315F" w:rsidDel="00114F2A" w:rsidRDefault="00C4315F">
      <w:pPr>
        <w:pStyle w:val="Verzeichnis5"/>
        <w:tabs>
          <w:tab w:val="left" w:pos="1529"/>
          <w:tab w:val="right" w:leader="dot" w:pos="9075"/>
        </w:tabs>
        <w:rPr>
          <w:del w:id="6308" w:author="Markus Brüderl" w:date="2017-11-21T08:50:00Z"/>
          <w:rFonts w:eastAsiaTheme="minorEastAsia" w:cstheme="minorBidi"/>
          <w:noProof/>
          <w:sz w:val="22"/>
          <w:szCs w:val="22"/>
        </w:rPr>
      </w:pPr>
      <w:del w:id="6309" w:author="Markus Brüderl" w:date="2017-11-21T08:50:00Z">
        <w:r w:rsidRPr="00114F2A" w:rsidDel="00114F2A">
          <w:rPr>
            <w:noProof/>
          </w:rPr>
          <w:delText>3.7.7.1.2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155</w:delText>
        </w:r>
      </w:del>
    </w:p>
    <w:p w:rsidR="00C4315F" w:rsidDel="00114F2A" w:rsidRDefault="00C4315F">
      <w:pPr>
        <w:pStyle w:val="Verzeichnis4"/>
        <w:tabs>
          <w:tab w:val="left" w:pos="1200"/>
          <w:tab w:val="right" w:leader="dot" w:pos="9075"/>
        </w:tabs>
        <w:rPr>
          <w:del w:id="6310" w:author="Markus Brüderl" w:date="2017-11-21T08:50:00Z"/>
          <w:rFonts w:eastAsiaTheme="minorEastAsia" w:cstheme="minorBidi"/>
          <w:noProof/>
          <w:sz w:val="22"/>
          <w:szCs w:val="22"/>
        </w:rPr>
      </w:pPr>
      <w:del w:id="6311" w:author="Markus Brüderl" w:date="2017-11-21T08:50:00Z">
        <w:r w:rsidRPr="00114F2A" w:rsidDel="00114F2A">
          <w:rPr>
            <w:noProof/>
          </w:rPr>
          <w:delText>3.7.7.2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155</w:delText>
        </w:r>
      </w:del>
    </w:p>
    <w:p w:rsidR="00C4315F" w:rsidDel="00114F2A" w:rsidRDefault="00C4315F">
      <w:pPr>
        <w:pStyle w:val="Verzeichnis5"/>
        <w:tabs>
          <w:tab w:val="left" w:pos="1529"/>
          <w:tab w:val="right" w:leader="dot" w:pos="9075"/>
        </w:tabs>
        <w:rPr>
          <w:del w:id="6312" w:author="Markus Brüderl" w:date="2017-11-21T08:50:00Z"/>
          <w:rFonts w:eastAsiaTheme="minorEastAsia" w:cstheme="minorBidi"/>
          <w:noProof/>
          <w:sz w:val="22"/>
          <w:szCs w:val="22"/>
        </w:rPr>
      </w:pPr>
      <w:del w:id="6313" w:author="Markus Brüderl" w:date="2017-11-21T08:50:00Z">
        <w:r w:rsidRPr="00114F2A" w:rsidDel="00114F2A">
          <w:rPr>
            <w:noProof/>
          </w:rPr>
          <w:delText>3.7.7.2.1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155</w:delText>
        </w:r>
      </w:del>
    </w:p>
    <w:p w:rsidR="00C4315F" w:rsidDel="00114F2A" w:rsidRDefault="00C4315F">
      <w:pPr>
        <w:pStyle w:val="Verzeichnis5"/>
        <w:tabs>
          <w:tab w:val="left" w:pos="1529"/>
          <w:tab w:val="right" w:leader="dot" w:pos="9075"/>
        </w:tabs>
        <w:rPr>
          <w:del w:id="6314" w:author="Markus Brüderl" w:date="2017-11-21T08:50:00Z"/>
          <w:rFonts w:eastAsiaTheme="minorEastAsia" w:cstheme="minorBidi"/>
          <w:noProof/>
          <w:sz w:val="22"/>
          <w:szCs w:val="22"/>
        </w:rPr>
      </w:pPr>
      <w:del w:id="6315" w:author="Markus Brüderl" w:date="2017-11-21T08:50:00Z">
        <w:r w:rsidRPr="00114F2A" w:rsidDel="00114F2A">
          <w:rPr>
            <w:noProof/>
          </w:rPr>
          <w:delText>3.7.7.2.2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155</w:delText>
        </w:r>
      </w:del>
    </w:p>
    <w:p w:rsidR="00C4315F" w:rsidDel="00114F2A" w:rsidRDefault="00C4315F">
      <w:pPr>
        <w:pStyle w:val="Verzeichnis3"/>
        <w:tabs>
          <w:tab w:val="left" w:pos="1000"/>
          <w:tab w:val="right" w:leader="dot" w:pos="9075"/>
        </w:tabs>
        <w:rPr>
          <w:del w:id="6316" w:author="Markus Brüderl" w:date="2017-11-21T08:50:00Z"/>
          <w:rFonts w:eastAsiaTheme="minorEastAsia" w:cstheme="minorBidi"/>
          <w:noProof/>
          <w:sz w:val="22"/>
          <w:szCs w:val="22"/>
        </w:rPr>
      </w:pPr>
      <w:del w:id="6317" w:author="Markus Brüderl" w:date="2017-11-21T08:50:00Z">
        <w:r w:rsidRPr="00114F2A" w:rsidDel="00114F2A">
          <w:rPr>
            <w:noProof/>
          </w:rPr>
          <w:delText>3.7.8</w:delText>
        </w:r>
        <w:r w:rsidDel="00114F2A">
          <w:rPr>
            <w:rFonts w:eastAsiaTheme="minorEastAsia" w:cstheme="minorBidi"/>
            <w:noProof/>
            <w:sz w:val="22"/>
            <w:szCs w:val="22"/>
          </w:rPr>
          <w:tab/>
        </w:r>
        <w:r w:rsidRPr="00114F2A" w:rsidDel="00114F2A">
          <w:rPr>
            <w:noProof/>
          </w:rPr>
          <w:delText>checkKalkulation</w:delText>
        </w:r>
        <w:r w:rsidDel="00114F2A">
          <w:rPr>
            <w:noProof/>
            <w:webHidden/>
          </w:rPr>
          <w:tab/>
          <w:delText>156</w:delText>
        </w:r>
      </w:del>
    </w:p>
    <w:p w:rsidR="00C4315F" w:rsidDel="00114F2A" w:rsidRDefault="00C4315F">
      <w:pPr>
        <w:pStyle w:val="Verzeichnis3"/>
        <w:tabs>
          <w:tab w:val="left" w:pos="1000"/>
          <w:tab w:val="right" w:leader="dot" w:pos="9075"/>
        </w:tabs>
        <w:rPr>
          <w:del w:id="6318" w:author="Markus Brüderl" w:date="2017-11-21T08:50:00Z"/>
          <w:rFonts w:eastAsiaTheme="minorEastAsia" w:cstheme="minorBidi"/>
          <w:noProof/>
          <w:sz w:val="22"/>
          <w:szCs w:val="22"/>
        </w:rPr>
      </w:pPr>
      <w:del w:id="6319" w:author="Markus Brüderl" w:date="2017-11-21T08:50:00Z">
        <w:r w:rsidRPr="00114F2A" w:rsidDel="00114F2A">
          <w:rPr>
            <w:noProof/>
          </w:rPr>
          <w:delText>3.7.9</w:delText>
        </w:r>
        <w:r w:rsidDel="00114F2A">
          <w:rPr>
            <w:rFonts w:eastAsiaTheme="minorEastAsia" w:cstheme="minorBidi"/>
            <w:noProof/>
            <w:sz w:val="22"/>
            <w:szCs w:val="22"/>
          </w:rPr>
          <w:tab/>
        </w:r>
        <w:r w:rsidRPr="00114F2A" w:rsidDel="00114F2A">
          <w:rPr>
            <w:noProof/>
          </w:rPr>
          <w:delText>checkTrRisk</w:delText>
        </w:r>
        <w:r w:rsidDel="00114F2A">
          <w:rPr>
            <w:noProof/>
            <w:webHidden/>
          </w:rPr>
          <w:tab/>
          <w:delText>157</w:delText>
        </w:r>
      </w:del>
    </w:p>
    <w:p w:rsidR="00C4315F" w:rsidDel="00114F2A" w:rsidRDefault="00C4315F">
      <w:pPr>
        <w:pStyle w:val="Verzeichnis4"/>
        <w:tabs>
          <w:tab w:val="left" w:pos="1200"/>
          <w:tab w:val="right" w:leader="dot" w:pos="9075"/>
        </w:tabs>
        <w:rPr>
          <w:del w:id="6320" w:author="Markus Brüderl" w:date="2017-11-21T08:50:00Z"/>
          <w:rFonts w:eastAsiaTheme="minorEastAsia" w:cstheme="minorBidi"/>
          <w:noProof/>
          <w:sz w:val="22"/>
          <w:szCs w:val="22"/>
        </w:rPr>
      </w:pPr>
      <w:del w:id="6321" w:author="Markus Brüderl" w:date="2017-11-21T08:50:00Z">
        <w:r w:rsidRPr="00114F2A" w:rsidDel="00114F2A">
          <w:rPr>
            <w:noProof/>
          </w:rPr>
          <w:delText>3.7.9.1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157</w:delText>
        </w:r>
      </w:del>
    </w:p>
    <w:p w:rsidR="00C4315F" w:rsidDel="00114F2A" w:rsidRDefault="00C4315F">
      <w:pPr>
        <w:pStyle w:val="Verzeichnis5"/>
        <w:tabs>
          <w:tab w:val="left" w:pos="1529"/>
          <w:tab w:val="right" w:leader="dot" w:pos="9075"/>
        </w:tabs>
        <w:rPr>
          <w:del w:id="6322" w:author="Markus Brüderl" w:date="2017-11-21T08:50:00Z"/>
          <w:rFonts w:eastAsiaTheme="minorEastAsia" w:cstheme="minorBidi"/>
          <w:noProof/>
          <w:sz w:val="22"/>
          <w:szCs w:val="22"/>
        </w:rPr>
      </w:pPr>
      <w:del w:id="6323" w:author="Markus Brüderl" w:date="2017-11-21T08:50:00Z">
        <w:r w:rsidRPr="00114F2A" w:rsidDel="00114F2A">
          <w:rPr>
            <w:noProof/>
          </w:rPr>
          <w:delText>3.7.9.1.1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157</w:delText>
        </w:r>
      </w:del>
    </w:p>
    <w:p w:rsidR="00C4315F" w:rsidDel="00114F2A" w:rsidRDefault="00C4315F">
      <w:pPr>
        <w:pStyle w:val="Verzeichnis5"/>
        <w:tabs>
          <w:tab w:val="left" w:pos="1529"/>
          <w:tab w:val="right" w:leader="dot" w:pos="9075"/>
        </w:tabs>
        <w:rPr>
          <w:del w:id="6324" w:author="Markus Brüderl" w:date="2017-11-21T08:50:00Z"/>
          <w:rFonts w:eastAsiaTheme="minorEastAsia" w:cstheme="minorBidi"/>
          <w:noProof/>
          <w:sz w:val="22"/>
          <w:szCs w:val="22"/>
        </w:rPr>
      </w:pPr>
      <w:del w:id="6325" w:author="Markus Brüderl" w:date="2017-11-21T08:50:00Z">
        <w:r w:rsidRPr="00114F2A" w:rsidDel="00114F2A">
          <w:rPr>
            <w:noProof/>
          </w:rPr>
          <w:delText>3.7.9.1.2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157</w:delText>
        </w:r>
      </w:del>
    </w:p>
    <w:p w:rsidR="00C4315F" w:rsidDel="00114F2A" w:rsidRDefault="00C4315F">
      <w:pPr>
        <w:pStyle w:val="Verzeichnis4"/>
        <w:tabs>
          <w:tab w:val="left" w:pos="1200"/>
          <w:tab w:val="right" w:leader="dot" w:pos="9075"/>
        </w:tabs>
        <w:rPr>
          <w:del w:id="6326" w:author="Markus Brüderl" w:date="2017-11-21T08:50:00Z"/>
          <w:rFonts w:eastAsiaTheme="minorEastAsia" w:cstheme="minorBidi"/>
          <w:noProof/>
          <w:sz w:val="22"/>
          <w:szCs w:val="22"/>
        </w:rPr>
      </w:pPr>
      <w:del w:id="6327" w:author="Markus Brüderl" w:date="2017-11-21T08:50:00Z">
        <w:r w:rsidRPr="00114F2A" w:rsidDel="00114F2A">
          <w:rPr>
            <w:noProof/>
          </w:rPr>
          <w:delText>3.7.9.2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157</w:delText>
        </w:r>
      </w:del>
    </w:p>
    <w:p w:rsidR="00C4315F" w:rsidDel="00114F2A" w:rsidRDefault="00C4315F">
      <w:pPr>
        <w:pStyle w:val="Verzeichnis5"/>
        <w:tabs>
          <w:tab w:val="left" w:pos="1529"/>
          <w:tab w:val="right" w:leader="dot" w:pos="9075"/>
        </w:tabs>
        <w:rPr>
          <w:del w:id="6328" w:author="Markus Brüderl" w:date="2017-11-21T08:50:00Z"/>
          <w:rFonts w:eastAsiaTheme="minorEastAsia" w:cstheme="minorBidi"/>
          <w:noProof/>
          <w:sz w:val="22"/>
          <w:szCs w:val="22"/>
        </w:rPr>
      </w:pPr>
      <w:del w:id="6329" w:author="Markus Brüderl" w:date="2017-11-21T08:50:00Z">
        <w:r w:rsidRPr="00114F2A" w:rsidDel="00114F2A">
          <w:rPr>
            <w:noProof/>
          </w:rPr>
          <w:delText>3.7.9.2.1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157</w:delText>
        </w:r>
      </w:del>
    </w:p>
    <w:p w:rsidR="00C4315F" w:rsidDel="00114F2A" w:rsidRDefault="00C4315F">
      <w:pPr>
        <w:pStyle w:val="Verzeichnis5"/>
        <w:tabs>
          <w:tab w:val="left" w:pos="1529"/>
          <w:tab w:val="right" w:leader="dot" w:pos="9075"/>
        </w:tabs>
        <w:rPr>
          <w:del w:id="6330" w:author="Markus Brüderl" w:date="2017-11-21T08:50:00Z"/>
          <w:rFonts w:eastAsiaTheme="minorEastAsia" w:cstheme="minorBidi"/>
          <w:noProof/>
          <w:sz w:val="22"/>
          <w:szCs w:val="22"/>
        </w:rPr>
      </w:pPr>
      <w:del w:id="6331" w:author="Markus Brüderl" w:date="2017-11-21T08:50:00Z">
        <w:r w:rsidRPr="00114F2A" w:rsidDel="00114F2A">
          <w:rPr>
            <w:noProof/>
          </w:rPr>
          <w:delText>3.7.9.2.2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158</w:delText>
        </w:r>
      </w:del>
    </w:p>
    <w:p w:rsidR="00C4315F" w:rsidDel="00114F2A" w:rsidRDefault="00C4315F">
      <w:pPr>
        <w:pStyle w:val="Verzeichnis3"/>
        <w:tabs>
          <w:tab w:val="left" w:pos="1000"/>
          <w:tab w:val="right" w:leader="dot" w:pos="9075"/>
        </w:tabs>
        <w:rPr>
          <w:del w:id="6332" w:author="Markus Brüderl" w:date="2017-11-21T08:50:00Z"/>
          <w:rFonts w:eastAsiaTheme="minorEastAsia" w:cstheme="minorBidi"/>
          <w:noProof/>
          <w:sz w:val="22"/>
          <w:szCs w:val="22"/>
        </w:rPr>
      </w:pPr>
      <w:del w:id="6333" w:author="Markus Brüderl" w:date="2017-11-21T08:50:00Z">
        <w:r w:rsidRPr="00114F2A" w:rsidDel="00114F2A">
          <w:rPr>
            <w:noProof/>
          </w:rPr>
          <w:delText>3.7.10</w:delText>
        </w:r>
        <w:r w:rsidDel="00114F2A">
          <w:rPr>
            <w:rFonts w:eastAsiaTheme="minorEastAsia" w:cstheme="minorBidi"/>
            <w:noProof/>
            <w:sz w:val="22"/>
            <w:szCs w:val="22"/>
          </w:rPr>
          <w:tab/>
        </w:r>
        <w:r w:rsidRPr="00114F2A" w:rsidDel="00114F2A">
          <w:rPr>
            <w:noProof/>
          </w:rPr>
          <w:delText>checkTrRiskById</w:delText>
        </w:r>
        <w:r w:rsidDel="00114F2A">
          <w:rPr>
            <w:noProof/>
            <w:webHidden/>
          </w:rPr>
          <w:tab/>
          <w:delText>158</w:delText>
        </w:r>
      </w:del>
    </w:p>
    <w:p w:rsidR="00C4315F" w:rsidDel="00114F2A" w:rsidRDefault="00C4315F">
      <w:pPr>
        <w:pStyle w:val="Verzeichnis4"/>
        <w:tabs>
          <w:tab w:val="left" w:pos="1400"/>
          <w:tab w:val="right" w:leader="dot" w:pos="9075"/>
        </w:tabs>
        <w:rPr>
          <w:del w:id="6334" w:author="Markus Brüderl" w:date="2017-11-21T08:50:00Z"/>
          <w:rFonts w:eastAsiaTheme="minorEastAsia" w:cstheme="minorBidi"/>
          <w:noProof/>
          <w:sz w:val="22"/>
          <w:szCs w:val="22"/>
        </w:rPr>
      </w:pPr>
      <w:del w:id="6335" w:author="Markus Brüderl" w:date="2017-11-21T08:50:00Z">
        <w:r w:rsidRPr="00114F2A" w:rsidDel="00114F2A">
          <w:rPr>
            <w:noProof/>
          </w:rPr>
          <w:delText>3.7.10.1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158</w:delText>
        </w:r>
      </w:del>
    </w:p>
    <w:p w:rsidR="00C4315F" w:rsidDel="00114F2A" w:rsidRDefault="00C4315F">
      <w:pPr>
        <w:pStyle w:val="Verzeichnis5"/>
        <w:tabs>
          <w:tab w:val="left" w:pos="1630"/>
          <w:tab w:val="right" w:leader="dot" w:pos="9075"/>
        </w:tabs>
        <w:rPr>
          <w:del w:id="6336" w:author="Markus Brüderl" w:date="2017-11-21T08:50:00Z"/>
          <w:rFonts w:eastAsiaTheme="minorEastAsia" w:cstheme="minorBidi"/>
          <w:noProof/>
          <w:sz w:val="22"/>
          <w:szCs w:val="22"/>
        </w:rPr>
      </w:pPr>
      <w:del w:id="6337" w:author="Markus Brüderl" w:date="2017-11-21T08:50:00Z">
        <w:r w:rsidRPr="00114F2A" w:rsidDel="00114F2A">
          <w:rPr>
            <w:noProof/>
          </w:rPr>
          <w:delText>3.7.10.1.1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158</w:delText>
        </w:r>
      </w:del>
    </w:p>
    <w:p w:rsidR="00C4315F" w:rsidDel="00114F2A" w:rsidRDefault="00C4315F">
      <w:pPr>
        <w:pStyle w:val="Verzeichnis5"/>
        <w:tabs>
          <w:tab w:val="left" w:pos="1630"/>
          <w:tab w:val="right" w:leader="dot" w:pos="9075"/>
        </w:tabs>
        <w:rPr>
          <w:del w:id="6338" w:author="Markus Brüderl" w:date="2017-11-21T08:50:00Z"/>
          <w:rFonts w:eastAsiaTheme="minorEastAsia" w:cstheme="minorBidi"/>
          <w:noProof/>
          <w:sz w:val="22"/>
          <w:szCs w:val="22"/>
        </w:rPr>
      </w:pPr>
      <w:del w:id="6339" w:author="Markus Brüderl" w:date="2017-11-21T08:50:00Z">
        <w:r w:rsidRPr="00114F2A" w:rsidDel="00114F2A">
          <w:rPr>
            <w:noProof/>
          </w:rPr>
          <w:delText>3.7.10.1.2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158</w:delText>
        </w:r>
      </w:del>
    </w:p>
    <w:p w:rsidR="00C4315F" w:rsidDel="00114F2A" w:rsidRDefault="00C4315F">
      <w:pPr>
        <w:pStyle w:val="Verzeichnis4"/>
        <w:tabs>
          <w:tab w:val="left" w:pos="1400"/>
          <w:tab w:val="right" w:leader="dot" w:pos="9075"/>
        </w:tabs>
        <w:rPr>
          <w:del w:id="6340" w:author="Markus Brüderl" w:date="2017-11-21T08:50:00Z"/>
          <w:rFonts w:eastAsiaTheme="minorEastAsia" w:cstheme="minorBidi"/>
          <w:noProof/>
          <w:sz w:val="22"/>
          <w:szCs w:val="22"/>
        </w:rPr>
      </w:pPr>
      <w:del w:id="6341" w:author="Markus Brüderl" w:date="2017-11-21T08:50:00Z">
        <w:r w:rsidRPr="00114F2A" w:rsidDel="00114F2A">
          <w:rPr>
            <w:noProof/>
          </w:rPr>
          <w:delText>3.7.10.2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158</w:delText>
        </w:r>
      </w:del>
    </w:p>
    <w:p w:rsidR="00C4315F" w:rsidDel="00114F2A" w:rsidRDefault="00C4315F">
      <w:pPr>
        <w:pStyle w:val="Verzeichnis5"/>
        <w:tabs>
          <w:tab w:val="left" w:pos="1630"/>
          <w:tab w:val="right" w:leader="dot" w:pos="9075"/>
        </w:tabs>
        <w:rPr>
          <w:del w:id="6342" w:author="Markus Brüderl" w:date="2017-11-21T08:50:00Z"/>
          <w:rFonts w:eastAsiaTheme="minorEastAsia" w:cstheme="minorBidi"/>
          <w:noProof/>
          <w:sz w:val="22"/>
          <w:szCs w:val="22"/>
        </w:rPr>
      </w:pPr>
      <w:del w:id="6343" w:author="Markus Brüderl" w:date="2017-11-21T08:50:00Z">
        <w:r w:rsidRPr="00114F2A" w:rsidDel="00114F2A">
          <w:rPr>
            <w:noProof/>
          </w:rPr>
          <w:delText>3.7.10.2.1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158</w:delText>
        </w:r>
      </w:del>
    </w:p>
    <w:p w:rsidR="00C4315F" w:rsidDel="00114F2A" w:rsidRDefault="00C4315F">
      <w:pPr>
        <w:pStyle w:val="Verzeichnis5"/>
        <w:tabs>
          <w:tab w:val="left" w:pos="1630"/>
          <w:tab w:val="right" w:leader="dot" w:pos="9075"/>
        </w:tabs>
        <w:rPr>
          <w:del w:id="6344" w:author="Markus Brüderl" w:date="2017-11-21T08:50:00Z"/>
          <w:rFonts w:eastAsiaTheme="minorEastAsia" w:cstheme="minorBidi"/>
          <w:noProof/>
          <w:sz w:val="22"/>
          <w:szCs w:val="22"/>
        </w:rPr>
      </w:pPr>
      <w:del w:id="6345" w:author="Markus Brüderl" w:date="2017-11-21T08:50:00Z">
        <w:r w:rsidRPr="00114F2A" w:rsidDel="00114F2A">
          <w:rPr>
            <w:noProof/>
          </w:rPr>
          <w:delText>3.7.10.2.2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159</w:delText>
        </w:r>
      </w:del>
    </w:p>
    <w:p w:rsidR="00C4315F" w:rsidDel="00114F2A" w:rsidRDefault="00C4315F">
      <w:pPr>
        <w:pStyle w:val="Verzeichnis3"/>
        <w:tabs>
          <w:tab w:val="left" w:pos="1000"/>
          <w:tab w:val="right" w:leader="dot" w:pos="9075"/>
        </w:tabs>
        <w:rPr>
          <w:del w:id="6346" w:author="Markus Brüderl" w:date="2017-11-21T08:50:00Z"/>
          <w:rFonts w:eastAsiaTheme="minorEastAsia" w:cstheme="minorBidi"/>
          <w:noProof/>
          <w:sz w:val="22"/>
          <w:szCs w:val="22"/>
        </w:rPr>
      </w:pPr>
      <w:del w:id="6347" w:author="Markus Brüderl" w:date="2017-11-21T08:50:00Z">
        <w:r w:rsidRPr="00114F2A" w:rsidDel="00114F2A">
          <w:rPr>
            <w:noProof/>
          </w:rPr>
          <w:delText>3.7.11</w:delText>
        </w:r>
        <w:r w:rsidDel="00114F2A">
          <w:rPr>
            <w:rFonts w:eastAsiaTheme="minorEastAsia" w:cstheme="minorBidi"/>
            <w:noProof/>
            <w:sz w:val="22"/>
            <w:szCs w:val="22"/>
          </w:rPr>
          <w:tab/>
        </w:r>
        <w:r w:rsidRPr="00114F2A" w:rsidDel="00114F2A">
          <w:rPr>
            <w:noProof/>
          </w:rPr>
          <w:delText>createAntragFromNkk</w:delText>
        </w:r>
        <w:r w:rsidDel="00114F2A">
          <w:rPr>
            <w:noProof/>
            <w:webHidden/>
          </w:rPr>
          <w:tab/>
          <w:delText>159</w:delText>
        </w:r>
      </w:del>
    </w:p>
    <w:p w:rsidR="00C4315F" w:rsidDel="00114F2A" w:rsidRDefault="00C4315F">
      <w:pPr>
        <w:pStyle w:val="Verzeichnis4"/>
        <w:tabs>
          <w:tab w:val="left" w:pos="1400"/>
          <w:tab w:val="right" w:leader="dot" w:pos="9075"/>
        </w:tabs>
        <w:rPr>
          <w:del w:id="6348" w:author="Markus Brüderl" w:date="2017-11-21T08:50:00Z"/>
          <w:rFonts w:eastAsiaTheme="minorEastAsia" w:cstheme="minorBidi"/>
          <w:noProof/>
          <w:sz w:val="22"/>
          <w:szCs w:val="22"/>
        </w:rPr>
      </w:pPr>
      <w:del w:id="6349" w:author="Markus Brüderl" w:date="2017-11-21T08:50:00Z">
        <w:r w:rsidRPr="00114F2A" w:rsidDel="00114F2A">
          <w:rPr>
            <w:noProof/>
          </w:rPr>
          <w:delText>3.7.11.1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159</w:delText>
        </w:r>
      </w:del>
    </w:p>
    <w:p w:rsidR="00C4315F" w:rsidDel="00114F2A" w:rsidRDefault="00C4315F">
      <w:pPr>
        <w:pStyle w:val="Verzeichnis5"/>
        <w:tabs>
          <w:tab w:val="left" w:pos="1630"/>
          <w:tab w:val="right" w:leader="dot" w:pos="9075"/>
        </w:tabs>
        <w:rPr>
          <w:del w:id="6350" w:author="Markus Brüderl" w:date="2017-11-21T08:50:00Z"/>
          <w:rFonts w:eastAsiaTheme="minorEastAsia" w:cstheme="minorBidi"/>
          <w:noProof/>
          <w:sz w:val="22"/>
          <w:szCs w:val="22"/>
        </w:rPr>
      </w:pPr>
      <w:del w:id="6351" w:author="Markus Brüderl" w:date="2017-11-21T08:50:00Z">
        <w:r w:rsidRPr="00114F2A" w:rsidDel="00114F2A">
          <w:rPr>
            <w:noProof/>
          </w:rPr>
          <w:delText>3.7.11.1.1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159</w:delText>
        </w:r>
      </w:del>
    </w:p>
    <w:p w:rsidR="00C4315F" w:rsidDel="00114F2A" w:rsidRDefault="00C4315F">
      <w:pPr>
        <w:pStyle w:val="Verzeichnis5"/>
        <w:tabs>
          <w:tab w:val="left" w:pos="1630"/>
          <w:tab w:val="right" w:leader="dot" w:pos="9075"/>
        </w:tabs>
        <w:rPr>
          <w:del w:id="6352" w:author="Markus Brüderl" w:date="2017-11-21T08:50:00Z"/>
          <w:rFonts w:eastAsiaTheme="minorEastAsia" w:cstheme="minorBidi"/>
          <w:noProof/>
          <w:sz w:val="22"/>
          <w:szCs w:val="22"/>
        </w:rPr>
      </w:pPr>
      <w:del w:id="6353" w:author="Markus Brüderl" w:date="2017-11-21T08:50:00Z">
        <w:r w:rsidRPr="00114F2A" w:rsidDel="00114F2A">
          <w:rPr>
            <w:noProof/>
          </w:rPr>
          <w:delText>3.7.11.1.2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159</w:delText>
        </w:r>
      </w:del>
    </w:p>
    <w:p w:rsidR="00C4315F" w:rsidDel="00114F2A" w:rsidRDefault="00C4315F">
      <w:pPr>
        <w:pStyle w:val="Verzeichnis4"/>
        <w:tabs>
          <w:tab w:val="left" w:pos="1400"/>
          <w:tab w:val="right" w:leader="dot" w:pos="9075"/>
        </w:tabs>
        <w:rPr>
          <w:del w:id="6354" w:author="Markus Brüderl" w:date="2017-11-21T08:50:00Z"/>
          <w:rFonts w:eastAsiaTheme="minorEastAsia" w:cstheme="minorBidi"/>
          <w:noProof/>
          <w:sz w:val="22"/>
          <w:szCs w:val="22"/>
        </w:rPr>
      </w:pPr>
      <w:del w:id="6355" w:author="Markus Brüderl" w:date="2017-11-21T08:50:00Z">
        <w:r w:rsidRPr="00114F2A" w:rsidDel="00114F2A">
          <w:rPr>
            <w:noProof/>
          </w:rPr>
          <w:delText>3.7.11.2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160</w:delText>
        </w:r>
      </w:del>
    </w:p>
    <w:p w:rsidR="00C4315F" w:rsidDel="00114F2A" w:rsidRDefault="00C4315F">
      <w:pPr>
        <w:pStyle w:val="Verzeichnis5"/>
        <w:tabs>
          <w:tab w:val="left" w:pos="1630"/>
          <w:tab w:val="right" w:leader="dot" w:pos="9075"/>
        </w:tabs>
        <w:rPr>
          <w:del w:id="6356" w:author="Markus Brüderl" w:date="2017-11-21T08:50:00Z"/>
          <w:rFonts w:eastAsiaTheme="minorEastAsia" w:cstheme="minorBidi"/>
          <w:noProof/>
          <w:sz w:val="22"/>
          <w:szCs w:val="22"/>
        </w:rPr>
      </w:pPr>
      <w:del w:id="6357" w:author="Markus Brüderl" w:date="2017-11-21T08:50:00Z">
        <w:r w:rsidRPr="00114F2A" w:rsidDel="00114F2A">
          <w:rPr>
            <w:noProof/>
          </w:rPr>
          <w:delText>3.7.11.2.1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160</w:delText>
        </w:r>
      </w:del>
    </w:p>
    <w:p w:rsidR="00C4315F" w:rsidDel="00114F2A" w:rsidRDefault="00C4315F">
      <w:pPr>
        <w:pStyle w:val="Verzeichnis5"/>
        <w:tabs>
          <w:tab w:val="left" w:pos="1630"/>
          <w:tab w:val="right" w:leader="dot" w:pos="9075"/>
        </w:tabs>
        <w:rPr>
          <w:del w:id="6358" w:author="Markus Brüderl" w:date="2017-11-21T08:50:00Z"/>
          <w:rFonts w:eastAsiaTheme="minorEastAsia" w:cstheme="minorBidi"/>
          <w:noProof/>
          <w:sz w:val="22"/>
          <w:szCs w:val="22"/>
        </w:rPr>
      </w:pPr>
      <w:del w:id="6359" w:author="Markus Brüderl" w:date="2017-11-21T08:50:00Z">
        <w:r w:rsidRPr="00114F2A" w:rsidDel="00114F2A">
          <w:rPr>
            <w:noProof/>
          </w:rPr>
          <w:delText>3.7.11.2.2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160</w:delText>
        </w:r>
      </w:del>
    </w:p>
    <w:p w:rsidR="00C4315F" w:rsidDel="00114F2A" w:rsidRDefault="00C4315F">
      <w:pPr>
        <w:pStyle w:val="Verzeichnis3"/>
        <w:tabs>
          <w:tab w:val="left" w:pos="1000"/>
          <w:tab w:val="right" w:leader="dot" w:pos="9075"/>
        </w:tabs>
        <w:rPr>
          <w:del w:id="6360" w:author="Markus Brüderl" w:date="2017-11-21T08:50:00Z"/>
          <w:rFonts w:eastAsiaTheme="minorEastAsia" w:cstheme="minorBidi"/>
          <w:noProof/>
          <w:sz w:val="22"/>
          <w:szCs w:val="22"/>
        </w:rPr>
      </w:pPr>
      <w:del w:id="6361" w:author="Markus Brüderl" w:date="2017-11-21T08:50:00Z">
        <w:r w:rsidRPr="00114F2A" w:rsidDel="00114F2A">
          <w:rPr>
            <w:noProof/>
          </w:rPr>
          <w:delText>3.7.12</w:delText>
        </w:r>
        <w:r w:rsidDel="00114F2A">
          <w:rPr>
            <w:rFonts w:eastAsiaTheme="minorEastAsia" w:cstheme="minorBidi"/>
            <w:noProof/>
            <w:sz w:val="22"/>
            <w:szCs w:val="22"/>
          </w:rPr>
          <w:tab/>
        </w:r>
        <w:r w:rsidRPr="00114F2A" w:rsidDel="00114F2A">
          <w:rPr>
            <w:noProof/>
          </w:rPr>
          <w:delText>createExtendedContract</w:delText>
        </w:r>
        <w:r w:rsidDel="00114F2A">
          <w:rPr>
            <w:noProof/>
            <w:webHidden/>
          </w:rPr>
          <w:tab/>
          <w:delText>160</w:delText>
        </w:r>
      </w:del>
    </w:p>
    <w:p w:rsidR="00C4315F" w:rsidDel="00114F2A" w:rsidRDefault="00C4315F">
      <w:pPr>
        <w:pStyle w:val="Verzeichnis4"/>
        <w:tabs>
          <w:tab w:val="left" w:pos="1400"/>
          <w:tab w:val="right" w:leader="dot" w:pos="9075"/>
        </w:tabs>
        <w:rPr>
          <w:del w:id="6362" w:author="Markus Brüderl" w:date="2017-11-21T08:50:00Z"/>
          <w:rFonts w:eastAsiaTheme="minorEastAsia" w:cstheme="minorBidi"/>
          <w:noProof/>
          <w:sz w:val="22"/>
          <w:szCs w:val="22"/>
        </w:rPr>
      </w:pPr>
      <w:del w:id="6363" w:author="Markus Brüderl" w:date="2017-11-21T08:50:00Z">
        <w:r w:rsidRPr="00114F2A" w:rsidDel="00114F2A">
          <w:rPr>
            <w:noProof/>
          </w:rPr>
          <w:delText>3.7.12.1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160</w:delText>
        </w:r>
      </w:del>
    </w:p>
    <w:p w:rsidR="00C4315F" w:rsidDel="00114F2A" w:rsidRDefault="00C4315F">
      <w:pPr>
        <w:pStyle w:val="Verzeichnis5"/>
        <w:tabs>
          <w:tab w:val="left" w:pos="1630"/>
          <w:tab w:val="right" w:leader="dot" w:pos="9075"/>
        </w:tabs>
        <w:rPr>
          <w:del w:id="6364" w:author="Markus Brüderl" w:date="2017-11-21T08:50:00Z"/>
          <w:rFonts w:eastAsiaTheme="minorEastAsia" w:cstheme="minorBidi"/>
          <w:noProof/>
          <w:sz w:val="22"/>
          <w:szCs w:val="22"/>
        </w:rPr>
      </w:pPr>
      <w:del w:id="6365" w:author="Markus Brüderl" w:date="2017-11-21T08:50:00Z">
        <w:r w:rsidRPr="00114F2A" w:rsidDel="00114F2A">
          <w:rPr>
            <w:noProof/>
          </w:rPr>
          <w:delText>3.7.12.1.1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160</w:delText>
        </w:r>
      </w:del>
    </w:p>
    <w:p w:rsidR="00C4315F" w:rsidDel="00114F2A" w:rsidRDefault="00C4315F">
      <w:pPr>
        <w:pStyle w:val="Verzeichnis5"/>
        <w:tabs>
          <w:tab w:val="left" w:pos="1630"/>
          <w:tab w:val="right" w:leader="dot" w:pos="9075"/>
        </w:tabs>
        <w:rPr>
          <w:del w:id="6366" w:author="Markus Brüderl" w:date="2017-11-21T08:50:00Z"/>
          <w:rFonts w:eastAsiaTheme="minorEastAsia" w:cstheme="minorBidi"/>
          <w:noProof/>
          <w:sz w:val="22"/>
          <w:szCs w:val="22"/>
        </w:rPr>
      </w:pPr>
      <w:del w:id="6367" w:author="Markus Brüderl" w:date="2017-11-21T08:50:00Z">
        <w:r w:rsidRPr="00114F2A" w:rsidDel="00114F2A">
          <w:rPr>
            <w:noProof/>
          </w:rPr>
          <w:delText>3.7.12.1.2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161</w:delText>
        </w:r>
      </w:del>
    </w:p>
    <w:p w:rsidR="00C4315F" w:rsidDel="00114F2A" w:rsidRDefault="00C4315F">
      <w:pPr>
        <w:pStyle w:val="Verzeichnis4"/>
        <w:tabs>
          <w:tab w:val="left" w:pos="1400"/>
          <w:tab w:val="right" w:leader="dot" w:pos="9075"/>
        </w:tabs>
        <w:rPr>
          <w:del w:id="6368" w:author="Markus Brüderl" w:date="2017-11-21T08:50:00Z"/>
          <w:rFonts w:eastAsiaTheme="minorEastAsia" w:cstheme="minorBidi"/>
          <w:noProof/>
          <w:sz w:val="22"/>
          <w:szCs w:val="22"/>
        </w:rPr>
      </w:pPr>
      <w:del w:id="6369" w:author="Markus Brüderl" w:date="2017-11-21T08:50:00Z">
        <w:r w:rsidRPr="00114F2A" w:rsidDel="00114F2A">
          <w:rPr>
            <w:noProof/>
          </w:rPr>
          <w:delText>3.7.12.2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161</w:delText>
        </w:r>
      </w:del>
    </w:p>
    <w:p w:rsidR="00C4315F" w:rsidDel="00114F2A" w:rsidRDefault="00C4315F">
      <w:pPr>
        <w:pStyle w:val="Verzeichnis5"/>
        <w:tabs>
          <w:tab w:val="left" w:pos="1630"/>
          <w:tab w:val="right" w:leader="dot" w:pos="9075"/>
        </w:tabs>
        <w:rPr>
          <w:del w:id="6370" w:author="Markus Brüderl" w:date="2017-11-21T08:50:00Z"/>
          <w:rFonts w:eastAsiaTheme="minorEastAsia" w:cstheme="minorBidi"/>
          <w:noProof/>
          <w:sz w:val="22"/>
          <w:szCs w:val="22"/>
        </w:rPr>
      </w:pPr>
      <w:del w:id="6371" w:author="Markus Brüderl" w:date="2017-11-21T08:50:00Z">
        <w:r w:rsidRPr="00114F2A" w:rsidDel="00114F2A">
          <w:rPr>
            <w:noProof/>
          </w:rPr>
          <w:delText>3.7.12.2.1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161</w:delText>
        </w:r>
      </w:del>
    </w:p>
    <w:p w:rsidR="00C4315F" w:rsidDel="00114F2A" w:rsidRDefault="00C4315F">
      <w:pPr>
        <w:pStyle w:val="Verzeichnis5"/>
        <w:tabs>
          <w:tab w:val="left" w:pos="1630"/>
          <w:tab w:val="right" w:leader="dot" w:pos="9075"/>
        </w:tabs>
        <w:rPr>
          <w:del w:id="6372" w:author="Markus Brüderl" w:date="2017-11-21T08:50:00Z"/>
          <w:rFonts w:eastAsiaTheme="minorEastAsia" w:cstheme="minorBidi"/>
          <w:noProof/>
          <w:sz w:val="22"/>
          <w:szCs w:val="22"/>
        </w:rPr>
      </w:pPr>
      <w:del w:id="6373" w:author="Markus Brüderl" w:date="2017-11-21T08:50:00Z">
        <w:r w:rsidRPr="00114F2A" w:rsidDel="00114F2A">
          <w:rPr>
            <w:noProof/>
          </w:rPr>
          <w:delText>3.7.12.2.2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161</w:delText>
        </w:r>
      </w:del>
    </w:p>
    <w:p w:rsidR="00C4315F" w:rsidDel="00114F2A" w:rsidRDefault="00C4315F">
      <w:pPr>
        <w:pStyle w:val="Verzeichnis3"/>
        <w:tabs>
          <w:tab w:val="left" w:pos="1000"/>
          <w:tab w:val="right" w:leader="dot" w:pos="9075"/>
        </w:tabs>
        <w:rPr>
          <w:del w:id="6374" w:author="Markus Brüderl" w:date="2017-11-21T08:50:00Z"/>
          <w:rFonts w:eastAsiaTheme="minorEastAsia" w:cstheme="minorBidi"/>
          <w:noProof/>
          <w:sz w:val="22"/>
          <w:szCs w:val="22"/>
        </w:rPr>
      </w:pPr>
      <w:del w:id="6375" w:author="Markus Brüderl" w:date="2017-11-21T08:50:00Z">
        <w:r w:rsidRPr="00114F2A" w:rsidDel="00114F2A">
          <w:rPr>
            <w:noProof/>
          </w:rPr>
          <w:delText>3.7.13</w:delText>
        </w:r>
        <w:r w:rsidDel="00114F2A">
          <w:rPr>
            <w:rFonts w:eastAsiaTheme="minorEastAsia" w:cstheme="minorBidi"/>
            <w:noProof/>
            <w:sz w:val="22"/>
            <w:szCs w:val="22"/>
          </w:rPr>
          <w:tab/>
        </w:r>
        <w:r w:rsidRPr="00114F2A" w:rsidDel="00114F2A">
          <w:rPr>
            <w:noProof/>
          </w:rPr>
          <w:delText>createOrUpdateAntrag</w:delText>
        </w:r>
        <w:r w:rsidDel="00114F2A">
          <w:rPr>
            <w:noProof/>
            <w:webHidden/>
          </w:rPr>
          <w:tab/>
          <w:delText>162</w:delText>
        </w:r>
      </w:del>
    </w:p>
    <w:p w:rsidR="00C4315F" w:rsidDel="00114F2A" w:rsidRDefault="00C4315F">
      <w:pPr>
        <w:pStyle w:val="Verzeichnis4"/>
        <w:tabs>
          <w:tab w:val="left" w:pos="1400"/>
          <w:tab w:val="right" w:leader="dot" w:pos="9075"/>
        </w:tabs>
        <w:rPr>
          <w:del w:id="6376" w:author="Markus Brüderl" w:date="2017-11-21T08:50:00Z"/>
          <w:rFonts w:eastAsiaTheme="minorEastAsia" w:cstheme="minorBidi"/>
          <w:noProof/>
          <w:sz w:val="22"/>
          <w:szCs w:val="22"/>
        </w:rPr>
      </w:pPr>
      <w:del w:id="6377" w:author="Markus Brüderl" w:date="2017-11-21T08:50:00Z">
        <w:r w:rsidRPr="00114F2A" w:rsidDel="00114F2A">
          <w:rPr>
            <w:noProof/>
          </w:rPr>
          <w:delText>3.7.13.1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162</w:delText>
        </w:r>
      </w:del>
    </w:p>
    <w:p w:rsidR="00C4315F" w:rsidDel="00114F2A" w:rsidRDefault="00C4315F">
      <w:pPr>
        <w:pStyle w:val="Verzeichnis5"/>
        <w:tabs>
          <w:tab w:val="left" w:pos="1630"/>
          <w:tab w:val="right" w:leader="dot" w:pos="9075"/>
        </w:tabs>
        <w:rPr>
          <w:del w:id="6378" w:author="Markus Brüderl" w:date="2017-11-21T08:50:00Z"/>
          <w:rFonts w:eastAsiaTheme="minorEastAsia" w:cstheme="minorBidi"/>
          <w:noProof/>
          <w:sz w:val="22"/>
          <w:szCs w:val="22"/>
        </w:rPr>
      </w:pPr>
      <w:del w:id="6379" w:author="Markus Brüderl" w:date="2017-11-21T08:50:00Z">
        <w:r w:rsidRPr="00114F2A" w:rsidDel="00114F2A">
          <w:rPr>
            <w:noProof/>
          </w:rPr>
          <w:delText>3.7.13.1.1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162</w:delText>
        </w:r>
      </w:del>
    </w:p>
    <w:p w:rsidR="00C4315F" w:rsidDel="00114F2A" w:rsidRDefault="00C4315F">
      <w:pPr>
        <w:pStyle w:val="Verzeichnis5"/>
        <w:tabs>
          <w:tab w:val="left" w:pos="1630"/>
          <w:tab w:val="right" w:leader="dot" w:pos="9075"/>
        </w:tabs>
        <w:rPr>
          <w:del w:id="6380" w:author="Markus Brüderl" w:date="2017-11-21T08:50:00Z"/>
          <w:rFonts w:eastAsiaTheme="minorEastAsia" w:cstheme="minorBidi"/>
          <w:noProof/>
          <w:sz w:val="22"/>
          <w:szCs w:val="22"/>
        </w:rPr>
      </w:pPr>
      <w:del w:id="6381" w:author="Markus Brüderl" w:date="2017-11-21T08:50:00Z">
        <w:r w:rsidRPr="00114F2A" w:rsidDel="00114F2A">
          <w:rPr>
            <w:noProof/>
          </w:rPr>
          <w:delText>3.7.13.1.2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162</w:delText>
        </w:r>
      </w:del>
    </w:p>
    <w:p w:rsidR="00C4315F" w:rsidDel="00114F2A" w:rsidRDefault="00C4315F">
      <w:pPr>
        <w:pStyle w:val="Verzeichnis4"/>
        <w:tabs>
          <w:tab w:val="left" w:pos="1400"/>
          <w:tab w:val="right" w:leader="dot" w:pos="9075"/>
        </w:tabs>
        <w:rPr>
          <w:del w:id="6382" w:author="Markus Brüderl" w:date="2017-11-21T08:50:00Z"/>
          <w:rFonts w:eastAsiaTheme="minorEastAsia" w:cstheme="minorBidi"/>
          <w:noProof/>
          <w:sz w:val="22"/>
          <w:szCs w:val="22"/>
        </w:rPr>
      </w:pPr>
      <w:del w:id="6383" w:author="Markus Brüderl" w:date="2017-11-21T08:50:00Z">
        <w:r w:rsidRPr="00114F2A" w:rsidDel="00114F2A">
          <w:rPr>
            <w:noProof/>
          </w:rPr>
          <w:delText>3.7.13.2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162</w:delText>
        </w:r>
      </w:del>
    </w:p>
    <w:p w:rsidR="00C4315F" w:rsidDel="00114F2A" w:rsidRDefault="00C4315F">
      <w:pPr>
        <w:pStyle w:val="Verzeichnis5"/>
        <w:tabs>
          <w:tab w:val="left" w:pos="1630"/>
          <w:tab w:val="right" w:leader="dot" w:pos="9075"/>
        </w:tabs>
        <w:rPr>
          <w:del w:id="6384" w:author="Markus Brüderl" w:date="2017-11-21T08:50:00Z"/>
          <w:rFonts w:eastAsiaTheme="minorEastAsia" w:cstheme="minorBidi"/>
          <w:noProof/>
          <w:sz w:val="22"/>
          <w:szCs w:val="22"/>
        </w:rPr>
      </w:pPr>
      <w:del w:id="6385" w:author="Markus Brüderl" w:date="2017-11-21T08:50:00Z">
        <w:r w:rsidRPr="00114F2A" w:rsidDel="00114F2A">
          <w:rPr>
            <w:noProof/>
          </w:rPr>
          <w:delText>3.7.13.2.1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162</w:delText>
        </w:r>
      </w:del>
    </w:p>
    <w:p w:rsidR="00C4315F" w:rsidDel="00114F2A" w:rsidRDefault="00C4315F">
      <w:pPr>
        <w:pStyle w:val="Verzeichnis5"/>
        <w:tabs>
          <w:tab w:val="left" w:pos="1630"/>
          <w:tab w:val="right" w:leader="dot" w:pos="9075"/>
        </w:tabs>
        <w:rPr>
          <w:del w:id="6386" w:author="Markus Brüderl" w:date="2017-11-21T08:50:00Z"/>
          <w:rFonts w:eastAsiaTheme="minorEastAsia" w:cstheme="minorBidi"/>
          <w:noProof/>
          <w:sz w:val="22"/>
          <w:szCs w:val="22"/>
        </w:rPr>
      </w:pPr>
      <w:del w:id="6387" w:author="Markus Brüderl" w:date="2017-11-21T08:50:00Z">
        <w:r w:rsidRPr="00114F2A" w:rsidDel="00114F2A">
          <w:rPr>
            <w:noProof/>
          </w:rPr>
          <w:delText>3.7.13.2.2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163</w:delText>
        </w:r>
      </w:del>
    </w:p>
    <w:p w:rsidR="00C4315F" w:rsidDel="00114F2A" w:rsidRDefault="00C4315F">
      <w:pPr>
        <w:pStyle w:val="Verzeichnis3"/>
        <w:tabs>
          <w:tab w:val="left" w:pos="1000"/>
          <w:tab w:val="right" w:leader="dot" w:pos="9075"/>
        </w:tabs>
        <w:rPr>
          <w:del w:id="6388" w:author="Markus Brüderl" w:date="2017-11-21T08:50:00Z"/>
          <w:rFonts w:eastAsiaTheme="minorEastAsia" w:cstheme="minorBidi"/>
          <w:noProof/>
          <w:sz w:val="22"/>
          <w:szCs w:val="22"/>
        </w:rPr>
      </w:pPr>
      <w:del w:id="6389" w:author="Markus Brüderl" w:date="2017-11-21T08:50:00Z">
        <w:r w:rsidRPr="00114F2A" w:rsidDel="00114F2A">
          <w:rPr>
            <w:noProof/>
          </w:rPr>
          <w:delText>3.7.14</w:delText>
        </w:r>
        <w:r w:rsidDel="00114F2A">
          <w:rPr>
            <w:rFonts w:eastAsiaTheme="minorEastAsia" w:cstheme="minorBidi"/>
            <w:noProof/>
            <w:sz w:val="22"/>
            <w:szCs w:val="22"/>
          </w:rPr>
          <w:tab/>
        </w:r>
        <w:r w:rsidRPr="00114F2A" w:rsidDel="00114F2A">
          <w:rPr>
            <w:noProof/>
          </w:rPr>
          <w:delText>createOrUpdateUpload</w:delText>
        </w:r>
        <w:r w:rsidDel="00114F2A">
          <w:rPr>
            <w:noProof/>
            <w:webHidden/>
          </w:rPr>
          <w:tab/>
          <w:delText>163</w:delText>
        </w:r>
      </w:del>
    </w:p>
    <w:p w:rsidR="00C4315F" w:rsidDel="00114F2A" w:rsidRDefault="00C4315F">
      <w:pPr>
        <w:pStyle w:val="Verzeichnis4"/>
        <w:tabs>
          <w:tab w:val="left" w:pos="1400"/>
          <w:tab w:val="right" w:leader="dot" w:pos="9075"/>
        </w:tabs>
        <w:rPr>
          <w:del w:id="6390" w:author="Markus Brüderl" w:date="2017-11-21T08:50:00Z"/>
          <w:rFonts w:eastAsiaTheme="minorEastAsia" w:cstheme="minorBidi"/>
          <w:noProof/>
          <w:sz w:val="22"/>
          <w:szCs w:val="22"/>
        </w:rPr>
      </w:pPr>
      <w:del w:id="6391" w:author="Markus Brüderl" w:date="2017-11-21T08:50:00Z">
        <w:r w:rsidRPr="00114F2A" w:rsidDel="00114F2A">
          <w:rPr>
            <w:noProof/>
          </w:rPr>
          <w:delText>3.7.14.1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163</w:delText>
        </w:r>
      </w:del>
    </w:p>
    <w:p w:rsidR="00C4315F" w:rsidDel="00114F2A" w:rsidRDefault="00C4315F">
      <w:pPr>
        <w:pStyle w:val="Verzeichnis5"/>
        <w:tabs>
          <w:tab w:val="left" w:pos="1630"/>
          <w:tab w:val="right" w:leader="dot" w:pos="9075"/>
        </w:tabs>
        <w:rPr>
          <w:del w:id="6392" w:author="Markus Brüderl" w:date="2017-11-21T08:50:00Z"/>
          <w:rFonts w:eastAsiaTheme="minorEastAsia" w:cstheme="minorBidi"/>
          <w:noProof/>
          <w:sz w:val="22"/>
          <w:szCs w:val="22"/>
        </w:rPr>
      </w:pPr>
      <w:del w:id="6393" w:author="Markus Brüderl" w:date="2017-11-21T08:50:00Z">
        <w:r w:rsidRPr="00114F2A" w:rsidDel="00114F2A">
          <w:rPr>
            <w:noProof/>
          </w:rPr>
          <w:delText>3.7.14.1.1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163</w:delText>
        </w:r>
      </w:del>
    </w:p>
    <w:p w:rsidR="00C4315F" w:rsidDel="00114F2A" w:rsidRDefault="00C4315F">
      <w:pPr>
        <w:pStyle w:val="Verzeichnis5"/>
        <w:tabs>
          <w:tab w:val="left" w:pos="1630"/>
          <w:tab w:val="right" w:leader="dot" w:pos="9075"/>
        </w:tabs>
        <w:rPr>
          <w:del w:id="6394" w:author="Markus Brüderl" w:date="2017-11-21T08:50:00Z"/>
          <w:rFonts w:eastAsiaTheme="minorEastAsia" w:cstheme="minorBidi"/>
          <w:noProof/>
          <w:sz w:val="22"/>
          <w:szCs w:val="22"/>
        </w:rPr>
      </w:pPr>
      <w:del w:id="6395" w:author="Markus Brüderl" w:date="2017-11-21T08:50:00Z">
        <w:r w:rsidRPr="00114F2A" w:rsidDel="00114F2A">
          <w:rPr>
            <w:noProof/>
          </w:rPr>
          <w:delText>3.7.14.1.2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164</w:delText>
        </w:r>
      </w:del>
    </w:p>
    <w:p w:rsidR="00C4315F" w:rsidDel="00114F2A" w:rsidRDefault="00C4315F">
      <w:pPr>
        <w:pStyle w:val="Verzeichnis4"/>
        <w:tabs>
          <w:tab w:val="left" w:pos="1400"/>
          <w:tab w:val="right" w:leader="dot" w:pos="9075"/>
        </w:tabs>
        <w:rPr>
          <w:del w:id="6396" w:author="Markus Brüderl" w:date="2017-11-21T08:50:00Z"/>
          <w:rFonts w:eastAsiaTheme="minorEastAsia" w:cstheme="minorBidi"/>
          <w:noProof/>
          <w:sz w:val="22"/>
          <w:szCs w:val="22"/>
        </w:rPr>
      </w:pPr>
      <w:del w:id="6397" w:author="Markus Brüderl" w:date="2017-11-21T08:50:00Z">
        <w:r w:rsidRPr="00114F2A" w:rsidDel="00114F2A">
          <w:rPr>
            <w:noProof/>
          </w:rPr>
          <w:delText>3.7.14.2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164</w:delText>
        </w:r>
      </w:del>
    </w:p>
    <w:p w:rsidR="00C4315F" w:rsidDel="00114F2A" w:rsidRDefault="00C4315F">
      <w:pPr>
        <w:pStyle w:val="Verzeichnis5"/>
        <w:tabs>
          <w:tab w:val="left" w:pos="1630"/>
          <w:tab w:val="right" w:leader="dot" w:pos="9075"/>
        </w:tabs>
        <w:rPr>
          <w:del w:id="6398" w:author="Markus Brüderl" w:date="2017-11-21T08:50:00Z"/>
          <w:rFonts w:eastAsiaTheme="minorEastAsia" w:cstheme="minorBidi"/>
          <w:noProof/>
          <w:sz w:val="22"/>
          <w:szCs w:val="22"/>
        </w:rPr>
      </w:pPr>
      <w:del w:id="6399" w:author="Markus Brüderl" w:date="2017-11-21T08:50:00Z">
        <w:r w:rsidRPr="00114F2A" w:rsidDel="00114F2A">
          <w:rPr>
            <w:noProof/>
          </w:rPr>
          <w:delText>3.7.14.2.1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164</w:delText>
        </w:r>
      </w:del>
    </w:p>
    <w:p w:rsidR="00C4315F" w:rsidDel="00114F2A" w:rsidRDefault="00C4315F">
      <w:pPr>
        <w:pStyle w:val="Verzeichnis5"/>
        <w:tabs>
          <w:tab w:val="left" w:pos="1630"/>
          <w:tab w:val="right" w:leader="dot" w:pos="9075"/>
        </w:tabs>
        <w:rPr>
          <w:del w:id="6400" w:author="Markus Brüderl" w:date="2017-11-21T08:50:00Z"/>
          <w:rFonts w:eastAsiaTheme="minorEastAsia" w:cstheme="minorBidi"/>
          <w:noProof/>
          <w:sz w:val="22"/>
          <w:szCs w:val="22"/>
        </w:rPr>
      </w:pPr>
      <w:del w:id="6401" w:author="Markus Brüderl" w:date="2017-11-21T08:50:00Z">
        <w:r w:rsidRPr="00114F2A" w:rsidDel="00114F2A">
          <w:rPr>
            <w:noProof/>
          </w:rPr>
          <w:delText>3.7.14.2.2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164</w:delText>
        </w:r>
      </w:del>
    </w:p>
    <w:p w:rsidR="00C4315F" w:rsidDel="00114F2A" w:rsidRDefault="00C4315F">
      <w:pPr>
        <w:pStyle w:val="Verzeichnis3"/>
        <w:tabs>
          <w:tab w:val="left" w:pos="1000"/>
          <w:tab w:val="right" w:leader="dot" w:pos="9075"/>
        </w:tabs>
        <w:rPr>
          <w:del w:id="6402" w:author="Markus Brüderl" w:date="2017-11-21T08:50:00Z"/>
          <w:rFonts w:eastAsiaTheme="minorEastAsia" w:cstheme="minorBidi"/>
          <w:noProof/>
          <w:sz w:val="22"/>
          <w:szCs w:val="22"/>
        </w:rPr>
      </w:pPr>
      <w:del w:id="6403" w:author="Markus Brüderl" w:date="2017-11-21T08:50:00Z">
        <w:r w:rsidRPr="00114F2A" w:rsidDel="00114F2A">
          <w:rPr>
            <w:noProof/>
          </w:rPr>
          <w:delText>3.7.15</w:delText>
        </w:r>
        <w:r w:rsidDel="00114F2A">
          <w:rPr>
            <w:rFonts w:eastAsiaTheme="minorEastAsia" w:cstheme="minorBidi"/>
            <w:noProof/>
            <w:sz w:val="22"/>
            <w:szCs w:val="22"/>
          </w:rPr>
          <w:tab/>
        </w:r>
        <w:r w:rsidRPr="00114F2A" w:rsidDel="00114F2A">
          <w:rPr>
            <w:noProof/>
          </w:rPr>
          <w:delText>finanzierungsvariantenDrucken</w:delText>
        </w:r>
        <w:r w:rsidDel="00114F2A">
          <w:rPr>
            <w:noProof/>
            <w:webHidden/>
          </w:rPr>
          <w:tab/>
          <w:delText>164</w:delText>
        </w:r>
      </w:del>
    </w:p>
    <w:p w:rsidR="00C4315F" w:rsidDel="00114F2A" w:rsidRDefault="00C4315F">
      <w:pPr>
        <w:pStyle w:val="Verzeichnis4"/>
        <w:tabs>
          <w:tab w:val="left" w:pos="1400"/>
          <w:tab w:val="right" w:leader="dot" w:pos="9075"/>
        </w:tabs>
        <w:rPr>
          <w:del w:id="6404" w:author="Markus Brüderl" w:date="2017-11-21T08:50:00Z"/>
          <w:rFonts w:eastAsiaTheme="minorEastAsia" w:cstheme="minorBidi"/>
          <w:noProof/>
          <w:sz w:val="22"/>
          <w:szCs w:val="22"/>
        </w:rPr>
      </w:pPr>
      <w:del w:id="6405" w:author="Markus Brüderl" w:date="2017-11-21T08:50:00Z">
        <w:r w:rsidRPr="00114F2A" w:rsidDel="00114F2A">
          <w:rPr>
            <w:noProof/>
          </w:rPr>
          <w:delText>3.7.15.1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164</w:delText>
        </w:r>
      </w:del>
    </w:p>
    <w:p w:rsidR="00C4315F" w:rsidDel="00114F2A" w:rsidRDefault="00C4315F">
      <w:pPr>
        <w:pStyle w:val="Verzeichnis5"/>
        <w:tabs>
          <w:tab w:val="left" w:pos="1630"/>
          <w:tab w:val="right" w:leader="dot" w:pos="9075"/>
        </w:tabs>
        <w:rPr>
          <w:del w:id="6406" w:author="Markus Brüderl" w:date="2017-11-21T08:50:00Z"/>
          <w:rFonts w:eastAsiaTheme="minorEastAsia" w:cstheme="minorBidi"/>
          <w:noProof/>
          <w:sz w:val="22"/>
          <w:szCs w:val="22"/>
        </w:rPr>
      </w:pPr>
      <w:del w:id="6407" w:author="Markus Brüderl" w:date="2017-11-21T08:50:00Z">
        <w:r w:rsidRPr="00114F2A" w:rsidDel="00114F2A">
          <w:rPr>
            <w:noProof/>
          </w:rPr>
          <w:delText>3.7.15.1.1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164</w:delText>
        </w:r>
      </w:del>
    </w:p>
    <w:p w:rsidR="00C4315F" w:rsidDel="00114F2A" w:rsidRDefault="00C4315F">
      <w:pPr>
        <w:pStyle w:val="Verzeichnis5"/>
        <w:tabs>
          <w:tab w:val="left" w:pos="1630"/>
          <w:tab w:val="right" w:leader="dot" w:pos="9075"/>
        </w:tabs>
        <w:rPr>
          <w:del w:id="6408" w:author="Markus Brüderl" w:date="2017-11-21T08:50:00Z"/>
          <w:rFonts w:eastAsiaTheme="minorEastAsia" w:cstheme="minorBidi"/>
          <w:noProof/>
          <w:sz w:val="22"/>
          <w:szCs w:val="22"/>
        </w:rPr>
      </w:pPr>
      <w:del w:id="6409" w:author="Markus Brüderl" w:date="2017-11-21T08:50:00Z">
        <w:r w:rsidRPr="00114F2A" w:rsidDel="00114F2A">
          <w:rPr>
            <w:noProof/>
          </w:rPr>
          <w:delText>3.7.15.1.2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165</w:delText>
        </w:r>
      </w:del>
    </w:p>
    <w:p w:rsidR="00C4315F" w:rsidDel="00114F2A" w:rsidRDefault="00C4315F">
      <w:pPr>
        <w:pStyle w:val="Verzeichnis4"/>
        <w:tabs>
          <w:tab w:val="left" w:pos="1400"/>
          <w:tab w:val="right" w:leader="dot" w:pos="9075"/>
        </w:tabs>
        <w:rPr>
          <w:del w:id="6410" w:author="Markus Brüderl" w:date="2017-11-21T08:50:00Z"/>
          <w:rFonts w:eastAsiaTheme="minorEastAsia" w:cstheme="minorBidi"/>
          <w:noProof/>
          <w:sz w:val="22"/>
          <w:szCs w:val="22"/>
        </w:rPr>
      </w:pPr>
      <w:del w:id="6411" w:author="Markus Brüderl" w:date="2017-11-21T08:50:00Z">
        <w:r w:rsidRPr="00114F2A" w:rsidDel="00114F2A">
          <w:rPr>
            <w:noProof/>
          </w:rPr>
          <w:delText>3.7.15.2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165</w:delText>
        </w:r>
      </w:del>
    </w:p>
    <w:p w:rsidR="00C4315F" w:rsidDel="00114F2A" w:rsidRDefault="00C4315F">
      <w:pPr>
        <w:pStyle w:val="Verzeichnis5"/>
        <w:tabs>
          <w:tab w:val="left" w:pos="1630"/>
          <w:tab w:val="right" w:leader="dot" w:pos="9075"/>
        </w:tabs>
        <w:rPr>
          <w:del w:id="6412" w:author="Markus Brüderl" w:date="2017-11-21T08:50:00Z"/>
          <w:rFonts w:eastAsiaTheme="minorEastAsia" w:cstheme="minorBidi"/>
          <w:noProof/>
          <w:sz w:val="22"/>
          <w:szCs w:val="22"/>
        </w:rPr>
      </w:pPr>
      <w:del w:id="6413" w:author="Markus Brüderl" w:date="2017-11-21T08:50:00Z">
        <w:r w:rsidRPr="00114F2A" w:rsidDel="00114F2A">
          <w:rPr>
            <w:noProof/>
          </w:rPr>
          <w:delText>3.7.15.2.1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165</w:delText>
        </w:r>
      </w:del>
    </w:p>
    <w:p w:rsidR="00C4315F" w:rsidDel="00114F2A" w:rsidRDefault="00C4315F">
      <w:pPr>
        <w:pStyle w:val="Verzeichnis5"/>
        <w:tabs>
          <w:tab w:val="left" w:pos="1630"/>
          <w:tab w:val="right" w:leader="dot" w:pos="9075"/>
        </w:tabs>
        <w:rPr>
          <w:del w:id="6414" w:author="Markus Brüderl" w:date="2017-11-21T08:50:00Z"/>
          <w:rFonts w:eastAsiaTheme="minorEastAsia" w:cstheme="minorBidi"/>
          <w:noProof/>
          <w:sz w:val="22"/>
          <w:szCs w:val="22"/>
        </w:rPr>
      </w:pPr>
      <w:del w:id="6415" w:author="Markus Brüderl" w:date="2017-11-21T08:50:00Z">
        <w:r w:rsidRPr="00114F2A" w:rsidDel="00114F2A">
          <w:rPr>
            <w:noProof/>
          </w:rPr>
          <w:delText>3.7.15.2.2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165</w:delText>
        </w:r>
      </w:del>
    </w:p>
    <w:p w:rsidR="00C4315F" w:rsidDel="00114F2A" w:rsidRDefault="00C4315F">
      <w:pPr>
        <w:pStyle w:val="Verzeichnis3"/>
        <w:tabs>
          <w:tab w:val="left" w:pos="1000"/>
          <w:tab w:val="right" w:leader="dot" w:pos="9075"/>
        </w:tabs>
        <w:rPr>
          <w:del w:id="6416" w:author="Markus Brüderl" w:date="2017-11-21T08:50:00Z"/>
          <w:rFonts w:eastAsiaTheme="minorEastAsia" w:cstheme="minorBidi"/>
          <w:noProof/>
          <w:sz w:val="22"/>
          <w:szCs w:val="22"/>
        </w:rPr>
      </w:pPr>
      <w:del w:id="6417" w:author="Markus Brüderl" w:date="2017-11-21T08:50:00Z">
        <w:r w:rsidRPr="00114F2A" w:rsidDel="00114F2A">
          <w:rPr>
            <w:noProof/>
          </w:rPr>
          <w:delText>3.7.16</w:delText>
        </w:r>
        <w:r w:rsidDel="00114F2A">
          <w:rPr>
            <w:rFonts w:eastAsiaTheme="minorEastAsia" w:cstheme="minorBidi"/>
            <w:noProof/>
            <w:sz w:val="22"/>
            <w:szCs w:val="22"/>
          </w:rPr>
          <w:tab/>
        </w:r>
        <w:r w:rsidRPr="00114F2A" w:rsidDel="00114F2A">
          <w:rPr>
            <w:noProof/>
          </w:rPr>
          <w:delText>getCreditLimits</w:delText>
        </w:r>
        <w:r w:rsidDel="00114F2A">
          <w:rPr>
            <w:noProof/>
            <w:webHidden/>
          </w:rPr>
          <w:tab/>
          <w:delText>165</w:delText>
        </w:r>
      </w:del>
    </w:p>
    <w:p w:rsidR="00C4315F" w:rsidDel="00114F2A" w:rsidRDefault="00C4315F">
      <w:pPr>
        <w:pStyle w:val="Verzeichnis4"/>
        <w:tabs>
          <w:tab w:val="left" w:pos="1400"/>
          <w:tab w:val="right" w:leader="dot" w:pos="9075"/>
        </w:tabs>
        <w:rPr>
          <w:del w:id="6418" w:author="Markus Brüderl" w:date="2017-11-21T08:50:00Z"/>
          <w:rFonts w:eastAsiaTheme="minorEastAsia" w:cstheme="minorBidi"/>
          <w:noProof/>
          <w:sz w:val="22"/>
          <w:szCs w:val="22"/>
        </w:rPr>
      </w:pPr>
      <w:del w:id="6419" w:author="Markus Brüderl" w:date="2017-11-21T08:50:00Z">
        <w:r w:rsidRPr="00114F2A" w:rsidDel="00114F2A">
          <w:rPr>
            <w:noProof/>
          </w:rPr>
          <w:delText>3.7.16.1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165</w:delText>
        </w:r>
      </w:del>
    </w:p>
    <w:p w:rsidR="00C4315F" w:rsidDel="00114F2A" w:rsidRDefault="00C4315F">
      <w:pPr>
        <w:pStyle w:val="Verzeichnis5"/>
        <w:tabs>
          <w:tab w:val="left" w:pos="1630"/>
          <w:tab w:val="right" w:leader="dot" w:pos="9075"/>
        </w:tabs>
        <w:rPr>
          <w:del w:id="6420" w:author="Markus Brüderl" w:date="2017-11-21T08:50:00Z"/>
          <w:rFonts w:eastAsiaTheme="minorEastAsia" w:cstheme="minorBidi"/>
          <w:noProof/>
          <w:sz w:val="22"/>
          <w:szCs w:val="22"/>
        </w:rPr>
      </w:pPr>
      <w:del w:id="6421" w:author="Markus Brüderl" w:date="2017-11-21T08:50:00Z">
        <w:r w:rsidRPr="00114F2A" w:rsidDel="00114F2A">
          <w:rPr>
            <w:noProof/>
          </w:rPr>
          <w:delText>3.7.16.1.1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166</w:delText>
        </w:r>
      </w:del>
    </w:p>
    <w:p w:rsidR="00C4315F" w:rsidDel="00114F2A" w:rsidRDefault="00C4315F">
      <w:pPr>
        <w:pStyle w:val="Verzeichnis5"/>
        <w:tabs>
          <w:tab w:val="left" w:pos="1630"/>
          <w:tab w:val="right" w:leader="dot" w:pos="9075"/>
        </w:tabs>
        <w:rPr>
          <w:del w:id="6422" w:author="Markus Brüderl" w:date="2017-11-21T08:50:00Z"/>
          <w:rFonts w:eastAsiaTheme="minorEastAsia" w:cstheme="minorBidi"/>
          <w:noProof/>
          <w:sz w:val="22"/>
          <w:szCs w:val="22"/>
        </w:rPr>
      </w:pPr>
      <w:del w:id="6423" w:author="Markus Brüderl" w:date="2017-11-21T08:50:00Z">
        <w:r w:rsidRPr="00114F2A" w:rsidDel="00114F2A">
          <w:rPr>
            <w:noProof/>
          </w:rPr>
          <w:delText>3.7.16.1.2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166</w:delText>
        </w:r>
      </w:del>
    </w:p>
    <w:p w:rsidR="00C4315F" w:rsidDel="00114F2A" w:rsidRDefault="00C4315F">
      <w:pPr>
        <w:pStyle w:val="Verzeichnis4"/>
        <w:tabs>
          <w:tab w:val="left" w:pos="1400"/>
          <w:tab w:val="right" w:leader="dot" w:pos="9075"/>
        </w:tabs>
        <w:rPr>
          <w:del w:id="6424" w:author="Markus Brüderl" w:date="2017-11-21T08:50:00Z"/>
          <w:rFonts w:eastAsiaTheme="minorEastAsia" w:cstheme="minorBidi"/>
          <w:noProof/>
          <w:sz w:val="22"/>
          <w:szCs w:val="22"/>
        </w:rPr>
      </w:pPr>
      <w:del w:id="6425" w:author="Markus Brüderl" w:date="2017-11-21T08:50:00Z">
        <w:r w:rsidRPr="00114F2A" w:rsidDel="00114F2A">
          <w:rPr>
            <w:noProof/>
          </w:rPr>
          <w:delText>3.7.16.2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167</w:delText>
        </w:r>
      </w:del>
    </w:p>
    <w:p w:rsidR="00C4315F" w:rsidDel="00114F2A" w:rsidRDefault="00C4315F">
      <w:pPr>
        <w:pStyle w:val="Verzeichnis5"/>
        <w:tabs>
          <w:tab w:val="left" w:pos="1630"/>
          <w:tab w:val="right" w:leader="dot" w:pos="9075"/>
        </w:tabs>
        <w:rPr>
          <w:del w:id="6426" w:author="Markus Brüderl" w:date="2017-11-21T08:50:00Z"/>
          <w:rFonts w:eastAsiaTheme="minorEastAsia" w:cstheme="minorBidi"/>
          <w:noProof/>
          <w:sz w:val="22"/>
          <w:szCs w:val="22"/>
        </w:rPr>
      </w:pPr>
      <w:del w:id="6427" w:author="Markus Brüderl" w:date="2017-11-21T08:50:00Z">
        <w:r w:rsidRPr="00114F2A" w:rsidDel="00114F2A">
          <w:rPr>
            <w:noProof/>
          </w:rPr>
          <w:delText>3.7.16.2.1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167</w:delText>
        </w:r>
      </w:del>
    </w:p>
    <w:p w:rsidR="00C4315F" w:rsidDel="00114F2A" w:rsidRDefault="00C4315F">
      <w:pPr>
        <w:pStyle w:val="Verzeichnis5"/>
        <w:tabs>
          <w:tab w:val="left" w:pos="1630"/>
          <w:tab w:val="right" w:leader="dot" w:pos="9075"/>
        </w:tabs>
        <w:rPr>
          <w:del w:id="6428" w:author="Markus Brüderl" w:date="2017-11-21T08:50:00Z"/>
          <w:rFonts w:eastAsiaTheme="minorEastAsia" w:cstheme="minorBidi"/>
          <w:noProof/>
          <w:sz w:val="22"/>
          <w:szCs w:val="22"/>
        </w:rPr>
      </w:pPr>
      <w:del w:id="6429" w:author="Markus Brüderl" w:date="2017-11-21T08:50:00Z">
        <w:r w:rsidRPr="00114F2A" w:rsidDel="00114F2A">
          <w:rPr>
            <w:noProof/>
          </w:rPr>
          <w:delText>3.7.16.2.2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167</w:delText>
        </w:r>
      </w:del>
    </w:p>
    <w:p w:rsidR="00C4315F" w:rsidDel="00114F2A" w:rsidRDefault="00C4315F">
      <w:pPr>
        <w:pStyle w:val="Verzeichnis3"/>
        <w:tabs>
          <w:tab w:val="left" w:pos="1000"/>
          <w:tab w:val="right" w:leader="dot" w:pos="9075"/>
        </w:tabs>
        <w:rPr>
          <w:del w:id="6430" w:author="Markus Brüderl" w:date="2017-11-21T08:50:00Z"/>
          <w:rFonts w:eastAsiaTheme="minorEastAsia" w:cstheme="minorBidi"/>
          <w:noProof/>
          <w:sz w:val="22"/>
          <w:szCs w:val="22"/>
        </w:rPr>
      </w:pPr>
      <w:del w:id="6431" w:author="Markus Brüderl" w:date="2017-11-21T08:50:00Z">
        <w:r w:rsidRPr="00114F2A" w:rsidDel="00114F2A">
          <w:rPr>
            <w:noProof/>
          </w:rPr>
          <w:delText>3.7.17</w:delText>
        </w:r>
        <w:r w:rsidDel="00114F2A">
          <w:rPr>
            <w:rFonts w:eastAsiaTheme="minorEastAsia" w:cstheme="minorBidi"/>
            <w:noProof/>
            <w:sz w:val="22"/>
            <w:szCs w:val="22"/>
          </w:rPr>
          <w:tab/>
        </w:r>
        <w:r w:rsidRPr="00114F2A" w:rsidDel="00114F2A">
          <w:rPr>
            <w:noProof/>
          </w:rPr>
          <w:delText>getObjektDaten</w:delText>
        </w:r>
        <w:r w:rsidDel="00114F2A">
          <w:rPr>
            <w:noProof/>
            <w:webHidden/>
          </w:rPr>
          <w:tab/>
          <w:delText>168</w:delText>
        </w:r>
      </w:del>
    </w:p>
    <w:p w:rsidR="00C4315F" w:rsidDel="00114F2A" w:rsidRDefault="00C4315F">
      <w:pPr>
        <w:pStyle w:val="Verzeichnis3"/>
        <w:tabs>
          <w:tab w:val="left" w:pos="1000"/>
          <w:tab w:val="right" w:leader="dot" w:pos="9075"/>
        </w:tabs>
        <w:rPr>
          <w:del w:id="6432" w:author="Markus Brüderl" w:date="2017-11-21T08:50:00Z"/>
          <w:rFonts w:eastAsiaTheme="minorEastAsia" w:cstheme="minorBidi"/>
          <w:noProof/>
          <w:sz w:val="22"/>
          <w:szCs w:val="22"/>
        </w:rPr>
      </w:pPr>
      <w:del w:id="6433" w:author="Markus Brüderl" w:date="2017-11-21T08:50:00Z">
        <w:r w:rsidRPr="00114F2A" w:rsidDel="00114F2A">
          <w:rPr>
            <w:noProof/>
          </w:rPr>
          <w:delText>3.7.18</w:delText>
        </w:r>
        <w:r w:rsidDel="00114F2A">
          <w:rPr>
            <w:rFonts w:eastAsiaTheme="minorEastAsia" w:cstheme="minorBidi"/>
            <w:noProof/>
            <w:sz w:val="22"/>
            <w:szCs w:val="22"/>
          </w:rPr>
          <w:tab/>
        </w:r>
        <w:r w:rsidRPr="00114F2A" w:rsidDel="00114F2A">
          <w:rPr>
            <w:noProof/>
          </w:rPr>
          <w:delText>getObjektDatenByVIN</w:delText>
        </w:r>
        <w:r w:rsidDel="00114F2A">
          <w:rPr>
            <w:noProof/>
            <w:webHidden/>
          </w:rPr>
          <w:tab/>
          <w:delText>168</w:delText>
        </w:r>
      </w:del>
    </w:p>
    <w:p w:rsidR="00C4315F" w:rsidDel="00114F2A" w:rsidRDefault="00C4315F">
      <w:pPr>
        <w:pStyle w:val="Verzeichnis3"/>
        <w:tabs>
          <w:tab w:val="left" w:pos="1000"/>
          <w:tab w:val="right" w:leader="dot" w:pos="9075"/>
        </w:tabs>
        <w:rPr>
          <w:del w:id="6434" w:author="Markus Brüderl" w:date="2017-11-21T08:50:00Z"/>
          <w:rFonts w:eastAsiaTheme="minorEastAsia" w:cstheme="minorBidi"/>
          <w:noProof/>
          <w:sz w:val="22"/>
          <w:szCs w:val="22"/>
        </w:rPr>
      </w:pPr>
      <w:del w:id="6435" w:author="Markus Brüderl" w:date="2017-11-21T08:50:00Z">
        <w:r w:rsidRPr="00114F2A" w:rsidDel="00114F2A">
          <w:rPr>
            <w:noProof/>
          </w:rPr>
          <w:delText>3.7.19</w:delText>
        </w:r>
        <w:r w:rsidDel="00114F2A">
          <w:rPr>
            <w:rFonts w:eastAsiaTheme="minorEastAsia" w:cstheme="minorBidi"/>
            <w:noProof/>
            <w:sz w:val="22"/>
            <w:szCs w:val="22"/>
          </w:rPr>
          <w:tab/>
        </w:r>
        <w:r w:rsidRPr="00114F2A" w:rsidDel="00114F2A">
          <w:rPr>
            <w:noProof/>
          </w:rPr>
          <w:delText>getParameter</w:delText>
        </w:r>
        <w:r w:rsidDel="00114F2A">
          <w:rPr>
            <w:noProof/>
            <w:webHidden/>
          </w:rPr>
          <w:tab/>
          <w:delText>168</w:delText>
        </w:r>
      </w:del>
    </w:p>
    <w:p w:rsidR="00C4315F" w:rsidDel="00114F2A" w:rsidRDefault="00C4315F">
      <w:pPr>
        <w:pStyle w:val="Verzeichnis3"/>
        <w:tabs>
          <w:tab w:val="left" w:pos="1000"/>
          <w:tab w:val="right" w:leader="dot" w:pos="9075"/>
        </w:tabs>
        <w:rPr>
          <w:del w:id="6436" w:author="Markus Brüderl" w:date="2017-11-21T08:50:00Z"/>
          <w:rFonts w:eastAsiaTheme="minorEastAsia" w:cstheme="minorBidi"/>
          <w:noProof/>
          <w:sz w:val="22"/>
          <w:szCs w:val="22"/>
        </w:rPr>
      </w:pPr>
      <w:del w:id="6437" w:author="Markus Brüderl" w:date="2017-11-21T08:50:00Z">
        <w:r w:rsidRPr="00114F2A" w:rsidDel="00114F2A">
          <w:rPr>
            <w:noProof/>
          </w:rPr>
          <w:delText>3.7.20</w:delText>
        </w:r>
        <w:r w:rsidDel="00114F2A">
          <w:rPr>
            <w:rFonts w:eastAsiaTheme="minorEastAsia" w:cstheme="minorBidi"/>
            <w:noProof/>
            <w:sz w:val="22"/>
            <w:szCs w:val="22"/>
          </w:rPr>
          <w:tab/>
        </w:r>
        <w:r w:rsidRPr="00114F2A" w:rsidDel="00114F2A">
          <w:rPr>
            <w:noProof/>
          </w:rPr>
          <w:delText>getUploadDetail</w:delText>
        </w:r>
        <w:r w:rsidDel="00114F2A">
          <w:rPr>
            <w:noProof/>
            <w:webHidden/>
          </w:rPr>
          <w:tab/>
          <w:delText>168</w:delText>
        </w:r>
      </w:del>
    </w:p>
    <w:p w:rsidR="00C4315F" w:rsidDel="00114F2A" w:rsidRDefault="00C4315F">
      <w:pPr>
        <w:pStyle w:val="Verzeichnis4"/>
        <w:tabs>
          <w:tab w:val="left" w:pos="1400"/>
          <w:tab w:val="right" w:leader="dot" w:pos="9075"/>
        </w:tabs>
        <w:rPr>
          <w:del w:id="6438" w:author="Markus Brüderl" w:date="2017-11-21T08:50:00Z"/>
          <w:rFonts w:eastAsiaTheme="minorEastAsia" w:cstheme="minorBidi"/>
          <w:noProof/>
          <w:sz w:val="22"/>
          <w:szCs w:val="22"/>
        </w:rPr>
      </w:pPr>
      <w:del w:id="6439" w:author="Markus Brüderl" w:date="2017-11-21T08:50:00Z">
        <w:r w:rsidRPr="00114F2A" w:rsidDel="00114F2A">
          <w:rPr>
            <w:noProof/>
          </w:rPr>
          <w:delText>3.7.20.1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168</w:delText>
        </w:r>
      </w:del>
    </w:p>
    <w:p w:rsidR="00C4315F" w:rsidDel="00114F2A" w:rsidRDefault="00C4315F">
      <w:pPr>
        <w:pStyle w:val="Verzeichnis5"/>
        <w:tabs>
          <w:tab w:val="left" w:pos="1630"/>
          <w:tab w:val="right" w:leader="dot" w:pos="9075"/>
        </w:tabs>
        <w:rPr>
          <w:del w:id="6440" w:author="Markus Brüderl" w:date="2017-11-21T08:50:00Z"/>
          <w:rFonts w:eastAsiaTheme="minorEastAsia" w:cstheme="minorBidi"/>
          <w:noProof/>
          <w:sz w:val="22"/>
          <w:szCs w:val="22"/>
        </w:rPr>
      </w:pPr>
      <w:del w:id="6441" w:author="Markus Brüderl" w:date="2017-11-21T08:50:00Z">
        <w:r w:rsidRPr="00114F2A" w:rsidDel="00114F2A">
          <w:rPr>
            <w:noProof/>
          </w:rPr>
          <w:delText>3.7.20.1.1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168</w:delText>
        </w:r>
      </w:del>
    </w:p>
    <w:p w:rsidR="00C4315F" w:rsidDel="00114F2A" w:rsidRDefault="00C4315F">
      <w:pPr>
        <w:pStyle w:val="Verzeichnis5"/>
        <w:tabs>
          <w:tab w:val="left" w:pos="1630"/>
          <w:tab w:val="right" w:leader="dot" w:pos="9075"/>
        </w:tabs>
        <w:rPr>
          <w:del w:id="6442" w:author="Markus Brüderl" w:date="2017-11-21T08:50:00Z"/>
          <w:rFonts w:eastAsiaTheme="minorEastAsia" w:cstheme="minorBidi"/>
          <w:noProof/>
          <w:sz w:val="22"/>
          <w:szCs w:val="22"/>
        </w:rPr>
      </w:pPr>
      <w:del w:id="6443" w:author="Markus Brüderl" w:date="2017-11-21T08:50:00Z">
        <w:r w:rsidRPr="00114F2A" w:rsidDel="00114F2A">
          <w:rPr>
            <w:noProof/>
          </w:rPr>
          <w:delText>3.7.20.1.2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168</w:delText>
        </w:r>
      </w:del>
    </w:p>
    <w:p w:rsidR="00C4315F" w:rsidDel="00114F2A" w:rsidRDefault="00C4315F">
      <w:pPr>
        <w:pStyle w:val="Verzeichnis4"/>
        <w:tabs>
          <w:tab w:val="left" w:pos="1400"/>
          <w:tab w:val="right" w:leader="dot" w:pos="9075"/>
        </w:tabs>
        <w:rPr>
          <w:del w:id="6444" w:author="Markus Brüderl" w:date="2017-11-21T08:50:00Z"/>
          <w:rFonts w:eastAsiaTheme="minorEastAsia" w:cstheme="minorBidi"/>
          <w:noProof/>
          <w:sz w:val="22"/>
          <w:szCs w:val="22"/>
        </w:rPr>
      </w:pPr>
      <w:del w:id="6445" w:author="Markus Brüderl" w:date="2017-11-21T08:50:00Z">
        <w:r w:rsidRPr="00114F2A" w:rsidDel="00114F2A">
          <w:rPr>
            <w:noProof/>
          </w:rPr>
          <w:delText>3.7.20.2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168</w:delText>
        </w:r>
      </w:del>
    </w:p>
    <w:p w:rsidR="00C4315F" w:rsidDel="00114F2A" w:rsidRDefault="00C4315F">
      <w:pPr>
        <w:pStyle w:val="Verzeichnis5"/>
        <w:tabs>
          <w:tab w:val="left" w:pos="1630"/>
          <w:tab w:val="right" w:leader="dot" w:pos="9075"/>
        </w:tabs>
        <w:rPr>
          <w:del w:id="6446" w:author="Markus Brüderl" w:date="2017-11-21T08:50:00Z"/>
          <w:rFonts w:eastAsiaTheme="minorEastAsia" w:cstheme="minorBidi"/>
          <w:noProof/>
          <w:sz w:val="22"/>
          <w:szCs w:val="22"/>
        </w:rPr>
      </w:pPr>
      <w:del w:id="6447" w:author="Markus Brüderl" w:date="2017-11-21T08:50:00Z">
        <w:r w:rsidRPr="00114F2A" w:rsidDel="00114F2A">
          <w:rPr>
            <w:noProof/>
          </w:rPr>
          <w:delText>3.7.20.2.1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168</w:delText>
        </w:r>
      </w:del>
    </w:p>
    <w:p w:rsidR="00C4315F" w:rsidDel="00114F2A" w:rsidRDefault="00C4315F">
      <w:pPr>
        <w:pStyle w:val="Verzeichnis5"/>
        <w:tabs>
          <w:tab w:val="left" w:pos="1630"/>
          <w:tab w:val="right" w:leader="dot" w:pos="9075"/>
        </w:tabs>
        <w:rPr>
          <w:del w:id="6448" w:author="Markus Brüderl" w:date="2017-11-21T08:50:00Z"/>
          <w:rFonts w:eastAsiaTheme="minorEastAsia" w:cstheme="minorBidi"/>
          <w:noProof/>
          <w:sz w:val="22"/>
          <w:szCs w:val="22"/>
        </w:rPr>
      </w:pPr>
      <w:del w:id="6449" w:author="Markus Brüderl" w:date="2017-11-21T08:50:00Z">
        <w:r w:rsidRPr="00114F2A" w:rsidDel="00114F2A">
          <w:rPr>
            <w:noProof/>
          </w:rPr>
          <w:delText>3.7.20.2.2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169</w:delText>
        </w:r>
      </w:del>
    </w:p>
    <w:p w:rsidR="00C4315F" w:rsidDel="00114F2A" w:rsidRDefault="00C4315F">
      <w:pPr>
        <w:pStyle w:val="Verzeichnis3"/>
        <w:tabs>
          <w:tab w:val="left" w:pos="1000"/>
          <w:tab w:val="right" w:leader="dot" w:pos="9075"/>
        </w:tabs>
        <w:rPr>
          <w:del w:id="6450" w:author="Markus Brüderl" w:date="2017-11-21T08:50:00Z"/>
          <w:rFonts w:eastAsiaTheme="minorEastAsia" w:cstheme="minorBidi"/>
          <w:noProof/>
          <w:sz w:val="22"/>
          <w:szCs w:val="22"/>
        </w:rPr>
      </w:pPr>
      <w:del w:id="6451" w:author="Markus Brüderl" w:date="2017-11-21T08:50:00Z">
        <w:r w:rsidRPr="00114F2A" w:rsidDel="00114F2A">
          <w:rPr>
            <w:noProof/>
          </w:rPr>
          <w:delText>3.7.21</w:delText>
        </w:r>
        <w:r w:rsidDel="00114F2A">
          <w:rPr>
            <w:rFonts w:eastAsiaTheme="minorEastAsia" w:cstheme="minorBidi"/>
            <w:noProof/>
            <w:sz w:val="22"/>
            <w:szCs w:val="22"/>
          </w:rPr>
          <w:tab/>
        </w:r>
        <w:r w:rsidRPr="00114F2A" w:rsidDel="00114F2A">
          <w:rPr>
            <w:noProof/>
          </w:rPr>
          <w:delText>listAvailableInsurance</w:delText>
        </w:r>
        <w:r w:rsidDel="00114F2A">
          <w:rPr>
            <w:noProof/>
            <w:webHidden/>
          </w:rPr>
          <w:tab/>
          <w:delText>170</w:delText>
        </w:r>
      </w:del>
    </w:p>
    <w:p w:rsidR="00C4315F" w:rsidDel="00114F2A" w:rsidRDefault="00C4315F">
      <w:pPr>
        <w:pStyle w:val="Verzeichnis4"/>
        <w:tabs>
          <w:tab w:val="left" w:pos="1400"/>
          <w:tab w:val="right" w:leader="dot" w:pos="9075"/>
        </w:tabs>
        <w:rPr>
          <w:del w:id="6452" w:author="Markus Brüderl" w:date="2017-11-21T08:50:00Z"/>
          <w:rFonts w:eastAsiaTheme="minorEastAsia" w:cstheme="minorBidi"/>
          <w:noProof/>
          <w:sz w:val="22"/>
          <w:szCs w:val="22"/>
        </w:rPr>
      </w:pPr>
      <w:del w:id="6453" w:author="Markus Brüderl" w:date="2017-11-21T08:50:00Z">
        <w:r w:rsidRPr="00114F2A" w:rsidDel="00114F2A">
          <w:rPr>
            <w:noProof/>
          </w:rPr>
          <w:delText>3.7.21.1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170</w:delText>
        </w:r>
      </w:del>
    </w:p>
    <w:p w:rsidR="00C4315F" w:rsidDel="00114F2A" w:rsidRDefault="00C4315F">
      <w:pPr>
        <w:pStyle w:val="Verzeichnis5"/>
        <w:tabs>
          <w:tab w:val="left" w:pos="1630"/>
          <w:tab w:val="right" w:leader="dot" w:pos="9075"/>
        </w:tabs>
        <w:rPr>
          <w:del w:id="6454" w:author="Markus Brüderl" w:date="2017-11-21T08:50:00Z"/>
          <w:rFonts w:eastAsiaTheme="minorEastAsia" w:cstheme="minorBidi"/>
          <w:noProof/>
          <w:sz w:val="22"/>
          <w:szCs w:val="22"/>
        </w:rPr>
      </w:pPr>
      <w:del w:id="6455" w:author="Markus Brüderl" w:date="2017-11-21T08:50:00Z">
        <w:r w:rsidRPr="00114F2A" w:rsidDel="00114F2A">
          <w:rPr>
            <w:noProof/>
          </w:rPr>
          <w:delText>3.7.21.1.1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170</w:delText>
        </w:r>
      </w:del>
    </w:p>
    <w:p w:rsidR="00C4315F" w:rsidDel="00114F2A" w:rsidRDefault="00C4315F">
      <w:pPr>
        <w:pStyle w:val="Verzeichnis5"/>
        <w:tabs>
          <w:tab w:val="left" w:pos="1630"/>
          <w:tab w:val="right" w:leader="dot" w:pos="9075"/>
        </w:tabs>
        <w:rPr>
          <w:del w:id="6456" w:author="Markus Brüderl" w:date="2017-11-21T08:50:00Z"/>
          <w:rFonts w:eastAsiaTheme="minorEastAsia" w:cstheme="minorBidi"/>
          <w:noProof/>
          <w:sz w:val="22"/>
          <w:szCs w:val="22"/>
        </w:rPr>
      </w:pPr>
      <w:del w:id="6457" w:author="Markus Brüderl" w:date="2017-11-21T08:50:00Z">
        <w:r w:rsidRPr="00114F2A" w:rsidDel="00114F2A">
          <w:rPr>
            <w:noProof/>
          </w:rPr>
          <w:delText>3.7.21.1.2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170</w:delText>
        </w:r>
      </w:del>
    </w:p>
    <w:p w:rsidR="00C4315F" w:rsidDel="00114F2A" w:rsidRDefault="00C4315F">
      <w:pPr>
        <w:pStyle w:val="Verzeichnis4"/>
        <w:tabs>
          <w:tab w:val="left" w:pos="1400"/>
          <w:tab w:val="right" w:leader="dot" w:pos="9075"/>
        </w:tabs>
        <w:rPr>
          <w:del w:id="6458" w:author="Markus Brüderl" w:date="2017-11-21T08:50:00Z"/>
          <w:rFonts w:eastAsiaTheme="minorEastAsia" w:cstheme="minorBidi"/>
          <w:noProof/>
          <w:sz w:val="22"/>
          <w:szCs w:val="22"/>
        </w:rPr>
      </w:pPr>
      <w:del w:id="6459" w:author="Markus Brüderl" w:date="2017-11-21T08:50:00Z">
        <w:r w:rsidRPr="00114F2A" w:rsidDel="00114F2A">
          <w:rPr>
            <w:noProof/>
          </w:rPr>
          <w:delText>3.7.21.2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170</w:delText>
        </w:r>
      </w:del>
    </w:p>
    <w:p w:rsidR="00C4315F" w:rsidDel="00114F2A" w:rsidRDefault="00C4315F">
      <w:pPr>
        <w:pStyle w:val="Verzeichnis5"/>
        <w:tabs>
          <w:tab w:val="left" w:pos="1630"/>
          <w:tab w:val="right" w:leader="dot" w:pos="9075"/>
        </w:tabs>
        <w:rPr>
          <w:del w:id="6460" w:author="Markus Brüderl" w:date="2017-11-21T08:50:00Z"/>
          <w:rFonts w:eastAsiaTheme="minorEastAsia" w:cstheme="minorBidi"/>
          <w:noProof/>
          <w:sz w:val="22"/>
          <w:szCs w:val="22"/>
        </w:rPr>
      </w:pPr>
      <w:del w:id="6461" w:author="Markus Brüderl" w:date="2017-11-21T08:50:00Z">
        <w:r w:rsidRPr="00114F2A" w:rsidDel="00114F2A">
          <w:rPr>
            <w:noProof/>
          </w:rPr>
          <w:delText>3.7.21.2.1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170</w:delText>
        </w:r>
      </w:del>
    </w:p>
    <w:p w:rsidR="00C4315F" w:rsidDel="00114F2A" w:rsidRDefault="00C4315F">
      <w:pPr>
        <w:pStyle w:val="Verzeichnis5"/>
        <w:tabs>
          <w:tab w:val="left" w:pos="1630"/>
          <w:tab w:val="right" w:leader="dot" w:pos="9075"/>
        </w:tabs>
        <w:rPr>
          <w:del w:id="6462" w:author="Markus Brüderl" w:date="2017-11-21T08:50:00Z"/>
          <w:rFonts w:eastAsiaTheme="minorEastAsia" w:cstheme="minorBidi"/>
          <w:noProof/>
          <w:sz w:val="22"/>
          <w:szCs w:val="22"/>
        </w:rPr>
      </w:pPr>
      <w:del w:id="6463" w:author="Markus Brüderl" w:date="2017-11-21T08:50:00Z">
        <w:r w:rsidRPr="00114F2A" w:rsidDel="00114F2A">
          <w:rPr>
            <w:noProof/>
          </w:rPr>
          <w:delText>3.7.21.2.2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170</w:delText>
        </w:r>
      </w:del>
    </w:p>
    <w:p w:rsidR="00C4315F" w:rsidDel="00114F2A" w:rsidRDefault="00C4315F">
      <w:pPr>
        <w:pStyle w:val="Verzeichnis3"/>
        <w:tabs>
          <w:tab w:val="left" w:pos="1000"/>
          <w:tab w:val="right" w:leader="dot" w:pos="9075"/>
        </w:tabs>
        <w:rPr>
          <w:del w:id="6464" w:author="Markus Brüderl" w:date="2017-11-21T08:50:00Z"/>
          <w:rFonts w:eastAsiaTheme="minorEastAsia" w:cstheme="minorBidi"/>
          <w:noProof/>
          <w:sz w:val="22"/>
          <w:szCs w:val="22"/>
        </w:rPr>
      </w:pPr>
      <w:del w:id="6465" w:author="Markus Brüderl" w:date="2017-11-21T08:50:00Z">
        <w:r w:rsidRPr="00114F2A" w:rsidDel="00114F2A">
          <w:rPr>
            <w:noProof/>
          </w:rPr>
          <w:delText>3.7.22</w:delText>
        </w:r>
        <w:r w:rsidDel="00114F2A">
          <w:rPr>
            <w:rFonts w:eastAsiaTheme="minorEastAsia" w:cstheme="minorBidi"/>
            <w:noProof/>
            <w:sz w:val="22"/>
            <w:szCs w:val="22"/>
          </w:rPr>
          <w:tab/>
        </w:r>
        <w:r w:rsidRPr="00114F2A" w:rsidDel="00114F2A">
          <w:rPr>
            <w:noProof/>
          </w:rPr>
          <w:delText>listAvailableKundentypen</w:delText>
        </w:r>
        <w:r w:rsidDel="00114F2A">
          <w:rPr>
            <w:noProof/>
            <w:webHidden/>
          </w:rPr>
          <w:tab/>
          <w:delText>171</w:delText>
        </w:r>
      </w:del>
    </w:p>
    <w:p w:rsidR="00C4315F" w:rsidDel="00114F2A" w:rsidRDefault="00C4315F">
      <w:pPr>
        <w:pStyle w:val="Verzeichnis3"/>
        <w:tabs>
          <w:tab w:val="left" w:pos="1000"/>
          <w:tab w:val="right" w:leader="dot" w:pos="9075"/>
        </w:tabs>
        <w:rPr>
          <w:del w:id="6466" w:author="Markus Brüderl" w:date="2017-11-21T08:50:00Z"/>
          <w:rFonts w:eastAsiaTheme="minorEastAsia" w:cstheme="minorBidi"/>
          <w:noProof/>
          <w:sz w:val="22"/>
          <w:szCs w:val="22"/>
        </w:rPr>
      </w:pPr>
      <w:del w:id="6467" w:author="Markus Brüderl" w:date="2017-11-21T08:50:00Z">
        <w:r w:rsidRPr="00114F2A" w:rsidDel="00114F2A">
          <w:rPr>
            <w:noProof/>
          </w:rPr>
          <w:delText>3.7.23</w:delText>
        </w:r>
        <w:r w:rsidDel="00114F2A">
          <w:rPr>
            <w:rFonts w:eastAsiaTheme="minorEastAsia" w:cstheme="minorBidi"/>
            <w:noProof/>
            <w:sz w:val="22"/>
            <w:szCs w:val="22"/>
          </w:rPr>
          <w:tab/>
        </w:r>
        <w:r w:rsidRPr="00114F2A" w:rsidDel="00114F2A">
          <w:rPr>
            <w:noProof/>
          </w:rPr>
          <w:delText>listAvailableLenker</w:delText>
        </w:r>
        <w:r w:rsidDel="00114F2A">
          <w:rPr>
            <w:noProof/>
            <w:webHidden/>
          </w:rPr>
          <w:tab/>
          <w:delText>171</w:delText>
        </w:r>
      </w:del>
    </w:p>
    <w:p w:rsidR="00C4315F" w:rsidDel="00114F2A" w:rsidRDefault="00C4315F">
      <w:pPr>
        <w:pStyle w:val="Verzeichnis4"/>
        <w:tabs>
          <w:tab w:val="left" w:pos="1400"/>
          <w:tab w:val="right" w:leader="dot" w:pos="9075"/>
        </w:tabs>
        <w:rPr>
          <w:del w:id="6468" w:author="Markus Brüderl" w:date="2017-11-21T08:50:00Z"/>
          <w:rFonts w:eastAsiaTheme="minorEastAsia" w:cstheme="minorBidi"/>
          <w:noProof/>
          <w:sz w:val="22"/>
          <w:szCs w:val="22"/>
        </w:rPr>
      </w:pPr>
      <w:del w:id="6469" w:author="Markus Brüderl" w:date="2017-11-21T08:50:00Z">
        <w:r w:rsidRPr="00114F2A" w:rsidDel="00114F2A">
          <w:rPr>
            <w:noProof/>
          </w:rPr>
          <w:delText>3.7.23.1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171</w:delText>
        </w:r>
      </w:del>
    </w:p>
    <w:p w:rsidR="00C4315F" w:rsidDel="00114F2A" w:rsidRDefault="00C4315F">
      <w:pPr>
        <w:pStyle w:val="Verzeichnis5"/>
        <w:tabs>
          <w:tab w:val="left" w:pos="1630"/>
          <w:tab w:val="right" w:leader="dot" w:pos="9075"/>
        </w:tabs>
        <w:rPr>
          <w:del w:id="6470" w:author="Markus Brüderl" w:date="2017-11-21T08:50:00Z"/>
          <w:rFonts w:eastAsiaTheme="minorEastAsia" w:cstheme="minorBidi"/>
          <w:noProof/>
          <w:sz w:val="22"/>
          <w:szCs w:val="22"/>
        </w:rPr>
      </w:pPr>
      <w:del w:id="6471" w:author="Markus Brüderl" w:date="2017-11-21T08:50:00Z">
        <w:r w:rsidRPr="00114F2A" w:rsidDel="00114F2A">
          <w:rPr>
            <w:noProof/>
          </w:rPr>
          <w:delText>3.7.23.1.1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171</w:delText>
        </w:r>
      </w:del>
    </w:p>
    <w:p w:rsidR="00C4315F" w:rsidDel="00114F2A" w:rsidRDefault="00C4315F">
      <w:pPr>
        <w:pStyle w:val="Verzeichnis5"/>
        <w:tabs>
          <w:tab w:val="left" w:pos="1630"/>
          <w:tab w:val="right" w:leader="dot" w:pos="9075"/>
        </w:tabs>
        <w:rPr>
          <w:del w:id="6472" w:author="Markus Brüderl" w:date="2017-11-21T08:50:00Z"/>
          <w:rFonts w:eastAsiaTheme="minorEastAsia" w:cstheme="minorBidi"/>
          <w:noProof/>
          <w:sz w:val="22"/>
          <w:szCs w:val="22"/>
        </w:rPr>
      </w:pPr>
      <w:del w:id="6473" w:author="Markus Brüderl" w:date="2017-11-21T08:50:00Z">
        <w:r w:rsidRPr="00114F2A" w:rsidDel="00114F2A">
          <w:rPr>
            <w:noProof/>
          </w:rPr>
          <w:delText>3.7.23.1.2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171</w:delText>
        </w:r>
      </w:del>
    </w:p>
    <w:p w:rsidR="00C4315F" w:rsidDel="00114F2A" w:rsidRDefault="00C4315F">
      <w:pPr>
        <w:pStyle w:val="Verzeichnis4"/>
        <w:tabs>
          <w:tab w:val="left" w:pos="1400"/>
          <w:tab w:val="right" w:leader="dot" w:pos="9075"/>
        </w:tabs>
        <w:rPr>
          <w:del w:id="6474" w:author="Markus Brüderl" w:date="2017-11-21T08:50:00Z"/>
          <w:rFonts w:eastAsiaTheme="minorEastAsia" w:cstheme="minorBidi"/>
          <w:noProof/>
          <w:sz w:val="22"/>
          <w:szCs w:val="22"/>
        </w:rPr>
      </w:pPr>
      <w:del w:id="6475" w:author="Markus Brüderl" w:date="2017-11-21T08:50:00Z">
        <w:r w:rsidRPr="00114F2A" w:rsidDel="00114F2A">
          <w:rPr>
            <w:noProof/>
          </w:rPr>
          <w:delText>3.7.23.2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171</w:delText>
        </w:r>
      </w:del>
    </w:p>
    <w:p w:rsidR="00C4315F" w:rsidDel="00114F2A" w:rsidRDefault="00C4315F">
      <w:pPr>
        <w:pStyle w:val="Verzeichnis5"/>
        <w:tabs>
          <w:tab w:val="left" w:pos="1630"/>
          <w:tab w:val="right" w:leader="dot" w:pos="9075"/>
        </w:tabs>
        <w:rPr>
          <w:del w:id="6476" w:author="Markus Brüderl" w:date="2017-11-21T08:50:00Z"/>
          <w:rFonts w:eastAsiaTheme="minorEastAsia" w:cstheme="minorBidi"/>
          <w:noProof/>
          <w:sz w:val="22"/>
          <w:szCs w:val="22"/>
        </w:rPr>
      </w:pPr>
      <w:del w:id="6477" w:author="Markus Brüderl" w:date="2017-11-21T08:50:00Z">
        <w:r w:rsidRPr="00114F2A" w:rsidDel="00114F2A">
          <w:rPr>
            <w:noProof/>
          </w:rPr>
          <w:delText>3.7.23.2.1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171</w:delText>
        </w:r>
      </w:del>
    </w:p>
    <w:p w:rsidR="00C4315F" w:rsidDel="00114F2A" w:rsidRDefault="00C4315F">
      <w:pPr>
        <w:pStyle w:val="Verzeichnis5"/>
        <w:tabs>
          <w:tab w:val="left" w:pos="1630"/>
          <w:tab w:val="right" w:leader="dot" w:pos="9075"/>
        </w:tabs>
        <w:rPr>
          <w:del w:id="6478" w:author="Markus Brüderl" w:date="2017-11-21T08:50:00Z"/>
          <w:rFonts w:eastAsiaTheme="minorEastAsia" w:cstheme="minorBidi"/>
          <w:noProof/>
          <w:sz w:val="22"/>
          <w:szCs w:val="22"/>
        </w:rPr>
      </w:pPr>
      <w:del w:id="6479" w:author="Markus Brüderl" w:date="2017-11-21T08:50:00Z">
        <w:r w:rsidRPr="00114F2A" w:rsidDel="00114F2A">
          <w:rPr>
            <w:noProof/>
          </w:rPr>
          <w:delText>3.7.23.2.2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171</w:delText>
        </w:r>
      </w:del>
    </w:p>
    <w:p w:rsidR="00C4315F" w:rsidDel="00114F2A" w:rsidRDefault="00C4315F">
      <w:pPr>
        <w:pStyle w:val="Verzeichnis3"/>
        <w:tabs>
          <w:tab w:val="left" w:pos="1000"/>
          <w:tab w:val="right" w:leader="dot" w:pos="9075"/>
        </w:tabs>
        <w:rPr>
          <w:del w:id="6480" w:author="Markus Brüderl" w:date="2017-11-21T08:50:00Z"/>
          <w:rFonts w:eastAsiaTheme="minorEastAsia" w:cstheme="minorBidi"/>
          <w:noProof/>
          <w:sz w:val="22"/>
          <w:szCs w:val="22"/>
        </w:rPr>
      </w:pPr>
      <w:del w:id="6481" w:author="Markus Brüderl" w:date="2017-11-21T08:50:00Z">
        <w:r w:rsidRPr="00114F2A" w:rsidDel="00114F2A">
          <w:rPr>
            <w:noProof/>
          </w:rPr>
          <w:delText>3.7.24</w:delText>
        </w:r>
        <w:r w:rsidDel="00114F2A">
          <w:rPr>
            <w:rFonts w:eastAsiaTheme="minorEastAsia" w:cstheme="minorBidi"/>
            <w:noProof/>
            <w:sz w:val="22"/>
            <w:szCs w:val="22"/>
          </w:rPr>
          <w:tab/>
        </w:r>
        <w:r w:rsidRPr="00114F2A" w:rsidDel="00114F2A">
          <w:rPr>
            <w:noProof/>
          </w:rPr>
          <w:delText>listAvailableNutzungsarten</w:delText>
        </w:r>
        <w:r w:rsidDel="00114F2A">
          <w:rPr>
            <w:noProof/>
            <w:webHidden/>
          </w:rPr>
          <w:tab/>
          <w:delText>171</w:delText>
        </w:r>
      </w:del>
    </w:p>
    <w:p w:rsidR="00C4315F" w:rsidDel="00114F2A" w:rsidRDefault="00C4315F">
      <w:pPr>
        <w:pStyle w:val="Verzeichnis3"/>
        <w:tabs>
          <w:tab w:val="left" w:pos="1000"/>
          <w:tab w:val="right" w:leader="dot" w:pos="9075"/>
        </w:tabs>
        <w:rPr>
          <w:del w:id="6482" w:author="Markus Brüderl" w:date="2017-11-21T08:50:00Z"/>
          <w:rFonts w:eastAsiaTheme="minorEastAsia" w:cstheme="minorBidi"/>
          <w:noProof/>
          <w:sz w:val="22"/>
          <w:szCs w:val="22"/>
        </w:rPr>
      </w:pPr>
      <w:del w:id="6483" w:author="Markus Brüderl" w:date="2017-11-21T08:50:00Z">
        <w:r w:rsidRPr="00114F2A" w:rsidDel="00114F2A">
          <w:rPr>
            <w:noProof/>
          </w:rPr>
          <w:delText>3.7.25</w:delText>
        </w:r>
        <w:r w:rsidDel="00114F2A">
          <w:rPr>
            <w:rFonts w:eastAsiaTheme="minorEastAsia" w:cstheme="minorBidi"/>
            <w:noProof/>
            <w:sz w:val="22"/>
            <w:szCs w:val="22"/>
          </w:rPr>
          <w:tab/>
        </w:r>
        <w:r w:rsidRPr="00114F2A" w:rsidDel="00114F2A">
          <w:rPr>
            <w:noProof/>
          </w:rPr>
          <w:delText>listAvailableObjektarten</w:delText>
        </w:r>
        <w:r w:rsidDel="00114F2A">
          <w:rPr>
            <w:noProof/>
            <w:webHidden/>
          </w:rPr>
          <w:tab/>
          <w:delText>172</w:delText>
        </w:r>
      </w:del>
    </w:p>
    <w:p w:rsidR="00C4315F" w:rsidDel="00114F2A" w:rsidRDefault="00C4315F">
      <w:pPr>
        <w:pStyle w:val="Verzeichnis3"/>
        <w:tabs>
          <w:tab w:val="left" w:pos="1000"/>
          <w:tab w:val="right" w:leader="dot" w:pos="9075"/>
        </w:tabs>
        <w:rPr>
          <w:del w:id="6484" w:author="Markus Brüderl" w:date="2017-11-21T08:50:00Z"/>
          <w:rFonts w:eastAsiaTheme="minorEastAsia" w:cstheme="minorBidi"/>
          <w:noProof/>
          <w:sz w:val="22"/>
          <w:szCs w:val="22"/>
        </w:rPr>
      </w:pPr>
      <w:del w:id="6485" w:author="Markus Brüderl" w:date="2017-11-21T08:50:00Z">
        <w:r w:rsidRPr="00114F2A" w:rsidDel="00114F2A">
          <w:rPr>
            <w:noProof/>
          </w:rPr>
          <w:delText>3.7.26</w:delText>
        </w:r>
        <w:r w:rsidDel="00114F2A">
          <w:rPr>
            <w:rFonts w:eastAsiaTheme="minorEastAsia" w:cstheme="minorBidi"/>
            <w:noProof/>
            <w:sz w:val="22"/>
            <w:szCs w:val="22"/>
          </w:rPr>
          <w:tab/>
        </w:r>
        <w:r w:rsidRPr="00114F2A" w:rsidDel="00114F2A">
          <w:rPr>
            <w:noProof/>
          </w:rPr>
          <w:delText>listAvaiableObjekttypen</w:delText>
        </w:r>
        <w:r w:rsidDel="00114F2A">
          <w:rPr>
            <w:noProof/>
            <w:webHidden/>
          </w:rPr>
          <w:tab/>
          <w:delText>172</w:delText>
        </w:r>
      </w:del>
    </w:p>
    <w:p w:rsidR="00C4315F" w:rsidDel="00114F2A" w:rsidRDefault="00C4315F">
      <w:pPr>
        <w:pStyle w:val="Verzeichnis3"/>
        <w:tabs>
          <w:tab w:val="left" w:pos="1000"/>
          <w:tab w:val="right" w:leader="dot" w:pos="9075"/>
        </w:tabs>
        <w:rPr>
          <w:del w:id="6486" w:author="Markus Brüderl" w:date="2017-11-21T08:50:00Z"/>
          <w:rFonts w:eastAsiaTheme="minorEastAsia" w:cstheme="minorBidi"/>
          <w:noProof/>
          <w:sz w:val="22"/>
          <w:szCs w:val="22"/>
        </w:rPr>
      </w:pPr>
      <w:del w:id="6487" w:author="Markus Brüderl" w:date="2017-11-21T08:50:00Z">
        <w:r w:rsidRPr="00114F2A" w:rsidDel="00114F2A">
          <w:rPr>
            <w:noProof/>
          </w:rPr>
          <w:delText>3.7.27</w:delText>
        </w:r>
        <w:r w:rsidDel="00114F2A">
          <w:rPr>
            <w:rFonts w:eastAsiaTheme="minorEastAsia" w:cstheme="minorBidi"/>
            <w:noProof/>
            <w:sz w:val="22"/>
            <w:szCs w:val="22"/>
          </w:rPr>
          <w:tab/>
        </w:r>
        <w:r w:rsidRPr="00114F2A" w:rsidDel="00114F2A">
          <w:rPr>
            <w:noProof/>
          </w:rPr>
          <w:delText>listAvailableProdukte</w:delText>
        </w:r>
        <w:r w:rsidDel="00114F2A">
          <w:rPr>
            <w:noProof/>
            <w:webHidden/>
          </w:rPr>
          <w:tab/>
          <w:delText>172</w:delText>
        </w:r>
      </w:del>
    </w:p>
    <w:p w:rsidR="00C4315F" w:rsidDel="00114F2A" w:rsidRDefault="00C4315F">
      <w:pPr>
        <w:pStyle w:val="Verzeichnis3"/>
        <w:tabs>
          <w:tab w:val="left" w:pos="1000"/>
          <w:tab w:val="right" w:leader="dot" w:pos="9075"/>
        </w:tabs>
        <w:rPr>
          <w:del w:id="6488" w:author="Markus Brüderl" w:date="2017-11-21T08:50:00Z"/>
          <w:rFonts w:eastAsiaTheme="minorEastAsia" w:cstheme="minorBidi"/>
          <w:noProof/>
          <w:sz w:val="22"/>
          <w:szCs w:val="22"/>
        </w:rPr>
      </w:pPr>
      <w:del w:id="6489" w:author="Markus Brüderl" w:date="2017-11-21T08:50:00Z">
        <w:r w:rsidRPr="00114F2A" w:rsidDel="00114F2A">
          <w:rPr>
            <w:noProof/>
          </w:rPr>
          <w:delText>3.7.28</w:delText>
        </w:r>
        <w:r w:rsidDel="00114F2A">
          <w:rPr>
            <w:rFonts w:eastAsiaTheme="minorEastAsia" w:cstheme="minorBidi"/>
            <w:noProof/>
            <w:sz w:val="22"/>
            <w:szCs w:val="22"/>
          </w:rPr>
          <w:tab/>
        </w:r>
        <w:r w:rsidRPr="00114F2A" w:rsidDel="00114F2A">
          <w:rPr>
            <w:noProof/>
          </w:rPr>
          <w:delText>listAvailableServices</w:delText>
        </w:r>
        <w:r w:rsidDel="00114F2A">
          <w:rPr>
            <w:noProof/>
            <w:webHidden/>
          </w:rPr>
          <w:tab/>
          <w:delText>172</w:delText>
        </w:r>
      </w:del>
    </w:p>
    <w:p w:rsidR="00C4315F" w:rsidDel="00114F2A" w:rsidRDefault="00C4315F">
      <w:pPr>
        <w:pStyle w:val="Verzeichnis3"/>
        <w:tabs>
          <w:tab w:val="left" w:pos="1000"/>
          <w:tab w:val="right" w:leader="dot" w:pos="9075"/>
        </w:tabs>
        <w:rPr>
          <w:del w:id="6490" w:author="Markus Brüderl" w:date="2017-11-21T08:50:00Z"/>
          <w:rFonts w:eastAsiaTheme="minorEastAsia" w:cstheme="minorBidi"/>
          <w:noProof/>
          <w:sz w:val="22"/>
          <w:szCs w:val="22"/>
        </w:rPr>
      </w:pPr>
      <w:del w:id="6491" w:author="Markus Brüderl" w:date="2017-11-21T08:50:00Z">
        <w:r w:rsidRPr="00114F2A" w:rsidDel="00114F2A">
          <w:rPr>
            <w:noProof/>
          </w:rPr>
          <w:delText>3.7.29</w:delText>
        </w:r>
        <w:r w:rsidDel="00114F2A">
          <w:rPr>
            <w:rFonts w:eastAsiaTheme="minorEastAsia" w:cstheme="minorBidi"/>
            <w:noProof/>
            <w:sz w:val="22"/>
            <w:szCs w:val="22"/>
          </w:rPr>
          <w:tab/>
        </w:r>
        <w:r w:rsidRPr="00114F2A" w:rsidDel="00114F2A">
          <w:rPr>
            <w:noProof/>
          </w:rPr>
          <w:delText>processAntragEinreichung</w:delText>
        </w:r>
        <w:r w:rsidDel="00114F2A">
          <w:rPr>
            <w:noProof/>
            <w:webHidden/>
          </w:rPr>
          <w:tab/>
          <w:delText>172</w:delText>
        </w:r>
      </w:del>
    </w:p>
    <w:p w:rsidR="00C4315F" w:rsidDel="00114F2A" w:rsidRDefault="00C4315F">
      <w:pPr>
        <w:pStyle w:val="Verzeichnis4"/>
        <w:tabs>
          <w:tab w:val="left" w:pos="1400"/>
          <w:tab w:val="right" w:leader="dot" w:pos="9075"/>
        </w:tabs>
        <w:rPr>
          <w:del w:id="6492" w:author="Markus Brüderl" w:date="2017-11-21T08:50:00Z"/>
          <w:rFonts w:eastAsiaTheme="minorEastAsia" w:cstheme="minorBidi"/>
          <w:noProof/>
          <w:sz w:val="22"/>
          <w:szCs w:val="22"/>
        </w:rPr>
      </w:pPr>
      <w:del w:id="6493" w:author="Markus Brüderl" w:date="2017-11-21T08:50:00Z">
        <w:r w:rsidRPr="00114F2A" w:rsidDel="00114F2A">
          <w:rPr>
            <w:noProof/>
          </w:rPr>
          <w:delText>3.7.29.1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172</w:delText>
        </w:r>
      </w:del>
    </w:p>
    <w:p w:rsidR="00C4315F" w:rsidDel="00114F2A" w:rsidRDefault="00C4315F">
      <w:pPr>
        <w:pStyle w:val="Verzeichnis5"/>
        <w:tabs>
          <w:tab w:val="left" w:pos="1630"/>
          <w:tab w:val="right" w:leader="dot" w:pos="9075"/>
        </w:tabs>
        <w:rPr>
          <w:del w:id="6494" w:author="Markus Brüderl" w:date="2017-11-21T08:50:00Z"/>
          <w:rFonts w:eastAsiaTheme="minorEastAsia" w:cstheme="minorBidi"/>
          <w:noProof/>
          <w:sz w:val="22"/>
          <w:szCs w:val="22"/>
        </w:rPr>
      </w:pPr>
      <w:del w:id="6495" w:author="Markus Brüderl" w:date="2017-11-21T08:50:00Z">
        <w:r w:rsidRPr="00114F2A" w:rsidDel="00114F2A">
          <w:rPr>
            <w:noProof/>
          </w:rPr>
          <w:delText>3.7.29.1.1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172</w:delText>
        </w:r>
      </w:del>
    </w:p>
    <w:p w:rsidR="00C4315F" w:rsidDel="00114F2A" w:rsidRDefault="00C4315F">
      <w:pPr>
        <w:pStyle w:val="Verzeichnis5"/>
        <w:tabs>
          <w:tab w:val="left" w:pos="1630"/>
          <w:tab w:val="right" w:leader="dot" w:pos="9075"/>
        </w:tabs>
        <w:rPr>
          <w:del w:id="6496" w:author="Markus Brüderl" w:date="2017-11-21T08:50:00Z"/>
          <w:rFonts w:eastAsiaTheme="minorEastAsia" w:cstheme="minorBidi"/>
          <w:noProof/>
          <w:sz w:val="22"/>
          <w:szCs w:val="22"/>
        </w:rPr>
      </w:pPr>
      <w:del w:id="6497" w:author="Markus Brüderl" w:date="2017-11-21T08:50:00Z">
        <w:r w:rsidRPr="00114F2A" w:rsidDel="00114F2A">
          <w:rPr>
            <w:noProof/>
          </w:rPr>
          <w:delText>3.7.29.1.2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172</w:delText>
        </w:r>
      </w:del>
    </w:p>
    <w:p w:rsidR="00C4315F" w:rsidDel="00114F2A" w:rsidRDefault="00C4315F">
      <w:pPr>
        <w:pStyle w:val="Verzeichnis4"/>
        <w:tabs>
          <w:tab w:val="left" w:pos="1400"/>
          <w:tab w:val="right" w:leader="dot" w:pos="9075"/>
        </w:tabs>
        <w:rPr>
          <w:del w:id="6498" w:author="Markus Brüderl" w:date="2017-11-21T08:50:00Z"/>
          <w:rFonts w:eastAsiaTheme="minorEastAsia" w:cstheme="minorBidi"/>
          <w:noProof/>
          <w:sz w:val="22"/>
          <w:szCs w:val="22"/>
        </w:rPr>
      </w:pPr>
      <w:del w:id="6499" w:author="Markus Brüderl" w:date="2017-11-21T08:50:00Z">
        <w:r w:rsidRPr="00114F2A" w:rsidDel="00114F2A">
          <w:rPr>
            <w:noProof/>
          </w:rPr>
          <w:delText>3.7.29.2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173</w:delText>
        </w:r>
      </w:del>
    </w:p>
    <w:p w:rsidR="00C4315F" w:rsidDel="00114F2A" w:rsidRDefault="00C4315F">
      <w:pPr>
        <w:pStyle w:val="Verzeichnis5"/>
        <w:tabs>
          <w:tab w:val="left" w:pos="1630"/>
          <w:tab w:val="right" w:leader="dot" w:pos="9075"/>
        </w:tabs>
        <w:rPr>
          <w:del w:id="6500" w:author="Markus Brüderl" w:date="2017-11-21T08:50:00Z"/>
          <w:rFonts w:eastAsiaTheme="minorEastAsia" w:cstheme="minorBidi"/>
          <w:noProof/>
          <w:sz w:val="22"/>
          <w:szCs w:val="22"/>
        </w:rPr>
      </w:pPr>
      <w:del w:id="6501" w:author="Markus Brüderl" w:date="2017-11-21T08:50:00Z">
        <w:r w:rsidRPr="00114F2A" w:rsidDel="00114F2A">
          <w:rPr>
            <w:noProof/>
          </w:rPr>
          <w:delText>3.7.29.2.1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173</w:delText>
        </w:r>
      </w:del>
    </w:p>
    <w:p w:rsidR="00C4315F" w:rsidDel="00114F2A" w:rsidRDefault="00C4315F">
      <w:pPr>
        <w:pStyle w:val="Verzeichnis5"/>
        <w:tabs>
          <w:tab w:val="left" w:pos="1630"/>
          <w:tab w:val="right" w:leader="dot" w:pos="9075"/>
        </w:tabs>
        <w:rPr>
          <w:del w:id="6502" w:author="Markus Brüderl" w:date="2017-11-21T08:50:00Z"/>
          <w:rFonts w:eastAsiaTheme="minorEastAsia" w:cstheme="minorBidi"/>
          <w:noProof/>
          <w:sz w:val="22"/>
          <w:szCs w:val="22"/>
        </w:rPr>
      </w:pPr>
      <w:del w:id="6503" w:author="Markus Brüderl" w:date="2017-11-21T08:50:00Z">
        <w:r w:rsidRPr="00114F2A" w:rsidDel="00114F2A">
          <w:rPr>
            <w:noProof/>
          </w:rPr>
          <w:delText>3.7.29.2.2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173</w:delText>
        </w:r>
      </w:del>
    </w:p>
    <w:p w:rsidR="00C4315F" w:rsidDel="00114F2A" w:rsidRDefault="00C4315F">
      <w:pPr>
        <w:pStyle w:val="Verzeichnis3"/>
        <w:tabs>
          <w:tab w:val="left" w:pos="1000"/>
          <w:tab w:val="right" w:leader="dot" w:pos="9075"/>
        </w:tabs>
        <w:rPr>
          <w:del w:id="6504" w:author="Markus Brüderl" w:date="2017-11-21T08:50:00Z"/>
          <w:rFonts w:eastAsiaTheme="minorEastAsia" w:cstheme="minorBidi"/>
          <w:noProof/>
          <w:sz w:val="22"/>
          <w:szCs w:val="22"/>
        </w:rPr>
      </w:pPr>
      <w:del w:id="6505" w:author="Markus Brüderl" w:date="2017-11-21T08:50:00Z">
        <w:r w:rsidRPr="00114F2A" w:rsidDel="00114F2A">
          <w:rPr>
            <w:noProof/>
          </w:rPr>
          <w:delText>3.7.30</w:delText>
        </w:r>
        <w:r w:rsidDel="00114F2A">
          <w:rPr>
            <w:rFonts w:eastAsiaTheme="minorEastAsia" w:cstheme="minorBidi"/>
            <w:noProof/>
            <w:sz w:val="22"/>
            <w:szCs w:val="22"/>
          </w:rPr>
          <w:tab/>
        </w:r>
        <w:r w:rsidRPr="00114F2A" w:rsidDel="00114F2A">
          <w:rPr>
            <w:noProof/>
          </w:rPr>
          <w:delText>processFinVorEinreichung</w:delText>
        </w:r>
        <w:r w:rsidDel="00114F2A">
          <w:rPr>
            <w:noProof/>
            <w:webHidden/>
          </w:rPr>
          <w:tab/>
          <w:delText>173</w:delText>
        </w:r>
      </w:del>
    </w:p>
    <w:p w:rsidR="00C4315F" w:rsidDel="00114F2A" w:rsidRDefault="00C4315F">
      <w:pPr>
        <w:pStyle w:val="Verzeichnis4"/>
        <w:tabs>
          <w:tab w:val="left" w:pos="1400"/>
          <w:tab w:val="right" w:leader="dot" w:pos="9075"/>
        </w:tabs>
        <w:rPr>
          <w:del w:id="6506" w:author="Markus Brüderl" w:date="2017-11-21T08:50:00Z"/>
          <w:rFonts w:eastAsiaTheme="minorEastAsia" w:cstheme="minorBidi"/>
          <w:noProof/>
          <w:sz w:val="22"/>
          <w:szCs w:val="22"/>
        </w:rPr>
      </w:pPr>
      <w:del w:id="6507" w:author="Markus Brüderl" w:date="2017-11-21T08:50:00Z">
        <w:r w:rsidRPr="00114F2A" w:rsidDel="00114F2A">
          <w:rPr>
            <w:noProof/>
          </w:rPr>
          <w:delText>3.7.30.1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173</w:delText>
        </w:r>
      </w:del>
    </w:p>
    <w:p w:rsidR="00C4315F" w:rsidDel="00114F2A" w:rsidRDefault="00C4315F">
      <w:pPr>
        <w:pStyle w:val="Verzeichnis5"/>
        <w:tabs>
          <w:tab w:val="left" w:pos="1630"/>
          <w:tab w:val="right" w:leader="dot" w:pos="9075"/>
        </w:tabs>
        <w:rPr>
          <w:del w:id="6508" w:author="Markus Brüderl" w:date="2017-11-21T08:50:00Z"/>
          <w:rFonts w:eastAsiaTheme="minorEastAsia" w:cstheme="minorBidi"/>
          <w:noProof/>
          <w:sz w:val="22"/>
          <w:szCs w:val="22"/>
        </w:rPr>
      </w:pPr>
      <w:del w:id="6509" w:author="Markus Brüderl" w:date="2017-11-21T08:50:00Z">
        <w:r w:rsidRPr="00114F2A" w:rsidDel="00114F2A">
          <w:rPr>
            <w:noProof/>
          </w:rPr>
          <w:delText>3.7.30.1.1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173</w:delText>
        </w:r>
      </w:del>
    </w:p>
    <w:p w:rsidR="00C4315F" w:rsidDel="00114F2A" w:rsidRDefault="00C4315F">
      <w:pPr>
        <w:pStyle w:val="Verzeichnis5"/>
        <w:tabs>
          <w:tab w:val="left" w:pos="1630"/>
          <w:tab w:val="right" w:leader="dot" w:pos="9075"/>
        </w:tabs>
        <w:rPr>
          <w:del w:id="6510" w:author="Markus Brüderl" w:date="2017-11-21T08:50:00Z"/>
          <w:rFonts w:eastAsiaTheme="minorEastAsia" w:cstheme="minorBidi"/>
          <w:noProof/>
          <w:sz w:val="22"/>
          <w:szCs w:val="22"/>
        </w:rPr>
      </w:pPr>
      <w:del w:id="6511" w:author="Markus Brüderl" w:date="2017-11-21T08:50:00Z">
        <w:r w:rsidRPr="00114F2A" w:rsidDel="00114F2A">
          <w:rPr>
            <w:noProof/>
          </w:rPr>
          <w:delText>3.7.30.1.2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174</w:delText>
        </w:r>
      </w:del>
    </w:p>
    <w:p w:rsidR="00C4315F" w:rsidDel="00114F2A" w:rsidRDefault="00C4315F">
      <w:pPr>
        <w:pStyle w:val="Verzeichnis4"/>
        <w:tabs>
          <w:tab w:val="left" w:pos="1400"/>
          <w:tab w:val="right" w:leader="dot" w:pos="9075"/>
        </w:tabs>
        <w:rPr>
          <w:del w:id="6512" w:author="Markus Brüderl" w:date="2017-11-21T08:50:00Z"/>
          <w:rFonts w:eastAsiaTheme="minorEastAsia" w:cstheme="minorBidi"/>
          <w:noProof/>
          <w:sz w:val="22"/>
          <w:szCs w:val="22"/>
        </w:rPr>
      </w:pPr>
      <w:del w:id="6513" w:author="Markus Brüderl" w:date="2017-11-21T08:50:00Z">
        <w:r w:rsidRPr="00114F2A" w:rsidDel="00114F2A">
          <w:rPr>
            <w:noProof/>
          </w:rPr>
          <w:delText>3.7.30.2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174</w:delText>
        </w:r>
      </w:del>
    </w:p>
    <w:p w:rsidR="00C4315F" w:rsidDel="00114F2A" w:rsidRDefault="00C4315F">
      <w:pPr>
        <w:pStyle w:val="Verzeichnis5"/>
        <w:tabs>
          <w:tab w:val="left" w:pos="1630"/>
          <w:tab w:val="right" w:leader="dot" w:pos="9075"/>
        </w:tabs>
        <w:rPr>
          <w:del w:id="6514" w:author="Markus Brüderl" w:date="2017-11-21T08:50:00Z"/>
          <w:rFonts w:eastAsiaTheme="minorEastAsia" w:cstheme="minorBidi"/>
          <w:noProof/>
          <w:sz w:val="22"/>
          <w:szCs w:val="22"/>
        </w:rPr>
      </w:pPr>
      <w:del w:id="6515" w:author="Markus Brüderl" w:date="2017-11-21T08:50:00Z">
        <w:r w:rsidRPr="00114F2A" w:rsidDel="00114F2A">
          <w:rPr>
            <w:noProof/>
          </w:rPr>
          <w:delText>3.7.30.2.1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174</w:delText>
        </w:r>
      </w:del>
    </w:p>
    <w:p w:rsidR="00C4315F" w:rsidDel="00114F2A" w:rsidRDefault="00C4315F">
      <w:pPr>
        <w:pStyle w:val="Verzeichnis5"/>
        <w:tabs>
          <w:tab w:val="left" w:pos="1630"/>
          <w:tab w:val="right" w:leader="dot" w:pos="9075"/>
        </w:tabs>
        <w:rPr>
          <w:del w:id="6516" w:author="Markus Brüderl" w:date="2017-11-21T08:50:00Z"/>
          <w:rFonts w:eastAsiaTheme="minorEastAsia" w:cstheme="minorBidi"/>
          <w:noProof/>
          <w:sz w:val="22"/>
          <w:szCs w:val="22"/>
        </w:rPr>
      </w:pPr>
      <w:del w:id="6517" w:author="Markus Brüderl" w:date="2017-11-21T08:50:00Z">
        <w:r w:rsidRPr="00114F2A" w:rsidDel="00114F2A">
          <w:rPr>
            <w:noProof/>
          </w:rPr>
          <w:delText>3.7.30.2.2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174</w:delText>
        </w:r>
      </w:del>
    </w:p>
    <w:p w:rsidR="00C4315F" w:rsidDel="00114F2A" w:rsidRDefault="00C4315F">
      <w:pPr>
        <w:pStyle w:val="Verzeichnis3"/>
        <w:tabs>
          <w:tab w:val="left" w:pos="1000"/>
          <w:tab w:val="right" w:leader="dot" w:pos="9075"/>
        </w:tabs>
        <w:rPr>
          <w:del w:id="6518" w:author="Markus Brüderl" w:date="2017-11-21T08:50:00Z"/>
          <w:rFonts w:eastAsiaTheme="minorEastAsia" w:cstheme="minorBidi"/>
          <w:noProof/>
          <w:sz w:val="22"/>
          <w:szCs w:val="22"/>
        </w:rPr>
      </w:pPr>
      <w:del w:id="6519" w:author="Markus Brüderl" w:date="2017-11-21T08:50:00Z">
        <w:r w:rsidRPr="00114F2A" w:rsidDel="00114F2A">
          <w:rPr>
            <w:noProof/>
          </w:rPr>
          <w:delText>3.7.31</w:delText>
        </w:r>
        <w:r w:rsidDel="00114F2A">
          <w:rPr>
            <w:rFonts w:eastAsiaTheme="minorEastAsia" w:cstheme="minorBidi"/>
            <w:noProof/>
            <w:sz w:val="22"/>
            <w:szCs w:val="22"/>
          </w:rPr>
          <w:tab/>
        </w:r>
        <w:r w:rsidRPr="00114F2A" w:rsidDel="00114F2A">
          <w:rPr>
            <w:noProof/>
          </w:rPr>
          <w:delText>risikoSim</w:delText>
        </w:r>
        <w:r w:rsidDel="00114F2A">
          <w:rPr>
            <w:noProof/>
            <w:webHidden/>
          </w:rPr>
          <w:tab/>
          <w:delText>174</w:delText>
        </w:r>
      </w:del>
    </w:p>
    <w:p w:rsidR="00C4315F" w:rsidDel="00114F2A" w:rsidRDefault="00C4315F">
      <w:pPr>
        <w:pStyle w:val="Verzeichnis4"/>
        <w:tabs>
          <w:tab w:val="left" w:pos="1400"/>
          <w:tab w:val="right" w:leader="dot" w:pos="9075"/>
        </w:tabs>
        <w:rPr>
          <w:del w:id="6520" w:author="Markus Brüderl" w:date="2017-11-21T08:50:00Z"/>
          <w:rFonts w:eastAsiaTheme="minorEastAsia" w:cstheme="minorBidi"/>
          <w:noProof/>
          <w:sz w:val="22"/>
          <w:szCs w:val="22"/>
        </w:rPr>
      </w:pPr>
      <w:del w:id="6521" w:author="Markus Brüderl" w:date="2017-11-21T08:50:00Z">
        <w:r w:rsidRPr="00114F2A" w:rsidDel="00114F2A">
          <w:rPr>
            <w:noProof/>
          </w:rPr>
          <w:delText>3.7.31.1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174</w:delText>
        </w:r>
      </w:del>
    </w:p>
    <w:p w:rsidR="00C4315F" w:rsidDel="00114F2A" w:rsidRDefault="00C4315F">
      <w:pPr>
        <w:pStyle w:val="Verzeichnis5"/>
        <w:tabs>
          <w:tab w:val="left" w:pos="1630"/>
          <w:tab w:val="right" w:leader="dot" w:pos="9075"/>
        </w:tabs>
        <w:rPr>
          <w:del w:id="6522" w:author="Markus Brüderl" w:date="2017-11-21T08:50:00Z"/>
          <w:rFonts w:eastAsiaTheme="minorEastAsia" w:cstheme="minorBidi"/>
          <w:noProof/>
          <w:sz w:val="22"/>
          <w:szCs w:val="22"/>
        </w:rPr>
      </w:pPr>
      <w:del w:id="6523" w:author="Markus Brüderl" w:date="2017-11-21T08:50:00Z">
        <w:r w:rsidRPr="00114F2A" w:rsidDel="00114F2A">
          <w:rPr>
            <w:noProof/>
          </w:rPr>
          <w:delText>3.7.31.1.1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174</w:delText>
        </w:r>
      </w:del>
    </w:p>
    <w:p w:rsidR="00C4315F" w:rsidDel="00114F2A" w:rsidRDefault="00C4315F">
      <w:pPr>
        <w:pStyle w:val="Verzeichnis5"/>
        <w:tabs>
          <w:tab w:val="left" w:pos="1630"/>
          <w:tab w:val="right" w:leader="dot" w:pos="9075"/>
        </w:tabs>
        <w:rPr>
          <w:del w:id="6524" w:author="Markus Brüderl" w:date="2017-11-21T08:50:00Z"/>
          <w:rFonts w:eastAsiaTheme="minorEastAsia" w:cstheme="minorBidi"/>
          <w:noProof/>
          <w:sz w:val="22"/>
          <w:szCs w:val="22"/>
        </w:rPr>
      </w:pPr>
      <w:del w:id="6525" w:author="Markus Brüderl" w:date="2017-11-21T08:50:00Z">
        <w:r w:rsidRPr="00114F2A" w:rsidDel="00114F2A">
          <w:rPr>
            <w:noProof/>
          </w:rPr>
          <w:delText>3.7.31.1.2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175</w:delText>
        </w:r>
      </w:del>
    </w:p>
    <w:p w:rsidR="00C4315F" w:rsidDel="00114F2A" w:rsidRDefault="00C4315F">
      <w:pPr>
        <w:pStyle w:val="Verzeichnis4"/>
        <w:tabs>
          <w:tab w:val="left" w:pos="1400"/>
          <w:tab w:val="right" w:leader="dot" w:pos="9075"/>
        </w:tabs>
        <w:rPr>
          <w:del w:id="6526" w:author="Markus Brüderl" w:date="2017-11-21T08:50:00Z"/>
          <w:rFonts w:eastAsiaTheme="minorEastAsia" w:cstheme="minorBidi"/>
          <w:noProof/>
          <w:sz w:val="22"/>
          <w:szCs w:val="22"/>
        </w:rPr>
      </w:pPr>
      <w:del w:id="6527" w:author="Markus Brüderl" w:date="2017-11-21T08:50:00Z">
        <w:r w:rsidRPr="00114F2A" w:rsidDel="00114F2A">
          <w:rPr>
            <w:noProof/>
          </w:rPr>
          <w:delText>3.7.31.2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175</w:delText>
        </w:r>
      </w:del>
    </w:p>
    <w:p w:rsidR="00C4315F" w:rsidDel="00114F2A" w:rsidRDefault="00C4315F">
      <w:pPr>
        <w:pStyle w:val="Verzeichnis5"/>
        <w:tabs>
          <w:tab w:val="left" w:pos="1630"/>
          <w:tab w:val="right" w:leader="dot" w:pos="9075"/>
        </w:tabs>
        <w:rPr>
          <w:del w:id="6528" w:author="Markus Brüderl" w:date="2017-11-21T08:50:00Z"/>
          <w:rFonts w:eastAsiaTheme="minorEastAsia" w:cstheme="minorBidi"/>
          <w:noProof/>
          <w:sz w:val="22"/>
          <w:szCs w:val="22"/>
        </w:rPr>
      </w:pPr>
      <w:del w:id="6529" w:author="Markus Brüderl" w:date="2017-11-21T08:50:00Z">
        <w:r w:rsidRPr="00114F2A" w:rsidDel="00114F2A">
          <w:rPr>
            <w:noProof/>
          </w:rPr>
          <w:delText>3.7.31.2.1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175</w:delText>
        </w:r>
      </w:del>
    </w:p>
    <w:p w:rsidR="00C4315F" w:rsidDel="00114F2A" w:rsidRDefault="00C4315F">
      <w:pPr>
        <w:pStyle w:val="Verzeichnis5"/>
        <w:tabs>
          <w:tab w:val="left" w:pos="1630"/>
          <w:tab w:val="right" w:leader="dot" w:pos="9075"/>
        </w:tabs>
        <w:rPr>
          <w:del w:id="6530" w:author="Markus Brüderl" w:date="2017-11-21T08:50:00Z"/>
          <w:rFonts w:eastAsiaTheme="minorEastAsia" w:cstheme="minorBidi"/>
          <w:noProof/>
          <w:sz w:val="22"/>
          <w:szCs w:val="22"/>
        </w:rPr>
      </w:pPr>
      <w:del w:id="6531" w:author="Markus Brüderl" w:date="2017-11-21T08:50:00Z">
        <w:r w:rsidRPr="00114F2A" w:rsidDel="00114F2A">
          <w:rPr>
            <w:noProof/>
          </w:rPr>
          <w:delText>3.7.31.2.2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175</w:delText>
        </w:r>
      </w:del>
    </w:p>
    <w:p w:rsidR="00C4315F" w:rsidDel="00114F2A" w:rsidRDefault="00C4315F">
      <w:pPr>
        <w:pStyle w:val="Verzeichnis3"/>
        <w:tabs>
          <w:tab w:val="left" w:pos="1000"/>
          <w:tab w:val="right" w:leader="dot" w:pos="9075"/>
        </w:tabs>
        <w:rPr>
          <w:del w:id="6532" w:author="Markus Brüderl" w:date="2017-11-21T08:50:00Z"/>
          <w:rFonts w:eastAsiaTheme="minorEastAsia" w:cstheme="minorBidi"/>
          <w:noProof/>
          <w:sz w:val="22"/>
          <w:szCs w:val="22"/>
        </w:rPr>
      </w:pPr>
      <w:del w:id="6533" w:author="Markus Brüderl" w:date="2017-11-21T08:50:00Z">
        <w:r w:rsidRPr="00114F2A" w:rsidDel="00114F2A">
          <w:rPr>
            <w:noProof/>
          </w:rPr>
          <w:delText>3.7.32</w:delText>
        </w:r>
        <w:r w:rsidDel="00114F2A">
          <w:rPr>
            <w:rFonts w:eastAsiaTheme="minorEastAsia" w:cstheme="minorBidi"/>
            <w:noProof/>
            <w:sz w:val="22"/>
            <w:szCs w:val="22"/>
          </w:rPr>
          <w:tab/>
        </w:r>
        <w:r w:rsidRPr="00114F2A" w:rsidDel="00114F2A">
          <w:rPr>
            <w:noProof/>
          </w:rPr>
          <w:delText>saveAntrag</w:delText>
        </w:r>
        <w:r w:rsidDel="00114F2A">
          <w:rPr>
            <w:noProof/>
            <w:webHidden/>
          </w:rPr>
          <w:tab/>
          <w:delText>175</w:delText>
        </w:r>
      </w:del>
    </w:p>
    <w:p w:rsidR="00C4315F" w:rsidDel="00114F2A" w:rsidRDefault="00C4315F">
      <w:pPr>
        <w:pStyle w:val="Verzeichnis4"/>
        <w:tabs>
          <w:tab w:val="left" w:pos="1400"/>
          <w:tab w:val="right" w:leader="dot" w:pos="9075"/>
        </w:tabs>
        <w:rPr>
          <w:del w:id="6534" w:author="Markus Brüderl" w:date="2017-11-21T08:50:00Z"/>
          <w:rFonts w:eastAsiaTheme="minorEastAsia" w:cstheme="minorBidi"/>
          <w:noProof/>
          <w:sz w:val="22"/>
          <w:szCs w:val="22"/>
        </w:rPr>
      </w:pPr>
      <w:del w:id="6535" w:author="Markus Brüderl" w:date="2017-11-21T08:50:00Z">
        <w:r w:rsidRPr="00114F2A" w:rsidDel="00114F2A">
          <w:rPr>
            <w:noProof/>
          </w:rPr>
          <w:delText>3.7.32.1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175</w:delText>
        </w:r>
      </w:del>
    </w:p>
    <w:p w:rsidR="00C4315F" w:rsidDel="00114F2A" w:rsidRDefault="00C4315F">
      <w:pPr>
        <w:pStyle w:val="Verzeichnis5"/>
        <w:tabs>
          <w:tab w:val="left" w:pos="1630"/>
          <w:tab w:val="right" w:leader="dot" w:pos="9075"/>
        </w:tabs>
        <w:rPr>
          <w:del w:id="6536" w:author="Markus Brüderl" w:date="2017-11-21T08:50:00Z"/>
          <w:rFonts w:eastAsiaTheme="minorEastAsia" w:cstheme="minorBidi"/>
          <w:noProof/>
          <w:sz w:val="22"/>
          <w:szCs w:val="22"/>
        </w:rPr>
      </w:pPr>
      <w:del w:id="6537" w:author="Markus Brüderl" w:date="2017-11-21T08:50:00Z">
        <w:r w:rsidRPr="00114F2A" w:rsidDel="00114F2A">
          <w:rPr>
            <w:noProof/>
          </w:rPr>
          <w:delText>3.7.32.1.1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176</w:delText>
        </w:r>
      </w:del>
    </w:p>
    <w:p w:rsidR="00C4315F" w:rsidDel="00114F2A" w:rsidRDefault="00C4315F">
      <w:pPr>
        <w:pStyle w:val="Verzeichnis5"/>
        <w:tabs>
          <w:tab w:val="left" w:pos="1630"/>
          <w:tab w:val="right" w:leader="dot" w:pos="9075"/>
        </w:tabs>
        <w:rPr>
          <w:del w:id="6538" w:author="Markus Brüderl" w:date="2017-11-21T08:50:00Z"/>
          <w:rFonts w:eastAsiaTheme="minorEastAsia" w:cstheme="minorBidi"/>
          <w:noProof/>
          <w:sz w:val="22"/>
          <w:szCs w:val="22"/>
        </w:rPr>
      </w:pPr>
      <w:del w:id="6539" w:author="Markus Brüderl" w:date="2017-11-21T08:50:00Z">
        <w:r w:rsidRPr="00114F2A" w:rsidDel="00114F2A">
          <w:rPr>
            <w:noProof/>
          </w:rPr>
          <w:delText>3.7.32.1.2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176</w:delText>
        </w:r>
      </w:del>
    </w:p>
    <w:p w:rsidR="00C4315F" w:rsidDel="00114F2A" w:rsidRDefault="00C4315F">
      <w:pPr>
        <w:pStyle w:val="Verzeichnis4"/>
        <w:tabs>
          <w:tab w:val="left" w:pos="1400"/>
          <w:tab w:val="right" w:leader="dot" w:pos="9075"/>
        </w:tabs>
        <w:rPr>
          <w:del w:id="6540" w:author="Markus Brüderl" w:date="2017-11-21T08:50:00Z"/>
          <w:rFonts w:eastAsiaTheme="minorEastAsia" w:cstheme="minorBidi"/>
          <w:noProof/>
          <w:sz w:val="22"/>
          <w:szCs w:val="22"/>
        </w:rPr>
      </w:pPr>
      <w:del w:id="6541" w:author="Markus Brüderl" w:date="2017-11-21T08:50:00Z">
        <w:r w:rsidRPr="00114F2A" w:rsidDel="00114F2A">
          <w:rPr>
            <w:noProof/>
          </w:rPr>
          <w:delText>3.7.32.2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176</w:delText>
        </w:r>
      </w:del>
    </w:p>
    <w:p w:rsidR="00C4315F" w:rsidDel="00114F2A" w:rsidRDefault="00C4315F">
      <w:pPr>
        <w:pStyle w:val="Verzeichnis5"/>
        <w:tabs>
          <w:tab w:val="left" w:pos="1630"/>
          <w:tab w:val="right" w:leader="dot" w:pos="9075"/>
        </w:tabs>
        <w:rPr>
          <w:del w:id="6542" w:author="Markus Brüderl" w:date="2017-11-21T08:50:00Z"/>
          <w:rFonts w:eastAsiaTheme="minorEastAsia" w:cstheme="minorBidi"/>
          <w:noProof/>
          <w:sz w:val="22"/>
          <w:szCs w:val="22"/>
        </w:rPr>
      </w:pPr>
      <w:del w:id="6543" w:author="Markus Brüderl" w:date="2017-11-21T08:50:00Z">
        <w:r w:rsidRPr="00114F2A" w:rsidDel="00114F2A">
          <w:rPr>
            <w:noProof/>
          </w:rPr>
          <w:delText>3.7.32.2.1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176</w:delText>
        </w:r>
      </w:del>
    </w:p>
    <w:p w:rsidR="00C4315F" w:rsidDel="00114F2A" w:rsidRDefault="00C4315F">
      <w:pPr>
        <w:pStyle w:val="Verzeichnis5"/>
        <w:tabs>
          <w:tab w:val="left" w:pos="1630"/>
          <w:tab w:val="right" w:leader="dot" w:pos="9075"/>
        </w:tabs>
        <w:rPr>
          <w:del w:id="6544" w:author="Markus Brüderl" w:date="2017-11-21T08:50:00Z"/>
          <w:rFonts w:eastAsiaTheme="minorEastAsia" w:cstheme="minorBidi"/>
          <w:noProof/>
          <w:sz w:val="22"/>
          <w:szCs w:val="22"/>
        </w:rPr>
      </w:pPr>
      <w:del w:id="6545" w:author="Markus Brüderl" w:date="2017-11-21T08:50:00Z">
        <w:r w:rsidRPr="00114F2A" w:rsidDel="00114F2A">
          <w:rPr>
            <w:noProof/>
          </w:rPr>
          <w:delText>3.7.32.2.2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176</w:delText>
        </w:r>
      </w:del>
    </w:p>
    <w:p w:rsidR="00C4315F" w:rsidDel="00114F2A" w:rsidRDefault="00C4315F">
      <w:pPr>
        <w:pStyle w:val="Verzeichnis3"/>
        <w:tabs>
          <w:tab w:val="left" w:pos="1000"/>
          <w:tab w:val="right" w:leader="dot" w:pos="9075"/>
        </w:tabs>
        <w:rPr>
          <w:del w:id="6546" w:author="Markus Brüderl" w:date="2017-11-21T08:50:00Z"/>
          <w:rFonts w:eastAsiaTheme="minorEastAsia" w:cstheme="minorBidi"/>
          <w:noProof/>
          <w:sz w:val="22"/>
          <w:szCs w:val="22"/>
        </w:rPr>
      </w:pPr>
      <w:del w:id="6547" w:author="Markus Brüderl" w:date="2017-11-21T08:50:00Z">
        <w:r w:rsidRPr="00114F2A" w:rsidDel="00114F2A">
          <w:rPr>
            <w:noProof/>
          </w:rPr>
          <w:delText>3.7.33</w:delText>
        </w:r>
        <w:r w:rsidDel="00114F2A">
          <w:rPr>
            <w:rFonts w:eastAsiaTheme="minorEastAsia" w:cstheme="minorBidi"/>
            <w:noProof/>
            <w:sz w:val="22"/>
            <w:szCs w:val="22"/>
          </w:rPr>
          <w:tab/>
        </w:r>
        <w:r w:rsidRPr="00114F2A" w:rsidDel="00114F2A">
          <w:rPr>
            <w:noProof/>
          </w:rPr>
          <w:delText>searchUpload</w:delText>
        </w:r>
        <w:r w:rsidDel="00114F2A">
          <w:rPr>
            <w:noProof/>
            <w:webHidden/>
          </w:rPr>
          <w:tab/>
          <w:delText>177</w:delText>
        </w:r>
      </w:del>
    </w:p>
    <w:p w:rsidR="00C4315F" w:rsidDel="00114F2A" w:rsidRDefault="00C4315F">
      <w:pPr>
        <w:pStyle w:val="Verzeichnis4"/>
        <w:tabs>
          <w:tab w:val="left" w:pos="1400"/>
          <w:tab w:val="right" w:leader="dot" w:pos="9075"/>
        </w:tabs>
        <w:rPr>
          <w:del w:id="6548" w:author="Markus Brüderl" w:date="2017-11-21T08:50:00Z"/>
          <w:rFonts w:eastAsiaTheme="minorEastAsia" w:cstheme="minorBidi"/>
          <w:noProof/>
          <w:sz w:val="22"/>
          <w:szCs w:val="22"/>
        </w:rPr>
      </w:pPr>
      <w:del w:id="6549" w:author="Markus Brüderl" w:date="2017-11-21T08:50:00Z">
        <w:r w:rsidRPr="00114F2A" w:rsidDel="00114F2A">
          <w:rPr>
            <w:noProof/>
          </w:rPr>
          <w:delText>3.7.33.1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177</w:delText>
        </w:r>
      </w:del>
    </w:p>
    <w:p w:rsidR="00C4315F" w:rsidDel="00114F2A" w:rsidRDefault="00C4315F">
      <w:pPr>
        <w:pStyle w:val="Verzeichnis5"/>
        <w:tabs>
          <w:tab w:val="left" w:pos="1630"/>
          <w:tab w:val="right" w:leader="dot" w:pos="9075"/>
        </w:tabs>
        <w:rPr>
          <w:del w:id="6550" w:author="Markus Brüderl" w:date="2017-11-21T08:50:00Z"/>
          <w:rFonts w:eastAsiaTheme="minorEastAsia" w:cstheme="minorBidi"/>
          <w:noProof/>
          <w:sz w:val="22"/>
          <w:szCs w:val="22"/>
        </w:rPr>
      </w:pPr>
      <w:del w:id="6551" w:author="Markus Brüderl" w:date="2017-11-21T08:50:00Z">
        <w:r w:rsidRPr="00114F2A" w:rsidDel="00114F2A">
          <w:rPr>
            <w:noProof/>
          </w:rPr>
          <w:delText>3.7.33.1.1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177</w:delText>
        </w:r>
      </w:del>
    </w:p>
    <w:p w:rsidR="00C4315F" w:rsidDel="00114F2A" w:rsidRDefault="00C4315F">
      <w:pPr>
        <w:pStyle w:val="Verzeichnis5"/>
        <w:tabs>
          <w:tab w:val="left" w:pos="1630"/>
          <w:tab w:val="right" w:leader="dot" w:pos="9075"/>
        </w:tabs>
        <w:rPr>
          <w:del w:id="6552" w:author="Markus Brüderl" w:date="2017-11-21T08:50:00Z"/>
          <w:rFonts w:eastAsiaTheme="minorEastAsia" w:cstheme="minorBidi"/>
          <w:noProof/>
          <w:sz w:val="22"/>
          <w:szCs w:val="22"/>
        </w:rPr>
      </w:pPr>
      <w:del w:id="6553" w:author="Markus Brüderl" w:date="2017-11-21T08:50:00Z">
        <w:r w:rsidRPr="00114F2A" w:rsidDel="00114F2A">
          <w:rPr>
            <w:noProof/>
          </w:rPr>
          <w:delText>3.7.33.1.2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177</w:delText>
        </w:r>
      </w:del>
    </w:p>
    <w:p w:rsidR="00C4315F" w:rsidDel="00114F2A" w:rsidRDefault="00C4315F">
      <w:pPr>
        <w:pStyle w:val="Verzeichnis4"/>
        <w:tabs>
          <w:tab w:val="left" w:pos="1400"/>
          <w:tab w:val="right" w:leader="dot" w:pos="9075"/>
        </w:tabs>
        <w:rPr>
          <w:del w:id="6554" w:author="Markus Brüderl" w:date="2017-11-21T08:50:00Z"/>
          <w:rFonts w:eastAsiaTheme="minorEastAsia" w:cstheme="minorBidi"/>
          <w:noProof/>
          <w:sz w:val="22"/>
          <w:szCs w:val="22"/>
        </w:rPr>
      </w:pPr>
      <w:del w:id="6555" w:author="Markus Brüderl" w:date="2017-11-21T08:50:00Z">
        <w:r w:rsidRPr="00114F2A" w:rsidDel="00114F2A">
          <w:rPr>
            <w:noProof/>
          </w:rPr>
          <w:delText>3.7.33.2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177</w:delText>
        </w:r>
      </w:del>
    </w:p>
    <w:p w:rsidR="00C4315F" w:rsidDel="00114F2A" w:rsidRDefault="00C4315F">
      <w:pPr>
        <w:pStyle w:val="Verzeichnis5"/>
        <w:tabs>
          <w:tab w:val="left" w:pos="1630"/>
          <w:tab w:val="right" w:leader="dot" w:pos="9075"/>
        </w:tabs>
        <w:rPr>
          <w:del w:id="6556" w:author="Markus Brüderl" w:date="2017-11-21T08:50:00Z"/>
          <w:rFonts w:eastAsiaTheme="minorEastAsia" w:cstheme="minorBidi"/>
          <w:noProof/>
          <w:sz w:val="22"/>
          <w:szCs w:val="22"/>
        </w:rPr>
      </w:pPr>
      <w:del w:id="6557" w:author="Markus Brüderl" w:date="2017-11-21T08:50:00Z">
        <w:r w:rsidRPr="00114F2A" w:rsidDel="00114F2A">
          <w:rPr>
            <w:noProof/>
          </w:rPr>
          <w:delText>3.7.33.2.1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177</w:delText>
        </w:r>
      </w:del>
    </w:p>
    <w:p w:rsidR="00C4315F" w:rsidDel="00114F2A" w:rsidRDefault="00C4315F">
      <w:pPr>
        <w:pStyle w:val="Verzeichnis5"/>
        <w:tabs>
          <w:tab w:val="left" w:pos="1630"/>
          <w:tab w:val="right" w:leader="dot" w:pos="9075"/>
        </w:tabs>
        <w:rPr>
          <w:del w:id="6558" w:author="Markus Brüderl" w:date="2017-11-21T08:50:00Z"/>
          <w:rFonts w:eastAsiaTheme="minorEastAsia" w:cstheme="minorBidi"/>
          <w:noProof/>
          <w:sz w:val="22"/>
          <w:szCs w:val="22"/>
        </w:rPr>
      </w:pPr>
      <w:del w:id="6559" w:author="Markus Brüderl" w:date="2017-11-21T08:50:00Z">
        <w:r w:rsidRPr="00114F2A" w:rsidDel="00114F2A">
          <w:rPr>
            <w:noProof/>
          </w:rPr>
          <w:delText>3.7.33.2.2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177</w:delText>
        </w:r>
      </w:del>
    </w:p>
    <w:p w:rsidR="00C4315F" w:rsidDel="00114F2A" w:rsidRDefault="00C4315F">
      <w:pPr>
        <w:pStyle w:val="Verzeichnis3"/>
        <w:tabs>
          <w:tab w:val="left" w:pos="1000"/>
          <w:tab w:val="right" w:leader="dot" w:pos="9075"/>
        </w:tabs>
        <w:rPr>
          <w:del w:id="6560" w:author="Markus Brüderl" w:date="2017-11-21T08:50:00Z"/>
          <w:rFonts w:eastAsiaTheme="minorEastAsia" w:cstheme="minorBidi"/>
          <w:noProof/>
          <w:sz w:val="22"/>
          <w:szCs w:val="22"/>
        </w:rPr>
      </w:pPr>
      <w:del w:id="6561" w:author="Markus Brüderl" w:date="2017-11-21T08:50:00Z">
        <w:r w:rsidRPr="00114F2A" w:rsidDel="00114F2A">
          <w:rPr>
            <w:noProof/>
          </w:rPr>
          <w:delText>3.7.34</w:delText>
        </w:r>
        <w:r w:rsidDel="00114F2A">
          <w:rPr>
            <w:rFonts w:eastAsiaTheme="minorEastAsia" w:cstheme="minorBidi"/>
            <w:noProof/>
            <w:sz w:val="22"/>
            <w:szCs w:val="22"/>
          </w:rPr>
          <w:tab/>
        </w:r>
        <w:r w:rsidRPr="00114F2A" w:rsidDel="00114F2A">
          <w:rPr>
            <w:noProof/>
          </w:rPr>
          <w:delText>solveKalkulation</w:delText>
        </w:r>
        <w:r w:rsidDel="00114F2A">
          <w:rPr>
            <w:noProof/>
            <w:webHidden/>
          </w:rPr>
          <w:tab/>
          <w:delText>178</w:delText>
        </w:r>
      </w:del>
    </w:p>
    <w:p w:rsidR="00C4315F" w:rsidDel="00114F2A" w:rsidRDefault="00C4315F">
      <w:pPr>
        <w:pStyle w:val="Verzeichnis3"/>
        <w:tabs>
          <w:tab w:val="left" w:pos="1000"/>
          <w:tab w:val="right" w:leader="dot" w:pos="9075"/>
        </w:tabs>
        <w:rPr>
          <w:del w:id="6562" w:author="Markus Brüderl" w:date="2017-11-21T08:50:00Z"/>
          <w:rFonts w:eastAsiaTheme="minorEastAsia" w:cstheme="minorBidi"/>
          <w:noProof/>
          <w:sz w:val="22"/>
          <w:szCs w:val="22"/>
        </w:rPr>
      </w:pPr>
      <w:del w:id="6563" w:author="Markus Brüderl" w:date="2017-11-21T08:50:00Z">
        <w:r w:rsidRPr="00114F2A" w:rsidDel="00114F2A">
          <w:rPr>
            <w:noProof/>
          </w:rPr>
          <w:delText>3.7.35</w:delText>
        </w:r>
        <w:r w:rsidDel="00114F2A">
          <w:rPr>
            <w:rFonts w:eastAsiaTheme="minorEastAsia" w:cstheme="minorBidi"/>
            <w:noProof/>
            <w:sz w:val="22"/>
            <w:szCs w:val="22"/>
          </w:rPr>
          <w:tab/>
        </w:r>
        <w:r w:rsidRPr="00114F2A" w:rsidDel="00114F2A">
          <w:rPr>
            <w:noProof/>
          </w:rPr>
          <w:delText>solveKalkVarianten</w:delText>
        </w:r>
        <w:r w:rsidDel="00114F2A">
          <w:rPr>
            <w:noProof/>
            <w:webHidden/>
          </w:rPr>
          <w:tab/>
          <w:delText>178</w:delText>
        </w:r>
      </w:del>
    </w:p>
    <w:p w:rsidR="00C4315F" w:rsidDel="00114F2A" w:rsidRDefault="00C4315F">
      <w:pPr>
        <w:pStyle w:val="Verzeichnis4"/>
        <w:tabs>
          <w:tab w:val="left" w:pos="1400"/>
          <w:tab w:val="right" w:leader="dot" w:pos="9075"/>
        </w:tabs>
        <w:rPr>
          <w:del w:id="6564" w:author="Markus Brüderl" w:date="2017-11-21T08:50:00Z"/>
          <w:rFonts w:eastAsiaTheme="minorEastAsia" w:cstheme="minorBidi"/>
          <w:noProof/>
          <w:sz w:val="22"/>
          <w:szCs w:val="22"/>
        </w:rPr>
      </w:pPr>
      <w:del w:id="6565" w:author="Markus Brüderl" w:date="2017-11-21T08:50:00Z">
        <w:r w:rsidRPr="00114F2A" w:rsidDel="00114F2A">
          <w:rPr>
            <w:noProof/>
          </w:rPr>
          <w:delText>3.7.35.1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178</w:delText>
        </w:r>
      </w:del>
    </w:p>
    <w:p w:rsidR="00C4315F" w:rsidDel="00114F2A" w:rsidRDefault="00C4315F">
      <w:pPr>
        <w:pStyle w:val="Verzeichnis5"/>
        <w:tabs>
          <w:tab w:val="left" w:pos="1630"/>
          <w:tab w:val="right" w:leader="dot" w:pos="9075"/>
        </w:tabs>
        <w:rPr>
          <w:del w:id="6566" w:author="Markus Brüderl" w:date="2017-11-21T08:50:00Z"/>
          <w:rFonts w:eastAsiaTheme="minorEastAsia" w:cstheme="minorBidi"/>
          <w:noProof/>
          <w:sz w:val="22"/>
          <w:szCs w:val="22"/>
        </w:rPr>
      </w:pPr>
      <w:del w:id="6567" w:author="Markus Brüderl" w:date="2017-11-21T08:50:00Z">
        <w:r w:rsidRPr="00114F2A" w:rsidDel="00114F2A">
          <w:rPr>
            <w:noProof/>
          </w:rPr>
          <w:delText>3.7.35.1.1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178</w:delText>
        </w:r>
      </w:del>
    </w:p>
    <w:p w:rsidR="00C4315F" w:rsidDel="00114F2A" w:rsidRDefault="00C4315F">
      <w:pPr>
        <w:pStyle w:val="Verzeichnis5"/>
        <w:tabs>
          <w:tab w:val="left" w:pos="1630"/>
          <w:tab w:val="right" w:leader="dot" w:pos="9075"/>
        </w:tabs>
        <w:rPr>
          <w:del w:id="6568" w:author="Markus Brüderl" w:date="2017-11-21T08:50:00Z"/>
          <w:rFonts w:eastAsiaTheme="minorEastAsia" w:cstheme="minorBidi"/>
          <w:noProof/>
          <w:sz w:val="22"/>
          <w:szCs w:val="22"/>
        </w:rPr>
      </w:pPr>
      <w:del w:id="6569" w:author="Markus Brüderl" w:date="2017-11-21T08:50:00Z">
        <w:r w:rsidRPr="00114F2A" w:rsidDel="00114F2A">
          <w:rPr>
            <w:noProof/>
          </w:rPr>
          <w:delText>3.7.35.1.2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178</w:delText>
        </w:r>
      </w:del>
    </w:p>
    <w:p w:rsidR="00C4315F" w:rsidDel="00114F2A" w:rsidRDefault="00C4315F">
      <w:pPr>
        <w:pStyle w:val="Verzeichnis4"/>
        <w:tabs>
          <w:tab w:val="left" w:pos="1400"/>
          <w:tab w:val="right" w:leader="dot" w:pos="9075"/>
        </w:tabs>
        <w:rPr>
          <w:del w:id="6570" w:author="Markus Brüderl" w:date="2017-11-21T08:50:00Z"/>
          <w:rFonts w:eastAsiaTheme="minorEastAsia" w:cstheme="minorBidi"/>
          <w:noProof/>
          <w:sz w:val="22"/>
          <w:szCs w:val="22"/>
        </w:rPr>
      </w:pPr>
      <w:del w:id="6571" w:author="Markus Brüderl" w:date="2017-11-21T08:50:00Z">
        <w:r w:rsidRPr="00114F2A" w:rsidDel="00114F2A">
          <w:rPr>
            <w:noProof/>
          </w:rPr>
          <w:delText>3.7.35.2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178</w:delText>
        </w:r>
      </w:del>
    </w:p>
    <w:p w:rsidR="00C4315F" w:rsidDel="00114F2A" w:rsidRDefault="00C4315F">
      <w:pPr>
        <w:pStyle w:val="Verzeichnis5"/>
        <w:tabs>
          <w:tab w:val="left" w:pos="1630"/>
          <w:tab w:val="right" w:leader="dot" w:pos="9075"/>
        </w:tabs>
        <w:rPr>
          <w:del w:id="6572" w:author="Markus Brüderl" w:date="2017-11-21T08:50:00Z"/>
          <w:rFonts w:eastAsiaTheme="minorEastAsia" w:cstheme="minorBidi"/>
          <w:noProof/>
          <w:sz w:val="22"/>
          <w:szCs w:val="22"/>
        </w:rPr>
      </w:pPr>
      <w:del w:id="6573" w:author="Markus Brüderl" w:date="2017-11-21T08:50:00Z">
        <w:r w:rsidRPr="00114F2A" w:rsidDel="00114F2A">
          <w:rPr>
            <w:noProof/>
          </w:rPr>
          <w:delText>3.7.35.2.1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179</w:delText>
        </w:r>
      </w:del>
    </w:p>
    <w:p w:rsidR="00C4315F" w:rsidDel="00114F2A" w:rsidRDefault="00C4315F">
      <w:pPr>
        <w:pStyle w:val="Verzeichnis5"/>
        <w:tabs>
          <w:tab w:val="left" w:pos="1630"/>
          <w:tab w:val="right" w:leader="dot" w:pos="9075"/>
        </w:tabs>
        <w:rPr>
          <w:del w:id="6574" w:author="Markus Brüderl" w:date="2017-11-21T08:50:00Z"/>
          <w:rFonts w:eastAsiaTheme="minorEastAsia" w:cstheme="minorBidi"/>
          <w:noProof/>
          <w:sz w:val="22"/>
          <w:szCs w:val="22"/>
        </w:rPr>
      </w:pPr>
      <w:del w:id="6575" w:author="Markus Brüderl" w:date="2017-11-21T08:50:00Z">
        <w:r w:rsidRPr="00114F2A" w:rsidDel="00114F2A">
          <w:rPr>
            <w:noProof/>
          </w:rPr>
          <w:delText>3.7.35.2.2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179</w:delText>
        </w:r>
      </w:del>
    </w:p>
    <w:p w:rsidR="00C4315F" w:rsidDel="00114F2A" w:rsidRDefault="00C4315F">
      <w:pPr>
        <w:pStyle w:val="Verzeichnis2"/>
        <w:tabs>
          <w:tab w:val="left" w:pos="600"/>
          <w:tab w:val="right" w:leader="dot" w:pos="9075"/>
        </w:tabs>
        <w:rPr>
          <w:del w:id="6576" w:author="Markus Brüderl" w:date="2017-11-21T08:50:00Z"/>
          <w:rFonts w:eastAsiaTheme="minorEastAsia" w:cstheme="minorBidi"/>
          <w:b w:val="0"/>
          <w:bCs w:val="0"/>
          <w:noProof/>
          <w:sz w:val="22"/>
          <w:szCs w:val="22"/>
        </w:rPr>
      </w:pPr>
      <w:del w:id="6577" w:author="Markus Brüderl" w:date="2017-11-21T08:50:00Z">
        <w:r w:rsidRPr="00114F2A" w:rsidDel="00114F2A">
          <w:rPr>
            <w:noProof/>
          </w:rPr>
          <w:delText>3.8</w:delText>
        </w:r>
        <w:r w:rsidDel="00114F2A">
          <w:rPr>
            <w:rFonts w:eastAsiaTheme="minorEastAsia" w:cstheme="minorBidi"/>
            <w:b w:val="0"/>
            <w:bCs w:val="0"/>
            <w:noProof/>
            <w:sz w:val="22"/>
            <w:szCs w:val="22"/>
          </w:rPr>
          <w:tab/>
        </w:r>
        <w:r w:rsidRPr="00114F2A" w:rsidDel="00114F2A">
          <w:rPr>
            <w:noProof/>
          </w:rPr>
          <w:delText>createOrUpdateKundeService (EAI und B2B)</w:delText>
        </w:r>
        <w:r w:rsidDel="00114F2A">
          <w:rPr>
            <w:noProof/>
            <w:webHidden/>
          </w:rPr>
          <w:tab/>
          <w:delText>180</w:delText>
        </w:r>
      </w:del>
    </w:p>
    <w:p w:rsidR="00C4315F" w:rsidDel="00114F2A" w:rsidRDefault="00C4315F">
      <w:pPr>
        <w:pStyle w:val="Verzeichnis3"/>
        <w:tabs>
          <w:tab w:val="left" w:pos="1000"/>
          <w:tab w:val="right" w:leader="dot" w:pos="9075"/>
        </w:tabs>
        <w:rPr>
          <w:del w:id="6578" w:author="Markus Brüderl" w:date="2017-11-21T08:50:00Z"/>
          <w:rFonts w:eastAsiaTheme="minorEastAsia" w:cstheme="minorBidi"/>
          <w:noProof/>
          <w:sz w:val="22"/>
          <w:szCs w:val="22"/>
        </w:rPr>
      </w:pPr>
      <w:del w:id="6579" w:author="Markus Brüderl" w:date="2017-11-21T08:50:00Z">
        <w:r w:rsidRPr="00114F2A" w:rsidDel="00114F2A">
          <w:rPr>
            <w:noProof/>
          </w:rPr>
          <w:delText>3.8.1</w:delText>
        </w:r>
        <w:r w:rsidDel="00114F2A">
          <w:rPr>
            <w:rFonts w:eastAsiaTheme="minorEastAsia" w:cstheme="minorBidi"/>
            <w:noProof/>
            <w:sz w:val="22"/>
            <w:szCs w:val="22"/>
          </w:rPr>
          <w:tab/>
        </w:r>
        <w:r w:rsidRPr="00114F2A" w:rsidDel="00114F2A">
          <w:rPr>
            <w:noProof/>
          </w:rPr>
          <w:delText>createOrUpdateAdresse</w:delText>
        </w:r>
        <w:r w:rsidDel="00114F2A">
          <w:rPr>
            <w:noProof/>
            <w:webHidden/>
          </w:rPr>
          <w:tab/>
          <w:delText>180</w:delText>
        </w:r>
      </w:del>
    </w:p>
    <w:p w:rsidR="00C4315F" w:rsidDel="00114F2A" w:rsidRDefault="00C4315F">
      <w:pPr>
        <w:pStyle w:val="Verzeichnis4"/>
        <w:tabs>
          <w:tab w:val="left" w:pos="1200"/>
          <w:tab w:val="right" w:leader="dot" w:pos="9075"/>
        </w:tabs>
        <w:rPr>
          <w:del w:id="6580" w:author="Markus Brüderl" w:date="2017-11-21T08:50:00Z"/>
          <w:rFonts w:eastAsiaTheme="minorEastAsia" w:cstheme="minorBidi"/>
          <w:noProof/>
          <w:sz w:val="22"/>
          <w:szCs w:val="22"/>
        </w:rPr>
      </w:pPr>
      <w:del w:id="6581" w:author="Markus Brüderl" w:date="2017-11-21T08:50:00Z">
        <w:r w:rsidRPr="00114F2A" w:rsidDel="00114F2A">
          <w:rPr>
            <w:noProof/>
          </w:rPr>
          <w:delText>3.8.1.1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180</w:delText>
        </w:r>
      </w:del>
    </w:p>
    <w:p w:rsidR="00C4315F" w:rsidDel="00114F2A" w:rsidRDefault="00C4315F">
      <w:pPr>
        <w:pStyle w:val="Verzeichnis5"/>
        <w:tabs>
          <w:tab w:val="left" w:pos="1529"/>
          <w:tab w:val="right" w:leader="dot" w:pos="9075"/>
        </w:tabs>
        <w:rPr>
          <w:del w:id="6582" w:author="Markus Brüderl" w:date="2017-11-21T08:50:00Z"/>
          <w:rFonts w:eastAsiaTheme="minorEastAsia" w:cstheme="minorBidi"/>
          <w:noProof/>
          <w:sz w:val="22"/>
          <w:szCs w:val="22"/>
        </w:rPr>
      </w:pPr>
      <w:del w:id="6583" w:author="Markus Brüderl" w:date="2017-11-21T08:50:00Z">
        <w:r w:rsidRPr="00114F2A" w:rsidDel="00114F2A">
          <w:rPr>
            <w:noProof/>
          </w:rPr>
          <w:delText>3.8.1.1.1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180</w:delText>
        </w:r>
      </w:del>
    </w:p>
    <w:p w:rsidR="00C4315F" w:rsidDel="00114F2A" w:rsidRDefault="00C4315F">
      <w:pPr>
        <w:pStyle w:val="Verzeichnis5"/>
        <w:tabs>
          <w:tab w:val="left" w:pos="1529"/>
          <w:tab w:val="right" w:leader="dot" w:pos="9075"/>
        </w:tabs>
        <w:rPr>
          <w:del w:id="6584" w:author="Markus Brüderl" w:date="2017-11-21T08:50:00Z"/>
          <w:rFonts w:eastAsiaTheme="minorEastAsia" w:cstheme="minorBidi"/>
          <w:noProof/>
          <w:sz w:val="22"/>
          <w:szCs w:val="22"/>
        </w:rPr>
      </w:pPr>
      <w:del w:id="6585" w:author="Markus Brüderl" w:date="2017-11-21T08:50:00Z">
        <w:r w:rsidRPr="00114F2A" w:rsidDel="00114F2A">
          <w:rPr>
            <w:noProof/>
          </w:rPr>
          <w:delText>3.8.1.1.2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181</w:delText>
        </w:r>
      </w:del>
    </w:p>
    <w:p w:rsidR="00C4315F" w:rsidDel="00114F2A" w:rsidRDefault="00C4315F">
      <w:pPr>
        <w:pStyle w:val="Verzeichnis4"/>
        <w:tabs>
          <w:tab w:val="left" w:pos="1200"/>
          <w:tab w:val="right" w:leader="dot" w:pos="9075"/>
        </w:tabs>
        <w:rPr>
          <w:del w:id="6586" w:author="Markus Brüderl" w:date="2017-11-21T08:50:00Z"/>
          <w:rFonts w:eastAsiaTheme="minorEastAsia" w:cstheme="minorBidi"/>
          <w:noProof/>
          <w:sz w:val="22"/>
          <w:szCs w:val="22"/>
        </w:rPr>
      </w:pPr>
      <w:del w:id="6587" w:author="Markus Brüderl" w:date="2017-11-21T08:50:00Z">
        <w:r w:rsidRPr="00114F2A" w:rsidDel="00114F2A">
          <w:rPr>
            <w:noProof/>
          </w:rPr>
          <w:delText>3.8.1.2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181</w:delText>
        </w:r>
      </w:del>
    </w:p>
    <w:p w:rsidR="00C4315F" w:rsidDel="00114F2A" w:rsidRDefault="00C4315F">
      <w:pPr>
        <w:pStyle w:val="Verzeichnis5"/>
        <w:tabs>
          <w:tab w:val="left" w:pos="1529"/>
          <w:tab w:val="right" w:leader="dot" w:pos="9075"/>
        </w:tabs>
        <w:rPr>
          <w:del w:id="6588" w:author="Markus Brüderl" w:date="2017-11-21T08:50:00Z"/>
          <w:rFonts w:eastAsiaTheme="minorEastAsia" w:cstheme="minorBidi"/>
          <w:noProof/>
          <w:sz w:val="22"/>
          <w:szCs w:val="22"/>
        </w:rPr>
      </w:pPr>
      <w:del w:id="6589" w:author="Markus Brüderl" w:date="2017-11-21T08:50:00Z">
        <w:r w:rsidRPr="00114F2A" w:rsidDel="00114F2A">
          <w:rPr>
            <w:noProof/>
          </w:rPr>
          <w:delText>3.8.1.2.1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181</w:delText>
        </w:r>
      </w:del>
    </w:p>
    <w:p w:rsidR="00C4315F" w:rsidDel="00114F2A" w:rsidRDefault="00C4315F">
      <w:pPr>
        <w:pStyle w:val="Verzeichnis5"/>
        <w:tabs>
          <w:tab w:val="left" w:pos="1529"/>
          <w:tab w:val="right" w:leader="dot" w:pos="9075"/>
        </w:tabs>
        <w:rPr>
          <w:del w:id="6590" w:author="Markus Brüderl" w:date="2017-11-21T08:50:00Z"/>
          <w:rFonts w:eastAsiaTheme="minorEastAsia" w:cstheme="minorBidi"/>
          <w:noProof/>
          <w:sz w:val="22"/>
          <w:szCs w:val="22"/>
        </w:rPr>
      </w:pPr>
      <w:del w:id="6591" w:author="Markus Brüderl" w:date="2017-11-21T08:50:00Z">
        <w:r w:rsidRPr="00114F2A" w:rsidDel="00114F2A">
          <w:rPr>
            <w:noProof/>
          </w:rPr>
          <w:delText>3.8.1.2.2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182</w:delText>
        </w:r>
      </w:del>
    </w:p>
    <w:p w:rsidR="00C4315F" w:rsidDel="00114F2A" w:rsidRDefault="00C4315F">
      <w:pPr>
        <w:pStyle w:val="Verzeichnis3"/>
        <w:tabs>
          <w:tab w:val="left" w:pos="1000"/>
          <w:tab w:val="right" w:leader="dot" w:pos="9075"/>
        </w:tabs>
        <w:rPr>
          <w:del w:id="6592" w:author="Markus Brüderl" w:date="2017-11-21T08:50:00Z"/>
          <w:rFonts w:eastAsiaTheme="minorEastAsia" w:cstheme="minorBidi"/>
          <w:noProof/>
          <w:sz w:val="22"/>
          <w:szCs w:val="22"/>
        </w:rPr>
      </w:pPr>
      <w:del w:id="6593" w:author="Markus Brüderl" w:date="2017-11-21T08:50:00Z">
        <w:r w:rsidRPr="00114F2A" w:rsidDel="00114F2A">
          <w:rPr>
            <w:noProof/>
          </w:rPr>
          <w:delText>3.8.2</w:delText>
        </w:r>
        <w:r w:rsidDel="00114F2A">
          <w:rPr>
            <w:rFonts w:eastAsiaTheme="minorEastAsia" w:cstheme="minorBidi"/>
            <w:noProof/>
            <w:sz w:val="22"/>
            <w:szCs w:val="22"/>
          </w:rPr>
          <w:tab/>
        </w:r>
        <w:r w:rsidRPr="00114F2A" w:rsidDel="00114F2A">
          <w:rPr>
            <w:noProof/>
          </w:rPr>
          <w:delText>createOrUpdateKonto</w:delText>
        </w:r>
        <w:r w:rsidDel="00114F2A">
          <w:rPr>
            <w:noProof/>
            <w:webHidden/>
          </w:rPr>
          <w:tab/>
          <w:delText>182</w:delText>
        </w:r>
      </w:del>
    </w:p>
    <w:p w:rsidR="00C4315F" w:rsidDel="00114F2A" w:rsidRDefault="00C4315F">
      <w:pPr>
        <w:pStyle w:val="Verzeichnis4"/>
        <w:tabs>
          <w:tab w:val="left" w:pos="1200"/>
          <w:tab w:val="right" w:leader="dot" w:pos="9075"/>
        </w:tabs>
        <w:rPr>
          <w:del w:id="6594" w:author="Markus Brüderl" w:date="2017-11-21T08:50:00Z"/>
          <w:rFonts w:eastAsiaTheme="minorEastAsia" w:cstheme="minorBidi"/>
          <w:noProof/>
          <w:sz w:val="22"/>
          <w:szCs w:val="22"/>
        </w:rPr>
      </w:pPr>
      <w:del w:id="6595" w:author="Markus Brüderl" w:date="2017-11-21T08:50:00Z">
        <w:r w:rsidRPr="00114F2A" w:rsidDel="00114F2A">
          <w:rPr>
            <w:noProof/>
          </w:rPr>
          <w:delText>3.8.2.1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182</w:delText>
        </w:r>
      </w:del>
    </w:p>
    <w:p w:rsidR="00C4315F" w:rsidDel="00114F2A" w:rsidRDefault="00C4315F">
      <w:pPr>
        <w:pStyle w:val="Verzeichnis5"/>
        <w:tabs>
          <w:tab w:val="left" w:pos="1529"/>
          <w:tab w:val="right" w:leader="dot" w:pos="9075"/>
        </w:tabs>
        <w:rPr>
          <w:del w:id="6596" w:author="Markus Brüderl" w:date="2017-11-21T08:50:00Z"/>
          <w:rFonts w:eastAsiaTheme="minorEastAsia" w:cstheme="minorBidi"/>
          <w:noProof/>
          <w:sz w:val="22"/>
          <w:szCs w:val="22"/>
        </w:rPr>
      </w:pPr>
      <w:del w:id="6597" w:author="Markus Brüderl" w:date="2017-11-21T08:50:00Z">
        <w:r w:rsidRPr="00114F2A" w:rsidDel="00114F2A">
          <w:rPr>
            <w:noProof/>
          </w:rPr>
          <w:delText>3.8.2.1.1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182</w:delText>
        </w:r>
      </w:del>
    </w:p>
    <w:p w:rsidR="00C4315F" w:rsidDel="00114F2A" w:rsidRDefault="00C4315F">
      <w:pPr>
        <w:pStyle w:val="Verzeichnis5"/>
        <w:tabs>
          <w:tab w:val="left" w:pos="1529"/>
          <w:tab w:val="right" w:leader="dot" w:pos="9075"/>
        </w:tabs>
        <w:rPr>
          <w:del w:id="6598" w:author="Markus Brüderl" w:date="2017-11-21T08:50:00Z"/>
          <w:rFonts w:eastAsiaTheme="minorEastAsia" w:cstheme="minorBidi"/>
          <w:noProof/>
          <w:sz w:val="22"/>
          <w:szCs w:val="22"/>
        </w:rPr>
      </w:pPr>
      <w:del w:id="6599" w:author="Markus Brüderl" w:date="2017-11-21T08:50:00Z">
        <w:r w:rsidRPr="00114F2A" w:rsidDel="00114F2A">
          <w:rPr>
            <w:noProof/>
          </w:rPr>
          <w:delText>3.8.2.1.2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182</w:delText>
        </w:r>
      </w:del>
    </w:p>
    <w:p w:rsidR="00C4315F" w:rsidDel="00114F2A" w:rsidRDefault="00C4315F">
      <w:pPr>
        <w:pStyle w:val="Verzeichnis4"/>
        <w:tabs>
          <w:tab w:val="left" w:pos="1200"/>
          <w:tab w:val="right" w:leader="dot" w:pos="9075"/>
        </w:tabs>
        <w:rPr>
          <w:del w:id="6600" w:author="Markus Brüderl" w:date="2017-11-21T08:50:00Z"/>
          <w:rFonts w:eastAsiaTheme="minorEastAsia" w:cstheme="minorBidi"/>
          <w:noProof/>
          <w:sz w:val="22"/>
          <w:szCs w:val="22"/>
        </w:rPr>
      </w:pPr>
      <w:del w:id="6601" w:author="Markus Brüderl" w:date="2017-11-21T08:50:00Z">
        <w:r w:rsidRPr="00114F2A" w:rsidDel="00114F2A">
          <w:rPr>
            <w:noProof/>
          </w:rPr>
          <w:delText>3.8.2.2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183</w:delText>
        </w:r>
      </w:del>
    </w:p>
    <w:p w:rsidR="00C4315F" w:rsidDel="00114F2A" w:rsidRDefault="00C4315F">
      <w:pPr>
        <w:pStyle w:val="Verzeichnis5"/>
        <w:tabs>
          <w:tab w:val="left" w:pos="1529"/>
          <w:tab w:val="right" w:leader="dot" w:pos="9075"/>
        </w:tabs>
        <w:rPr>
          <w:del w:id="6602" w:author="Markus Brüderl" w:date="2017-11-21T08:50:00Z"/>
          <w:rFonts w:eastAsiaTheme="minorEastAsia" w:cstheme="minorBidi"/>
          <w:noProof/>
          <w:sz w:val="22"/>
          <w:szCs w:val="22"/>
        </w:rPr>
      </w:pPr>
      <w:del w:id="6603" w:author="Markus Brüderl" w:date="2017-11-21T08:50:00Z">
        <w:r w:rsidRPr="00114F2A" w:rsidDel="00114F2A">
          <w:rPr>
            <w:noProof/>
          </w:rPr>
          <w:delText>3.8.2.2.1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183</w:delText>
        </w:r>
      </w:del>
    </w:p>
    <w:p w:rsidR="00C4315F" w:rsidDel="00114F2A" w:rsidRDefault="00C4315F">
      <w:pPr>
        <w:pStyle w:val="Verzeichnis5"/>
        <w:tabs>
          <w:tab w:val="left" w:pos="1529"/>
          <w:tab w:val="right" w:leader="dot" w:pos="9075"/>
        </w:tabs>
        <w:rPr>
          <w:del w:id="6604" w:author="Markus Brüderl" w:date="2017-11-21T08:50:00Z"/>
          <w:rFonts w:eastAsiaTheme="minorEastAsia" w:cstheme="minorBidi"/>
          <w:noProof/>
          <w:sz w:val="22"/>
          <w:szCs w:val="22"/>
        </w:rPr>
      </w:pPr>
      <w:del w:id="6605" w:author="Markus Brüderl" w:date="2017-11-21T08:50:00Z">
        <w:r w:rsidRPr="00114F2A" w:rsidDel="00114F2A">
          <w:rPr>
            <w:noProof/>
          </w:rPr>
          <w:delText>3.8.2.2.2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183</w:delText>
        </w:r>
      </w:del>
    </w:p>
    <w:p w:rsidR="00C4315F" w:rsidDel="00114F2A" w:rsidRDefault="00C4315F">
      <w:pPr>
        <w:pStyle w:val="Verzeichnis3"/>
        <w:tabs>
          <w:tab w:val="left" w:pos="1000"/>
          <w:tab w:val="right" w:leader="dot" w:pos="9075"/>
        </w:tabs>
        <w:rPr>
          <w:del w:id="6606" w:author="Markus Brüderl" w:date="2017-11-21T08:50:00Z"/>
          <w:rFonts w:eastAsiaTheme="minorEastAsia" w:cstheme="minorBidi"/>
          <w:noProof/>
          <w:sz w:val="22"/>
          <w:szCs w:val="22"/>
        </w:rPr>
      </w:pPr>
      <w:del w:id="6607" w:author="Markus Brüderl" w:date="2017-11-21T08:50:00Z">
        <w:r w:rsidRPr="00114F2A" w:rsidDel="00114F2A">
          <w:rPr>
            <w:noProof/>
          </w:rPr>
          <w:delText>3.8.3</w:delText>
        </w:r>
        <w:r w:rsidDel="00114F2A">
          <w:rPr>
            <w:rFonts w:eastAsiaTheme="minorEastAsia" w:cstheme="minorBidi"/>
            <w:noProof/>
            <w:sz w:val="22"/>
            <w:szCs w:val="22"/>
          </w:rPr>
          <w:tab/>
        </w:r>
        <w:r w:rsidRPr="00114F2A" w:rsidDel="00114F2A">
          <w:rPr>
            <w:noProof/>
          </w:rPr>
          <w:delText>createOrUpdateKunde</w:delText>
        </w:r>
        <w:r w:rsidDel="00114F2A">
          <w:rPr>
            <w:noProof/>
            <w:webHidden/>
          </w:rPr>
          <w:tab/>
          <w:delText>183</w:delText>
        </w:r>
      </w:del>
    </w:p>
    <w:p w:rsidR="00C4315F" w:rsidDel="00114F2A" w:rsidRDefault="00C4315F">
      <w:pPr>
        <w:pStyle w:val="Verzeichnis4"/>
        <w:tabs>
          <w:tab w:val="left" w:pos="1200"/>
          <w:tab w:val="right" w:leader="dot" w:pos="9075"/>
        </w:tabs>
        <w:rPr>
          <w:del w:id="6608" w:author="Markus Brüderl" w:date="2017-11-21T08:50:00Z"/>
          <w:rFonts w:eastAsiaTheme="minorEastAsia" w:cstheme="minorBidi"/>
          <w:noProof/>
          <w:sz w:val="22"/>
          <w:szCs w:val="22"/>
        </w:rPr>
      </w:pPr>
      <w:del w:id="6609" w:author="Markus Brüderl" w:date="2017-11-21T08:50:00Z">
        <w:r w:rsidRPr="00114F2A" w:rsidDel="00114F2A">
          <w:rPr>
            <w:noProof/>
          </w:rPr>
          <w:delText>3.8.3.1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183</w:delText>
        </w:r>
      </w:del>
    </w:p>
    <w:p w:rsidR="00C4315F" w:rsidDel="00114F2A" w:rsidRDefault="00C4315F">
      <w:pPr>
        <w:pStyle w:val="Verzeichnis5"/>
        <w:tabs>
          <w:tab w:val="left" w:pos="1529"/>
          <w:tab w:val="right" w:leader="dot" w:pos="9075"/>
        </w:tabs>
        <w:rPr>
          <w:del w:id="6610" w:author="Markus Brüderl" w:date="2017-11-21T08:50:00Z"/>
          <w:rFonts w:eastAsiaTheme="minorEastAsia" w:cstheme="minorBidi"/>
          <w:noProof/>
          <w:sz w:val="22"/>
          <w:szCs w:val="22"/>
        </w:rPr>
      </w:pPr>
      <w:del w:id="6611" w:author="Markus Brüderl" w:date="2017-11-21T08:50:00Z">
        <w:r w:rsidRPr="00114F2A" w:rsidDel="00114F2A">
          <w:rPr>
            <w:noProof/>
          </w:rPr>
          <w:delText>3.8.3.1.1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183</w:delText>
        </w:r>
      </w:del>
    </w:p>
    <w:p w:rsidR="00C4315F" w:rsidDel="00114F2A" w:rsidRDefault="00C4315F">
      <w:pPr>
        <w:pStyle w:val="Verzeichnis5"/>
        <w:tabs>
          <w:tab w:val="left" w:pos="1529"/>
          <w:tab w:val="right" w:leader="dot" w:pos="9075"/>
        </w:tabs>
        <w:rPr>
          <w:del w:id="6612" w:author="Markus Brüderl" w:date="2017-11-21T08:50:00Z"/>
          <w:rFonts w:eastAsiaTheme="minorEastAsia" w:cstheme="minorBidi"/>
          <w:noProof/>
          <w:sz w:val="22"/>
          <w:szCs w:val="22"/>
        </w:rPr>
      </w:pPr>
      <w:del w:id="6613" w:author="Markus Brüderl" w:date="2017-11-21T08:50:00Z">
        <w:r w:rsidRPr="00114F2A" w:rsidDel="00114F2A">
          <w:rPr>
            <w:noProof/>
          </w:rPr>
          <w:delText>3.8.3.1.2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184</w:delText>
        </w:r>
      </w:del>
    </w:p>
    <w:p w:rsidR="00C4315F" w:rsidDel="00114F2A" w:rsidRDefault="00C4315F">
      <w:pPr>
        <w:pStyle w:val="Verzeichnis4"/>
        <w:tabs>
          <w:tab w:val="left" w:pos="1200"/>
          <w:tab w:val="right" w:leader="dot" w:pos="9075"/>
        </w:tabs>
        <w:rPr>
          <w:del w:id="6614" w:author="Markus Brüderl" w:date="2017-11-21T08:50:00Z"/>
          <w:rFonts w:eastAsiaTheme="minorEastAsia" w:cstheme="minorBidi"/>
          <w:noProof/>
          <w:sz w:val="22"/>
          <w:szCs w:val="22"/>
        </w:rPr>
      </w:pPr>
      <w:del w:id="6615" w:author="Markus Brüderl" w:date="2017-11-21T08:50:00Z">
        <w:r w:rsidRPr="00114F2A" w:rsidDel="00114F2A">
          <w:rPr>
            <w:noProof/>
          </w:rPr>
          <w:delText>3.8.3.2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184</w:delText>
        </w:r>
      </w:del>
    </w:p>
    <w:p w:rsidR="00C4315F" w:rsidDel="00114F2A" w:rsidRDefault="00C4315F">
      <w:pPr>
        <w:pStyle w:val="Verzeichnis5"/>
        <w:tabs>
          <w:tab w:val="left" w:pos="1529"/>
          <w:tab w:val="right" w:leader="dot" w:pos="9075"/>
        </w:tabs>
        <w:rPr>
          <w:del w:id="6616" w:author="Markus Brüderl" w:date="2017-11-21T08:50:00Z"/>
          <w:rFonts w:eastAsiaTheme="minorEastAsia" w:cstheme="minorBidi"/>
          <w:noProof/>
          <w:sz w:val="22"/>
          <w:szCs w:val="22"/>
        </w:rPr>
      </w:pPr>
      <w:del w:id="6617" w:author="Markus Brüderl" w:date="2017-11-21T08:50:00Z">
        <w:r w:rsidRPr="00114F2A" w:rsidDel="00114F2A">
          <w:rPr>
            <w:noProof/>
          </w:rPr>
          <w:delText>3.8.3.2.1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184</w:delText>
        </w:r>
      </w:del>
    </w:p>
    <w:p w:rsidR="00C4315F" w:rsidDel="00114F2A" w:rsidRDefault="00C4315F">
      <w:pPr>
        <w:pStyle w:val="Verzeichnis5"/>
        <w:tabs>
          <w:tab w:val="left" w:pos="1529"/>
          <w:tab w:val="right" w:leader="dot" w:pos="9075"/>
        </w:tabs>
        <w:rPr>
          <w:del w:id="6618" w:author="Markus Brüderl" w:date="2017-11-21T08:50:00Z"/>
          <w:rFonts w:eastAsiaTheme="minorEastAsia" w:cstheme="minorBidi"/>
          <w:noProof/>
          <w:sz w:val="22"/>
          <w:szCs w:val="22"/>
        </w:rPr>
      </w:pPr>
      <w:del w:id="6619" w:author="Markus Brüderl" w:date="2017-11-21T08:50:00Z">
        <w:r w:rsidRPr="00114F2A" w:rsidDel="00114F2A">
          <w:rPr>
            <w:noProof/>
          </w:rPr>
          <w:delText>3.8.3.2.2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184</w:delText>
        </w:r>
      </w:del>
    </w:p>
    <w:p w:rsidR="00C4315F" w:rsidDel="00114F2A" w:rsidRDefault="00C4315F">
      <w:pPr>
        <w:pStyle w:val="Verzeichnis3"/>
        <w:tabs>
          <w:tab w:val="left" w:pos="1000"/>
          <w:tab w:val="right" w:leader="dot" w:pos="9075"/>
        </w:tabs>
        <w:rPr>
          <w:del w:id="6620" w:author="Markus Brüderl" w:date="2017-11-21T08:50:00Z"/>
          <w:rFonts w:eastAsiaTheme="minorEastAsia" w:cstheme="minorBidi"/>
          <w:noProof/>
          <w:sz w:val="22"/>
          <w:szCs w:val="22"/>
        </w:rPr>
      </w:pPr>
      <w:del w:id="6621" w:author="Markus Brüderl" w:date="2017-11-21T08:50:00Z">
        <w:r w:rsidRPr="00114F2A" w:rsidDel="00114F2A">
          <w:rPr>
            <w:noProof/>
          </w:rPr>
          <w:delText>3.8.4</w:delText>
        </w:r>
        <w:r w:rsidDel="00114F2A">
          <w:rPr>
            <w:rFonts w:eastAsiaTheme="minorEastAsia" w:cstheme="minorBidi"/>
            <w:noProof/>
            <w:sz w:val="22"/>
            <w:szCs w:val="22"/>
          </w:rPr>
          <w:tab/>
        </w:r>
        <w:r w:rsidRPr="00114F2A" w:rsidDel="00114F2A">
          <w:rPr>
            <w:noProof/>
          </w:rPr>
          <w:delText>createOrUpdateZusatzdaten</w:delText>
        </w:r>
        <w:r w:rsidDel="00114F2A">
          <w:rPr>
            <w:noProof/>
            <w:webHidden/>
          </w:rPr>
          <w:tab/>
          <w:delText>184</w:delText>
        </w:r>
      </w:del>
    </w:p>
    <w:p w:rsidR="00C4315F" w:rsidDel="00114F2A" w:rsidRDefault="00C4315F">
      <w:pPr>
        <w:pStyle w:val="Verzeichnis4"/>
        <w:tabs>
          <w:tab w:val="left" w:pos="1200"/>
          <w:tab w:val="right" w:leader="dot" w:pos="9075"/>
        </w:tabs>
        <w:rPr>
          <w:del w:id="6622" w:author="Markus Brüderl" w:date="2017-11-21T08:50:00Z"/>
          <w:rFonts w:eastAsiaTheme="minorEastAsia" w:cstheme="minorBidi"/>
          <w:noProof/>
          <w:sz w:val="22"/>
          <w:szCs w:val="22"/>
        </w:rPr>
      </w:pPr>
      <w:del w:id="6623" w:author="Markus Brüderl" w:date="2017-11-21T08:50:00Z">
        <w:r w:rsidRPr="00114F2A" w:rsidDel="00114F2A">
          <w:rPr>
            <w:noProof/>
          </w:rPr>
          <w:delText>3.8.4.1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184</w:delText>
        </w:r>
      </w:del>
    </w:p>
    <w:p w:rsidR="00C4315F" w:rsidDel="00114F2A" w:rsidRDefault="00C4315F">
      <w:pPr>
        <w:pStyle w:val="Verzeichnis5"/>
        <w:tabs>
          <w:tab w:val="left" w:pos="1529"/>
          <w:tab w:val="right" w:leader="dot" w:pos="9075"/>
        </w:tabs>
        <w:rPr>
          <w:del w:id="6624" w:author="Markus Brüderl" w:date="2017-11-21T08:50:00Z"/>
          <w:rFonts w:eastAsiaTheme="minorEastAsia" w:cstheme="minorBidi"/>
          <w:noProof/>
          <w:sz w:val="22"/>
          <w:szCs w:val="22"/>
        </w:rPr>
      </w:pPr>
      <w:del w:id="6625" w:author="Markus Brüderl" w:date="2017-11-21T08:50:00Z">
        <w:r w:rsidRPr="00114F2A" w:rsidDel="00114F2A">
          <w:rPr>
            <w:noProof/>
          </w:rPr>
          <w:delText>3.8.4.1.1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185</w:delText>
        </w:r>
      </w:del>
    </w:p>
    <w:p w:rsidR="00C4315F" w:rsidDel="00114F2A" w:rsidRDefault="00C4315F">
      <w:pPr>
        <w:pStyle w:val="Verzeichnis5"/>
        <w:tabs>
          <w:tab w:val="left" w:pos="1529"/>
          <w:tab w:val="right" w:leader="dot" w:pos="9075"/>
        </w:tabs>
        <w:rPr>
          <w:del w:id="6626" w:author="Markus Brüderl" w:date="2017-11-21T08:50:00Z"/>
          <w:rFonts w:eastAsiaTheme="minorEastAsia" w:cstheme="minorBidi"/>
          <w:noProof/>
          <w:sz w:val="22"/>
          <w:szCs w:val="22"/>
        </w:rPr>
      </w:pPr>
      <w:del w:id="6627" w:author="Markus Brüderl" w:date="2017-11-21T08:50:00Z">
        <w:r w:rsidRPr="00114F2A" w:rsidDel="00114F2A">
          <w:rPr>
            <w:noProof/>
          </w:rPr>
          <w:delText>3.8.4.1.2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189</w:delText>
        </w:r>
      </w:del>
    </w:p>
    <w:p w:rsidR="00C4315F" w:rsidDel="00114F2A" w:rsidRDefault="00C4315F">
      <w:pPr>
        <w:pStyle w:val="Verzeichnis4"/>
        <w:tabs>
          <w:tab w:val="left" w:pos="1200"/>
          <w:tab w:val="right" w:leader="dot" w:pos="9075"/>
        </w:tabs>
        <w:rPr>
          <w:del w:id="6628" w:author="Markus Brüderl" w:date="2017-11-21T08:50:00Z"/>
          <w:rFonts w:eastAsiaTheme="minorEastAsia" w:cstheme="minorBidi"/>
          <w:noProof/>
          <w:sz w:val="22"/>
          <w:szCs w:val="22"/>
        </w:rPr>
      </w:pPr>
      <w:del w:id="6629" w:author="Markus Brüderl" w:date="2017-11-21T08:50:00Z">
        <w:r w:rsidRPr="00114F2A" w:rsidDel="00114F2A">
          <w:rPr>
            <w:noProof/>
          </w:rPr>
          <w:delText>3.8.4.2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190</w:delText>
        </w:r>
      </w:del>
    </w:p>
    <w:p w:rsidR="00C4315F" w:rsidDel="00114F2A" w:rsidRDefault="00C4315F">
      <w:pPr>
        <w:pStyle w:val="Verzeichnis5"/>
        <w:tabs>
          <w:tab w:val="left" w:pos="1529"/>
          <w:tab w:val="right" w:leader="dot" w:pos="9075"/>
        </w:tabs>
        <w:rPr>
          <w:del w:id="6630" w:author="Markus Brüderl" w:date="2017-11-21T08:50:00Z"/>
          <w:rFonts w:eastAsiaTheme="minorEastAsia" w:cstheme="minorBidi"/>
          <w:noProof/>
          <w:sz w:val="22"/>
          <w:szCs w:val="22"/>
        </w:rPr>
      </w:pPr>
      <w:del w:id="6631" w:author="Markus Brüderl" w:date="2017-11-21T08:50:00Z">
        <w:r w:rsidRPr="00114F2A" w:rsidDel="00114F2A">
          <w:rPr>
            <w:noProof/>
          </w:rPr>
          <w:delText>3.8.4.2.1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190</w:delText>
        </w:r>
      </w:del>
    </w:p>
    <w:p w:rsidR="00C4315F" w:rsidDel="00114F2A" w:rsidRDefault="00C4315F">
      <w:pPr>
        <w:pStyle w:val="Verzeichnis5"/>
        <w:tabs>
          <w:tab w:val="left" w:pos="1529"/>
          <w:tab w:val="right" w:leader="dot" w:pos="9075"/>
        </w:tabs>
        <w:rPr>
          <w:del w:id="6632" w:author="Markus Brüderl" w:date="2017-11-21T08:50:00Z"/>
          <w:rFonts w:eastAsiaTheme="minorEastAsia" w:cstheme="minorBidi"/>
          <w:noProof/>
          <w:sz w:val="22"/>
          <w:szCs w:val="22"/>
        </w:rPr>
      </w:pPr>
      <w:del w:id="6633" w:author="Markus Brüderl" w:date="2017-11-21T08:50:00Z">
        <w:r w:rsidRPr="00114F2A" w:rsidDel="00114F2A">
          <w:rPr>
            <w:noProof/>
          </w:rPr>
          <w:delText>3.8.4.2.2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190</w:delText>
        </w:r>
      </w:del>
    </w:p>
    <w:p w:rsidR="00C4315F" w:rsidDel="00114F2A" w:rsidRDefault="00C4315F">
      <w:pPr>
        <w:pStyle w:val="Verzeichnis3"/>
        <w:tabs>
          <w:tab w:val="left" w:pos="1000"/>
          <w:tab w:val="right" w:leader="dot" w:pos="9075"/>
        </w:tabs>
        <w:rPr>
          <w:del w:id="6634" w:author="Markus Brüderl" w:date="2017-11-21T08:50:00Z"/>
          <w:rFonts w:eastAsiaTheme="minorEastAsia" w:cstheme="minorBidi"/>
          <w:noProof/>
          <w:sz w:val="22"/>
          <w:szCs w:val="22"/>
        </w:rPr>
      </w:pPr>
      <w:del w:id="6635" w:author="Markus Brüderl" w:date="2017-11-21T08:50:00Z">
        <w:r w:rsidRPr="00114F2A" w:rsidDel="00114F2A">
          <w:rPr>
            <w:noProof/>
          </w:rPr>
          <w:delText>3.8.5</w:delText>
        </w:r>
        <w:r w:rsidDel="00114F2A">
          <w:rPr>
            <w:rFonts w:eastAsiaTheme="minorEastAsia" w:cstheme="minorBidi"/>
            <w:noProof/>
            <w:sz w:val="22"/>
            <w:szCs w:val="22"/>
          </w:rPr>
          <w:tab/>
        </w:r>
        <w:r w:rsidRPr="00114F2A" w:rsidDel="00114F2A">
          <w:rPr>
            <w:noProof/>
          </w:rPr>
          <w:delText>findOrtByPlz</w:delText>
        </w:r>
        <w:r w:rsidDel="00114F2A">
          <w:rPr>
            <w:noProof/>
            <w:webHidden/>
          </w:rPr>
          <w:tab/>
          <w:delText>190</w:delText>
        </w:r>
      </w:del>
    </w:p>
    <w:p w:rsidR="00C4315F" w:rsidDel="00114F2A" w:rsidRDefault="00C4315F">
      <w:pPr>
        <w:pStyle w:val="Verzeichnis4"/>
        <w:tabs>
          <w:tab w:val="left" w:pos="1200"/>
          <w:tab w:val="right" w:leader="dot" w:pos="9075"/>
        </w:tabs>
        <w:rPr>
          <w:del w:id="6636" w:author="Markus Brüderl" w:date="2017-11-21T08:50:00Z"/>
          <w:rFonts w:eastAsiaTheme="minorEastAsia" w:cstheme="minorBidi"/>
          <w:noProof/>
          <w:sz w:val="22"/>
          <w:szCs w:val="22"/>
        </w:rPr>
      </w:pPr>
      <w:del w:id="6637" w:author="Markus Brüderl" w:date="2017-11-21T08:50:00Z">
        <w:r w:rsidRPr="00114F2A" w:rsidDel="00114F2A">
          <w:rPr>
            <w:noProof/>
          </w:rPr>
          <w:delText>3.8.5.1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190</w:delText>
        </w:r>
      </w:del>
    </w:p>
    <w:p w:rsidR="00C4315F" w:rsidDel="00114F2A" w:rsidRDefault="00C4315F">
      <w:pPr>
        <w:pStyle w:val="Verzeichnis5"/>
        <w:tabs>
          <w:tab w:val="left" w:pos="1529"/>
          <w:tab w:val="right" w:leader="dot" w:pos="9075"/>
        </w:tabs>
        <w:rPr>
          <w:del w:id="6638" w:author="Markus Brüderl" w:date="2017-11-21T08:50:00Z"/>
          <w:rFonts w:eastAsiaTheme="minorEastAsia" w:cstheme="minorBidi"/>
          <w:noProof/>
          <w:sz w:val="22"/>
          <w:szCs w:val="22"/>
        </w:rPr>
      </w:pPr>
      <w:del w:id="6639" w:author="Markus Brüderl" w:date="2017-11-21T08:50:00Z">
        <w:r w:rsidRPr="00114F2A" w:rsidDel="00114F2A">
          <w:rPr>
            <w:noProof/>
          </w:rPr>
          <w:delText>3.8.5.1.1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190</w:delText>
        </w:r>
      </w:del>
    </w:p>
    <w:p w:rsidR="00C4315F" w:rsidDel="00114F2A" w:rsidRDefault="00C4315F">
      <w:pPr>
        <w:pStyle w:val="Verzeichnis5"/>
        <w:tabs>
          <w:tab w:val="left" w:pos="1529"/>
          <w:tab w:val="right" w:leader="dot" w:pos="9075"/>
        </w:tabs>
        <w:rPr>
          <w:del w:id="6640" w:author="Markus Brüderl" w:date="2017-11-21T08:50:00Z"/>
          <w:rFonts w:eastAsiaTheme="minorEastAsia" w:cstheme="minorBidi"/>
          <w:noProof/>
          <w:sz w:val="22"/>
          <w:szCs w:val="22"/>
        </w:rPr>
      </w:pPr>
      <w:del w:id="6641" w:author="Markus Brüderl" w:date="2017-11-21T08:50:00Z">
        <w:r w:rsidRPr="00114F2A" w:rsidDel="00114F2A">
          <w:rPr>
            <w:noProof/>
          </w:rPr>
          <w:delText>3.8.5.1.2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190</w:delText>
        </w:r>
      </w:del>
    </w:p>
    <w:p w:rsidR="00C4315F" w:rsidDel="00114F2A" w:rsidRDefault="00C4315F">
      <w:pPr>
        <w:pStyle w:val="Verzeichnis4"/>
        <w:tabs>
          <w:tab w:val="left" w:pos="1200"/>
          <w:tab w:val="right" w:leader="dot" w:pos="9075"/>
        </w:tabs>
        <w:rPr>
          <w:del w:id="6642" w:author="Markus Brüderl" w:date="2017-11-21T08:50:00Z"/>
          <w:rFonts w:eastAsiaTheme="minorEastAsia" w:cstheme="minorBidi"/>
          <w:noProof/>
          <w:sz w:val="22"/>
          <w:szCs w:val="22"/>
        </w:rPr>
      </w:pPr>
      <w:del w:id="6643" w:author="Markus Brüderl" w:date="2017-11-21T08:50:00Z">
        <w:r w:rsidRPr="00114F2A" w:rsidDel="00114F2A">
          <w:rPr>
            <w:noProof/>
          </w:rPr>
          <w:delText>3.8.5.2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191</w:delText>
        </w:r>
      </w:del>
    </w:p>
    <w:p w:rsidR="00C4315F" w:rsidDel="00114F2A" w:rsidRDefault="00C4315F">
      <w:pPr>
        <w:pStyle w:val="Verzeichnis5"/>
        <w:tabs>
          <w:tab w:val="left" w:pos="1529"/>
          <w:tab w:val="right" w:leader="dot" w:pos="9075"/>
        </w:tabs>
        <w:rPr>
          <w:del w:id="6644" w:author="Markus Brüderl" w:date="2017-11-21T08:50:00Z"/>
          <w:rFonts w:eastAsiaTheme="minorEastAsia" w:cstheme="minorBidi"/>
          <w:noProof/>
          <w:sz w:val="22"/>
          <w:szCs w:val="22"/>
        </w:rPr>
      </w:pPr>
      <w:del w:id="6645" w:author="Markus Brüderl" w:date="2017-11-21T08:50:00Z">
        <w:r w:rsidRPr="00114F2A" w:rsidDel="00114F2A">
          <w:rPr>
            <w:noProof/>
          </w:rPr>
          <w:delText>3.8.5.2.1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191</w:delText>
        </w:r>
      </w:del>
    </w:p>
    <w:p w:rsidR="00C4315F" w:rsidDel="00114F2A" w:rsidRDefault="00C4315F">
      <w:pPr>
        <w:pStyle w:val="Verzeichnis5"/>
        <w:tabs>
          <w:tab w:val="left" w:pos="1529"/>
          <w:tab w:val="right" w:leader="dot" w:pos="9075"/>
        </w:tabs>
        <w:rPr>
          <w:del w:id="6646" w:author="Markus Brüderl" w:date="2017-11-21T08:50:00Z"/>
          <w:rFonts w:eastAsiaTheme="minorEastAsia" w:cstheme="minorBidi"/>
          <w:noProof/>
          <w:sz w:val="22"/>
          <w:szCs w:val="22"/>
        </w:rPr>
      </w:pPr>
      <w:del w:id="6647" w:author="Markus Brüderl" w:date="2017-11-21T08:50:00Z">
        <w:r w:rsidRPr="00114F2A" w:rsidDel="00114F2A">
          <w:rPr>
            <w:noProof/>
          </w:rPr>
          <w:delText>3.8.5.2.2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191</w:delText>
        </w:r>
      </w:del>
    </w:p>
    <w:p w:rsidR="00C4315F" w:rsidDel="00114F2A" w:rsidRDefault="00C4315F">
      <w:pPr>
        <w:pStyle w:val="Verzeichnis3"/>
        <w:tabs>
          <w:tab w:val="left" w:pos="1000"/>
          <w:tab w:val="right" w:leader="dot" w:pos="9075"/>
        </w:tabs>
        <w:rPr>
          <w:del w:id="6648" w:author="Markus Brüderl" w:date="2017-11-21T08:50:00Z"/>
          <w:rFonts w:eastAsiaTheme="minorEastAsia" w:cstheme="minorBidi"/>
          <w:noProof/>
          <w:sz w:val="22"/>
          <w:szCs w:val="22"/>
        </w:rPr>
      </w:pPr>
      <w:del w:id="6649" w:author="Markus Brüderl" w:date="2017-11-21T08:50:00Z">
        <w:r w:rsidRPr="00114F2A" w:rsidDel="00114F2A">
          <w:rPr>
            <w:noProof/>
          </w:rPr>
          <w:delText>3.8.6</w:delText>
        </w:r>
        <w:r w:rsidDel="00114F2A">
          <w:rPr>
            <w:rFonts w:eastAsiaTheme="minorEastAsia" w:cstheme="minorBidi"/>
            <w:noProof/>
            <w:sz w:val="22"/>
            <w:szCs w:val="22"/>
          </w:rPr>
          <w:tab/>
        </w:r>
        <w:r w:rsidRPr="00114F2A" w:rsidDel="00114F2A">
          <w:rPr>
            <w:noProof/>
          </w:rPr>
          <w:delText>listAnreden</w:delText>
        </w:r>
        <w:r w:rsidDel="00114F2A">
          <w:rPr>
            <w:noProof/>
            <w:webHidden/>
          </w:rPr>
          <w:tab/>
          <w:delText>191</w:delText>
        </w:r>
      </w:del>
    </w:p>
    <w:p w:rsidR="00C4315F" w:rsidDel="00114F2A" w:rsidRDefault="00C4315F">
      <w:pPr>
        <w:pStyle w:val="Verzeichnis4"/>
        <w:tabs>
          <w:tab w:val="left" w:pos="1200"/>
          <w:tab w:val="right" w:leader="dot" w:pos="9075"/>
        </w:tabs>
        <w:rPr>
          <w:del w:id="6650" w:author="Markus Brüderl" w:date="2017-11-21T08:50:00Z"/>
          <w:rFonts w:eastAsiaTheme="minorEastAsia" w:cstheme="minorBidi"/>
          <w:noProof/>
          <w:sz w:val="22"/>
          <w:szCs w:val="22"/>
        </w:rPr>
      </w:pPr>
      <w:del w:id="6651" w:author="Markus Brüderl" w:date="2017-11-21T08:50:00Z">
        <w:r w:rsidRPr="00114F2A" w:rsidDel="00114F2A">
          <w:rPr>
            <w:noProof/>
          </w:rPr>
          <w:delText>3.8.6.1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191</w:delText>
        </w:r>
      </w:del>
    </w:p>
    <w:p w:rsidR="00C4315F" w:rsidDel="00114F2A" w:rsidRDefault="00C4315F">
      <w:pPr>
        <w:pStyle w:val="Verzeichnis5"/>
        <w:tabs>
          <w:tab w:val="left" w:pos="1529"/>
          <w:tab w:val="right" w:leader="dot" w:pos="9075"/>
        </w:tabs>
        <w:rPr>
          <w:del w:id="6652" w:author="Markus Brüderl" w:date="2017-11-21T08:50:00Z"/>
          <w:rFonts w:eastAsiaTheme="minorEastAsia" w:cstheme="minorBidi"/>
          <w:noProof/>
          <w:sz w:val="22"/>
          <w:szCs w:val="22"/>
        </w:rPr>
      </w:pPr>
      <w:del w:id="6653" w:author="Markus Brüderl" w:date="2017-11-21T08:50:00Z">
        <w:r w:rsidRPr="00114F2A" w:rsidDel="00114F2A">
          <w:rPr>
            <w:noProof/>
          </w:rPr>
          <w:delText>3.8.6.1.1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192</w:delText>
        </w:r>
      </w:del>
    </w:p>
    <w:p w:rsidR="00C4315F" w:rsidDel="00114F2A" w:rsidRDefault="00C4315F">
      <w:pPr>
        <w:pStyle w:val="Verzeichnis5"/>
        <w:tabs>
          <w:tab w:val="left" w:pos="1529"/>
          <w:tab w:val="right" w:leader="dot" w:pos="9075"/>
        </w:tabs>
        <w:rPr>
          <w:del w:id="6654" w:author="Markus Brüderl" w:date="2017-11-21T08:50:00Z"/>
          <w:rFonts w:eastAsiaTheme="minorEastAsia" w:cstheme="minorBidi"/>
          <w:noProof/>
          <w:sz w:val="22"/>
          <w:szCs w:val="22"/>
        </w:rPr>
      </w:pPr>
      <w:del w:id="6655" w:author="Markus Brüderl" w:date="2017-11-21T08:50:00Z">
        <w:r w:rsidRPr="00114F2A" w:rsidDel="00114F2A">
          <w:rPr>
            <w:noProof/>
          </w:rPr>
          <w:delText>3.8.6.1.2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192</w:delText>
        </w:r>
      </w:del>
    </w:p>
    <w:p w:rsidR="00C4315F" w:rsidDel="00114F2A" w:rsidRDefault="00C4315F">
      <w:pPr>
        <w:pStyle w:val="Verzeichnis4"/>
        <w:tabs>
          <w:tab w:val="left" w:pos="1200"/>
          <w:tab w:val="right" w:leader="dot" w:pos="9075"/>
        </w:tabs>
        <w:rPr>
          <w:del w:id="6656" w:author="Markus Brüderl" w:date="2017-11-21T08:50:00Z"/>
          <w:rFonts w:eastAsiaTheme="minorEastAsia" w:cstheme="minorBidi"/>
          <w:noProof/>
          <w:sz w:val="22"/>
          <w:szCs w:val="22"/>
        </w:rPr>
      </w:pPr>
      <w:del w:id="6657" w:author="Markus Brüderl" w:date="2017-11-21T08:50:00Z">
        <w:r w:rsidRPr="00114F2A" w:rsidDel="00114F2A">
          <w:rPr>
            <w:noProof/>
          </w:rPr>
          <w:delText>3.8.6.2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192</w:delText>
        </w:r>
      </w:del>
    </w:p>
    <w:p w:rsidR="00C4315F" w:rsidDel="00114F2A" w:rsidRDefault="00C4315F">
      <w:pPr>
        <w:pStyle w:val="Verzeichnis5"/>
        <w:tabs>
          <w:tab w:val="left" w:pos="1529"/>
          <w:tab w:val="right" w:leader="dot" w:pos="9075"/>
        </w:tabs>
        <w:rPr>
          <w:del w:id="6658" w:author="Markus Brüderl" w:date="2017-11-21T08:50:00Z"/>
          <w:rFonts w:eastAsiaTheme="minorEastAsia" w:cstheme="minorBidi"/>
          <w:noProof/>
          <w:sz w:val="22"/>
          <w:szCs w:val="22"/>
        </w:rPr>
      </w:pPr>
      <w:del w:id="6659" w:author="Markus Brüderl" w:date="2017-11-21T08:50:00Z">
        <w:r w:rsidRPr="00114F2A" w:rsidDel="00114F2A">
          <w:rPr>
            <w:noProof/>
          </w:rPr>
          <w:delText>3.8.6.2.1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192</w:delText>
        </w:r>
      </w:del>
    </w:p>
    <w:p w:rsidR="00C4315F" w:rsidDel="00114F2A" w:rsidRDefault="00C4315F">
      <w:pPr>
        <w:pStyle w:val="Verzeichnis5"/>
        <w:tabs>
          <w:tab w:val="left" w:pos="1529"/>
          <w:tab w:val="right" w:leader="dot" w:pos="9075"/>
        </w:tabs>
        <w:rPr>
          <w:del w:id="6660" w:author="Markus Brüderl" w:date="2017-11-21T08:50:00Z"/>
          <w:rFonts w:eastAsiaTheme="minorEastAsia" w:cstheme="minorBidi"/>
          <w:noProof/>
          <w:sz w:val="22"/>
          <w:szCs w:val="22"/>
        </w:rPr>
      </w:pPr>
      <w:del w:id="6661" w:author="Markus Brüderl" w:date="2017-11-21T08:50:00Z">
        <w:r w:rsidRPr="00114F2A" w:rsidDel="00114F2A">
          <w:rPr>
            <w:noProof/>
          </w:rPr>
          <w:delText>3.8.6.2.2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192</w:delText>
        </w:r>
      </w:del>
    </w:p>
    <w:p w:rsidR="00C4315F" w:rsidDel="00114F2A" w:rsidRDefault="00C4315F">
      <w:pPr>
        <w:pStyle w:val="Verzeichnis3"/>
        <w:tabs>
          <w:tab w:val="left" w:pos="1000"/>
          <w:tab w:val="right" w:leader="dot" w:pos="9075"/>
        </w:tabs>
        <w:rPr>
          <w:del w:id="6662" w:author="Markus Brüderl" w:date="2017-11-21T08:50:00Z"/>
          <w:rFonts w:eastAsiaTheme="minorEastAsia" w:cstheme="minorBidi"/>
          <w:noProof/>
          <w:sz w:val="22"/>
          <w:szCs w:val="22"/>
        </w:rPr>
      </w:pPr>
      <w:del w:id="6663" w:author="Markus Brüderl" w:date="2017-11-21T08:50:00Z">
        <w:r w:rsidRPr="00114F2A" w:rsidDel="00114F2A">
          <w:rPr>
            <w:noProof/>
          </w:rPr>
          <w:delText>3.8.7</w:delText>
        </w:r>
        <w:r w:rsidDel="00114F2A">
          <w:rPr>
            <w:rFonts w:eastAsiaTheme="minorEastAsia" w:cstheme="minorBidi"/>
            <w:noProof/>
            <w:sz w:val="22"/>
            <w:szCs w:val="22"/>
          </w:rPr>
          <w:tab/>
        </w:r>
        <w:r w:rsidRPr="00114F2A" w:rsidDel="00114F2A">
          <w:rPr>
            <w:noProof/>
          </w:rPr>
          <w:delText>listAuslagenarten</w:delText>
        </w:r>
        <w:r w:rsidDel="00114F2A">
          <w:rPr>
            <w:noProof/>
            <w:webHidden/>
          </w:rPr>
          <w:tab/>
          <w:delText>192</w:delText>
        </w:r>
      </w:del>
    </w:p>
    <w:p w:rsidR="00C4315F" w:rsidDel="00114F2A" w:rsidRDefault="00C4315F">
      <w:pPr>
        <w:pStyle w:val="Verzeichnis4"/>
        <w:tabs>
          <w:tab w:val="left" w:pos="1200"/>
          <w:tab w:val="right" w:leader="dot" w:pos="9075"/>
        </w:tabs>
        <w:rPr>
          <w:del w:id="6664" w:author="Markus Brüderl" w:date="2017-11-21T08:50:00Z"/>
          <w:rFonts w:eastAsiaTheme="minorEastAsia" w:cstheme="minorBidi"/>
          <w:noProof/>
          <w:sz w:val="22"/>
          <w:szCs w:val="22"/>
        </w:rPr>
      </w:pPr>
      <w:del w:id="6665" w:author="Markus Brüderl" w:date="2017-11-21T08:50:00Z">
        <w:r w:rsidRPr="00114F2A" w:rsidDel="00114F2A">
          <w:rPr>
            <w:noProof/>
          </w:rPr>
          <w:delText>3.8.7.1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192</w:delText>
        </w:r>
      </w:del>
    </w:p>
    <w:p w:rsidR="00C4315F" w:rsidDel="00114F2A" w:rsidRDefault="00C4315F">
      <w:pPr>
        <w:pStyle w:val="Verzeichnis5"/>
        <w:tabs>
          <w:tab w:val="left" w:pos="1529"/>
          <w:tab w:val="right" w:leader="dot" w:pos="9075"/>
        </w:tabs>
        <w:rPr>
          <w:del w:id="6666" w:author="Markus Brüderl" w:date="2017-11-21T08:50:00Z"/>
          <w:rFonts w:eastAsiaTheme="minorEastAsia" w:cstheme="minorBidi"/>
          <w:noProof/>
          <w:sz w:val="22"/>
          <w:szCs w:val="22"/>
        </w:rPr>
      </w:pPr>
      <w:del w:id="6667" w:author="Markus Brüderl" w:date="2017-11-21T08:50:00Z">
        <w:r w:rsidRPr="00114F2A" w:rsidDel="00114F2A">
          <w:rPr>
            <w:noProof/>
          </w:rPr>
          <w:delText>3.8.7.1.1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192</w:delText>
        </w:r>
      </w:del>
    </w:p>
    <w:p w:rsidR="00C4315F" w:rsidDel="00114F2A" w:rsidRDefault="00C4315F">
      <w:pPr>
        <w:pStyle w:val="Verzeichnis5"/>
        <w:tabs>
          <w:tab w:val="left" w:pos="1529"/>
          <w:tab w:val="right" w:leader="dot" w:pos="9075"/>
        </w:tabs>
        <w:rPr>
          <w:del w:id="6668" w:author="Markus Brüderl" w:date="2017-11-21T08:50:00Z"/>
          <w:rFonts w:eastAsiaTheme="minorEastAsia" w:cstheme="minorBidi"/>
          <w:noProof/>
          <w:sz w:val="22"/>
          <w:szCs w:val="22"/>
        </w:rPr>
      </w:pPr>
      <w:del w:id="6669" w:author="Markus Brüderl" w:date="2017-11-21T08:50:00Z">
        <w:r w:rsidRPr="00114F2A" w:rsidDel="00114F2A">
          <w:rPr>
            <w:noProof/>
          </w:rPr>
          <w:delText>3.8.7.1.2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193</w:delText>
        </w:r>
      </w:del>
    </w:p>
    <w:p w:rsidR="00C4315F" w:rsidDel="00114F2A" w:rsidRDefault="00C4315F">
      <w:pPr>
        <w:pStyle w:val="Verzeichnis4"/>
        <w:tabs>
          <w:tab w:val="left" w:pos="1200"/>
          <w:tab w:val="right" w:leader="dot" w:pos="9075"/>
        </w:tabs>
        <w:rPr>
          <w:del w:id="6670" w:author="Markus Brüderl" w:date="2017-11-21T08:50:00Z"/>
          <w:rFonts w:eastAsiaTheme="minorEastAsia" w:cstheme="minorBidi"/>
          <w:noProof/>
          <w:sz w:val="22"/>
          <w:szCs w:val="22"/>
        </w:rPr>
      </w:pPr>
      <w:del w:id="6671" w:author="Markus Brüderl" w:date="2017-11-21T08:50:00Z">
        <w:r w:rsidRPr="00114F2A" w:rsidDel="00114F2A">
          <w:rPr>
            <w:noProof/>
          </w:rPr>
          <w:delText>3.8.7.2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193</w:delText>
        </w:r>
      </w:del>
    </w:p>
    <w:p w:rsidR="00C4315F" w:rsidDel="00114F2A" w:rsidRDefault="00C4315F">
      <w:pPr>
        <w:pStyle w:val="Verzeichnis5"/>
        <w:tabs>
          <w:tab w:val="left" w:pos="1529"/>
          <w:tab w:val="right" w:leader="dot" w:pos="9075"/>
        </w:tabs>
        <w:rPr>
          <w:del w:id="6672" w:author="Markus Brüderl" w:date="2017-11-21T08:50:00Z"/>
          <w:rFonts w:eastAsiaTheme="minorEastAsia" w:cstheme="minorBidi"/>
          <w:noProof/>
          <w:sz w:val="22"/>
          <w:szCs w:val="22"/>
        </w:rPr>
      </w:pPr>
      <w:del w:id="6673" w:author="Markus Brüderl" w:date="2017-11-21T08:50:00Z">
        <w:r w:rsidRPr="00114F2A" w:rsidDel="00114F2A">
          <w:rPr>
            <w:noProof/>
          </w:rPr>
          <w:delText>3.8.7.2.1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193</w:delText>
        </w:r>
      </w:del>
    </w:p>
    <w:p w:rsidR="00C4315F" w:rsidDel="00114F2A" w:rsidRDefault="00C4315F">
      <w:pPr>
        <w:pStyle w:val="Verzeichnis5"/>
        <w:tabs>
          <w:tab w:val="left" w:pos="1529"/>
          <w:tab w:val="right" w:leader="dot" w:pos="9075"/>
        </w:tabs>
        <w:rPr>
          <w:del w:id="6674" w:author="Markus Brüderl" w:date="2017-11-21T08:50:00Z"/>
          <w:rFonts w:eastAsiaTheme="minorEastAsia" w:cstheme="minorBidi"/>
          <w:noProof/>
          <w:sz w:val="22"/>
          <w:szCs w:val="22"/>
        </w:rPr>
      </w:pPr>
      <w:del w:id="6675" w:author="Markus Brüderl" w:date="2017-11-21T08:50:00Z">
        <w:r w:rsidRPr="00114F2A" w:rsidDel="00114F2A">
          <w:rPr>
            <w:noProof/>
          </w:rPr>
          <w:delText>3.8.7.2.2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193</w:delText>
        </w:r>
      </w:del>
    </w:p>
    <w:p w:rsidR="00C4315F" w:rsidDel="00114F2A" w:rsidRDefault="00C4315F">
      <w:pPr>
        <w:pStyle w:val="Verzeichnis3"/>
        <w:tabs>
          <w:tab w:val="left" w:pos="1000"/>
          <w:tab w:val="right" w:leader="dot" w:pos="9075"/>
        </w:tabs>
        <w:rPr>
          <w:del w:id="6676" w:author="Markus Brüderl" w:date="2017-11-21T08:50:00Z"/>
          <w:rFonts w:eastAsiaTheme="minorEastAsia" w:cstheme="minorBidi"/>
          <w:noProof/>
          <w:sz w:val="22"/>
          <w:szCs w:val="22"/>
        </w:rPr>
      </w:pPr>
      <w:del w:id="6677" w:author="Markus Brüderl" w:date="2017-11-21T08:50:00Z">
        <w:r w:rsidRPr="00114F2A" w:rsidDel="00114F2A">
          <w:rPr>
            <w:noProof/>
          </w:rPr>
          <w:delText>3.8.8</w:delText>
        </w:r>
        <w:r w:rsidDel="00114F2A">
          <w:rPr>
            <w:rFonts w:eastAsiaTheme="minorEastAsia" w:cstheme="minorBidi"/>
            <w:noProof/>
            <w:sz w:val="22"/>
            <w:szCs w:val="22"/>
          </w:rPr>
          <w:tab/>
        </w:r>
        <w:r w:rsidRPr="00114F2A" w:rsidDel="00114F2A">
          <w:rPr>
            <w:noProof/>
          </w:rPr>
          <w:delText>listAusweisarten</w:delText>
        </w:r>
        <w:r w:rsidDel="00114F2A">
          <w:rPr>
            <w:noProof/>
            <w:webHidden/>
          </w:rPr>
          <w:tab/>
          <w:delText>193</w:delText>
        </w:r>
      </w:del>
    </w:p>
    <w:p w:rsidR="00C4315F" w:rsidDel="00114F2A" w:rsidRDefault="00C4315F">
      <w:pPr>
        <w:pStyle w:val="Verzeichnis4"/>
        <w:tabs>
          <w:tab w:val="left" w:pos="1200"/>
          <w:tab w:val="right" w:leader="dot" w:pos="9075"/>
        </w:tabs>
        <w:rPr>
          <w:del w:id="6678" w:author="Markus Brüderl" w:date="2017-11-21T08:50:00Z"/>
          <w:rFonts w:eastAsiaTheme="minorEastAsia" w:cstheme="minorBidi"/>
          <w:noProof/>
          <w:sz w:val="22"/>
          <w:szCs w:val="22"/>
        </w:rPr>
      </w:pPr>
      <w:del w:id="6679" w:author="Markus Brüderl" w:date="2017-11-21T08:50:00Z">
        <w:r w:rsidRPr="00114F2A" w:rsidDel="00114F2A">
          <w:rPr>
            <w:noProof/>
          </w:rPr>
          <w:delText>3.8.8.1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193</w:delText>
        </w:r>
      </w:del>
    </w:p>
    <w:p w:rsidR="00C4315F" w:rsidDel="00114F2A" w:rsidRDefault="00C4315F">
      <w:pPr>
        <w:pStyle w:val="Verzeichnis5"/>
        <w:tabs>
          <w:tab w:val="left" w:pos="1529"/>
          <w:tab w:val="right" w:leader="dot" w:pos="9075"/>
        </w:tabs>
        <w:rPr>
          <w:del w:id="6680" w:author="Markus Brüderl" w:date="2017-11-21T08:50:00Z"/>
          <w:rFonts w:eastAsiaTheme="minorEastAsia" w:cstheme="minorBidi"/>
          <w:noProof/>
          <w:sz w:val="22"/>
          <w:szCs w:val="22"/>
        </w:rPr>
      </w:pPr>
      <w:del w:id="6681" w:author="Markus Brüderl" w:date="2017-11-21T08:50:00Z">
        <w:r w:rsidRPr="00114F2A" w:rsidDel="00114F2A">
          <w:rPr>
            <w:noProof/>
          </w:rPr>
          <w:delText>3.8.8.1.1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193</w:delText>
        </w:r>
      </w:del>
    </w:p>
    <w:p w:rsidR="00C4315F" w:rsidDel="00114F2A" w:rsidRDefault="00C4315F">
      <w:pPr>
        <w:pStyle w:val="Verzeichnis5"/>
        <w:tabs>
          <w:tab w:val="left" w:pos="1529"/>
          <w:tab w:val="right" w:leader="dot" w:pos="9075"/>
        </w:tabs>
        <w:rPr>
          <w:del w:id="6682" w:author="Markus Brüderl" w:date="2017-11-21T08:50:00Z"/>
          <w:rFonts w:eastAsiaTheme="minorEastAsia" w:cstheme="minorBidi"/>
          <w:noProof/>
          <w:sz w:val="22"/>
          <w:szCs w:val="22"/>
        </w:rPr>
      </w:pPr>
      <w:del w:id="6683" w:author="Markus Brüderl" w:date="2017-11-21T08:50:00Z">
        <w:r w:rsidRPr="00114F2A" w:rsidDel="00114F2A">
          <w:rPr>
            <w:noProof/>
          </w:rPr>
          <w:delText>3.8.8.1.2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193</w:delText>
        </w:r>
      </w:del>
    </w:p>
    <w:p w:rsidR="00C4315F" w:rsidDel="00114F2A" w:rsidRDefault="00C4315F">
      <w:pPr>
        <w:pStyle w:val="Verzeichnis4"/>
        <w:tabs>
          <w:tab w:val="left" w:pos="1200"/>
          <w:tab w:val="right" w:leader="dot" w:pos="9075"/>
        </w:tabs>
        <w:rPr>
          <w:del w:id="6684" w:author="Markus Brüderl" w:date="2017-11-21T08:50:00Z"/>
          <w:rFonts w:eastAsiaTheme="minorEastAsia" w:cstheme="minorBidi"/>
          <w:noProof/>
          <w:sz w:val="22"/>
          <w:szCs w:val="22"/>
        </w:rPr>
      </w:pPr>
      <w:del w:id="6685" w:author="Markus Brüderl" w:date="2017-11-21T08:50:00Z">
        <w:r w:rsidRPr="00114F2A" w:rsidDel="00114F2A">
          <w:rPr>
            <w:noProof/>
          </w:rPr>
          <w:delText>3.8.8.2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194</w:delText>
        </w:r>
      </w:del>
    </w:p>
    <w:p w:rsidR="00C4315F" w:rsidDel="00114F2A" w:rsidRDefault="00C4315F">
      <w:pPr>
        <w:pStyle w:val="Verzeichnis5"/>
        <w:tabs>
          <w:tab w:val="left" w:pos="1529"/>
          <w:tab w:val="right" w:leader="dot" w:pos="9075"/>
        </w:tabs>
        <w:rPr>
          <w:del w:id="6686" w:author="Markus Brüderl" w:date="2017-11-21T08:50:00Z"/>
          <w:rFonts w:eastAsiaTheme="minorEastAsia" w:cstheme="minorBidi"/>
          <w:noProof/>
          <w:sz w:val="22"/>
          <w:szCs w:val="22"/>
        </w:rPr>
      </w:pPr>
      <w:del w:id="6687" w:author="Markus Brüderl" w:date="2017-11-21T08:50:00Z">
        <w:r w:rsidRPr="00114F2A" w:rsidDel="00114F2A">
          <w:rPr>
            <w:noProof/>
          </w:rPr>
          <w:delText>3.8.8.2.1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194</w:delText>
        </w:r>
      </w:del>
    </w:p>
    <w:p w:rsidR="00C4315F" w:rsidDel="00114F2A" w:rsidRDefault="00C4315F">
      <w:pPr>
        <w:pStyle w:val="Verzeichnis5"/>
        <w:tabs>
          <w:tab w:val="left" w:pos="1529"/>
          <w:tab w:val="right" w:leader="dot" w:pos="9075"/>
        </w:tabs>
        <w:rPr>
          <w:del w:id="6688" w:author="Markus Brüderl" w:date="2017-11-21T08:50:00Z"/>
          <w:rFonts w:eastAsiaTheme="minorEastAsia" w:cstheme="minorBidi"/>
          <w:noProof/>
          <w:sz w:val="22"/>
          <w:szCs w:val="22"/>
        </w:rPr>
      </w:pPr>
      <w:del w:id="6689" w:author="Markus Brüderl" w:date="2017-11-21T08:50:00Z">
        <w:r w:rsidRPr="00114F2A" w:rsidDel="00114F2A">
          <w:rPr>
            <w:noProof/>
          </w:rPr>
          <w:delText>3.8.8.2.2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194</w:delText>
        </w:r>
      </w:del>
    </w:p>
    <w:p w:rsidR="00C4315F" w:rsidDel="00114F2A" w:rsidRDefault="00C4315F">
      <w:pPr>
        <w:pStyle w:val="Verzeichnis3"/>
        <w:tabs>
          <w:tab w:val="left" w:pos="1000"/>
          <w:tab w:val="right" w:leader="dot" w:pos="9075"/>
        </w:tabs>
        <w:rPr>
          <w:del w:id="6690" w:author="Markus Brüderl" w:date="2017-11-21T08:50:00Z"/>
          <w:rFonts w:eastAsiaTheme="minorEastAsia" w:cstheme="minorBidi"/>
          <w:noProof/>
          <w:sz w:val="22"/>
          <w:szCs w:val="22"/>
        </w:rPr>
      </w:pPr>
      <w:del w:id="6691" w:author="Markus Brüderl" w:date="2017-11-21T08:50:00Z">
        <w:r w:rsidRPr="00114F2A" w:rsidDel="00114F2A">
          <w:rPr>
            <w:noProof/>
          </w:rPr>
          <w:delText>3.8.9</w:delText>
        </w:r>
        <w:r w:rsidDel="00114F2A">
          <w:rPr>
            <w:rFonts w:eastAsiaTheme="minorEastAsia" w:cstheme="minorBidi"/>
            <w:noProof/>
            <w:sz w:val="22"/>
            <w:szCs w:val="22"/>
          </w:rPr>
          <w:tab/>
        </w:r>
        <w:r w:rsidRPr="00114F2A" w:rsidDel="00114F2A">
          <w:rPr>
            <w:noProof/>
          </w:rPr>
          <w:delText>listAvailableKundentypen</w:delText>
        </w:r>
        <w:r w:rsidDel="00114F2A">
          <w:rPr>
            <w:noProof/>
            <w:webHidden/>
          </w:rPr>
          <w:tab/>
          <w:delText>195</w:delText>
        </w:r>
      </w:del>
    </w:p>
    <w:p w:rsidR="00C4315F" w:rsidDel="00114F2A" w:rsidRDefault="00C4315F">
      <w:pPr>
        <w:pStyle w:val="Verzeichnis3"/>
        <w:tabs>
          <w:tab w:val="left" w:pos="1000"/>
          <w:tab w:val="right" w:leader="dot" w:pos="9075"/>
        </w:tabs>
        <w:rPr>
          <w:del w:id="6692" w:author="Markus Brüderl" w:date="2017-11-21T08:50:00Z"/>
          <w:rFonts w:eastAsiaTheme="minorEastAsia" w:cstheme="minorBidi"/>
          <w:noProof/>
          <w:sz w:val="22"/>
          <w:szCs w:val="22"/>
        </w:rPr>
      </w:pPr>
      <w:del w:id="6693" w:author="Markus Brüderl" w:date="2017-11-21T08:50:00Z">
        <w:r w:rsidRPr="00114F2A" w:rsidDel="00114F2A">
          <w:rPr>
            <w:noProof/>
          </w:rPr>
          <w:delText>3.8.10</w:delText>
        </w:r>
        <w:r w:rsidDel="00114F2A">
          <w:rPr>
            <w:rFonts w:eastAsiaTheme="minorEastAsia" w:cstheme="minorBidi"/>
            <w:noProof/>
            <w:sz w:val="22"/>
            <w:szCs w:val="22"/>
          </w:rPr>
          <w:tab/>
        </w:r>
        <w:r w:rsidRPr="00114F2A" w:rsidDel="00114F2A">
          <w:rPr>
            <w:noProof/>
          </w:rPr>
          <w:delText>listBeruflicheSituationen</w:delText>
        </w:r>
        <w:r w:rsidDel="00114F2A">
          <w:rPr>
            <w:noProof/>
            <w:webHidden/>
          </w:rPr>
          <w:tab/>
          <w:delText>195</w:delText>
        </w:r>
      </w:del>
    </w:p>
    <w:p w:rsidR="00C4315F" w:rsidDel="00114F2A" w:rsidRDefault="00C4315F">
      <w:pPr>
        <w:pStyle w:val="Verzeichnis4"/>
        <w:tabs>
          <w:tab w:val="left" w:pos="1400"/>
          <w:tab w:val="right" w:leader="dot" w:pos="9075"/>
        </w:tabs>
        <w:rPr>
          <w:del w:id="6694" w:author="Markus Brüderl" w:date="2017-11-21T08:50:00Z"/>
          <w:rFonts w:eastAsiaTheme="minorEastAsia" w:cstheme="minorBidi"/>
          <w:noProof/>
          <w:sz w:val="22"/>
          <w:szCs w:val="22"/>
        </w:rPr>
      </w:pPr>
      <w:del w:id="6695" w:author="Markus Brüderl" w:date="2017-11-21T08:50:00Z">
        <w:r w:rsidRPr="00114F2A" w:rsidDel="00114F2A">
          <w:rPr>
            <w:noProof/>
          </w:rPr>
          <w:delText>3.8.10.1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195</w:delText>
        </w:r>
      </w:del>
    </w:p>
    <w:p w:rsidR="00C4315F" w:rsidDel="00114F2A" w:rsidRDefault="00C4315F">
      <w:pPr>
        <w:pStyle w:val="Verzeichnis5"/>
        <w:tabs>
          <w:tab w:val="left" w:pos="1630"/>
          <w:tab w:val="right" w:leader="dot" w:pos="9075"/>
        </w:tabs>
        <w:rPr>
          <w:del w:id="6696" w:author="Markus Brüderl" w:date="2017-11-21T08:50:00Z"/>
          <w:rFonts w:eastAsiaTheme="minorEastAsia" w:cstheme="minorBidi"/>
          <w:noProof/>
          <w:sz w:val="22"/>
          <w:szCs w:val="22"/>
        </w:rPr>
      </w:pPr>
      <w:del w:id="6697" w:author="Markus Brüderl" w:date="2017-11-21T08:50:00Z">
        <w:r w:rsidRPr="00114F2A" w:rsidDel="00114F2A">
          <w:rPr>
            <w:noProof/>
          </w:rPr>
          <w:delText>3.8.10.1.1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195</w:delText>
        </w:r>
      </w:del>
    </w:p>
    <w:p w:rsidR="00C4315F" w:rsidDel="00114F2A" w:rsidRDefault="00C4315F">
      <w:pPr>
        <w:pStyle w:val="Verzeichnis5"/>
        <w:tabs>
          <w:tab w:val="left" w:pos="1630"/>
          <w:tab w:val="right" w:leader="dot" w:pos="9075"/>
        </w:tabs>
        <w:rPr>
          <w:del w:id="6698" w:author="Markus Brüderl" w:date="2017-11-21T08:50:00Z"/>
          <w:rFonts w:eastAsiaTheme="minorEastAsia" w:cstheme="minorBidi"/>
          <w:noProof/>
          <w:sz w:val="22"/>
          <w:szCs w:val="22"/>
        </w:rPr>
      </w:pPr>
      <w:del w:id="6699" w:author="Markus Brüderl" w:date="2017-11-21T08:50:00Z">
        <w:r w:rsidRPr="00114F2A" w:rsidDel="00114F2A">
          <w:rPr>
            <w:noProof/>
          </w:rPr>
          <w:delText>3.8.10.1.2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195</w:delText>
        </w:r>
      </w:del>
    </w:p>
    <w:p w:rsidR="00C4315F" w:rsidDel="00114F2A" w:rsidRDefault="00C4315F">
      <w:pPr>
        <w:pStyle w:val="Verzeichnis4"/>
        <w:tabs>
          <w:tab w:val="left" w:pos="1400"/>
          <w:tab w:val="right" w:leader="dot" w:pos="9075"/>
        </w:tabs>
        <w:rPr>
          <w:del w:id="6700" w:author="Markus Brüderl" w:date="2017-11-21T08:50:00Z"/>
          <w:rFonts w:eastAsiaTheme="minorEastAsia" w:cstheme="minorBidi"/>
          <w:noProof/>
          <w:sz w:val="22"/>
          <w:szCs w:val="22"/>
        </w:rPr>
      </w:pPr>
      <w:del w:id="6701" w:author="Markus Brüderl" w:date="2017-11-21T08:50:00Z">
        <w:r w:rsidRPr="00114F2A" w:rsidDel="00114F2A">
          <w:rPr>
            <w:noProof/>
          </w:rPr>
          <w:delText>3.8.10.2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195</w:delText>
        </w:r>
      </w:del>
    </w:p>
    <w:p w:rsidR="00C4315F" w:rsidDel="00114F2A" w:rsidRDefault="00C4315F">
      <w:pPr>
        <w:pStyle w:val="Verzeichnis5"/>
        <w:tabs>
          <w:tab w:val="left" w:pos="1630"/>
          <w:tab w:val="right" w:leader="dot" w:pos="9075"/>
        </w:tabs>
        <w:rPr>
          <w:del w:id="6702" w:author="Markus Brüderl" w:date="2017-11-21T08:50:00Z"/>
          <w:rFonts w:eastAsiaTheme="minorEastAsia" w:cstheme="minorBidi"/>
          <w:noProof/>
          <w:sz w:val="22"/>
          <w:szCs w:val="22"/>
        </w:rPr>
      </w:pPr>
      <w:del w:id="6703" w:author="Markus Brüderl" w:date="2017-11-21T08:50:00Z">
        <w:r w:rsidRPr="00114F2A" w:rsidDel="00114F2A">
          <w:rPr>
            <w:noProof/>
          </w:rPr>
          <w:delText>3.8.10.2.1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195</w:delText>
        </w:r>
      </w:del>
    </w:p>
    <w:p w:rsidR="00C4315F" w:rsidDel="00114F2A" w:rsidRDefault="00C4315F">
      <w:pPr>
        <w:pStyle w:val="Verzeichnis5"/>
        <w:tabs>
          <w:tab w:val="left" w:pos="1630"/>
          <w:tab w:val="right" w:leader="dot" w:pos="9075"/>
        </w:tabs>
        <w:rPr>
          <w:del w:id="6704" w:author="Markus Brüderl" w:date="2017-11-21T08:50:00Z"/>
          <w:rFonts w:eastAsiaTheme="minorEastAsia" w:cstheme="minorBidi"/>
          <w:noProof/>
          <w:sz w:val="22"/>
          <w:szCs w:val="22"/>
        </w:rPr>
      </w:pPr>
      <w:del w:id="6705" w:author="Markus Brüderl" w:date="2017-11-21T08:50:00Z">
        <w:r w:rsidRPr="00114F2A" w:rsidDel="00114F2A">
          <w:rPr>
            <w:noProof/>
          </w:rPr>
          <w:delText>3.8.10.2.2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195</w:delText>
        </w:r>
      </w:del>
    </w:p>
    <w:p w:rsidR="00C4315F" w:rsidDel="00114F2A" w:rsidRDefault="00C4315F">
      <w:pPr>
        <w:pStyle w:val="Verzeichnis3"/>
        <w:tabs>
          <w:tab w:val="left" w:pos="1000"/>
          <w:tab w:val="right" w:leader="dot" w:pos="9075"/>
        </w:tabs>
        <w:rPr>
          <w:del w:id="6706" w:author="Markus Brüderl" w:date="2017-11-21T08:50:00Z"/>
          <w:rFonts w:eastAsiaTheme="minorEastAsia" w:cstheme="minorBidi"/>
          <w:noProof/>
          <w:sz w:val="22"/>
          <w:szCs w:val="22"/>
        </w:rPr>
      </w:pPr>
      <w:del w:id="6707" w:author="Markus Brüderl" w:date="2017-11-21T08:50:00Z">
        <w:r w:rsidRPr="00114F2A" w:rsidDel="00114F2A">
          <w:rPr>
            <w:noProof/>
          </w:rPr>
          <w:delText>3.8.11</w:delText>
        </w:r>
        <w:r w:rsidDel="00114F2A">
          <w:rPr>
            <w:rFonts w:eastAsiaTheme="minorEastAsia" w:cstheme="minorBidi"/>
            <w:noProof/>
            <w:sz w:val="22"/>
            <w:szCs w:val="22"/>
          </w:rPr>
          <w:tab/>
        </w:r>
        <w:r w:rsidRPr="00114F2A" w:rsidDel="00114F2A">
          <w:rPr>
            <w:noProof/>
          </w:rPr>
          <w:delText>listBerufsauslagenarten</w:delText>
        </w:r>
        <w:r w:rsidDel="00114F2A">
          <w:rPr>
            <w:noProof/>
            <w:webHidden/>
          </w:rPr>
          <w:tab/>
          <w:delText>196</w:delText>
        </w:r>
      </w:del>
    </w:p>
    <w:p w:rsidR="00C4315F" w:rsidDel="00114F2A" w:rsidRDefault="00C4315F">
      <w:pPr>
        <w:pStyle w:val="Verzeichnis4"/>
        <w:tabs>
          <w:tab w:val="left" w:pos="1400"/>
          <w:tab w:val="right" w:leader="dot" w:pos="9075"/>
        </w:tabs>
        <w:rPr>
          <w:del w:id="6708" w:author="Markus Brüderl" w:date="2017-11-21T08:50:00Z"/>
          <w:rFonts w:eastAsiaTheme="minorEastAsia" w:cstheme="minorBidi"/>
          <w:noProof/>
          <w:sz w:val="22"/>
          <w:szCs w:val="22"/>
        </w:rPr>
      </w:pPr>
      <w:del w:id="6709" w:author="Markus Brüderl" w:date="2017-11-21T08:50:00Z">
        <w:r w:rsidRPr="00114F2A" w:rsidDel="00114F2A">
          <w:rPr>
            <w:noProof/>
          </w:rPr>
          <w:delText>3.8.11.1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196</w:delText>
        </w:r>
      </w:del>
    </w:p>
    <w:p w:rsidR="00C4315F" w:rsidDel="00114F2A" w:rsidRDefault="00C4315F">
      <w:pPr>
        <w:pStyle w:val="Verzeichnis5"/>
        <w:tabs>
          <w:tab w:val="left" w:pos="1630"/>
          <w:tab w:val="right" w:leader="dot" w:pos="9075"/>
        </w:tabs>
        <w:rPr>
          <w:del w:id="6710" w:author="Markus Brüderl" w:date="2017-11-21T08:50:00Z"/>
          <w:rFonts w:eastAsiaTheme="minorEastAsia" w:cstheme="minorBidi"/>
          <w:noProof/>
          <w:sz w:val="22"/>
          <w:szCs w:val="22"/>
        </w:rPr>
      </w:pPr>
      <w:del w:id="6711" w:author="Markus Brüderl" w:date="2017-11-21T08:50:00Z">
        <w:r w:rsidRPr="00114F2A" w:rsidDel="00114F2A">
          <w:rPr>
            <w:noProof/>
          </w:rPr>
          <w:delText>3.8.11.1.1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196</w:delText>
        </w:r>
      </w:del>
    </w:p>
    <w:p w:rsidR="00C4315F" w:rsidDel="00114F2A" w:rsidRDefault="00C4315F">
      <w:pPr>
        <w:pStyle w:val="Verzeichnis5"/>
        <w:tabs>
          <w:tab w:val="left" w:pos="1630"/>
          <w:tab w:val="right" w:leader="dot" w:pos="9075"/>
        </w:tabs>
        <w:rPr>
          <w:del w:id="6712" w:author="Markus Brüderl" w:date="2017-11-21T08:50:00Z"/>
          <w:rFonts w:eastAsiaTheme="minorEastAsia" w:cstheme="minorBidi"/>
          <w:noProof/>
          <w:sz w:val="22"/>
          <w:szCs w:val="22"/>
        </w:rPr>
      </w:pPr>
      <w:del w:id="6713" w:author="Markus Brüderl" w:date="2017-11-21T08:50:00Z">
        <w:r w:rsidRPr="00114F2A" w:rsidDel="00114F2A">
          <w:rPr>
            <w:noProof/>
          </w:rPr>
          <w:delText>3.8.11.1.2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196</w:delText>
        </w:r>
      </w:del>
    </w:p>
    <w:p w:rsidR="00C4315F" w:rsidDel="00114F2A" w:rsidRDefault="00C4315F">
      <w:pPr>
        <w:pStyle w:val="Verzeichnis4"/>
        <w:tabs>
          <w:tab w:val="left" w:pos="1400"/>
          <w:tab w:val="right" w:leader="dot" w:pos="9075"/>
        </w:tabs>
        <w:rPr>
          <w:del w:id="6714" w:author="Markus Brüderl" w:date="2017-11-21T08:50:00Z"/>
          <w:rFonts w:eastAsiaTheme="minorEastAsia" w:cstheme="minorBidi"/>
          <w:noProof/>
          <w:sz w:val="22"/>
          <w:szCs w:val="22"/>
        </w:rPr>
      </w:pPr>
      <w:del w:id="6715" w:author="Markus Brüderl" w:date="2017-11-21T08:50:00Z">
        <w:r w:rsidRPr="00114F2A" w:rsidDel="00114F2A">
          <w:rPr>
            <w:noProof/>
          </w:rPr>
          <w:delText>3.8.11.2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196</w:delText>
        </w:r>
      </w:del>
    </w:p>
    <w:p w:rsidR="00C4315F" w:rsidDel="00114F2A" w:rsidRDefault="00C4315F">
      <w:pPr>
        <w:pStyle w:val="Verzeichnis5"/>
        <w:tabs>
          <w:tab w:val="left" w:pos="1630"/>
          <w:tab w:val="right" w:leader="dot" w:pos="9075"/>
        </w:tabs>
        <w:rPr>
          <w:del w:id="6716" w:author="Markus Brüderl" w:date="2017-11-21T08:50:00Z"/>
          <w:rFonts w:eastAsiaTheme="minorEastAsia" w:cstheme="minorBidi"/>
          <w:noProof/>
          <w:sz w:val="22"/>
          <w:szCs w:val="22"/>
        </w:rPr>
      </w:pPr>
      <w:del w:id="6717" w:author="Markus Brüderl" w:date="2017-11-21T08:50:00Z">
        <w:r w:rsidRPr="00114F2A" w:rsidDel="00114F2A">
          <w:rPr>
            <w:noProof/>
          </w:rPr>
          <w:delText>3.8.11.2.1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196</w:delText>
        </w:r>
      </w:del>
    </w:p>
    <w:p w:rsidR="00C4315F" w:rsidDel="00114F2A" w:rsidRDefault="00C4315F">
      <w:pPr>
        <w:pStyle w:val="Verzeichnis5"/>
        <w:tabs>
          <w:tab w:val="left" w:pos="1630"/>
          <w:tab w:val="right" w:leader="dot" w:pos="9075"/>
        </w:tabs>
        <w:rPr>
          <w:del w:id="6718" w:author="Markus Brüderl" w:date="2017-11-21T08:50:00Z"/>
          <w:rFonts w:eastAsiaTheme="minorEastAsia" w:cstheme="minorBidi"/>
          <w:noProof/>
          <w:sz w:val="22"/>
          <w:szCs w:val="22"/>
        </w:rPr>
      </w:pPr>
      <w:del w:id="6719" w:author="Markus Brüderl" w:date="2017-11-21T08:50:00Z">
        <w:r w:rsidRPr="00114F2A" w:rsidDel="00114F2A">
          <w:rPr>
            <w:noProof/>
          </w:rPr>
          <w:delText>3.8.11.2.2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196</w:delText>
        </w:r>
      </w:del>
    </w:p>
    <w:p w:rsidR="00C4315F" w:rsidDel="00114F2A" w:rsidRDefault="00C4315F">
      <w:pPr>
        <w:pStyle w:val="Verzeichnis3"/>
        <w:tabs>
          <w:tab w:val="left" w:pos="1000"/>
          <w:tab w:val="right" w:leader="dot" w:pos="9075"/>
        </w:tabs>
        <w:rPr>
          <w:del w:id="6720" w:author="Markus Brüderl" w:date="2017-11-21T08:50:00Z"/>
          <w:rFonts w:eastAsiaTheme="minorEastAsia" w:cstheme="minorBidi"/>
          <w:noProof/>
          <w:sz w:val="22"/>
          <w:szCs w:val="22"/>
        </w:rPr>
      </w:pPr>
      <w:del w:id="6721" w:author="Markus Brüderl" w:date="2017-11-21T08:50:00Z">
        <w:r w:rsidRPr="00114F2A" w:rsidDel="00114F2A">
          <w:rPr>
            <w:noProof/>
          </w:rPr>
          <w:delText>3.8.12</w:delText>
        </w:r>
        <w:r w:rsidDel="00114F2A">
          <w:rPr>
            <w:rFonts w:eastAsiaTheme="minorEastAsia" w:cstheme="minorBidi"/>
            <w:noProof/>
            <w:sz w:val="22"/>
            <w:szCs w:val="22"/>
          </w:rPr>
          <w:tab/>
        </w:r>
        <w:r w:rsidRPr="00114F2A" w:rsidDel="00114F2A">
          <w:rPr>
            <w:noProof/>
          </w:rPr>
          <w:delText>listBranchen</w:delText>
        </w:r>
        <w:r w:rsidDel="00114F2A">
          <w:rPr>
            <w:noProof/>
            <w:webHidden/>
          </w:rPr>
          <w:tab/>
          <w:delText>197</w:delText>
        </w:r>
      </w:del>
    </w:p>
    <w:p w:rsidR="00C4315F" w:rsidDel="00114F2A" w:rsidRDefault="00C4315F">
      <w:pPr>
        <w:pStyle w:val="Verzeichnis4"/>
        <w:tabs>
          <w:tab w:val="left" w:pos="1400"/>
          <w:tab w:val="right" w:leader="dot" w:pos="9075"/>
        </w:tabs>
        <w:rPr>
          <w:del w:id="6722" w:author="Markus Brüderl" w:date="2017-11-21T08:50:00Z"/>
          <w:rFonts w:eastAsiaTheme="minorEastAsia" w:cstheme="minorBidi"/>
          <w:noProof/>
          <w:sz w:val="22"/>
          <w:szCs w:val="22"/>
        </w:rPr>
      </w:pPr>
      <w:del w:id="6723" w:author="Markus Brüderl" w:date="2017-11-21T08:50:00Z">
        <w:r w:rsidRPr="00114F2A" w:rsidDel="00114F2A">
          <w:rPr>
            <w:noProof/>
          </w:rPr>
          <w:delText>3.8.12.1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197</w:delText>
        </w:r>
      </w:del>
    </w:p>
    <w:p w:rsidR="00C4315F" w:rsidDel="00114F2A" w:rsidRDefault="00C4315F">
      <w:pPr>
        <w:pStyle w:val="Verzeichnis5"/>
        <w:tabs>
          <w:tab w:val="left" w:pos="1630"/>
          <w:tab w:val="right" w:leader="dot" w:pos="9075"/>
        </w:tabs>
        <w:rPr>
          <w:del w:id="6724" w:author="Markus Brüderl" w:date="2017-11-21T08:50:00Z"/>
          <w:rFonts w:eastAsiaTheme="minorEastAsia" w:cstheme="minorBidi"/>
          <w:noProof/>
          <w:sz w:val="22"/>
          <w:szCs w:val="22"/>
        </w:rPr>
      </w:pPr>
      <w:del w:id="6725" w:author="Markus Brüderl" w:date="2017-11-21T08:50:00Z">
        <w:r w:rsidRPr="00114F2A" w:rsidDel="00114F2A">
          <w:rPr>
            <w:noProof/>
          </w:rPr>
          <w:delText>3.8.12.1.1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197</w:delText>
        </w:r>
      </w:del>
    </w:p>
    <w:p w:rsidR="00C4315F" w:rsidDel="00114F2A" w:rsidRDefault="00C4315F">
      <w:pPr>
        <w:pStyle w:val="Verzeichnis5"/>
        <w:tabs>
          <w:tab w:val="left" w:pos="1630"/>
          <w:tab w:val="right" w:leader="dot" w:pos="9075"/>
        </w:tabs>
        <w:rPr>
          <w:del w:id="6726" w:author="Markus Brüderl" w:date="2017-11-21T08:50:00Z"/>
          <w:rFonts w:eastAsiaTheme="minorEastAsia" w:cstheme="minorBidi"/>
          <w:noProof/>
          <w:sz w:val="22"/>
          <w:szCs w:val="22"/>
        </w:rPr>
      </w:pPr>
      <w:del w:id="6727" w:author="Markus Brüderl" w:date="2017-11-21T08:50:00Z">
        <w:r w:rsidRPr="00114F2A" w:rsidDel="00114F2A">
          <w:rPr>
            <w:noProof/>
          </w:rPr>
          <w:delText>3.8.12.1.2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197</w:delText>
        </w:r>
      </w:del>
    </w:p>
    <w:p w:rsidR="00C4315F" w:rsidDel="00114F2A" w:rsidRDefault="00C4315F">
      <w:pPr>
        <w:pStyle w:val="Verzeichnis4"/>
        <w:tabs>
          <w:tab w:val="left" w:pos="1400"/>
          <w:tab w:val="right" w:leader="dot" w:pos="9075"/>
        </w:tabs>
        <w:rPr>
          <w:del w:id="6728" w:author="Markus Brüderl" w:date="2017-11-21T08:50:00Z"/>
          <w:rFonts w:eastAsiaTheme="minorEastAsia" w:cstheme="minorBidi"/>
          <w:noProof/>
          <w:sz w:val="22"/>
          <w:szCs w:val="22"/>
        </w:rPr>
      </w:pPr>
      <w:del w:id="6729" w:author="Markus Brüderl" w:date="2017-11-21T08:50:00Z">
        <w:r w:rsidRPr="00114F2A" w:rsidDel="00114F2A">
          <w:rPr>
            <w:noProof/>
          </w:rPr>
          <w:delText>3.8.12.2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197</w:delText>
        </w:r>
      </w:del>
    </w:p>
    <w:p w:rsidR="00C4315F" w:rsidDel="00114F2A" w:rsidRDefault="00C4315F">
      <w:pPr>
        <w:pStyle w:val="Verzeichnis5"/>
        <w:tabs>
          <w:tab w:val="left" w:pos="1630"/>
          <w:tab w:val="right" w:leader="dot" w:pos="9075"/>
        </w:tabs>
        <w:rPr>
          <w:del w:id="6730" w:author="Markus Brüderl" w:date="2017-11-21T08:50:00Z"/>
          <w:rFonts w:eastAsiaTheme="minorEastAsia" w:cstheme="minorBidi"/>
          <w:noProof/>
          <w:sz w:val="22"/>
          <w:szCs w:val="22"/>
        </w:rPr>
      </w:pPr>
      <w:del w:id="6731" w:author="Markus Brüderl" w:date="2017-11-21T08:50:00Z">
        <w:r w:rsidRPr="00114F2A" w:rsidDel="00114F2A">
          <w:rPr>
            <w:noProof/>
          </w:rPr>
          <w:delText>3.8.12.2.1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197</w:delText>
        </w:r>
      </w:del>
    </w:p>
    <w:p w:rsidR="00C4315F" w:rsidDel="00114F2A" w:rsidRDefault="00C4315F">
      <w:pPr>
        <w:pStyle w:val="Verzeichnis5"/>
        <w:tabs>
          <w:tab w:val="left" w:pos="1630"/>
          <w:tab w:val="right" w:leader="dot" w:pos="9075"/>
        </w:tabs>
        <w:rPr>
          <w:del w:id="6732" w:author="Markus Brüderl" w:date="2017-11-21T08:50:00Z"/>
          <w:rFonts w:eastAsiaTheme="minorEastAsia" w:cstheme="minorBidi"/>
          <w:noProof/>
          <w:sz w:val="22"/>
          <w:szCs w:val="22"/>
        </w:rPr>
      </w:pPr>
      <w:del w:id="6733" w:author="Markus Brüderl" w:date="2017-11-21T08:50:00Z">
        <w:r w:rsidRPr="00114F2A" w:rsidDel="00114F2A">
          <w:rPr>
            <w:noProof/>
          </w:rPr>
          <w:delText>3.8.12.2.2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197</w:delText>
        </w:r>
      </w:del>
    </w:p>
    <w:p w:rsidR="00C4315F" w:rsidDel="00114F2A" w:rsidRDefault="00C4315F">
      <w:pPr>
        <w:pStyle w:val="Verzeichnis3"/>
        <w:tabs>
          <w:tab w:val="left" w:pos="1000"/>
          <w:tab w:val="right" w:leader="dot" w:pos="9075"/>
        </w:tabs>
        <w:rPr>
          <w:del w:id="6734" w:author="Markus Brüderl" w:date="2017-11-21T08:50:00Z"/>
          <w:rFonts w:eastAsiaTheme="minorEastAsia" w:cstheme="minorBidi"/>
          <w:noProof/>
          <w:sz w:val="22"/>
          <w:szCs w:val="22"/>
        </w:rPr>
      </w:pPr>
      <w:del w:id="6735" w:author="Markus Brüderl" w:date="2017-11-21T08:50:00Z">
        <w:r w:rsidRPr="00114F2A" w:rsidDel="00114F2A">
          <w:rPr>
            <w:noProof/>
          </w:rPr>
          <w:delText>3.8.13</w:delText>
        </w:r>
        <w:r w:rsidDel="00114F2A">
          <w:rPr>
            <w:rFonts w:eastAsiaTheme="minorEastAsia" w:cstheme="minorBidi"/>
            <w:noProof/>
            <w:sz w:val="22"/>
            <w:szCs w:val="22"/>
          </w:rPr>
          <w:tab/>
        </w:r>
        <w:r w:rsidRPr="00114F2A" w:rsidDel="00114F2A">
          <w:rPr>
            <w:noProof/>
          </w:rPr>
          <w:delText>listFremdbanken</w:delText>
        </w:r>
        <w:r w:rsidDel="00114F2A">
          <w:rPr>
            <w:noProof/>
            <w:webHidden/>
          </w:rPr>
          <w:tab/>
          <w:delText>198</w:delText>
        </w:r>
      </w:del>
    </w:p>
    <w:p w:rsidR="00C4315F" w:rsidDel="00114F2A" w:rsidRDefault="00C4315F">
      <w:pPr>
        <w:pStyle w:val="Verzeichnis4"/>
        <w:tabs>
          <w:tab w:val="left" w:pos="1400"/>
          <w:tab w:val="right" w:leader="dot" w:pos="9075"/>
        </w:tabs>
        <w:rPr>
          <w:del w:id="6736" w:author="Markus Brüderl" w:date="2017-11-21T08:50:00Z"/>
          <w:rFonts w:eastAsiaTheme="minorEastAsia" w:cstheme="minorBidi"/>
          <w:noProof/>
          <w:sz w:val="22"/>
          <w:szCs w:val="22"/>
        </w:rPr>
      </w:pPr>
      <w:del w:id="6737" w:author="Markus Brüderl" w:date="2017-11-21T08:50:00Z">
        <w:r w:rsidRPr="00114F2A" w:rsidDel="00114F2A">
          <w:rPr>
            <w:noProof/>
          </w:rPr>
          <w:delText>3.8.13.1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198</w:delText>
        </w:r>
      </w:del>
    </w:p>
    <w:p w:rsidR="00C4315F" w:rsidDel="00114F2A" w:rsidRDefault="00C4315F">
      <w:pPr>
        <w:pStyle w:val="Verzeichnis5"/>
        <w:tabs>
          <w:tab w:val="left" w:pos="1630"/>
          <w:tab w:val="right" w:leader="dot" w:pos="9075"/>
        </w:tabs>
        <w:rPr>
          <w:del w:id="6738" w:author="Markus Brüderl" w:date="2017-11-21T08:50:00Z"/>
          <w:rFonts w:eastAsiaTheme="minorEastAsia" w:cstheme="minorBidi"/>
          <w:noProof/>
          <w:sz w:val="22"/>
          <w:szCs w:val="22"/>
        </w:rPr>
      </w:pPr>
      <w:del w:id="6739" w:author="Markus Brüderl" w:date="2017-11-21T08:50:00Z">
        <w:r w:rsidRPr="00114F2A" w:rsidDel="00114F2A">
          <w:rPr>
            <w:noProof/>
          </w:rPr>
          <w:delText>3.8.13.1.1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198</w:delText>
        </w:r>
      </w:del>
    </w:p>
    <w:p w:rsidR="00C4315F" w:rsidDel="00114F2A" w:rsidRDefault="00C4315F">
      <w:pPr>
        <w:pStyle w:val="Verzeichnis5"/>
        <w:tabs>
          <w:tab w:val="left" w:pos="1630"/>
          <w:tab w:val="right" w:leader="dot" w:pos="9075"/>
        </w:tabs>
        <w:rPr>
          <w:del w:id="6740" w:author="Markus Brüderl" w:date="2017-11-21T08:50:00Z"/>
          <w:rFonts w:eastAsiaTheme="minorEastAsia" w:cstheme="minorBidi"/>
          <w:noProof/>
          <w:sz w:val="22"/>
          <w:szCs w:val="22"/>
        </w:rPr>
      </w:pPr>
      <w:del w:id="6741" w:author="Markus Brüderl" w:date="2017-11-21T08:50:00Z">
        <w:r w:rsidRPr="00114F2A" w:rsidDel="00114F2A">
          <w:rPr>
            <w:noProof/>
          </w:rPr>
          <w:delText>3.8.13.1.2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198</w:delText>
        </w:r>
      </w:del>
    </w:p>
    <w:p w:rsidR="00C4315F" w:rsidDel="00114F2A" w:rsidRDefault="00C4315F">
      <w:pPr>
        <w:pStyle w:val="Verzeichnis4"/>
        <w:tabs>
          <w:tab w:val="left" w:pos="1400"/>
          <w:tab w:val="right" w:leader="dot" w:pos="9075"/>
        </w:tabs>
        <w:rPr>
          <w:del w:id="6742" w:author="Markus Brüderl" w:date="2017-11-21T08:50:00Z"/>
          <w:rFonts w:eastAsiaTheme="minorEastAsia" w:cstheme="minorBidi"/>
          <w:noProof/>
          <w:sz w:val="22"/>
          <w:szCs w:val="22"/>
        </w:rPr>
      </w:pPr>
      <w:del w:id="6743" w:author="Markus Brüderl" w:date="2017-11-21T08:50:00Z">
        <w:r w:rsidRPr="00114F2A" w:rsidDel="00114F2A">
          <w:rPr>
            <w:noProof/>
          </w:rPr>
          <w:delText>3.8.13.2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198</w:delText>
        </w:r>
      </w:del>
    </w:p>
    <w:p w:rsidR="00C4315F" w:rsidDel="00114F2A" w:rsidRDefault="00C4315F">
      <w:pPr>
        <w:pStyle w:val="Verzeichnis5"/>
        <w:tabs>
          <w:tab w:val="left" w:pos="1630"/>
          <w:tab w:val="right" w:leader="dot" w:pos="9075"/>
        </w:tabs>
        <w:rPr>
          <w:del w:id="6744" w:author="Markus Brüderl" w:date="2017-11-21T08:50:00Z"/>
          <w:rFonts w:eastAsiaTheme="minorEastAsia" w:cstheme="minorBidi"/>
          <w:noProof/>
          <w:sz w:val="22"/>
          <w:szCs w:val="22"/>
        </w:rPr>
      </w:pPr>
      <w:del w:id="6745" w:author="Markus Brüderl" w:date="2017-11-21T08:50:00Z">
        <w:r w:rsidRPr="00114F2A" w:rsidDel="00114F2A">
          <w:rPr>
            <w:noProof/>
          </w:rPr>
          <w:delText>3.8.13.2.1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198</w:delText>
        </w:r>
      </w:del>
    </w:p>
    <w:p w:rsidR="00C4315F" w:rsidDel="00114F2A" w:rsidRDefault="00C4315F">
      <w:pPr>
        <w:pStyle w:val="Verzeichnis5"/>
        <w:tabs>
          <w:tab w:val="left" w:pos="1630"/>
          <w:tab w:val="right" w:leader="dot" w:pos="9075"/>
        </w:tabs>
        <w:rPr>
          <w:del w:id="6746" w:author="Markus Brüderl" w:date="2017-11-21T08:50:00Z"/>
          <w:rFonts w:eastAsiaTheme="minorEastAsia" w:cstheme="minorBidi"/>
          <w:noProof/>
          <w:sz w:val="22"/>
          <w:szCs w:val="22"/>
        </w:rPr>
      </w:pPr>
      <w:del w:id="6747" w:author="Markus Brüderl" w:date="2017-11-21T08:50:00Z">
        <w:r w:rsidRPr="00114F2A" w:rsidDel="00114F2A">
          <w:rPr>
            <w:noProof/>
          </w:rPr>
          <w:delText>3.8.13.2.2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198</w:delText>
        </w:r>
      </w:del>
    </w:p>
    <w:p w:rsidR="00C4315F" w:rsidDel="00114F2A" w:rsidRDefault="00C4315F">
      <w:pPr>
        <w:pStyle w:val="Verzeichnis3"/>
        <w:tabs>
          <w:tab w:val="left" w:pos="1000"/>
          <w:tab w:val="right" w:leader="dot" w:pos="9075"/>
        </w:tabs>
        <w:rPr>
          <w:del w:id="6748" w:author="Markus Brüderl" w:date="2017-11-21T08:50:00Z"/>
          <w:rFonts w:eastAsiaTheme="minorEastAsia" w:cstheme="minorBidi"/>
          <w:noProof/>
          <w:sz w:val="22"/>
          <w:szCs w:val="22"/>
        </w:rPr>
      </w:pPr>
      <w:del w:id="6749" w:author="Markus Brüderl" w:date="2017-11-21T08:50:00Z">
        <w:r w:rsidRPr="00114F2A" w:rsidDel="00114F2A">
          <w:rPr>
            <w:noProof/>
          </w:rPr>
          <w:delText>3.8.14</w:delText>
        </w:r>
        <w:r w:rsidDel="00114F2A">
          <w:rPr>
            <w:rFonts w:eastAsiaTheme="minorEastAsia" w:cstheme="minorBidi"/>
            <w:noProof/>
            <w:sz w:val="22"/>
            <w:szCs w:val="22"/>
          </w:rPr>
          <w:tab/>
        </w:r>
        <w:r w:rsidRPr="00114F2A" w:rsidDel="00114F2A">
          <w:rPr>
            <w:noProof/>
          </w:rPr>
          <w:delText>listKantone</w:delText>
        </w:r>
        <w:r w:rsidDel="00114F2A">
          <w:rPr>
            <w:noProof/>
            <w:webHidden/>
          </w:rPr>
          <w:tab/>
          <w:delText>199</w:delText>
        </w:r>
      </w:del>
    </w:p>
    <w:p w:rsidR="00C4315F" w:rsidDel="00114F2A" w:rsidRDefault="00C4315F">
      <w:pPr>
        <w:pStyle w:val="Verzeichnis4"/>
        <w:tabs>
          <w:tab w:val="left" w:pos="1400"/>
          <w:tab w:val="right" w:leader="dot" w:pos="9075"/>
        </w:tabs>
        <w:rPr>
          <w:del w:id="6750" w:author="Markus Brüderl" w:date="2017-11-21T08:50:00Z"/>
          <w:rFonts w:eastAsiaTheme="minorEastAsia" w:cstheme="minorBidi"/>
          <w:noProof/>
          <w:sz w:val="22"/>
          <w:szCs w:val="22"/>
        </w:rPr>
      </w:pPr>
      <w:del w:id="6751" w:author="Markus Brüderl" w:date="2017-11-21T08:50:00Z">
        <w:r w:rsidRPr="00114F2A" w:rsidDel="00114F2A">
          <w:rPr>
            <w:noProof/>
          </w:rPr>
          <w:delText>3.8.14.1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199</w:delText>
        </w:r>
      </w:del>
    </w:p>
    <w:p w:rsidR="00C4315F" w:rsidDel="00114F2A" w:rsidRDefault="00C4315F">
      <w:pPr>
        <w:pStyle w:val="Verzeichnis5"/>
        <w:tabs>
          <w:tab w:val="left" w:pos="1630"/>
          <w:tab w:val="right" w:leader="dot" w:pos="9075"/>
        </w:tabs>
        <w:rPr>
          <w:del w:id="6752" w:author="Markus Brüderl" w:date="2017-11-21T08:50:00Z"/>
          <w:rFonts w:eastAsiaTheme="minorEastAsia" w:cstheme="minorBidi"/>
          <w:noProof/>
          <w:sz w:val="22"/>
          <w:szCs w:val="22"/>
        </w:rPr>
      </w:pPr>
      <w:del w:id="6753" w:author="Markus Brüderl" w:date="2017-11-21T08:50:00Z">
        <w:r w:rsidRPr="00114F2A" w:rsidDel="00114F2A">
          <w:rPr>
            <w:noProof/>
          </w:rPr>
          <w:delText>3.8.14.1.1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199</w:delText>
        </w:r>
      </w:del>
    </w:p>
    <w:p w:rsidR="00C4315F" w:rsidDel="00114F2A" w:rsidRDefault="00C4315F">
      <w:pPr>
        <w:pStyle w:val="Verzeichnis5"/>
        <w:tabs>
          <w:tab w:val="left" w:pos="1630"/>
          <w:tab w:val="right" w:leader="dot" w:pos="9075"/>
        </w:tabs>
        <w:rPr>
          <w:del w:id="6754" w:author="Markus Brüderl" w:date="2017-11-21T08:50:00Z"/>
          <w:rFonts w:eastAsiaTheme="minorEastAsia" w:cstheme="minorBidi"/>
          <w:noProof/>
          <w:sz w:val="22"/>
          <w:szCs w:val="22"/>
        </w:rPr>
      </w:pPr>
      <w:del w:id="6755" w:author="Markus Brüderl" w:date="2017-11-21T08:50:00Z">
        <w:r w:rsidRPr="00114F2A" w:rsidDel="00114F2A">
          <w:rPr>
            <w:noProof/>
          </w:rPr>
          <w:delText>3.8.14.1.2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199</w:delText>
        </w:r>
      </w:del>
    </w:p>
    <w:p w:rsidR="00C4315F" w:rsidDel="00114F2A" w:rsidRDefault="00C4315F">
      <w:pPr>
        <w:pStyle w:val="Verzeichnis4"/>
        <w:tabs>
          <w:tab w:val="left" w:pos="1400"/>
          <w:tab w:val="right" w:leader="dot" w:pos="9075"/>
        </w:tabs>
        <w:rPr>
          <w:del w:id="6756" w:author="Markus Brüderl" w:date="2017-11-21T08:50:00Z"/>
          <w:rFonts w:eastAsiaTheme="minorEastAsia" w:cstheme="minorBidi"/>
          <w:noProof/>
          <w:sz w:val="22"/>
          <w:szCs w:val="22"/>
        </w:rPr>
      </w:pPr>
      <w:del w:id="6757" w:author="Markus Brüderl" w:date="2017-11-21T08:50:00Z">
        <w:r w:rsidRPr="00114F2A" w:rsidDel="00114F2A">
          <w:rPr>
            <w:noProof/>
          </w:rPr>
          <w:delText>3.8.14.2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199</w:delText>
        </w:r>
      </w:del>
    </w:p>
    <w:p w:rsidR="00C4315F" w:rsidDel="00114F2A" w:rsidRDefault="00C4315F">
      <w:pPr>
        <w:pStyle w:val="Verzeichnis5"/>
        <w:tabs>
          <w:tab w:val="left" w:pos="1630"/>
          <w:tab w:val="right" w:leader="dot" w:pos="9075"/>
        </w:tabs>
        <w:rPr>
          <w:del w:id="6758" w:author="Markus Brüderl" w:date="2017-11-21T08:50:00Z"/>
          <w:rFonts w:eastAsiaTheme="minorEastAsia" w:cstheme="minorBidi"/>
          <w:noProof/>
          <w:sz w:val="22"/>
          <w:szCs w:val="22"/>
        </w:rPr>
      </w:pPr>
      <w:del w:id="6759" w:author="Markus Brüderl" w:date="2017-11-21T08:50:00Z">
        <w:r w:rsidRPr="00114F2A" w:rsidDel="00114F2A">
          <w:rPr>
            <w:noProof/>
          </w:rPr>
          <w:delText>3.8.14.2.1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199</w:delText>
        </w:r>
      </w:del>
    </w:p>
    <w:p w:rsidR="00C4315F" w:rsidDel="00114F2A" w:rsidRDefault="00C4315F">
      <w:pPr>
        <w:pStyle w:val="Verzeichnis5"/>
        <w:tabs>
          <w:tab w:val="left" w:pos="1630"/>
          <w:tab w:val="right" w:leader="dot" w:pos="9075"/>
        </w:tabs>
        <w:rPr>
          <w:del w:id="6760" w:author="Markus Brüderl" w:date="2017-11-21T08:50:00Z"/>
          <w:rFonts w:eastAsiaTheme="minorEastAsia" w:cstheme="minorBidi"/>
          <w:noProof/>
          <w:sz w:val="22"/>
          <w:szCs w:val="22"/>
        </w:rPr>
      </w:pPr>
      <w:del w:id="6761" w:author="Markus Brüderl" w:date="2017-11-21T08:50:00Z">
        <w:r w:rsidRPr="00114F2A" w:rsidDel="00114F2A">
          <w:rPr>
            <w:noProof/>
          </w:rPr>
          <w:delText>3.8.14.2.2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199</w:delText>
        </w:r>
      </w:del>
    </w:p>
    <w:p w:rsidR="00C4315F" w:rsidDel="00114F2A" w:rsidRDefault="00C4315F">
      <w:pPr>
        <w:pStyle w:val="Verzeichnis3"/>
        <w:tabs>
          <w:tab w:val="left" w:pos="1000"/>
          <w:tab w:val="right" w:leader="dot" w:pos="9075"/>
        </w:tabs>
        <w:rPr>
          <w:del w:id="6762" w:author="Markus Brüderl" w:date="2017-11-21T08:50:00Z"/>
          <w:rFonts w:eastAsiaTheme="minorEastAsia" w:cstheme="minorBidi"/>
          <w:noProof/>
          <w:sz w:val="22"/>
          <w:szCs w:val="22"/>
        </w:rPr>
      </w:pPr>
      <w:del w:id="6763" w:author="Markus Brüderl" w:date="2017-11-21T08:50:00Z">
        <w:r w:rsidRPr="00114F2A" w:rsidDel="00114F2A">
          <w:rPr>
            <w:noProof/>
          </w:rPr>
          <w:delText>3.8.15</w:delText>
        </w:r>
        <w:r w:rsidDel="00114F2A">
          <w:rPr>
            <w:rFonts w:eastAsiaTheme="minorEastAsia" w:cstheme="minorBidi"/>
            <w:noProof/>
            <w:sz w:val="22"/>
            <w:szCs w:val="22"/>
          </w:rPr>
          <w:tab/>
        </w:r>
        <w:r w:rsidRPr="00114F2A" w:rsidDel="00114F2A">
          <w:rPr>
            <w:noProof/>
          </w:rPr>
          <w:delText>listLaender</w:delText>
        </w:r>
        <w:r w:rsidDel="00114F2A">
          <w:rPr>
            <w:noProof/>
            <w:webHidden/>
          </w:rPr>
          <w:tab/>
          <w:delText>200</w:delText>
        </w:r>
      </w:del>
    </w:p>
    <w:p w:rsidR="00C4315F" w:rsidDel="00114F2A" w:rsidRDefault="00C4315F">
      <w:pPr>
        <w:pStyle w:val="Verzeichnis4"/>
        <w:tabs>
          <w:tab w:val="left" w:pos="1400"/>
          <w:tab w:val="right" w:leader="dot" w:pos="9075"/>
        </w:tabs>
        <w:rPr>
          <w:del w:id="6764" w:author="Markus Brüderl" w:date="2017-11-21T08:50:00Z"/>
          <w:rFonts w:eastAsiaTheme="minorEastAsia" w:cstheme="minorBidi"/>
          <w:noProof/>
          <w:sz w:val="22"/>
          <w:szCs w:val="22"/>
        </w:rPr>
      </w:pPr>
      <w:del w:id="6765" w:author="Markus Brüderl" w:date="2017-11-21T08:50:00Z">
        <w:r w:rsidRPr="00114F2A" w:rsidDel="00114F2A">
          <w:rPr>
            <w:noProof/>
          </w:rPr>
          <w:delText>3.8.15.1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200</w:delText>
        </w:r>
      </w:del>
    </w:p>
    <w:p w:rsidR="00C4315F" w:rsidDel="00114F2A" w:rsidRDefault="00C4315F">
      <w:pPr>
        <w:pStyle w:val="Verzeichnis5"/>
        <w:tabs>
          <w:tab w:val="left" w:pos="1630"/>
          <w:tab w:val="right" w:leader="dot" w:pos="9075"/>
        </w:tabs>
        <w:rPr>
          <w:del w:id="6766" w:author="Markus Brüderl" w:date="2017-11-21T08:50:00Z"/>
          <w:rFonts w:eastAsiaTheme="minorEastAsia" w:cstheme="minorBidi"/>
          <w:noProof/>
          <w:sz w:val="22"/>
          <w:szCs w:val="22"/>
        </w:rPr>
      </w:pPr>
      <w:del w:id="6767" w:author="Markus Brüderl" w:date="2017-11-21T08:50:00Z">
        <w:r w:rsidRPr="00114F2A" w:rsidDel="00114F2A">
          <w:rPr>
            <w:noProof/>
          </w:rPr>
          <w:delText>3.8.15.1.1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200</w:delText>
        </w:r>
      </w:del>
    </w:p>
    <w:p w:rsidR="00C4315F" w:rsidDel="00114F2A" w:rsidRDefault="00C4315F">
      <w:pPr>
        <w:pStyle w:val="Verzeichnis5"/>
        <w:tabs>
          <w:tab w:val="left" w:pos="1630"/>
          <w:tab w:val="right" w:leader="dot" w:pos="9075"/>
        </w:tabs>
        <w:rPr>
          <w:del w:id="6768" w:author="Markus Brüderl" w:date="2017-11-21T08:50:00Z"/>
          <w:rFonts w:eastAsiaTheme="minorEastAsia" w:cstheme="minorBidi"/>
          <w:noProof/>
          <w:sz w:val="22"/>
          <w:szCs w:val="22"/>
        </w:rPr>
      </w:pPr>
      <w:del w:id="6769" w:author="Markus Brüderl" w:date="2017-11-21T08:50:00Z">
        <w:r w:rsidRPr="00114F2A" w:rsidDel="00114F2A">
          <w:rPr>
            <w:noProof/>
          </w:rPr>
          <w:delText>3.8.15.1.2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200</w:delText>
        </w:r>
      </w:del>
    </w:p>
    <w:p w:rsidR="00C4315F" w:rsidDel="00114F2A" w:rsidRDefault="00C4315F">
      <w:pPr>
        <w:pStyle w:val="Verzeichnis4"/>
        <w:tabs>
          <w:tab w:val="left" w:pos="1400"/>
          <w:tab w:val="right" w:leader="dot" w:pos="9075"/>
        </w:tabs>
        <w:rPr>
          <w:del w:id="6770" w:author="Markus Brüderl" w:date="2017-11-21T08:50:00Z"/>
          <w:rFonts w:eastAsiaTheme="minorEastAsia" w:cstheme="minorBidi"/>
          <w:noProof/>
          <w:sz w:val="22"/>
          <w:szCs w:val="22"/>
        </w:rPr>
      </w:pPr>
      <w:del w:id="6771" w:author="Markus Brüderl" w:date="2017-11-21T08:50:00Z">
        <w:r w:rsidRPr="00114F2A" w:rsidDel="00114F2A">
          <w:rPr>
            <w:noProof/>
          </w:rPr>
          <w:delText>3.8.15.2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200</w:delText>
        </w:r>
      </w:del>
    </w:p>
    <w:p w:rsidR="00C4315F" w:rsidDel="00114F2A" w:rsidRDefault="00C4315F">
      <w:pPr>
        <w:pStyle w:val="Verzeichnis5"/>
        <w:tabs>
          <w:tab w:val="left" w:pos="1630"/>
          <w:tab w:val="right" w:leader="dot" w:pos="9075"/>
        </w:tabs>
        <w:rPr>
          <w:del w:id="6772" w:author="Markus Brüderl" w:date="2017-11-21T08:50:00Z"/>
          <w:rFonts w:eastAsiaTheme="minorEastAsia" w:cstheme="minorBidi"/>
          <w:noProof/>
          <w:sz w:val="22"/>
          <w:szCs w:val="22"/>
        </w:rPr>
      </w:pPr>
      <w:del w:id="6773" w:author="Markus Brüderl" w:date="2017-11-21T08:50:00Z">
        <w:r w:rsidRPr="00114F2A" w:rsidDel="00114F2A">
          <w:rPr>
            <w:noProof/>
          </w:rPr>
          <w:delText>3.8.15.2.1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200</w:delText>
        </w:r>
      </w:del>
    </w:p>
    <w:p w:rsidR="00C4315F" w:rsidDel="00114F2A" w:rsidRDefault="00C4315F">
      <w:pPr>
        <w:pStyle w:val="Verzeichnis5"/>
        <w:tabs>
          <w:tab w:val="left" w:pos="1630"/>
          <w:tab w:val="right" w:leader="dot" w:pos="9075"/>
        </w:tabs>
        <w:rPr>
          <w:del w:id="6774" w:author="Markus Brüderl" w:date="2017-11-21T08:50:00Z"/>
          <w:rFonts w:eastAsiaTheme="minorEastAsia" w:cstheme="minorBidi"/>
          <w:noProof/>
          <w:sz w:val="22"/>
          <w:szCs w:val="22"/>
        </w:rPr>
      </w:pPr>
      <w:del w:id="6775" w:author="Markus Brüderl" w:date="2017-11-21T08:50:00Z">
        <w:r w:rsidRPr="00114F2A" w:rsidDel="00114F2A">
          <w:rPr>
            <w:noProof/>
          </w:rPr>
          <w:delText>3.8.15.2.2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200</w:delText>
        </w:r>
      </w:del>
    </w:p>
    <w:p w:rsidR="00C4315F" w:rsidDel="00114F2A" w:rsidRDefault="00C4315F">
      <w:pPr>
        <w:pStyle w:val="Verzeichnis3"/>
        <w:tabs>
          <w:tab w:val="left" w:pos="1000"/>
          <w:tab w:val="right" w:leader="dot" w:pos="9075"/>
        </w:tabs>
        <w:rPr>
          <w:del w:id="6776" w:author="Markus Brüderl" w:date="2017-11-21T08:50:00Z"/>
          <w:rFonts w:eastAsiaTheme="minorEastAsia" w:cstheme="minorBidi"/>
          <w:noProof/>
          <w:sz w:val="22"/>
          <w:szCs w:val="22"/>
        </w:rPr>
      </w:pPr>
      <w:del w:id="6777" w:author="Markus Brüderl" w:date="2017-11-21T08:50:00Z">
        <w:r w:rsidRPr="00114F2A" w:rsidDel="00114F2A">
          <w:rPr>
            <w:noProof/>
          </w:rPr>
          <w:delText>3.8.16</w:delText>
        </w:r>
        <w:r w:rsidDel="00114F2A">
          <w:rPr>
            <w:rFonts w:eastAsiaTheme="minorEastAsia" w:cstheme="minorBidi"/>
            <w:noProof/>
            <w:sz w:val="22"/>
            <w:szCs w:val="22"/>
          </w:rPr>
          <w:tab/>
        </w:r>
        <w:r w:rsidRPr="00114F2A" w:rsidDel="00114F2A">
          <w:rPr>
            <w:noProof/>
          </w:rPr>
          <w:delText>listMitantragsstellerStati</w:delText>
        </w:r>
        <w:r w:rsidDel="00114F2A">
          <w:rPr>
            <w:noProof/>
            <w:webHidden/>
          </w:rPr>
          <w:tab/>
          <w:delText>201</w:delText>
        </w:r>
      </w:del>
    </w:p>
    <w:p w:rsidR="00C4315F" w:rsidDel="00114F2A" w:rsidRDefault="00C4315F">
      <w:pPr>
        <w:pStyle w:val="Verzeichnis4"/>
        <w:tabs>
          <w:tab w:val="left" w:pos="1400"/>
          <w:tab w:val="right" w:leader="dot" w:pos="9075"/>
        </w:tabs>
        <w:rPr>
          <w:del w:id="6778" w:author="Markus Brüderl" w:date="2017-11-21T08:50:00Z"/>
          <w:rFonts w:eastAsiaTheme="minorEastAsia" w:cstheme="minorBidi"/>
          <w:noProof/>
          <w:sz w:val="22"/>
          <w:szCs w:val="22"/>
        </w:rPr>
      </w:pPr>
      <w:del w:id="6779" w:author="Markus Brüderl" w:date="2017-11-21T08:50:00Z">
        <w:r w:rsidRPr="00114F2A" w:rsidDel="00114F2A">
          <w:rPr>
            <w:noProof/>
          </w:rPr>
          <w:delText>3.8.16.1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201</w:delText>
        </w:r>
      </w:del>
    </w:p>
    <w:p w:rsidR="00C4315F" w:rsidDel="00114F2A" w:rsidRDefault="00C4315F">
      <w:pPr>
        <w:pStyle w:val="Verzeichnis5"/>
        <w:tabs>
          <w:tab w:val="left" w:pos="1630"/>
          <w:tab w:val="right" w:leader="dot" w:pos="9075"/>
        </w:tabs>
        <w:rPr>
          <w:del w:id="6780" w:author="Markus Brüderl" w:date="2017-11-21T08:50:00Z"/>
          <w:rFonts w:eastAsiaTheme="minorEastAsia" w:cstheme="minorBidi"/>
          <w:noProof/>
          <w:sz w:val="22"/>
          <w:szCs w:val="22"/>
        </w:rPr>
      </w:pPr>
      <w:del w:id="6781" w:author="Markus Brüderl" w:date="2017-11-21T08:50:00Z">
        <w:r w:rsidRPr="00114F2A" w:rsidDel="00114F2A">
          <w:rPr>
            <w:noProof/>
          </w:rPr>
          <w:delText>3.8.16.1.1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201</w:delText>
        </w:r>
      </w:del>
    </w:p>
    <w:p w:rsidR="00C4315F" w:rsidDel="00114F2A" w:rsidRDefault="00C4315F">
      <w:pPr>
        <w:pStyle w:val="Verzeichnis5"/>
        <w:tabs>
          <w:tab w:val="left" w:pos="1630"/>
          <w:tab w:val="right" w:leader="dot" w:pos="9075"/>
        </w:tabs>
        <w:rPr>
          <w:del w:id="6782" w:author="Markus Brüderl" w:date="2017-11-21T08:50:00Z"/>
          <w:rFonts w:eastAsiaTheme="minorEastAsia" w:cstheme="minorBidi"/>
          <w:noProof/>
          <w:sz w:val="22"/>
          <w:szCs w:val="22"/>
        </w:rPr>
      </w:pPr>
      <w:del w:id="6783" w:author="Markus Brüderl" w:date="2017-11-21T08:50:00Z">
        <w:r w:rsidRPr="00114F2A" w:rsidDel="00114F2A">
          <w:rPr>
            <w:noProof/>
          </w:rPr>
          <w:delText>3.8.16.1.2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201</w:delText>
        </w:r>
      </w:del>
    </w:p>
    <w:p w:rsidR="00C4315F" w:rsidDel="00114F2A" w:rsidRDefault="00C4315F">
      <w:pPr>
        <w:pStyle w:val="Verzeichnis4"/>
        <w:tabs>
          <w:tab w:val="left" w:pos="1400"/>
          <w:tab w:val="right" w:leader="dot" w:pos="9075"/>
        </w:tabs>
        <w:rPr>
          <w:del w:id="6784" w:author="Markus Brüderl" w:date="2017-11-21T08:50:00Z"/>
          <w:rFonts w:eastAsiaTheme="minorEastAsia" w:cstheme="minorBidi"/>
          <w:noProof/>
          <w:sz w:val="22"/>
          <w:szCs w:val="22"/>
        </w:rPr>
      </w:pPr>
      <w:del w:id="6785" w:author="Markus Brüderl" w:date="2017-11-21T08:50:00Z">
        <w:r w:rsidRPr="00114F2A" w:rsidDel="00114F2A">
          <w:rPr>
            <w:noProof/>
          </w:rPr>
          <w:delText>3.8.16.2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201</w:delText>
        </w:r>
      </w:del>
    </w:p>
    <w:p w:rsidR="00C4315F" w:rsidDel="00114F2A" w:rsidRDefault="00C4315F">
      <w:pPr>
        <w:pStyle w:val="Verzeichnis5"/>
        <w:tabs>
          <w:tab w:val="left" w:pos="1630"/>
          <w:tab w:val="right" w:leader="dot" w:pos="9075"/>
        </w:tabs>
        <w:rPr>
          <w:del w:id="6786" w:author="Markus Brüderl" w:date="2017-11-21T08:50:00Z"/>
          <w:rFonts w:eastAsiaTheme="minorEastAsia" w:cstheme="minorBidi"/>
          <w:noProof/>
          <w:sz w:val="22"/>
          <w:szCs w:val="22"/>
        </w:rPr>
      </w:pPr>
      <w:del w:id="6787" w:author="Markus Brüderl" w:date="2017-11-21T08:50:00Z">
        <w:r w:rsidRPr="00114F2A" w:rsidDel="00114F2A">
          <w:rPr>
            <w:noProof/>
          </w:rPr>
          <w:delText>3.8.16.2.1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201</w:delText>
        </w:r>
      </w:del>
    </w:p>
    <w:p w:rsidR="00C4315F" w:rsidDel="00114F2A" w:rsidRDefault="00C4315F">
      <w:pPr>
        <w:pStyle w:val="Verzeichnis5"/>
        <w:tabs>
          <w:tab w:val="left" w:pos="1630"/>
          <w:tab w:val="right" w:leader="dot" w:pos="9075"/>
        </w:tabs>
        <w:rPr>
          <w:del w:id="6788" w:author="Markus Brüderl" w:date="2017-11-21T08:50:00Z"/>
          <w:rFonts w:eastAsiaTheme="minorEastAsia" w:cstheme="minorBidi"/>
          <w:noProof/>
          <w:sz w:val="22"/>
          <w:szCs w:val="22"/>
        </w:rPr>
      </w:pPr>
      <w:del w:id="6789" w:author="Markus Brüderl" w:date="2017-11-21T08:50:00Z">
        <w:r w:rsidRPr="00114F2A" w:rsidDel="00114F2A">
          <w:rPr>
            <w:noProof/>
          </w:rPr>
          <w:delText>3.8.16.2.2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201</w:delText>
        </w:r>
      </w:del>
    </w:p>
    <w:p w:rsidR="00C4315F" w:rsidDel="00114F2A" w:rsidRDefault="00C4315F">
      <w:pPr>
        <w:pStyle w:val="Verzeichnis3"/>
        <w:tabs>
          <w:tab w:val="left" w:pos="1000"/>
          <w:tab w:val="right" w:leader="dot" w:pos="9075"/>
        </w:tabs>
        <w:rPr>
          <w:del w:id="6790" w:author="Markus Brüderl" w:date="2017-11-21T08:50:00Z"/>
          <w:rFonts w:eastAsiaTheme="minorEastAsia" w:cstheme="minorBidi"/>
          <w:noProof/>
          <w:sz w:val="22"/>
          <w:szCs w:val="22"/>
        </w:rPr>
      </w:pPr>
      <w:del w:id="6791" w:author="Markus Brüderl" w:date="2017-11-21T08:50:00Z">
        <w:r w:rsidRPr="00114F2A" w:rsidDel="00114F2A">
          <w:rPr>
            <w:noProof/>
          </w:rPr>
          <w:delText>3.8.17</w:delText>
        </w:r>
        <w:r w:rsidDel="00114F2A">
          <w:rPr>
            <w:rFonts w:eastAsiaTheme="minorEastAsia" w:cstheme="minorBidi"/>
            <w:noProof/>
            <w:sz w:val="22"/>
            <w:szCs w:val="22"/>
          </w:rPr>
          <w:tab/>
        </w:r>
        <w:r w:rsidRPr="00114F2A" w:rsidDel="00114F2A">
          <w:rPr>
            <w:noProof/>
          </w:rPr>
          <w:delText>listNationalitaeten</w:delText>
        </w:r>
        <w:r w:rsidDel="00114F2A">
          <w:rPr>
            <w:noProof/>
            <w:webHidden/>
          </w:rPr>
          <w:tab/>
          <w:delText>202</w:delText>
        </w:r>
      </w:del>
    </w:p>
    <w:p w:rsidR="00C4315F" w:rsidDel="00114F2A" w:rsidRDefault="00C4315F">
      <w:pPr>
        <w:pStyle w:val="Verzeichnis4"/>
        <w:tabs>
          <w:tab w:val="left" w:pos="1400"/>
          <w:tab w:val="right" w:leader="dot" w:pos="9075"/>
        </w:tabs>
        <w:rPr>
          <w:del w:id="6792" w:author="Markus Brüderl" w:date="2017-11-21T08:50:00Z"/>
          <w:rFonts w:eastAsiaTheme="minorEastAsia" w:cstheme="minorBidi"/>
          <w:noProof/>
          <w:sz w:val="22"/>
          <w:szCs w:val="22"/>
        </w:rPr>
      </w:pPr>
      <w:del w:id="6793" w:author="Markus Brüderl" w:date="2017-11-21T08:50:00Z">
        <w:r w:rsidRPr="00114F2A" w:rsidDel="00114F2A">
          <w:rPr>
            <w:noProof/>
          </w:rPr>
          <w:delText>3.8.17.1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202</w:delText>
        </w:r>
      </w:del>
    </w:p>
    <w:p w:rsidR="00C4315F" w:rsidDel="00114F2A" w:rsidRDefault="00C4315F">
      <w:pPr>
        <w:pStyle w:val="Verzeichnis5"/>
        <w:tabs>
          <w:tab w:val="left" w:pos="1630"/>
          <w:tab w:val="right" w:leader="dot" w:pos="9075"/>
        </w:tabs>
        <w:rPr>
          <w:del w:id="6794" w:author="Markus Brüderl" w:date="2017-11-21T08:50:00Z"/>
          <w:rFonts w:eastAsiaTheme="minorEastAsia" w:cstheme="minorBidi"/>
          <w:noProof/>
          <w:sz w:val="22"/>
          <w:szCs w:val="22"/>
        </w:rPr>
      </w:pPr>
      <w:del w:id="6795" w:author="Markus Brüderl" w:date="2017-11-21T08:50:00Z">
        <w:r w:rsidRPr="00114F2A" w:rsidDel="00114F2A">
          <w:rPr>
            <w:noProof/>
          </w:rPr>
          <w:delText>3.8.17.1.1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202</w:delText>
        </w:r>
      </w:del>
    </w:p>
    <w:p w:rsidR="00C4315F" w:rsidDel="00114F2A" w:rsidRDefault="00C4315F">
      <w:pPr>
        <w:pStyle w:val="Verzeichnis5"/>
        <w:tabs>
          <w:tab w:val="left" w:pos="1630"/>
          <w:tab w:val="right" w:leader="dot" w:pos="9075"/>
        </w:tabs>
        <w:rPr>
          <w:del w:id="6796" w:author="Markus Brüderl" w:date="2017-11-21T08:50:00Z"/>
          <w:rFonts w:eastAsiaTheme="minorEastAsia" w:cstheme="minorBidi"/>
          <w:noProof/>
          <w:sz w:val="22"/>
          <w:szCs w:val="22"/>
        </w:rPr>
      </w:pPr>
      <w:del w:id="6797" w:author="Markus Brüderl" w:date="2017-11-21T08:50:00Z">
        <w:r w:rsidRPr="00114F2A" w:rsidDel="00114F2A">
          <w:rPr>
            <w:noProof/>
          </w:rPr>
          <w:delText>3.8.17.1.2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202</w:delText>
        </w:r>
      </w:del>
    </w:p>
    <w:p w:rsidR="00C4315F" w:rsidDel="00114F2A" w:rsidRDefault="00C4315F">
      <w:pPr>
        <w:pStyle w:val="Verzeichnis4"/>
        <w:tabs>
          <w:tab w:val="left" w:pos="1400"/>
          <w:tab w:val="right" w:leader="dot" w:pos="9075"/>
        </w:tabs>
        <w:rPr>
          <w:del w:id="6798" w:author="Markus Brüderl" w:date="2017-11-21T08:50:00Z"/>
          <w:rFonts w:eastAsiaTheme="minorEastAsia" w:cstheme="minorBidi"/>
          <w:noProof/>
          <w:sz w:val="22"/>
          <w:szCs w:val="22"/>
        </w:rPr>
      </w:pPr>
      <w:del w:id="6799" w:author="Markus Brüderl" w:date="2017-11-21T08:50:00Z">
        <w:r w:rsidRPr="00114F2A" w:rsidDel="00114F2A">
          <w:rPr>
            <w:noProof/>
          </w:rPr>
          <w:delText>3.8.17.2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202</w:delText>
        </w:r>
      </w:del>
    </w:p>
    <w:p w:rsidR="00C4315F" w:rsidDel="00114F2A" w:rsidRDefault="00C4315F">
      <w:pPr>
        <w:pStyle w:val="Verzeichnis5"/>
        <w:tabs>
          <w:tab w:val="left" w:pos="1630"/>
          <w:tab w:val="right" w:leader="dot" w:pos="9075"/>
        </w:tabs>
        <w:rPr>
          <w:del w:id="6800" w:author="Markus Brüderl" w:date="2017-11-21T08:50:00Z"/>
          <w:rFonts w:eastAsiaTheme="minorEastAsia" w:cstheme="minorBidi"/>
          <w:noProof/>
          <w:sz w:val="22"/>
          <w:szCs w:val="22"/>
        </w:rPr>
      </w:pPr>
      <w:del w:id="6801" w:author="Markus Brüderl" w:date="2017-11-21T08:50:00Z">
        <w:r w:rsidRPr="00114F2A" w:rsidDel="00114F2A">
          <w:rPr>
            <w:noProof/>
          </w:rPr>
          <w:delText>3.8.17.2.1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202</w:delText>
        </w:r>
      </w:del>
    </w:p>
    <w:p w:rsidR="00C4315F" w:rsidDel="00114F2A" w:rsidRDefault="00C4315F">
      <w:pPr>
        <w:pStyle w:val="Verzeichnis5"/>
        <w:tabs>
          <w:tab w:val="left" w:pos="1630"/>
          <w:tab w:val="right" w:leader="dot" w:pos="9075"/>
        </w:tabs>
        <w:rPr>
          <w:del w:id="6802" w:author="Markus Brüderl" w:date="2017-11-21T08:50:00Z"/>
          <w:rFonts w:eastAsiaTheme="minorEastAsia" w:cstheme="minorBidi"/>
          <w:noProof/>
          <w:sz w:val="22"/>
          <w:szCs w:val="22"/>
        </w:rPr>
      </w:pPr>
      <w:del w:id="6803" w:author="Markus Brüderl" w:date="2017-11-21T08:50:00Z">
        <w:r w:rsidRPr="00114F2A" w:rsidDel="00114F2A">
          <w:rPr>
            <w:noProof/>
          </w:rPr>
          <w:delText>3.8.17.2.2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202</w:delText>
        </w:r>
      </w:del>
    </w:p>
    <w:p w:rsidR="00C4315F" w:rsidDel="00114F2A" w:rsidRDefault="00C4315F">
      <w:pPr>
        <w:pStyle w:val="Verzeichnis3"/>
        <w:tabs>
          <w:tab w:val="left" w:pos="1000"/>
          <w:tab w:val="right" w:leader="dot" w:pos="9075"/>
        </w:tabs>
        <w:rPr>
          <w:del w:id="6804" w:author="Markus Brüderl" w:date="2017-11-21T08:50:00Z"/>
          <w:rFonts w:eastAsiaTheme="minorEastAsia" w:cstheme="minorBidi"/>
          <w:noProof/>
          <w:sz w:val="22"/>
          <w:szCs w:val="22"/>
        </w:rPr>
      </w:pPr>
      <w:del w:id="6805" w:author="Markus Brüderl" w:date="2017-11-21T08:50:00Z">
        <w:r w:rsidRPr="00114F2A" w:rsidDel="00114F2A">
          <w:rPr>
            <w:noProof/>
          </w:rPr>
          <w:delText>3.8.18</w:delText>
        </w:r>
        <w:r w:rsidDel="00114F2A">
          <w:rPr>
            <w:rFonts w:eastAsiaTheme="minorEastAsia" w:cstheme="minorBidi"/>
            <w:noProof/>
            <w:sz w:val="22"/>
            <w:szCs w:val="22"/>
          </w:rPr>
          <w:tab/>
        </w:r>
        <w:r w:rsidRPr="00114F2A" w:rsidDel="00114F2A">
          <w:rPr>
            <w:noProof/>
          </w:rPr>
          <w:delText>listRechtsformen</w:delText>
        </w:r>
        <w:r w:rsidDel="00114F2A">
          <w:rPr>
            <w:noProof/>
            <w:webHidden/>
          </w:rPr>
          <w:tab/>
          <w:delText>203</w:delText>
        </w:r>
      </w:del>
    </w:p>
    <w:p w:rsidR="00C4315F" w:rsidDel="00114F2A" w:rsidRDefault="00C4315F">
      <w:pPr>
        <w:pStyle w:val="Verzeichnis4"/>
        <w:tabs>
          <w:tab w:val="left" w:pos="1400"/>
          <w:tab w:val="right" w:leader="dot" w:pos="9075"/>
        </w:tabs>
        <w:rPr>
          <w:del w:id="6806" w:author="Markus Brüderl" w:date="2017-11-21T08:50:00Z"/>
          <w:rFonts w:eastAsiaTheme="minorEastAsia" w:cstheme="minorBidi"/>
          <w:noProof/>
          <w:sz w:val="22"/>
          <w:szCs w:val="22"/>
        </w:rPr>
      </w:pPr>
      <w:del w:id="6807" w:author="Markus Brüderl" w:date="2017-11-21T08:50:00Z">
        <w:r w:rsidRPr="00114F2A" w:rsidDel="00114F2A">
          <w:rPr>
            <w:noProof/>
          </w:rPr>
          <w:delText>3.8.18.1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203</w:delText>
        </w:r>
      </w:del>
    </w:p>
    <w:p w:rsidR="00C4315F" w:rsidDel="00114F2A" w:rsidRDefault="00C4315F">
      <w:pPr>
        <w:pStyle w:val="Verzeichnis5"/>
        <w:tabs>
          <w:tab w:val="left" w:pos="1630"/>
          <w:tab w:val="right" w:leader="dot" w:pos="9075"/>
        </w:tabs>
        <w:rPr>
          <w:del w:id="6808" w:author="Markus Brüderl" w:date="2017-11-21T08:50:00Z"/>
          <w:rFonts w:eastAsiaTheme="minorEastAsia" w:cstheme="minorBidi"/>
          <w:noProof/>
          <w:sz w:val="22"/>
          <w:szCs w:val="22"/>
        </w:rPr>
      </w:pPr>
      <w:del w:id="6809" w:author="Markus Brüderl" w:date="2017-11-21T08:50:00Z">
        <w:r w:rsidRPr="00114F2A" w:rsidDel="00114F2A">
          <w:rPr>
            <w:noProof/>
          </w:rPr>
          <w:delText>3.8.18.1.1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203</w:delText>
        </w:r>
      </w:del>
    </w:p>
    <w:p w:rsidR="00C4315F" w:rsidDel="00114F2A" w:rsidRDefault="00C4315F">
      <w:pPr>
        <w:pStyle w:val="Verzeichnis5"/>
        <w:tabs>
          <w:tab w:val="left" w:pos="1630"/>
          <w:tab w:val="right" w:leader="dot" w:pos="9075"/>
        </w:tabs>
        <w:rPr>
          <w:del w:id="6810" w:author="Markus Brüderl" w:date="2017-11-21T08:50:00Z"/>
          <w:rFonts w:eastAsiaTheme="minorEastAsia" w:cstheme="minorBidi"/>
          <w:noProof/>
          <w:sz w:val="22"/>
          <w:szCs w:val="22"/>
        </w:rPr>
      </w:pPr>
      <w:del w:id="6811" w:author="Markus Brüderl" w:date="2017-11-21T08:50:00Z">
        <w:r w:rsidRPr="00114F2A" w:rsidDel="00114F2A">
          <w:rPr>
            <w:noProof/>
          </w:rPr>
          <w:delText>3.8.18.1.2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203</w:delText>
        </w:r>
      </w:del>
    </w:p>
    <w:p w:rsidR="00C4315F" w:rsidDel="00114F2A" w:rsidRDefault="00C4315F">
      <w:pPr>
        <w:pStyle w:val="Verzeichnis4"/>
        <w:tabs>
          <w:tab w:val="left" w:pos="1400"/>
          <w:tab w:val="right" w:leader="dot" w:pos="9075"/>
        </w:tabs>
        <w:rPr>
          <w:del w:id="6812" w:author="Markus Brüderl" w:date="2017-11-21T08:50:00Z"/>
          <w:rFonts w:eastAsiaTheme="minorEastAsia" w:cstheme="minorBidi"/>
          <w:noProof/>
          <w:sz w:val="22"/>
          <w:szCs w:val="22"/>
        </w:rPr>
      </w:pPr>
      <w:del w:id="6813" w:author="Markus Brüderl" w:date="2017-11-21T08:50:00Z">
        <w:r w:rsidRPr="00114F2A" w:rsidDel="00114F2A">
          <w:rPr>
            <w:noProof/>
          </w:rPr>
          <w:delText>3.8.18.2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203</w:delText>
        </w:r>
      </w:del>
    </w:p>
    <w:p w:rsidR="00C4315F" w:rsidDel="00114F2A" w:rsidRDefault="00C4315F">
      <w:pPr>
        <w:pStyle w:val="Verzeichnis5"/>
        <w:tabs>
          <w:tab w:val="left" w:pos="1630"/>
          <w:tab w:val="right" w:leader="dot" w:pos="9075"/>
        </w:tabs>
        <w:rPr>
          <w:del w:id="6814" w:author="Markus Brüderl" w:date="2017-11-21T08:50:00Z"/>
          <w:rFonts w:eastAsiaTheme="minorEastAsia" w:cstheme="minorBidi"/>
          <w:noProof/>
          <w:sz w:val="22"/>
          <w:szCs w:val="22"/>
        </w:rPr>
      </w:pPr>
      <w:del w:id="6815" w:author="Markus Brüderl" w:date="2017-11-21T08:50:00Z">
        <w:r w:rsidRPr="00114F2A" w:rsidDel="00114F2A">
          <w:rPr>
            <w:noProof/>
          </w:rPr>
          <w:delText>3.8.18.2.1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203</w:delText>
        </w:r>
      </w:del>
    </w:p>
    <w:p w:rsidR="00C4315F" w:rsidDel="00114F2A" w:rsidRDefault="00C4315F">
      <w:pPr>
        <w:pStyle w:val="Verzeichnis5"/>
        <w:tabs>
          <w:tab w:val="left" w:pos="1630"/>
          <w:tab w:val="right" w:leader="dot" w:pos="9075"/>
        </w:tabs>
        <w:rPr>
          <w:del w:id="6816" w:author="Markus Brüderl" w:date="2017-11-21T08:50:00Z"/>
          <w:rFonts w:eastAsiaTheme="minorEastAsia" w:cstheme="minorBidi"/>
          <w:noProof/>
          <w:sz w:val="22"/>
          <w:szCs w:val="22"/>
        </w:rPr>
      </w:pPr>
      <w:del w:id="6817" w:author="Markus Brüderl" w:date="2017-11-21T08:50:00Z">
        <w:r w:rsidRPr="00114F2A" w:rsidDel="00114F2A">
          <w:rPr>
            <w:noProof/>
          </w:rPr>
          <w:delText>3.8.18.2.2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203</w:delText>
        </w:r>
      </w:del>
    </w:p>
    <w:p w:rsidR="00C4315F" w:rsidDel="00114F2A" w:rsidRDefault="00C4315F">
      <w:pPr>
        <w:pStyle w:val="Verzeichnis3"/>
        <w:tabs>
          <w:tab w:val="left" w:pos="1000"/>
          <w:tab w:val="right" w:leader="dot" w:pos="9075"/>
        </w:tabs>
        <w:rPr>
          <w:del w:id="6818" w:author="Markus Brüderl" w:date="2017-11-21T08:50:00Z"/>
          <w:rFonts w:eastAsiaTheme="minorEastAsia" w:cstheme="minorBidi"/>
          <w:noProof/>
          <w:sz w:val="22"/>
          <w:szCs w:val="22"/>
        </w:rPr>
      </w:pPr>
      <w:del w:id="6819" w:author="Markus Brüderl" w:date="2017-11-21T08:50:00Z">
        <w:r w:rsidRPr="00114F2A" w:rsidDel="00114F2A">
          <w:rPr>
            <w:noProof/>
          </w:rPr>
          <w:delText>3.8.19</w:delText>
        </w:r>
        <w:r w:rsidDel="00114F2A">
          <w:rPr>
            <w:rFonts w:eastAsiaTheme="minorEastAsia" w:cstheme="minorBidi"/>
            <w:noProof/>
            <w:sz w:val="22"/>
            <w:szCs w:val="22"/>
          </w:rPr>
          <w:tab/>
        </w:r>
        <w:r w:rsidRPr="00114F2A" w:rsidDel="00114F2A">
          <w:rPr>
            <w:noProof/>
          </w:rPr>
          <w:delText>listSprachen</w:delText>
        </w:r>
        <w:r w:rsidDel="00114F2A">
          <w:rPr>
            <w:noProof/>
            <w:webHidden/>
          </w:rPr>
          <w:tab/>
          <w:delText>204</w:delText>
        </w:r>
      </w:del>
    </w:p>
    <w:p w:rsidR="00C4315F" w:rsidDel="00114F2A" w:rsidRDefault="00C4315F">
      <w:pPr>
        <w:pStyle w:val="Verzeichnis4"/>
        <w:tabs>
          <w:tab w:val="left" w:pos="1400"/>
          <w:tab w:val="right" w:leader="dot" w:pos="9075"/>
        </w:tabs>
        <w:rPr>
          <w:del w:id="6820" w:author="Markus Brüderl" w:date="2017-11-21T08:50:00Z"/>
          <w:rFonts w:eastAsiaTheme="minorEastAsia" w:cstheme="minorBidi"/>
          <w:noProof/>
          <w:sz w:val="22"/>
          <w:szCs w:val="22"/>
        </w:rPr>
      </w:pPr>
      <w:del w:id="6821" w:author="Markus Brüderl" w:date="2017-11-21T08:50:00Z">
        <w:r w:rsidRPr="00114F2A" w:rsidDel="00114F2A">
          <w:rPr>
            <w:noProof/>
          </w:rPr>
          <w:delText>3.8.19.1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204</w:delText>
        </w:r>
      </w:del>
    </w:p>
    <w:p w:rsidR="00C4315F" w:rsidDel="00114F2A" w:rsidRDefault="00C4315F">
      <w:pPr>
        <w:pStyle w:val="Verzeichnis5"/>
        <w:tabs>
          <w:tab w:val="left" w:pos="1630"/>
          <w:tab w:val="right" w:leader="dot" w:pos="9075"/>
        </w:tabs>
        <w:rPr>
          <w:del w:id="6822" w:author="Markus Brüderl" w:date="2017-11-21T08:50:00Z"/>
          <w:rFonts w:eastAsiaTheme="minorEastAsia" w:cstheme="minorBidi"/>
          <w:noProof/>
          <w:sz w:val="22"/>
          <w:szCs w:val="22"/>
        </w:rPr>
      </w:pPr>
      <w:del w:id="6823" w:author="Markus Brüderl" w:date="2017-11-21T08:50:00Z">
        <w:r w:rsidRPr="00114F2A" w:rsidDel="00114F2A">
          <w:rPr>
            <w:noProof/>
          </w:rPr>
          <w:delText>3.8.19.1.1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204</w:delText>
        </w:r>
      </w:del>
    </w:p>
    <w:p w:rsidR="00C4315F" w:rsidDel="00114F2A" w:rsidRDefault="00C4315F">
      <w:pPr>
        <w:pStyle w:val="Verzeichnis5"/>
        <w:tabs>
          <w:tab w:val="left" w:pos="1630"/>
          <w:tab w:val="right" w:leader="dot" w:pos="9075"/>
        </w:tabs>
        <w:rPr>
          <w:del w:id="6824" w:author="Markus Brüderl" w:date="2017-11-21T08:50:00Z"/>
          <w:rFonts w:eastAsiaTheme="minorEastAsia" w:cstheme="minorBidi"/>
          <w:noProof/>
          <w:sz w:val="22"/>
          <w:szCs w:val="22"/>
        </w:rPr>
      </w:pPr>
      <w:del w:id="6825" w:author="Markus Brüderl" w:date="2017-11-21T08:50:00Z">
        <w:r w:rsidRPr="00114F2A" w:rsidDel="00114F2A">
          <w:rPr>
            <w:noProof/>
          </w:rPr>
          <w:delText>3.8.19.1.2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204</w:delText>
        </w:r>
      </w:del>
    </w:p>
    <w:p w:rsidR="00C4315F" w:rsidDel="00114F2A" w:rsidRDefault="00C4315F">
      <w:pPr>
        <w:pStyle w:val="Verzeichnis4"/>
        <w:tabs>
          <w:tab w:val="left" w:pos="1400"/>
          <w:tab w:val="right" w:leader="dot" w:pos="9075"/>
        </w:tabs>
        <w:rPr>
          <w:del w:id="6826" w:author="Markus Brüderl" w:date="2017-11-21T08:50:00Z"/>
          <w:rFonts w:eastAsiaTheme="minorEastAsia" w:cstheme="minorBidi"/>
          <w:noProof/>
          <w:sz w:val="22"/>
          <w:szCs w:val="22"/>
        </w:rPr>
      </w:pPr>
      <w:del w:id="6827" w:author="Markus Brüderl" w:date="2017-11-21T08:50:00Z">
        <w:r w:rsidRPr="00114F2A" w:rsidDel="00114F2A">
          <w:rPr>
            <w:noProof/>
          </w:rPr>
          <w:delText>3.8.19.2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204</w:delText>
        </w:r>
      </w:del>
    </w:p>
    <w:p w:rsidR="00C4315F" w:rsidDel="00114F2A" w:rsidRDefault="00C4315F">
      <w:pPr>
        <w:pStyle w:val="Verzeichnis5"/>
        <w:tabs>
          <w:tab w:val="left" w:pos="1630"/>
          <w:tab w:val="right" w:leader="dot" w:pos="9075"/>
        </w:tabs>
        <w:rPr>
          <w:del w:id="6828" w:author="Markus Brüderl" w:date="2017-11-21T08:50:00Z"/>
          <w:rFonts w:eastAsiaTheme="minorEastAsia" w:cstheme="minorBidi"/>
          <w:noProof/>
          <w:sz w:val="22"/>
          <w:szCs w:val="22"/>
        </w:rPr>
      </w:pPr>
      <w:del w:id="6829" w:author="Markus Brüderl" w:date="2017-11-21T08:50:00Z">
        <w:r w:rsidRPr="00114F2A" w:rsidDel="00114F2A">
          <w:rPr>
            <w:noProof/>
          </w:rPr>
          <w:delText>3.8.19.2.1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204</w:delText>
        </w:r>
      </w:del>
    </w:p>
    <w:p w:rsidR="00C4315F" w:rsidDel="00114F2A" w:rsidRDefault="00C4315F">
      <w:pPr>
        <w:pStyle w:val="Verzeichnis5"/>
        <w:tabs>
          <w:tab w:val="left" w:pos="1630"/>
          <w:tab w:val="right" w:leader="dot" w:pos="9075"/>
        </w:tabs>
        <w:rPr>
          <w:del w:id="6830" w:author="Markus Brüderl" w:date="2017-11-21T08:50:00Z"/>
          <w:rFonts w:eastAsiaTheme="minorEastAsia" w:cstheme="minorBidi"/>
          <w:noProof/>
          <w:sz w:val="22"/>
          <w:szCs w:val="22"/>
        </w:rPr>
      </w:pPr>
      <w:del w:id="6831" w:author="Markus Brüderl" w:date="2017-11-21T08:50:00Z">
        <w:r w:rsidRPr="00114F2A" w:rsidDel="00114F2A">
          <w:rPr>
            <w:noProof/>
          </w:rPr>
          <w:delText>3.8.19.2.2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204</w:delText>
        </w:r>
      </w:del>
    </w:p>
    <w:p w:rsidR="00C4315F" w:rsidDel="00114F2A" w:rsidRDefault="00C4315F">
      <w:pPr>
        <w:pStyle w:val="Verzeichnis3"/>
        <w:tabs>
          <w:tab w:val="left" w:pos="1000"/>
          <w:tab w:val="right" w:leader="dot" w:pos="9075"/>
        </w:tabs>
        <w:rPr>
          <w:del w:id="6832" w:author="Markus Brüderl" w:date="2017-11-21T08:50:00Z"/>
          <w:rFonts w:eastAsiaTheme="minorEastAsia" w:cstheme="minorBidi"/>
          <w:noProof/>
          <w:sz w:val="22"/>
          <w:szCs w:val="22"/>
        </w:rPr>
      </w:pPr>
      <w:del w:id="6833" w:author="Markus Brüderl" w:date="2017-11-21T08:50:00Z">
        <w:r w:rsidRPr="00114F2A" w:rsidDel="00114F2A">
          <w:rPr>
            <w:noProof/>
          </w:rPr>
          <w:delText>3.8.20</w:delText>
        </w:r>
        <w:r w:rsidDel="00114F2A">
          <w:rPr>
            <w:rFonts w:eastAsiaTheme="minorEastAsia" w:cstheme="minorBidi"/>
            <w:noProof/>
            <w:sz w:val="22"/>
            <w:szCs w:val="22"/>
          </w:rPr>
          <w:tab/>
        </w:r>
        <w:r w:rsidRPr="00114F2A" w:rsidDel="00114F2A">
          <w:rPr>
            <w:noProof/>
          </w:rPr>
          <w:delText>listUnterstuetzungsarten</w:delText>
        </w:r>
        <w:r w:rsidDel="00114F2A">
          <w:rPr>
            <w:noProof/>
            <w:webHidden/>
          </w:rPr>
          <w:tab/>
          <w:delText>205</w:delText>
        </w:r>
      </w:del>
    </w:p>
    <w:p w:rsidR="00C4315F" w:rsidDel="00114F2A" w:rsidRDefault="00C4315F">
      <w:pPr>
        <w:pStyle w:val="Verzeichnis4"/>
        <w:tabs>
          <w:tab w:val="left" w:pos="1400"/>
          <w:tab w:val="right" w:leader="dot" w:pos="9075"/>
        </w:tabs>
        <w:rPr>
          <w:del w:id="6834" w:author="Markus Brüderl" w:date="2017-11-21T08:50:00Z"/>
          <w:rFonts w:eastAsiaTheme="minorEastAsia" w:cstheme="minorBidi"/>
          <w:noProof/>
          <w:sz w:val="22"/>
          <w:szCs w:val="22"/>
        </w:rPr>
      </w:pPr>
      <w:del w:id="6835" w:author="Markus Brüderl" w:date="2017-11-21T08:50:00Z">
        <w:r w:rsidRPr="00114F2A" w:rsidDel="00114F2A">
          <w:rPr>
            <w:noProof/>
          </w:rPr>
          <w:delText>3.8.20.1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205</w:delText>
        </w:r>
      </w:del>
    </w:p>
    <w:p w:rsidR="00C4315F" w:rsidDel="00114F2A" w:rsidRDefault="00C4315F">
      <w:pPr>
        <w:pStyle w:val="Verzeichnis5"/>
        <w:tabs>
          <w:tab w:val="left" w:pos="1630"/>
          <w:tab w:val="right" w:leader="dot" w:pos="9075"/>
        </w:tabs>
        <w:rPr>
          <w:del w:id="6836" w:author="Markus Brüderl" w:date="2017-11-21T08:50:00Z"/>
          <w:rFonts w:eastAsiaTheme="minorEastAsia" w:cstheme="minorBidi"/>
          <w:noProof/>
          <w:sz w:val="22"/>
          <w:szCs w:val="22"/>
        </w:rPr>
      </w:pPr>
      <w:del w:id="6837" w:author="Markus Brüderl" w:date="2017-11-21T08:50:00Z">
        <w:r w:rsidRPr="00114F2A" w:rsidDel="00114F2A">
          <w:rPr>
            <w:noProof/>
          </w:rPr>
          <w:delText>3.8.20.1.1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205</w:delText>
        </w:r>
      </w:del>
    </w:p>
    <w:p w:rsidR="00C4315F" w:rsidDel="00114F2A" w:rsidRDefault="00C4315F">
      <w:pPr>
        <w:pStyle w:val="Verzeichnis5"/>
        <w:tabs>
          <w:tab w:val="left" w:pos="1630"/>
          <w:tab w:val="right" w:leader="dot" w:pos="9075"/>
        </w:tabs>
        <w:rPr>
          <w:del w:id="6838" w:author="Markus Brüderl" w:date="2017-11-21T08:50:00Z"/>
          <w:rFonts w:eastAsiaTheme="minorEastAsia" w:cstheme="minorBidi"/>
          <w:noProof/>
          <w:sz w:val="22"/>
          <w:szCs w:val="22"/>
        </w:rPr>
      </w:pPr>
      <w:del w:id="6839" w:author="Markus Brüderl" w:date="2017-11-21T08:50:00Z">
        <w:r w:rsidRPr="00114F2A" w:rsidDel="00114F2A">
          <w:rPr>
            <w:noProof/>
          </w:rPr>
          <w:delText>3.8.20.1.2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205</w:delText>
        </w:r>
      </w:del>
    </w:p>
    <w:p w:rsidR="00C4315F" w:rsidDel="00114F2A" w:rsidRDefault="00C4315F">
      <w:pPr>
        <w:pStyle w:val="Verzeichnis4"/>
        <w:tabs>
          <w:tab w:val="left" w:pos="1400"/>
          <w:tab w:val="right" w:leader="dot" w:pos="9075"/>
        </w:tabs>
        <w:rPr>
          <w:del w:id="6840" w:author="Markus Brüderl" w:date="2017-11-21T08:50:00Z"/>
          <w:rFonts w:eastAsiaTheme="minorEastAsia" w:cstheme="minorBidi"/>
          <w:noProof/>
          <w:sz w:val="22"/>
          <w:szCs w:val="22"/>
        </w:rPr>
      </w:pPr>
      <w:del w:id="6841" w:author="Markus Brüderl" w:date="2017-11-21T08:50:00Z">
        <w:r w:rsidRPr="00114F2A" w:rsidDel="00114F2A">
          <w:rPr>
            <w:noProof/>
          </w:rPr>
          <w:delText>3.8.20.2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205</w:delText>
        </w:r>
      </w:del>
    </w:p>
    <w:p w:rsidR="00C4315F" w:rsidDel="00114F2A" w:rsidRDefault="00C4315F">
      <w:pPr>
        <w:pStyle w:val="Verzeichnis5"/>
        <w:tabs>
          <w:tab w:val="left" w:pos="1630"/>
          <w:tab w:val="right" w:leader="dot" w:pos="9075"/>
        </w:tabs>
        <w:rPr>
          <w:del w:id="6842" w:author="Markus Brüderl" w:date="2017-11-21T08:50:00Z"/>
          <w:rFonts w:eastAsiaTheme="minorEastAsia" w:cstheme="minorBidi"/>
          <w:noProof/>
          <w:sz w:val="22"/>
          <w:szCs w:val="22"/>
        </w:rPr>
      </w:pPr>
      <w:del w:id="6843" w:author="Markus Brüderl" w:date="2017-11-21T08:50:00Z">
        <w:r w:rsidRPr="00114F2A" w:rsidDel="00114F2A">
          <w:rPr>
            <w:noProof/>
          </w:rPr>
          <w:delText>3.8.20.2.1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205</w:delText>
        </w:r>
      </w:del>
    </w:p>
    <w:p w:rsidR="00C4315F" w:rsidDel="00114F2A" w:rsidRDefault="00C4315F">
      <w:pPr>
        <w:pStyle w:val="Verzeichnis5"/>
        <w:tabs>
          <w:tab w:val="left" w:pos="1630"/>
          <w:tab w:val="right" w:leader="dot" w:pos="9075"/>
        </w:tabs>
        <w:rPr>
          <w:del w:id="6844" w:author="Markus Brüderl" w:date="2017-11-21T08:50:00Z"/>
          <w:rFonts w:eastAsiaTheme="minorEastAsia" w:cstheme="minorBidi"/>
          <w:noProof/>
          <w:sz w:val="22"/>
          <w:szCs w:val="22"/>
        </w:rPr>
      </w:pPr>
      <w:del w:id="6845" w:author="Markus Brüderl" w:date="2017-11-21T08:50:00Z">
        <w:r w:rsidRPr="00114F2A" w:rsidDel="00114F2A">
          <w:rPr>
            <w:noProof/>
          </w:rPr>
          <w:delText>3.8.20.2.2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205</w:delText>
        </w:r>
      </w:del>
    </w:p>
    <w:p w:rsidR="00C4315F" w:rsidDel="00114F2A" w:rsidRDefault="00C4315F">
      <w:pPr>
        <w:pStyle w:val="Verzeichnis3"/>
        <w:tabs>
          <w:tab w:val="left" w:pos="1000"/>
          <w:tab w:val="right" w:leader="dot" w:pos="9075"/>
        </w:tabs>
        <w:rPr>
          <w:del w:id="6846" w:author="Markus Brüderl" w:date="2017-11-21T08:50:00Z"/>
          <w:rFonts w:eastAsiaTheme="minorEastAsia" w:cstheme="minorBidi"/>
          <w:noProof/>
          <w:sz w:val="22"/>
          <w:szCs w:val="22"/>
        </w:rPr>
      </w:pPr>
      <w:del w:id="6847" w:author="Markus Brüderl" w:date="2017-11-21T08:50:00Z">
        <w:r w:rsidRPr="00114F2A" w:rsidDel="00114F2A">
          <w:rPr>
            <w:noProof/>
          </w:rPr>
          <w:delText>3.8.21</w:delText>
        </w:r>
        <w:r w:rsidDel="00114F2A">
          <w:rPr>
            <w:rFonts w:eastAsiaTheme="minorEastAsia" w:cstheme="minorBidi"/>
            <w:noProof/>
            <w:sz w:val="22"/>
            <w:szCs w:val="22"/>
          </w:rPr>
          <w:tab/>
        </w:r>
        <w:r w:rsidRPr="00114F2A" w:rsidDel="00114F2A">
          <w:rPr>
            <w:noProof/>
          </w:rPr>
          <w:delText>listVerwendungszweck</w:delText>
        </w:r>
        <w:r w:rsidDel="00114F2A">
          <w:rPr>
            <w:noProof/>
            <w:webHidden/>
          </w:rPr>
          <w:tab/>
          <w:delText>206</w:delText>
        </w:r>
      </w:del>
    </w:p>
    <w:p w:rsidR="00C4315F" w:rsidDel="00114F2A" w:rsidRDefault="00C4315F">
      <w:pPr>
        <w:pStyle w:val="Verzeichnis4"/>
        <w:tabs>
          <w:tab w:val="left" w:pos="1400"/>
          <w:tab w:val="right" w:leader="dot" w:pos="9075"/>
        </w:tabs>
        <w:rPr>
          <w:del w:id="6848" w:author="Markus Brüderl" w:date="2017-11-21T08:50:00Z"/>
          <w:rFonts w:eastAsiaTheme="minorEastAsia" w:cstheme="minorBidi"/>
          <w:noProof/>
          <w:sz w:val="22"/>
          <w:szCs w:val="22"/>
        </w:rPr>
      </w:pPr>
      <w:del w:id="6849" w:author="Markus Brüderl" w:date="2017-11-21T08:50:00Z">
        <w:r w:rsidRPr="00114F2A" w:rsidDel="00114F2A">
          <w:rPr>
            <w:noProof/>
          </w:rPr>
          <w:delText>3.8.21.1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206</w:delText>
        </w:r>
      </w:del>
    </w:p>
    <w:p w:rsidR="00C4315F" w:rsidDel="00114F2A" w:rsidRDefault="00C4315F">
      <w:pPr>
        <w:pStyle w:val="Verzeichnis5"/>
        <w:tabs>
          <w:tab w:val="left" w:pos="1630"/>
          <w:tab w:val="right" w:leader="dot" w:pos="9075"/>
        </w:tabs>
        <w:rPr>
          <w:del w:id="6850" w:author="Markus Brüderl" w:date="2017-11-21T08:50:00Z"/>
          <w:rFonts w:eastAsiaTheme="minorEastAsia" w:cstheme="minorBidi"/>
          <w:noProof/>
          <w:sz w:val="22"/>
          <w:szCs w:val="22"/>
        </w:rPr>
      </w:pPr>
      <w:del w:id="6851" w:author="Markus Brüderl" w:date="2017-11-21T08:50:00Z">
        <w:r w:rsidRPr="00114F2A" w:rsidDel="00114F2A">
          <w:rPr>
            <w:noProof/>
          </w:rPr>
          <w:delText>3.8.21.1.1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206</w:delText>
        </w:r>
      </w:del>
    </w:p>
    <w:p w:rsidR="00C4315F" w:rsidDel="00114F2A" w:rsidRDefault="00C4315F">
      <w:pPr>
        <w:pStyle w:val="Verzeichnis5"/>
        <w:tabs>
          <w:tab w:val="left" w:pos="1630"/>
          <w:tab w:val="right" w:leader="dot" w:pos="9075"/>
        </w:tabs>
        <w:rPr>
          <w:del w:id="6852" w:author="Markus Brüderl" w:date="2017-11-21T08:50:00Z"/>
          <w:rFonts w:eastAsiaTheme="minorEastAsia" w:cstheme="minorBidi"/>
          <w:noProof/>
          <w:sz w:val="22"/>
          <w:szCs w:val="22"/>
        </w:rPr>
      </w:pPr>
      <w:del w:id="6853" w:author="Markus Brüderl" w:date="2017-11-21T08:50:00Z">
        <w:r w:rsidRPr="00114F2A" w:rsidDel="00114F2A">
          <w:rPr>
            <w:noProof/>
          </w:rPr>
          <w:delText>3.8.21.1.2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206</w:delText>
        </w:r>
      </w:del>
    </w:p>
    <w:p w:rsidR="00C4315F" w:rsidDel="00114F2A" w:rsidRDefault="00C4315F">
      <w:pPr>
        <w:pStyle w:val="Verzeichnis4"/>
        <w:tabs>
          <w:tab w:val="left" w:pos="1400"/>
          <w:tab w:val="right" w:leader="dot" w:pos="9075"/>
        </w:tabs>
        <w:rPr>
          <w:del w:id="6854" w:author="Markus Brüderl" w:date="2017-11-21T08:50:00Z"/>
          <w:rFonts w:eastAsiaTheme="minorEastAsia" w:cstheme="minorBidi"/>
          <w:noProof/>
          <w:sz w:val="22"/>
          <w:szCs w:val="22"/>
        </w:rPr>
      </w:pPr>
      <w:del w:id="6855" w:author="Markus Brüderl" w:date="2017-11-21T08:50:00Z">
        <w:r w:rsidRPr="00114F2A" w:rsidDel="00114F2A">
          <w:rPr>
            <w:noProof/>
          </w:rPr>
          <w:delText>3.8.21.2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206</w:delText>
        </w:r>
      </w:del>
    </w:p>
    <w:p w:rsidR="00C4315F" w:rsidDel="00114F2A" w:rsidRDefault="00C4315F">
      <w:pPr>
        <w:pStyle w:val="Verzeichnis5"/>
        <w:tabs>
          <w:tab w:val="left" w:pos="1630"/>
          <w:tab w:val="right" w:leader="dot" w:pos="9075"/>
        </w:tabs>
        <w:rPr>
          <w:del w:id="6856" w:author="Markus Brüderl" w:date="2017-11-21T08:50:00Z"/>
          <w:rFonts w:eastAsiaTheme="minorEastAsia" w:cstheme="minorBidi"/>
          <w:noProof/>
          <w:sz w:val="22"/>
          <w:szCs w:val="22"/>
        </w:rPr>
      </w:pPr>
      <w:del w:id="6857" w:author="Markus Brüderl" w:date="2017-11-21T08:50:00Z">
        <w:r w:rsidRPr="00114F2A" w:rsidDel="00114F2A">
          <w:rPr>
            <w:noProof/>
          </w:rPr>
          <w:delText>3.8.21.2.1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206</w:delText>
        </w:r>
      </w:del>
    </w:p>
    <w:p w:rsidR="00C4315F" w:rsidDel="00114F2A" w:rsidRDefault="00C4315F">
      <w:pPr>
        <w:pStyle w:val="Verzeichnis5"/>
        <w:tabs>
          <w:tab w:val="left" w:pos="1630"/>
          <w:tab w:val="right" w:leader="dot" w:pos="9075"/>
        </w:tabs>
        <w:rPr>
          <w:del w:id="6858" w:author="Markus Brüderl" w:date="2017-11-21T08:50:00Z"/>
          <w:rFonts w:eastAsiaTheme="minorEastAsia" w:cstheme="minorBidi"/>
          <w:noProof/>
          <w:sz w:val="22"/>
          <w:szCs w:val="22"/>
        </w:rPr>
      </w:pPr>
      <w:del w:id="6859" w:author="Markus Brüderl" w:date="2017-11-21T08:50:00Z">
        <w:r w:rsidRPr="00114F2A" w:rsidDel="00114F2A">
          <w:rPr>
            <w:noProof/>
          </w:rPr>
          <w:delText>3.8.21.2.2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206</w:delText>
        </w:r>
      </w:del>
    </w:p>
    <w:p w:rsidR="00C4315F" w:rsidDel="00114F2A" w:rsidRDefault="00C4315F">
      <w:pPr>
        <w:pStyle w:val="Verzeichnis3"/>
        <w:tabs>
          <w:tab w:val="left" w:pos="1000"/>
          <w:tab w:val="right" w:leader="dot" w:pos="9075"/>
        </w:tabs>
        <w:rPr>
          <w:del w:id="6860" w:author="Markus Brüderl" w:date="2017-11-21T08:50:00Z"/>
          <w:rFonts w:eastAsiaTheme="minorEastAsia" w:cstheme="minorBidi"/>
          <w:noProof/>
          <w:sz w:val="22"/>
          <w:szCs w:val="22"/>
        </w:rPr>
      </w:pPr>
      <w:del w:id="6861" w:author="Markus Brüderl" w:date="2017-11-21T08:50:00Z">
        <w:r w:rsidRPr="00114F2A" w:rsidDel="00114F2A">
          <w:rPr>
            <w:noProof/>
          </w:rPr>
          <w:delText>3.8.22</w:delText>
        </w:r>
        <w:r w:rsidDel="00114F2A">
          <w:rPr>
            <w:rFonts w:eastAsiaTheme="minorEastAsia" w:cstheme="minorBidi"/>
            <w:noProof/>
            <w:sz w:val="22"/>
            <w:szCs w:val="22"/>
          </w:rPr>
          <w:tab/>
        </w:r>
        <w:r w:rsidRPr="00114F2A" w:rsidDel="00114F2A">
          <w:rPr>
            <w:noProof/>
          </w:rPr>
          <w:delText>listWeitereAuslagenarten</w:delText>
        </w:r>
        <w:r w:rsidDel="00114F2A">
          <w:rPr>
            <w:noProof/>
            <w:webHidden/>
          </w:rPr>
          <w:tab/>
          <w:delText>207</w:delText>
        </w:r>
      </w:del>
    </w:p>
    <w:p w:rsidR="00C4315F" w:rsidDel="00114F2A" w:rsidRDefault="00C4315F">
      <w:pPr>
        <w:pStyle w:val="Verzeichnis4"/>
        <w:tabs>
          <w:tab w:val="left" w:pos="1400"/>
          <w:tab w:val="right" w:leader="dot" w:pos="9075"/>
        </w:tabs>
        <w:rPr>
          <w:del w:id="6862" w:author="Markus Brüderl" w:date="2017-11-21T08:50:00Z"/>
          <w:rFonts w:eastAsiaTheme="minorEastAsia" w:cstheme="minorBidi"/>
          <w:noProof/>
          <w:sz w:val="22"/>
          <w:szCs w:val="22"/>
        </w:rPr>
      </w:pPr>
      <w:del w:id="6863" w:author="Markus Brüderl" w:date="2017-11-21T08:50:00Z">
        <w:r w:rsidRPr="00114F2A" w:rsidDel="00114F2A">
          <w:rPr>
            <w:noProof/>
          </w:rPr>
          <w:delText>3.8.22.1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207</w:delText>
        </w:r>
      </w:del>
    </w:p>
    <w:p w:rsidR="00C4315F" w:rsidDel="00114F2A" w:rsidRDefault="00C4315F">
      <w:pPr>
        <w:pStyle w:val="Verzeichnis5"/>
        <w:tabs>
          <w:tab w:val="left" w:pos="1630"/>
          <w:tab w:val="right" w:leader="dot" w:pos="9075"/>
        </w:tabs>
        <w:rPr>
          <w:del w:id="6864" w:author="Markus Brüderl" w:date="2017-11-21T08:50:00Z"/>
          <w:rFonts w:eastAsiaTheme="minorEastAsia" w:cstheme="minorBidi"/>
          <w:noProof/>
          <w:sz w:val="22"/>
          <w:szCs w:val="22"/>
        </w:rPr>
      </w:pPr>
      <w:del w:id="6865" w:author="Markus Brüderl" w:date="2017-11-21T08:50:00Z">
        <w:r w:rsidRPr="00114F2A" w:rsidDel="00114F2A">
          <w:rPr>
            <w:noProof/>
          </w:rPr>
          <w:delText>3.8.22.1.1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207</w:delText>
        </w:r>
      </w:del>
    </w:p>
    <w:p w:rsidR="00C4315F" w:rsidDel="00114F2A" w:rsidRDefault="00C4315F">
      <w:pPr>
        <w:pStyle w:val="Verzeichnis5"/>
        <w:tabs>
          <w:tab w:val="left" w:pos="1630"/>
          <w:tab w:val="right" w:leader="dot" w:pos="9075"/>
        </w:tabs>
        <w:rPr>
          <w:del w:id="6866" w:author="Markus Brüderl" w:date="2017-11-21T08:50:00Z"/>
          <w:rFonts w:eastAsiaTheme="minorEastAsia" w:cstheme="minorBidi"/>
          <w:noProof/>
          <w:sz w:val="22"/>
          <w:szCs w:val="22"/>
        </w:rPr>
      </w:pPr>
      <w:del w:id="6867" w:author="Markus Brüderl" w:date="2017-11-21T08:50:00Z">
        <w:r w:rsidRPr="00114F2A" w:rsidDel="00114F2A">
          <w:rPr>
            <w:noProof/>
          </w:rPr>
          <w:delText>3.8.22.1.2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207</w:delText>
        </w:r>
      </w:del>
    </w:p>
    <w:p w:rsidR="00C4315F" w:rsidDel="00114F2A" w:rsidRDefault="00C4315F">
      <w:pPr>
        <w:pStyle w:val="Verzeichnis4"/>
        <w:tabs>
          <w:tab w:val="left" w:pos="1400"/>
          <w:tab w:val="right" w:leader="dot" w:pos="9075"/>
        </w:tabs>
        <w:rPr>
          <w:del w:id="6868" w:author="Markus Brüderl" w:date="2017-11-21T08:50:00Z"/>
          <w:rFonts w:eastAsiaTheme="minorEastAsia" w:cstheme="minorBidi"/>
          <w:noProof/>
          <w:sz w:val="22"/>
          <w:szCs w:val="22"/>
        </w:rPr>
      </w:pPr>
      <w:del w:id="6869" w:author="Markus Brüderl" w:date="2017-11-21T08:50:00Z">
        <w:r w:rsidRPr="00114F2A" w:rsidDel="00114F2A">
          <w:rPr>
            <w:noProof/>
          </w:rPr>
          <w:delText>3.8.22.2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207</w:delText>
        </w:r>
      </w:del>
    </w:p>
    <w:p w:rsidR="00C4315F" w:rsidDel="00114F2A" w:rsidRDefault="00C4315F">
      <w:pPr>
        <w:pStyle w:val="Verzeichnis5"/>
        <w:tabs>
          <w:tab w:val="left" w:pos="1630"/>
          <w:tab w:val="right" w:leader="dot" w:pos="9075"/>
        </w:tabs>
        <w:rPr>
          <w:del w:id="6870" w:author="Markus Brüderl" w:date="2017-11-21T08:50:00Z"/>
          <w:rFonts w:eastAsiaTheme="minorEastAsia" w:cstheme="minorBidi"/>
          <w:noProof/>
          <w:sz w:val="22"/>
          <w:szCs w:val="22"/>
        </w:rPr>
      </w:pPr>
      <w:del w:id="6871" w:author="Markus Brüderl" w:date="2017-11-21T08:50:00Z">
        <w:r w:rsidRPr="00114F2A" w:rsidDel="00114F2A">
          <w:rPr>
            <w:noProof/>
          </w:rPr>
          <w:delText>3.8.22.2.1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207</w:delText>
        </w:r>
      </w:del>
    </w:p>
    <w:p w:rsidR="00C4315F" w:rsidDel="00114F2A" w:rsidRDefault="00C4315F">
      <w:pPr>
        <w:pStyle w:val="Verzeichnis5"/>
        <w:tabs>
          <w:tab w:val="left" w:pos="1630"/>
          <w:tab w:val="right" w:leader="dot" w:pos="9075"/>
        </w:tabs>
        <w:rPr>
          <w:del w:id="6872" w:author="Markus Brüderl" w:date="2017-11-21T08:50:00Z"/>
          <w:rFonts w:eastAsiaTheme="minorEastAsia" w:cstheme="minorBidi"/>
          <w:noProof/>
          <w:sz w:val="22"/>
          <w:szCs w:val="22"/>
        </w:rPr>
      </w:pPr>
      <w:del w:id="6873" w:author="Markus Brüderl" w:date="2017-11-21T08:50:00Z">
        <w:r w:rsidRPr="00114F2A" w:rsidDel="00114F2A">
          <w:rPr>
            <w:noProof/>
          </w:rPr>
          <w:delText>3.8.22.2.2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207</w:delText>
        </w:r>
      </w:del>
    </w:p>
    <w:p w:rsidR="00C4315F" w:rsidDel="00114F2A" w:rsidRDefault="00C4315F">
      <w:pPr>
        <w:pStyle w:val="Verzeichnis3"/>
        <w:tabs>
          <w:tab w:val="left" w:pos="1000"/>
          <w:tab w:val="right" w:leader="dot" w:pos="9075"/>
        </w:tabs>
        <w:rPr>
          <w:del w:id="6874" w:author="Markus Brüderl" w:date="2017-11-21T08:50:00Z"/>
          <w:rFonts w:eastAsiaTheme="minorEastAsia" w:cstheme="minorBidi"/>
          <w:noProof/>
          <w:sz w:val="22"/>
          <w:szCs w:val="22"/>
        </w:rPr>
      </w:pPr>
      <w:del w:id="6875" w:author="Markus Brüderl" w:date="2017-11-21T08:50:00Z">
        <w:r w:rsidRPr="00114F2A" w:rsidDel="00114F2A">
          <w:rPr>
            <w:noProof/>
          </w:rPr>
          <w:delText>3.8.23</w:delText>
        </w:r>
        <w:r w:rsidDel="00114F2A">
          <w:rPr>
            <w:rFonts w:eastAsiaTheme="minorEastAsia" w:cstheme="minorBidi"/>
            <w:noProof/>
            <w:sz w:val="22"/>
            <w:szCs w:val="22"/>
          </w:rPr>
          <w:tab/>
        </w:r>
        <w:r w:rsidRPr="00114F2A" w:rsidDel="00114F2A">
          <w:rPr>
            <w:noProof/>
          </w:rPr>
          <w:delText>listWohnSituationen</w:delText>
        </w:r>
        <w:r w:rsidDel="00114F2A">
          <w:rPr>
            <w:noProof/>
            <w:webHidden/>
          </w:rPr>
          <w:tab/>
          <w:delText>208</w:delText>
        </w:r>
      </w:del>
    </w:p>
    <w:p w:rsidR="00C4315F" w:rsidDel="00114F2A" w:rsidRDefault="00C4315F">
      <w:pPr>
        <w:pStyle w:val="Verzeichnis4"/>
        <w:tabs>
          <w:tab w:val="left" w:pos="1400"/>
          <w:tab w:val="right" w:leader="dot" w:pos="9075"/>
        </w:tabs>
        <w:rPr>
          <w:del w:id="6876" w:author="Markus Brüderl" w:date="2017-11-21T08:50:00Z"/>
          <w:rFonts w:eastAsiaTheme="minorEastAsia" w:cstheme="minorBidi"/>
          <w:noProof/>
          <w:sz w:val="22"/>
          <w:szCs w:val="22"/>
        </w:rPr>
      </w:pPr>
      <w:del w:id="6877" w:author="Markus Brüderl" w:date="2017-11-21T08:50:00Z">
        <w:r w:rsidRPr="00114F2A" w:rsidDel="00114F2A">
          <w:rPr>
            <w:noProof/>
          </w:rPr>
          <w:delText>3.8.23.1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208</w:delText>
        </w:r>
      </w:del>
    </w:p>
    <w:p w:rsidR="00C4315F" w:rsidDel="00114F2A" w:rsidRDefault="00C4315F">
      <w:pPr>
        <w:pStyle w:val="Verzeichnis5"/>
        <w:tabs>
          <w:tab w:val="left" w:pos="1630"/>
          <w:tab w:val="right" w:leader="dot" w:pos="9075"/>
        </w:tabs>
        <w:rPr>
          <w:del w:id="6878" w:author="Markus Brüderl" w:date="2017-11-21T08:50:00Z"/>
          <w:rFonts w:eastAsiaTheme="minorEastAsia" w:cstheme="minorBidi"/>
          <w:noProof/>
          <w:sz w:val="22"/>
          <w:szCs w:val="22"/>
        </w:rPr>
      </w:pPr>
      <w:del w:id="6879" w:author="Markus Brüderl" w:date="2017-11-21T08:50:00Z">
        <w:r w:rsidRPr="00114F2A" w:rsidDel="00114F2A">
          <w:rPr>
            <w:noProof/>
          </w:rPr>
          <w:delText>3.8.23.1.1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208</w:delText>
        </w:r>
      </w:del>
    </w:p>
    <w:p w:rsidR="00C4315F" w:rsidDel="00114F2A" w:rsidRDefault="00C4315F">
      <w:pPr>
        <w:pStyle w:val="Verzeichnis5"/>
        <w:tabs>
          <w:tab w:val="left" w:pos="1630"/>
          <w:tab w:val="right" w:leader="dot" w:pos="9075"/>
        </w:tabs>
        <w:rPr>
          <w:del w:id="6880" w:author="Markus Brüderl" w:date="2017-11-21T08:50:00Z"/>
          <w:rFonts w:eastAsiaTheme="minorEastAsia" w:cstheme="minorBidi"/>
          <w:noProof/>
          <w:sz w:val="22"/>
          <w:szCs w:val="22"/>
        </w:rPr>
      </w:pPr>
      <w:del w:id="6881" w:author="Markus Brüderl" w:date="2017-11-21T08:50:00Z">
        <w:r w:rsidRPr="00114F2A" w:rsidDel="00114F2A">
          <w:rPr>
            <w:noProof/>
          </w:rPr>
          <w:delText>3.8.23.1.2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208</w:delText>
        </w:r>
      </w:del>
    </w:p>
    <w:p w:rsidR="00C4315F" w:rsidDel="00114F2A" w:rsidRDefault="00C4315F">
      <w:pPr>
        <w:pStyle w:val="Verzeichnis4"/>
        <w:tabs>
          <w:tab w:val="left" w:pos="1400"/>
          <w:tab w:val="right" w:leader="dot" w:pos="9075"/>
        </w:tabs>
        <w:rPr>
          <w:del w:id="6882" w:author="Markus Brüderl" w:date="2017-11-21T08:50:00Z"/>
          <w:rFonts w:eastAsiaTheme="minorEastAsia" w:cstheme="minorBidi"/>
          <w:noProof/>
          <w:sz w:val="22"/>
          <w:szCs w:val="22"/>
        </w:rPr>
      </w:pPr>
      <w:del w:id="6883" w:author="Markus Brüderl" w:date="2017-11-21T08:50:00Z">
        <w:r w:rsidRPr="00114F2A" w:rsidDel="00114F2A">
          <w:rPr>
            <w:noProof/>
          </w:rPr>
          <w:delText>3.8.23.2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208</w:delText>
        </w:r>
      </w:del>
    </w:p>
    <w:p w:rsidR="00C4315F" w:rsidDel="00114F2A" w:rsidRDefault="00C4315F">
      <w:pPr>
        <w:pStyle w:val="Verzeichnis5"/>
        <w:tabs>
          <w:tab w:val="left" w:pos="1630"/>
          <w:tab w:val="right" w:leader="dot" w:pos="9075"/>
        </w:tabs>
        <w:rPr>
          <w:del w:id="6884" w:author="Markus Brüderl" w:date="2017-11-21T08:50:00Z"/>
          <w:rFonts w:eastAsiaTheme="minorEastAsia" w:cstheme="minorBidi"/>
          <w:noProof/>
          <w:sz w:val="22"/>
          <w:szCs w:val="22"/>
        </w:rPr>
      </w:pPr>
      <w:del w:id="6885" w:author="Markus Brüderl" w:date="2017-11-21T08:50:00Z">
        <w:r w:rsidRPr="00114F2A" w:rsidDel="00114F2A">
          <w:rPr>
            <w:noProof/>
          </w:rPr>
          <w:delText>3.8.23.2.1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208</w:delText>
        </w:r>
      </w:del>
    </w:p>
    <w:p w:rsidR="00C4315F" w:rsidDel="00114F2A" w:rsidRDefault="00C4315F">
      <w:pPr>
        <w:pStyle w:val="Verzeichnis5"/>
        <w:tabs>
          <w:tab w:val="left" w:pos="1630"/>
          <w:tab w:val="right" w:leader="dot" w:pos="9075"/>
        </w:tabs>
        <w:rPr>
          <w:del w:id="6886" w:author="Markus Brüderl" w:date="2017-11-21T08:50:00Z"/>
          <w:rFonts w:eastAsiaTheme="minorEastAsia" w:cstheme="minorBidi"/>
          <w:noProof/>
          <w:sz w:val="22"/>
          <w:szCs w:val="22"/>
        </w:rPr>
      </w:pPr>
      <w:del w:id="6887" w:author="Markus Brüderl" w:date="2017-11-21T08:50:00Z">
        <w:r w:rsidRPr="00114F2A" w:rsidDel="00114F2A">
          <w:rPr>
            <w:noProof/>
          </w:rPr>
          <w:delText>3.8.23.2.2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208</w:delText>
        </w:r>
      </w:del>
    </w:p>
    <w:p w:rsidR="00C4315F" w:rsidDel="00114F2A" w:rsidRDefault="00C4315F">
      <w:pPr>
        <w:pStyle w:val="Verzeichnis3"/>
        <w:tabs>
          <w:tab w:val="left" w:pos="1000"/>
          <w:tab w:val="right" w:leader="dot" w:pos="9075"/>
        </w:tabs>
        <w:rPr>
          <w:del w:id="6888" w:author="Markus Brüderl" w:date="2017-11-21T08:50:00Z"/>
          <w:rFonts w:eastAsiaTheme="minorEastAsia" w:cstheme="minorBidi"/>
          <w:noProof/>
          <w:sz w:val="22"/>
          <w:szCs w:val="22"/>
        </w:rPr>
      </w:pPr>
      <w:del w:id="6889" w:author="Markus Brüderl" w:date="2017-11-21T08:50:00Z">
        <w:r w:rsidRPr="00114F2A" w:rsidDel="00114F2A">
          <w:rPr>
            <w:noProof/>
          </w:rPr>
          <w:delText>3.8.24</w:delText>
        </w:r>
        <w:r w:rsidDel="00114F2A">
          <w:rPr>
            <w:rFonts w:eastAsiaTheme="minorEastAsia" w:cstheme="minorBidi"/>
            <w:noProof/>
            <w:sz w:val="22"/>
            <w:szCs w:val="22"/>
          </w:rPr>
          <w:tab/>
        </w:r>
        <w:r w:rsidRPr="00114F2A" w:rsidDel="00114F2A">
          <w:rPr>
            <w:noProof/>
          </w:rPr>
          <w:delText>listZivilstaende</w:delText>
        </w:r>
        <w:r w:rsidDel="00114F2A">
          <w:rPr>
            <w:noProof/>
            <w:webHidden/>
          </w:rPr>
          <w:tab/>
          <w:delText>209</w:delText>
        </w:r>
      </w:del>
    </w:p>
    <w:p w:rsidR="00C4315F" w:rsidDel="00114F2A" w:rsidRDefault="00C4315F">
      <w:pPr>
        <w:pStyle w:val="Verzeichnis4"/>
        <w:tabs>
          <w:tab w:val="left" w:pos="1400"/>
          <w:tab w:val="right" w:leader="dot" w:pos="9075"/>
        </w:tabs>
        <w:rPr>
          <w:del w:id="6890" w:author="Markus Brüderl" w:date="2017-11-21T08:50:00Z"/>
          <w:rFonts w:eastAsiaTheme="minorEastAsia" w:cstheme="minorBidi"/>
          <w:noProof/>
          <w:sz w:val="22"/>
          <w:szCs w:val="22"/>
        </w:rPr>
      </w:pPr>
      <w:del w:id="6891" w:author="Markus Brüderl" w:date="2017-11-21T08:50:00Z">
        <w:r w:rsidRPr="00114F2A" w:rsidDel="00114F2A">
          <w:rPr>
            <w:noProof/>
          </w:rPr>
          <w:delText>3.8.24.1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209</w:delText>
        </w:r>
      </w:del>
    </w:p>
    <w:p w:rsidR="00C4315F" w:rsidDel="00114F2A" w:rsidRDefault="00C4315F">
      <w:pPr>
        <w:pStyle w:val="Verzeichnis5"/>
        <w:tabs>
          <w:tab w:val="left" w:pos="1630"/>
          <w:tab w:val="right" w:leader="dot" w:pos="9075"/>
        </w:tabs>
        <w:rPr>
          <w:del w:id="6892" w:author="Markus Brüderl" w:date="2017-11-21T08:50:00Z"/>
          <w:rFonts w:eastAsiaTheme="minorEastAsia" w:cstheme="minorBidi"/>
          <w:noProof/>
          <w:sz w:val="22"/>
          <w:szCs w:val="22"/>
        </w:rPr>
      </w:pPr>
      <w:del w:id="6893" w:author="Markus Brüderl" w:date="2017-11-21T08:50:00Z">
        <w:r w:rsidRPr="00114F2A" w:rsidDel="00114F2A">
          <w:rPr>
            <w:noProof/>
          </w:rPr>
          <w:delText>3.8.24.1.1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209</w:delText>
        </w:r>
      </w:del>
    </w:p>
    <w:p w:rsidR="00C4315F" w:rsidDel="00114F2A" w:rsidRDefault="00C4315F">
      <w:pPr>
        <w:pStyle w:val="Verzeichnis5"/>
        <w:tabs>
          <w:tab w:val="left" w:pos="1630"/>
          <w:tab w:val="right" w:leader="dot" w:pos="9075"/>
        </w:tabs>
        <w:rPr>
          <w:del w:id="6894" w:author="Markus Brüderl" w:date="2017-11-21T08:50:00Z"/>
          <w:rFonts w:eastAsiaTheme="minorEastAsia" w:cstheme="minorBidi"/>
          <w:noProof/>
          <w:sz w:val="22"/>
          <w:szCs w:val="22"/>
        </w:rPr>
      </w:pPr>
      <w:del w:id="6895" w:author="Markus Brüderl" w:date="2017-11-21T08:50:00Z">
        <w:r w:rsidRPr="00114F2A" w:rsidDel="00114F2A">
          <w:rPr>
            <w:noProof/>
          </w:rPr>
          <w:delText>3.8.24.1.2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209</w:delText>
        </w:r>
      </w:del>
    </w:p>
    <w:p w:rsidR="00C4315F" w:rsidDel="00114F2A" w:rsidRDefault="00C4315F">
      <w:pPr>
        <w:pStyle w:val="Verzeichnis4"/>
        <w:tabs>
          <w:tab w:val="left" w:pos="1400"/>
          <w:tab w:val="right" w:leader="dot" w:pos="9075"/>
        </w:tabs>
        <w:rPr>
          <w:del w:id="6896" w:author="Markus Brüderl" w:date="2017-11-21T08:50:00Z"/>
          <w:rFonts w:eastAsiaTheme="minorEastAsia" w:cstheme="minorBidi"/>
          <w:noProof/>
          <w:sz w:val="22"/>
          <w:szCs w:val="22"/>
        </w:rPr>
      </w:pPr>
      <w:del w:id="6897" w:author="Markus Brüderl" w:date="2017-11-21T08:50:00Z">
        <w:r w:rsidRPr="00114F2A" w:rsidDel="00114F2A">
          <w:rPr>
            <w:noProof/>
          </w:rPr>
          <w:delText>3.8.24.2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209</w:delText>
        </w:r>
      </w:del>
    </w:p>
    <w:p w:rsidR="00C4315F" w:rsidDel="00114F2A" w:rsidRDefault="00C4315F">
      <w:pPr>
        <w:pStyle w:val="Verzeichnis5"/>
        <w:tabs>
          <w:tab w:val="left" w:pos="1630"/>
          <w:tab w:val="right" w:leader="dot" w:pos="9075"/>
        </w:tabs>
        <w:rPr>
          <w:del w:id="6898" w:author="Markus Brüderl" w:date="2017-11-21T08:50:00Z"/>
          <w:rFonts w:eastAsiaTheme="minorEastAsia" w:cstheme="minorBidi"/>
          <w:noProof/>
          <w:sz w:val="22"/>
          <w:szCs w:val="22"/>
        </w:rPr>
      </w:pPr>
      <w:del w:id="6899" w:author="Markus Brüderl" w:date="2017-11-21T08:50:00Z">
        <w:r w:rsidRPr="00114F2A" w:rsidDel="00114F2A">
          <w:rPr>
            <w:noProof/>
          </w:rPr>
          <w:delText>3.8.24.2.1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209</w:delText>
        </w:r>
      </w:del>
    </w:p>
    <w:p w:rsidR="00C4315F" w:rsidDel="00114F2A" w:rsidRDefault="00C4315F">
      <w:pPr>
        <w:pStyle w:val="Verzeichnis5"/>
        <w:tabs>
          <w:tab w:val="left" w:pos="1630"/>
          <w:tab w:val="right" w:leader="dot" w:pos="9075"/>
        </w:tabs>
        <w:rPr>
          <w:del w:id="6900" w:author="Markus Brüderl" w:date="2017-11-21T08:50:00Z"/>
          <w:rFonts w:eastAsiaTheme="minorEastAsia" w:cstheme="minorBidi"/>
          <w:noProof/>
          <w:sz w:val="22"/>
          <w:szCs w:val="22"/>
        </w:rPr>
      </w:pPr>
      <w:del w:id="6901" w:author="Markus Brüderl" w:date="2017-11-21T08:50:00Z">
        <w:r w:rsidRPr="00114F2A" w:rsidDel="00114F2A">
          <w:rPr>
            <w:noProof/>
          </w:rPr>
          <w:delText>3.8.24.2.2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209</w:delText>
        </w:r>
      </w:del>
    </w:p>
    <w:p w:rsidR="00C4315F" w:rsidDel="00114F2A" w:rsidRDefault="00C4315F">
      <w:pPr>
        <w:pStyle w:val="Verzeichnis3"/>
        <w:tabs>
          <w:tab w:val="left" w:pos="1000"/>
          <w:tab w:val="right" w:leader="dot" w:pos="9075"/>
        </w:tabs>
        <w:rPr>
          <w:del w:id="6902" w:author="Markus Brüderl" w:date="2017-11-21T08:50:00Z"/>
          <w:rFonts w:eastAsiaTheme="minorEastAsia" w:cstheme="minorBidi"/>
          <w:noProof/>
          <w:sz w:val="22"/>
          <w:szCs w:val="22"/>
        </w:rPr>
      </w:pPr>
      <w:del w:id="6903" w:author="Markus Brüderl" w:date="2017-11-21T08:50:00Z">
        <w:r w:rsidRPr="00114F2A" w:rsidDel="00114F2A">
          <w:rPr>
            <w:noProof/>
          </w:rPr>
          <w:delText>3.8.25</w:delText>
        </w:r>
        <w:r w:rsidDel="00114F2A">
          <w:rPr>
            <w:rFonts w:eastAsiaTheme="minorEastAsia" w:cstheme="minorBidi"/>
            <w:noProof/>
            <w:sz w:val="22"/>
            <w:szCs w:val="22"/>
          </w:rPr>
          <w:tab/>
        </w:r>
        <w:r w:rsidRPr="00114F2A" w:rsidDel="00114F2A">
          <w:rPr>
            <w:noProof/>
          </w:rPr>
          <w:delText>listZusatzeinkommen</w:delText>
        </w:r>
        <w:r w:rsidDel="00114F2A">
          <w:rPr>
            <w:noProof/>
            <w:webHidden/>
          </w:rPr>
          <w:tab/>
          <w:delText>210</w:delText>
        </w:r>
      </w:del>
    </w:p>
    <w:p w:rsidR="00C4315F" w:rsidDel="00114F2A" w:rsidRDefault="00C4315F">
      <w:pPr>
        <w:pStyle w:val="Verzeichnis4"/>
        <w:tabs>
          <w:tab w:val="left" w:pos="1400"/>
          <w:tab w:val="right" w:leader="dot" w:pos="9075"/>
        </w:tabs>
        <w:rPr>
          <w:del w:id="6904" w:author="Markus Brüderl" w:date="2017-11-21T08:50:00Z"/>
          <w:rFonts w:eastAsiaTheme="minorEastAsia" w:cstheme="minorBidi"/>
          <w:noProof/>
          <w:sz w:val="22"/>
          <w:szCs w:val="22"/>
        </w:rPr>
      </w:pPr>
      <w:del w:id="6905" w:author="Markus Brüderl" w:date="2017-11-21T08:50:00Z">
        <w:r w:rsidRPr="00114F2A" w:rsidDel="00114F2A">
          <w:rPr>
            <w:noProof/>
          </w:rPr>
          <w:delText>3.8.25.1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210</w:delText>
        </w:r>
      </w:del>
    </w:p>
    <w:p w:rsidR="00C4315F" w:rsidDel="00114F2A" w:rsidRDefault="00C4315F">
      <w:pPr>
        <w:pStyle w:val="Verzeichnis5"/>
        <w:tabs>
          <w:tab w:val="left" w:pos="1630"/>
          <w:tab w:val="right" w:leader="dot" w:pos="9075"/>
        </w:tabs>
        <w:rPr>
          <w:del w:id="6906" w:author="Markus Brüderl" w:date="2017-11-21T08:50:00Z"/>
          <w:rFonts w:eastAsiaTheme="minorEastAsia" w:cstheme="minorBidi"/>
          <w:noProof/>
          <w:sz w:val="22"/>
          <w:szCs w:val="22"/>
        </w:rPr>
      </w:pPr>
      <w:del w:id="6907" w:author="Markus Brüderl" w:date="2017-11-21T08:50:00Z">
        <w:r w:rsidRPr="00114F2A" w:rsidDel="00114F2A">
          <w:rPr>
            <w:noProof/>
          </w:rPr>
          <w:delText>3.8.25.1.1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210</w:delText>
        </w:r>
      </w:del>
    </w:p>
    <w:p w:rsidR="00C4315F" w:rsidDel="00114F2A" w:rsidRDefault="00C4315F">
      <w:pPr>
        <w:pStyle w:val="Verzeichnis5"/>
        <w:tabs>
          <w:tab w:val="left" w:pos="1630"/>
          <w:tab w:val="right" w:leader="dot" w:pos="9075"/>
        </w:tabs>
        <w:rPr>
          <w:del w:id="6908" w:author="Markus Brüderl" w:date="2017-11-21T08:50:00Z"/>
          <w:rFonts w:eastAsiaTheme="minorEastAsia" w:cstheme="minorBidi"/>
          <w:noProof/>
          <w:sz w:val="22"/>
          <w:szCs w:val="22"/>
        </w:rPr>
      </w:pPr>
      <w:del w:id="6909" w:author="Markus Brüderl" w:date="2017-11-21T08:50:00Z">
        <w:r w:rsidRPr="00114F2A" w:rsidDel="00114F2A">
          <w:rPr>
            <w:noProof/>
          </w:rPr>
          <w:delText>3.8.25.1.2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210</w:delText>
        </w:r>
      </w:del>
    </w:p>
    <w:p w:rsidR="00C4315F" w:rsidDel="00114F2A" w:rsidRDefault="00C4315F">
      <w:pPr>
        <w:pStyle w:val="Verzeichnis4"/>
        <w:tabs>
          <w:tab w:val="left" w:pos="1400"/>
          <w:tab w:val="right" w:leader="dot" w:pos="9075"/>
        </w:tabs>
        <w:rPr>
          <w:del w:id="6910" w:author="Markus Brüderl" w:date="2017-11-21T08:50:00Z"/>
          <w:rFonts w:eastAsiaTheme="minorEastAsia" w:cstheme="minorBidi"/>
          <w:noProof/>
          <w:sz w:val="22"/>
          <w:szCs w:val="22"/>
        </w:rPr>
      </w:pPr>
      <w:del w:id="6911" w:author="Markus Brüderl" w:date="2017-11-21T08:50:00Z">
        <w:r w:rsidRPr="00114F2A" w:rsidDel="00114F2A">
          <w:rPr>
            <w:noProof/>
          </w:rPr>
          <w:delText>3.8.25.2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210</w:delText>
        </w:r>
      </w:del>
    </w:p>
    <w:p w:rsidR="00C4315F" w:rsidDel="00114F2A" w:rsidRDefault="00C4315F">
      <w:pPr>
        <w:pStyle w:val="Verzeichnis5"/>
        <w:tabs>
          <w:tab w:val="left" w:pos="1630"/>
          <w:tab w:val="right" w:leader="dot" w:pos="9075"/>
        </w:tabs>
        <w:rPr>
          <w:del w:id="6912" w:author="Markus Brüderl" w:date="2017-11-21T08:50:00Z"/>
          <w:rFonts w:eastAsiaTheme="minorEastAsia" w:cstheme="minorBidi"/>
          <w:noProof/>
          <w:sz w:val="22"/>
          <w:szCs w:val="22"/>
        </w:rPr>
      </w:pPr>
      <w:del w:id="6913" w:author="Markus Brüderl" w:date="2017-11-21T08:50:00Z">
        <w:r w:rsidRPr="00114F2A" w:rsidDel="00114F2A">
          <w:rPr>
            <w:noProof/>
          </w:rPr>
          <w:delText>3.8.25.2.1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210</w:delText>
        </w:r>
      </w:del>
    </w:p>
    <w:p w:rsidR="00C4315F" w:rsidDel="00114F2A" w:rsidRDefault="00C4315F">
      <w:pPr>
        <w:pStyle w:val="Verzeichnis5"/>
        <w:tabs>
          <w:tab w:val="left" w:pos="1630"/>
          <w:tab w:val="right" w:leader="dot" w:pos="9075"/>
        </w:tabs>
        <w:rPr>
          <w:del w:id="6914" w:author="Markus Brüderl" w:date="2017-11-21T08:50:00Z"/>
          <w:rFonts w:eastAsiaTheme="minorEastAsia" w:cstheme="minorBidi"/>
          <w:noProof/>
          <w:sz w:val="22"/>
          <w:szCs w:val="22"/>
        </w:rPr>
      </w:pPr>
      <w:del w:id="6915" w:author="Markus Brüderl" w:date="2017-11-21T08:50:00Z">
        <w:r w:rsidRPr="00114F2A" w:rsidDel="00114F2A">
          <w:rPr>
            <w:noProof/>
          </w:rPr>
          <w:delText>3.8.25.2.2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210</w:delText>
        </w:r>
      </w:del>
    </w:p>
    <w:p w:rsidR="00C4315F" w:rsidDel="00114F2A" w:rsidRDefault="00C4315F">
      <w:pPr>
        <w:pStyle w:val="Verzeichnis3"/>
        <w:tabs>
          <w:tab w:val="left" w:pos="1000"/>
          <w:tab w:val="right" w:leader="dot" w:pos="9075"/>
        </w:tabs>
        <w:rPr>
          <w:del w:id="6916" w:author="Markus Brüderl" w:date="2017-11-21T08:50:00Z"/>
          <w:rFonts w:eastAsiaTheme="minorEastAsia" w:cstheme="minorBidi"/>
          <w:noProof/>
          <w:sz w:val="22"/>
          <w:szCs w:val="22"/>
        </w:rPr>
      </w:pPr>
      <w:del w:id="6917" w:author="Markus Brüderl" w:date="2017-11-21T08:50:00Z">
        <w:r w:rsidRPr="00114F2A" w:rsidDel="00114F2A">
          <w:rPr>
            <w:noProof/>
          </w:rPr>
          <w:delText>3.8.26</w:delText>
        </w:r>
        <w:r w:rsidDel="00114F2A">
          <w:rPr>
            <w:rFonts w:eastAsiaTheme="minorEastAsia" w:cstheme="minorBidi"/>
            <w:noProof/>
            <w:sz w:val="22"/>
            <w:szCs w:val="22"/>
          </w:rPr>
          <w:tab/>
        </w:r>
        <w:r w:rsidRPr="00114F2A" w:rsidDel="00114F2A">
          <w:rPr>
            <w:noProof/>
          </w:rPr>
          <w:delText>saveKunde</w:delText>
        </w:r>
        <w:r w:rsidDel="00114F2A">
          <w:rPr>
            <w:noProof/>
            <w:webHidden/>
          </w:rPr>
          <w:tab/>
          <w:delText>211</w:delText>
        </w:r>
      </w:del>
    </w:p>
    <w:p w:rsidR="00C4315F" w:rsidDel="00114F2A" w:rsidRDefault="00C4315F">
      <w:pPr>
        <w:pStyle w:val="Verzeichnis4"/>
        <w:tabs>
          <w:tab w:val="left" w:pos="1400"/>
          <w:tab w:val="right" w:leader="dot" w:pos="9075"/>
        </w:tabs>
        <w:rPr>
          <w:del w:id="6918" w:author="Markus Brüderl" w:date="2017-11-21T08:50:00Z"/>
          <w:rFonts w:eastAsiaTheme="minorEastAsia" w:cstheme="minorBidi"/>
          <w:noProof/>
          <w:sz w:val="22"/>
          <w:szCs w:val="22"/>
        </w:rPr>
      </w:pPr>
      <w:del w:id="6919" w:author="Markus Brüderl" w:date="2017-11-21T08:50:00Z">
        <w:r w:rsidRPr="00114F2A" w:rsidDel="00114F2A">
          <w:rPr>
            <w:noProof/>
          </w:rPr>
          <w:delText>3.8.26.1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211</w:delText>
        </w:r>
      </w:del>
    </w:p>
    <w:p w:rsidR="00C4315F" w:rsidDel="00114F2A" w:rsidRDefault="00C4315F">
      <w:pPr>
        <w:pStyle w:val="Verzeichnis5"/>
        <w:tabs>
          <w:tab w:val="left" w:pos="1630"/>
          <w:tab w:val="right" w:leader="dot" w:pos="9075"/>
        </w:tabs>
        <w:rPr>
          <w:del w:id="6920" w:author="Markus Brüderl" w:date="2017-11-21T08:50:00Z"/>
          <w:rFonts w:eastAsiaTheme="minorEastAsia" w:cstheme="minorBidi"/>
          <w:noProof/>
          <w:sz w:val="22"/>
          <w:szCs w:val="22"/>
        </w:rPr>
      </w:pPr>
      <w:del w:id="6921" w:author="Markus Brüderl" w:date="2017-11-21T08:50:00Z">
        <w:r w:rsidRPr="00114F2A" w:rsidDel="00114F2A">
          <w:rPr>
            <w:noProof/>
          </w:rPr>
          <w:delText>3.8.26.1.1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211</w:delText>
        </w:r>
      </w:del>
    </w:p>
    <w:p w:rsidR="00C4315F" w:rsidDel="00114F2A" w:rsidRDefault="00C4315F">
      <w:pPr>
        <w:pStyle w:val="Verzeichnis5"/>
        <w:tabs>
          <w:tab w:val="left" w:pos="1630"/>
          <w:tab w:val="right" w:leader="dot" w:pos="9075"/>
        </w:tabs>
        <w:rPr>
          <w:del w:id="6922" w:author="Markus Brüderl" w:date="2017-11-21T08:50:00Z"/>
          <w:rFonts w:eastAsiaTheme="minorEastAsia" w:cstheme="minorBidi"/>
          <w:noProof/>
          <w:sz w:val="22"/>
          <w:szCs w:val="22"/>
        </w:rPr>
      </w:pPr>
      <w:del w:id="6923" w:author="Markus Brüderl" w:date="2017-11-21T08:50:00Z">
        <w:r w:rsidRPr="00114F2A" w:rsidDel="00114F2A">
          <w:rPr>
            <w:noProof/>
          </w:rPr>
          <w:delText>3.8.26.1.2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211</w:delText>
        </w:r>
      </w:del>
    </w:p>
    <w:p w:rsidR="00C4315F" w:rsidDel="00114F2A" w:rsidRDefault="00C4315F">
      <w:pPr>
        <w:pStyle w:val="Verzeichnis4"/>
        <w:tabs>
          <w:tab w:val="left" w:pos="1400"/>
          <w:tab w:val="right" w:leader="dot" w:pos="9075"/>
        </w:tabs>
        <w:rPr>
          <w:del w:id="6924" w:author="Markus Brüderl" w:date="2017-11-21T08:50:00Z"/>
          <w:rFonts w:eastAsiaTheme="minorEastAsia" w:cstheme="minorBidi"/>
          <w:noProof/>
          <w:sz w:val="22"/>
          <w:szCs w:val="22"/>
        </w:rPr>
      </w:pPr>
      <w:del w:id="6925" w:author="Markus Brüderl" w:date="2017-11-21T08:50:00Z">
        <w:r w:rsidRPr="00114F2A" w:rsidDel="00114F2A">
          <w:rPr>
            <w:noProof/>
          </w:rPr>
          <w:delText>3.8.26.2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211</w:delText>
        </w:r>
      </w:del>
    </w:p>
    <w:p w:rsidR="00C4315F" w:rsidDel="00114F2A" w:rsidRDefault="00C4315F">
      <w:pPr>
        <w:pStyle w:val="Verzeichnis5"/>
        <w:tabs>
          <w:tab w:val="left" w:pos="1630"/>
          <w:tab w:val="right" w:leader="dot" w:pos="9075"/>
        </w:tabs>
        <w:rPr>
          <w:del w:id="6926" w:author="Markus Brüderl" w:date="2017-11-21T08:50:00Z"/>
          <w:rFonts w:eastAsiaTheme="minorEastAsia" w:cstheme="minorBidi"/>
          <w:noProof/>
          <w:sz w:val="22"/>
          <w:szCs w:val="22"/>
        </w:rPr>
      </w:pPr>
      <w:del w:id="6927" w:author="Markus Brüderl" w:date="2017-11-21T08:50:00Z">
        <w:r w:rsidRPr="00114F2A" w:rsidDel="00114F2A">
          <w:rPr>
            <w:noProof/>
          </w:rPr>
          <w:delText>3.8.26.2.1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211</w:delText>
        </w:r>
      </w:del>
    </w:p>
    <w:p w:rsidR="00C4315F" w:rsidDel="00114F2A" w:rsidRDefault="00C4315F">
      <w:pPr>
        <w:pStyle w:val="Verzeichnis5"/>
        <w:tabs>
          <w:tab w:val="left" w:pos="1630"/>
          <w:tab w:val="right" w:leader="dot" w:pos="9075"/>
        </w:tabs>
        <w:rPr>
          <w:del w:id="6928" w:author="Markus Brüderl" w:date="2017-11-21T08:50:00Z"/>
          <w:rFonts w:eastAsiaTheme="minorEastAsia" w:cstheme="minorBidi"/>
          <w:noProof/>
          <w:sz w:val="22"/>
          <w:szCs w:val="22"/>
        </w:rPr>
      </w:pPr>
      <w:del w:id="6929" w:author="Markus Brüderl" w:date="2017-11-21T08:50:00Z">
        <w:r w:rsidRPr="00114F2A" w:rsidDel="00114F2A">
          <w:rPr>
            <w:noProof/>
          </w:rPr>
          <w:delText>3.8.26.2.2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212</w:delText>
        </w:r>
      </w:del>
    </w:p>
    <w:p w:rsidR="00C4315F" w:rsidDel="00114F2A" w:rsidRDefault="00C4315F">
      <w:pPr>
        <w:pStyle w:val="Verzeichnis2"/>
        <w:tabs>
          <w:tab w:val="left" w:pos="600"/>
          <w:tab w:val="right" w:leader="dot" w:pos="9075"/>
        </w:tabs>
        <w:rPr>
          <w:del w:id="6930" w:author="Markus Brüderl" w:date="2017-11-21T08:50:00Z"/>
          <w:rFonts w:eastAsiaTheme="minorEastAsia" w:cstheme="minorBidi"/>
          <w:b w:val="0"/>
          <w:bCs w:val="0"/>
          <w:noProof/>
          <w:sz w:val="22"/>
          <w:szCs w:val="22"/>
        </w:rPr>
      </w:pPr>
      <w:del w:id="6931" w:author="Markus Brüderl" w:date="2017-11-21T08:50:00Z">
        <w:r w:rsidRPr="00114F2A" w:rsidDel="00114F2A">
          <w:rPr>
            <w:noProof/>
          </w:rPr>
          <w:delText>3.9</w:delText>
        </w:r>
        <w:r w:rsidDel="00114F2A">
          <w:rPr>
            <w:rFonts w:eastAsiaTheme="minorEastAsia" w:cstheme="minorBidi"/>
            <w:b w:val="0"/>
            <w:bCs w:val="0"/>
            <w:noProof/>
            <w:sz w:val="22"/>
            <w:szCs w:val="22"/>
          </w:rPr>
          <w:tab/>
        </w:r>
        <w:r w:rsidRPr="00114F2A" w:rsidDel="00114F2A">
          <w:rPr>
            <w:noProof/>
          </w:rPr>
          <w:delText>createOrUpdateSchnellkalkulationService (B2B)</w:delText>
        </w:r>
        <w:r w:rsidDel="00114F2A">
          <w:rPr>
            <w:noProof/>
            <w:webHidden/>
          </w:rPr>
          <w:tab/>
          <w:delText>213</w:delText>
        </w:r>
      </w:del>
    </w:p>
    <w:p w:rsidR="00C4315F" w:rsidDel="00114F2A" w:rsidRDefault="00C4315F">
      <w:pPr>
        <w:pStyle w:val="Verzeichnis3"/>
        <w:tabs>
          <w:tab w:val="left" w:pos="1000"/>
          <w:tab w:val="right" w:leader="dot" w:pos="9075"/>
        </w:tabs>
        <w:rPr>
          <w:del w:id="6932" w:author="Markus Brüderl" w:date="2017-11-21T08:50:00Z"/>
          <w:rFonts w:eastAsiaTheme="minorEastAsia" w:cstheme="minorBidi"/>
          <w:noProof/>
          <w:sz w:val="22"/>
          <w:szCs w:val="22"/>
        </w:rPr>
      </w:pPr>
      <w:del w:id="6933" w:author="Markus Brüderl" w:date="2017-11-21T08:50:00Z">
        <w:r w:rsidRPr="00114F2A" w:rsidDel="00114F2A">
          <w:rPr>
            <w:noProof/>
          </w:rPr>
          <w:delText>3.9.1</w:delText>
        </w:r>
        <w:r w:rsidDel="00114F2A">
          <w:rPr>
            <w:rFonts w:eastAsiaTheme="minorEastAsia" w:cstheme="minorBidi"/>
            <w:noProof/>
            <w:sz w:val="22"/>
            <w:szCs w:val="22"/>
          </w:rPr>
          <w:tab/>
        </w:r>
        <w:r w:rsidRPr="00114F2A" w:rsidDel="00114F2A">
          <w:rPr>
            <w:noProof/>
          </w:rPr>
          <w:delText>createOrUpdateKalkulation</w:delText>
        </w:r>
        <w:r w:rsidDel="00114F2A">
          <w:rPr>
            <w:noProof/>
            <w:webHidden/>
          </w:rPr>
          <w:tab/>
          <w:delText>213</w:delText>
        </w:r>
      </w:del>
    </w:p>
    <w:p w:rsidR="00C4315F" w:rsidDel="00114F2A" w:rsidRDefault="00C4315F">
      <w:pPr>
        <w:pStyle w:val="Verzeichnis3"/>
        <w:tabs>
          <w:tab w:val="left" w:pos="1000"/>
          <w:tab w:val="right" w:leader="dot" w:pos="9075"/>
        </w:tabs>
        <w:rPr>
          <w:del w:id="6934" w:author="Markus Brüderl" w:date="2017-11-21T08:50:00Z"/>
          <w:rFonts w:eastAsiaTheme="minorEastAsia" w:cstheme="minorBidi"/>
          <w:noProof/>
          <w:sz w:val="22"/>
          <w:szCs w:val="22"/>
        </w:rPr>
      </w:pPr>
      <w:del w:id="6935" w:author="Markus Brüderl" w:date="2017-11-21T08:50:00Z">
        <w:r w:rsidRPr="00114F2A" w:rsidDel="00114F2A">
          <w:rPr>
            <w:noProof/>
          </w:rPr>
          <w:delText>3.9.2</w:delText>
        </w:r>
        <w:r w:rsidDel="00114F2A">
          <w:rPr>
            <w:rFonts w:eastAsiaTheme="minorEastAsia" w:cstheme="minorBidi"/>
            <w:noProof/>
            <w:sz w:val="22"/>
            <w:szCs w:val="22"/>
          </w:rPr>
          <w:tab/>
        </w:r>
        <w:r w:rsidRPr="00114F2A" w:rsidDel="00114F2A">
          <w:rPr>
            <w:noProof/>
          </w:rPr>
          <w:delText>getParameter</w:delText>
        </w:r>
        <w:r w:rsidDel="00114F2A">
          <w:rPr>
            <w:noProof/>
            <w:webHidden/>
          </w:rPr>
          <w:tab/>
          <w:delText>213</w:delText>
        </w:r>
      </w:del>
    </w:p>
    <w:p w:rsidR="00C4315F" w:rsidDel="00114F2A" w:rsidRDefault="00C4315F">
      <w:pPr>
        <w:pStyle w:val="Verzeichnis3"/>
        <w:tabs>
          <w:tab w:val="left" w:pos="1000"/>
          <w:tab w:val="right" w:leader="dot" w:pos="9075"/>
        </w:tabs>
        <w:rPr>
          <w:del w:id="6936" w:author="Markus Brüderl" w:date="2017-11-21T08:50:00Z"/>
          <w:rFonts w:eastAsiaTheme="minorEastAsia" w:cstheme="minorBidi"/>
          <w:noProof/>
          <w:sz w:val="22"/>
          <w:szCs w:val="22"/>
        </w:rPr>
      </w:pPr>
      <w:del w:id="6937" w:author="Markus Brüderl" w:date="2017-11-21T08:50:00Z">
        <w:r w:rsidRPr="00114F2A" w:rsidDel="00114F2A">
          <w:rPr>
            <w:noProof/>
          </w:rPr>
          <w:delText>3.9.3</w:delText>
        </w:r>
        <w:r w:rsidDel="00114F2A">
          <w:rPr>
            <w:rFonts w:eastAsiaTheme="minorEastAsia" w:cstheme="minorBidi"/>
            <w:noProof/>
            <w:sz w:val="22"/>
            <w:szCs w:val="22"/>
          </w:rPr>
          <w:tab/>
        </w:r>
        <w:r w:rsidRPr="00114F2A" w:rsidDel="00114F2A">
          <w:rPr>
            <w:noProof/>
          </w:rPr>
          <w:delText>listAvailableProdukte</w:delText>
        </w:r>
        <w:r w:rsidDel="00114F2A">
          <w:rPr>
            <w:noProof/>
            <w:webHidden/>
          </w:rPr>
          <w:tab/>
          <w:delText>213</w:delText>
        </w:r>
      </w:del>
    </w:p>
    <w:p w:rsidR="00C4315F" w:rsidDel="00114F2A" w:rsidRDefault="00C4315F">
      <w:pPr>
        <w:pStyle w:val="Verzeichnis3"/>
        <w:tabs>
          <w:tab w:val="left" w:pos="1000"/>
          <w:tab w:val="right" w:leader="dot" w:pos="9075"/>
        </w:tabs>
        <w:rPr>
          <w:del w:id="6938" w:author="Markus Brüderl" w:date="2017-11-21T08:50:00Z"/>
          <w:rFonts w:eastAsiaTheme="minorEastAsia" w:cstheme="minorBidi"/>
          <w:noProof/>
          <w:sz w:val="22"/>
          <w:szCs w:val="22"/>
        </w:rPr>
      </w:pPr>
      <w:del w:id="6939" w:author="Markus Brüderl" w:date="2017-11-21T08:50:00Z">
        <w:r w:rsidRPr="00114F2A" w:rsidDel="00114F2A">
          <w:rPr>
            <w:noProof/>
          </w:rPr>
          <w:delText>3.9.4</w:delText>
        </w:r>
        <w:r w:rsidDel="00114F2A">
          <w:rPr>
            <w:rFonts w:eastAsiaTheme="minorEastAsia" w:cstheme="minorBidi"/>
            <w:noProof/>
            <w:sz w:val="22"/>
            <w:szCs w:val="22"/>
          </w:rPr>
          <w:tab/>
        </w:r>
        <w:r w:rsidRPr="00114F2A" w:rsidDel="00114F2A">
          <w:rPr>
            <w:noProof/>
          </w:rPr>
          <w:delText>listAvailableServices</w:delText>
        </w:r>
        <w:r w:rsidDel="00114F2A">
          <w:rPr>
            <w:noProof/>
            <w:webHidden/>
          </w:rPr>
          <w:tab/>
          <w:delText>213</w:delText>
        </w:r>
      </w:del>
    </w:p>
    <w:p w:rsidR="00C4315F" w:rsidDel="00114F2A" w:rsidRDefault="00C4315F">
      <w:pPr>
        <w:pStyle w:val="Verzeichnis3"/>
        <w:tabs>
          <w:tab w:val="left" w:pos="1000"/>
          <w:tab w:val="right" w:leader="dot" w:pos="9075"/>
        </w:tabs>
        <w:rPr>
          <w:del w:id="6940" w:author="Markus Brüderl" w:date="2017-11-21T08:50:00Z"/>
          <w:rFonts w:eastAsiaTheme="minorEastAsia" w:cstheme="minorBidi"/>
          <w:noProof/>
          <w:sz w:val="22"/>
          <w:szCs w:val="22"/>
        </w:rPr>
      </w:pPr>
      <w:del w:id="6941" w:author="Markus Brüderl" w:date="2017-11-21T08:50:00Z">
        <w:r w:rsidRPr="00114F2A" w:rsidDel="00114F2A">
          <w:rPr>
            <w:noProof/>
          </w:rPr>
          <w:delText>3.9.5</w:delText>
        </w:r>
        <w:r w:rsidDel="00114F2A">
          <w:rPr>
            <w:rFonts w:eastAsiaTheme="minorEastAsia" w:cstheme="minorBidi"/>
            <w:noProof/>
            <w:sz w:val="22"/>
            <w:szCs w:val="22"/>
          </w:rPr>
          <w:tab/>
        </w:r>
        <w:r w:rsidRPr="00114F2A" w:rsidDel="00114F2A">
          <w:rPr>
            <w:noProof/>
          </w:rPr>
          <w:delText>saveKalkulation</w:delText>
        </w:r>
        <w:r w:rsidDel="00114F2A">
          <w:rPr>
            <w:noProof/>
            <w:webHidden/>
          </w:rPr>
          <w:tab/>
          <w:delText>213</w:delText>
        </w:r>
      </w:del>
    </w:p>
    <w:p w:rsidR="00C4315F" w:rsidDel="00114F2A" w:rsidRDefault="00C4315F">
      <w:pPr>
        <w:pStyle w:val="Verzeichnis4"/>
        <w:tabs>
          <w:tab w:val="left" w:pos="1200"/>
          <w:tab w:val="right" w:leader="dot" w:pos="9075"/>
        </w:tabs>
        <w:rPr>
          <w:del w:id="6942" w:author="Markus Brüderl" w:date="2017-11-21T08:50:00Z"/>
          <w:rFonts w:eastAsiaTheme="minorEastAsia" w:cstheme="minorBidi"/>
          <w:noProof/>
          <w:sz w:val="22"/>
          <w:szCs w:val="22"/>
        </w:rPr>
      </w:pPr>
      <w:del w:id="6943" w:author="Markus Brüderl" w:date="2017-11-21T08:50:00Z">
        <w:r w:rsidRPr="00114F2A" w:rsidDel="00114F2A">
          <w:rPr>
            <w:noProof/>
          </w:rPr>
          <w:delText>3.9.5.1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213</w:delText>
        </w:r>
      </w:del>
    </w:p>
    <w:p w:rsidR="00C4315F" w:rsidDel="00114F2A" w:rsidRDefault="00C4315F">
      <w:pPr>
        <w:pStyle w:val="Verzeichnis5"/>
        <w:tabs>
          <w:tab w:val="left" w:pos="1529"/>
          <w:tab w:val="right" w:leader="dot" w:pos="9075"/>
        </w:tabs>
        <w:rPr>
          <w:del w:id="6944" w:author="Markus Brüderl" w:date="2017-11-21T08:50:00Z"/>
          <w:rFonts w:eastAsiaTheme="minorEastAsia" w:cstheme="minorBidi"/>
          <w:noProof/>
          <w:sz w:val="22"/>
          <w:szCs w:val="22"/>
        </w:rPr>
      </w:pPr>
      <w:del w:id="6945" w:author="Markus Brüderl" w:date="2017-11-21T08:50:00Z">
        <w:r w:rsidRPr="00114F2A" w:rsidDel="00114F2A">
          <w:rPr>
            <w:noProof/>
          </w:rPr>
          <w:delText>3.9.5.1.1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213</w:delText>
        </w:r>
      </w:del>
    </w:p>
    <w:p w:rsidR="00C4315F" w:rsidDel="00114F2A" w:rsidRDefault="00C4315F">
      <w:pPr>
        <w:pStyle w:val="Verzeichnis5"/>
        <w:tabs>
          <w:tab w:val="left" w:pos="1529"/>
          <w:tab w:val="right" w:leader="dot" w:pos="9075"/>
        </w:tabs>
        <w:rPr>
          <w:del w:id="6946" w:author="Markus Brüderl" w:date="2017-11-21T08:50:00Z"/>
          <w:rFonts w:eastAsiaTheme="minorEastAsia" w:cstheme="minorBidi"/>
          <w:noProof/>
          <w:sz w:val="22"/>
          <w:szCs w:val="22"/>
        </w:rPr>
      </w:pPr>
      <w:del w:id="6947" w:author="Markus Brüderl" w:date="2017-11-21T08:50:00Z">
        <w:r w:rsidRPr="00114F2A" w:rsidDel="00114F2A">
          <w:rPr>
            <w:noProof/>
          </w:rPr>
          <w:delText>3.9.5.1.2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213</w:delText>
        </w:r>
      </w:del>
    </w:p>
    <w:p w:rsidR="00C4315F" w:rsidDel="00114F2A" w:rsidRDefault="00C4315F">
      <w:pPr>
        <w:pStyle w:val="Verzeichnis4"/>
        <w:tabs>
          <w:tab w:val="left" w:pos="1200"/>
          <w:tab w:val="right" w:leader="dot" w:pos="9075"/>
        </w:tabs>
        <w:rPr>
          <w:del w:id="6948" w:author="Markus Brüderl" w:date="2017-11-21T08:50:00Z"/>
          <w:rFonts w:eastAsiaTheme="minorEastAsia" w:cstheme="minorBidi"/>
          <w:noProof/>
          <w:sz w:val="22"/>
          <w:szCs w:val="22"/>
        </w:rPr>
      </w:pPr>
      <w:del w:id="6949" w:author="Markus Brüderl" w:date="2017-11-21T08:50:00Z">
        <w:r w:rsidRPr="00114F2A" w:rsidDel="00114F2A">
          <w:rPr>
            <w:noProof/>
          </w:rPr>
          <w:delText>3.9.5.2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214</w:delText>
        </w:r>
      </w:del>
    </w:p>
    <w:p w:rsidR="00C4315F" w:rsidDel="00114F2A" w:rsidRDefault="00C4315F">
      <w:pPr>
        <w:pStyle w:val="Verzeichnis5"/>
        <w:tabs>
          <w:tab w:val="left" w:pos="1529"/>
          <w:tab w:val="right" w:leader="dot" w:pos="9075"/>
        </w:tabs>
        <w:rPr>
          <w:del w:id="6950" w:author="Markus Brüderl" w:date="2017-11-21T08:50:00Z"/>
          <w:rFonts w:eastAsiaTheme="minorEastAsia" w:cstheme="minorBidi"/>
          <w:noProof/>
          <w:sz w:val="22"/>
          <w:szCs w:val="22"/>
        </w:rPr>
      </w:pPr>
      <w:del w:id="6951" w:author="Markus Brüderl" w:date="2017-11-21T08:50:00Z">
        <w:r w:rsidRPr="00114F2A" w:rsidDel="00114F2A">
          <w:rPr>
            <w:noProof/>
          </w:rPr>
          <w:delText>3.9.5.2.1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214</w:delText>
        </w:r>
      </w:del>
    </w:p>
    <w:p w:rsidR="00C4315F" w:rsidDel="00114F2A" w:rsidRDefault="00C4315F">
      <w:pPr>
        <w:pStyle w:val="Verzeichnis5"/>
        <w:tabs>
          <w:tab w:val="left" w:pos="1529"/>
          <w:tab w:val="right" w:leader="dot" w:pos="9075"/>
        </w:tabs>
        <w:rPr>
          <w:del w:id="6952" w:author="Markus Brüderl" w:date="2017-11-21T08:50:00Z"/>
          <w:rFonts w:eastAsiaTheme="minorEastAsia" w:cstheme="minorBidi"/>
          <w:noProof/>
          <w:sz w:val="22"/>
          <w:szCs w:val="22"/>
        </w:rPr>
      </w:pPr>
      <w:del w:id="6953" w:author="Markus Brüderl" w:date="2017-11-21T08:50:00Z">
        <w:r w:rsidRPr="00114F2A" w:rsidDel="00114F2A">
          <w:rPr>
            <w:noProof/>
          </w:rPr>
          <w:delText>3.9.5.2.2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214</w:delText>
        </w:r>
      </w:del>
    </w:p>
    <w:p w:rsidR="00C4315F" w:rsidDel="00114F2A" w:rsidRDefault="00C4315F">
      <w:pPr>
        <w:pStyle w:val="Verzeichnis3"/>
        <w:tabs>
          <w:tab w:val="left" w:pos="1000"/>
          <w:tab w:val="right" w:leader="dot" w:pos="9075"/>
        </w:tabs>
        <w:rPr>
          <w:del w:id="6954" w:author="Markus Brüderl" w:date="2017-11-21T08:50:00Z"/>
          <w:rFonts w:eastAsiaTheme="minorEastAsia" w:cstheme="minorBidi"/>
          <w:noProof/>
          <w:sz w:val="22"/>
          <w:szCs w:val="22"/>
        </w:rPr>
      </w:pPr>
      <w:del w:id="6955" w:author="Markus Brüderl" w:date="2017-11-21T08:50:00Z">
        <w:r w:rsidRPr="00114F2A" w:rsidDel="00114F2A">
          <w:rPr>
            <w:noProof/>
          </w:rPr>
          <w:delText>3.9.6</w:delText>
        </w:r>
        <w:r w:rsidDel="00114F2A">
          <w:rPr>
            <w:rFonts w:eastAsiaTheme="minorEastAsia" w:cstheme="minorBidi"/>
            <w:noProof/>
            <w:sz w:val="22"/>
            <w:szCs w:val="22"/>
          </w:rPr>
          <w:tab/>
        </w:r>
        <w:r w:rsidRPr="00114F2A" w:rsidDel="00114F2A">
          <w:rPr>
            <w:noProof/>
          </w:rPr>
          <w:delText>solveKalkulation</w:delText>
        </w:r>
        <w:r w:rsidDel="00114F2A">
          <w:rPr>
            <w:noProof/>
            <w:webHidden/>
          </w:rPr>
          <w:tab/>
          <w:delText>214</w:delText>
        </w:r>
      </w:del>
    </w:p>
    <w:p w:rsidR="00C4315F" w:rsidDel="00114F2A" w:rsidRDefault="00C4315F">
      <w:pPr>
        <w:pStyle w:val="Verzeichnis3"/>
        <w:tabs>
          <w:tab w:val="left" w:pos="1000"/>
          <w:tab w:val="right" w:leader="dot" w:pos="9075"/>
        </w:tabs>
        <w:rPr>
          <w:del w:id="6956" w:author="Markus Brüderl" w:date="2017-11-21T08:50:00Z"/>
          <w:rFonts w:eastAsiaTheme="minorEastAsia" w:cstheme="minorBidi"/>
          <w:noProof/>
          <w:sz w:val="22"/>
          <w:szCs w:val="22"/>
        </w:rPr>
      </w:pPr>
      <w:del w:id="6957" w:author="Markus Brüderl" w:date="2017-11-21T08:50:00Z">
        <w:r w:rsidRPr="00114F2A" w:rsidDel="00114F2A">
          <w:rPr>
            <w:noProof/>
          </w:rPr>
          <w:delText>3.9.7</w:delText>
        </w:r>
        <w:r w:rsidDel="00114F2A">
          <w:rPr>
            <w:rFonts w:eastAsiaTheme="minorEastAsia" w:cstheme="minorBidi"/>
            <w:noProof/>
            <w:sz w:val="22"/>
            <w:szCs w:val="22"/>
          </w:rPr>
          <w:tab/>
        </w:r>
        <w:r w:rsidRPr="00114F2A" w:rsidDel="00114F2A">
          <w:rPr>
            <w:noProof/>
          </w:rPr>
          <w:delText>checkKalkulation</w:delText>
        </w:r>
        <w:r w:rsidDel="00114F2A">
          <w:rPr>
            <w:noProof/>
            <w:webHidden/>
          </w:rPr>
          <w:tab/>
          <w:delText>214</w:delText>
        </w:r>
      </w:del>
    </w:p>
    <w:p w:rsidR="00C4315F" w:rsidDel="00114F2A" w:rsidRDefault="00C4315F">
      <w:pPr>
        <w:pStyle w:val="Verzeichnis2"/>
        <w:tabs>
          <w:tab w:val="left" w:pos="600"/>
          <w:tab w:val="right" w:leader="dot" w:pos="9075"/>
        </w:tabs>
        <w:rPr>
          <w:del w:id="6958" w:author="Markus Brüderl" w:date="2017-11-21T08:50:00Z"/>
          <w:rFonts w:eastAsiaTheme="minorEastAsia" w:cstheme="minorBidi"/>
          <w:b w:val="0"/>
          <w:bCs w:val="0"/>
          <w:noProof/>
          <w:sz w:val="22"/>
          <w:szCs w:val="22"/>
        </w:rPr>
      </w:pPr>
      <w:del w:id="6959" w:author="Markus Brüderl" w:date="2017-11-21T08:50:00Z">
        <w:r w:rsidRPr="00114F2A" w:rsidDel="00114F2A">
          <w:rPr>
            <w:noProof/>
          </w:rPr>
          <w:delText>3.10</w:delText>
        </w:r>
        <w:r w:rsidDel="00114F2A">
          <w:rPr>
            <w:rFonts w:eastAsiaTheme="minorEastAsia" w:cstheme="minorBidi"/>
            <w:b w:val="0"/>
            <w:bCs w:val="0"/>
            <w:noProof/>
            <w:sz w:val="22"/>
            <w:szCs w:val="22"/>
          </w:rPr>
          <w:tab/>
        </w:r>
        <w:r w:rsidRPr="00114F2A" w:rsidDel="00114F2A">
          <w:rPr>
            <w:noProof/>
          </w:rPr>
          <w:delText>DecisionService (EAI)</w:delText>
        </w:r>
        <w:r w:rsidDel="00114F2A">
          <w:rPr>
            <w:noProof/>
            <w:webHidden/>
          </w:rPr>
          <w:tab/>
          <w:delText>215</w:delText>
        </w:r>
      </w:del>
    </w:p>
    <w:p w:rsidR="00C4315F" w:rsidDel="00114F2A" w:rsidRDefault="00C4315F">
      <w:pPr>
        <w:pStyle w:val="Verzeichnis3"/>
        <w:tabs>
          <w:tab w:val="left" w:pos="1000"/>
          <w:tab w:val="right" w:leader="dot" w:pos="9075"/>
        </w:tabs>
        <w:rPr>
          <w:del w:id="6960" w:author="Markus Brüderl" w:date="2017-11-21T08:50:00Z"/>
          <w:rFonts w:eastAsiaTheme="minorEastAsia" w:cstheme="minorBidi"/>
          <w:noProof/>
          <w:sz w:val="22"/>
          <w:szCs w:val="22"/>
        </w:rPr>
      </w:pPr>
      <w:del w:id="6961" w:author="Markus Brüderl" w:date="2017-11-21T08:50:00Z">
        <w:r w:rsidRPr="00114F2A" w:rsidDel="00114F2A">
          <w:rPr>
            <w:noProof/>
          </w:rPr>
          <w:delText>3.10.1</w:delText>
        </w:r>
        <w:r w:rsidDel="00114F2A">
          <w:rPr>
            <w:rFonts w:eastAsiaTheme="minorEastAsia" w:cstheme="minorBidi"/>
            <w:noProof/>
            <w:sz w:val="22"/>
            <w:szCs w:val="22"/>
          </w:rPr>
          <w:tab/>
        </w:r>
        <w:r w:rsidRPr="00114F2A" w:rsidDel="00114F2A">
          <w:rPr>
            <w:noProof/>
          </w:rPr>
          <w:delText>setCreditDecisionResult</w:delText>
        </w:r>
        <w:r w:rsidDel="00114F2A">
          <w:rPr>
            <w:noProof/>
            <w:webHidden/>
          </w:rPr>
          <w:tab/>
          <w:delText>215</w:delText>
        </w:r>
      </w:del>
    </w:p>
    <w:p w:rsidR="00C4315F" w:rsidDel="00114F2A" w:rsidRDefault="00C4315F">
      <w:pPr>
        <w:pStyle w:val="Verzeichnis4"/>
        <w:tabs>
          <w:tab w:val="left" w:pos="1400"/>
          <w:tab w:val="right" w:leader="dot" w:pos="9075"/>
        </w:tabs>
        <w:rPr>
          <w:del w:id="6962" w:author="Markus Brüderl" w:date="2017-11-21T08:50:00Z"/>
          <w:rFonts w:eastAsiaTheme="minorEastAsia" w:cstheme="minorBidi"/>
          <w:noProof/>
          <w:sz w:val="22"/>
          <w:szCs w:val="22"/>
        </w:rPr>
      </w:pPr>
      <w:del w:id="6963" w:author="Markus Brüderl" w:date="2017-11-21T08:50:00Z">
        <w:r w:rsidRPr="00114F2A" w:rsidDel="00114F2A">
          <w:rPr>
            <w:noProof/>
          </w:rPr>
          <w:delText>3.10.1.1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215</w:delText>
        </w:r>
      </w:del>
    </w:p>
    <w:p w:rsidR="00C4315F" w:rsidDel="00114F2A" w:rsidRDefault="00C4315F">
      <w:pPr>
        <w:pStyle w:val="Verzeichnis5"/>
        <w:tabs>
          <w:tab w:val="left" w:pos="1630"/>
          <w:tab w:val="right" w:leader="dot" w:pos="9075"/>
        </w:tabs>
        <w:rPr>
          <w:del w:id="6964" w:author="Markus Brüderl" w:date="2017-11-21T08:50:00Z"/>
          <w:rFonts w:eastAsiaTheme="minorEastAsia" w:cstheme="minorBidi"/>
          <w:noProof/>
          <w:sz w:val="22"/>
          <w:szCs w:val="22"/>
        </w:rPr>
      </w:pPr>
      <w:del w:id="6965" w:author="Markus Brüderl" w:date="2017-11-21T08:50:00Z">
        <w:r w:rsidRPr="00114F2A" w:rsidDel="00114F2A">
          <w:rPr>
            <w:noProof/>
          </w:rPr>
          <w:delText>3.10.1.1.1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215</w:delText>
        </w:r>
      </w:del>
    </w:p>
    <w:p w:rsidR="00C4315F" w:rsidDel="00114F2A" w:rsidRDefault="00C4315F">
      <w:pPr>
        <w:pStyle w:val="Verzeichnis5"/>
        <w:tabs>
          <w:tab w:val="left" w:pos="1630"/>
          <w:tab w:val="right" w:leader="dot" w:pos="9075"/>
        </w:tabs>
        <w:rPr>
          <w:del w:id="6966" w:author="Markus Brüderl" w:date="2017-11-21T08:50:00Z"/>
          <w:rFonts w:eastAsiaTheme="minorEastAsia" w:cstheme="minorBidi"/>
          <w:noProof/>
          <w:sz w:val="22"/>
          <w:szCs w:val="22"/>
        </w:rPr>
      </w:pPr>
      <w:del w:id="6967" w:author="Markus Brüderl" w:date="2017-11-21T08:50:00Z">
        <w:r w:rsidRPr="00114F2A" w:rsidDel="00114F2A">
          <w:rPr>
            <w:noProof/>
          </w:rPr>
          <w:delText>3.10.1.1.2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215</w:delText>
        </w:r>
      </w:del>
    </w:p>
    <w:p w:rsidR="00C4315F" w:rsidDel="00114F2A" w:rsidRDefault="00C4315F">
      <w:pPr>
        <w:pStyle w:val="Verzeichnis4"/>
        <w:tabs>
          <w:tab w:val="left" w:pos="1400"/>
          <w:tab w:val="right" w:leader="dot" w:pos="9075"/>
        </w:tabs>
        <w:rPr>
          <w:del w:id="6968" w:author="Markus Brüderl" w:date="2017-11-21T08:50:00Z"/>
          <w:rFonts w:eastAsiaTheme="minorEastAsia" w:cstheme="minorBidi"/>
          <w:noProof/>
          <w:sz w:val="22"/>
          <w:szCs w:val="22"/>
        </w:rPr>
      </w:pPr>
      <w:del w:id="6969" w:author="Markus Brüderl" w:date="2017-11-21T08:50:00Z">
        <w:r w:rsidRPr="00114F2A" w:rsidDel="00114F2A">
          <w:rPr>
            <w:noProof/>
          </w:rPr>
          <w:delText>3.10.1.2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215</w:delText>
        </w:r>
      </w:del>
    </w:p>
    <w:p w:rsidR="00C4315F" w:rsidDel="00114F2A" w:rsidRDefault="00C4315F">
      <w:pPr>
        <w:pStyle w:val="Verzeichnis5"/>
        <w:tabs>
          <w:tab w:val="left" w:pos="1630"/>
          <w:tab w:val="right" w:leader="dot" w:pos="9075"/>
        </w:tabs>
        <w:rPr>
          <w:del w:id="6970" w:author="Markus Brüderl" w:date="2017-11-21T08:50:00Z"/>
          <w:rFonts w:eastAsiaTheme="minorEastAsia" w:cstheme="minorBidi"/>
          <w:noProof/>
          <w:sz w:val="22"/>
          <w:szCs w:val="22"/>
        </w:rPr>
      </w:pPr>
      <w:del w:id="6971" w:author="Markus Brüderl" w:date="2017-11-21T08:50:00Z">
        <w:r w:rsidRPr="00114F2A" w:rsidDel="00114F2A">
          <w:rPr>
            <w:noProof/>
          </w:rPr>
          <w:delText>3.10.1.2.1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215</w:delText>
        </w:r>
      </w:del>
    </w:p>
    <w:p w:rsidR="00C4315F" w:rsidDel="00114F2A" w:rsidRDefault="00C4315F">
      <w:pPr>
        <w:pStyle w:val="Verzeichnis5"/>
        <w:tabs>
          <w:tab w:val="left" w:pos="1630"/>
          <w:tab w:val="right" w:leader="dot" w:pos="9075"/>
        </w:tabs>
        <w:rPr>
          <w:del w:id="6972" w:author="Markus Brüderl" w:date="2017-11-21T08:50:00Z"/>
          <w:rFonts w:eastAsiaTheme="minorEastAsia" w:cstheme="minorBidi"/>
          <w:noProof/>
          <w:sz w:val="22"/>
          <w:szCs w:val="22"/>
        </w:rPr>
      </w:pPr>
      <w:del w:id="6973" w:author="Markus Brüderl" w:date="2017-11-21T08:50:00Z">
        <w:r w:rsidRPr="00114F2A" w:rsidDel="00114F2A">
          <w:rPr>
            <w:noProof/>
          </w:rPr>
          <w:delText>3.10.1.2.2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216</w:delText>
        </w:r>
      </w:del>
    </w:p>
    <w:p w:rsidR="00C4315F" w:rsidDel="00114F2A" w:rsidRDefault="00C4315F">
      <w:pPr>
        <w:pStyle w:val="Verzeichnis3"/>
        <w:tabs>
          <w:tab w:val="left" w:pos="1000"/>
          <w:tab w:val="right" w:leader="dot" w:pos="9075"/>
        </w:tabs>
        <w:rPr>
          <w:del w:id="6974" w:author="Markus Brüderl" w:date="2017-11-21T08:50:00Z"/>
          <w:rFonts w:eastAsiaTheme="minorEastAsia" w:cstheme="minorBidi"/>
          <w:noProof/>
          <w:sz w:val="22"/>
          <w:szCs w:val="22"/>
        </w:rPr>
      </w:pPr>
      <w:del w:id="6975" w:author="Markus Brüderl" w:date="2017-11-21T08:50:00Z">
        <w:r w:rsidRPr="00114F2A" w:rsidDel="00114F2A">
          <w:rPr>
            <w:noProof/>
          </w:rPr>
          <w:delText>3.10.2</w:delText>
        </w:r>
        <w:r w:rsidDel="00114F2A">
          <w:rPr>
            <w:rFonts w:eastAsiaTheme="minorEastAsia" w:cstheme="minorBidi"/>
            <w:noProof/>
            <w:sz w:val="22"/>
            <w:szCs w:val="22"/>
          </w:rPr>
          <w:tab/>
        </w:r>
        <w:r w:rsidRPr="00114F2A" w:rsidDel="00114F2A">
          <w:rPr>
            <w:noProof/>
          </w:rPr>
          <w:delText>getAggregation</w:delText>
        </w:r>
        <w:r w:rsidDel="00114F2A">
          <w:rPr>
            <w:noProof/>
            <w:webHidden/>
          </w:rPr>
          <w:tab/>
          <w:delText>216</w:delText>
        </w:r>
      </w:del>
    </w:p>
    <w:p w:rsidR="00C4315F" w:rsidDel="00114F2A" w:rsidRDefault="00C4315F">
      <w:pPr>
        <w:pStyle w:val="Verzeichnis4"/>
        <w:tabs>
          <w:tab w:val="left" w:pos="1400"/>
          <w:tab w:val="right" w:leader="dot" w:pos="9075"/>
        </w:tabs>
        <w:rPr>
          <w:del w:id="6976" w:author="Markus Brüderl" w:date="2017-11-21T08:50:00Z"/>
          <w:rFonts w:eastAsiaTheme="minorEastAsia" w:cstheme="minorBidi"/>
          <w:noProof/>
          <w:sz w:val="22"/>
          <w:szCs w:val="22"/>
        </w:rPr>
      </w:pPr>
      <w:del w:id="6977" w:author="Markus Brüderl" w:date="2017-11-21T08:50:00Z">
        <w:r w:rsidRPr="00114F2A" w:rsidDel="00114F2A">
          <w:rPr>
            <w:noProof/>
          </w:rPr>
          <w:delText>3.10.2.1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216</w:delText>
        </w:r>
      </w:del>
    </w:p>
    <w:p w:rsidR="00C4315F" w:rsidDel="00114F2A" w:rsidRDefault="00C4315F">
      <w:pPr>
        <w:pStyle w:val="Verzeichnis5"/>
        <w:tabs>
          <w:tab w:val="left" w:pos="1630"/>
          <w:tab w:val="right" w:leader="dot" w:pos="9075"/>
        </w:tabs>
        <w:rPr>
          <w:del w:id="6978" w:author="Markus Brüderl" w:date="2017-11-21T08:50:00Z"/>
          <w:rFonts w:eastAsiaTheme="minorEastAsia" w:cstheme="minorBidi"/>
          <w:noProof/>
          <w:sz w:val="22"/>
          <w:szCs w:val="22"/>
        </w:rPr>
      </w:pPr>
      <w:del w:id="6979" w:author="Markus Brüderl" w:date="2017-11-21T08:50:00Z">
        <w:r w:rsidRPr="00114F2A" w:rsidDel="00114F2A">
          <w:rPr>
            <w:noProof/>
          </w:rPr>
          <w:delText>3.10.2.1.1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216</w:delText>
        </w:r>
      </w:del>
    </w:p>
    <w:p w:rsidR="00C4315F" w:rsidDel="00114F2A" w:rsidRDefault="00C4315F">
      <w:pPr>
        <w:pStyle w:val="Verzeichnis5"/>
        <w:tabs>
          <w:tab w:val="left" w:pos="1630"/>
          <w:tab w:val="right" w:leader="dot" w:pos="9075"/>
        </w:tabs>
        <w:rPr>
          <w:del w:id="6980" w:author="Markus Brüderl" w:date="2017-11-21T08:50:00Z"/>
          <w:rFonts w:eastAsiaTheme="minorEastAsia" w:cstheme="minorBidi"/>
          <w:noProof/>
          <w:sz w:val="22"/>
          <w:szCs w:val="22"/>
        </w:rPr>
      </w:pPr>
      <w:del w:id="6981" w:author="Markus Brüderl" w:date="2017-11-21T08:50:00Z">
        <w:r w:rsidRPr="00114F2A" w:rsidDel="00114F2A">
          <w:rPr>
            <w:noProof/>
          </w:rPr>
          <w:delText>3.10.2.1.2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216</w:delText>
        </w:r>
      </w:del>
    </w:p>
    <w:p w:rsidR="00C4315F" w:rsidDel="00114F2A" w:rsidRDefault="00C4315F">
      <w:pPr>
        <w:pStyle w:val="Verzeichnis4"/>
        <w:tabs>
          <w:tab w:val="left" w:pos="1400"/>
          <w:tab w:val="right" w:leader="dot" w:pos="9075"/>
        </w:tabs>
        <w:rPr>
          <w:del w:id="6982" w:author="Markus Brüderl" w:date="2017-11-21T08:50:00Z"/>
          <w:rFonts w:eastAsiaTheme="minorEastAsia" w:cstheme="minorBidi"/>
          <w:noProof/>
          <w:sz w:val="22"/>
          <w:szCs w:val="22"/>
        </w:rPr>
      </w:pPr>
      <w:del w:id="6983" w:author="Markus Brüderl" w:date="2017-11-21T08:50:00Z">
        <w:r w:rsidRPr="00114F2A" w:rsidDel="00114F2A">
          <w:rPr>
            <w:noProof/>
          </w:rPr>
          <w:delText>3.10.2.2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217</w:delText>
        </w:r>
      </w:del>
    </w:p>
    <w:p w:rsidR="00C4315F" w:rsidDel="00114F2A" w:rsidRDefault="00C4315F">
      <w:pPr>
        <w:pStyle w:val="Verzeichnis5"/>
        <w:tabs>
          <w:tab w:val="left" w:pos="1630"/>
          <w:tab w:val="right" w:leader="dot" w:pos="9075"/>
        </w:tabs>
        <w:rPr>
          <w:del w:id="6984" w:author="Markus Brüderl" w:date="2017-11-21T08:50:00Z"/>
          <w:rFonts w:eastAsiaTheme="minorEastAsia" w:cstheme="minorBidi"/>
          <w:noProof/>
          <w:sz w:val="22"/>
          <w:szCs w:val="22"/>
        </w:rPr>
      </w:pPr>
      <w:del w:id="6985" w:author="Markus Brüderl" w:date="2017-11-21T08:50:00Z">
        <w:r w:rsidRPr="00114F2A" w:rsidDel="00114F2A">
          <w:rPr>
            <w:noProof/>
          </w:rPr>
          <w:delText>3.10.2.2.1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217</w:delText>
        </w:r>
      </w:del>
    </w:p>
    <w:p w:rsidR="00C4315F" w:rsidDel="00114F2A" w:rsidRDefault="00C4315F">
      <w:pPr>
        <w:pStyle w:val="Verzeichnis5"/>
        <w:tabs>
          <w:tab w:val="left" w:pos="1630"/>
          <w:tab w:val="right" w:leader="dot" w:pos="9075"/>
        </w:tabs>
        <w:rPr>
          <w:del w:id="6986" w:author="Markus Brüderl" w:date="2017-11-21T08:50:00Z"/>
          <w:rFonts w:eastAsiaTheme="minorEastAsia" w:cstheme="minorBidi"/>
          <w:noProof/>
          <w:sz w:val="22"/>
          <w:szCs w:val="22"/>
        </w:rPr>
      </w:pPr>
      <w:del w:id="6987" w:author="Markus Brüderl" w:date="2017-11-21T08:50:00Z">
        <w:r w:rsidRPr="00114F2A" w:rsidDel="00114F2A">
          <w:rPr>
            <w:noProof/>
          </w:rPr>
          <w:delText>3.10.2.2.2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217</w:delText>
        </w:r>
      </w:del>
    </w:p>
    <w:p w:rsidR="00C4315F" w:rsidDel="00114F2A" w:rsidRDefault="00C4315F">
      <w:pPr>
        <w:pStyle w:val="Verzeichnis3"/>
        <w:tabs>
          <w:tab w:val="left" w:pos="1000"/>
          <w:tab w:val="right" w:leader="dot" w:pos="9075"/>
        </w:tabs>
        <w:rPr>
          <w:del w:id="6988" w:author="Markus Brüderl" w:date="2017-11-21T08:50:00Z"/>
          <w:rFonts w:eastAsiaTheme="minorEastAsia" w:cstheme="minorBidi"/>
          <w:noProof/>
          <w:sz w:val="22"/>
          <w:szCs w:val="22"/>
        </w:rPr>
      </w:pPr>
      <w:del w:id="6989" w:author="Markus Brüderl" w:date="2017-11-21T08:50:00Z">
        <w:r w:rsidRPr="00114F2A" w:rsidDel="00114F2A">
          <w:rPr>
            <w:noProof/>
          </w:rPr>
          <w:delText>3.10.3</w:delText>
        </w:r>
        <w:r w:rsidDel="00114F2A">
          <w:rPr>
            <w:rFonts w:eastAsiaTheme="minorEastAsia" w:cstheme="minorBidi"/>
            <w:noProof/>
            <w:sz w:val="22"/>
            <w:szCs w:val="22"/>
          </w:rPr>
          <w:tab/>
        </w:r>
        <w:r w:rsidRPr="00114F2A" w:rsidDel="00114F2A">
          <w:rPr>
            <w:noProof/>
          </w:rPr>
          <w:delText>setCreditDecisionResultFromXml</w:delText>
        </w:r>
        <w:r w:rsidDel="00114F2A">
          <w:rPr>
            <w:noProof/>
            <w:webHidden/>
          </w:rPr>
          <w:tab/>
          <w:delText>217</w:delText>
        </w:r>
      </w:del>
    </w:p>
    <w:p w:rsidR="00C4315F" w:rsidDel="00114F2A" w:rsidRDefault="00C4315F">
      <w:pPr>
        <w:pStyle w:val="Verzeichnis4"/>
        <w:tabs>
          <w:tab w:val="left" w:pos="1400"/>
          <w:tab w:val="right" w:leader="dot" w:pos="9075"/>
        </w:tabs>
        <w:rPr>
          <w:del w:id="6990" w:author="Markus Brüderl" w:date="2017-11-21T08:50:00Z"/>
          <w:rFonts w:eastAsiaTheme="minorEastAsia" w:cstheme="minorBidi"/>
          <w:noProof/>
          <w:sz w:val="22"/>
          <w:szCs w:val="22"/>
        </w:rPr>
      </w:pPr>
      <w:del w:id="6991" w:author="Markus Brüderl" w:date="2017-11-21T08:50:00Z">
        <w:r w:rsidRPr="00114F2A" w:rsidDel="00114F2A">
          <w:rPr>
            <w:noProof/>
          </w:rPr>
          <w:delText>3.10.3.1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217</w:delText>
        </w:r>
      </w:del>
    </w:p>
    <w:p w:rsidR="00C4315F" w:rsidDel="00114F2A" w:rsidRDefault="00C4315F">
      <w:pPr>
        <w:pStyle w:val="Verzeichnis5"/>
        <w:tabs>
          <w:tab w:val="left" w:pos="1630"/>
          <w:tab w:val="right" w:leader="dot" w:pos="9075"/>
        </w:tabs>
        <w:rPr>
          <w:del w:id="6992" w:author="Markus Brüderl" w:date="2017-11-21T08:50:00Z"/>
          <w:rFonts w:eastAsiaTheme="minorEastAsia" w:cstheme="minorBidi"/>
          <w:noProof/>
          <w:sz w:val="22"/>
          <w:szCs w:val="22"/>
        </w:rPr>
      </w:pPr>
      <w:del w:id="6993" w:author="Markus Brüderl" w:date="2017-11-21T08:50:00Z">
        <w:r w:rsidRPr="00114F2A" w:rsidDel="00114F2A">
          <w:rPr>
            <w:noProof/>
          </w:rPr>
          <w:delText>3.10.3.1.1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217</w:delText>
        </w:r>
      </w:del>
    </w:p>
    <w:p w:rsidR="00C4315F" w:rsidDel="00114F2A" w:rsidRDefault="00C4315F">
      <w:pPr>
        <w:pStyle w:val="Verzeichnis5"/>
        <w:tabs>
          <w:tab w:val="left" w:pos="1630"/>
          <w:tab w:val="right" w:leader="dot" w:pos="9075"/>
        </w:tabs>
        <w:rPr>
          <w:del w:id="6994" w:author="Markus Brüderl" w:date="2017-11-21T08:50:00Z"/>
          <w:rFonts w:eastAsiaTheme="minorEastAsia" w:cstheme="minorBidi"/>
          <w:noProof/>
          <w:sz w:val="22"/>
          <w:szCs w:val="22"/>
        </w:rPr>
      </w:pPr>
      <w:del w:id="6995" w:author="Markus Brüderl" w:date="2017-11-21T08:50:00Z">
        <w:r w:rsidRPr="00114F2A" w:rsidDel="00114F2A">
          <w:rPr>
            <w:noProof/>
          </w:rPr>
          <w:delText>3.10.3.1.2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217</w:delText>
        </w:r>
      </w:del>
    </w:p>
    <w:p w:rsidR="00C4315F" w:rsidDel="00114F2A" w:rsidRDefault="00C4315F">
      <w:pPr>
        <w:pStyle w:val="Verzeichnis4"/>
        <w:tabs>
          <w:tab w:val="left" w:pos="1400"/>
          <w:tab w:val="right" w:leader="dot" w:pos="9075"/>
        </w:tabs>
        <w:rPr>
          <w:del w:id="6996" w:author="Markus Brüderl" w:date="2017-11-21T08:50:00Z"/>
          <w:rFonts w:eastAsiaTheme="minorEastAsia" w:cstheme="minorBidi"/>
          <w:noProof/>
          <w:sz w:val="22"/>
          <w:szCs w:val="22"/>
        </w:rPr>
      </w:pPr>
      <w:del w:id="6997" w:author="Markus Brüderl" w:date="2017-11-21T08:50:00Z">
        <w:r w:rsidRPr="00114F2A" w:rsidDel="00114F2A">
          <w:rPr>
            <w:noProof/>
          </w:rPr>
          <w:delText>3.10.3.2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218</w:delText>
        </w:r>
      </w:del>
    </w:p>
    <w:p w:rsidR="00C4315F" w:rsidDel="00114F2A" w:rsidRDefault="00C4315F">
      <w:pPr>
        <w:pStyle w:val="Verzeichnis5"/>
        <w:tabs>
          <w:tab w:val="left" w:pos="1630"/>
          <w:tab w:val="right" w:leader="dot" w:pos="9075"/>
        </w:tabs>
        <w:rPr>
          <w:del w:id="6998" w:author="Markus Brüderl" w:date="2017-11-21T08:50:00Z"/>
          <w:rFonts w:eastAsiaTheme="minorEastAsia" w:cstheme="minorBidi"/>
          <w:noProof/>
          <w:sz w:val="22"/>
          <w:szCs w:val="22"/>
        </w:rPr>
      </w:pPr>
      <w:del w:id="6999" w:author="Markus Brüderl" w:date="2017-11-21T08:50:00Z">
        <w:r w:rsidRPr="00114F2A" w:rsidDel="00114F2A">
          <w:rPr>
            <w:noProof/>
          </w:rPr>
          <w:delText>3.10.3.2.1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218</w:delText>
        </w:r>
      </w:del>
    </w:p>
    <w:p w:rsidR="00C4315F" w:rsidDel="00114F2A" w:rsidRDefault="00C4315F">
      <w:pPr>
        <w:pStyle w:val="Verzeichnis5"/>
        <w:tabs>
          <w:tab w:val="left" w:pos="1630"/>
          <w:tab w:val="right" w:leader="dot" w:pos="9075"/>
        </w:tabs>
        <w:rPr>
          <w:del w:id="7000" w:author="Markus Brüderl" w:date="2017-11-21T08:50:00Z"/>
          <w:rFonts w:eastAsiaTheme="minorEastAsia" w:cstheme="minorBidi"/>
          <w:noProof/>
          <w:sz w:val="22"/>
          <w:szCs w:val="22"/>
        </w:rPr>
      </w:pPr>
      <w:del w:id="7001" w:author="Markus Brüderl" w:date="2017-11-21T08:50:00Z">
        <w:r w:rsidRPr="00114F2A" w:rsidDel="00114F2A">
          <w:rPr>
            <w:noProof/>
          </w:rPr>
          <w:delText>3.10.3.2.2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218</w:delText>
        </w:r>
      </w:del>
    </w:p>
    <w:p w:rsidR="00C4315F" w:rsidDel="00114F2A" w:rsidRDefault="00C4315F">
      <w:pPr>
        <w:pStyle w:val="Verzeichnis2"/>
        <w:tabs>
          <w:tab w:val="left" w:pos="600"/>
          <w:tab w:val="right" w:leader="dot" w:pos="9075"/>
        </w:tabs>
        <w:rPr>
          <w:del w:id="7002" w:author="Markus Brüderl" w:date="2017-11-21T08:50:00Z"/>
          <w:rFonts w:eastAsiaTheme="minorEastAsia" w:cstheme="minorBidi"/>
          <w:b w:val="0"/>
          <w:bCs w:val="0"/>
          <w:noProof/>
          <w:sz w:val="22"/>
          <w:szCs w:val="22"/>
        </w:rPr>
      </w:pPr>
      <w:del w:id="7003" w:author="Markus Brüderl" w:date="2017-11-21T08:50:00Z">
        <w:r w:rsidRPr="00114F2A" w:rsidDel="00114F2A">
          <w:rPr>
            <w:noProof/>
          </w:rPr>
          <w:delText>3.11</w:delText>
        </w:r>
        <w:r w:rsidDel="00114F2A">
          <w:rPr>
            <w:rFonts w:eastAsiaTheme="minorEastAsia" w:cstheme="minorBidi"/>
            <w:b w:val="0"/>
            <w:bCs w:val="0"/>
            <w:noProof/>
            <w:sz w:val="22"/>
            <w:szCs w:val="22"/>
          </w:rPr>
          <w:tab/>
        </w:r>
        <w:r w:rsidRPr="00114F2A" w:rsidDel="00114F2A">
          <w:rPr>
            <w:noProof/>
          </w:rPr>
          <w:delText>dmsService (EAI)</w:delText>
        </w:r>
        <w:r w:rsidDel="00114F2A">
          <w:rPr>
            <w:noProof/>
            <w:webHidden/>
          </w:rPr>
          <w:tab/>
          <w:delText>218</w:delText>
        </w:r>
      </w:del>
    </w:p>
    <w:p w:rsidR="00C4315F" w:rsidDel="00114F2A" w:rsidRDefault="00C4315F">
      <w:pPr>
        <w:pStyle w:val="Verzeichnis3"/>
        <w:tabs>
          <w:tab w:val="left" w:pos="1000"/>
          <w:tab w:val="right" w:leader="dot" w:pos="9075"/>
        </w:tabs>
        <w:rPr>
          <w:del w:id="7004" w:author="Markus Brüderl" w:date="2017-11-21T08:50:00Z"/>
          <w:rFonts w:eastAsiaTheme="minorEastAsia" w:cstheme="minorBidi"/>
          <w:noProof/>
          <w:sz w:val="22"/>
          <w:szCs w:val="22"/>
        </w:rPr>
      </w:pPr>
      <w:del w:id="7005" w:author="Markus Brüderl" w:date="2017-11-21T08:50:00Z">
        <w:r w:rsidRPr="00114F2A" w:rsidDel="00114F2A">
          <w:rPr>
            <w:noProof/>
          </w:rPr>
          <w:delText>3.11.1</w:delText>
        </w:r>
        <w:r w:rsidDel="00114F2A">
          <w:rPr>
            <w:rFonts w:eastAsiaTheme="minorEastAsia" w:cstheme="minorBidi"/>
            <w:noProof/>
            <w:sz w:val="22"/>
            <w:szCs w:val="22"/>
          </w:rPr>
          <w:tab/>
        </w:r>
        <w:r w:rsidRPr="00114F2A" w:rsidDel="00114F2A">
          <w:rPr>
            <w:noProof/>
          </w:rPr>
          <w:delText>execDMSUploadTrigger</w:delText>
        </w:r>
        <w:r w:rsidDel="00114F2A">
          <w:rPr>
            <w:noProof/>
            <w:webHidden/>
          </w:rPr>
          <w:tab/>
          <w:delText>218</w:delText>
        </w:r>
      </w:del>
    </w:p>
    <w:p w:rsidR="00C4315F" w:rsidDel="00114F2A" w:rsidRDefault="00C4315F">
      <w:pPr>
        <w:pStyle w:val="Verzeichnis4"/>
        <w:tabs>
          <w:tab w:val="left" w:pos="1400"/>
          <w:tab w:val="right" w:leader="dot" w:pos="9075"/>
        </w:tabs>
        <w:rPr>
          <w:del w:id="7006" w:author="Markus Brüderl" w:date="2017-11-21T08:50:00Z"/>
          <w:rFonts w:eastAsiaTheme="minorEastAsia" w:cstheme="minorBidi"/>
          <w:noProof/>
          <w:sz w:val="22"/>
          <w:szCs w:val="22"/>
        </w:rPr>
      </w:pPr>
      <w:del w:id="7007" w:author="Markus Brüderl" w:date="2017-11-21T08:50:00Z">
        <w:r w:rsidRPr="00114F2A" w:rsidDel="00114F2A">
          <w:rPr>
            <w:noProof/>
          </w:rPr>
          <w:delText>3.11.1.1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218</w:delText>
        </w:r>
      </w:del>
    </w:p>
    <w:p w:rsidR="00C4315F" w:rsidDel="00114F2A" w:rsidRDefault="00C4315F">
      <w:pPr>
        <w:pStyle w:val="Verzeichnis5"/>
        <w:tabs>
          <w:tab w:val="left" w:pos="1630"/>
          <w:tab w:val="right" w:leader="dot" w:pos="9075"/>
        </w:tabs>
        <w:rPr>
          <w:del w:id="7008" w:author="Markus Brüderl" w:date="2017-11-21T08:50:00Z"/>
          <w:rFonts w:eastAsiaTheme="minorEastAsia" w:cstheme="minorBidi"/>
          <w:noProof/>
          <w:sz w:val="22"/>
          <w:szCs w:val="22"/>
        </w:rPr>
      </w:pPr>
      <w:del w:id="7009" w:author="Markus Brüderl" w:date="2017-11-21T08:50:00Z">
        <w:r w:rsidRPr="00114F2A" w:rsidDel="00114F2A">
          <w:rPr>
            <w:noProof/>
          </w:rPr>
          <w:delText>3.11.1.1.1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218</w:delText>
        </w:r>
      </w:del>
    </w:p>
    <w:p w:rsidR="00C4315F" w:rsidDel="00114F2A" w:rsidRDefault="00C4315F">
      <w:pPr>
        <w:pStyle w:val="Verzeichnis5"/>
        <w:tabs>
          <w:tab w:val="left" w:pos="1630"/>
          <w:tab w:val="right" w:leader="dot" w:pos="9075"/>
        </w:tabs>
        <w:rPr>
          <w:del w:id="7010" w:author="Markus Brüderl" w:date="2017-11-21T08:50:00Z"/>
          <w:rFonts w:eastAsiaTheme="minorEastAsia" w:cstheme="minorBidi"/>
          <w:noProof/>
          <w:sz w:val="22"/>
          <w:szCs w:val="22"/>
        </w:rPr>
      </w:pPr>
      <w:del w:id="7011" w:author="Markus Brüderl" w:date="2017-11-21T08:50:00Z">
        <w:r w:rsidRPr="00114F2A" w:rsidDel="00114F2A">
          <w:rPr>
            <w:noProof/>
          </w:rPr>
          <w:delText>3.11.1.1.2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219</w:delText>
        </w:r>
      </w:del>
    </w:p>
    <w:p w:rsidR="00C4315F" w:rsidDel="00114F2A" w:rsidRDefault="00C4315F">
      <w:pPr>
        <w:pStyle w:val="Verzeichnis4"/>
        <w:tabs>
          <w:tab w:val="left" w:pos="1400"/>
          <w:tab w:val="right" w:leader="dot" w:pos="9075"/>
        </w:tabs>
        <w:rPr>
          <w:del w:id="7012" w:author="Markus Brüderl" w:date="2017-11-21T08:50:00Z"/>
          <w:rFonts w:eastAsiaTheme="minorEastAsia" w:cstheme="minorBidi"/>
          <w:noProof/>
          <w:sz w:val="22"/>
          <w:szCs w:val="22"/>
        </w:rPr>
      </w:pPr>
      <w:del w:id="7013" w:author="Markus Brüderl" w:date="2017-11-21T08:50:00Z">
        <w:r w:rsidRPr="00114F2A" w:rsidDel="00114F2A">
          <w:rPr>
            <w:noProof/>
          </w:rPr>
          <w:delText>3.11.1.2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220</w:delText>
        </w:r>
      </w:del>
    </w:p>
    <w:p w:rsidR="00C4315F" w:rsidDel="00114F2A" w:rsidRDefault="00C4315F">
      <w:pPr>
        <w:pStyle w:val="Verzeichnis5"/>
        <w:tabs>
          <w:tab w:val="left" w:pos="1630"/>
          <w:tab w:val="right" w:leader="dot" w:pos="9075"/>
        </w:tabs>
        <w:rPr>
          <w:del w:id="7014" w:author="Markus Brüderl" w:date="2017-11-21T08:50:00Z"/>
          <w:rFonts w:eastAsiaTheme="minorEastAsia" w:cstheme="minorBidi"/>
          <w:noProof/>
          <w:sz w:val="22"/>
          <w:szCs w:val="22"/>
        </w:rPr>
      </w:pPr>
      <w:del w:id="7015" w:author="Markus Brüderl" w:date="2017-11-21T08:50:00Z">
        <w:r w:rsidRPr="00114F2A" w:rsidDel="00114F2A">
          <w:rPr>
            <w:noProof/>
          </w:rPr>
          <w:delText>3.11.1.2.1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220</w:delText>
        </w:r>
      </w:del>
    </w:p>
    <w:p w:rsidR="00C4315F" w:rsidDel="00114F2A" w:rsidRDefault="00C4315F">
      <w:pPr>
        <w:pStyle w:val="Verzeichnis5"/>
        <w:tabs>
          <w:tab w:val="left" w:pos="1630"/>
          <w:tab w:val="right" w:leader="dot" w:pos="9075"/>
        </w:tabs>
        <w:rPr>
          <w:del w:id="7016" w:author="Markus Brüderl" w:date="2017-11-21T08:50:00Z"/>
          <w:rFonts w:eastAsiaTheme="minorEastAsia" w:cstheme="minorBidi"/>
          <w:noProof/>
          <w:sz w:val="22"/>
          <w:szCs w:val="22"/>
        </w:rPr>
      </w:pPr>
      <w:del w:id="7017" w:author="Markus Brüderl" w:date="2017-11-21T08:50:00Z">
        <w:r w:rsidRPr="00114F2A" w:rsidDel="00114F2A">
          <w:rPr>
            <w:noProof/>
          </w:rPr>
          <w:delText>3.11.1.2.2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220</w:delText>
        </w:r>
      </w:del>
    </w:p>
    <w:p w:rsidR="00C4315F" w:rsidDel="00114F2A" w:rsidRDefault="00C4315F">
      <w:pPr>
        <w:pStyle w:val="Verzeichnis2"/>
        <w:tabs>
          <w:tab w:val="left" w:pos="600"/>
          <w:tab w:val="right" w:leader="dot" w:pos="9075"/>
        </w:tabs>
        <w:rPr>
          <w:del w:id="7018" w:author="Markus Brüderl" w:date="2017-11-21T08:50:00Z"/>
          <w:rFonts w:eastAsiaTheme="minorEastAsia" w:cstheme="minorBidi"/>
          <w:b w:val="0"/>
          <w:bCs w:val="0"/>
          <w:noProof/>
          <w:sz w:val="22"/>
          <w:szCs w:val="22"/>
        </w:rPr>
      </w:pPr>
      <w:del w:id="7019" w:author="Markus Brüderl" w:date="2017-11-21T08:50:00Z">
        <w:r w:rsidRPr="00114F2A" w:rsidDel="00114F2A">
          <w:rPr>
            <w:noProof/>
          </w:rPr>
          <w:delText>3.12</w:delText>
        </w:r>
        <w:r w:rsidDel="00114F2A">
          <w:rPr>
            <w:rFonts w:eastAsiaTheme="minorEastAsia" w:cstheme="minorBidi"/>
            <w:b w:val="0"/>
            <w:bCs w:val="0"/>
            <w:noProof/>
            <w:sz w:val="22"/>
            <w:szCs w:val="22"/>
          </w:rPr>
          <w:tab/>
        </w:r>
        <w:r w:rsidRPr="00114F2A" w:rsidDel="00114F2A">
          <w:rPr>
            <w:noProof/>
          </w:rPr>
          <w:delText>documentService (EAI und B2B)</w:delText>
        </w:r>
        <w:r w:rsidDel="00114F2A">
          <w:rPr>
            <w:noProof/>
            <w:webHidden/>
          </w:rPr>
          <w:tab/>
          <w:delText>220</w:delText>
        </w:r>
      </w:del>
    </w:p>
    <w:p w:rsidR="00C4315F" w:rsidDel="00114F2A" w:rsidRDefault="00C4315F">
      <w:pPr>
        <w:pStyle w:val="Verzeichnis3"/>
        <w:tabs>
          <w:tab w:val="left" w:pos="1000"/>
          <w:tab w:val="right" w:leader="dot" w:pos="9075"/>
        </w:tabs>
        <w:rPr>
          <w:del w:id="7020" w:author="Markus Brüderl" w:date="2017-11-21T08:50:00Z"/>
          <w:rFonts w:eastAsiaTheme="minorEastAsia" w:cstheme="minorBidi"/>
          <w:noProof/>
          <w:sz w:val="22"/>
          <w:szCs w:val="22"/>
        </w:rPr>
      </w:pPr>
      <w:del w:id="7021" w:author="Markus Brüderl" w:date="2017-11-21T08:50:00Z">
        <w:r w:rsidRPr="00114F2A" w:rsidDel="00114F2A">
          <w:rPr>
            <w:noProof/>
          </w:rPr>
          <w:delText>3.12.1</w:delText>
        </w:r>
        <w:r w:rsidDel="00114F2A">
          <w:rPr>
            <w:rFonts w:eastAsiaTheme="minorEastAsia" w:cstheme="minorBidi"/>
            <w:noProof/>
            <w:sz w:val="22"/>
            <w:szCs w:val="22"/>
          </w:rPr>
          <w:tab/>
        </w:r>
        <w:r w:rsidRPr="00114F2A" w:rsidDel="00114F2A">
          <w:rPr>
            <w:noProof/>
          </w:rPr>
          <w:delText>createOrUpdateDMSAkte</w:delText>
        </w:r>
        <w:r w:rsidDel="00114F2A">
          <w:rPr>
            <w:noProof/>
            <w:webHidden/>
          </w:rPr>
          <w:tab/>
          <w:delText>220</w:delText>
        </w:r>
      </w:del>
    </w:p>
    <w:p w:rsidR="00C4315F" w:rsidDel="00114F2A" w:rsidRDefault="00C4315F">
      <w:pPr>
        <w:pStyle w:val="Verzeichnis4"/>
        <w:tabs>
          <w:tab w:val="left" w:pos="1400"/>
          <w:tab w:val="right" w:leader="dot" w:pos="9075"/>
        </w:tabs>
        <w:rPr>
          <w:del w:id="7022" w:author="Markus Brüderl" w:date="2017-11-21T08:50:00Z"/>
          <w:rFonts w:eastAsiaTheme="minorEastAsia" w:cstheme="minorBidi"/>
          <w:noProof/>
          <w:sz w:val="22"/>
          <w:szCs w:val="22"/>
        </w:rPr>
      </w:pPr>
      <w:del w:id="7023" w:author="Markus Brüderl" w:date="2017-11-21T08:50:00Z">
        <w:r w:rsidRPr="00114F2A" w:rsidDel="00114F2A">
          <w:rPr>
            <w:noProof/>
          </w:rPr>
          <w:delText>3.12.1.1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220</w:delText>
        </w:r>
      </w:del>
    </w:p>
    <w:p w:rsidR="00C4315F" w:rsidDel="00114F2A" w:rsidRDefault="00C4315F">
      <w:pPr>
        <w:pStyle w:val="Verzeichnis5"/>
        <w:tabs>
          <w:tab w:val="left" w:pos="1630"/>
          <w:tab w:val="right" w:leader="dot" w:pos="9075"/>
        </w:tabs>
        <w:rPr>
          <w:del w:id="7024" w:author="Markus Brüderl" w:date="2017-11-21T08:50:00Z"/>
          <w:rFonts w:eastAsiaTheme="minorEastAsia" w:cstheme="minorBidi"/>
          <w:noProof/>
          <w:sz w:val="22"/>
          <w:szCs w:val="22"/>
        </w:rPr>
      </w:pPr>
      <w:del w:id="7025" w:author="Markus Brüderl" w:date="2017-11-21T08:50:00Z">
        <w:r w:rsidRPr="00114F2A" w:rsidDel="00114F2A">
          <w:rPr>
            <w:noProof/>
          </w:rPr>
          <w:delText>3.12.1.1.1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220</w:delText>
        </w:r>
      </w:del>
    </w:p>
    <w:p w:rsidR="00C4315F" w:rsidDel="00114F2A" w:rsidRDefault="00C4315F">
      <w:pPr>
        <w:pStyle w:val="Verzeichnis5"/>
        <w:tabs>
          <w:tab w:val="left" w:pos="1630"/>
          <w:tab w:val="right" w:leader="dot" w:pos="9075"/>
        </w:tabs>
        <w:rPr>
          <w:del w:id="7026" w:author="Markus Brüderl" w:date="2017-11-21T08:50:00Z"/>
          <w:rFonts w:eastAsiaTheme="minorEastAsia" w:cstheme="minorBidi"/>
          <w:noProof/>
          <w:sz w:val="22"/>
          <w:szCs w:val="22"/>
        </w:rPr>
      </w:pPr>
      <w:del w:id="7027" w:author="Markus Brüderl" w:date="2017-11-21T08:50:00Z">
        <w:r w:rsidRPr="00114F2A" w:rsidDel="00114F2A">
          <w:rPr>
            <w:noProof/>
          </w:rPr>
          <w:delText>3.12.1.1.2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221</w:delText>
        </w:r>
      </w:del>
    </w:p>
    <w:p w:rsidR="00C4315F" w:rsidDel="00114F2A" w:rsidRDefault="00C4315F">
      <w:pPr>
        <w:pStyle w:val="Verzeichnis4"/>
        <w:tabs>
          <w:tab w:val="left" w:pos="1400"/>
          <w:tab w:val="right" w:leader="dot" w:pos="9075"/>
        </w:tabs>
        <w:rPr>
          <w:del w:id="7028" w:author="Markus Brüderl" w:date="2017-11-21T08:50:00Z"/>
          <w:rFonts w:eastAsiaTheme="minorEastAsia" w:cstheme="minorBidi"/>
          <w:noProof/>
          <w:sz w:val="22"/>
          <w:szCs w:val="22"/>
        </w:rPr>
      </w:pPr>
      <w:del w:id="7029" w:author="Markus Brüderl" w:date="2017-11-21T08:50:00Z">
        <w:r w:rsidRPr="00114F2A" w:rsidDel="00114F2A">
          <w:rPr>
            <w:noProof/>
          </w:rPr>
          <w:delText>3.12.1.2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221</w:delText>
        </w:r>
      </w:del>
    </w:p>
    <w:p w:rsidR="00C4315F" w:rsidDel="00114F2A" w:rsidRDefault="00C4315F">
      <w:pPr>
        <w:pStyle w:val="Verzeichnis5"/>
        <w:tabs>
          <w:tab w:val="left" w:pos="1630"/>
          <w:tab w:val="right" w:leader="dot" w:pos="9075"/>
        </w:tabs>
        <w:rPr>
          <w:del w:id="7030" w:author="Markus Brüderl" w:date="2017-11-21T08:50:00Z"/>
          <w:rFonts w:eastAsiaTheme="minorEastAsia" w:cstheme="minorBidi"/>
          <w:noProof/>
          <w:sz w:val="22"/>
          <w:szCs w:val="22"/>
        </w:rPr>
      </w:pPr>
      <w:del w:id="7031" w:author="Markus Brüderl" w:date="2017-11-21T08:50:00Z">
        <w:r w:rsidRPr="00114F2A" w:rsidDel="00114F2A">
          <w:rPr>
            <w:noProof/>
          </w:rPr>
          <w:delText>3.12.1.2.1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221</w:delText>
        </w:r>
      </w:del>
    </w:p>
    <w:p w:rsidR="00C4315F" w:rsidDel="00114F2A" w:rsidRDefault="00C4315F">
      <w:pPr>
        <w:pStyle w:val="Verzeichnis5"/>
        <w:tabs>
          <w:tab w:val="left" w:pos="1630"/>
          <w:tab w:val="right" w:leader="dot" w:pos="9075"/>
        </w:tabs>
        <w:rPr>
          <w:del w:id="7032" w:author="Markus Brüderl" w:date="2017-11-21T08:50:00Z"/>
          <w:rFonts w:eastAsiaTheme="minorEastAsia" w:cstheme="minorBidi"/>
          <w:noProof/>
          <w:sz w:val="22"/>
          <w:szCs w:val="22"/>
        </w:rPr>
      </w:pPr>
      <w:del w:id="7033" w:author="Markus Brüderl" w:date="2017-11-21T08:50:00Z">
        <w:r w:rsidRPr="00114F2A" w:rsidDel="00114F2A">
          <w:rPr>
            <w:noProof/>
          </w:rPr>
          <w:delText>3.12.1.2.2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221</w:delText>
        </w:r>
      </w:del>
    </w:p>
    <w:p w:rsidR="00C4315F" w:rsidDel="00114F2A" w:rsidRDefault="00C4315F">
      <w:pPr>
        <w:pStyle w:val="Verzeichnis3"/>
        <w:tabs>
          <w:tab w:val="left" w:pos="1000"/>
          <w:tab w:val="right" w:leader="dot" w:pos="9075"/>
        </w:tabs>
        <w:rPr>
          <w:del w:id="7034" w:author="Markus Brüderl" w:date="2017-11-21T08:50:00Z"/>
          <w:rFonts w:eastAsiaTheme="minorEastAsia" w:cstheme="minorBidi"/>
          <w:noProof/>
          <w:sz w:val="22"/>
          <w:szCs w:val="22"/>
        </w:rPr>
      </w:pPr>
      <w:del w:id="7035" w:author="Markus Brüderl" w:date="2017-11-21T08:50:00Z">
        <w:r w:rsidRPr="00114F2A" w:rsidDel="00114F2A">
          <w:rPr>
            <w:noProof/>
          </w:rPr>
          <w:delText>3.12.2</w:delText>
        </w:r>
        <w:r w:rsidDel="00114F2A">
          <w:rPr>
            <w:rFonts w:eastAsiaTheme="minorEastAsia" w:cstheme="minorBidi"/>
            <w:noProof/>
            <w:sz w:val="22"/>
            <w:szCs w:val="22"/>
          </w:rPr>
          <w:tab/>
        </w:r>
        <w:r w:rsidRPr="00114F2A" w:rsidDel="00114F2A">
          <w:rPr>
            <w:noProof/>
          </w:rPr>
          <w:delText>createOrUpdateDMSDokument</w:delText>
        </w:r>
        <w:r w:rsidDel="00114F2A">
          <w:rPr>
            <w:noProof/>
            <w:webHidden/>
          </w:rPr>
          <w:tab/>
          <w:delText>221</w:delText>
        </w:r>
      </w:del>
    </w:p>
    <w:p w:rsidR="00C4315F" w:rsidDel="00114F2A" w:rsidRDefault="00C4315F">
      <w:pPr>
        <w:pStyle w:val="Verzeichnis4"/>
        <w:tabs>
          <w:tab w:val="left" w:pos="1400"/>
          <w:tab w:val="right" w:leader="dot" w:pos="9075"/>
        </w:tabs>
        <w:rPr>
          <w:del w:id="7036" w:author="Markus Brüderl" w:date="2017-11-21T08:50:00Z"/>
          <w:rFonts w:eastAsiaTheme="minorEastAsia" w:cstheme="minorBidi"/>
          <w:noProof/>
          <w:sz w:val="22"/>
          <w:szCs w:val="22"/>
        </w:rPr>
      </w:pPr>
      <w:del w:id="7037" w:author="Markus Brüderl" w:date="2017-11-21T08:50:00Z">
        <w:r w:rsidRPr="00114F2A" w:rsidDel="00114F2A">
          <w:rPr>
            <w:noProof/>
          </w:rPr>
          <w:delText>3.12.2.1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221</w:delText>
        </w:r>
      </w:del>
    </w:p>
    <w:p w:rsidR="00C4315F" w:rsidDel="00114F2A" w:rsidRDefault="00C4315F">
      <w:pPr>
        <w:pStyle w:val="Verzeichnis5"/>
        <w:tabs>
          <w:tab w:val="left" w:pos="1630"/>
          <w:tab w:val="right" w:leader="dot" w:pos="9075"/>
        </w:tabs>
        <w:rPr>
          <w:del w:id="7038" w:author="Markus Brüderl" w:date="2017-11-21T08:50:00Z"/>
          <w:rFonts w:eastAsiaTheme="minorEastAsia" w:cstheme="minorBidi"/>
          <w:noProof/>
          <w:sz w:val="22"/>
          <w:szCs w:val="22"/>
        </w:rPr>
      </w:pPr>
      <w:del w:id="7039" w:author="Markus Brüderl" w:date="2017-11-21T08:50:00Z">
        <w:r w:rsidRPr="00114F2A" w:rsidDel="00114F2A">
          <w:rPr>
            <w:noProof/>
          </w:rPr>
          <w:delText>3.12.2.1.1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222</w:delText>
        </w:r>
      </w:del>
    </w:p>
    <w:p w:rsidR="00C4315F" w:rsidDel="00114F2A" w:rsidRDefault="00C4315F">
      <w:pPr>
        <w:pStyle w:val="Verzeichnis5"/>
        <w:tabs>
          <w:tab w:val="left" w:pos="1630"/>
          <w:tab w:val="right" w:leader="dot" w:pos="9075"/>
        </w:tabs>
        <w:rPr>
          <w:del w:id="7040" w:author="Markus Brüderl" w:date="2017-11-21T08:50:00Z"/>
          <w:rFonts w:eastAsiaTheme="minorEastAsia" w:cstheme="minorBidi"/>
          <w:noProof/>
          <w:sz w:val="22"/>
          <w:szCs w:val="22"/>
        </w:rPr>
      </w:pPr>
      <w:del w:id="7041" w:author="Markus Brüderl" w:date="2017-11-21T08:50:00Z">
        <w:r w:rsidRPr="00114F2A" w:rsidDel="00114F2A">
          <w:rPr>
            <w:noProof/>
          </w:rPr>
          <w:delText>3.12.2.1.2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222</w:delText>
        </w:r>
      </w:del>
    </w:p>
    <w:p w:rsidR="00C4315F" w:rsidDel="00114F2A" w:rsidRDefault="00C4315F">
      <w:pPr>
        <w:pStyle w:val="Verzeichnis4"/>
        <w:tabs>
          <w:tab w:val="left" w:pos="1400"/>
          <w:tab w:val="right" w:leader="dot" w:pos="9075"/>
        </w:tabs>
        <w:rPr>
          <w:del w:id="7042" w:author="Markus Brüderl" w:date="2017-11-21T08:50:00Z"/>
          <w:rFonts w:eastAsiaTheme="minorEastAsia" w:cstheme="minorBidi"/>
          <w:noProof/>
          <w:sz w:val="22"/>
          <w:szCs w:val="22"/>
        </w:rPr>
      </w:pPr>
      <w:del w:id="7043" w:author="Markus Brüderl" w:date="2017-11-21T08:50:00Z">
        <w:r w:rsidRPr="00114F2A" w:rsidDel="00114F2A">
          <w:rPr>
            <w:noProof/>
          </w:rPr>
          <w:delText>3.12.2.2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222</w:delText>
        </w:r>
      </w:del>
    </w:p>
    <w:p w:rsidR="00C4315F" w:rsidDel="00114F2A" w:rsidRDefault="00C4315F">
      <w:pPr>
        <w:pStyle w:val="Verzeichnis5"/>
        <w:tabs>
          <w:tab w:val="left" w:pos="1630"/>
          <w:tab w:val="right" w:leader="dot" w:pos="9075"/>
        </w:tabs>
        <w:rPr>
          <w:del w:id="7044" w:author="Markus Brüderl" w:date="2017-11-21T08:50:00Z"/>
          <w:rFonts w:eastAsiaTheme="minorEastAsia" w:cstheme="minorBidi"/>
          <w:noProof/>
          <w:sz w:val="22"/>
          <w:szCs w:val="22"/>
        </w:rPr>
      </w:pPr>
      <w:del w:id="7045" w:author="Markus Brüderl" w:date="2017-11-21T08:50:00Z">
        <w:r w:rsidRPr="00114F2A" w:rsidDel="00114F2A">
          <w:rPr>
            <w:noProof/>
          </w:rPr>
          <w:delText>3.12.2.2.1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222</w:delText>
        </w:r>
      </w:del>
    </w:p>
    <w:p w:rsidR="00C4315F" w:rsidDel="00114F2A" w:rsidRDefault="00C4315F">
      <w:pPr>
        <w:pStyle w:val="Verzeichnis5"/>
        <w:tabs>
          <w:tab w:val="left" w:pos="1630"/>
          <w:tab w:val="right" w:leader="dot" w:pos="9075"/>
        </w:tabs>
        <w:rPr>
          <w:del w:id="7046" w:author="Markus Brüderl" w:date="2017-11-21T08:50:00Z"/>
          <w:rFonts w:eastAsiaTheme="minorEastAsia" w:cstheme="minorBidi"/>
          <w:noProof/>
          <w:sz w:val="22"/>
          <w:szCs w:val="22"/>
        </w:rPr>
      </w:pPr>
      <w:del w:id="7047" w:author="Markus Brüderl" w:date="2017-11-21T08:50:00Z">
        <w:r w:rsidRPr="00114F2A" w:rsidDel="00114F2A">
          <w:rPr>
            <w:noProof/>
          </w:rPr>
          <w:delText>3.12.2.2.2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222</w:delText>
        </w:r>
      </w:del>
    </w:p>
    <w:p w:rsidR="00C4315F" w:rsidDel="00114F2A" w:rsidRDefault="00C4315F">
      <w:pPr>
        <w:pStyle w:val="Verzeichnis3"/>
        <w:tabs>
          <w:tab w:val="left" w:pos="1000"/>
          <w:tab w:val="right" w:leader="dot" w:pos="9075"/>
        </w:tabs>
        <w:rPr>
          <w:del w:id="7048" w:author="Markus Brüderl" w:date="2017-11-21T08:50:00Z"/>
          <w:rFonts w:eastAsiaTheme="minorEastAsia" w:cstheme="minorBidi"/>
          <w:noProof/>
          <w:sz w:val="22"/>
          <w:szCs w:val="22"/>
        </w:rPr>
      </w:pPr>
      <w:del w:id="7049" w:author="Markus Brüderl" w:date="2017-11-21T08:50:00Z">
        <w:r w:rsidRPr="00114F2A" w:rsidDel="00114F2A">
          <w:rPr>
            <w:noProof/>
          </w:rPr>
          <w:delText>3.12.3</w:delText>
        </w:r>
        <w:r w:rsidDel="00114F2A">
          <w:rPr>
            <w:rFonts w:eastAsiaTheme="minorEastAsia" w:cstheme="minorBidi"/>
            <w:noProof/>
            <w:sz w:val="22"/>
            <w:szCs w:val="22"/>
          </w:rPr>
          <w:tab/>
        </w:r>
        <w:r w:rsidRPr="00114F2A" w:rsidDel="00114F2A">
          <w:rPr>
            <w:noProof/>
          </w:rPr>
          <w:delText>createOrUpdateDocument</w:delText>
        </w:r>
        <w:r w:rsidDel="00114F2A">
          <w:rPr>
            <w:noProof/>
            <w:webHidden/>
          </w:rPr>
          <w:tab/>
          <w:delText>223</w:delText>
        </w:r>
      </w:del>
    </w:p>
    <w:p w:rsidR="00C4315F" w:rsidDel="00114F2A" w:rsidRDefault="00C4315F">
      <w:pPr>
        <w:pStyle w:val="Verzeichnis4"/>
        <w:tabs>
          <w:tab w:val="left" w:pos="1400"/>
          <w:tab w:val="right" w:leader="dot" w:pos="9075"/>
        </w:tabs>
        <w:rPr>
          <w:del w:id="7050" w:author="Markus Brüderl" w:date="2017-11-21T08:50:00Z"/>
          <w:rFonts w:eastAsiaTheme="minorEastAsia" w:cstheme="minorBidi"/>
          <w:noProof/>
          <w:sz w:val="22"/>
          <w:szCs w:val="22"/>
        </w:rPr>
      </w:pPr>
      <w:del w:id="7051" w:author="Markus Brüderl" w:date="2017-11-21T08:50:00Z">
        <w:r w:rsidRPr="00114F2A" w:rsidDel="00114F2A">
          <w:rPr>
            <w:noProof/>
          </w:rPr>
          <w:delText>3.12.3.1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223</w:delText>
        </w:r>
      </w:del>
    </w:p>
    <w:p w:rsidR="00C4315F" w:rsidDel="00114F2A" w:rsidRDefault="00C4315F">
      <w:pPr>
        <w:pStyle w:val="Verzeichnis5"/>
        <w:tabs>
          <w:tab w:val="left" w:pos="1630"/>
          <w:tab w:val="right" w:leader="dot" w:pos="9075"/>
        </w:tabs>
        <w:rPr>
          <w:del w:id="7052" w:author="Markus Brüderl" w:date="2017-11-21T08:50:00Z"/>
          <w:rFonts w:eastAsiaTheme="minorEastAsia" w:cstheme="minorBidi"/>
          <w:noProof/>
          <w:sz w:val="22"/>
          <w:szCs w:val="22"/>
        </w:rPr>
      </w:pPr>
      <w:del w:id="7053" w:author="Markus Brüderl" w:date="2017-11-21T08:50:00Z">
        <w:r w:rsidRPr="00114F2A" w:rsidDel="00114F2A">
          <w:rPr>
            <w:noProof/>
          </w:rPr>
          <w:delText>3.12.3.1.1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223</w:delText>
        </w:r>
      </w:del>
    </w:p>
    <w:p w:rsidR="00C4315F" w:rsidDel="00114F2A" w:rsidRDefault="00C4315F">
      <w:pPr>
        <w:pStyle w:val="Verzeichnis5"/>
        <w:tabs>
          <w:tab w:val="left" w:pos="1630"/>
          <w:tab w:val="right" w:leader="dot" w:pos="9075"/>
        </w:tabs>
        <w:rPr>
          <w:del w:id="7054" w:author="Markus Brüderl" w:date="2017-11-21T08:50:00Z"/>
          <w:rFonts w:eastAsiaTheme="minorEastAsia" w:cstheme="minorBidi"/>
          <w:noProof/>
          <w:sz w:val="22"/>
          <w:szCs w:val="22"/>
        </w:rPr>
      </w:pPr>
      <w:del w:id="7055" w:author="Markus Brüderl" w:date="2017-11-21T08:50:00Z">
        <w:r w:rsidRPr="00114F2A" w:rsidDel="00114F2A">
          <w:rPr>
            <w:noProof/>
          </w:rPr>
          <w:delText>3.12.3.1.2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224</w:delText>
        </w:r>
      </w:del>
    </w:p>
    <w:p w:rsidR="00C4315F" w:rsidDel="00114F2A" w:rsidRDefault="00C4315F">
      <w:pPr>
        <w:pStyle w:val="Verzeichnis4"/>
        <w:tabs>
          <w:tab w:val="left" w:pos="1400"/>
          <w:tab w:val="right" w:leader="dot" w:pos="9075"/>
        </w:tabs>
        <w:rPr>
          <w:del w:id="7056" w:author="Markus Brüderl" w:date="2017-11-21T08:50:00Z"/>
          <w:rFonts w:eastAsiaTheme="minorEastAsia" w:cstheme="minorBidi"/>
          <w:noProof/>
          <w:sz w:val="22"/>
          <w:szCs w:val="22"/>
        </w:rPr>
      </w:pPr>
      <w:del w:id="7057" w:author="Markus Brüderl" w:date="2017-11-21T08:50:00Z">
        <w:r w:rsidRPr="00114F2A" w:rsidDel="00114F2A">
          <w:rPr>
            <w:noProof/>
          </w:rPr>
          <w:delText>3.12.3.2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224</w:delText>
        </w:r>
      </w:del>
    </w:p>
    <w:p w:rsidR="00C4315F" w:rsidDel="00114F2A" w:rsidRDefault="00C4315F">
      <w:pPr>
        <w:pStyle w:val="Verzeichnis5"/>
        <w:tabs>
          <w:tab w:val="left" w:pos="1630"/>
          <w:tab w:val="right" w:leader="dot" w:pos="9075"/>
        </w:tabs>
        <w:rPr>
          <w:del w:id="7058" w:author="Markus Brüderl" w:date="2017-11-21T08:50:00Z"/>
          <w:rFonts w:eastAsiaTheme="minorEastAsia" w:cstheme="minorBidi"/>
          <w:noProof/>
          <w:sz w:val="22"/>
          <w:szCs w:val="22"/>
        </w:rPr>
      </w:pPr>
      <w:del w:id="7059" w:author="Markus Brüderl" w:date="2017-11-21T08:50:00Z">
        <w:r w:rsidRPr="00114F2A" w:rsidDel="00114F2A">
          <w:rPr>
            <w:noProof/>
          </w:rPr>
          <w:delText>3.12.3.2.1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224</w:delText>
        </w:r>
      </w:del>
    </w:p>
    <w:p w:rsidR="00C4315F" w:rsidDel="00114F2A" w:rsidRDefault="00C4315F">
      <w:pPr>
        <w:pStyle w:val="Verzeichnis5"/>
        <w:tabs>
          <w:tab w:val="left" w:pos="1630"/>
          <w:tab w:val="right" w:leader="dot" w:pos="9075"/>
        </w:tabs>
        <w:rPr>
          <w:del w:id="7060" w:author="Markus Brüderl" w:date="2017-11-21T08:50:00Z"/>
          <w:rFonts w:eastAsiaTheme="minorEastAsia" w:cstheme="minorBidi"/>
          <w:noProof/>
          <w:sz w:val="22"/>
          <w:szCs w:val="22"/>
        </w:rPr>
      </w:pPr>
      <w:del w:id="7061" w:author="Markus Brüderl" w:date="2017-11-21T08:50:00Z">
        <w:r w:rsidRPr="00114F2A" w:rsidDel="00114F2A">
          <w:rPr>
            <w:noProof/>
          </w:rPr>
          <w:delText>3.12.3.2.2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224</w:delText>
        </w:r>
      </w:del>
    </w:p>
    <w:p w:rsidR="00C4315F" w:rsidDel="00114F2A" w:rsidRDefault="00C4315F">
      <w:pPr>
        <w:pStyle w:val="Verzeichnis3"/>
        <w:tabs>
          <w:tab w:val="left" w:pos="1000"/>
          <w:tab w:val="right" w:leader="dot" w:pos="9075"/>
        </w:tabs>
        <w:rPr>
          <w:del w:id="7062" w:author="Markus Brüderl" w:date="2017-11-21T08:50:00Z"/>
          <w:rFonts w:eastAsiaTheme="minorEastAsia" w:cstheme="minorBidi"/>
          <w:noProof/>
          <w:sz w:val="22"/>
          <w:szCs w:val="22"/>
        </w:rPr>
      </w:pPr>
      <w:del w:id="7063" w:author="Markus Brüderl" w:date="2017-11-21T08:50:00Z">
        <w:r w:rsidRPr="00114F2A" w:rsidDel="00114F2A">
          <w:rPr>
            <w:noProof/>
          </w:rPr>
          <w:delText>3.12.4</w:delText>
        </w:r>
        <w:r w:rsidDel="00114F2A">
          <w:rPr>
            <w:rFonts w:eastAsiaTheme="minorEastAsia" w:cstheme="minorBidi"/>
            <w:noProof/>
            <w:sz w:val="22"/>
            <w:szCs w:val="22"/>
          </w:rPr>
          <w:tab/>
        </w:r>
        <w:r w:rsidRPr="00114F2A" w:rsidDel="00114F2A">
          <w:rPr>
            <w:noProof/>
          </w:rPr>
          <w:delText>deleteDocument</w:delText>
        </w:r>
        <w:r w:rsidDel="00114F2A">
          <w:rPr>
            <w:noProof/>
            <w:webHidden/>
          </w:rPr>
          <w:tab/>
          <w:delText>224</w:delText>
        </w:r>
      </w:del>
    </w:p>
    <w:p w:rsidR="00C4315F" w:rsidDel="00114F2A" w:rsidRDefault="00C4315F">
      <w:pPr>
        <w:pStyle w:val="Verzeichnis4"/>
        <w:tabs>
          <w:tab w:val="left" w:pos="1400"/>
          <w:tab w:val="right" w:leader="dot" w:pos="9075"/>
        </w:tabs>
        <w:rPr>
          <w:del w:id="7064" w:author="Markus Brüderl" w:date="2017-11-21T08:50:00Z"/>
          <w:rFonts w:eastAsiaTheme="minorEastAsia" w:cstheme="minorBidi"/>
          <w:noProof/>
          <w:sz w:val="22"/>
          <w:szCs w:val="22"/>
        </w:rPr>
      </w:pPr>
      <w:del w:id="7065" w:author="Markus Brüderl" w:date="2017-11-21T08:50:00Z">
        <w:r w:rsidRPr="00114F2A" w:rsidDel="00114F2A">
          <w:rPr>
            <w:noProof/>
          </w:rPr>
          <w:delText>3.12.4.1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224</w:delText>
        </w:r>
      </w:del>
    </w:p>
    <w:p w:rsidR="00C4315F" w:rsidDel="00114F2A" w:rsidRDefault="00C4315F">
      <w:pPr>
        <w:pStyle w:val="Verzeichnis5"/>
        <w:tabs>
          <w:tab w:val="left" w:pos="1630"/>
          <w:tab w:val="right" w:leader="dot" w:pos="9075"/>
        </w:tabs>
        <w:rPr>
          <w:del w:id="7066" w:author="Markus Brüderl" w:date="2017-11-21T08:50:00Z"/>
          <w:rFonts w:eastAsiaTheme="minorEastAsia" w:cstheme="minorBidi"/>
          <w:noProof/>
          <w:sz w:val="22"/>
          <w:szCs w:val="22"/>
        </w:rPr>
      </w:pPr>
      <w:del w:id="7067" w:author="Markus Brüderl" w:date="2017-11-21T08:50:00Z">
        <w:r w:rsidRPr="00114F2A" w:rsidDel="00114F2A">
          <w:rPr>
            <w:noProof/>
          </w:rPr>
          <w:delText>3.12.4.1.1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225</w:delText>
        </w:r>
      </w:del>
    </w:p>
    <w:p w:rsidR="00C4315F" w:rsidDel="00114F2A" w:rsidRDefault="00C4315F">
      <w:pPr>
        <w:pStyle w:val="Verzeichnis5"/>
        <w:tabs>
          <w:tab w:val="left" w:pos="1630"/>
          <w:tab w:val="right" w:leader="dot" w:pos="9075"/>
        </w:tabs>
        <w:rPr>
          <w:del w:id="7068" w:author="Markus Brüderl" w:date="2017-11-21T08:50:00Z"/>
          <w:rFonts w:eastAsiaTheme="minorEastAsia" w:cstheme="minorBidi"/>
          <w:noProof/>
          <w:sz w:val="22"/>
          <w:szCs w:val="22"/>
        </w:rPr>
      </w:pPr>
      <w:del w:id="7069" w:author="Markus Brüderl" w:date="2017-11-21T08:50:00Z">
        <w:r w:rsidRPr="00114F2A" w:rsidDel="00114F2A">
          <w:rPr>
            <w:noProof/>
          </w:rPr>
          <w:delText>3.12.4.1.2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225</w:delText>
        </w:r>
      </w:del>
    </w:p>
    <w:p w:rsidR="00C4315F" w:rsidDel="00114F2A" w:rsidRDefault="00C4315F">
      <w:pPr>
        <w:pStyle w:val="Verzeichnis4"/>
        <w:tabs>
          <w:tab w:val="left" w:pos="1400"/>
          <w:tab w:val="right" w:leader="dot" w:pos="9075"/>
        </w:tabs>
        <w:rPr>
          <w:del w:id="7070" w:author="Markus Brüderl" w:date="2017-11-21T08:50:00Z"/>
          <w:rFonts w:eastAsiaTheme="minorEastAsia" w:cstheme="minorBidi"/>
          <w:noProof/>
          <w:sz w:val="22"/>
          <w:szCs w:val="22"/>
        </w:rPr>
      </w:pPr>
      <w:del w:id="7071" w:author="Markus Brüderl" w:date="2017-11-21T08:50:00Z">
        <w:r w:rsidRPr="00114F2A" w:rsidDel="00114F2A">
          <w:rPr>
            <w:noProof/>
          </w:rPr>
          <w:delText>3.12.4.2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225</w:delText>
        </w:r>
      </w:del>
    </w:p>
    <w:p w:rsidR="00C4315F" w:rsidDel="00114F2A" w:rsidRDefault="00C4315F">
      <w:pPr>
        <w:pStyle w:val="Verzeichnis5"/>
        <w:tabs>
          <w:tab w:val="left" w:pos="1630"/>
          <w:tab w:val="right" w:leader="dot" w:pos="9075"/>
        </w:tabs>
        <w:rPr>
          <w:del w:id="7072" w:author="Markus Brüderl" w:date="2017-11-21T08:50:00Z"/>
          <w:rFonts w:eastAsiaTheme="minorEastAsia" w:cstheme="minorBidi"/>
          <w:noProof/>
          <w:sz w:val="22"/>
          <w:szCs w:val="22"/>
        </w:rPr>
      </w:pPr>
      <w:del w:id="7073" w:author="Markus Brüderl" w:date="2017-11-21T08:50:00Z">
        <w:r w:rsidRPr="00114F2A" w:rsidDel="00114F2A">
          <w:rPr>
            <w:noProof/>
          </w:rPr>
          <w:delText>3.12.4.2.1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225</w:delText>
        </w:r>
      </w:del>
    </w:p>
    <w:p w:rsidR="00C4315F" w:rsidDel="00114F2A" w:rsidRDefault="00C4315F">
      <w:pPr>
        <w:pStyle w:val="Verzeichnis5"/>
        <w:tabs>
          <w:tab w:val="left" w:pos="1630"/>
          <w:tab w:val="right" w:leader="dot" w:pos="9075"/>
        </w:tabs>
        <w:rPr>
          <w:del w:id="7074" w:author="Markus Brüderl" w:date="2017-11-21T08:50:00Z"/>
          <w:rFonts w:eastAsiaTheme="minorEastAsia" w:cstheme="minorBidi"/>
          <w:noProof/>
          <w:sz w:val="22"/>
          <w:szCs w:val="22"/>
        </w:rPr>
      </w:pPr>
      <w:del w:id="7075" w:author="Markus Brüderl" w:date="2017-11-21T08:50:00Z">
        <w:r w:rsidRPr="00114F2A" w:rsidDel="00114F2A">
          <w:rPr>
            <w:noProof/>
          </w:rPr>
          <w:delText>3.12.4.2.2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225</w:delText>
        </w:r>
      </w:del>
    </w:p>
    <w:p w:rsidR="00C4315F" w:rsidDel="00114F2A" w:rsidRDefault="00C4315F">
      <w:pPr>
        <w:pStyle w:val="Verzeichnis3"/>
        <w:tabs>
          <w:tab w:val="left" w:pos="1000"/>
          <w:tab w:val="right" w:leader="dot" w:pos="9075"/>
        </w:tabs>
        <w:rPr>
          <w:del w:id="7076" w:author="Markus Brüderl" w:date="2017-11-21T08:50:00Z"/>
          <w:rFonts w:eastAsiaTheme="minorEastAsia" w:cstheme="minorBidi"/>
          <w:noProof/>
          <w:sz w:val="22"/>
          <w:szCs w:val="22"/>
        </w:rPr>
      </w:pPr>
      <w:del w:id="7077" w:author="Markus Brüderl" w:date="2017-11-21T08:50:00Z">
        <w:r w:rsidRPr="00114F2A" w:rsidDel="00114F2A">
          <w:rPr>
            <w:noProof/>
          </w:rPr>
          <w:delText>3.12.5</w:delText>
        </w:r>
        <w:r w:rsidDel="00114F2A">
          <w:rPr>
            <w:rFonts w:eastAsiaTheme="minorEastAsia" w:cstheme="minorBidi"/>
            <w:noProof/>
            <w:sz w:val="22"/>
            <w:szCs w:val="22"/>
          </w:rPr>
          <w:tab/>
        </w:r>
        <w:r w:rsidRPr="00114F2A" w:rsidDel="00114F2A">
          <w:rPr>
            <w:noProof/>
          </w:rPr>
          <w:delText>execDMSUploadTrigger</w:delText>
        </w:r>
        <w:r w:rsidDel="00114F2A">
          <w:rPr>
            <w:noProof/>
            <w:webHidden/>
          </w:rPr>
          <w:tab/>
          <w:delText>226</w:delText>
        </w:r>
      </w:del>
    </w:p>
    <w:p w:rsidR="00C4315F" w:rsidDel="00114F2A" w:rsidRDefault="00C4315F">
      <w:pPr>
        <w:pStyle w:val="Verzeichnis4"/>
        <w:tabs>
          <w:tab w:val="left" w:pos="1400"/>
          <w:tab w:val="right" w:leader="dot" w:pos="9075"/>
        </w:tabs>
        <w:rPr>
          <w:del w:id="7078" w:author="Markus Brüderl" w:date="2017-11-21T08:50:00Z"/>
          <w:rFonts w:eastAsiaTheme="minorEastAsia" w:cstheme="minorBidi"/>
          <w:noProof/>
          <w:sz w:val="22"/>
          <w:szCs w:val="22"/>
        </w:rPr>
      </w:pPr>
      <w:del w:id="7079" w:author="Markus Brüderl" w:date="2017-11-21T08:50:00Z">
        <w:r w:rsidRPr="00114F2A" w:rsidDel="00114F2A">
          <w:rPr>
            <w:noProof/>
          </w:rPr>
          <w:delText>3.12.5.1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226</w:delText>
        </w:r>
      </w:del>
    </w:p>
    <w:p w:rsidR="00C4315F" w:rsidDel="00114F2A" w:rsidRDefault="00C4315F">
      <w:pPr>
        <w:pStyle w:val="Verzeichnis3"/>
        <w:tabs>
          <w:tab w:val="left" w:pos="1000"/>
          <w:tab w:val="right" w:leader="dot" w:pos="9075"/>
        </w:tabs>
        <w:rPr>
          <w:del w:id="7080" w:author="Markus Brüderl" w:date="2017-11-21T08:50:00Z"/>
          <w:rFonts w:eastAsiaTheme="minorEastAsia" w:cstheme="minorBidi"/>
          <w:noProof/>
          <w:sz w:val="22"/>
          <w:szCs w:val="22"/>
        </w:rPr>
      </w:pPr>
      <w:del w:id="7081" w:author="Markus Brüderl" w:date="2017-11-21T08:50:00Z">
        <w:r w:rsidRPr="00114F2A" w:rsidDel="00114F2A">
          <w:rPr>
            <w:noProof/>
          </w:rPr>
          <w:delText>3.12.6</w:delText>
        </w:r>
        <w:r w:rsidDel="00114F2A">
          <w:rPr>
            <w:rFonts w:eastAsiaTheme="minorEastAsia" w:cstheme="minorBidi"/>
            <w:noProof/>
            <w:sz w:val="22"/>
            <w:szCs w:val="22"/>
          </w:rPr>
          <w:tab/>
        </w:r>
        <w:r w:rsidRPr="00114F2A" w:rsidDel="00114F2A">
          <w:rPr>
            <w:noProof/>
          </w:rPr>
          <w:delText>execEvent</w:delText>
        </w:r>
        <w:r w:rsidDel="00114F2A">
          <w:rPr>
            <w:noProof/>
            <w:webHidden/>
          </w:rPr>
          <w:tab/>
          <w:delText>226</w:delText>
        </w:r>
      </w:del>
    </w:p>
    <w:p w:rsidR="00C4315F" w:rsidDel="00114F2A" w:rsidRDefault="00C4315F">
      <w:pPr>
        <w:pStyle w:val="Verzeichnis4"/>
        <w:tabs>
          <w:tab w:val="left" w:pos="1400"/>
          <w:tab w:val="right" w:leader="dot" w:pos="9075"/>
        </w:tabs>
        <w:rPr>
          <w:del w:id="7082" w:author="Markus Brüderl" w:date="2017-11-21T08:50:00Z"/>
          <w:rFonts w:eastAsiaTheme="minorEastAsia" w:cstheme="minorBidi"/>
          <w:noProof/>
          <w:sz w:val="22"/>
          <w:szCs w:val="22"/>
        </w:rPr>
      </w:pPr>
      <w:del w:id="7083" w:author="Markus Brüderl" w:date="2017-11-21T08:50:00Z">
        <w:r w:rsidRPr="00114F2A" w:rsidDel="00114F2A">
          <w:rPr>
            <w:noProof/>
          </w:rPr>
          <w:delText>3.12.6.1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226</w:delText>
        </w:r>
      </w:del>
    </w:p>
    <w:p w:rsidR="00C4315F" w:rsidDel="00114F2A" w:rsidRDefault="00C4315F">
      <w:pPr>
        <w:pStyle w:val="Verzeichnis5"/>
        <w:tabs>
          <w:tab w:val="left" w:pos="1630"/>
          <w:tab w:val="right" w:leader="dot" w:pos="9075"/>
        </w:tabs>
        <w:rPr>
          <w:del w:id="7084" w:author="Markus Brüderl" w:date="2017-11-21T08:50:00Z"/>
          <w:rFonts w:eastAsiaTheme="minorEastAsia" w:cstheme="minorBidi"/>
          <w:noProof/>
          <w:sz w:val="22"/>
          <w:szCs w:val="22"/>
        </w:rPr>
      </w:pPr>
      <w:del w:id="7085" w:author="Markus Brüderl" w:date="2017-11-21T08:50:00Z">
        <w:r w:rsidRPr="00114F2A" w:rsidDel="00114F2A">
          <w:rPr>
            <w:noProof/>
          </w:rPr>
          <w:delText>3.12.6.1.1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226</w:delText>
        </w:r>
      </w:del>
    </w:p>
    <w:p w:rsidR="00C4315F" w:rsidDel="00114F2A" w:rsidRDefault="00C4315F">
      <w:pPr>
        <w:pStyle w:val="Verzeichnis5"/>
        <w:tabs>
          <w:tab w:val="left" w:pos="1630"/>
          <w:tab w:val="right" w:leader="dot" w:pos="9075"/>
        </w:tabs>
        <w:rPr>
          <w:del w:id="7086" w:author="Markus Brüderl" w:date="2017-11-21T08:50:00Z"/>
          <w:rFonts w:eastAsiaTheme="minorEastAsia" w:cstheme="minorBidi"/>
          <w:noProof/>
          <w:sz w:val="22"/>
          <w:szCs w:val="22"/>
        </w:rPr>
      </w:pPr>
      <w:del w:id="7087" w:author="Markus Brüderl" w:date="2017-11-21T08:50:00Z">
        <w:r w:rsidRPr="00114F2A" w:rsidDel="00114F2A">
          <w:rPr>
            <w:noProof/>
          </w:rPr>
          <w:delText>3.12.6.1.2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226</w:delText>
        </w:r>
      </w:del>
    </w:p>
    <w:p w:rsidR="00C4315F" w:rsidDel="00114F2A" w:rsidRDefault="00C4315F">
      <w:pPr>
        <w:pStyle w:val="Verzeichnis4"/>
        <w:tabs>
          <w:tab w:val="left" w:pos="1400"/>
          <w:tab w:val="right" w:leader="dot" w:pos="9075"/>
        </w:tabs>
        <w:rPr>
          <w:del w:id="7088" w:author="Markus Brüderl" w:date="2017-11-21T08:50:00Z"/>
          <w:rFonts w:eastAsiaTheme="minorEastAsia" w:cstheme="minorBidi"/>
          <w:noProof/>
          <w:sz w:val="22"/>
          <w:szCs w:val="22"/>
        </w:rPr>
      </w:pPr>
      <w:del w:id="7089" w:author="Markus Brüderl" w:date="2017-11-21T08:50:00Z">
        <w:r w:rsidRPr="00114F2A" w:rsidDel="00114F2A">
          <w:rPr>
            <w:noProof/>
          </w:rPr>
          <w:delText>3.12.6.2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227</w:delText>
        </w:r>
      </w:del>
    </w:p>
    <w:p w:rsidR="00C4315F" w:rsidDel="00114F2A" w:rsidRDefault="00C4315F">
      <w:pPr>
        <w:pStyle w:val="Verzeichnis5"/>
        <w:tabs>
          <w:tab w:val="left" w:pos="1630"/>
          <w:tab w:val="right" w:leader="dot" w:pos="9075"/>
        </w:tabs>
        <w:rPr>
          <w:del w:id="7090" w:author="Markus Brüderl" w:date="2017-11-21T08:50:00Z"/>
          <w:rFonts w:eastAsiaTheme="minorEastAsia" w:cstheme="minorBidi"/>
          <w:noProof/>
          <w:sz w:val="22"/>
          <w:szCs w:val="22"/>
        </w:rPr>
      </w:pPr>
      <w:del w:id="7091" w:author="Markus Brüderl" w:date="2017-11-21T08:50:00Z">
        <w:r w:rsidRPr="00114F2A" w:rsidDel="00114F2A">
          <w:rPr>
            <w:noProof/>
          </w:rPr>
          <w:delText>3.12.6.2.1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227</w:delText>
        </w:r>
      </w:del>
    </w:p>
    <w:p w:rsidR="00C4315F" w:rsidDel="00114F2A" w:rsidRDefault="00C4315F">
      <w:pPr>
        <w:pStyle w:val="Verzeichnis5"/>
        <w:tabs>
          <w:tab w:val="left" w:pos="1630"/>
          <w:tab w:val="right" w:leader="dot" w:pos="9075"/>
        </w:tabs>
        <w:rPr>
          <w:del w:id="7092" w:author="Markus Brüderl" w:date="2017-11-21T08:50:00Z"/>
          <w:rFonts w:eastAsiaTheme="minorEastAsia" w:cstheme="minorBidi"/>
          <w:noProof/>
          <w:sz w:val="22"/>
          <w:szCs w:val="22"/>
        </w:rPr>
      </w:pPr>
      <w:del w:id="7093" w:author="Markus Brüderl" w:date="2017-11-21T08:50:00Z">
        <w:r w:rsidRPr="00114F2A" w:rsidDel="00114F2A">
          <w:rPr>
            <w:noProof/>
          </w:rPr>
          <w:delText>3.12.6.2.2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227</w:delText>
        </w:r>
      </w:del>
    </w:p>
    <w:p w:rsidR="00C4315F" w:rsidDel="00114F2A" w:rsidRDefault="00C4315F">
      <w:pPr>
        <w:pStyle w:val="Verzeichnis3"/>
        <w:tabs>
          <w:tab w:val="left" w:pos="1000"/>
          <w:tab w:val="right" w:leader="dot" w:pos="9075"/>
        </w:tabs>
        <w:rPr>
          <w:del w:id="7094" w:author="Markus Brüderl" w:date="2017-11-21T08:50:00Z"/>
          <w:rFonts w:eastAsiaTheme="minorEastAsia" w:cstheme="minorBidi"/>
          <w:noProof/>
          <w:sz w:val="22"/>
          <w:szCs w:val="22"/>
        </w:rPr>
      </w:pPr>
      <w:del w:id="7095" w:author="Markus Brüderl" w:date="2017-11-21T08:50:00Z">
        <w:r w:rsidRPr="00114F2A" w:rsidDel="00114F2A">
          <w:rPr>
            <w:noProof/>
          </w:rPr>
          <w:delText>3.12.7</w:delText>
        </w:r>
        <w:r w:rsidDel="00114F2A">
          <w:rPr>
            <w:rFonts w:eastAsiaTheme="minorEastAsia" w:cstheme="minorBidi"/>
            <w:noProof/>
            <w:sz w:val="22"/>
            <w:szCs w:val="22"/>
          </w:rPr>
          <w:tab/>
        </w:r>
        <w:r w:rsidRPr="00114F2A" w:rsidDel="00114F2A">
          <w:rPr>
            <w:noProof/>
          </w:rPr>
          <w:delText>getDMSUrl (deprecated)</w:delText>
        </w:r>
        <w:r w:rsidDel="00114F2A">
          <w:rPr>
            <w:noProof/>
            <w:webHidden/>
          </w:rPr>
          <w:tab/>
          <w:delText>227</w:delText>
        </w:r>
      </w:del>
    </w:p>
    <w:p w:rsidR="00C4315F" w:rsidDel="00114F2A" w:rsidRDefault="00C4315F">
      <w:pPr>
        <w:pStyle w:val="Verzeichnis4"/>
        <w:tabs>
          <w:tab w:val="left" w:pos="1400"/>
          <w:tab w:val="right" w:leader="dot" w:pos="9075"/>
        </w:tabs>
        <w:rPr>
          <w:del w:id="7096" w:author="Markus Brüderl" w:date="2017-11-21T08:50:00Z"/>
          <w:rFonts w:eastAsiaTheme="minorEastAsia" w:cstheme="minorBidi"/>
          <w:noProof/>
          <w:sz w:val="22"/>
          <w:szCs w:val="22"/>
        </w:rPr>
      </w:pPr>
      <w:del w:id="7097" w:author="Markus Brüderl" w:date="2017-11-21T08:50:00Z">
        <w:r w:rsidRPr="00114F2A" w:rsidDel="00114F2A">
          <w:rPr>
            <w:noProof/>
          </w:rPr>
          <w:delText>3.12.7.1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227</w:delText>
        </w:r>
      </w:del>
    </w:p>
    <w:p w:rsidR="00C4315F" w:rsidDel="00114F2A" w:rsidRDefault="00C4315F">
      <w:pPr>
        <w:pStyle w:val="Verzeichnis5"/>
        <w:tabs>
          <w:tab w:val="left" w:pos="1630"/>
          <w:tab w:val="right" w:leader="dot" w:pos="9075"/>
        </w:tabs>
        <w:rPr>
          <w:del w:id="7098" w:author="Markus Brüderl" w:date="2017-11-21T08:50:00Z"/>
          <w:rFonts w:eastAsiaTheme="minorEastAsia" w:cstheme="minorBidi"/>
          <w:noProof/>
          <w:sz w:val="22"/>
          <w:szCs w:val="22"/>
        </w:rPr>
      </w:pPr>
      <w:del w:id="7099" w:author="Markus Brüderl" w:date="2017-11-21T08:50:00Z">
        <w:r w:rsidRPr="00114F2A" w:rsidDel="00114F2A">
          <w:rPr>
            <w:noProof/>
          </w:rPr>
          <w:delText>3.12.7.1.1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227</w:delText>
        </w:r>
      </w:del>
    </w:p>
    <w:p w:rsidR="00C4315F" w:rsidDel="00114F2A" w:rsidRDefault="00C4315F">
      <w:pPr>
        <w:pStyle w:val="Verzeichnis5"/>
        <w:tabs>
          <w:tab w:val="left" w:pos="1630"/>
          <w:tab w:val="right" w:leader="dot" w:pos="9075"/>
        </w:tabs>
        <w:rPr>
          <w:del w:id="7100" w:author="Markus Brüderl" w:date="2017-11-21T08:50:00Z"/>
          <w:rFonts w:eastAsiaTheme="minorEastAsia" w:cstheme="minorBidi"/>
          <w:noProof/>
          <w:sz w:val="22"/>
          <w:szCs w:val="22"/>
        </w:rPr>
      </w:pPr>
      <w:del w:id="7101" w:author="Markus Brüderl" w:date="2017-11-21T08:50:00Z">
        <w:r w:rsidRPr="00114F2A" w:rsidDel="00114F2A">
          <w:rPr>
            <w:noProof/>
          </w:rPr>
          <w:delText>3.12.7.1.2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228</w:delText>
        </w:r>
      </w:del>
    </w:p>
    <w:p w:rsidR="00C4315F" w:rsidDel="00114F2A" w:rsidRDefault="00C4315F">
      <w:pPr>
        <w:pStyle w:val="Verzeichnis4"/>
        <w:tabs>
          <w:tab w:val="left" w:pos="1400"/>
          <w:tab w:val="right" w:leader="dot" w:pos="9075"/>
        </w:tabs>
        <w:rPr>
          <w:del w:id="7102" w:author="Markus Brüderl" w:date="2017-11-21T08:50:00Z"/>
          <w:rFonts w:eastAsiaTheme="minorEastAsia" w:cstheme="minorBidi"/>
          <w:noProof/>
          <w:sz w:val="22"/>
          <w:szCs w:val="22"/>
        </w:rPr>
      </w:pPr>
      <w:del w:id="7103" w:author="Markus Brüderl" w:date="2017-11-21T08:50:00Z">
        <w:r w:rsidRPr="00114F2A" w:rsidDel="00114F2A">
          <w:rPr>
            <w:noProof/>
          </w:rPr>
          <w:delText>3.12.7.2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228</w:delText>
        </w:r>
      </w:del>
    </w:p>
    <w:p w:rsidR="00C4315F" w:rsidDel="00114F2A" w:rsidRDefault="00C4315F">
      <w:pPr>
        <w:pStyle w:val="Verzeichnis5"/>
        <w:tabs>
          <w:tab w:val="left" w:pos="1630"/>
          <w:tab w:val="right" w:leader="dot" w:pos="9075"/>
        </w:tabs>
        <w:rPr>
          <w:del w:id="7104" w:author="Markus Brüderl" w:date="2017-11-21T08:50:00Z"/>
          <w:rFonts w:eastAsiaTheme="minorEastAsia" w:cstheme="minorBidi"/>
          <w:noProof/>
          <w:sz w:val="22"/>
          <w:szCs w:val="22"/>
        </w:rPr>
      </w:pPr>
      <w:del w:id="7105" w:author="Markus Brüderl" w:date="2017-11-21T08:50:00Z">
        <w:r w:rsidRPr="00114F2A" w:rsidDel="00114F2A">
          <w:rPr>
            <w:noProof/>
          </w:rPr>
          <w:delText>3.12.7.2.1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228</w:delText>
        </w:r>
      </w:del>
    </w:p>
    <w:p w:rsidR="00C4315F" w:rsidDel="00114F2A" w:rsidRDefault="00C4315F">
      <w:pPr>
        <w:pStyle w:val="Verzeichnis5"/>
        <w:tabs>
          <w:tab w:val="left" w:pos="1630"/>
          <w:tab w:val="right" w:leader="dot" w:pos="9075"/>
        </w:tabs>
        <w:rPr>
          <w:del w:id="7106" w:author="Markus Brüderl" w:date="2017-11-21T08:50:00Z"/>
          <w:rFonts w:eastAsiaTheme="minorEastAsia" w:cstheme="minorBidi"/>
          <w:noProof/>
          <w:sz w:val="22"/>
          <w:szCs w:val="22"/>
        </w:rPr>
      </w:pPr>
      <w:del w:id="7107" w:author="Markus Brüderl" w:date="2017-11-21T08:50:00Z">
        <w:r w:rsidRPr="00114F2A" w:rsidDel="00114F2A">
          <w:rPr>
            <w:noProof/>
          </w:rPr>
          <w:delText>3.12.7.2.2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228</w:delText>
        </w:r>
      </w:del>
    </w:p>
    <w:p w:rsidR="00C4315F" w:rsidDel="00114F2A" w:rsidRDefault="00C4315F">
      <w:pPr>
        <w:pStyle w:val="Verzeichnis3"/>
        <w:tabs>
          <w:tab w:val="left" w:pos="1000"/>
          <w:tab w:val="right" w:leader="dot" w:pos="9075"/>
        </w:tabs>
        <w:rPr>
          <w:del w:id="7108" w:author="Markus Brüderl" w:date="2017-11-21T08:50:00Z"/>
          <w:rFonts w:eastAsiaTheme="minorEastAsia" w:cstheme="minorBidi"/>
          <w:noProof/>
          <w:sz w:val="22"/>
          <w:szCs w:val="22"/>
        </w:rPr>
      </w:pPr>
      <w:del w:id="7109" w:author="Markus Brüderl" w:date="2017-11-21T08:50:00Z">
        <w:r w:rsidRPr="00114F2A" w:rsidDel="00114F2A">
          <w:rPr>
            <w:noProof/>
          </w:rPr>
          <w:delText>3.12.8</w:delText>
        </w:r>
        <w:r w:rsidDel="00114F2A">
          <w:rPr>
            <w:rFonts w:eastAsiaTheme="minorEastAsia" w:cstheme="minorBidi"/>
            <w:noProof/>
            <w:sz w:val="22"/>
            <w:szCs w:val="22"/>
          </w:rPr>
          <w:tab/>
        </w:r>
        <w:r w:rsidRPr="00114F2A" w:rsidDel="00114F2A">
          <w:rPr>
            <w:noProof/>
          </w:rPr>
          <w:delText>getDocument</w:delText>
        </w:r>
        <w:r w:rsidDel="00114F2A">
          <w:rPr>
            <w:noProof/>
            <w:webHidden/>
          </w:rPr>
          <w:tab/>
          <w:delText>228</w:delText>
        </w:r>
      </w:del>
    </w:p>
    <w:p w:rsidR="00C4315F" w:rsidDel="00114F2A" w:rsidRDefault="00C4315F">
      <w:pPr>
        <w:pStyle w:val="Verzeichnis4"/>
        <w:tabs>
          <w:tab w:val="left" w:pos="1400"/>
          <w:tab w:val="right" w:leader="dot" w:pos="9075"/>
        </w:tabs>
        <w:rPr>
          <w:del w:id="7110" w:author="Markus Brüderl" w:date="2017-11-21T08:50:00Z"/>
          <w:rFonts w:eastAsiaTheme="minorEastAsia" w:cstheme="minorBidi"/>
          <w:noProof/>
          <w:sz w:val="22"/>
          <w:szCs w:val="22"/>
        </w:rPr>
      </w:pPr>
      <w:del w:id="7111" w:author="Markus Brüderl" w:date="2017-11-21T08:50:00Z">
        <w:r w:rsidRPr="00114F2A" w:rsidDel="00114F2A">
          <w:rPr>
            <w:noProof/>
          </w:rPr>
          <w:delText>3.12.8.1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228</w:delText>
        </w:r>
      </w:del>
    </w:p>
    <w:p w:rsidR="00C4315F" w:rsidDel="00114F2A" w:rsidRDefault="00C4315F">
      <w:pPr>
        <w:pStyle w:val="Verzeichnis5"/>
        <w:tabs>
          <w:tab w:val="left" w:pos="1630"/>
          <w:tab w:val="right" w:leader="dot" w:pos="9075"/>
        </w:tabs>
        <w:rPr>
          <w:del w:id="7112" w:author="Markus Brüderl" w:date="2017-11-21T08:50:00Z"/>
          <w:rFonts w:eastAsiaTheme="minorEastAsia" w:cstheme="minorBidi"/>
          <w:noProof/>
          <w:sz w:val="22"/>
          <w:szCs w:val="22"/>
        </w:rPr>
      </w:pPr>
      <w:del w:id="7113" w:author="Markus Brüderl" w:date="2017-11-21T08:50:00Z">
        <w:r w:rsidRPr="00114F2A" w:rsidDel="00114F2A">
          <w:rPr>
            <w:noProof/>
          </w:rPr>
          <w:delText>3.12.8.1.1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229</w:delText>
        </w:r>
      </w:del>
    </w:p>
    <w:p w:rsidR="00C4315F" w:rsidDel="00114F2A" w:rsidRDefault="00C4315F">
      <w:pPr>
        <w:pStyle w:val="Verzeichnis5"/>
        <w:tabs>
          <w:tab w:val="left" w:pos="1630"/>
          <w:tab w:val="right" w:leader="dot" w:pos="9075"/>
        </w:tabs>
        <w:rPr>
          <w:del w:id="7114" w:author="Markus Brüderl" w:date="2017-11-21T08:50:00Z"/>
          <w:rFonts w:eastAsiaTheme="minorEastAsia" w:cstheme="minorBidi"/>
          <w:noProof/>
          <w:sz w:val="22"/>
          <w:szCs w:val="22"/>
        </w:rPr>
      </w:pPr>
      <w:del w:id="7115" w:author="Markus Brüderl" w:date="2017-11-21T08:50:00Z">
        <w:r w:rsidRPr="00114F2A" w:rsidDel="00114F2A">
          <w:rPr>
            <w:noProof/>
          </w:rPr>
          <w:delText>3.12.8.1.2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229</w:delText>
        </w:r>
      </w:del>
    </w:p>
    <w:p w:rsidR="00C4315F" w:rsidDel="00114F2A" w:rsidRDefault="00C4315F">
      <w:pPr>
        <w:pStyle w:val="Verzeichnis4"/>
        <w:tabs>
          <w:tab w:val="left" w:pos="1400"/>
          <w:tab w:val="right" w:leader="dot" w:pos="9075"/>
        </w:tabs>
        <w:rPr>
          <w:del w:id="7116" w:author="Markus Brüderl" w:date="2017-11-21T08:50:00Z"/>
          <w:rFonts w:eastAsiaTheme="minorEastAsia" w:cstheme="minorBidi"/>
          <w:noProof/>
          <w:sz w:val="22"/>
          <w:szCs w:val="22"/>
        </w:rPr>
      </w:pPr>
      <w:del w:id="7117" w:author="Markus Brüderl" w:date="2017-11-21T08:50:00Z">
        <w:r w:rsidRPr="00114F2A" w:rsidDel="00114F2A">
          <w:rPr>
            <w:noProof/>
          </w:rPr>
          <w:delText>3.12.8.2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229</w:delText>
        </w:r>
      </w:del>
    </w:p>
    <w:p w:rsidR="00C4315F" w:rsidDel="00114F2A" w:rsidRDefault="00C4315F">
      <w:pPr>
        <w:pStyle w:val="Verzeichnis5"/>
        <w:tabs>
          <w:tab w:val="left" w:pos="1630"/>
          <w:tab w:val="right" w:leader="dot" w:pos="9075"/>
        </w:tabs>
        <w:rPr>
          <w:del w:id="7118" w:author="Markus Brüderl" w:date="2017-11-21T08:50:00Z"/>
          <w:rFonts w:eastAsiaTheme="minorEastAsia" w:cstheme="minorBidi"/>
          <w:noProof/>
          <w:sz w:val="22"/>
          <w:szCs w:val="22"/>
        </w:rPr>
      </w:pPr>
      <w:del w:id="7119" w:author="Markus Brüderl" w:date="2017-11-21T08:50:00Z">
        <w:r w:rsidRPr="00114F2A" w:rsidDel="00114F2A">
          <w:rPr>
            <w:noProof/>
          </w:rPr>
          <w:delText>3.12.8.2.1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229</w:delText>
        </w:r>
      </w:del>
    </w:p>
    <w:p w:rsidR="00C4315F" w:rsidDel="00114F2A" w:rsidRDefault="00C4315F">
      <w:pPr>
        <w:pStyle w:val="Verzeichnis5"/>
        <w:tabs>
          <w:tab w:val="left" w:pos="1630"/>
          <w:tab w:val="right" w:leader="dot" w:pos="9075"/>
        </w:tabs>
        <w:rPr>
          <w:del w:id="7120" w:author="Markus Brüderl" w:date="2017-11-21T08:50:00Z"/>
          <w:rFonts w:eastAsiaTheme="minorEastAsia" w:cstheme="minorBidi"/>
          <w:noProof/>
          <w:sz w:val="22"/>
          <w:szCs w:val="22"/>
        </w:rPr>
      </w:pPr>
      <w:del w:id="7121" w:author="Markus Brüderl" w:date="2017-11-21T08:50:00Z">
        <w:r w:rsidRPr="00114F2A" w:rsidDel="00114F2A">
          <w:rPr>
            <w:noProof/>
          </w:rPr>
          <w:delText>3.12.8.2.2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229</w:delText>
        </w:r>
      </w:del>
    </w:p>
    <w:p w:rsidR="00C4315F" w:rsidDel="00114F2A" w:rsidRDefault="00C4315F">
      <w:pPr>
        <w:pStyle w:val="Verzeichnis3"/>
        <w:tabs>
          <w:tab w:val="left" w:pos="1000"/>
          <w:tab w:val="right" w:leader="dot" w:pos="9075"/>
        </w:tabs>
        <w:rPr>
          <w:del w:id="7122" w:author="Markus Brüderl" w:date="2017-11-21T08:50:00Z"/>
          <w:rFonts w:eastAsiaTheme="minorEastAsia" w:cstheme="minorBidi"/>
          <w:noProof/>
          <w:sz w:val="22"/>
          <w:szCs w:val="22"/>
        </w:rPr>
      </w:pPr>
      <w:del w:id="7123" w:author="Markus Brüderl" w:date="2017-11-21T08:50:00Z">
        <w:r w:rsidRPr="00114F2A" w:rsidDel="00114F2A">
          <w:rPr>
            <w:noProof/>
          </w:rPr>
          <w:delText>3.12.9</w:delText>
        </w:r>
        <w:r w:rsidDel="00114F2A">
          <w:rPr>
            <w:rFonts w:eastAsiaTheme="minorEastAsia" w:cstheme="minorBidi"/>
            <w:noProof/>
            <w:sz w:val="22"/>
            <w:szCs w:val="22"/>
          </w:rPr>
          <w:tab/>
        </w:r>
        <w:r w:rsidRPr="00114F2A" w:rsidDel="00114F2A">
          <w:rPr>
            <w:noProof/>
          </w:rPr>
          <w:delText>listAvailableDocumentTypes</w:delText>
        </w:r>
        <w:r w:rsidDel="00114F2A">
          <w:rPr>
            <w:noProof/>
            <w:webHidden/>
          </w:rPr>
          <w:tab/>
          <w:delText>230</w:delText>
        </w:r>
      </w:del>
    </w:p>
    <w:p w:rsidR="00C4315F" w:rsidDel="00114F2A" w:rsidRDefault="00C4315F">
      <w:pPr>
        <w:pStyle w:val="Verzeichnis4"/>
        <w:tabs>
          <w:tab w:val="left" w:pos="1400"/>
          <w:tab w:val="right" w:leader="dot" w:pos="9075"/>
        </w:tabs>
        <w:rPr>
          <w:del w:id="7124" w:author="Markus Brüderl" w:date="2017-11-21T08:50:00Z"/>
          <w:rFonts w:eastAsiaTheme="minorEastAsia" w:cstheme="minorBidi"/>
          <w:noProof/>
          <w:sz w:val="22"/>
          <w:szCs w:val="22"/>
        </w:rPr>
      </w:pPr>
      <w:del w:id="7125" w:author="Markus Brüderl" w:date="2017-11-21T08:50:00Z">
        <w:r w:rsidRPr="00114F2A" w:rsidDel="00114F2A">
          <w:rPr>
            <w:noProof/>
          </w:rPr>
          <w:delText>3.12.9.1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230</w:delText>
        </w:r>
      </w:del>
    </w:p>
    <w:p w:rsidR="00C4315F" w:rsidDel="00114F2A" w:rsidRDefault="00C4315F">
      <w:pPr>
        <w:pStyle w:val="Verzeichnis5"/>
        <w:tabs>
          <w:tab w:val="left" w:pos="1630"/>
          <w:tab w:val="right" w:leader="dot" w:pos="9075"/>
        </w:tabs>
        <w:rPr>
          <w:del w:id="7126" w:author="Markus Brüderl" w:date="2017-11-21T08:50:00Z"/>
          <w:rFonts w:eastAsiaTheme="minorEastAsia" w:cstheme="minorBidi"/>
          <w:noProof/>
          <w:sz w:val="22"/>
          <w:szCs w:val="22"/>
        </w:rPr>
      </w:pPr>
      <w:del w:id="7127" w:author="Markus Brüderl" w:date="2017-11-21T08:50:00Z">
        <w:r w:rsidRPr="00114F2A" w:rsidDel="00114F2A">
          <w:rPr>
            <w:noProof/>
          </w:rPr>
          <w:delText>3.12.9.1.1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230</w:delText>
        </w:r>
      </w:del>
    </w:p>
    <w:p w:rsidR="00C4315F" w:rsidDel="00114F2A" w:rsidRDefault="00C4315F">
      <w:pPr>
        <w:pStyle w:val="Verzeichnis5"/>
        <w:tabs>
          <w:tab w:val="left" w:pos="1630"/>
          <w:tab w:val="right" w:leader="dot" w:pos="9075"/>
        </w:tabs>
        <w:rPr>
          <w:del w:id="7128" w:author="Markus Brüderl" w:date="2017-11-21T08:50:00Z"/>
          <w:rFonts w:eastAsiaTheme="minorEastAsia" w:cstheme="minorBidi"/>
          <w:noProof/>
          <w:sz w:val="22"/>
          <w:szCs w:val="22"/>
        </w:rPr>
      </w:pPr>
      <w:del w:id="7129" w:author="Markus Brüderl" w:date="2017-11-21T08:50:00Z">
        <w:r w:rsidRPr="00114F2A" w:rsidDel="00114F2A">
          <w:rPr>
            <w:noProof/>
          </w:rPr>
          <w:delText>3.12.9.1.2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230</w:delText>
        </w:r>
      </w:del>
    </w:p>
    <w:p w:rsidR="00C4315F" w:rsidDel="00114F2A" w:rsidRDefault="00C4315F">
      <w:pPr>
        <w:pStyle w:val="Verzeichnis4"/>
        <w:tabs>
          <w:tab w:val="left" w:pos="1400"/>
          <w:tab w:val="right" w:leader="dot" w:pos="9075"/>
        </w:tabs>
        <w:rPr>
          <w:del w:id="7130" w:author="Markus Brüderl" w:date="2017-11-21T08:50:00Z"/>
          <w:rFonts w:eastAsiaTheme="minorEastAsia" w:cstheme="minorBidi"/>
          <w:noProof/>
          <w:sz w:val="22"/>
          <w:szCs w:val="22"/>
        </w:rPr>
      </w:pPr>
      <w:del w:id="7131" w:author="Markus Brüderl" w:date="2017-11-21T08:50:00Z">
        <w:r w:rsidRPr="00114F2A" w:rsidDel="00114F2A">
          <w:rPr>
            <w:noProof/>
          </w:rPr>
          <w:delText>3.12.9.2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231</w:delText>
        </w:r>
      </w:del>
    </w:p>
    <w:p w:rsidR="00C4315F" w:rsidDel="00114F2A" w:rsidRDefault="00C4315F">
      <w:pPr>
        <w:pStyle w:val="Verzeichnis5"/>
        <w:tabs>
          <w:tab w:val="left" w:pos="1630"/>
          <w:tab w:val="right" w:leader="dot" w:pos="9075"/>
        </w:tabs>
        <w:rPr>
          <w:del w:id="7132" w:author="Markus Brüderl" w:date="2017-11-21T08:50:00Z"/>
          <w:rFonts w:eastAsiaTheme="minorEastAsia" w:cstheme="minorBidi"/>
          <w:noProof/>
          <w:sz w:val="22"/>
          <w:szCs w:val="22"/>
        </w:rPr>
      </w:pPr>
      <w:del w:id="7133" w:author="Markus Brüderl" w:date="2017-11-21T08:50:00Z">
        <w:r w:rsidRPr="00114F2A" w:rsidDel="00114F2A">
          <w:rPr>
            <w:noProof/>
          </w:rPr>
          <w:delText>3.12.9.2.1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231</w:delText>
        </w:r>
      </w:del>
    </w:p>
    <w:p w:rsidR="00C4315F" w:rsidDel="00114F2A" w:rsidRDefault="00C4315F">
      <w:pPr>
        <w:pStyle w:val="Verzeichnis5"/>
        <w:tabs>
          <w:tab w:val="left" w:pos="1630"/>
          <w:tab w:val="right" w:leader="dot" w:pos="9075"/>
        </w:tabs>
        <w:rPr>
          <w:del w:id="7134" w:author="Markus Brüderl" w:date="2017-11-21T08:50:00Z"/>
          <w:rFonts w:eastAsiaTheme="minorEastAsia" w:cstheme="minorBidi"/>
          <w:noProof/>
          <w:sz w:val="22"/>
          <w:szCs w:val="22"/>
        </w:rPr>
      </w:pPr>
      <w:del w:id="7135" w:author="Markus Brüderl" w:date="2017-11-21T08:50:00Z">
        <w:r w:rsidRPr="00114F2A" w:rsidDel="00114F2A">
          <w:rPr>
            <w:noProof/>
          </w:rPr>
          <w:delText>3.12.9.2.2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231</w:delText>
        </w:r>
      </w:del>
    </w:p>
    <w:p w:rsidR="00C4315F" w:rsidDel="00114F2A" w:rsidRDefault="00C4315F">
      <w:pPr>
        <w:pStyle w:val="Verzeichnis3"/>
        <w:tabs>
          <w:tab w:val="left" w:pos="1200"/>
          <w:tab w:val="right" w:leader="dot" w:pos="9075"/>
        </w:tabs>
        <w:rPr>
          <w:del w:id="7136" w:author="Markus Brüderl" w:date="2017-11-21T08:50:00Z"/>
          <w:rFonts w:eastAsiaTheme="minorEastAsia" w:cstheme="minorBidi"/>
          <w:noProof/>
          <w:sz w:val="22"/>
          <w:szCs w:val="22"/>
        </w:rPr>
      </w:pPr>
      <w:del w:id="7137" w:author="Markus Brüderl" w:date="2017-11-21T08:50:00Z">
        <w:r w:rsidRPr="00114F2A" w:rsidDel="00114F2A">
          <w:rPr>
            <w:noProof/>
          </w:rPr>
          <w:delText>3.12.10</w:delText>
        </w:r>
        <w:r w:rsidDel="00114F2A">
          <w:rPr>
            <w:rFonts w:eastAsiaTheme="minorEastAsia" w:cstheme="minorBidi"/>
            <w:noProof/>
            <w:sz w:val="22"/>
            <w:szCs w:val="22"/>
          </w:rPr>
          <w:tab/>
        </w:r>
        <w:r w:rsidRPr="00114F2A" w:rsidDel="00114F2A">
          <w:rPr>
            <w:noProof/>
          </w:rPr>
          <w:delText>searchDMSDoc</w:delText>
        </w:r>
        <w:r w:rsidDel="00114F2A">
          <w:rPr>
            <w:noProof/>
            <w:webHidden/>
          </w:rPr>
          <w:tab/>
          <w:delText>231</w:delText>
        </w:r>
      </w:del>
    </w:p>
    <w:p w:rsidR="00C4315F" w:rsidDel="00114F2A" w:rsidRDefault="00C4315F">
      <w:pPr>
        <w:pStyle w:val="Verzeichnis4"/>
        <w:tabs>
          <w:tab w:val="left" w:pos="1400"/>
          <w:tab w:val="right" w:leader="dot" w:pos="9075"/>
        </w:tabs>
        <w:rPr>
          <w:del w:id="7138" w:author="Markus Brüderl" w:date="2017-11-21T08:50:00Z"/>
          <w:rFonts w:eastAsiaTheme="minorEastAsia" w:cstheme="minorBidi"/>
          <w:noProof/>
          <w:sz w:val="22"/>
          <w:szCs w:val="22"/>
        </w:rPr>
      </w:pPr>
      <w:del w:id="7139" w:author="Markus Brüderl" w:date="2017-11-21T08:50:00Z">
        <w:r w:rsidRPr="00114F2A" w:rsidDel="00114F2A">
          <w:rPr>
            <w:noProof/>
          </w:rPr>
          <w:delText>3.12.10.1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231</w:delText>
        </w:r>
      </w:del>
    </w:p>
    <w:p w:rsidR="00C4315F" w:rsidDel="00114F2A" w:rsidRDefault="00C4315F">
      <w:pPr>
        <w:pStyle w:val="Verzeichnis5"/>
        <w:tabs>
          <w:tab w:val="left" w:pos="1732"/>
          <w:tab w:val="right" w:leader="dot" w:pos="9075"/>
        </w:tabs>
        <w:rPr>
          <w:del w:id="7140" w:author="Markus Brüderl" w:date="2017-11-21T08:50:00Z"/>
          <w:rFonts w:eastAsiaTheme="minorEastAsia" w:cstheme="minorBidi"/>
          <w:noProof/>
          <w:sz w:val="22"/>
          <w:szCs w:val="22"/>
        </w:rPr>
      </w:pPr>
      <w:del w:id="7141" w:author="Markus Brüderl" w:date="2017-11-21T08:50:00Z">
        <w:r w:rsidRPr="00114F2A" w:rsidDel="00114F2A">
          <w:rPr>
            <w:noProof/>
          </w:rPr>
          <w:delText>3.12.10.1.1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231</w:delText>
        </w:r>
      </w:del>
    </w:p>
    <w:p w:rsidR="00C4315F" w:rsidDel="00114F2A" w:rsidRDefault="00C4315F">
      <w:pPr>
        <w:pStyle w:val="Verzeichnis5"/>
        <w:tabs>
          <w:tab w:val="left" w:pos="1732"/>
          <w:tab w:val="right" w:leader="dot" w:pos="9075"/>
        </w:tabs>
        <w:rPr>
          <w:del w:id="7142" w:author="Markus Brüderl" w:date="2017-11-21T08:50:00Z"/>
          <w:rFonts w:eastAsiaTheme="minorEastAsia" w:cstheme="minorBidi"/>
          <w:noProof/>
          <w:sz w:val="22"/>
          <w:szCs w:val="22"/>
        </w:rPr>
      </w:pPr>
      <w:del w:id="7143" w:author="Markus Brüderl" w:date="2017-11-21T08:50:00Z">
        <w:r w:rsidRPr="00114F2A" w:rsidDel="00114F2A">
          <w:rPr>
            <w:noProof/>
          </w:rPr>
          <w:delText>3.12.10.1.2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231</w:delText>
        </w:r>
      </w:del>
    </w:p>
    <w:p w:rsidR="00C4315F" w:rsidDel="00114F2A" w:rsidRDefault="00C4315F">
      <w:pPr>
        <w:pStyle w:val="Verzeichnis4"/>
        <w:tabs>
          <w:tab w:val="left" w:pos="1400"/>
          <w:tab w:val="right" w:leader="dot" w:pos="9075"/>
        </w:tabs>
        <w:rPr>
          <w:del w:id="7144" w:author="Markus Brüderl" w:date="2017-11-21T08:50:00Z"/>
          <w:rFonts w:eastAsiaTheme="minorEastAsia" w:cstheme="minorBidi"/>
          <w:noProof/>
          <w:sz w:val="22"/>
          <w:szCs w:val="22"/>
        </w:rPr>
      </w:pPr>
      <w:del w:id="7145" w:author="Markus Brüderl" w:date="2017-11-21T08:50:00Z">
        <w:r w:rsidRPr="00114F2A" w:rsidDel="00114F2A">
          <w:rPr>
            <w:noProof/>
          </w:rPr>
          <w:delText>3.12.10.2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232</w:delText>
        </w:r>
      </w:del>
    </w:p>
    <w:p w:rsidR="00C4315F" w:rsidDel="00114F2A" w:rsidRDefault="00C4315F">
      <w:pPr>
        <w:pStyle w:val="Verzeichnis5"/>
        <w:tabs>
          <w:tab w:val="left" w:pos="1732"/>
          <w:tab w:val="right" w:leader="dot" w:pos="9075"/>
        </w:tabs>
        <w:rPr>
          <w:del w:id="7146" w:author="Markus Brüderl" w:date="2017-11-21T08:50:00Z"/>
          <w:rFonts w:eastAsiaTheme="minorEastAsia" w:cstheme="minorBidi"/>
          <w:noProof/>
          <w:sz w:val="22"/>
          <w:szCs w:val="22"/>
        </w:rPr>
      </w:pPr>
      <w:del w:id="7147" w:author="Markus Brüderl" w:date="2017-11-21T08:50:00Z">
        <w:r w:rsidRPr="00114F2A" w:rsidDel="00114F2A">
          <w:rPr>
            <w:noProof/>
          </w:rPr>
          <w:delText>3.12.10.2.1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232</w:delText>
        </w:r>
      </w:del>
    </w:p>
    <w:p w:rsidR="00C4315F" w:rsidDel="00114F2A" w:rsidRDefault="00C4315F">
      <w:pPr>
        <w:pStyle w:val="Verzeichnis5"/>
        <w:tabs>
          <w:tab w:val="left" w:pos="1732"/>
          <w:tab w:val="right" w:leader="dot" w:pos="9075"/>
        </w:tabs>
        <w:rPr>
          <w:del w:id="7148" w:author="Markus Brüderl" w:date="2017-11-21T08:50:00Z"/>
          <w:rFonts w:eastAsiaTheme="minorEastAsia" w:cstheme="minorBidi"/>
          <w:noProof/>
          <w:sz w:val="22"/>
          <w:szCs w:val="22"/>
        </w:rPr>
      </w:pPr>
      <w:del w:id="7149" w:author="Markus Brüderl" w:date="2017-11-21T08:50:00Z">
        <w:r w:rsidRPr="00114F2A" w:rsidDel="00114F2A">
          <w:rPr>
            <w:noProof/>
          </w:rPr>
          <w:delText>3.12.10.2.2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232</w:delText>
        </w:r>
      </w:del>
    </w:p>
    <w:p w:rsidR="00C4315F" w:rsidDel="00114F2A" w:rsidRDefault="00C4315F">
      <w:pPr>
        <w:pStyle w:val="Verzeichnis2"/>
        <w:tabs>
          <w:tab w:val="left" w:pos="600"/>
          <w:tab w:val="right" w:leader="dot" w:pos="9075"/>
        </w:tabs>
        <w:rPr>
          <w:del w:id="7150" w:author="Markus Brüderl" w:date="2017-11-21T08:50:00Z"/>
          <w:rFonts w:eastAsiaTheme="minorEastAsia" w:cstheme="minorBidi"/>
          <w:b w:val="0"/>
          <w:bCs w:val="0"/>
          <w:noProof/>
          <w:sz w:val="22"/>
          <w:szCs w:val="22"/>
        </w:rPr>
      </w:pPr>
      <w:del w:id="7151" w:author="Markus Brüderl" w:date="2017-11-21T08:50:00Z">
        <w:r w:rsidRPr="00114F2A" w:rsidDel="00114F2A">
          <w:rPr>
            <w:noProof/>
          </w:rPr>
          <w:delText>3.13</w:delText>
        </w:r>
        <w:r w:rsidDel="00114F2A">
          <w:rPr>
            <w:rFonts w:eastAsiaTheme="minorEastAsia" w:cstheme="minorBidi"/>
            <w:b w:val="0"/>
            <w:bCs w:val="0"/>
            <w:noProof/>
            <w:sz w:val="22"/>
            <w:szCs w:val="22"/>
          </w:rPr>
          <w:tab/>
        </w:r>
        <w:r w:rsidRPr="00114F2A" w:rsidDel="00114F2A">
          <w:rPr>
            <w:noProof/>
          </w:rPr>
          <w:delText>eaiService (EAI)</w:delText>
        </w:r>
        <w:r w:rsidDel="00114F2A">
          <w:rPr>
            <w:noProof/>
            <w:webHidden/>
          </w:rPr>
          <w:tab/>
          <w:delText>232</w:delText>
        </w:r>
      </w:del>
    </w:p>
    <w:p w:rsidR="00C4315F" w:rsidDel="00114F2A" w:rsidRDefault="00C4315F">
      <w:pPr>
        <w:pStyle w:val="Verzeichnis3"/>
        <w:tabs>
          <w:tab w:val="left" w:pos="1000"/>
          <w:tab w:val="right" w:leader="dot" w:pos="9075"/>
        </w:tabs>
        <w:rPr>
          <w:del w:id="7152" w:author="Markus Brüderl" w:date="2017-11-21T08:50:00Z"/>
          <w:rFonts w:eastAsiaTheme="minorEastAsia" w:cstheme="minorBidi"/>
          <w:noProof/>
          <w:sz w:val="22"/>
          <w:szCs w:val="22"/>
        </w:rPr>
      </w:pPr>
      <w:del w:id="7153" w:author="Markus Brüderl" w:date="2017-11-21T08:50:00Z">
        <w:r w:rsidRPr="00114F2A" w:rsidDel="00114F2A">
          <w:rPr>
            <w:noProof/>
          </w:rPr>
          <w:delText>3.13.1</w:delText>
        </w:r>
        <w:r w:rsidDel="00114F2A">
          <w:rPr>
            <w:rFonts w:eastAsiaTheme="minorEastAsia" w:cstheme="minorBidi"/>
            <w:noProof/>
            <w:sz w:val="22"/>
            <w:szCs w:val="22"/>
          </w:rPr>
          <w:tab/>
        </w:r>
        <w:r w:rsidRPr="00114F2A" w:rsidDel="00114F2A">
          <w:rPr>
            <w:noProof/>
          </w:rPr>
          <w:delText>execEAIHOT</w:delText>
        </w:r>
        <w:r w:rsidDel="00114F2A">
          <w:rPr>
            <w:noProof/>
            <w:webHidden/>
          </w:rPr>
          <w:tab/>
          <w:delText>232</w:delText>
        </w:r>
      </w:del>
    </w:p>
    <w:p w:rsidR="00C4315F" w:rsidDel="00114F2A" w:rsidRDefault="00C4315F">
      <w:pPr>
        <w:pStyle w:val="Verzeichnis4"/>
        <w:tabs>
          <w:tab w:val="left" w:pos="1400"/>
          <w:tab w:val="right" w:leader="dot" w:pos="9075"/>
        </w:tabs>
        <w:rPr>
          <w:del w:id="7154" w:author="Markus Brüderl" w:date="2017-11-21T08:50:00Z"/>
          <w:rFonts w:eastAsiaTheme="minorEastAsia" w:cstheme="minorBidi"/>
          <w:noProof/>
          <w:sz w:val="22"/>
          <w:szCs w:val="22"/>
        </w:rPr>
      </w:pPr>
      <w:del w:id="7155" w:author="Markus Brüderl" w:date="2017-11-21T08:50:00Z">
        <w:r w:rsidRPr="00114F2A" w:rsidDel="00114F2A">
          <w:rPr>
            <w:noProof/>
          </w:rPr>
          <w:delText>3.13.1.1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232</w:delText>
        </w:r>
      </w:del>
    </w:p>
    <w:p w:rsidR="00C4315F" w:rsidDel="00114F2A" w:rsidRDefault="00C4315F">
      <w:pPr>
        <w:pStyle w:val="Verzeichnis5"/>
        <w:tabs>
          <w:tab w:val="left" w:pos="1630"/>
          <w:tab w:val="right" w:leader="dot" w:pos="9075"/>
        </w:tabs>
        <w:rPr>
          <w:del w:id="7156" w:author="Markus Brüderl" w:date="2017-11-21T08:50:00Z"/>
          <w:rFonts w:eastAsiaTheme="minorEastAsia" w:cstheme="minorBidi"/>
          <w:noProof/>
          <w:sz w:val="22"/>
          <w:szCs w:val="22"/>
        </w:rPr>
      </w:pPr>
      <w:del w:id="7157" w:author="Markus Brüderl" w:date="2017-11-21T08:50:00Z">
        <w:r w:rsidRPr="00114F2A" w:rsidDel="00114F2A">
          <w:rPr>
            <w:noProof/>
          </w:rPr>
          <w:delText>3.13.1.1.1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232</w:delText>
        </w:r>
      </w:del>
    </w:p>
    <w:p w:rsidR="00C4315F" w:rsidDel="00114F2A" w:rsidRDefault="00C4315F">
      <w:pPr>
        <w:pStyle w:val="Verzeichnis5"/>
        <w:tabs>
          <w:tab w:val="left" w:pos="1630"/>
          <w:tab w:val="right" w:leader="dot" w:pos="9075"/>
        </w:tabs>
        <w:rPr>
          <w:del w:id="7158" w:author="Markus Brüderl" w:date="2017-11-21T08:50:00Z"/>
          <w:rFonts w:eastAsiaTheme="minorEastAsia" w:cstheme="minorBidi"/>
          <w:noProof/>
          <w:sz w:val="22"/>
          <w:szCs w:val="22"/>
        </w:rPr>
      </w:pPr>
      <w:del w:id="7159" w:author="Markus Brüderl" w:date="2017-11-21T08:50:00Z">
        <w:r w:rsidRPr="00114F2A" w:rsidDel="00114F2A">
          <w:rPr>
            <w:noProof/>
          </w:rPr>
          <w:delText>3.13.1.1.2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233</w:delText>
        </w:r>
      </w:del>
    </w:p>
    <w:p w:rsidR="00C4315F" w:rsidDel="00114F2A" w:rsidRDefault="00C4315F">
      <w:pPr>
        <w:pStyle w:val="Verzeichnis4"/>
        <w:tabs>
          <w:tab w:val="left" w:pos="1400"/>
          <w:tab w:val="right" w:leader="dot" w:pos="9075"/>
        </w:tabs>
        <w:rPr>
          <w:del w:id="7160" w:author="Markus Brüderl" w:date="2017-11-21T08:50:00Z"/>
          <w:rFonts w:eastAsiaTheme="minorEastAsia" w:cstheme="minorBidi"/>
          <w:noProof/>
          <w:sz w:val="22"/>
          <w:szCs w:val="22"/>
        </w:rPr>
      </w:pPr>
      <w:del w:id="7161" w:author="Markus Brüderl" w:date="2017-11-21T08:50:00Z">
        <w:r w:rsidRPr="00114F2A" w:rsidDel="00114F2A">
          <w:rPr>
            <w:noProof/>
          </w:rPr>
          <w:delText>3.13.1.2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233</w:delText>
        </w:r>
      </w:del>
    </w:p>
    <w:p w:rsidR="00C4315F" w:rsidDel="00114F2A" w:rsidRDefault="00C4315F">
      <w:pPr>
        <w:pStyle w:val="Verzeichnis5"/>
        <w:tabs>
          <w:tab w:val="left" w:pos="1630"/>
          <w:tab w:val="right" w:leader="dot" w:pos="9075"/>
        </w:tabs>
        <w:rPr>
          <w:del w:id="7162" w:author="Markus Brüderl" w:date="2017-11-21T08:50:00Z"/>
          <w:rFonts w:eastAsiaTheme="minorEastAsia" w:cstheme="minorBidi"/>
          <w:noProof/>
          <w:sz w:val="22"/>
          <w:szCs w:val="22"/>
        </w:rPr>
      </w:pPr>
      <w:del w:id="7163" w:author="Markus Brüderl" w:date="2017-11-21T08:50:00Z">
        <w:r w:rsidRPr="00114F2A" w:rsidDel="00114F2A">
          <w:rPr>
            <w:noProof/>
          </w:rPr>
          <w:delText>3.13.1.2.1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233</w:delText>
        </w:r>
      </w:del>
    </w:p>
    <w:p w:rsidR="00C4315F" w:rsidDel="00114F2A" w:rsidRDefault="00C4315F">
      <w:pPr>
        <w:pStyle w:val="Verzeichnis5"/>
        <w:tabs>
          <w:tab w:val="left" w:pos="1630"/>
          <w:tab w:val="right" w:leader="dot" w:pos="9075"/>
        </w:tabs>
        <w:rPr>
          <w:del w:id="7164" w:author="Markus Brüderl" w:date="2017-11-21T08:50:00Z"/>
          <w:rFonts w:eastAsiaTheme="minorEastAsia" w:cstheme="minorBidi"/>
          <w:noProof/>
          <w:sz w:val="22"/>
          <w:szCs w:val="22"/>
        </w:rPr>
      </w:pPr>
      <w:del w:id="7165" w:author="Markus Brüderl" w:date="2017-11-21T08:50:00Z">
        <w:r w:rsidRPr="00114F2A" w:rsidDel="00114F2A">
          <w:rPr>
            <w:noProof/>
          </w:rPr>
          <w:delText>3.13.1.2.2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233</w:delText>
        </w:r>
      </w:del>
    </w:p>
    <w:p w:rsidR="00C4315F" w:rsidDel="00114F2A" w:rsidRDefault="00C4315F">
      <w:pPr>
        <w:pStyle w:val="Verzeichnis2"/>
        <w:tabs>
          <w:tab w:val="left" w:pos="600"/>
          <w:tab w:val="right" w:leader="dot" w:pos="9075"/>
        </w:tabs>
        <w:rPr>
          <w:del w:id="7166" w:author="Markus Brüderl" w:date="2017-11-21T08:50:00Z"/>
          <w:rFonts w:eastAsiaTheme="minorEastAsia" w:cstheme="minorBidi"/>
          <w:b w:val="0"/>
          <w:bCs w:val="0"/>
          <w:noProof/>
          <w:sz w:val="22"/>
          <w:szCs w:val="22"/>
        </w:rPr>
      </w:pPr>
      <w:del w:id="7167" w:author="Markus Brüderl" w:date="2017-11-21T08:50:00Z">
        <w:r w:rsidRPr="00114F2A" w:rsidDel="00114F2A">
          <w:rPr>
            <w:noProof/>
          </w:rPr>
          <w:delText>3.14</w:delText>
        </w:r>
        <w:r w:rsidDel="00114F2A">
          <w:rPr>
            <w:rFonts w:eastAsiaTheme="minorEastAsia" w:cstheme="minorBidi"/>
            <w:b w:val="0"/>
            <w:bCs w:val="0"/>
            <w:noProof/>
            <w:sz w:val="22"/>
            <w:szCs w:val="22"/>
          </w:rPr>
          <w:tab/>
        </w:r>
        <w:r w:rsidRPr="00114F2A" w:rsidDel="00114F2A">
          <w:rPr>
            <w:noProof/>
          </w:rPr>
          <w:delText>FibuService (EAI)</w:delText>
        </w:r>
        <w:r w:rsidDel="00114F2A">
          <w:rPr>
            <w:noProof/>
            <w:webHidden/>
          </w:rPr>
          <w:tab/>
          <w:delText>233</w:delText>
        </w:r>
      </w:del>
    </w:p>
    <w:p w:rsidR="00C4315F" w:rsidDel="00114F2A" w:rsidRDefault="00C4315F">
      <w:pPr>
        <w:pStyle w:val="Verzeichnis3"/>
        <w:tabs>
          <w:tab w:val="left" w:pos="1000"/>
          <w:tab w:val="right" w:leader="dot" w:pos="9075"/>
        </w:tabs>
        <w:rPr>
          <w:del w:id="7168" w:author="Markus Brüderl" w:date="2017-11-21T08:50:00Z"/>
          <w:rFonts w:eastAsiaTheme="minorEastAsia" w:cstheme="minorBidi"/>
          <w:noProof/>
          <w:sz w:val="22"/>
          <w:szCs w:val="22"/>
        </w:rPr>
      </w:pPr>
      <w:del w:id="7169" w:author="Markus Brüderl" w:date="2017-11-21T08:50:00Z">
        <w:r w:rsidRPr="00114F2A" w:rsidDel="00114F2A">
          <w:rPr>
            <w:noProof/>
          </w:rPr>
          <w:delText>3.14.1</w:delText>
        </w:r>
        <w:r w:rsidDel="00114F2A">
          <w:rPr>
            <w:rFonts w:eastAsiaTheme="minorEastAsia" w:cstheme="minorBidi"/>
            <w:noProof/>
            <w:sz w:val="22"/>
            <w:szCs w:val="22"/>
          </w:rPr>
          <w:tab/>
        </w:r>
        <w:r w:rsidRPr="00114F2A" w:rsidDel="00114F2A">
          <w:rPr>
            <w:noProof/>
          </w:rPr>
          <w:delText>FibuTest</w:delText>
        </w:r>
        <w:r w:rsidDel="00114F2A">
          <w:rPr>
            <w:noProof/>
            <w:webHidden/>
          </w:rPr>
          <w:tab/>
          <w:delText>233</w:delText>
        </w:r>
      </w:del>
    </w:p>
    <w:p w:rsidR="00C4315F" w:rsidDel="00114F2A" w:rsidRDefault="00C4315F">
      <w:pPr>
        <w:pStyle w:val="Verzeichnis4"/>
        <w:tabs>
          <w:tab w:val="left" w:pos="1400"/>
          <w:tab w:val="right" w:leader="dot" w:pos="9075"/>
        </w:tabs>
        <w:rPr>
          <w:del w:id="7170" w:author="Markus Brüderl" w:date="2017-11-21T08:50:00Z"/>
          <w:rFonts w:eastAsiaTheme="minorEastAsia" w:cstheme="minorBidi"/>
          <w:noProof/>
          <w:sz w:val="22"/>
          <w:szCs w:val="22"/>
        </w:rPr>
      </w:pPr>
      <w:del w:id="7171" w:author="Markus Brüderl" w:date="2017-11-21T08:50:00Z">
        <w:r w:rsidRPr="00114F2A" w:rsidDel="00114F2A">
          <w:rPr>
            <w:noProof/>
          </w:rPr>
          <w:delText>3.14.1.1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233</w:delText>
        </w:r>
      </w:del>
    </w:p>
    <w:p w:rsidR="00C4315F" w:rsidDel="00114F2A" w:rsidRDefault="00C4315F">
      <w:pPr>
        <w:pStyle w:val="Verzeichnis5"/>
        <w:tabs>
          <w:tab w:val="left" w:pos="1630"/>
          <w:tab w:val="right" w:leader="dot" w:pos="9075"/>
        </w:tabs>
        <w:rPr>
          <w:del w:id="7172" w:author="Markus Brüderl" w:date="2017-11-21T08:50:00Z"/>
          <w:rFonts w:eastAsiaTheme="minorEastAsia" w:cstheme="minorBidi"/>
          <w:noProof/>
          <w:sz w:val="22"/>
          <w:szCs w:val="22"/>
        </w:rPr>
      </w:pPr>
      <w:del w:id="7173" w:author="Markus Brüderl" w:date="2017-11-21T08:50:00Z">
        <w:r w:rsidRPr="00114F2A" w:rsidDel="00114F2A">
          <w:rPr>
            <w:noProof/>
          </w:rPr>
          <w:delText>3.14.1.1.1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234</w:delText>
        </w:r>
      </w:del>
    </w:p>
    <w:p w:rsidR="00C4315F" w:rsidDel="00114F2A" w:rsidRDefault="00C4315F">
      <w:pPr>
        <w:pStyle w:val="Verzeichnis5"/>
        <w:tabs>
          <w:tab w:val="left" w:pos="1630"/>
          <w:tab w:val="right" w:leader="dot" w:pos="9075"/>
        </w:tabs>
        <w:rPr>
          <w:del w:id="7174" w:author="Markus Brüderl" w:date="2017-11-21T08:50:00Z"/>
          <w:rFonts w:eastAsiaTheme="minorEastAsia" w:cstheme="minorBidi"/>
          <w:noProof/>
          <w:sz w:val="22"/>
          <w:szCs w:val="22"/>
        </w:rPr>
      </w:pPr>
      <w:del w:id="7175" w:author="Markus Brüderl" w:date="2017-11-21T08:50:00Z">
        <w:r w:rsidRPr="00114F2A" w:rsidDel="00114F2A">
          <w:rPr>
            <w:noProof/>
          </w:rPr>
          <w:delText>3.14.1.1.2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234</w:delText>
        </w:r>
      </w:del>
    </w:p>
    <w:p w:rsidR="00C4315F" w:rsidDel="00114F2A" w:rsidRDefault="00C4315F">
      <w:pPr>
        <w:pStyle w:val="Verzeichnis4"/>
        <w:tabs>
          <w:tab w:val="left" w:pos="1400"/>
          <w:tab w:val="right" w:leader="dot" w:pos="9075"/>
        </w:tabs>
        <w:rPr>
          <w:del w:id="7176" w:author="Markus Brüderl" w:date="2017-11-21T08:50:00Z"/>
          <w:rFonts w:eastAsiaTheme="minorEastAsia" w:cstheme="minorBidi"/>
          <w:noProof/>
          <w:sz w:val="22"/>
          <w:szCs w:val="22"/>
        </w:rPr>
      </w:pPr>
      <w:del w:id="7177" w:author="Markus Brüderl" w:date="2017-11-21T08:50:00Z">
        <w:r w:rsidRPr="00114F2A" w:rsidDel="00114F2A">
          <w:rPr>
            <w:noProof/>
          </w:rPr>
          <w:delText>3.14.1.2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234</w:delText>
        </w:r>
      </w:del>
    </w:p>
    <w:p w:rsidR="00C4315F" w:rsidDel="00114F2A" w:rsidRDefault="00C4315F">
      <w:pPr>
        <w:pStyle w:val="Verzeichnis5"/>
        <w:tabs>
          <w:tab w:val="left" w:pos="1630"/>
          <w:tab w:val="right" w:leader="dot" w:pos="9075"/>
        </w:tabs>
        <w:rPr>
          <w:del w:id="7178" w:author="Markus Brüderl" w:date="2017-11-21T08:50:00Z"/>
          <w:rFonts w:eastAsiaTheme="minorEastAsia" w:cstheme="minorBidi"/>
          <w:noProof/>
          <w:sz w:val="22"/>
          <w:szCs w:val="22"/>
        </w:rPr>
      </w:pPr>
      <w:del w:id="7179" w:author="Markus Brüderl" w:date="2017-11-21T08:50:00Z">
        <w:r w:rsidRPr="00114F2A" w:rsidDel="00114F2A">
          <w:rPr>
            <w:noProof/>
          </w:rPr>
          <w:delText>3.14.1.2.1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234</w:delText>
        </w:r>
      </w:del>
    </w:p>
    <w:p w:rsidR="00C4315F" w:rsidDel="00114F2A" w:rsidRDefault="00C4315F">
      <w:pPr>
        <w:pStyle w:val="Verzeichnis5"/>
        <w:tabs>
          <w:tab w:val="left" w:pos="1630"/>
          <w:tab w:val="right" w:leader="dot" w:pos="9075"/>
        </w:tabs>
        <w:rPr>
          <w:del w:id="7180" w:author="Markus Brüderl" w:date="2017-11-21T08:50:00Z"/>
          <w:rFonts w:eastAsiaTheme="minorEastAsia" w:cstheme="minorBidi"/>
          <w:noProof/>
          <w:sz w:val="22"/>
          <w:szCs w:val="22"/>
        </w:rPr>
      </w:pPr>
      <w:del w:id="7181" w:author="Markus Brüderl" w:date="2017-11-21T08:50:00Z">
        <w:r w:rsidRPr="00114F2A" w:rsidDel="00114F2A">
          <w:rPr>
            <w:noProof/>
          </w:rPr>
          <w:delText>3.14.1.2.2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234</w:delText>
        </w:r>
      </w:del>
    </w:p>
    <w:p w:rsidR="00C4315F" w:rsidDel="00114F2A" w:rsidRDefault="00C4315F">
      <w:pPr>
        <w:pStyle w:val="Verzeichnis3"/>
        <w:tabs>
          <w:tab w:val="left" w:pos="1000"/>
          <w:tab w:val="right" w:leader="dot" w:pos="9075"/>
        </w:tabs>
        <w:rPr>
          <w:del w:id="7182" w:author="Markus Brüderl" w:date="2017-11-21T08:50:00Z"/>
          <w:rFonts w:eastAsiaTheme="minorEastAsia" w:cstheme="minorBidi"/>
          <w:noProof/>
          <w:sz w:val="22"/>
          <w:szCs w:val="22"/>
        </w:rPr>
      </w:pPr>
      <w:del w:id="7183" w:author="Markus Brüderl" w:date="2017-11-21T08:50:00Z">
        <w:r w:rsidRPr="00114F2A" w:rsidDel="00114F2A">
          <w:rPr>
            <w:noProof/>
          </w:rPr>
          <w:delText>3.14.2</w:delText>
        </w:r>
        <w:r w:rsidDel="00114F2A">
          <w:rPr>
            <w:rFonts w:eastAsiaTheme="minorEastAsia" w:cstheme="minorBidi"/>
            <w:noProof/>
            <w:sz w:val="22"/>
            <w:szCs w:val="22"/>
          </w:rPr>
          <w:tab/>
        </w:r>
        <w:r w:rsidRPr="00114F2A" w:rsidDel="00114F2A">
          <w:rPr>
            <w:noProof/>
          </w:rPr>
          <w:delText>UploadAccountMasterdata</w:delText>
        </w:r>
        <w:r w:rsidDel="00114F2A">
          <w:rPr>
            <w:noProof/>
            <w:webHidden/>
          </w:rPr>
          <w:tab/>
          <w:delText>234</w:delText>
        </w:r>
      </w:del>
    </w:p>
    <w:p w:rsidR="00C4315F" w:rsidDel="00114F2A" w:rsidRDefault="00C4315F">
      <w:pPr>
        <w:pStyle w:val="Verzeichnis4"/>
        <w:tabs>
          <w:tab w:val="left" w:pos="1400"/>
          <w:tab w:val="right" w:leader="dot" w:pos="9075"/>
        </w:tabs>
        <w:rPr>
          <w:del w:id="7184" w:author="Markus Brüderl" w:date="2017-11-21T08:50:00Z"/>
          <w:rFonts w:eastAsiaTheme="minorEastAsia" w:cstheme="minorBidi"/>
          <w:noProof/>
          <w:sz w:val="22"/>
          <w:szCs w:val="22"/>
        </w:rPr>
      </w:pPr>
      <w:del w:id="7185" w:author="Markus Brüderl" w:date="2017-11-21T08:50:00Z">
        <w:r w:rsidRPr="00114F2A" w:rsidDel="00114F2A">
          <w:rPr>
            <w:noProof/>
          </w:rPr>
          <w:delText>3.14.2.1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234</w:delText>
        </w:r>
      </w:del>
    </w:p>
    <w:p w:rsidR="00C4315F" w:rsidDel="00114F2A" w:rsidRDefault="00C4315F">
      <w:pPr>
        <w:pStyle w:val="Verzeichnis5"/>
        <w:tabs>
          <w:tab w:val="left" w:pos="1630"/>
          <w:tab w:val="right" w:leader="dot" w:pos="9075"/>
        </w:tabs>
        <w:rPr>
          <w:del w:id="7186" w:author="Markus Brüderl" w:date="2017-11-21T08:50:00Z"/>
          <w:rFonts w:eastAsiaTheme="minorEastAsia" w:cstheme="minorBidi"/>
          <w:noProof/>
          <w:sz w:val="22"/>
          <w:szCs w:val="22"/>
        </w:rPr>
      </w:pPr>
      <w:del w:id="7187" w:author="Markus Brüderl" w:date="2017-11-21T08:50:00Z">
        <w:r w:rsidRPr="00114F2A" w:rsidDel="00114F2A">
          <w:rPr>
            <w:noProof/>
          </w:rPr>
          <w:delText>3.14.2.1.1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234</w:delText>
        </w:r>
      </w:del>
    </w:p>
    <w:p w:rsidR="00C4315F" w:rsidDel="00114F2A" w:rsidRDefault="00C4315F">
      <w:pPr>
        <w:pStyle w:val="Verzeichnis5"/>
        <w:tabs>
          <w:tab w:val="left" w:pos="1630"/>
          <w:tab w:val="right" w:leader="dot" w:pos="9075"/>
        </w:tabs>
        <w:rPr>
          <w:del w:id="7188" w:author="Markus Brüderl" w:date="2017-11-21T08:50:00Z"/>
          <w:rFonts w:eastAsiaTheme="minorEastAsia" w:cstheme="minorBidi"/>
          <w:noProof/>
          <w:sz w:val="22"/>
          <w:szCs w:val="22"/>
        </w:rPr>
      </w:pPr>
      <w:del w:id="7189" w:author="Markus Brüderl" w:date="2017-11-21T08:50:00Z">
        <w:r w:rsidRPr="00114F2A" w:rsidDel="00114F2A">
          <w:rPr>
            <w:noProof/>
          </w:rPr>
          <w:delText>3.14.2.1.2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235</w:delText>
        </w:r>
      </w:del>
    </w:p>
    <w:p w:rsidR="00C4315F" w:rsidDel="00114F2A" w:rsidRDefault="00C4315F">
      <w:pPr>
        <w:pStyle w:val="Verzeichnis4"/>
        <w:tabs>
          <w:tab w:val="left" w:pos="1400"/>
          <w:tab w:val="right" w:leader="dot" w:pos="9075"/>
        </w:tabs>
        <w:rPr>
          <w:del w:id="7190" w:author="Markus Brüderl" w:date="2017-11-21T08:50:00Z"/>
          <w:rFonts w:eastAsiaTheme="minorEastAsia" w:cstheme="minorBidi"/>
          <w:noProof/>
          <w:sz w:val="22"/>
          <w:szCs w:val="22"/>
        </w:rPr>
      </w:pPr>
      <w:del w:id="7191" w:author="Markus Brüderl" w:date="2017-11-21T08:50:00Z">
        <w:r w:rsidRPr="00114F2A" w:rsidDel="00114F2A">
          <w:rPr>
            <w:noProof/>
          </w:rPr>
          <w:delText>3.14.2.2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235</w:delText>
        </w:r>
      </w:del>
    </w:p>
    <w:p w:rsidR="00C4315F" w:rsidDel="00114F2A" w:rsidRDefault="00C4315F">
      <w:pPr>
        <w:pStyle w:val="Verzeichnis5"/>
        <w:tabs>
          <w:tab w:val="left" w:pos="1630"/>
          <w:tab w:val="right" w:leader="dot" w:pos="9075"/>
        </w:tabs>
        <w:rPr>
          <w:del w:id="7192" w:author="Markus Brüderl" w:date="2017-11-21T08:50:00Z"/>
          <w:rFonts w:eastAsiaTheme="minorEastAsia" w:cstheme="minorBidi"/>
          <w:noProof/>
          <w:sz w:val="22"/>
          <w:szCs w:val="22"/>
        </w:rPr>
      </w:pPr>
      <w:del w:id="7193" w:author="Markus Brüderl" w:date="2017-11-21T08:50:00Z">
        <w:r w:rsidRPr="00114F2A" w:rsidDel="00114F2A">
          <w:rPr>
            <w:noProof/>
          </w:rPr>
          <w:delText>3.14.2.2.1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235</w:delText>
        </w:r>
      </w:del>
    </w:p>
    <w:p w:rsidR="00C4315F" w:rsidDel="00114F2A" w:rsidRDefault="00C4315F">
      <w:pPr>
        <w:pStyle w:val="Verzeichnis5"/>
        <w:tabs>
          <w:tab w:val="left" w:pos="1630"/>
          <w:tab w:val="right" w:leader="dot" w:pos="9075"/>
        </w:tabs>
        <w:rPr>
          <w:del w:id="7194" w:author="Markus Brüderl" w:date="2017-11-21T08:50:00Z"/>
          <w:rFonts w:eastAsiaTheme="minorEastAsia" w:cstheme="minorBidi"/>
          <w:noProof/>
          <w:sz w:val="22"/>
          <w:szCs w:val="22"/>
        </w:rPr>
      </w:pPr>
      <w:del w:id="7195" w:author="Markus Brüderl" w:date="2017-11-21T08:50:00Z">
        <w:r w:rsidRPr="00114F2A" w:rsidDel="00114F2A">
          <w:rPr>
            <w:noProof/>
          </w:rPr>
          <w:delText>3.14.2.2.2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235</w:delText>
        </w:r>
      </w:del>
    </w:p>
    <w:p w:rsidR="00C4315F" w:rsidDel="00114F2A" w:rsidRDefault="00C4315F">
      <w:pPr>
        <w:pStyle w:val="Verzeichnis2"/>
        <w:tabs>
          <w:tab w:val="left" w:pos="600"/>
          <w:tab w:val="right" w:leader="dot" w:pos="9075"/>
        </w:tabs>
        <w:rPr>
          <w:del w:id="7196" w:author="Markus Brüderl" w:date="2017-11-21T08:50:00Z"/>
          <w:rFonts w:eastAsiaTheme="minorEastAsia" w:cstheme="minorBidi"/>
          <w:b w:val="0"/>
          <w:bCs w:val="0"/>
          <w:noProof/>
          <w:sz w:val="22"/>
          <w:szCs w:val="22"/>
        </w:rPr>
      </w:pPr>
      <w:del w:id="7197" w:author="Markus Brüderl" w:date="2017-11-21T08:50:00Z">
        <w:r w:rsidRPr="00114F2A" w:rsidDel="00114F2A">
          <w:rPr>
            <w:noProof/>
          </w:rPr>
          <w:delText>3.15</w:delText>
        </w:r>
        <w:r w:rsidDel="00114F2A">
          <w:rPr>
            <w:rFonts w:eastAsiaTheme="minorEastAsia" w:cstheme="minorBidi"/>
            <w:b w:val="0"/>
            <w:bCs w:val="0"/>
            <w:noProof/>
            <w:sz w:val="22"/>
            <w:szCs w:val="22"/>
          </w:rPr>
          <w:tab/>
        </w:r>
        <w:r w:rsidRPr="00114F2A" w:rsidDel="00114F2A">
          <w:rPr>
            <w:noProof/>
          </w:rPr>
          <w:delText>getBuchwertService (EAI und B2B)</w:delText>
        </w:r>
        <w:r w:rsidDel="00114F2A">
          <w:rPr>
            <w:noProof/>
            <w:webHidden/>
          </w:rPr>
          <w:tab/>
          <w:delText>235</w:delText>
        </w:r>
      </w:del>
    </w:p>
    <w:p w:rsidR="00C4315F" w:rsidDel="00114F2A" w:rsidRDefault="00C4315F">
      <w:pPr>
        <w:pStyle w:val="Verzeichnis3"/>
        <w:tabs>
          <w:tab w:val="left" w:pos="1000"/>
          <w:tab w:val="right" w:leader="dot" w:pos="9075"/>
        </w:tabs>
        <w:rPr>
          <w:del w:id="7198" w:author="Markus Brüderl" w:date="2017-11-21T08:50:00Z"/>
          <w:rFonts w:eastAsiaTheme="minorEastAsia" w:cstheme="minorBidi"/>
          <w:noProof/>
          <w:sz w:val="22"/>
          <w:szCs w:val="22"/>
        </w:rPr>
      </w:pPr>
      <w:del w:id="7199" w:author="Markus Brüderl" w:date="2017-11-21T08:50:00Z">
        <w:r w:rsidRPr="00114F2A" w:rsidDel="00114F2A">
          <w:rPr>
            <w:noProof/>
          </w:rPr>
          <w:delText>3.15.1</w:delText>
        </w:r>
        <w:r w:rsidDel="00114F2A">
          <w:rPr>
            <w:rFonts w:eastAsiaTheme="minorEastAsia" w:cstheme="minorBidi"/>
            <w:noProof/>
            <w:sz w:val="22"/>
            <w:szCs w:val="22"/>
          </w:rPr>
          <w:tab/>
        </w:r>
        <w:r w:rsidRPr="00114F2A" w:rsidDel="00114F2A">
          <w:rPr>
            <w:noProof/>
          </w:rPr>
          <w:delText>EurotaxGetForecast</w:delText>
        </w:r>
        <w:r w:rsidDel="00114F2A">
          <w:rPr>
            <w:noProof/>
            <w:webHidden/>
          </w:rPr>
          <w:tab/>
          <w:delText>235</w:delText>
        </w:r>
      </w:del>
    </w:p>
    <w:p w:rsidR="00C4315F" w:rsidDel="00114F2A" w:rsidRDefault="00C4315F">
      <w:pPr>
        <w:pStyle w:val="Verzeichnis3"/>
        <w:tabs>
          <w:tab w:val="left" w:pos="1000"/>
          <w:tab w:val="right" w:leader="dot" w:pos="9075"/>
        </w:tabs>
        <w:rPr>
          <w:del w:id="7200" w:author="Markus Brüderl" w:date="2017-11-21T08:50:00Z"/>
          <w:rFonts w:eastAsiaTheme="minorEastAsia" w:cstheme="minorBidi"/>
          <w:noProof/>
          <w:sz w:val="22"/>
          <w:szCs w:val="22"/>
        </w:rPr>
      </w:pPr>
      <w:del w:id="7201" w:author="Markus Brüderl" w:date="2017-11-21T08:50:00Z">
        <w:r w:rsidRPr="00114F2A" w:rsidDel="00114F2A">
          <w:rPr>
            <w:noProof/>
          </w:rPr>
          <w:delText>3.15.2</w:delText>
        </w:r>
        <w:r w:rsidDel="00114F2A">
          <w:rPr>
            <w:rFonts w:eastAsiaTheme="minorEastAsia" w:cstheme="minorBidi"/>
            <w:noProof/>
            <w:sz w:val="22"/>
            <w:szCs w:val="22"/>
          </w:rPr>
          <w:tab/>
        </w:r>
        <w:r w:rsidRPr="00114F2A" w:rsidDel="00114F2A">
          <w:rPr>
            <w:noProof/>
          </w:rPr>
          <w:delText>getBuchwert</w:delText>
        </w:r>
        <w:r w:rsidDel="00114F2A">
          <w:rPr>
            <w:noProof/>
            <w:webHidden/>
          </w:rPr>
          <w:tab/>
          <w:delText>236</w:delText>
        </w:r>
      </w:del>
    </w:p>
    <w:p w:rsidR="00C4315F" w:rsidDel="00114F2A" w:rsidRDefault="00C4315F">
      <w:pPr>
        <w:pStyle w:val="Verzeichnis4"/>
        <w:tabs>
          <w:tab w:val="left" w:pos="1400"/>
          <w:tab w:val="right" w:leader="dot" w:pos="9075"/>
        </w:tabs>
        <w:rPr>
          <w:del w:id="7202" w:author="Markus Brüderl" w:date="2017-11-21T08:50:00Z"/>
          <w:rFonts w:eastAsiaTheme="minorEastAsia" w:cstheme="minorBidi"/>
          <w:noProof/>
          <w:sz w:val="22"/>
          <w:szCs w:val="22"/>
        </w:rPr>
      </w:pPr>
      <w:del w:id="7203" w:author="Markus Brüderl" w:date="2017-11-21T08:50:00Z">
        <w:r w:rsidRPr="00114F2A" w:rsidDel="00114F2A">
          <w:rPr>
            <w:noProof/>
          </w:rPr>
          <w:delText>3.15.2.1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236</w:delText>
        </w:r>
      </w:del>
    </w:p>
    <w:p w:rsidR="00C4315F" w:rsidDel="00114F2A" w:rsidRDefault="00C4315F">
      <w:pPr>
        <w:pStyle w:val="Verzeichnis5"/>
        <w:tabs>
          <w:tab w:val="left" w:pos="1630"/>
          <w:tab w:val="right" w:leader="dot" w:pos="9075"/>
        </w:tabs>
        <w:rPr>
          <w:del w:id="7204" w:author="Markus Brüderl" w:date="2017-11-21T08:50:00Z"/>
          <w:rFonts w:eastAsiaTheme="minorEastAsia" w:cstheme="minorBidi"/>
          <w:noProof/>
          <w:sz w:val="22"/>
          <w:szCs w:val="22"/>
        </w:rPr>
      </w:pPr>
      <w:del w:id="7205" w:author="Markus Brüderl" w:date="2017-11-21T08:50:00Z">
        <w:r w:rsidRPr="00114F2A" w:rsidDel="00114F2A">
          <w:rPr>
            <w:noProof/>
          </w:rPr>
          <w:delText>3.15.2.1.1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236</w:delText>
        </w:r>
      </w:del>
    </w:p>
    <w:p w:rsidR="00C4315F" w:rsidDel="00114F2A" w:rsidRDefault="00C4315F">
      <w:pPr>
        <w:pStyle w:val="Verzeichnis5"/>
        <w:tabs>
          <w:tab w:val="left" w:pos="1630"/>
          <w:tab w:val="right" w:leader="dot" w:pos="9075"/>
        </w:tabs>
        <w:rPr>
          <w:del w:id="7206" w:author="Markus Brüderl" w:date="2017-11-21T08:50:00Z"/>
          <w:rFonts w:eastAsiaTheme="minorEastAsia" w:cstheme="minorBidi"/>
          <w:noProof/>
          <w:sz w:val="22"/>
          <w:szCs w:val="22"/>
        </w:rPr>
      </w:pPr>
      <w:del w:id="7207" w:author="Markus Brüderl" w:date="2017-11-21T08:50:00Z">
        <w:r w:rsidRPr="00114F2A" w:rsidDel="00114F2A">
          <w:rPr>
            <w:noProof/>
          </w:rPr>
          <w:delText>3.15.2.1.2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236</w:delText>
        </w:r>
      </w:del>
    </w:p>
    <w:p w:rsidR="00C4315F" w:rsidDel="00114F2A" w:rsidRDefault="00C4315F">
      <w:pPr>
        <w:pStyle w:val="Verzeichnis4"/>
        <w:tabs>
          <w:tab w:val="left" w:pos="1400"/>
          <w:tab w:val="right" w:leader="dot" w:pos="9075"/>
        </w:tabs>
        <w:rPr>
          <w:del w:id="7208" w:author="Markus Brüderl" w:date="2017-11-21T08:50:00Z"/>
          <w:rFonts w:eastAsiaTheme="minorEastAsia" w:cstheme="minorBidi"/>
          <w:noProof/>
          <w:sz w:val="22"/>
          <w:szCs w:val="22"/>
        </w:rPr>
      </w:pPr>
      <w:del w:id="7209" w:author="Markus Brüderl" w:date="2017-11-21T08:50:00Z">
        <w:r w:rsidRPr="00114F2A" w:rsidDel="00114F2A">
          <w:rPr>
            <w:noProof/>
          </w:rPr>
          <w:delText>3.15.2.2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237</w:delText>
        </w:r>
      </w:del>
    </w:p>
    <w:p w:rsidR="00C4315F" w:rsidDel="00114F2A" w:rsidRDefault="00C4315F">
      <w:pPr>
        <w:pStyle w:val="Verzeichnis5"/>
        <w:tabs>
          <w:tab w:val="left" w:pos="1630"/>
          <w:tab w:val="right" w:leader="dot" w:pos="9075"/>
        </w:tabs>
        <w:rPr>
          <w:del w:id="7210" w:author="Markus Brüderl" w:date="2017-11-21T08:50:00Z"/>
          <w:rFonts w:eastAsiaTheme="minorEastAsia" w:cstheme="minorBidi"/>
          <w:noProof/>
          <w:sz w:val="22"/>
          <w:szCs w:val="22"/>
        </w:rPr>
      </w:pPr>
      <w:del w:id="7211" w:author="Markus Brüderl" w:date="2017-11-21T08:50:00Z">
        <w:r w:rsidRPr="00114F2A" w:rsidDel="00114F2A">
          <w:rPr>
            <w:noProof/>
          </w:rPr>
          <w:delText>3.15.2.2.1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237</w:delText>
        </w:r>
      </w:del>
    </w:p>
    <w:p w:rsidR="00C4315F" w:rsidDel="00114F2A" w:rsidRDefault="00C4315F">
      <w:pPr>
        <w:pStyle w:val="Verzeichnis5"/>
        <w:tabs>
          <w:tab w:val="left" w:pos="1630"/>
          <w:tab w:val="right" w:leader="dot" w:pos="9075"/>
        </w:tabs>
        <w:rPr>
          <w:del w:id="7212" w:author="Markus Brüderl" w:date="2017-11-21T08:50:00Z"/>
          <w:rFonts w:eastAsiaTheme="minorEastAsia" w:cstheme="minorBidi"/>
          <w:noProof/>
          <w:sz w:val="22"/>
          <w:szCs w:val="22"/>
        </w:rPr>
      </w:pPr>
      <w:del w:id="7213" w:author="Markus Brüderl" w:date="2017-11-21T08:50:00Z">
        <w:r w:rsidRPr="00114F2A" w:rsidDel="00114F2A">
          <w:rPr>
            <w:noProof/>
          </w:rPr>
          <w:delText>3.15.2.2.2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237</w:delText>
        </w:r>
      </w:del>
    </w:p>
    <w:p w:rsidR="00C4315F" w:rsidDel="00114F2A" w:rsidRDefault="00C4315F">
      <w:pPr>
        <w:pStyle w:val="Verzeichnis3"/>
        <w:tabs>
          <w:tab w:val="left" w:pos="1000"/>
          <w:tab w:val="right" w:leader="dot" w:pos="9075"/>
        </w:tabs>
        <w:rPr>
          <w:del w:id="7214" w:author="Markus Brüderl" w:date="2017-11-21T08:50:00Z"/>
          <w:rFonts w:eastAsiaTheme="minorEastAsia" w:cstheme="minorBidi"/>
          <w:noProof/>
          <w:sz w:val="22"/>
          <w:szCs w:val="22"/>
        </w:rPr>
      </w:pPr>
      <w:del w:id="7215" w:author="Markus Brüderl" w:date="2017-11-21T08:50:00Z">
        <w:r w:rsidRPr="00114F2A" w:rsidDel="00114F2A">
          <w:rPr>
            <w:noProof/>
          </w:rPr>
          <w:delText>3.15.3</w:delText>
        </w:r>
        <w:r w:rsidDel="00114F2A">
          <w:rPr>
            <w:rFonts w:eastAsiaTheme="minorEastAsia" w:cstheme="minorBidi"/>
            <w:noProof/>
            <w:sz w:val="22"/>
            <w:szCs w:val="22"/>
          </w:rPr>
          <w:tab/>
        </w:r>
        <w:r w:rsidRPr="00114F2A" w:rsidDel="00114F2A">
          <w:rPr>
            <w:noProof/>
          </w:rPr>
          <w:delText>isBuchwertCalculationAllowed (deprecated)</w:delText>
        </w:r>
        <w:r w:rsidDel="00114F2A">
          <w:rPr>
            <w:noProof/>
            <w:webHidden/>
          </w:rPr>
          <w:tab/>
          <w:delText>237</w:delText>
        </w:r>
      </w:del>
    </w:p>
    <w:p w:rsidR="00C4315F" w:rsidDel="00114F2A" w:rsidRDefault="00C4315F">
      <w:pPr>
        <w:pStyle w:val="Verzeichnis4"/>
        <w:tabs>
          <w:tab w:val="left" w:pos="1400"/>
          <w:tab w:val="right" w:leader="dot" w:pos="9075"/>
        </w:tabs>
        <w:rPr>
          <w:del w:id="7216" w:author="Markus Brüderl" w:date="2017-11-21T08:50:00Z"/>
          <w:rFonts w:eastAsiaTheme="minorEastAsia" w:cstheme="minorBidi"/>
          <w:noProof/>
          <w:sz w:val="22"/>
          <w:szCs w:val="22"/>
        </w:rPr>
      </w:pPr>
      <w:del w:id="7217" w:author="Markus Brüderl" w:date="2017-11-21T08:50:00Z">
        <w:r w:rsidRPr="00114F2A" w:rsidDel="00114F2A">
          <w:rPr>
            <w:noProof/>
          </w:rPr>
          <w:delText>3.15.3.1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237</w:delText>
        </w:r>
      </w:del>
    </w:p>
    <w:p w:rsidR="00C4315F" w:rsidDel="00114F2A" w:rsidRDefault="00C4315F">
      <w:pPr>
        <w:pStyle w:val="Verzeichnis5"/>
        <w:tabs>
          <w:tab w:val="left" w:pos="1630"/>
          <w:tab w:val="right" w:leader="dot" w:pos="9075"/>
        </w:tabs>
        <w:rPr>
          <w:del w:id="7218" w:author="Markus Brüderl" w:date="2017-11-21T08:50:00Z"/>
          <w:rFonts w:eastAsiaTheme="minorEastAsia" w:cstheme="minorBidi"/>
          <w:noProof/>
          <w:sz w:val="22"/>
          <w:szCs w:val="22"/>
        </w:rPr>
      </w:pPr>
      <w:del w:id="7219" w:author="Markus Brüderl" w:date="2017-11-21T08:50:00Z">
        <w:r w:rsidRPr="00114F2A" w:rsidDel="00114F2A">
          <w:rPr>
            <w:noProof/>
            <w:lang w:val="en-US"/>
          </w:rPr>
          <w:delText>3.15.3.1.1</w:delText>
        </w:r>
        <w:r w:rsidDel="00114F2A">
          <w:rPr>
            <w:rFonts w:eastAsiaTheme="minorEastAsia" w:cstheme="minorBidi"/>
            <w:noProof/>
            <w:sz w:val="22"/>
            <w:szCs w:val="22"/>
          </w:rPr>
          <w:tab/>
        </w:r>
        <w:r w:rsidRPr="00114F2A" w:rsidDel="00114F2A">
          <w:rPr>
            <w:noProof/>
            <w:lang w:val="en-US"/>
          </w:rPr>
          <w:delText>Inputstruktur</w:delText>
        </w:r>
        <w:r w:rsidDel="00114F2A">
          <w:rPr>
            <w:noProof/>
            <w:webHidden/>
          </w:rPr>
          <w:tab/>
          <w:delText>237</w:delText>
        </w:r>
      </w:del>
    </w:p>
    <w:p w:rsidR="00C4315F" w:rsidDel="00114F2A" w:rsidRDefault="00C4315F">
      <w:pPr>
        <w:pStyle w:val="Verzeichnis5"/>
        <w:tabs>
          <w:tab w:val="left" w:pos="1630"/>
          <w:tab w:val="right" w:leader="dot" w:pos="9075"/>
        </w:tabs>
        <w:rPr>
          <w:del w:id="7220" w:author="Markus Brüderl" w:date="2017-11-21T08:50:00Z"/>
          <w:rFonts w:eastAsiaTheme="minorEastAsia" w:cstheme="minorBidi"/>
          <w:noProof/>
          <w:sz w:val="22"/>
          <w:szCs w:val="22"/>
        </w:rPr>
      </w:pPr>
      <w:del w:id="7221" w:author="Markus Brüderl" w:date="2017-11-21T08:50:00Z">
        <w:r w:rsidRPr="00114F2A" w:rsidDel="00114F2A">
          <w:rPr>
            <w:noProof/>
          </w:rPr>
          <w:delText>3.15.3.1.2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237</w:delText>
        </w:r>
      </w:del>
    </w:p>
    <w:p w:rsidR="00C4315F" w:rsidDel="00114F2A" w:rsidRDefault="00C4315F">
      <w:pPr>
        <w:pStyle w:val="Verzeichnis4"/>
        <w:tabs>
          <w:tab w:val="left" w:pos="1400"/>
          <w:tab w:val="right" w:leader="dot" w:pos="9075"/>
        </w:tabs>
        <w:rPr>
          <w:del w:id="7222" w:author="Markus Brüderl" w:date="2017-11-21T08:50:00Z"/>
          <w:rFonts w:eastAsiaTheme="minorEastAsia" w:cstheme="minorBidi"/>
          <w:noProof/>
          <w:sz w:val="22"/>
          <w:szCs w:val="22"/>
        </w:rPr>
      </w:pPr>
      <w:del w:id="7223" w:author="Markus Brüderl" w:date="2017-11-21T08:50:00Z">
        <w:r w:rsidRPr="00114F2A" w:rsidDel="00114F2A">
          <w:rPr>
            <w:noProof/>
          </w:rPr>
          <w:delText>3.15.3.2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238</w:delText>
        </w:r>
      </w:del>
    </w:p>
    <w:p w:rsidR="00C4315F" w:rsidDel="00114F2A" w:rsidRDefault="00C4315F">
      <w:pPr>
        <w:pStyle w:val="Verzeichnis5"/>
        <w:tabs>
          <w:tab w:val="left" w:pos="1630"/>
          <w:tab w:val="right" w:leader="dot" w:pos="9075"/>
        </w:tabs>
        <w:rPr>
          <w:del w:id="7224" w:author="Markus Brüderl" w:date="2017-11-21T08:50:00Z"/>
          <w:rFonts w:eastAsiaTheme="minorEastAsia" w:cstheme="minorBidi"/>
          <w:noProof/>
          <w:sz w:val="22"/>
          <w:szCs w:val="22"/>
        </w:rPr>
      </w:pPr>
      <w:del w:id="7225" w:author="Markus Brüderl" w:date="2017-11-21T08:50:00Z">
        <w:r w:rsidRPr="00114F2A" w:rsidDel="00114F2A">
          <w:rPr>
            <w:noProof/>
          </w:rPr>
          <w:delText>3.15.3.2.1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238</w:delText>
        </w:r>
      </w:del>
    </w:p>
    <w:p w:rsidR="00C4315F" w:rsidDel="00114F2A" w:rsidRDefault="00C4315F">
      <w:pPr>
        <w:pStyle w:val="Verzeichnis5"/>
        <w:tabs>
          <w:tab w:val="left" w:pos="1630"/>
          <w:tab w:val="right" w:leader="dot" w:pos="9075"/>
        </w:tabs>
        <w:rPr>
          <w:del w:id="7226" w:author="Markus Brüderl" w:date="2017-11-21T08:50:00Z"/>
          <w:rFonts w:eastAsiaTheme="minorEastAsia" w:cstheme="minorBidi"/>
          <w:noProof/>
          <w:sz w:val="22"/>
          <w:szCs w:val="22"/>
        </w:rPr>
      </w:pPr>
      <w:del w:id="7227" w:author="Markus Brüderl" w:date="2017-11-21T08:50:00Z">
        <w:r w:rsidRPr="00114F2A" w:rsidDel="00114F2A">
          <w:rPr>
            <w:noProof/>
          </w:rPr>
          <w:delText>3.15.3.2.2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238</w:delText>
        </w:r>
      </w:del>
    </w:p>
    <w:p w:rsidR="00C4315F" w:rsidDel="00114F2A" w:rsidRDefault="00C4315F">
      <w:pPr>
        <w:pStyle w:val="Verzeichnis3"/>
        <w:tabs>
          <w:tab w:val="left" w:pos="1000"/>
          <w:tab w:val="right" w:leader="dot" w:pos="9075"/>
        </w:tabs>
        <w:rPr>
          <w:del w:id="7228" w:author="Markus Brüderl" w:date="2017-11-21T08:50:00Z"/>
          <w:rFonts w:eastAsiaTheme="minorEastAsia" w:cstheme="minorBidi"/>
          <w:noProof/>
          <w:sz w:val="22"/>
          <w:szCs w:val="22"/>
        </w:rPr>
      </w:pPr>
      <w:del w:id="7229" w:author="Markus Brüderl" w:date="2017-11-21T08:50:00Z">
        <w:r w:rsidRPr="00114F2A" w:rsidDel="00114F2A">
          <w:rPr>
            <w:noProof/>
          </w:rPr>
          <w:delText>3.15.4</w:delText>
        </w:r>
        <w:r w:rsidDel="00114F2A">
          <w:rPr>
            <w:rFonts w:eastAsiaTheme="minorEastAsia" w:cstheme="minorBidi"/>
            <w:noProof/>
            <w:sz w:val="22"/>
            <w:szCs w:val="22"/>
          </w:rPr>
          <w:tab/>
        </w:r>
        <w:r w:rsidRPr="00114F2A" w:rsidDel="00114F2A">
          <w:rPr>
            <w:noProof/>
          </w:rPr>
          <w:delText>isBuchwertCalculationAllowedNew</w:delText>
        </w:r>
        <w:r w:rsidDel="00114F2A">
          <w:rPr>
            <w:noProof/>
            <w:webHidden/>
          </w:rPr>
          <w:tab/>
          <w:delText>238</w:delText>
        </w:r>
      </w:del>
    </w:p>
    <w:p w:rsidR="00C4315F" w:rsidDel="00114F2A" w:rsidRDefault="00C4315F">
      <w:pPr>
        <w:pStyle w:val="Verzeichnis4"/>
        <w:tabs>
          <w:tab w:val="left" w:pos="1400"/>
          <w:tab w:val="right" w:leader="dot" w:pos="9075"/>
        </w:tabs>
        <w:rPr>
          <w:del w:id="7230" w:author="Markus Brüderl" w:date="2017-11-21T08:50:00Z"/>
          <w:rFonts w:eastAsiaTheme="minorEastAsia" w:cstheme="minorBidi"/>
          <w:noProof/>
          <w:sz w:val="22"/>
          <w:szCs w:val="22"/>
        </w:rPr>
      </w:pPr>
      <w:del w:id="7231" w:author="Markus Brüderl" w:date="2017-11-21T08:50:00Z">
        <w:r w:rsidRPr="00114F2A" w:rsidDel="00114F2A">
          <w:rPr>
            <w:noProof/>
          </w:rPr>
          <w:delText>3.15.4.1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238</w:delText>
        </w:r>
      </w:del>
    </w:p>
    <w:p w:rsidR="00C4315F" w:rsidDel="00114F2A" w:rsidRDefault="00C4315F">
      <w:pPr>
        <w:pStyle w:val="Verzeichnis5"/>
        <w:tabs>
          <w:tab w:val="left" w:pos="1630"/>
          <w:tab w:val="right" w:leader="dot" w:pos="9075"/>
        </w:tabs>
        <w:rPr>
          <w:del w:id="7232" w:author="Markus Brüderl" w:date="2017-11-21T08:50:00Z"/>
          <w:rFonts w:eastAsiaTheme="minorEastAsia" w:cstheme="minorBidi"/>
          <w:noProof/>
          <w:sz w:val="22"/>
          <w:szCs w:val="22"/>
        </w:rPr>
      </w:pPr>
      <w:del w:id="7233" w:author="Markus Brüderl" w:date="2017-11-21T08:50:00Z">
        <w:r w:rsidRPr="00114F2A" w:rsidDel="00114F2A">
          <w:rPr>
            <w:noProof/>
          </w:rPr>
          <w:delText>3.15.4.1.1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238</w:delText>
        </w:r>
      </w:del>
    </w:p>
    <w:p w:rsidR="00C4315F" w:rsidDel="00114F2A" w:rsidRDefault="00C4315F">
      <w:pPr>
        <w:pStyle w:val="Verzeichnis5"/>
        <w:tabs>
          <w:tab w:val="left" w:pos="1630"/>
          <w:tab w:val="right" w:leader="dot" w:pos="9075"/>
        </w:tabs>
        <w:rPr>
          <w:del w:id="7234" w:author="Markus Brüderl" w:date="2017-11-21T08:50:00Z"/>
          <w:rFonts w:eastAsiaTheme="minorEastAsia" w:cstheme="minorBidi"/>
          <w:noProof/>
          <w:sz w:val="22"/>
          <w:szCs w:val="22"/>
        </w:rPr>
      </w:pPr>
      <w:del w:id="7235" w:author="Markus Brüderl" w:date="2017-11-21T08:50:00Z">
        <w:r w:rsidRPr="00114F2A" w:rsidDel="00114F2A">
          <w:rPr>
            <w:noProof/>
          </w:rPr>
          <w:delText>3.15.4.1.2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239</w:delText>
        </w:r>
      </w:del>
    </w:p>
    <w:p w:rsidR="00C4315F" w:rsidDel="00114F2A" w:rsidRDefault="00C4315F">
      <w:pPr>
        <w:pStyle w:val="Verzeichnis4"/>
        <w:tabs>
          <w:tab w:val="left" w:pos="1400"/>
          <w:tab w:val="right" w:leader="dot" w:pos="9075"/>
        </w:tabs>
        <w:rPr>
          <w:del w:id="7236" w:author="Markus Brüderl" w:date="2017-11-21T08:50:00Z"/>
          <w:rFonts w:eastAsiaTheme="minorEastAsia" w:cstheme="minorBidi"/>
          <w:noProof/>
          <w:sz w:val="22"/>
          <w:szCs w:val="22"/>
        </w:rPr>
      </w:pPr>
      <w:del w:id="7237" w:author="Markus Brüderl" w:date="2017-11-21T08:50:00Z">
        <w:r w:rsidRPr="00114F2A" w:rsidDel="00114F2A">
          <w:rPr>
            <w:noProof/>
          </w:rPr>
          <w:delText>3.15.4.2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239</w:delText>
        </w:r>
      </w:del>
    </w:p>
    <w:p w:rsidR="00C4315F" w:rsidDel="00114F2A" w:rsidRDefault="00C4315F">
      <w:pPr>
        <w:pStyle w:val="Verzeichnis5"/>
        <w:tabs>
          <w:tab w:val="left" w:pos="1630"/>
          <w:tab w:val="right" w:leader="dot" w:pos="9075"/>
        </w:tabs>
        <w:rPr>
          <w:del w:id="7238" w:author="Markus Brüderl" w:date="2017-11-21T08:50:00Z"/>
          <w:rFonts w:eastAsiaTheme="minorEastAsia" w:cstheme="minorBidi"/>
          <w:noProof/>
          <w:sz w:val="22"/>
          <w:szCs w:val="22"/>
        </w:rPr>
      </w:pPr>
      <w:del w:id="7239" w:author="Markus Brüderl" w:date="2017-11-21T08:50:00Z">
        <w:r w:rsidRPr="00114F2A" w:rsidDel="00114F2A">
          <w:rPr>
            <w:noProof/>
          </w:rPr>
          <w:delText>3.15.4.2.1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239</w:delText>
        </w:r>
      </w:del>
    </w:p>
    <w:p w:rsidR="00C4315F" w:rsidDel="00114F2A" w:rsidRDefault="00C4315F">
      <w:pPr>
        <w:pStyle w:val="Verzeichnis5"/>
        <w:tabs>
          <w:tab w:val="left" w:pos="1630"/>
          <w:tab w:val="right" w:leader="dot" w:pos="9075"/>
        </w:tabs>
        <w:rPr>
          <w:del w:id="7240" w:author="Markus Brüderl" w:date="2017-11-21T08:50:00Z"/>
          <w:rFonts w:eastAsiaTheme="minorEastAsia" w:cstheme="minorBidi"/>
          <w:noProof/>
          <w:sz w:val="22"/>
          <w:szCs w:val="22"/>
        </w:rPr>
      </w:pPr>
      <w:del w:id="7241" w:author="Markus Brüderl" w:date="2017-11-21T08:50:00Z">
        <w:r w:rsidRPr="00114F2A" w:rsidDel="00114F2A">
          <w:rPr>
            <w:noProof/>
          </w:rPr>
          <w:delText>3.15.4.2.2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239</w:delText>
        </w:r>
      </w:del>
    </w:p>
    <w:p w:rsidR="00C4315F" w:rsidDel="00114F2A" w:rsidRDefault="00C4315F">
      <w:pPr>
        <w:pStyle w:val="Verzeichnis3"/>
        <w:tabs>
          <w:tab w:val="left" w:pos="1000"/>
          <w:tab w:val="right" w:leader="dot" w:pos="9075"/>
        </w:tabs>
        <w:rPr>
          <w:del w:id="7242" w:author="Markus Brüderl" w:date="2017-11-21T08:50:00Z"/>
          <w:rFonts w:eastAsiaTheme="minorEastAsia" w:cstheme="minorBidi"/>
          <w:noProof/>
          <w:sz w:val="22"/>
          <w:szCs w:val="22"/>
        </w:rPr>
      </w:pPr>
      <w:del w:id="7243" w:author="Markus Brüderl" w:date="2017-11-21T08:50:00Z">
        <w:r w:rsidRPr="00114F2A" w:rsidDel="00114F2A">
          <w:rPr>
            <w:noProof/>
          </w:rPr>
          <w:delText>3.15.5</w:delText>
        </w:r>
        <w:r w:rsidDel="00114F2A">
          <w:rPr>
            <w:rFonts w:eastAsiaTheme="minorEastAsia" w:cstheme="minorBidi"/>
            <w:noProof/>
            <w:sz w:val="22"/>
            <w:szCs w:val="22"/>
          </w:rPr>
          <w:tab/>
        </w:r>
        <w:r w:rsidRPr="00114F2A" w:rsidDel="00114F2A">
          <w:rPr>
            <w:noProof/>
          </w:rPr>
          <w:delText>isPerformKaufofferteAllowed</w:delText>
        </w:r>
        <w:r w:rsidDel="00114F2A">
          <w:rPr>
            <w:noProof/>
            <w:webHidden/>
          </w:rPr>
          <w:tab/>
          <w:delText>239</w:delText>
        </w:r>
      </w:del>
    </w:p>
    <w:p w:rsidR="00C4315F" w:rsidDel="00114F2A" w:rsidRDefault="00C4315F">
      <w:pPr>
        <w:pStyle w:val="Verzeichnis4"/>
        <w:tabs>
          <w:tab w:val="left" w:pos="1400"/>
          <w:tab w:val="right" w:leader="dot" w:pos="9075"/>
        </w:tabs>
        <w:rPr>
          <w:del w:id="7244" w:author="Markus Brüderl" w:date="2017-11-21T08:50:00Z"/>
          <w:rFonts w:eastAsiaTheme="minorEastAsia" w:cstheme="minorBidi"/>
          <w:noProof/>
          <w:sz w:val="22"/>
          <w:szCs w:val="22"/>
        </w:rPr>
      </w:pPr>
      <w:del w:id="7245" w:author="Markus Brüderl" w:date="2017-11-21T08:50:00Z">
        <w:r w:rsidRPr="00114F2A" w:rsidDel="00114F2A">
          <w:rPr>
            <w:noProof/>
          </w:rPr>
          <w:delText>3.15.5.1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239</w:delText>
        </w:r>
      </w:del>
    </w:p>
    <w:p w:rsidR="00C4315F" w:rsidDel="00114F2A" w:rsidRDefault="00C4315F">
      <w:pPr>
        <w:pStyle w:val="Verzeichnis5"/>
        <w:tabs>
          <w:tab w:val="left" w:pos="1630"/>
          <w:tab w:val="right" w:leader="dot" w:pos="9075"/>
        </w:tabs>
        <w:rPr>
          <w:del w:id="7246" w:author="Markus Brüderl" w:date="2017-11-21T08:50:00Z"/>
          <w:rFonts w:eastAsiaTheme="minorEastAsia" w:cstheme="minorBidi"/>
          <w:noProof/>
          <w:sz w:val="22"/>
          <w:szCs w:val="22"/>
        </w:rPr>
      </w:pPr>
      <w:del w:id="7247" w:author="Markus Brüderl" w:date="2017-11-21T08:50:00Z">
        <w:r w:rsidRPr="00114F2A" w:rsidDel="00114F2A">
          <w:rPr>
            <w:noProof/>
          </w:rPr>
          <w:delText>3.15.5.1.1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239</w:delText>
        </w:r>
      </w:del>
    </w:p>
    <w:p w:rsidR="00C4315F" w:rsidDel="00114F2A" w:rsidRDefault="00C4315F">
      <w:pPr>
        <w:pStyle w:val="Verzeichnis5"/>
        <w:tabs>
          <w:tab w:val="left" w:pos="1630"/>
          <w:tab w:val="right" w:leader="dot" w:pos="9075"/>
        </w:tabs>
        <w:rPr>
          <w:del w:id="7248" w:author="Markus Brüderl" w:date="2017-11-21T08:50:00Z"/>
          <w:rFonts w:eastAsiaTheme="minorEastAsia" w:cstheme="minorBidi"/>
          <w:noProof/>
          <w:sz w:val="22"/>
          <w:szCs w:val="22"/>
        </w:rPr>
      </w:pPr>
      <w:del w:id="7249" w:author="Markus Brüderl" w:date="2017-11-21T08:50:00Z">
        <w:r w:rsidRPr="00114F2A" w:rsidDel="00114F2A">
          <w:rPr>
            <w:noProof/>
          </w:rPr>
          <w:delText>3.15.5.1.2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240</w:delText>
        </w:r>
      </w:del>
    </w:p>
    <w:p w:rsidR="00C4315F" w:rsidDel="00114F2A" w:rsidRDefault="00C4315F">
      <w:pPr>
        <w:pStyle w:val="Verzeichnis4"/>
        <w:tabs>
          <w:tab w:val="left" w:pos="1400"/>
          <w:tab w:val="right" w:leader="dot" w:pos="9075"/>
        </w:tabs>
        <w:rPr>
          <w:del w:id="7250" w:author="Markus Brüderl" w:date="2017-11-21T08:50:00Z"/>
          <w:rFonts w:eastAsiaTheme="minorEastAsia" w:cstheme="minorBidi"/>
          <w:noProof/>
          <w:sz w:val="22"/>
          <w:szCs w:val="22"/>
        </w:rPr>
      </w:pPr>
      <w:del w:id="7251" w:author="Markus Brüderl" w:date="2017-11-21T08:50:00Z">
        <w:r w:rsidRPr="00114F2A" w:rsidDel="00114F2A">
          <w:rPr>
            <w:noProof/>
          </w:rPr>
          <w:delText>3.15.5.2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240</w:delText>
        </w:r>
      </w:del>
    </w:p>
    <w:p w:rsidR="00C4315F" w:rsidDel="00114F2A" w:rsidRDefault="00C4315F">
      <w:pPr>
        <w:pStyle w:val="Verzeichnis5"/>
        <w:tabs>
          <w:tab w:val="left" w:pos="1630"/>
          <w:tab w:val="right" w:leader="dot" w:pos="9075"/>
        </w:tabs>
        <w:rPr>
          <w:del w:id="7252" w:author="Markus Brüderl" w:date="2017-11-21T08:50:00Z"/>
          <w:rFonts w:eastAsiaTheme="minorEastAsia" w:cstheme="minorBidi"/>
          <w:noProof/>
          <w:sz w:val="22"/>
          <w:szCs w:val="22"/>
        </w:rPr>
      </w:pPr>
      <w:del w:id="7253" w:author="Markus Brüderl" w:date="2017-11-21T08:50:00Z">
        <w:r w:rsidRPr="00114F2A" w:rsidDel="00114F2A">
          <w:rPr>
            <w:noProof/>
          </w:rPr>
          <w:delText>3.15.5.2.1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240</w:delText>
        </w:r>
      </w:del>
    </w:p>
    <w:p w:rsidR="00C4315F" w:rsidDel="00114F2A" w:rsidRDefault="00C4315F">
      <w:pPr>
        <w:pStyle w:val="Verzeichnis5"/>
        <w:tabs>
          <w:tab w:val="left" w:pos="1630"/>
          <w:tab w:val="right" w:leader="dot" w:pos="9075"/>
        </w:tabs>
        <w:rPr>
          <w:del w:id="7254" w:author="Markus Brüderl" w:date="2017-11-21T08:50:00Z"/>
          <w:rFonts w:eastAsiaTheme="minorEastAsia" w:cstheme="minorBidi"/>
          <w:noProof/>
          <w:sz w:val="22"/>
          <w:szCs w:val="22"/>
        </w:rPr>
      </w:pPr>
      <w:del w:id="7255" w:author="Markus Brüderl" w:date="2017-11-21T08:50:00Z">
        <w:r w:rsidRPr="00114F2A" w:rsidDel="00114F2A">
          <w:rPr>
            <w:noProof/>
          </w:rPr>
          <w:delText>3.15.5.2.2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240</w:delText>
        </w:r>
      </w:del>
    </w:p>
    <w:p w:rsidR="00C4315F" w:rsidDel="00114F2A" w:rsidRDefault="00C4315F">
      <w:pPr>
        <w:pStyle w:val="Verzeichnis3"/>
        <w:tabs>
          <w:tab w:val="left" w:pos="1000"/>
          <w:tab w:val="right" w:leader="dot" w:pos="9075"/>
        </w:tabs>
        <w:rPr>
          <w:del w:id="7256" w:author="Markus Brüderl" w:date="2017-11-21T08:50:00Z"/>
          <w:rFonts w:eastAsiaTheme="minorEastAsia" w:cstheme="minorBidi"/>
          <w:noProof/>
          <w:sz w:val="22"/>
          <w:szCs w:val="22"/>
        </w:rPr>
      </w:pPr>
      <w:del w:id="7257" w:author="Markus Brüderl" w:date="2017-11-21T08:50:00Z">
        <w:r w:rsidRPr="00114F2A" w:rsidDel="00114F2A">
          <w:rPr>
            <w:noProof/>
          </w:rPr>
          <w:delText>3.15.6</w:delText>
        </w:r>
        <w:r w:rsidDel="00114F2A">
          <w:rPr>
            <w:rFonts w:eastAsiaTheme="minorEastAsia" w:cstheme="minorBidi"/>
            <w:noProof/>
            <w:sz w:val="22"/>
            <w:szCs w:val="22"/>
          </w:rPr>
          <w:tab/>
        </w:r>
        <w:r w:rsidRPr="00114F2A" w:rsidDel="00114F2A">
          <w:rPr>
            <w:noProof/>
          </w:rPr>
          <w:delText>performKaufofferte</w:delText>
        </w:r>
        <w:r w:rsidDel="00114F2A">
          <w:rPr>
            <w:noProof/>
            <w:webHidden/>
          </w:rPr>
          <w:tab/>
          <w:delText>240</w:delText>
        </w:r>
      </w:del>
    </w:p>
    <w:p w:rsidR="00C4315F" w:rsidDel="00114F2A" w:rsidRDefault="00C4315F">
      <w:pPr>
        <w:pStyle w:val="Verzeichnis4"/>
        <w:tabs>
          <w:tab w:val="left" w:pos="1400"/>
          <w:tab w:val="right" w:leader="dot" w:pos="9075"/>
        </w:tabs>
        <w:rPr>
          <w:del w:id="7258" w:author="Markus Brüderl" w:date="2017-11-21T08:50:00Z"/>
          <w:rFonts w:eastAsiaTheme="minorEastAsia" w:cstheme="minorBidi"/>
          <w:noProof/>
          <w:sz w:val="22"/>
          <w:szCs w:val="22"/>
        </w:rPr>
      </w:pPr>
      <w:del w:id="7259" w:author="Markus Brüderl" w:date="2017-11-21T08:50:00Z">
        <w:r w:rsidRPr="00114F2A" w:rsidDel="00114F2A">
          <w:rPr>
            <w:noProof/>
          </w:rPr>
          <w:delText>3.15.6.1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240</w:delText>
        </w:r>
      </w:del>
    </w:p>
    <w:p w:rsidR="00C4315F" w:rsidDel="00114F2A" w:rsidRDefault="00C4315F">
      <w:pPr>
        <w:pStyle w:val="Verzeichnis5"/>
        <w:tabs>
          <w:tab w:val="left" w:pos="1630"/>
          <w:tab w:val="right" w:leader="dot" w:pos="9075"/>
        </w:tabs>
        <w:rPr>
          <w:del w:id="7260" w:author="Markus Brüderl" w:date="2017-11-21T08:50:00Z"/>
          <w:rFonts w:eastAsiaTheme="minorEastAsia" w:cstheme="minorBidi"/>
          <w:noProof/>
          <w:sz w:val="22"/>
          <w:szCs w:val="22"/>
        </w:rPr>
      </w:pPr>
      <w:del w:id="7261" w:author="Markus Brüderl" w:date="2017-11-21T08:50:00Z">
        <w:r w:rsidRPr="00114F2A" w:rsidDel="00114F2A">
          <w:rPr>
            <w:noProof/>
          </w:rPr>
          <w:delText>3.15.6.1.1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240</w:delText>
        </w:r>
      </w:del>
    </w:p>
    <w:p w:rsidR="00C4315F" w:rsidDel="00114F2A" w:rsidRDefault="00C4315F">
      <w:pPr>
        <w:pStyle w:val="Verzeichnis5"/>
        <w:tabs>
          <w:tab w:val="left" w:pos="1630"/>
          <w:tab w:val="right" w:leader="dot" w:pos="9075"/>
        </w:tabs>
        <w:rPr>
          <w:del w:id="7262" w:author="Markus Brüderl" w:date="2017-11-21T08:50:00Z"/>
          <w:rFonts w:eastAsiaTheme="minorEastAsia" w:cstheme="minorBidi"/>
          <w:noProof/>
          <w:sz w:val="22"/>
          <w:szCs w:val="22"/>
        </w:rPr>
      </w:pPr>
      <w:del w:id="7263" w:author="Markus Brüderl" w:date="2017-11-21T08:50:00Z">
        <w:r w:rsidRPr="00114F2A" w:rsidDel="00114F2A">
          <w:rPr>
            <w:noProof/>
          </w:rPr>
          <w:delText>3.15.6.1.2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241</w:delText>
        </w:r>
      </w:del>
    </w:p>
    <w:p w:rsidR="00C4315F" w:rsidDel="00114F2A" w:rsidRDefault="00C4315F">
      <w:pPr>
        <w:pStyle w:val="Verzeichnis4"/>
        <w:tabs>
          <w:tab w:val="left" w:pos="1400"/>
          <w:tab w:val="right" w:leader="dot" w:pos="9075"/>
        </w:tabs>
        <w:rPr>
          <w:del w:id="7264" w:author="Markus Brüderl" w:date="2017-11-21T08:50:00Z"/>
          <w:rFonts w:eastAsiaTheme="minorEastAsia" w:cstheme="minorBidi"/>
          <w:noProof/>
          <w:sz w:val="22"/>
          <w:szCs w:val="22"/>
        </w:rPr>
      </w:pPr>
      <w:del w:id="7265" w:author="Markus Brüderl" w:date="2017-11-21T08:50:00Z">
        <w:r w:rsidRPr="00114F2A" w:rsidDel="00114F2A">
          <w:rPr>
            <w:noProof/>
          </w:rPr>
          <w:delText>3.15.6.2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241</w:delText>
        </w:r>
      </w:del>
    </w:p>
    <w:p w:rsidR="00C4315F" w:rsidDel="00114F2A" w:rsidRDefault="00C4315F">
      <w:pPr>
        <w:pStyle w:val="Verzeichnis5"/>
        <w:tabs>
          <w:tab w:val="left" w:pos="1630"/>
          <w:tab w:val="right" w:leader="dot" w:pos="9075"/>
        </w:tabs>
        <w:rPr>
          <w:del w:id="7266" w:author="Markus Brüderl" w:date="2017-11-21T08:50:00Z"/>
          <w:rFonts w:eastAsiaTheme="minorEastAsia" w:cstheme="minorBidi"/>
          <w:noProof/>
          <w:sz w:val="22"/>
          <w:szCs w:val="22"/>
        </w:rPr>
      </w:pPr>
      <w:del w:id="7267" w:author="Markus Brüderl" w:date="2017-11-21T08:50:00Z">
        <w:r w:rsidRPr="00114F2A" w:rsidDel="00114F2A">
          <w:rPr>
            <w:noProof/>
          </w:rPr>
          <w:delText>3.15.6.2.1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241</w:delText>
        </w:r>
      </w:del>
    </w:p>
    <w:p w:rsidR="00C4315F" w:rsidDel="00114F2A" w:rsidRDefault="00C4315F">
      <w:pPr>
        <w:pStyle w:val="Verzeichnis5"/>
        <w:tabs>
          <w:tab w:val="left" w:pos="1630"/>
          <w:tab w:val="right" w:leader="dot" w:pos="9075"/>
        </w:tabs>
        <w:rPr>
          <w:del w:id="7268" w:author="Markus Brüderl" w:date="2017-11-21T08:50:00Z"/>
          <w:rFonts w:eastAsiaTheme="minorEastAsia" w:cstheme="minorBidi"/>
          <w:noProof/>
          <w:sz w:val="22"/>
          <w:szCs w:val="22"/>
        </w:rPr>
      </w:pPr>
      <w:del w:id="7269" w:author="Markus Brüderl" w:date="2017-11-21T08:50:00Z">
        <w:r w:rsidRPr="00114F2A" w:rsidDel="00114F2A">
          <w:rPr>
            <w:noProof/>
          </w:rPr>
          <w:delText>3.15.6.2.2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241</w:delText>
        </w:r>
      </w:del>
    </w:p>
    <w:p w:rsidR="00C4315F" w:rsidDel="00114F2A" w:rsidRDefault="00C4315F">
      <w:pPr>
        <w:pStyle w:val="Verzeichnis2"/>
        <w:tabs>
          <w:tab w:val="left" w:pos="600"/>
          <w:tab w:val="right" w:leader="dot" w:pos="9075"/>
        </w:tabs>
        <w:rPr>
          <w:del w:id="7270" w:author="Markus Brüderl" w:date="2017-11-21T08:50:00Z"/>
          <w:rFonts w:eastAsiaTheme="minorEastAsia" w:cstheme="minorBidi"/>
          <w:b w:val="0"/>
          <w:bCs w:val="0"/>
          <w:noProof/>
          <w:sz w:val="22"/>
          <w:szCs w:val="22"/>
        </w:rPr>
      </w:pPr>
      <w:del w:id="7271" w:author="Markus Brüderl" w:date="2017-11-21T08:50:00Z">
        <w:r w:rsidRPr="00114F2A" w:rsidDel="00114F2A">
          <w:rPr>
            <w:noProof/>
          </w:rPr>
          <w:delText>3.16</w:delText>
        </w:r>
        <w:r w:rsidDel="00114F2A">
          <w:rPr>
            <w:rFonts w:eastAsiaTheme="minorEastAsia" w:cstheme="minorBidi"/>
            <w:b w:val="0"/>
            <w:bCs w:val="0"/>
            <w:noProof/>
            <w:sz w:val="22"/>
            <w:szCs w:val="22"/>
          </w:rPr>
          <w:tab/>
        </w:r>
        <w:r w:rsidRPr="00114F2A" w:rsidDel="00114F2A">
          <w:rPr>
            <w:noProof/>
          </w:rPr>
          <w:delText>getPartnerZusatzdatenService(B2B)</w:delText>
        </w:r>
        <w:r w:rsidDel="00114F2A">
          <w:rPr>
            <w:noProof/>
            <w:webHidden/>
          </w:rPr>
          <w:tab/>
          <w:delText>241</w:delText>
        </w:r>
      </w:del>
    </w:p>
    <w:p w:rsidR="00C4315F" w:rsidDel="00114F2A" w:rsidRDefault="00C4315F">
      <w:pPr>
        <w:pStyle w:val="Verzeichnis3"/>
        <w:tabs>
          <w:tab w:val="left" w:pos="1000"/>
          <w:tab w:val="right" w:leader="dot" w:pos="9075"/>
        </w:tabs>
        <w:rPr>
          <w:del w:id="7272" w:author="Markus Brüderl" w:date="2017-11-21T08:50:00Z"/>
          <w:rFonts w:eastAsiaTheme="minorEastAsia" w:cstheme="minorBidi"/>
          <w:noProof/>
          <w:sz w:val="22"/>
          <w:szCs w:val="22"/>
        </w:rPr>
      </w:pPr>
      <w:del w:id="7273" w:author="Markus Brüderl" w:date="2017-11-21T08:50:00Z">
        <w:r w:rsidRPr="00114F2A" w:rsidDel="00114F2A">
          <w:rPr>
            <w:noProof/>
          </w:rPr>
          <w:delText>3.16.1</w:delText>
        </w:r>
        <w:r w:rsidDel="00114F2A">
          <w:rPr>
            <w:rFonts w:eastAsiaTheme="minorEastAsia" w:cstheme="minorBidi"/>
            <w:noProof/>
            <w:sz w:val="22"/>
            <w:szCs w:val="22"/>
          </w:rPr>
          <w:tab/>
        </w:r>
        <w:r w:rsidRPr="00114F2A" w:rsidDel="00114F2A">
          <w:rPr>
            <w:noProof/>
          </w:rPr>
          <w:delText>deleteAvailableAlerts</w:delText>
        </w:r>
        <w:r w:rsidDel="00114F2A">
          <w:rPr>
            <w:noProof/>
            <w:webHidden/>
          </w:rPr>
          <w:tab/>
          <w:delText>242</w:delText>
        </w:r>
      </w:del>
    </w:p>
    <w:p w:rsidR="00C4315F" w:rsidDel="00114F2A" w:rsidRDefault="00C4315F">
      <w:pPr>
        <w:pStyle w:val="Verzeichnis4"/>
        <w:tabs>
          <w:tab w:val="left" w:pos="1400"/>
          <w:tab w:val="right" w:leader="dot" w:pos="9075"/>
        </w:tabs>
        <w:rPr>
          <w:del w:id="7274" w:author="Markus Brüderl" w:date="2017-11-21T08:50:00Z"/>
          <w:rFonts w:eastAsiaTheme="minorEastAsia" w:cstheme="minorBidi"/>
          <w:noProof/>
          <w:sz w:val="22"/>
          <w:szCs w:val="22"/>
        </w:rPr>
      </w:pPr>
      <w:del w:id="7275" w:author="Markus Brüderl" w:date="2017-11-21T08:50:00Z">
        <w:r w:rsidRPr="00114F2A" w:rsidDel="00114F2A">
          <w:rPr>
            <w:noProof/>
          </w:rPr>
          <w:delText>3.16.1.1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242</w:delText>
        </w:r>
      </w:del>
    </w:p>
    <w:p w:rsidR="00C4315F" w:rsidDel="00114F2A" w:rsidRDefault="00C4315F">
      <w:pPr>
        <w:pStyle w:val="Verzeichnis5"/>
        <w:tabs>
          <w:tab w:val="left" w:pos="1630"/>
          <w:tab w:val="right" w:leader="dot" w:pos="9075"/>
        </w:tabs>
        <w:rPr>
          <w:del w:id="7276" w:author="Markus Brüderl" w:date="2017-11-21T08:50:00Z"/>
          <w:rFonts w:eastAsiaTheme="minorEastAsia" w:cstheme="minorBidi"/>
          <w:noProof/>
          <w:sz w:val="22"/>
          <w:szCs w:val="22"/>
        </w:rPr>
      </w:pPr>
      <w:del w:id="7277" w:author="Markus Brüderl" w:date="2017-11-21T08:50:00Z">
        <w:r w:rsidRPr="00114F2A" w:rsidDel="00114F2A">
          <w:rPr>
            <w:noProof/>
          </w:rPr>
          <w:delText>3.16.1.1.1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242</w:delText>
        </w:r>
      </w:del>
    </w:p>
    <w:p w:rsidR="00C4315F" w:rsidDel="00114F2A" w:rsidRDefault="00C4315F">
      <w:pPr>
        <w:pStyle w:val="Verzeichnis5"/>
        <w:tabs>
          <w:tab w:val="left" w:pos="1630"/>
          <w:tab w:val="right" w:leader="dot" w:pos="9075"/>
        </w:tabs>
        <w:rPr>
          <w:del w:id="7278" w:author="Markus Brüderl" w:date="2017-11-21T08:50:00Z"/>
          <w:rFonts w:eastAsiaTheme="minorEastAsia" w:cstheme="minorBidi"/>
          <w:noProof/>
          <w:sz w:val="22"/>
          <w:szCs w:val="22"/>
        </w:rPr>
      </w:pPr>
      <w:del w:id="7279" w:author="Markus Brüderl" w:date="2017-11-21T08:50:00Z">
        <w:r w:rsidRPr="00114F2A" w:rsidDel="00114F2A">
          <w:rPr>
            <w:noProof/>
          </w:rPr>
          <w:delText>3.16.1.1.2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242</w:delText>
        </w:r>
      </w:del>
    </w:p>
    <w:p w:rsidR="00C4315F" w:rsidDel="00114F2A" w:rsidRDefault="00C4315F">
      <w:pPr>
        <w:pStyle w:val="Verzeichnis4"/>
        <w:tabs>
          <w:tab w:val="left" w:pos="1400"/>
          <w:tab w:val="right" w:leader="dot" w:pos="9075"/>
        </w:tabs>
        <w:rPr>
          <w:del w:id="7280" w:author="Markus Brüderl" w:date="2017-11-21T08:50:00Z"/>
          <w:rFonts w:eastAsiaTheme="minorEastAsia" w:cstheme="minorBidi"/>
          <w:noProof/>
          <w:sz w:val="22"/>
          <w:szCs w:val="22"/>
        </w:rPr>
      </w:pPr>
      <w:del w:id="7281" w:author="Markus Brüderl" w:date="2017-11-21T08:50:00Z">
        <w:r w:rsidRPr="00114F2A" w:rsidDel="00114F2A">
          <w:rPr>
            <w:noProof/>
          </w:rPr>
          <w:delText>3.16.1.2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242</w:delText>
        </w:r>
      </w:del>
    </w:p>
    <w:p w:rsidR="00C4315F" w:rsidDel="00114F2A" w:rsidRDefault="00C4315F">
      <w:pPr>
        <w:pStyle w:val="Verzeichnis5"/>
        <w:tabs>
          <w:tab w:val="left" w:pos="1630"/>
          <w:tab w:val="right" w:leader="dot" w:pos="9075"/>
        </w:tabs>
        <w:rPr>
          <w:del w:id="7282" w:author="Markus Brüderl" w:date="2017-11-21T08:50:00Z"/>
          <w:rFonts w:eastAsiaTheme="minorEastAsia" w:cstheme="minorBidi"/>
          <w:noProof/>
          <w:sz w:val="22"/>
          <w:szCs w:val="22"/>
        </w:rPr>
      </w:pPr>
      <w:del w:id="7283" w:author="Markus Brüderl" w:date="2017-11-21T08:50:00Z">
        <w:r w:rsidRPr="00114F2A" w:rsidDel="00114F2A">
          <w:rPr>
            <w:noProof/>
          </w:rPr>
          <w:delText>3.16.1.2.1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242</w:delText>
        </w:r>
      </w:del>
    </w:p>
    <w:p w:rsidR="00C4315F" w:rsidDel="00114F2A" w:rsidRDefault="00C4315F">
      <w:pPr>
        <w:pStyle w:val="Verzeichnis5"/>
        <w:tabs>
          <w:tab w:val="left" w:pos="1630"/>
          <w:tab w:val="right" w:leader="dot" w:pos="9075"/>
        </w:tabs>
        <w:rPr>
          <w:del w:id="7284" w:author="Markus Brüderl" w:date="2017-11-21T08:50:00Z"/>
          <w:rFonts w:eastAsiaTheme="minorEastAsia" w:cstheme="minorBidi"/>
          <w:noProof/>
          <w:sz w:val="22"/>
          <w:szCs w:val="22"/>
        </w:rPr>
      </w:pPr>
      <w:del w:id="7285" w:author="Markus Brüderl" w:date="2017-11-21T08:50:00Z">
        <w:r w:rsidRPr="00114F2A" w:rsidDel="00114F2A">
          <w:rPr>
            <w:noProof/>
          </w:rPr>
          <w:delText>3.16.1.2.2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243</w:delText>
        </w:r>
      </w:del>
    </w:p>
    <w:p w:rsidR="00C4315F" w:rsidDel="00114F2A" w:rsidRDefault="00C4315F">
      <w:pPr>
        <w:pStyle w:val="Verzeichnis3"/>
        <w:tabs>
          <w:tab w:val="left" w:pos="1000"/>
          <w:tab w:val="right" w:leader="dot" w:pos="9075"/>
        </w:tabs>
        <w:rPr>
          <w:del w:id="7286" w:author="Markus Brüderl" w:date="2017-11-21T08:50:00Z"/>
          <w:rFonts w:eastAsiaTheme="minorEastAsia" w:cstheme="minorBidi"/>
          <w:noProof/>
          <w:sz w:val="22"/>
          <w:szCs w:val="22"/>
        </w:rPr>
      </w:pPr>
      <w:del w:id="7287" w:author="Markus Brüderl" w:date="2017-11-21T08:50:00Z">
        <w:r w:rsidRPr="00114F2A" w:rsidDel="00114F2A">
          <w:rPr>
            <w:noProof/>
          </w:rPr>
          <w:delText>3.16.2</w:delText>
        </w:r>
        <w:r w:rsidDel="00114F2A">
          <w:rPr>
            <w:rFonts w:eastAsiaTheme="minorEastAsia" w:cstheme="minorBidi"/>
            <w:noProof/>
            <w:sz w:val="22"/>
            <w:szCs w:val="22"/>
          </w:rPr>
          <w:tab/>
        </w:r>
        <w:r w:rsidRPr="00114F2A" w:rsidDel="00114F2A">
          <w:rPr>
            <w:noProof/>
          </w:rPr>
          <w:delText>getAbwicklungsort</w:delText>
        </w:r>
        <w:r w:rsidDel="00114F2A">
          <w:rPr>
            <w:noProof/>
            <w:webHidden/>
          </w:rPr>
          <w:tab/>
          <w:delText>243</w:delText>
        </w:r>
      </w:del>
    </w:p>
    <w:p w:rsidR="00C4315F" w:rsidDel="00114F2A" w:rsidRDefault="00C4315F">
      <w:pPr>
        <w:pStyle w:val="Verzeichnis4"/>
        <w:tabs>
          <w:tab w:val="left" w:pos="1400"/>
          <w:tab w:val="right" w:leader="dot" w:pos="9075"/>
        </w:tabs>
        <w:rPr>
          <w:del w:id="7288" w:author="Markus Brüderl" w:date="2017-11-21T08:50:00Z"/>
          <w:rFonts w:eastAsiaTheme="minorEastAsia" w:cstheme="minorBidi"/>
          <w:noProof/>
          <w:sz w:val="22"/>
          <w:szCs w:val="22"/>
        </w:rPr>
      </w:pPr>
      <w:del w:id="7289" w:author="Markus Brüderl" w:date="2017-11-21T08:50:00Z">
        <w:r w:rsidRPr="00114F2A" w:rsidDel="00114F2A">
          <w:rPr>
            <w:noProof/>
          </w:rPr>
          <w:delText>3.16.2.1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243</w:delText>
        </w:r>
      </w:del>
    </w:p>
    <w:p w:rsidR="00C4315F" w:rsidDel="00114F2A" w:rsidRDefault="00C4315F">
      <w:pPr>
        <w:pStyle w:val="Verzeichnis5"/>
        <w:tabs>
          <w:tab w:val="left" w:pos="1630"/>
          <w:tab w:val="right" w:leader="dot" w:pos="9075"/>
        </w:tabs>
        <w:rPr>
          <w:del w:id="7290" w:author="Markus Brüderl" w:date="2017-11-21T08:50:00Z"/>
          <w:rFonts w:eastAsiaTheme="minorEastAsia" w:cstheme="minorBidi"/>
          <w:noProof/>
          <w:sz w:val="22"/>
          <w:szCs w:val="22"/>
        </w:rPr>
      </w:pPr>
      <w:del w:id="7291" w:author="Markus Brüderl" w:date="2017-11-21T08:50:00Z">
        <w:r w:rsidRPr="00114F2A" w:rsidDel="00114F2A">
          <w:rPr>
            <w:noProof/>
          </w:rPr>
          <w:delText>3.16.2.1.1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243</w:delText>
        </w:r>
      </w:del>
    </w:p>
    <w:p w:rsidR="00C4315F" w:rsidDel="00114F2A" w:rsidRDefault="00C4315F">
      <w:pPr>
        <w:pStyle w:val="Verzeichnis5"/>
        <w:tabs>
          <w:tab w:val="left" w:pos="1630"/>
          <w:tab w:val="right" w:leader="dot" w:pos="9075"/>
        </w:tabs>
        <w:rPr>
          <w:del w:id="7292" w:author="Markus Brüderl" w:date="2017-11-21T08:50:00Z"/>
          <w:rFonts w:eastAsiaTheme="minorEastAsia" w:cstheme="minorBidi"/>
          <w:noProof/>
          <w:sz w:val="22"/>
          <w:szCs w:val="22"/>
        </w:rPr>
      </w:pPr>
      <w:del w:id="7293" w:author="Markus Brüderl" w:date="2017-11-21T08:50:00Z">
        <w:r w:rsidRPr="00114F2A" w:rsidDel="00114F2A">
          <w:rPr>
            <w:noProof/>
          </w:rPr>
          <w:delText>3.16.2.1.2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243</w:delText>
        </w:r>
      </w:del>
    </w:p>
    <w:p w:rsidR="00C4315F" w:rsidDel="00114F2A" w:rsidRDefault="00C4315F">
      <w:pPr>
        <w:pStyle w:val="Verzeichnis4"/>
        <w:tabs>
          <w:tab w:val="left" w:pos="1400"/>
          <w:tab w:val="right" w:leader="dot" w:pos="9075"/>
        </w:tabs>
        <w:rPr>
          <w:del w:id="7294" w:author="Markus Brüderl" w:date="2017-11-21T08:50:00Z"/>
          <w:rFonts w:eastAsiaTheme="minorEastAsia" w:cstheme="minorBidi"/>
          <w:noProof/>
          <w:sz w:val="22"/>
          <w:szCs w:val="22"/>
        </w:rPr>
      </w:pPr>
      <w:del w:id="7295" w:author="Markus Brüderl" w:date="2017-11-21T08:50:00Z">
        <w:r w:rsidRPr="00114F2A" w:rsidDel="00114F2A">
          <w:rPr>
            <w:noProof/>
          </w:rPr>
          <w:delText>3.16.2.2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244</w:delText>
        </w:r>
      </w:del>
    </w:p>
    <w:p w:rsidR="00C4315F" w:rsidDel="00114F2A" w:rsidRDefault="00C4315F">
      <w:pPr>
        <w:pStyle w:val="Verzeichnis5"/>
        <w:tabs>
          <w:tab w:val="left" w:pos="1630"/>
          <w:tab w:val="right" w:leader="dot" w:pos="9075"/>
        </w:tabs>
        <w:rPr>
          <w:del w:id="7296" w:author="Markus Brüderl" w:date="2017-11-21T08:50:00Z"/>
          <w:rFonts w:eastAsiaTheme="minorEastAsia" w:cstheme="minorBidi"/>
          <w:noProof/>
          <w:sz w:val="22"/>
          <w:szCs w:val="22"/>
        </w:rPr>
      </w:pPr>
      <w:del w:id="7297" w:author="Markus Brüderl" w:date="2017-11-21T08:50:00Z">
        <w:r w:rsidRPr="00114F2A" w:rsidDel="00114F2A">
          <w:rPr>
            <w:noProof/>
          </w:rPr>
          <w:delText>3.16.2.2.1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244</w:delText>
        </w:r>
      </w:del>
    </w:p>
    <w:p w:rsidR="00C4315F" w:rsidDel="00114F2A" w:rsidRDefault="00C4315F">
      <w:pPr>
        <w:pStyle w:val="Verzeichnis5"/>
        <w:tabs>
          <w:tab w:val="left" w:pos="1630"/>
          <w:tab w:val="right" w:leader="dot" w:pos="9075"/>
        </w:tabs>
        <w:rPr>
          <w:del w:id="7298" w:author="Markus Brüderl" w:date="2017-11-21T08:50:00Z"/>
          <w:rFonts w:eastAsiaTheme="minorEastAsia" w:cstheme="minorBidi"/>
          <w:noProof/>
          <w:sz w:val="22"/>
          <w:szCs w:val="22"/>
        </w:rPr>
      </w:pPr>
      <w:del w:id="7299" w:author="Markus Brüderl" w:date="2017-11-21T08:50:00Z">
        <w:r w:rsidRPr="00114F2A" w:rsidDel="00114F2A">
          <w:rPr>
            <w:noProof/>
          </w:rPr>
          <w:delText>3.16.2.2.2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244</w:delText>
        </w:r>
      </w:del>
    </w:p>
    <w:p w:rsidR="00C4315F" w:rsidDel="00114F2A" w:rsidRDefault="00C4315F">
      <w:pPr>
        <w:pStyle w:val="Verzeichnis3"/>
        <w:tabs>
          <w:tab w:val="left" w:pos="1000"/>
          <w:tab w:val="right" w:leader="dot" w:pos="9075"/>
        </w:tabs>
        <w:rPr>
          <w:del w:id="7300" w:author="Markus Brüderl" w:date="2017-11-21T08:50:00Z"/>
          <w:rFonts w:eastAsiaTheme="minorEastAsia" w:cstheme="minorBidi"/>
          <w:noProof/>
          <w:sz w:val="22"/>
          <w:szCs w:val="22"/>
        </w:rPr>
      </w:pPr>
      <w:del w:id="7301" w:author="Markus Brüderl" w:date="2017-11-21T08:50:00Z">
        <w:r w:rsidRPr="00114F2A" w:rsidDel="00114F2A">
          <w:rPr>
            <w:noProof/>
          </w:rPr>
          <w:delText>3.16.3</w:delText>
        </w:r>
        <w:r w:rsidDel="00114F2A">
          <w:rPr>
            <w:rFonts w:eastAsiaTheme="minorEastAsia" w:cstheme="minorBidi"/>
            <w:noProof/>
            <w:sz w:val="22"/>
            <w:szCs w:val="22"/>
          </w:rPr>
          <w:tab/>
        </w:r>
        <w:r w:rsidRPr="00114F2A" w:rsidDel="00114F2A">
          <w:rPr>
            <w:noProof/>
          </w:rPr>
          <w:delText>getKam</w:delText>
        </w:r>
        <w:r w:rsidDel="00114F2A">
          <w:rPr>
            <w:noProof/>
            <w:webHidden/>
          </w:rPr>
          <w:tab/>
          <w:delText>244</w:delText>
        </w:r>
      </w:del>
    </w:p>
    <w:p w:rsidR="00C4315F" w:rsidDel="00114F2A" w:rsidRDefault="00C4315F">
      <w:pPr>
        <w:pStyle w:val="Verzeichnis4"/>
        <w:tabs>
          <w:tab w:val="left" w:pos="1400"/>
          <w:tab w:val="right" w:leader="dot" w:pos="9075"/>
        </w:tabs>
        <w:rPr>
          <w:del w:id="7302" w:author="Markus Brüderl" w:date="2017-11-21T08:50:00Z"/>
          <w:rFonts w:eastAsiaTheme="minorEastAsia" w:cstheme="minorBidi"/>
          <w:noProof/>
          <w:sz w:val="22"/>
          <w:szCs w:val="22"/>
        </w:rPr>
      </w:pPr>
      <w:del w:id="7303" w:author="Markus Brüderl" w:date="2017-11-21T08:50:00Z">
        <w:r w:rsidRPr="00114F2A" w:rsidDel="00114F2A">
          <w:rPr>
            <w:noProof/>
          </w:rPr>
          <w:delText>3.16.3.1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244</w:delText>
        </w:r>
      </w:del>
    </w:p>
    <w:p w:rsidR="00C4315F" w:rsidDel="00114F2A" w:rsidRDefault="00C4315F">
      <w:pPr>
        <w:pStyle w:val="Verzeichnis5"/>
        <w:tabs>
          <w:tab w:val="left" w:pos="1630"/>
          <w:tab w:val="right" w:leader="dot" w:pos="9075"/>
        </w:tabs>
        <w:rPr>
          <w:del w:id="7304" w:author="Markus Brüderl" w:date="2017-11-21T08:50:00Z"/>
          <w:rFonts w:eastAsiaTheme="minorEastAsia" w:cstheme="minorBidi"/>
          <w:noProof/>
          <w:sz w:val="22"/>
          <w:szCs w:val="22"/>
        </w:rPr>
      </w:pPr>
      <w:del w:id="7305" w:author="Markus Brüderl" w:date="2017-11-21T08:50:00Z">
        <w:r w:rsidRPr="00114F2A" w:rsidDel="00114F2A">
          <w:rPr>
            <w:noProof/>
          </w:rPr>
          <w:delText>3.16.3.1.1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244</w:delText>
        </w:r>
      </w:del>
    </w:p>
    <w:p w:rsidR="00C4315F" w:rsidDel="00114F2A" w:rsidRDefault="00C4315F">
      <w:pPr>
        <w:pStyle w:val="Verzeichnis5"/>
        <w:tabs>
          <w:tab w:val="left" w:pos="1630"/>
          <w:tab w:val="right" w:leader="dot" w:pos="9075"/>
        </w:tabs>
        <w:rPr>
          <w:del w:id="7306" w:author="Markus Brüderl" w:date="2017-11-21T08:50:00Z"/>
          <w:rFonts w:eastAsiaTheme="minorEastAsia" w:cstheme="minorBidi"/>
          <w:noProof/>
          <w:sz w:val="22"/>
          <w:szCs w:val="22"/>
        </w:rPr>
      </w:pPr>
      <w:del w:id="7307" w:author="Markus Brüderl" w:date="2017-11-21T08:50:00Z">
        <w:r w:rsidRPr="00114F2A" w:rsidDel="00114F2A">
          <w:rPr>
            <w:noProof/>
          </w:rPr>
          <w:delText>3.16.3.1.2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244</w:delText>
        </w:r>
      </w:del>
    </w:p>
    <w:p w:rsidR="00C4315F" w:rsidDel="00114F2A" w:rsidRDefault="00C4315F">
      <w:pPr>
        <w:pStyle w:val="Verzeichnis4"/>
        <w:tabs>
          <w:tab w:val="left" w:pos="1400"/>
          <w:tab w:val="right" w:leader="dot" w:pos="9075"/>
        </w:tabs>
        <w:rPr>
          <w:del w:id="7308" w:author="Markus Brüderl" w:date="2017-11-21T08:50:00Z"/>
          <w:rFonts w:eastAsiaTheme="minorEastAsia" w:cstheme="minorBidi"/>
          <w:noProof/>
          <w:sz w:val="22"/>
          <w:szCs w:val="22"/>
        </w:rPr>
      </w:pPr>
      <w:del w:id="7309" w:author="Markus Brüderl" w:date="2017-11-21T08:50:00Z">
        <w:r w:rsidRPr="00114F2A" w:rsidDel="00114F2A">
          <w:rPr>
            <w:noProof/>
          </w:rPr>
          <w:delText>3.16.3.2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245</w:delText>
        </w:r>
      </w:del>
    </w:p>
    <w:p w:rsidR="00C4315F" w:rsidDel="00114F2A" w:rsidRDefault="00C4315F">
      <w:pPr>
        <w:pStyle w:val="Verzeichnis5"/>
        <w:tabs>
          <w:tab w:val="left" w:pos="1630"/>
          <w:tab w:val="right" w:leader="dot" w:pos="9075"/>
        </w:tabs>
        <w:rPr>
          <w:del w:id="7310" w:author="Markus Brüderl" w:date="2017-11-21T08:50:00Z"/>
          <w:rFonts w:eastAsiaTheme="minorEastAsia" w:cstheme="minorBidi"/>
          <w:noProof/>
          <w:sz w:val="22"/>
          <w:szCs w:val="22"/>
        </w:rPr>
      </w:pPr>
      <w:del w:id="7311" w:author="Markus Brüderl" w:date="2017-11-21T08:50:00Z">
        <w:r w:rsidRPr="00114F2A" w:rsidDel="00114F2A">
          <w:rPr>
            <w:noProof/>
          </w:rPr>
          <w:delText>3.16.3.2.1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245</w:delText>
        </w:r>
      </w:del>
    </w:p>
    <w:p w:rsidR="00C4315F" w:rsidDel="00114F2A" w:rsidRDefault="00C4315F">
      <w:pPr>
        <w:pStyle w:val="Verzeichnis5"/>
        <w:tabs>
          <w:tab w:val="left" w:pos="1630"/>
          <w:tab w:val="right" w:leader="dot" w:pos="9075"/>
        </w:tabs>
        <w:rPr>
          <w:del w:id="7312" w:author="Markus Brüderl" w:date="2017-11-21T08:50:00Z"/>
          <w:rFonts w:eastAsiaTheme="minorEastAsia" w:cstheme="minorBidi"/>
          <w:noProof/>
          <w:sz w:val="22"/>
          <w:szCs w:val="22"/>
        </w:rPr>
      </w:pPr>
      <w:del w:id="7313" w:author="Markus Brüderl" w:date="2017-11-21T08:50:00Z">
        <w:r w:rsidRPr="00114F2A" w:rsidDel="00114F2A">
          <w:rPr>
            <w:noProof/>
          </w:rPr>
          <w:delText>3.16.3.2.2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245</w:delText>
        </w:r>
      </w:del>
    </w:p>
    <w:p w:rsidR="00C4315F" w:rsidDel="00114F2A" w:rsidRDefault="00C4315F">
      <w:pPr>
        <w:pStyle w:val="Verzeichnis3"/>
        <w:tabs>
          <w:tab w:val="left" w:pos="1000"/>
          <w:tab w:val="right" w:leader="dot" w:pos="9075"/>
        </w:tabs>
        <w:rPr>
          <w:del w:id="7314" w:author="Markus Brüderl" w:date="2017-11-21T08:50:00Z"/>
          <w:rFonts w:eastAsiaTheme="minorEastAsia" w:cstheme="minorBidi"/>
          <w:noProof/>
          <w:sz w:val="22"/>
          <w:szCs w:val="22"/>
        </w:rPr>
      </w:pPr>
      <w:del w:id="7315" w:author="Markus Brüderl" w:date="2017-11-21T08:50:00Z">
        <w:r w:rsidRPr="00114F2A" w:rsidDel="00114F2A">
          <w:rPr>
            <w:noProof/>
          </w:rPr>
          <w:delText>3.16.4</w:delText>
        </w:r>
        <w:r w:rsidDel="00114F2A">
          <w:rPr>
            <w:rFonts w:eastAsiaTheme="minorEastAsia" w:cstheme="minorBidi"/>
            <w:noProof/>
            <w:sz w:val="22"/>
            <w:szCs w:val="22"/>
          </w:rPr>
          <w:tab/>
        </w:r>
        <w:r w:rsidRPr="00114F2A" w:rsidDel="00114F2A">
          <w:rPr>
            <w:noProof/>
          </w:rPr>
          <w:delText>getProfil</w:delText>
        </w:r>
        <w:r w:rsidDel="00114F2A">
          <w:rPr>
            <w:noProof/>
            <w:webHidden/>
          </w:rPr>
          <w:tab/>
          <w:delText>245</w:delText>
        </w:r>
      </w:del>
    </w:p>
    <w:p w:rsidR="00C4315F" w:rsidDel="00114F2A" w:rsidRDefault="00C4315F">
      <w:pPr>
        <w:pStyle w:val="Verzeichnis4"/>
        <w:tabs>
          <w:tab w:val="left" w:pos="1400"/>
          <w:tab w:val="right" w:leader="dot" w:pos="9075"/>
        </w:tabs>
        <w:rPr>
          <w:del w:id="7316" w:author="Markus Brüderl" w:date="2017-11-21T08:50:00Z"/>
          <w:rFonts w:eastAsiaTheme="minorEastAsia" w:cstheme="minorBidi"/>
          <w:noProof/>
          <w:sz w:val="22"/>
          <w:szCs w:val="22"/>
        </w:rPr>
      </w:pPr>
      <w:del w:id="7317" w:author="Markus Brüderl" w:date="2017-11-21T08:50:00Z">
        <w:r w:rsidRPr="00114F2A" w:rsidDel="00114F2A">
          <w:rPr>
            <w:noProof/>
          </w:rPr>
          <w:delText>3.16.4.1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245</w:delText>
        </w:r>
      </w:del>
    </w:p>
    <w:p w:rsidR="00C4315F" w:rsidDel="00114F2A" w:rsidRDefault="00C4315F">
      <w:pPr>
        <w:pStyle w:val="Verzeichnis5"/>
        <w:tabs>
          <w:tab w:val="left" w:pos="1630"/>
          <w:tab w:val="right" w:leader="dot" w:pos="9075"/>
        </w:tabs>
        <w:rPr>
          <w:del w:id="7318" w:author="Markus Brüderl" w:date="2017-11-21T08:50:00Z"/>
          <w:rFonts w:eastAsiaTheme="minorEastAsia" w:cstheme="minorBidi"/>
          <w:noProof/>
          <w:sz w:val="22"/>
          <w:szCs w:val="22"/>
        </w:rPr>
      </w:pPr>
      <w:del w:id="7319" w:author="Markus Brüderl" w:date="2017-11-21T08:50:00Z">
        <w:r w:rsidRPr="00114F2A" w:rsidDel="00114F2A">
          <w:rPr>
            <w:noProof/>
          </w:rPr>
          <w:delText>3.16.4.1.1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245</w:delText>
        </w:r>
      </w:del>
    </w:p>
    <w:p w:rsidR="00C4315F" w:rsidDel="00114F2A" w:rsidRDefault="00C4315F">
      <w:pPr>
        <w:pStyle w:val="Verzeichnis5"/>
        <w:tabs>
          <w:tab w:val="left" w:pos="1630"/>
          <w:tab w:val="right" w:leader="dot" w:pos="9075"/>
        </w:tabs>
        <w:rPr>
          <w:del w:id="7320" w:author="Markus Brüderl" w:date="2017-11-21T08:50:00Z"/>
          <w:rFonts w:eastAsiaTheme="minorEastAsia" w:cstheme="minorBidi"/>
          <w:noProof/>
          <w:sz w:val="22"/>
          <w:szCs w:val="22"/>
        </w:rPr>
      </w:pPr>
      <w:del w:id="7321" w:author="Markus Brüderl" w:date="2017-11-21T08:50:00Z">
        <w:r w:rsidRPr="00114F2A" w:rsidDel="00114F2A">
          <w:rPr>
            <w:noProof/>
          </w:rPr>
          <w:delText>3.16.4.1.2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245</w:delText>
        </w:r>
      </w:del>
    </w:p>
    <w:p w:rsidR="00C4315F" w:rsidDel="00114F2A" w:rsidRDefault="00C4315F">
      <w:pPr>
        <w:pStyle w:val="Verzeichnis4"/>
        <w:tabs>
          <w:tab w:val="left" w:pos="1400"/>
          <w:tab w:val="right" w:leader="dot" w:pos="9075"/>
        </w:tabs>
        <w:rPr>
          <w:del w:id="7322" w:author="Markus Brüderl" w:date="2017-11-21T08:50:00Z"/>
          <w:rFonts w:eastAsiaTheme="minorEastAsia" w:cstheme="minorBidi"/>
          <w:noProof/>
          <w:sz w:val="22"/>
          <w:szCs w:val="22"/>
        </w:rPr>
      </w:pPr>
      <w:del w:id="7323" w:author="Markus Brüderl" w:date="2017-11-21T08:50:00Z">
        <w:r w:rsidRPr="00114F2A" w:rsidDel="00114F2A">
          <w:rPr>
            <w:noProof/>
          </w:rPr>
          <w:delText>3.16.4.2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246</w:delText>
        </w:r>
      </w:del>
    </w:p>
    <w:p w:rsidR="00C4315F" w:rsidDel="00114F2A" w:rsidRDefault="00C4315F">
      <w:pPr>
        <w:pStyle w:val="Verzeichnis5"/>
        <w:tabs>
          <w:tab w:val="left" w:pos="1630"/>
          <w:tab w:val="right" w:leader="dot" w:pos="9075"/>
        </w:tabs>
        <w:rPr>
          <w:del w:id="7324" w:author="Markus Brüderl" w:date="2017-11-21T08:50:00Z"/>
          <w:rFonts w:eastAsiaTheme="minorEastAsia" w:cstheme="minorBidi"/>
          <w:noProof/>
          <w:sz w:val="22"/>
          <w:szCs w:val="22"/>
        </w:rPr>
      </w:pPr>
      <w:del w:id="7325" w:author="Markus Brüderl" w:date="2017-11-21T08:50:00Z">
        <w:r w:rsidRPr="00114F2A" w:rsidDel="00114F2A">
          <w:rPr>
            <w:noProof/>
          </w:rPr>
          <w:delText>3.16.4.2.1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246</w:delText>
        </w:r>
      </w:del>
    </w:p>
    <w:p w:rsidR="00C4315F" w:rsidDel="00114F2A" w:rsidRDefault="00C4315F">
      <w:pPr>
        <w:pStyle w:val="Verzeichnis5"/>
        <w:tabs>
          <w:tab w:val="left" w:pos="1630"/>
          <w:tab w:val="right" w:leader="dot" w:pos="9075"/>
        </w:tabs>
        <w:rPr>
          <w:del w:id="7326" w:author="Markus Brüderl" w:date="2017-11-21T08:50:00Z"/>
          <w:rFonts w:eastAsiaTheme="minorEastAsia" w:cstheme="minorBidi"/>
          <w:noProof/>
          <w:sz w:val="22"/>
          <w:szCs w:val="22"/>
        </w:rPr>
      </w:pPr>
      <w:del w:id="7327" w:author="Markus Brüderl" w:date="2017-11-21T08:50:00Z">
        <w:r w:rsidRPr="00114F2A" w:rsidDel="00114F2A">
          <w:rPr>
            <w:noProof/>
          </w:rPr>
          <w:delText>3.16.4.2.2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246</w:delText>
        </w:r>
      </w:del>
    </w:p>
    <w:p w:rsidR="00C4315F" w:rsidDel="00114F2A" w:rsidRDefault="00C4315F">
      <w:pPr>
        <w:pStyle w:val="Verzeichnis3"/>
        <w:tabs>
          <w:tab w:val="left" w:pos="1000"/>
          <w:tab w:val="right" w:leader="dot" w:pos="9075"/>
        </w:tabs>
        <w:rPr>
          <w:del w:id="7328" w:author="Markus Brüderl" w:date="2017-11-21T08:50:00Z"/>
          <w:rFonts w:eastAsiaTheme="minorEastAsia" w:cstheme="minorBidi"/>
          <w:noProof/>
          <w:sz w:val="22"/>
          <w:szCs w:val="22"/>
        </w:rPr>
      </w:pPr>
      <w:del w:id="7329" w:author="Markus Brüderl" w:date="2017-11-21T08:50:00Z">
        <w:r w:rsidRPr="00114F2A" w:rsidDel="00114F2A">
          <w:rPr>
            <w:noProof/>
          </w:rPr>
          <w:delText>3.16.5</w:delText>
        </w:r>
        <w:r w:rsidDel="00114F2A">
          <w:rPr>
            <w:rFonts w:eastAsiaTheme="minorEastAsia" w:cstheme="minorBidi"/>
            <w:noProof/>
            <w:sz w:val="22"/>
            <w:szCs w:val="22"/>
          </w:rPr>
          <w:tab/>
        </w:r>
        <w:r w:rsidRPr="00114F2A" w:rsidDel="00114F2A">
          <w:rPr>
            <w:noProof/>
          </w:rPr>
          <w:delText>listAvailableAlerts</w:delText>
        </w:r>
        <w:r w:rsidDel="00114F2A">
          <w:rPr>
            <w:noProof/>
            <w:webHidden/>
          </w:rPr>
          <w:tab/>
          <w:delText>247</w:delText>
        </w:r>
      </w:del>
    </w:p>
    <w:p w:rsidR="00C4315F" w:rsidDel="00114F2A" w:rsidRDefault="00C4315F">
      <w:pPr>
        <w:pStyle w:val="Verzeichnis4"/>
        <w:tabs>
          <w:tab w:val="left" w:pos="1400"/>
          <w:tab w:val="right" w:leader="dot" w:pos="9075"/>
        </w:tabs>
        <w:rPr>
          <w:del w:id="7330" w:author="Markus Brüderl" w:date="2017-11-21T08:50:00Z"/>
          <w:rFonts w:eastAsiaTheme="minorEastAsia" w:cstheme="minorBidi"/>
          <w:noProof/>
          <w:sz w:val="22"/>
          <w:szCs w:val="22"/>
        </w:rPr>
      </w:pPr>
      <w:del w:id="7331" w:author="Markus Brüderl" w:date="2017-11-21T08:50:00Z">
        <w:r w:rsidRPr="00114F2A" w:rsidDel="00114F2A">
          <w:rPr>
            <w:noProof/>
          </w:rPr>
          <w:delText>3.16.5.1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247</w:delText>
        </w:r>
      </w:del>
    </w:p>
    <w:p w:rsidR="00C4315F" w:rsidDel="00114F2A" w:rsidRDefault="00C4315F">
      <w:pPr>
        <w:pStyle w:val="Verzeichnis5"/>
        <w:tabs>
          <w:tab w:val="left" w:pos="1630"/>
          <w:tab w:val="right" w:leader="dot" w:pos="9075"/>
        </w:tabs>
        <w:rPr>
          <w:del w:id="7332" w:author="Markus Brüderl" w:date="2017-11-21T08:50:00Z"/>
          <w:rFonts w:eastAsiaTheme="minorEastAsia" w:cstheme="minorBidi"/>
          <w:noProof/>
          <w:sz w:val="22"/>
          <w:szCs w:val="22"/>
        </w:rPr>
      </w:pPr>
      <w:del w:id="7333" w:author="Markus Brüderl" w:date="2017-11-21T08:50:00Z">
        <w:r w:rsidRPr="00114F2A" w:rsidDel="00114F2A">
          <w:rPr>
            <w:noProof/>
          </w:rPr>
          <w:delText>3.16.5.1.1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247</w:delText>
        </w:r>
      </w:del>
    </w:p>
    <w:p w:rsidR="00C4315F" w:rsidDel="00114F2A" w:rsidRDefault="00C4315F">
      <w:pPr>
        <w:pStyle w:val="Verzeichnis5"/>
        <w:tabs>
          <w:tab w:val="left" w:pos="1630"/>
          <w:tab w:val="right" w:leader="dot" w:pos="9075"/>
        </w:tabs>
        <w:rPr>
          <w:del w:id="7334" w:author="Markus Brüderl" w:date="2017-11-21T08:50:00Z"/>
          <w:rFonts w:eastAsiaTheme="minorEastAsia" w:cstheme="minorBidi"/>
          <w:noProof/>
          <w:sz w:val="22"/>
          <w:szCs w:val="22"/>
        </w:rPr>
      </w:pPr>
      <w:del w:id="7335" w:author="Markus Brüderl" w:date="2017-11-21T08:50:00Z">
        <w:r w:rsidRPr="00114F2A" w:rsidDel="00114F2A">
          <w:rPr>
            <w:noProof/>
          </w:rPr>
          <w:delText>3.16.5.1.2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247</w:delText>
        </w:r>
      </w:del>
    </w:p>
    <w:p w:rsidR="00C4315F" w:rsidDel="00114F2A" w:rsidRDefault="00C4315F">
      <w:pPr>
        <w:pStyle w:val="Verzeichnis4"/>
        <w:tabs>
          <w:tab w:val="left" w:pos="1400"/>
          <w:tab w:val="right" w:leader="dot" w:pos="9075"/>
        </w:tabs>
        <w:rPr>
          <w:del w:id="7336" w:author="Markus Brüderl" w:date="2017-11-21T08:50:00Z"/>
          <w:rFonts w:eastAsiaTheme="minorEastAsia" w:cstheme="minorBidi"/>
          <w:noProof/>
          <w:sz w:val="22"/>
          <w:szCs w:val="22"/>
        </w:rPr>
      </w:pPr>
      <w:del w:id="7337" w:author="Markus Brüderl" w:date="2017-11-21T08:50:00Z">
        <w:r w:rsidRPr="00114F2A" w:rsidDel="00114F2A">
          <w:rPr>
            <w:noProof/>
          </w:rPr>
          <w:delText>3.16.5.2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247</w:delText>
        </w:r>
      </w:del>
    </w:p>
    <w:p w:rsidR="00C4315F" w:rsidDel="00114F2A" w:rsidRDefault="00C4315F">
      <w:pPr>
        <w:pStyle w:val="Verzeichnis5"/>
        <w:tabs>
          <w:tab w:val="left" w:pos="1630"/>
          <w:tab w:val="right" w:leader="dot" w:pos="9075"/>
        </w:tabs>
        <w:rPr>
          <w:del w:id="7338" w:author="Markus Brüderl" w:date="2017-11-21T08:50:00Z"/>
          <w:rFonts w:eastAsiaTheme="minorEastAsia" w:cstheme="minorBidi"/>
          <w:noProof/>
          <w:sz w:val="22"/>
          <w:szCs w:val="22"/>
        </w:rPr>
      </w:pPr>
      <w:del w:id="7339" w:author="Markus Brüderl" w:date="2017-11-21T08:50:00Z">
        <w:r w:rsidRPr="00114F2A" w:rsidDel="00114F2A">
          <w:rPr>
            <w:noProof/>
          </w:rPr>
          <w:delText>3.16.5.2.1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247</w:delText>
        </w:r>
      </w:del>
    </w:p>
    <w:p w:rsidR="00C4315F" w:rsidDel="00114F2A" w:rsidRDefault="00C4315F">
      <w:pPr>
        <w:pStyle w:val="Verzeichnis5"/>
        <w:tabs>
          <w:tab w:val="left" w:pos="1630"/>
          <w:tab w:val="right" w:leader="dot" w:pos="9075"/>
        </w:tabs>
        <w:rPr>
          <w:del w:id="7340" w:author="Markus Brüderl" w:date="2017-11-21T08:50:00Z"/>
          <w:rFonts w:eastAsiaTheme="minorEastAsia" w:cstheme="minorBidi"/>
          <w:noProof/>
          <w:sz w:val="22"/>
          <w:szCs w:val="22"/>
        </w:rPr>
      </w:pPr>
      <w:del w:id="7341" w:author="Markus Brüderl" w:date="2017-11-21T08:50:00Z">
        <w:r w:rsidRPr="00114F2A" w:rsidDel="00114F2A">
          <w:rPr>
            <w:noProof/>
          </w:rPr>
          <w:delText>3.16.5.2.2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248</w:delText>
        </w:r>
      </w:del>
    </w:p>
    <w:p w:rsidR="00C4315F" w:rsidDel="00114F2A" w:rsidRDefault="00C4315F">
      <w:pPr>
        <w:pStyle w:val="Verzeichnis3"/>
        <w:tabs>
          <w:tab w:val="left" w:pos="1000"/>
          <w:tab w:val="right" w:leader="dot" w:pos="9075"/>
        </w:tabs>
        <w:rPr>
          <w:del w:id="7342" w:author="Markus Brüderl" w:date="2017-11-21T08:50:00Z"/>
          <w:rFonts w:eastAsiaTheme="minorEastAsia" w:cstheme="minorBidi"/>
          <w:noProof/>
          <w:sz w:val="22"/>
          <w:szCs w:val="22"/>
        </w:rPr>
      </w:pPr>
      <w:del w:id="7343" w:author="Markus Brüderl" w:date="2017-11-21T08:50:00Z">
        <w:r w:rsidRPr="00114F2A" w:rsidDel="00114F2A">
          <w:rPr>
            <w:noProof/>
          </w:rPr>
          <w:delText>3.16.6</w:delText>
        </w:r>
        <w:r w:rsidDel="00114F2A">
          <w:rPr>
            <w:rFonts w:eastAsiaTheme="minorEastAsia" w:cstheme="minorBidi"/>
            <w:noProof/>
            <w:sz w:val="22"/>
            <w:szCs w:val="22"/>
          </w:rPr>
          <w:tab/>
        </w:r>
        <w:r w:rsidRPr="00114F2A" w:rsidDel="00114F2A">
          <w:rPr>
            <w:noProof/>
          </w:rPr>
          <w:delText>listAvailableBrands</w:delText>
        </w:r>
        <w:r w:rsidDel="00114F2A">
          <w:rPr>
            <w:noProof/>
            <w:webHidden/>
          </w:rPr>
          <w:tab/>
          <w:delText>248</w:delText>
        </w:r>
      </w:del>
    </w:p>
    <w:p w:rsidR="00C4315F" w:rsidDel="00114F2A" w:rsidRDefault="00C4315F">
      <w:pPr>
        <w:pStyle w:val="Verzeichnis4"/>
        <w:tabs>
          <w:tab w:val="left" w:pos="1400"/>
          <w:tab w:val="right" w:leader="dot" w:pos="9075"/>
        </w:tabs>
        <w:rPr>
          <w:del w:id="7344" w:author="Markus Brüderl" w:date="2017-11-21T08:50:00Z"/>
          <w:rFonts w:eastAsiaTheme="minorEastAsia" w:cstheme="minorBidi"/>
          <w:noProof/>
          <w:sz w:val="22"/>
          <w:szCs w:val="22"/>
        </w:rPr>
      </w:pPr>
      <w:del w:id="7345" w:author="Markus Brüderl" w:date="2017-11-21T08:50:00Z">
        <w:r w:rsidRPr="00114F2A" w:rsidDel="00114F2A">
          <w:rPr>
            <w:noProof/>
          </w:rPr>
          <w:delText>3.16.6.1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248</w:delText>
        </w:r>
      </w:del>
    </w:p>
    <w:p w:rsidR="00C4315F" w:rsidDel="00114F2A" w:rsidRDefault="00C4315F">
      <w:pPr>
        <w:pStyle w:val="Verzeichnis5"/>
        <w:tabs>
          <w:tab w:val="left" w:pos="1630"/>
          <w:tab w:val="right" w:leader="dot" w:pos="9075"/>
        </w:tabs>
        <w:rPr>
          <w:del w:id="7346" w:author="Markus Brüderl" w:date="2017-11-21T08:50:00Z"/>
          <w:rFonts w:eastAsiaTheme="minorEastAsia" w:cstheme="minorBidi"/>
          <w:noProof/>
          <w:sz w:val="22"/>
          <w:szCs w:val="22"/>
        </w:rPr>
      </w:pPr>
      <w:del w:id="7347" w:author="Markus Brüderl" w:date="2017-11-21T08:50:00Z">
        <w:r w:rsidRPr="00114F2A" w:rsidDel="00114F2A">
          <w:rPr>
            <w:noProof/>
          </w:rPr>
          <w:delText>3.16.6.1.1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248</w:delText>
        </w:r>
      </w:del>
    </w:p>
    <w:p w:rsidR="00C4315F" w:rsidDel="00114F2A" w:rsidRDefault="00C4315F">
      <w:pPr>
        <w:pStyle w:val="Verzeichnis5"/>
        <w:tabs>
          <w:tab w:val="left" w:pos="1630"/>
          <w:tab w:val="right" w:leader="dot" w:pos="9075"/>
        </w:tabs>
        <w:rPr>
          <w:del w:id="7348" w:author="Markus Brüderl" w:date="2017-11-21T08:50:00Z"/>
          <w:rFonts w:eastAsiaTheme="minorEastAsia" w:cstheme="minorBidi"/>
          <w:noProof/>
          <w:sz w:val="22"/>
          <w:szCs w:val="22"/>
        </w:rPr>
      </w:pPr>
      <w:del w:id="7349" w:author="Markus Brüderl" w:date="2017-11-21T08:50:00Z">
        <w:r w:rsidRPr="00114F2A" w:rsidDel="00114F2A">
          <w:rPr>
            <w:noProof/>
          </w:rPr>
          <w:delText>3.16.6.1.2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248</w:delText>
        </w:r>
      </w:del>
    </w:p>
    <w:p w:rsidR="00C4315F" w:rsidDel="00114F2A" w:rsidRDefault="00C4315F">
      <w:pPr>
        <w:pStyle w:val="Verzeichnis4"/>
        <w:tabs>
          <w:tab w:val="left" w:pos="1400"/>
          <w:tab w:val="right" w:leader="dot" w:pos="9075"/>
        </w:tabs>
        <w:rPr>
          <w:del w:id="7350" w:author="Markus Brüderl" w:date="2017-11-21T08:50:00Z"/>
          <w:rFonts w:eastAsiaTheme="minorEastAsia" w:cstheme="minorBidi"/>
          <w:noProof/>
          <w:sz w:val="22"/>
          <w:szCs w:val="22"/>
        </w:rPr>
      </w:pPr>
      <w:del w:id="7351" w:author="Markus Brüderl" w:date="2017-11-21T08:50:00Z">
        <w:r w:rsidRPr="00114F2A" w:rsidDel="00114F2A">
          <w:rPr>
            <w:noProof/>
          </w:rPr>
          <w:delText>3.16.6.2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248</w:delText>
        </w:r>
      </w:del>
    </w:p>
    <w:p w:rsidR="00C4315F" w:rsidDel="00114F2A" w:rsidRDefault="00C4315F">
      <w:pPr>
        <w:pStyle w:val="Verzeichnis5"/>
        <w:tabs>
          <w:tab w:val="left" w:pos="1630"/>
          <w:tab w:val="right" w:leader="dot" w:pos="9075"/>
        </w:tabs>
        <w:rPr>
          <w:del w:id="7352" w:author="Markus Brüderl" w:date="2017-11-21T08:50:00Z"/>
          <w:rFonts w:eastAsiaTheme="minorEastAsia" w:cstheme="minorBidi"/>
          <w:noProof/>
          <w:sz w:val="22"/>
          <w:szCs w:val="22"/>
        </w:rPr>
      </w:pPr>
      <w:del w:id="7353" w:author="Markus Brüderl" w:date="2017-11-21T08:50:00Z">
        <w:r w:rsidRPr="00114F2A" w:rsidDel="00114F2A">
          <w:rPr>
            <w:noProof/>
          </w:rPr>
          <w:delText>3.16.6.2.1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248</w:delText>
        </w:r>
      </w:del>
    </w:p>
    <w:p w:rsidR="00C4315F" w:rsidDel="00114F2A" w:rsidRDefault="00C4315F">
      <w:pPr>
        <w:pStyle w:val="Verzeichnis5"/>
        <w:tabs>
          <w:tab w:val="left" w:pos="1630"/>
          <w:tab w:val="right" w:leader="dot" w:pos="9075"/>
        </w:tabs>
        <w:rPr>
          <w:del w:id="7354" w:author="Markus Brüderl" w:date="2017-11-21T08:50:00Z"/>
          <w:rFonts w:eastAsiaTheme="minorEastAsia" w:cstheme="minorBidi"/>
          <w:noProof/>
          <w:sz w:val="22"/>
          <w:szCs w:val="22"/>
        </w:rPr>
      </w:pPr>
      <w:del w:id="7355" w:author="Markus Brüderl" w:date="2017-11-21T08:50:00Z">
        <w:r w:rsidRPr="00114F2A" w:rsidDel="00114F2A">
          <w:rPr>
            <w:noProof/>
          </w:rPr>
          <w:delText>3.16.6.2.2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248</w:delText>
        </w:r>
      </w:del>
    </w:p>
    <w:p w:rsidR="00C4315F" w:rsidDel="00114F2A" w:rsidRDefault="00C4315F">
      <w:pPr>
        <w:pStyle w:val="Verzeichnis3"/>
        <w:tabs>
          <w:tab w:val="left" w:pos="1000"/>
          <w:tab w:val="right" w:leader="dot" w:pos="9075"/>
        </w:tabs>
        <w:rPr>
          <w:del w:id="7356" w:author="Markus Brüderl" w:date="2017-11-21T08:50:00Z"/>
          <w:rFonts w:eastAsiaTheme="minorEastAsia" w:cstheme="minorBidi"/>
          <w:noProof/>
          <w:sz w:val="22"/>
          <w:szCs w:val="22"/>
        </w:rPr>
      </w:pPr>
      <w:del w:id="7357" w:author="Markus Brüderl" w:date="2017-11-21T08:50:00Z">
        <w:r w:rsidRPr="00114F2A" w:rsidDel="00114F2A">
          <w:rPr>
            <w:noProof/>
          </w:rPr>
          <w:delText>3.16.7</w:delText>
        </w:r>
        <w:r w:rsidDel="00114F2A">
          <w:rPr>
            <w:rFonts w:eastAsiaTheme="minorEastAsia" w:cstheme="minorBidi"/>
            <w:noProof/>
            <w:sz w:val="22"/>
            <w:szCs w:val="22"/>
          </w:rPr>
          <w:tab/>
        </w:r>
        <w:r w:rsidRPr="00114F2A" w:rsidDel="00114F2A">
          <w:rPr>
            <w:noProof/>
          </w:rPr>
          <w:delText>listAvailableChannels</w:delText>
        </w:r>
        <w:r w:rsidDel="00114F2A">
          <w:rPr>
            <w:noProof/>
            <w:webHidden/>
          </w:rPr>
          <w:tab/>
          <w:delText>249</w:delText>
        </w:r>
      </w:del>
    </w:p>
    <w:p w:rsidR="00C4315F" w:rsidDel="00114F2A" w:rsidRDefault="00C4315F">
      <w:pPr>
        <w:pStyle w:val="Verzeichnis4"/>
        <w:tabs>
          <w:tab w:val="left" w:pos="1400"/>
          <w:tab w:val="right" w:leader="dot" w:pos="9075"/>
        </w:tabs>
        <w:rPr>
          <w:del w:id="7358" w:author="Markus Brüderl" w:date="2017-11-21T08:50:00Z"/>
          <w:rFonts w:eastAsiaTheme="minorEastAsia" w:cstheme="minorBidi"/>
          <w:noProof/>
          <w:sz w:val="22"/>
          <w:szCs w:val="22"/>
        </w:rPr>
      </w:pPr>
      <w:del w:id="7359" w:author="Markus Brüderl" w:date="2017-11-21T08:50:00Z">
        <w:r w:rsidRPr="00114F2A" w:rsidDel="00114F2A">
          <w:rPr>
            <w:noProof/>
          </w:rPr>
          <w:delText>3.16.7.1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249</w:delText>
        </w:r>
      </w:del>
    </w:p>
    <w:p w:rsidR="00C4315F" w:rsidDel="00114F2A" w:rsidRDefault="00C4315F">
      <w:pPr>
        <w:pStyle w:val="Verzeichnis5"/>
        <w:tabs>
          <w:tab w:val="left" w:pos="1630"/>
          <w:tab w:val="right" w:leader="dot" w:pos="9075"/>
        </w:tabs>
        <w:rPr>
          <w:del w:id="7360" w:author="Markus Brüderl" w:date="2017-11-21T08:50:00Z"/>
          <w:rFonts w:eastAsiaTheme="minorEastAsia" w:cstheme="minorBidi"/>
          <w:noProof/>
          <w:sz w:val="22"/>
          <w:szCs w:val="22"/>
        </w:rPr>
      </w:pPr>
      <w:del w:id="7361" w:author="Markus Brüderl" w:date="2017-11-21T08:50:00Z">
        <w:r w:rsidRPr="00114F2A" w:rsidDel="00114F2A">
          <w:rPr>
            <w:noProof/>
          </w:rPr>
          <w:delText>3.16.7.1.1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249</w:delText>
        </w:r>
      </w:del>
    </w:p>
    <w:p w:rsidR="00C4315F" w:rsidDel="00114F2A" w:rsidRDefault="00C4315F">
      <w:pPr>
        <w:pStyle w:val="Verzeichnis5"/>
        <w:tabs>
          <w:tab w:val="left" w:pos="1630"/>
          <w:tab w:val="right" w:leader="dot" w:pos="9075"/>
        </w:tabs>
        <w:rPr>
          <w:del w:id="7362" w:author="Markus Brüderl" w:date="2017-11-21T08:50:00Z"/>
          <w:rFonts w:eastAsiaTheme="minorEastAsia" w:cstheme="minorBidi"/>
          <w:noProof/>
          <w:sz w:val="22"/>
          <w:szCs w:val="22"/>
        </w:rPr>
      </w:pPr>
      <w:del w:id="7363" w:author="Markus Brüderl" w:date="2017-11-21T08:50:00Z">
        <w:r w:rsidRPr="00114F2A" w:rsidDel="00114F2A">
          <w:rPr>
            <w:noProof/>
          </w:rPr>
          <w:delText>3.16.7.1.2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249</w:delText>
        </w:r>
      </w:del>
    </w:p>
    <w:p w:rsidR="00C4315F" w:rsidDel="00114F2A" w:rsidRDefault="00C4315F">
      <w:pPr>
        <w:pStyle w:val="Verzeichnis4"/>
        <w:tabs>
          <w:tab w:val="left" w:pos="1400"/>
          <w:tab w:val="right" w:leader="dot" w:pos="9075"/>
        </w:tabs>
        <w:rPr>
          <w:del w:id="7364" w:author="Markus Brüderl" w:date="2017-11-21T08:50:00Z"/>
          <w:rFonts w:eastAsiaTheme="minorEastAsia" w:cstheme="minorBidi"/>
          <w:noProof/>
          <w:sz w:val="22"/>
          <w:szCs w:val="22"/>
        </w:rPr>
      </w:pPr>
      <w:del w:id="7365" w:author="Markus Brüderl" w:date="2017-11-21T08:50:00Z">
        <w:r w:rsidRPr="00114F2A" w:rsidDel="00114F2A">
          <w:rPr>
            <w:noProof/>
          </w:rPr>
          <w:delText>3.16.7.2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249</w:delText>
        </w:r>
      </w:del>
    </w:p>
    <w:p w:rsidR="00C4315F" w:rsidDel="00114F2A" w:rsidRDefault="00C4315F">
      <w:pPr>
        <w:pStyle w:val="Verzeichnis5"/>
        <w:tabs>
          <w:tab w:val="left" w:pos="1630"/>
          <w:tab w:val="right" w:leader="dot" w:pos="9075"/>
        </w:tabs>
        <w:rPr>
          <w:del w:id="7366" w:author="Markus Brüderl" w:date="2017-11-21T08:50:00Z"/>
          <w:rFonts w:eastAsiaTheme="minorEastAsia" w:cstheme="minorBidi"/>
          <w:noProof/>
          <w:sz w:val="22"/>
          <w:szCs w:val="22"/>
        </w:rPr>
      </w:pPr>
      <w:del w:id="7367" w:author="Markus Brüderl" w:date="2017-11-21T08:50:00Z">
        <w:r w:rsidRPr="00114F2A" w:rsidDel="00114F2A">
          <w:rPr>
            <w:noProof/>
          </w:rPr>
          <w:delText>3.16.7.2.1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249</w:delText>
        </w:r>
      </w:del>
    </w:p>
    <w:p w:rsidR="00C4315F" w:rsidDel="00114F2A" w:rsidRDefault="00C4315F">
      <w:pPr>
        <w:pStyle w:val="Verzeichnis5"/>
        <w:tabs>
          <w:tab w:val="left" w:pos="1630"/>
          <w:tab w:val="right" w:leader="dot" w:pos="9075"/>
        </w:tabs>
        <w:rPr>
          <w:del w:id="7368" w:author="Markus Brüderl" w:date="2017-11-21T08:50:00Z"/>
          <w:rFonts w:eastAsiaTheme="minorEastAsia" w:cstheme="minorBidi"/>
          <w:noProof/>
          <w:sz w:val="22"/>
          <w:szCs w:val="22"/>
        </w:rPr>
      </w:pPr>
      <w:del w:id="7369" w:author="Markus Brüderl" w:date="2017-11-21T08:50:00Z">
        <w:r w:rsidRPr="00114F2A" w:rsidDel="00114F2A">
          <w:rPr>
            <w:noProof/>
          </w:rPr>
          <w:delText>3.16.7.2.2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249</w:delText>
        </w:r>
      </w:del>
    </w:p>
    <w:p w:rsidR="00C4315F" w:rsidDel="00114F2A" w:rsidRDefault="00C4315F">
      <w:pPr>
        <w:pStyle w:val="Verzeichnis3"/>
        <w:tabs>
          <w:tab w:val="left" w:pos="1000"/>
          <w:tab w:val="right" w:leader="dot" w:pos="9075"/>
        </w:tabs>
        <w:rPr>
          <w:del w:id="7370" w:author="Markus Brüderl" w:date="2017-11-21T08:50:00Z"/>
          <w:rFonts w:eastAsiaTheme="minorEastAsia" w:cstheme="minorBidi"/>
          <w:noProof/>
          <w:sz w:val="22"/>
          <w:szCs w:val="22"/>
        </w:rPr>
      </w:pPr>
      <w:del w:id="7371" w:author="Markus Brüderl" w:date="2017-11-21T08:50:00Z">
        <w:r w:rsidRPr="00114F2A" w:rsidDel="00114F2A">
          <w:rPr>
            <w:noProof/>
          </w:rPr>
          <w:delText>3.16.8</w:delText>
        </w:r>
        <w:r w:rsidDel="00114F2A">
          <w:rPr>
            <w:rFonts w:eastAsiaTheme="minorEastAsia" w:cstheme="minorBidi"/>
            <w:noProof/>
            <w:sz w:val="22"/>
            <w:szCs w:val="22"/>
          </w:rPr>
          <w:tab/>
        </w:r>
        <w:r w:rsidRPr="00114F2A" w:rsidDel="00114F2A">
          <w:rPr>
            <w:noProof/>
          </w:rPr>
          <w:delText>listAvailableNews</w:delText>
        </w:r>
        <w:r w:rsidDel="00114F2A">
          <w:rPr>
            <w:noProof/>
            <w:webHidden/>
          </w:rPr>
          <w:tab/>
          <w:delText>250</w:delText>
        </w:r>
      </w:del>
    </w:p>
    <w:p w:rsidR="00C4315F" w:rsidDel="00114F2A" w:rsidRDefault="00C4315F">
      <w:pPr>
        <w:pStyle w:val="Verzeichnis4"/>
        <w:tabs>
          <w:tab w:val="left" w:pos="1400"/>
          <w:tab w:val="right" w:leader="dot" w:pos="9075"/>
        </w:tabs>
        <w:rPr>
          <w:del w:id="7372" w:author="Markus Brüderl" w:date="2017-11-21T08:50:00Z"/>
          <w:rFonts w:eastAsiaTheme="minorEastAsia" w:cstheme="minorBidi"/>
          <w:noProof/>
          <w:sz w:val="22"/>
          <w:szCs w:val="22"/>
        </w:rPr>
      </w:pPr>
      <w:del w:id="7373" w:author="Markus Brüderl" w:date="2017-11-21T08:50:00Z">
        <w:r w:rsidRPr="00114F2A" w:rsidDel="00114F2A">
          <w:rPr>
            <w:noProof/>
          </w:rPr>
          <w:delText>3.16.8.1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250</w:delText>
        </w:r>
      </w:del>
    </w:p>
    <w:p w:rsidR="00C4315F" w:rsidDel="00114F2A" w:rsidRDefault="00C4315F">
      <w:pPr>
        <w:pStyle w:val="Verzeichnis5"/>
        <w:tabs>
          <w:tab w:val="left" w:pos="1630"/>
          <w:tab w:val="right" w:leader="dot" w:pos="9075"/>
        </w:tabs>
        <w:rPr>
          <w:del w:id="7374" w:author="Markus Brüderl" w:date="2017-11-21T08:50:00Z"/>
          <w:rFonts w:eastAsiaTheme="minorEastAsia" w:cstheme="minorBidi"/>
          <w:noProof/>
          <w:sz w:val="22"/>
          <w:szCs w:val="22"/>
        </w:rPr>
      </w:pPr>
      <w:del w:id="7375" w:author="Markus Brüderl" w:date="2017-11-21T08:50:00Z">
        <w:r w:rsidRPr="00114F2A" w:rsidDel="00114F2A">
          <w:rPr>
            <w:noProof/>
          </w:rPr>
          <w:delText>3.16.8.1.1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250</w:delText>
        </w:r>
      </w:del>
    </w:p>
    <w:p w:rsidR="00C4315F" w:rsidDel="00114F2A" w:rsidRDefault="00C4315F">
      <w:pPr>
        <w:pStyle w:val="Verzeichnis5"/>
        <w:tabs>
          <w:tab w:val="left" w:pos="1630"/>
          <w:tab w:val="right" w:leader="dot" w:pos="9075"/>
        </w:tabs>
        <w:rPr>
          <w:del w:id="7376" w:author="Markus Brüderl" w:date="2017-11-21T08:50:00Z"/>
          <w:rFonts w:eastAsiaTheme="minorEastAsia" w:cstheme="minorBidi"/>
          <w:noProof/>
          <w:sz w:val="22"/>
          <w:szCs w:val="22"/>
        </w:rPr>
      </w:pPr>
      <w:del w:id="7377" w:author="Markus Brüderl" w:date="2017-11-21T08:50:00Z">
        <w:r w:rsidRPr="00114F2A" w:rsidDel="00114F2A">
          <w:rPr>
            <w:noProof/>
          </w:rPr>
          <w:delText>3.16.8.1.2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250</w:delText>
        </w:r>
      </w:del>
    </w:p>
    <w:p w:rsidR="00C4315F" w:rsidDel="00114F2A" w:rsidRDefault="00C4315F">
      <w:pPr>
        <w:pStyle w:val="Verzeichnis4"/>
        <w:tabs>
          <w:tab w:val="left" w:pos="1400"/>
          <w:tab w:val="right" w:leader="dot" w:pos="9075"/>
        </w:tabs>
        <w:rPr>
          <w:del w:id="7378" w:author="Markus Brüderl" w:date="2017-11-21T08:50:00Z"/>
          <w:rFonts w:eastAsiaTheme="minorEastAsia" w:cstheme="minorBidi"/>
          <w:noProof/>
          <w:sz w:val="22"/>
          <w:szCs w:val="22"/>
        </w:rPr>
      </w:pPr>
      <w:del w:id="7379" w:author="Markus Brüderl" w:date="2017-11-21T08:50:00Z">
        <w:r w:rsidRPr="00114F2A" w:rsidDel="00114F2A">
          <w:rPr>
            <w:noProof/>
          </w:rPr>
          <w:delText>3.16.8.2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250</w:delText>
        </w:r>
      </w:del>
    </w:p>
    <w:p w:rsidR="00C4315F" w:rsidDel="00114F2A" w:rsidRDefault="00C4315F">
      <w:pPr>
        <w:pStyle w:val="Verzeichnis5"/>
        <w:tabs>
          <w:tab w:val="left" w:pos="1630"/>
          <w:tab w:val="right" w:leader="dot" w:pos="9075"/>
        </w:tabs>
        <w:rPr>
          <w:del w:id="7380" w:author="Markus Brüderl" w:date="2017-11-21T08:50:00Z"/>
          <w:rFonts w:eastAsiaTheme="minorEastAsia" w:cstheme="minorBidi"/>
          <w:noProof/>
          <w:sz w:val="22"/>
          <w:szCs w:val="22"/>
        </w:rPr>
      </w:pPr>
      <w:del w:id="7381" w:author="Markus Brüderl" w:date="2017-11-21T08:50:00Z">
        <w:r w:rsidRPr="00114F2A" w:rsidDel="00114F2A">
          <w:rPr>
            <w:noProof/>
          </w:rPr>
          <w:delText>3.16.8.2.1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250</w:delText>
        </w:r>
      </w:del>
    </w:p>
    <w:p w:rsidR="00C4315F" w:rsidDel="00114F2A" w:rsidRDefault="00C4315F">
      <w:pPr>
        <w:pStyle w:val="Verzeichnis5"/>
        <w:tabs>
          <w:tab w:val="left" w:pos="1630"/>
          <w:tab w:val="right" w:leader="dot" w:pos="9075"/>
        </w:tabs>
        <w:rPr>
          <w:del w:id="7382" w:author="Markus Brüderl" w:date="2017-11-21T08:50:00Z"/>
          <w:rFonts w:eastAsiaTheme="minorEastAsia" w:cstheme="minorBidi"/>
          <w:noProof/>
          <w:sz w:val="22"/>
          <w:szCs w:val="22"/>
        </w:rPr>
      </w:pPr>
      <w:del w:id="7383" w:author="Markus Brüderl" w:date="2017-11-21T08:50:00Z">
        <w:r w:rsidRPr="00114F2A" w:rsidDel="00114F2A">
          <w:rPr>
            <w:noProof/>
          </w:rPr>
          <w:delText>3.16.8.2.2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251</w:delText>
        </w:r>
      </w:del>
    </w:p>
    <w:p w:rsidR="00C4315F" w:rsidDel="00114F2A" w:rsidRDefault="00C4315F">
      <w:pPr>
        <w:pStyle w:val="Verzeichnis3"/>
        <w:tabs>
          <w:tab w:val="left" w:pos="1000"/>
          <w:tab w:val="right" w:leader="dot" w:pos="9075"/>
        </w:tabs>
        <w:rPr>
          <w:del w:id="7384" w:author="Markus Brüderl" w:date="2017-11-21T08:50:00Z"/>
          <w:rFonts w:eastAsiaTheme="minorEastAsia" w:cstheme="minorBidi"/>
          <w:noProof/>
          <w:sz w:val="22"/>
          <w:szCs w:val="22"/>
        </w:rPr>
      </w:pPr>
      <w:del w:id="7385" w:author="Markus Brüderl" w:date="2017-11-21T08:50:00Z">
        <w:r w:rsidRPr="00114F2A" w:rsidDel="00114F2A">
          <w:rPr>
            <w:noProof/>
          </w:rPr>
          <w:delText>3.16.9</w:delText>
        </w:r>
        <w:r w:rsidDel="00114F2A">
          <w:rPr>
            <w:rFonts w:eastAsiaTheme="minorEastAsia" w:cstheme="minorBidi"/>
            <w:noProof/>
            <w:sz w:val="22"/>
            <w:szCs w:val="22"/>
          </w:rPr>
          <w:tab/>
        </w:r>
        <w:r w:rsidRPr="00114F2A" w:rsidDel="00114F2A">
          <w:rPr>
            <w:noProof/>
          </w:rPr>
          <w:delText>listAvailableQuotes</w:delText>
        </w:r>
        <w:r w:rsidDel="00114F2A">
          <w:rPr>
            <w:noProof/>
            <w:webHidden/>
          </w:rPr>
          <w:tab/>
          <w:delText>251</w:delText>
        </w:r>
      </w:del>
    </w:p>
    <w:p w:rsidR="00C4315F" w:rsidDel="00114F2A" w:rsidRDefault="00C4315F">
      <w:pPr>
        <w:pStyle w:val="Verzeichnis4"/>
        <w:tabs>
          <w:tab w:val="left" w:pos="1400"/>
          <w:tab w:val="right" w:leader="dot" w:pos="9075"/>
        </w:tabs>
        <w:rPr>
          <w:del w:id="7386" w:author="Markus Brüderl" w:date="2017-11-21T08:50:00Z"/>
          <w:rFonts w:eastAsiaTheme="minorEastAsia" w:cstheme="minorBidi"/>
          <w:noProof/>
          <w:sz w:val="22"/>
          <w:szCs w:val="22"/>
        </w:rPr>
      </w:pPr>
      <w:del w:id="7387" w:author="Markus Brüderl" w:date="2017-11-21T08:50:00Z">
        <w:r w:rsidRPr="00114F2A" w:rsidDel="00114F2A">
          <w:rPr>
            <w:noProof/>
          </w:rPr>
          <w:delText>3.16.9.1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251</w:delText>
        </w:r>
      </w:del>
    </w:p>
    <w:p w:rsidR="00C4315F" w:rsidDel="00114F2A" w:rsidRDefault="00C4315F">
      <w:pPr>
        <w:pStyle w:val="Verzeichnis5"/>
        <w:tabs>
          <w:tab w:val="left" w:pos="1630"/>
          <w:tab w:val="right" w:leader="dot" w:pos="9075"/>
        </w:tabs>
        <w:rPr>
          <w:del w:id="7388" w:author="Markus Brüderl" w:date="2017-11-21T08:50:00Z"/>
          <w:rFonts w:eastAsiaTheme="minorEastAsia" w:cstheme="minorBidi"/>
          <w:noProof/>
          <w:sz w:val="22"/>
          <w:szCs w:val="22"/>
        </w:rPr>
      </w:pPr>
      <w:del w:id="7389" w:author="Markus Brüderl" w:date="2017-11-21T08:50:00Z">
        <w:r w:rsidRPr="00114F2A" w:rsidDel="00114F2A">
          <w:rPr>
            <w:noProof/>
          </w:rPr>
          <w:delText>3.16.9.1.1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251</w:delText>
        </w:r>
      </w:del>
    </w:p>
    <w:p w:rsidR="00C4315F" w:rsidDel="00114F2A" w:rsidRDefault="00C4315F">
      <w:pPr>
        <w:pStyle w:val="Verzeichnis5"/>
        <w:tabs>
          <w:tab w:val="left" w:pos="1630"/>
          <w:tab w:val="right" w:leader="dot" w:pos="9075"/>
        </w:tabs>
        <w:rPr>
          <w:del w:id="7390" w:author="Markus Brüderl" w:date="2017-11-21T08:50:00Z"/>
          <w:rFonts w:eastAsiaTheme="minorEastAsia" w:cstheme="minorBidi"/>
          <w:noProof/>
          <w:sz w:val="22"/>
          <w:szCs w:val="22"/>
        </w:rPr>
      </w:pPr>
      <w:del w:id="7391" w:author="Markus Brüderl" w:date="2017-11-21T08:50:00Z">
        <w:r w:rsidRPr="00114F2A" w:rsidDel="00114F2A">
          <w:rPr>
            <w:noProof/>
          </w:rPr>
          <w:delText>3.16.9.1.2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251</w:delText>
        </w:r>
      </w:del>
    </w:p>
    <w:p w:rsidR="00C4315F" w:rsidDel="00114F2A" w:rsidRDefault="00C4315F">
      <w:pPr>
        <w:pStyle w:val="Verzeichnis4"/>
        <w:tabs>
          <w:tab w:val="left" w:pos="1400"/>
          <w:tab w:val="right" w:leader="dot" w:pos="9075"/>
        </w:tabs>
        <w:rPr>
          <w:del w:id="7392" w:author="Markus Brüderl" w:date="2017-11-21T08:50:00Z"/>
          <w:rFonts w:eastAsiaTheme="minorEastAsia" w:cstheme="minorBidi"/>
          <w:noProof/>
          <w:sz w:val="22"/>
          <w:szCs w:val="22"/>
        </w:rPr>
      </w:pPr>
      <w:del w:id="7393" w:author="Markus Brüderl" w:date="2017-11-21T08:50:00Z">
        <w:r w:rsidRPr="00114F2A" w:rsidDel="00114F2A">
          <w:rPr>
            <w:noProof/>
          </w:rPr>
          <w:delText>3.16.9.2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251</w:delText>
        </w:r>
      </w:del>
    </w:p>
    <w:p w:rsidR="00C4315F" w:rsidDel="00114F2A" w:rsidRDefault="00C4315F">
      <w:pPr>
        <w:pStyle w:val="Verzeichnis5"/>
        <w:tabs>
          <w:tab w:val="left" w:pos="1630"/>
          <w:tab w:val="right" w:leader="dot" w:pos="9075"/>
        </w:tabs>
        <w:rPr>
          <w:del w:id="7394" w:author="Markus Brüderl" w:date="2017-11-21T08:50:00Z"/>
          <w:rFonts w:eastAsiaTheme="minorEastAsia" w:cstheme="minorBidi"/>
          <w:noProof/>
          <w:sz w:val="22"/>
          <w:szCs w:val="22"/>
        </w:rPr>
      </w:pPr>
      <w:del w:id="7395" w:author="Markus Brüderl" w:date="2017-11-21T08:50:00Z">
        <w:r w:rsidRPr="00114F2A" w:rsidDel="00114F2A">
          <w:rPr>
            <w:noProof/>
          </w:rPr>
          <w:delText>3.16.9.2.1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251</w:delText>
        </w:r>
      </w:del>
    </w:p>
    <w:p w:rsidR="00C4315F" w:rsidDel="00114F2A" w:rsidRDefault="00C4315F">
      <w:pPr>
        <w:pStyle w:val="Verzeichnis5"/>
        <w:tabs>
          <w:tab w:val="left" w:pos="1630"/>
          <w:tab w:val="right" w:leader="dot" w:pos="9075"/>
        </w:tabs>
        <w:rPr>
          <w:del w:id="7396" w:author="Markus Brüderl" w:date="2017-11-21T08:50:00Z"/>
          <w:rFonts w:eastAsiaTheme="minorEastAsia" w:cstheme="minorBidi"/>
          <w:noProof/>
          <w:sz w:val="22"/>
          <w:szCs w:val="22"/>
        </w:rPr>
      </w:pPr>
      <w:del w:id="7397" w:author="Markus Brüderl" w:date="2017-11-21T08:50:00Z">
        <w:r w:rsidRPr="00114F2A" w:rsidDel="00114F2A">
          <w:rPr>
            <w:noProof/>
          </w:rPr>
          <w:delText>3.16.9.2.2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252</w:delText>
        </w:r>
      </w:del>
    </w:p>
    <w:p w:rsidR="00C4315F" w:rsidDel="00114F2A" w:rsidRDefault="00C4315F">
      <w:pPr>
        <w:pStyle w:val="Verzeichnis3"/>
        <w:tabs>
          <w:tab w:val="left" w:pos="1200"/>
          <w:tab w:val="right" w:leader="dot" w:pos="9075"/>
        </w:tabs>
        <w:rPr>
          <w:del w:id="7398" w:author="Markus Brüderl" w:date="2017-11-21T08:50:00Z"/>
          <w:rFonts w:eastAsiaTheme="minorEastAsia" w:cstheme="minorBidi"/>
          <w:noProof/>
          <w:sz w:val="22"/>
          <w:szCs w:val="22"/>
        </w:rPr>
      </w:pPr>
      <w:del w:id="7399" w:author="Markus Brüderl" w:date="2017-11-21T08:50:00Z">
        <w:r w:rsidRPr="00114F2A" w:rsidDel="00114F2A">
          <w:rPr>
            <w:noProof/>
          </w:rPr>
          <w:delText>3.16.10</w:delText>
        </w:r>
        <w:r w:rsidDel="00114F2A">
          <w:rPr>
            <w:rFonts w:eastAsiaTheme="minorEastAsia" w:cstheme="minorBidi"/>
            <w:noProof/>
            <w:sz w:val="22"/>
            <w:szCs w:val="22"/>
          </w:rPr>
          <w:tab/>
        </w:r>
        <w:r w:rsidRPr="00114F2A" w:rsidDel="00114F2A">
          <w:rPr>
            <w:noProof/>
          </w:rPr>
          <w:delText>listAvailableUser</w:delText>
        </w:r>
        <w:r w:rsidDel="00114F2A">
          <w:rPr>
            <w:noProof/>
            <w:webHidden/>
          </w:rPr>
          <w:tab/>
          <w:delText>252</w:delText>
        </w:r>
      </w:del>
    </w:p>
    <w:p w:rsidR="00C4315F" w:rsidDel="00114F2A" w:rsidRDefault="00C4315F">
      <w:pPr>
        <w:pStyle w:val="Verzeichnis4"/>
        <w:tabs>
          <w:tab w:val="left" w:pos="1400"/>
          <w:tab w:val="right" w:leader="dot" w:pos="9075"/>
        </w:tabs>
        <w:rPr>
          <w:del w:id="7400" w:author="Markus Brüderl" w:date="2017-11-21T08:50:00Z"/>
          <w:rFonts w:eastAsiaTheme="minorEastAsia" w:cstheme="minorBidi"/>
          <w:noProof/>
          <w:sz w:val="22"/>
          <w:szCs w:val="22"/>
        </w:rPr>
      </w:pPr>
      <w:del w:id="7401" w:author="Markus Brüderl" w:date="2017-11-21T08:50:00Z">
        <w:r w:rsidRPr="00114F2A" w:rsidDel="00114F2A">
          <w:rPr>
            <w:noProof/>
          </w:rPr>
          <w:delText>3.16.10.1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252</w:delText>
        </w:r>
      </w:del>
    </w:p>
    <w:p w:rsidR="00C4315F" w:rsidDel="00114F2A" w:rsidRDefault="00C4315F">
      <w:pPr>
        <w:pStyle w:val="Verzeichnis5"/>
        <w:tabs>
          <w:tab w:val="left" w:pos="1732"/>
          <w:tab w:val="right" w:leader="dot" w:pos="9075"/>
        </w:tabs>
        <w:rPr>
          <w:del w:id="7402" w:author="Markus Brüderl" w:date="2017-11-21T08:50:00Z"/>
          <w:rFonts w:eastAsiaTheme="minorEastAsia" w:cstheme="minorBidi"/>
          <w:noProof/>
          <w:sz w:val="22"/>
          <w:szCs w:val="22"/>
        </w:rPr>
      </w:pPr>
      <w:del w:id="7403" w:author="Markus Brüderl" w:date="2017-11-21T08:50:00Z">
        <w:r w:rsidRPr="00114F2A" w:rsidDel="00114F2A">
          <w:rPr>
            <w:noProof/>
          </w:rPr>
          <w:delText>3.16.10.1.1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252</w:delText>
        </w:r>
      </w:del>
    </w:p>
    <w:p w:rsidR="00C4315F" w:rsidDel="00114F2A" w:rsidRDefault="00C4315F">
      <w:pPr>
        <w:pStyle w:val="Verzeichnis5"/>
        <w:tabs>
          <w:tab w:val="left" w:pos="1732"/>
          <w:tab w:val="right" w:leader="dot" w:pos="9075"/>
        </w:tabs>
        <w:rPr>
          <w:del w:id="7404" w:author="Markus Brüderl" w:date="2017-11-21T08:50:00Z"/>
          <w:rFonts w:eastAsiaTheme="minorEastAsia" w:cstheme="minorBidi"/>
          <w:noProof/>
          <w:sz w:val="22"/>
          <w:szCs w:val="22"/>
        </w:rPr>
      </w:pPr>
      <w:del w:id="7405" w:author="Markus Brüderl" w:date="2017-11-21T08:50:00Z">
        <w:r w:rsidRPr="00114F2A" w:rsidDel="00114F2A">
          <w:rPr>
            <w:noProof/>
          </w:rPr>
          <w:delText>3.16.10.1.2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252</w:delText>
        </w:r>
      </w:del>
    </w:p>
    <w:p w:rsidR="00C4315F" w:rsidDel="00114F2A" w:rsidRDefault="00C4315F">
      <w:pPr>
        <w:pStyle w:val="Verzeichnis4"/>
        <w:tabs>
          <w:tab w:val="left" w:pos="1400"/>
          <w:tab w:val="right" w:leader="dot" w:pos="9075"/>
        </w:tabs>
        <w:rPr>
          <w:del w:id="7406" w:author="Markus Brüderl" w:date="2017-11-21T08:50:00Z"/>
          <w:rFonts w:eastAsiaTheme="minorEastAsia" w:cstheme="minorBidi"/>
          <w:noProof/>
          <w:sz w:val="22"/>
          <w:szCs w:val="22"/>
        </w:rPr>
      </w:pPr>
      <w:del w:id="7407" w:author="Markus Brüderl" w:date="2017-11-21T08:50:00Z">
        <w:r w:rsidRPr="00114F2A" w:rsidDel="00114F2A">
          <w:rPr>
            <w:noProof/>
          </w:rPr>
          <w:delText>3.16.10.2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252</w:delText>
        </w:r>
      </w:del>
    </w:p>
    <w:p w:rsidR="00C4315F" w:rsidDel="00114F2A" w:rsidRDefault="00C4315F">
      <w:pPr>
        <w:pStyle w:val="Verzeichnis5"/>
        <w:tabs>
          <w:tab w:val="left" w:pos="1732"/>
          <w:tab w:val="right" w:leader="dot" w:pos="9075"/>
        </w:tabs>
        <w:rPr>
          <w:del w:id="7408" w:author="Markus Brüderl" w:date="2017-11-21T08:50:00Z"/>
          <w:rFonts w:eastAsiaTheme="minorEastAsia" w:cstheme="minorBidi"/>
          <w:noProof/>
          <w:sz w:val="22"/>
          <w:szCs w:val="22"/>
        </w:rPr>
      </w:pPr>
      <w:del w:id="7409" w:author="Markus Brüderl" w:date="2017-11-21T08:50:00Z">
        <w:r w:rsidRPr="00114F2A" w:rsidDel="00114F2A">
          <w:rPr>
            <w:noProof/>
          </w:rPr>
          <w:delText>3.16.10.2.1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252</w:delText>
        </w:r>
      </w:del>
    </w:p>
    <w:p w:rsidR="00C4315F" w:rsidDel="00114F2A" w:rsidRDefault="00C4315F">
      <w:pPr>
        <w:pStyle w:val="Verzeichnis5"/>
        <w:tabs>
          <w:tab w:val="left" w:pos="1732"/>
          <w:tab w:val="right" w:leader="dot" w:pos="9075"/>
        </w:tabs>
        <w:rPr>
          <w:del w:id="7410" w:author="Markus Brüderl" w:date="2017-11-21T08:50:00Z"/>
          <w:rFonts w:eastAsiaTheme="minorEastAsia" w:cstheme="minorBidi"/>
          <w:noProof/>
          <w:sz w:val="22"/>
          <w:szCs w:val="22"/>
        </w:rPr>
      </w:pPr>
      <w:del w:id="7411" w:author="Markus Brüderl" w:date="2017-11-21T08:50:00Z">
        <w:r w:rsidRPr="00114F2A" w:rsidDel="00114F2A">
          <w:rPr>
            <w:noProof/>
          </w:rPr>
          <w:delText>3.16.10.2.2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253</w:delText>
        </w:r>
      </w:del>
    </w:p>
    <w:p w:rsidR="00C4315F" w:rsidDel="00114F2A" w:rsidRDefault="00C4315F">
      <w:pPr>
        <w:pStyle w:val="Verzeichnis3"/>
        <w:tabs>
          <w:tab w:val="left" w:pos="1200"/>
          <w:tab w:val="right" w:leader="dot" w:pos="9075"/>
        </w:tabs>
        <w:rPr>
          <w:del w:id="7412" w:author="Markus Brüderl" w:date="2017-11-21T08:50:00Z"/>
          <w:rFonts w:eastAsiaTheme="minorEastAsia" w:cstheme="minorBidi"/>
          <w:noProof/>
          <w:sz w:val="22"/>
          <w:szCs w:val="22"/>
        </w:rPr>
      </w:pPr>
      <w:del w:id="7413" w:author="Markus Brüderl" w:date="2017-11-21T08:50:00Z">
        <w:r w:rsidRPr="00114F2A" w:rsidDel="00114F2A">
          <w:rPr>
            <w:noProof/>
          </w:rPr>
          <w:delText>3.16.11</w:delText>
        </w:r>
        <w:r w:rsidDel="00114F2A">
          <w:rPr>
            <w:rFonts w:eastAsiaTheme="minorEastAsia" w:cstheme="minorBidi"/>
            <w:noProof/>
            <w:sz w:val="22"/>
            <w:szCs w:val="22"/>
          </w:rPr>
          <w:tab/>
        </w:r>
        <w:r w:rsidRPr="00114F2A" w:rsidDel="00114F2A">
          <w:rPr>
            <w:noProof/>
          </w:rPr>
          <w:delText>listAvailableUserWithStatus</w:delText>
        </w:r>
        <w:r w:rsidDel="00114F2A">
          <w:rPr>
            <w:noProof/>
            <w:webHidden/>
          </w:rPr>
          <w:tab/>
          <w:delText>253</w:delText>
        </w:r>
      </w:del>
    </w:p>
    <w:p w:rsidR="00C4315F" w:rsidDel="00114F2A" w:rsidRDefault="00C4315F">
      <w:pPr>
        <w:pStyle w:val="Verzeichnis4"/>
        <w:tabs>
          <w:tab w:val="left" w:pos="1400"/>
          <w:tab w:val="right" w:leader="dot" w:pos="9075"/>
        </w:tabs>
        <w:rPr>
          <w:del w:id="7414" w:author="Markus Brüderl" w:date="2017-11-21T08:50:00Z"/>
          <w:rFonts w:eastAsiaTheme="minorEastAsia" w:cstheme="minorBidi"/>
          <w:noProof/>
          <w:sz w:val="22"/>
          <w:szCs w:val="22"/>
        </w:rPr>
      </w:pPr>
      <w:del w:id="7415" w:author="Markus Brüderl" w:date="2017-11-21T08:50:00Z">
        <w:r w:rsidRPr="00114F2A" w:rsidDel="00114F2A">
          <w:rPr>
            <w:noProof/>
          </w:rPr>
          <w:delText>3.16.11.1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253</w:delText>
        </w:r>
      </w:del>
    </w:p>
    <w:p w:rsidR="00C4315F" w:rsidDel="00114F2A" w:rsidRDefault="00C4315F">
      <w:pPr>
        <w:pStyle w:val="Verzeichnis5"/>
        <w:tabs>
          <w:tab w:val="left" w:pos="1732"/>
          <w:tab w:val="right" w:leader="dot" w:pos="9075"/>
        </w:tabs>
        <w:rPr>
          <w:del w:id="7416" w:author="Markus Brüderl" w:date="2017-11-21T08:50:00Z"/>
          <w:rFonts w:eastAsiaTheme="minorEastAsia" w:cstheme="minorBidi"/>
          <w:noProof/>
          <w:sz w:val="22"/>
          <w:szCs w:val="22"/>
        </w:rPr>
      </w:pPr>
      <w:del w:id="7417" w:author="Markus Brüderl" w:date="2017-11-21T08:50:00Z">
        <w:r w:rsidRPr="00114F2A" w:rsidDel="00114F2A">
          <w:rPr>
            <w:noProof/>
          </w:rPr>
          <w:delText>3.16.11.1.1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253</w:delText>
        </w:r>
      </w:del>
    </w:p>
    <w:p w:rsidR="00C4315F" w:rsidDel="00114F2A" w:rsidRDefault="00C4315F">
      <w:pPr>
        <w:pStyle w:val="Verzeichnis5"/>
        <w:tabs>
          <w:tab w:val="left" w:pos="1732"/>
          <w:tab w:val="right" w:leader="dot" w:pos="9075"/>
        </w:tabs>
        <w:rPr>
          <w:del w:id="7418" w:author="Markus Brüderl" w:date="2017-11-21T08:50:00Z"/>
          <w:rFonts w:eastAsiaTheme="minorEastAsia" w:cstheme="minorBidi"/>
          <w:noProof/>
          <w:sz w:val="22"/>
          <w:szCs w:val="22"/>
        </w:rPr>
      </w:pPr>
      <w:del w:id="7419" w:author="Markus Brüderl" w:date="2017-11-21T08:50:00Z">
        <w:r w:rsidRPr="00114F2A" w:rsidDel="00114F2A">
          <w:rPr>
            <w:noProof/>
          </w:rPr>
          <w:delText>3.16.11.1.2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253</w:delText>
        </w:r>
      </w:del>
    </w:p>
    <w:p w:rsidR="00C4315F" w:rsidDel="00114F2A" w:rsidRDefault="00C4315F">
      <w:pPr>
        <w:pStyle w:val="Verzeichnis4"/>
        <w:tabs>
          <w:tab w:val="left" w:pos="1400"/>
          <w:tab w:val="right" w:leader="dot" w:pos="9075"/>
        </w:tabs>
        <w:rPr>
          <w:del w:id="7420" w:author="Markus Brüderl" w:date="2017-11-21T08:50:00Z"/>
          <w:rFonts w:eastAsiaTheme="minorEastAsia" w:cstheme="minorBidi"/>
          <w:noProof/>
          <w:sz w:val="22"/>
          <w:szCs w:val="22"/>
        </w:rPr>
      </w:pPr>
      <w:del w:id="7421" w:author="Markus Brüderl" w:date="2017-11-21T08:50:00Z">
        <w:r w:rsidRPr="00114F2A" w:rsidDel="00114F2A">
          <w:rPr>
            <w:noProof/>
          </w:rPr>
          <w:delText>3.16.11.2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253</w:delText>
        </w:r>
      </w:del>
    </w:p>
    <w:p w:rsidR="00C4315F" w:rsidDel="00114F2A" w:rsidRDefault="00C4315F">
      <w:pPr>
        <w:pStyle w:val="Verzeichnis5"/>
        <w:tabs>
          <w:tab w:val="left" w:pos="1732"/>
          <w:tab w:val="right" w:leader="dot" w:pos="9075"/>
        </w:tabs>
        <w:rPr>
          <w:del w:id="7422" w:author="Markus Brüderl" w:date="2017-11-21T08:50:00Z"/>
          <w:rFonts w:eastAsiaTheme="minorEastAsia" w:cstheme="minorBidi"/>
          <w:noProof/>
          <w:sz w:val="22"/>
          <w:szCs w:val="22"/>
        </w:rPr>
      </w:pPr>
      <w:del w:id="7423" w:author="Markus Brüderl" w:date="2017-11-21T08:50:00Z">
        <w:r w:rsidRPr="00114F2A" w:rsidDel="00114F2A">
          <w:rPr>
            <w:noProof/>
          </w:rPr>
          <w:delText>3.16.11.2.1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253</w:delText>
        </w:r>
      </w:del>
    </w:p>
    <w:p w:rsidR="00C4315F" w:rsidDel="00114F2A" w:rsidRDefault="00C4315F">
      <w:pPr>
        <w:pStyle w:val="Verzeichnis5"/>
        <w:tabs>
          <w:tab w:val="left" w:pos="1732"/>
          <w:tab w:val="right" w:leader="dot" w:pos="9075"/>
        </w:tabs>
        <w:rPr>
          <w:del w:id="7424" w:author="Markus Brüderl" w:date="2017-11-21T08:50:00Z"/>
          <w:rFonts w:eastAsiaTheme="minorEastAsia" w:cstheme="minorBidi"/>
          <w:noProof/>
          <w:sz w:val="22"/>
          <w:szCs w:val="22"/>
        </w:rPr>
      </w:pPr>
      <w:del w:id="7425" w:author="Markus Brüderl" w:date="2017-11-21T08:50:00Z">
        <w:r w:rsidRPr="00114F2A" w:rsidDel="00114F2A">
          <w:rPr>
            <w:noProof/>
          </w:rPr>
          <w:delText>3.16.11.2.2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254</w:delText>
        </w:r>
      </w:del>
    </w:p>
    <w:p w:rsidR="00C4315F" w:rsidDel="00114F2A" w:rsidRDefault="00C4315F">
      <w:pPr>
        <w:pStyle w:val="Verzeichnis2"/>
        <w:tabs>
          <w:tab w:val="left" w:pos="600"/>
          <w:tab w:val="right" w:leader="dot" w:pos="9075"/>
        </w:tabs>
        <w:rPr>
          <w:del w:id="7426" w:author="Markus Brüderl" w:date="2017-11-21T08:50:00Z"/>
          <w:rFonts w:eastAsiaTheme="minorEastAsia" w:cstheme="minorBidi"/>
          <w:b w:val="0"/>
          <w:bCs w:val="0"/>
          <w:noProof/>
          <w:sz w:val="22"/>
          <w:szCs w:val="22"/>
        </w:rPr>
      </w:pPr>
      <w:del w:id="7427" w:author="Markus Brüderl" w:date="2017-11-21T08:50:00Z">
        <w:r w:rsidRPr="00114F2A" w:rsidDel="00114F2A">
          <w:rPr>
            <w:noProof/>
          </w:rPr>
          <w:delText>3.17</w:delText>
        </w:r>
        <w:r w:rsidDel="00114F2A">
          <w:rPr>
            <w:rFonts w:eastAsiaTheme="minorEastAsia" w:cstheme="minorBidi"/>
            <w:b w:val="0"/>
            <w:bCs w:val="0"/>
            <w:noProof/>
            <w:sz w:val="22"/>
            <w:szCs w:val="22"/>
          </w:rPr>
          <w:tab/>
        </w:r>
        <w:r w:rsidRPr="00114F2A" w:rsidDel="00114F2A">
          <w:rPr>
            <w:noProof/>
          </w:rPr>
          <w:delText>loginPartnerService (B2B)</w:delText>
        </w:r>
        <w:r w:rsidDel="00114F2A">
          <w:rPr>
            <w:noProof/>
            <w:webHidden/>
          </w:rPr>
          <w:tab/>
          <w:delText>254</w:delText>
        </w:r>
      </w:del>
    </w:p>
    <w:p w:rsidR="00C4315F" w:rsidDel="00114F2A" w:rsidRDefault="00C4315F">
      <w:pPr>
        <w:pStyle w:val="Verzeichnis3"/>
        <w:tabs>
          <w:tab w:val="left" w:pos="1000"/>
          <w:tab w:val="right" w:leader="dot" w:pos="9075"/>
        </w:tabs>
        <w:rPr>
          <w:del w:id="7428" w:author="Markus Brüderl" w:date="2017-11-21T08:50:00Z"/>
          <w:rFonts w:eastAsiaTheme="minorEastAsia" w:cstheme="minorBidi"/>
          <w:noProof/>
          <w:sz w:val="22"/>
          <w:szCs w:val="22"/>
        </w:rPr>
      </w:pPr>
      <w:del w:id="7429" w:author="Markus Brüderl" w:date="2017-11-21T08:50:00Z">
        <w:r w:rsidRPr="00114F2A" w:rsidDel="00114F2A">
          <w:rPr>
            <w:noProof/>
          </w:rPr>
          <w:delText>3.17.1</w:delText>
        </w:r>
        <w:r w:rsidDel="00114F2A">
          <w:rPr>
            <w:rFonts w:eastAsiaTheme="minorEastAsia" w:cstheme="minorBidi"/>
            <w:noProof/>
            <w:sz w:val="22"/>
            <w:szCs w:val="22"/>
          </w:rPr>
          <w:tab/>
        </w:r>
        <w:r w:rsidRPr="00114F2A" w:rsidDel="00114F2A">
          <w:rPr>
            <w:noProof/>
          </w:rPr>
          <w:delText>extendedValidateUser</w:delText>
        </w:r>
        <w:r w:rsidDel="00114F2A">
          <w:rPr>
            <w:noProof/>
            <w:webHidden/>
          </w:rPr>
          <w:tab/>
          <w:delText>254</w:delText>
        </w:r>
      </w:del>
    </w:p>
    <w:p w:rsidR="00C4315F" w:rsidDel="00114F2A" w:rsidRDefault="00C4315F">
      <w:pPr>
        <w:pStyle w:val="Verzeichnis4"/>
        <w:tabs>
          <w:tab w:val="left" w:pos="1400"/>
          <w:tab w:val="right" w:leader="dot" w:pos="9075"/>
        </w:tabs>
        <w:rPr>
          <w:del w:id="7430" w:author="Markus Brüderl" w:date="2017-11-21T08:50:00Z"/>
          <w:rFonts w:eastAsiaTheme="minorEastAsia" w:cstheme="minorBidi"/>
          <w:noProof/>
          <w:sz w:val="22"/>
          <w:szCs w:val="22"/>
        </w:rPr>
      </w:pPr>
      <w:del w:id="7431" w:author="Markus Brüderl" w:date="2017-11-21T08:50:00Z">
        <w:r w:rsidRPr="00114F2A" w:rsidDel="00114F2A">
          <w:rPr>
            <w:noProof/>
          </w:rPr>
          <w:delText>3.17.1.1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254</w:delText>
        </w:r>
      </w:del>
    </w:p>
    <w:p w:rsidR="00C4315F" w:rsidDel="00114F2A" w:rsidRDefault="00C4315F">
      <w:pPr>
        <w:pStyle w:val="Verzeichnis5"/>
        <w:tabs>
          <w:tab w:val="left" w:pos="1630"/>
          <w:tab w:val="right" w:leader="dot" w:pos="9075"/>
        </w:tabs>
        <w:rPr>
          <w:del w:id="7432" w:author="Markus Brüderl" w:date="2017-11-21T08:50:00Z"/>
          <w:rFonts w:eastAsiaTheme="minorEastAsia" w:cstheme="minorBidi"/>
          <w:noProof/>
          <w:sz w:val="22"/>
          <w:szCs w:val="22"/>
        </w:rPr>
      </w:pPr>
      <w:del w:id="7433" w:author="Markus Brüderl" w:date="2017-11-21T08:50:00Z">
        <w:r w:rsidRPr="00114F2A" w:rsidDel="00114F2A">
          <w:rPr>
            <w:noProof/>
          </w:rPr>
          <w:delText>3.17.1.1.1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254</w:delText>
        </w:r>
      </w:del>
    </w:p>
    <w:p w:rsidR="00C4315F" w:rsidDel="00114F2A" w:rsidRDefault="00C4315F">
      <w:pPr>
        <w:pStyle w:val="Verzeichnis5"/>
        <w:tabs>
          <w:tab w:val="left" w:pos="1630"/>
          <w:tab w:val="right" w:leader="dot" w:pos="9075"/>
        </w:tabs>
        <w:rPr>
          <w:del w:id="7434" w:author="Markus Brüderl" w:date="2017-11-21T08:50:00Z"/>
          <w:rFonts w:eastAsiaTheme="minorEastAsia" w:cstheme="minorBidi"/>
          <w:noProof/>
          <w:sz w:val="22"/>
          <w:szCs w:val="22"/>
        </w:rPr>
      </w:pPr>
      <w:del w:id="7435" w:author="Markus Brüderl" w:date="2017-11-21T08:50:00Z">
        <w:r w:rsidRPr="00114F2A" w:rsidDel="00114F2A">
          <w:rPr>
            <w:noProof/>
          </w:rPr>
          <w:delText>3.17.1.1.2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254</w:delText>
        </w:r>
      </w:del>
    </w:p>
    <w:p w:rsidR="00C4315F" w:rsidDel="00114F2A" w:rsidRDefault="00C4315F">
      <w:pPr>
        <w:pStyle w:val="Verzeichnis4"/>
        <w:tabs>
          <w:tab w:val="left" w:pos="1400"/>
          <w:tab w:val="right" w:leader="dot" w:pos="9075"/>
        </w:tabs>
        <w:rPr>
          <w:del w:id="7436" w:author="Markus Brüderl" w:date="2017-11-21T08:50:00Z"/>
          <w:rFonts w:eastAsiaTheme="minorEastAsia" w:cstheme="minorBidi"/>
          <w:noProof/>
          <w:sz w:val="22"/>
          <w:szCs w:val="22"/>
        </w:rPr>
      </w:pPr>
      <w:del w:id="7437" w:author="Markus Brüderl" w:date="2017-11-21T08:50:00Z">
        <w:r w:rsidRPr="00114F2A" w:rsidDel="00114F2A">
          <w:rPr>
            <w:noProof/>
          </w:rPr>
          <w:delText>3.17.1.2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256</w:delText>
        </w:r>
      </w:del>
    </w:p>
    <w:p w:rsidR="00C4315F" w:rsidDel="00114F2A" w:rsidRDefault="00C4315F">
      <w:pPr>
        <w:pStyle w:val="Verzeichnis5"/>
        <w:tabs>
          <w:tab w:val="left" w:pos="1630"/>
          <w:tab w:val="right" w:leader="dot" w:pos="9075"/>
        </w:tabs>
        <w:rPr>
          <w:del w:id="7438" w:author="Markus Brüderl" w:date="2017-11-21T08:50:00Z"/>
          <w:rFonts w:eastAsiaTheme="minorEastAsia" w:cstheme="minorBidi"/>
          <w:noProof/>
          <w:sz w:val="22"/>
          <w:szCs w:val="22"/>
        </w:rPr>
      </w:pPr>
      <w:del w:id="7439" w:author="Markus Brüderl" w:date="2017-11-21T08:50:00Z">
        <w:r w:rsidRPr="00114F2A" w:rsidDel="00114F2A">
          <w:rPr>
            <w:noProof/>
          </w:rPr>
          <w:delText>3.17.1.2.1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256</w:delText>
        </w:r>
      </w:del>
    </w:p>
    <w:p w:rsidR="00C4315F" w:rsidDel="00114F2A" w:rsidRDefault="00C4315F">
      <w:pPr>
        <w:pStyle w:val="Verzeichnis5"/>
        <w:tabs>
          <w:tab w:val="left" w:pos="1630"/>
          <w:tab w:val="right" w:leader="dot" w:pos="9075"/>
        </w:tabs>
        <w:rPr>
          <w:del w:id="7440" w:author="Markus Brüderl" w:date="2017-11-21T08:50:00Z"/>
          <w:rFonts w:eastAsiaTheme="minorEastAsia" w:cstheme="minorBidi"/>
          <w:noProof/>
          <w:sz w:val="22"/>
          <w:szCs w:val="22"/>
        </w:rPr>
      </w:pPr>
      <w:del w:id="7441" w:author="Markus Brüderl" w:date="2017-11-21T08:50:00Z">
        <w:r w:rsidRPr="00114F2A" w:rsidDel="00114F2A">
          <w:rPr>
            <w:noProof/>
          </w:rPr>
          <w:delText>3.17.1.2.2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256</w:delText>
        </w:r>
      </w:del>
    </w:p>
    <w:p w:rsidR="00C4315F" w:rsidDel="00114F2A" w:rsidRDefault="00C4315F">
      <w:pPr>
        <w:pStyle w:val="Verzeichnis3"/>
        <w:tabs>
          <w:tab w:val="left" w:pos="1000"/>
          <w:tab w:val="right" w:leader="dot" w:pos="9075"/>
        </w:tabs>
        <w:rPr>
          <w:del w:id="7442" w:author="Markus Brüderl" w:date="2017-11-21T08:50:00Z"/>
          <w:rFonts w:eastAsiaTheme="minorEastAsia" w:cstheme="minorBidi"/>
          <w:noProof/>
          <w:sz w:val="22"/>
          <w:szCs w:val="22"/>
        </w:rPr>
      </w:pPr>
      <w:del w:id="7443" w:author="Markus Brüderl" w:date="2017-11-21T08:50:00Z">
        <w:r w:rsidRPr="00114F2A" w:rsidDel="00114F2A">
          <w:rPr>
            <w:noProof/>
          </w:rPr>
          <w:delText>3.17.2</w:delText>
        </w:r>
        <w:r w:rsidDel="00114F2A">
          <w:rPr>
            <w:rFonts w:eastAsiaTheme="minorEastAsia" w:cstheme="minorBidi"/>
            <w:noProof/>
            <w:sz w:val="22"/>
            <w:szCs w:val="22"/>
          </w:rPr>
          <w:tab/>
        </w:r>
        <w:r w:rsidRPr="00114F2A" w:rsidDel="00114F2A">
          <w:rPr>
            <w:noProof/>
          </w:rPr>
          <w:delText>getTranslations</w:delText>
        </w:r>
        <w:r w:rsidDel="00114F2A">
          <w:rPr>
            <w:noProof/>
            <w:webHidden/>
          </w:rPr>
          <w:tab/>
          <w:delText>256</w:delText>
        </w:r>
      </w:del>
    </w:p>
    <w:p w:rsidR="00C4315F" w:rsidDel="00114F2A" w:rsidRDefault="00C4315F">
      <w:pPr>
        <w:pStyle w:val="Verzeichnis4"/>
        <w:tabs>
          <w:tab w:val="left" w:pos="1400"/>
          <w:tab w:val="right" w:leader="dot" w:pos="9075"/>
        </w:tabs>
        <w:rPr>
          <w:del w:id="7444" w:author="Markus Brüderl" w:date="2017-11-21T08:50:00Z"/>
          <w:rFonts w:eastAsiaTheme="minorEastAsia" w:cstheme="minorBidi"/>
          <w:noProof/>
          <w:sz w:val="22"/>
          <w:szCs w:val="22"/>
        </w:rPr>
      </w:pPr>
      <w:del w:id="7445" w:author="Markus Brüderl" w:date="2017-11-21T08:50:00Z">
        <w:r w:rsidRPr="00114F2A" w:rsidDel="00114F2A">
          <w:rPr>
            <w:noProof/>
          </w:rPr>
          <w:delText>3.17.2.1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256</w:delText>
        </w:r>
      </w:del>
    </w:p>
    <w:p w:rsidR="00C4315F" w:rsidDel="00114F2A" w:rsidRDefault="00C4315F">
      <w:pPr>
        <w:pStyle w:val="Verzeichnis5"/>
        <w:tabs>
          <w:tab w:val="left" w:pos="1630"/>
          <w:tab w:val="right" w:leader="dot" w:pos="9075"/>
        </w:tabs>
        <w:rPr>
          <w:del w:id="7446" w:author="Markus Brüderl" w:date="2017-11-21T08:50:00Z"/>
          <w:rFonts w:eastAsiaTheme="minorEastAsia" w:cstheme="minorBidi"/>
          <w:noProof/>
          <w:sz w:val="22"/>
          <w:szCs w:val="22"/>
        </w:rPr>
      </w:pPr>
      <w:del w:id="7447" w:author="Markus Brüderl" w:date="2017-11-21T08:50:00Z">
        <w:r w:rsidRPr="00114F2A" w:rsidDel="00114F2A">
          <w:rPr>
            <w:noProof/>
          </w:rPr>
          <w:delText>3.17.2.1.1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256</w:delText>
        </w:r>
      </w:del>
    </w:p>
    <w:p w:rsidR="00C4315F" w:rsidDel="00114F2A" w:rsidRDefault="00C4315F">
      <w:pPr>
        <w:pStyle w:val="Verzeichnis5"/>
        <w:tabs>
          <w:tab w:val="left" w:pos="1630"/>
          <w:tab w:val="right" w:leader="dot" w:pos="9075"/>
        </w:tabs>
        <w:rPr>
          <w:del w:id="7448" w:author="Markus Brüderl" w:date="2017-11-21T08:50:00Z"/>
          <w:rFonts w:eastAsiaTheme="minorEastAsia" w:cstheme="minorBidi"/>
          <w:noProof/>
          <w:sz w:val="22"/>
          <w:szCs w:val="22"/>
        </w:rPr>
      </w:pPr>
      <w:del w:id="7449" w:author="Markus Brüderl" w:date="2017-11-21T08:50:00Z">
        <w:r w:rsidRPr="00114F2A" w:rsidDel="00114F2A">
          <w:rPr>
            <w:noProof/>
          </w:rPr>
          <w:delText>3.17.2.1.2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256</w:delText>
        </w:r>
      </w:del>
    </w:p>
    <w:p w:rsidR="00C4315F" w:rsidDel="00114F2A" w:rsidRDefault="00C4315F">
      <w:pPr>
        <w:pStyle w:val="Verzeichnis4"/>
        <w:tabs>
          <w:tab w:val="left" w:pos="1400"/>
          <w:tab w:val="right" w:leader="dot" w:pos="9075"/>
        </w:tabs>
        <w:rPr>
          <w:del w:id="7450" w:author="Markus Brüderl" w:date="2017-11-21T08:50:00Z"/>
          <w:rFonts w:eastAsiaTheme="minorEastAsia" w:cstheme="minorBidi"/>
          <w:noProof/>
          <w:sz w:val="22"/>
          <w:szCs w:val="22"/>
        </w:rPr>
      </w:pPr>
      <w:del w:id="7451" w:author="Markus Brüderl" w:date="2017-11-21T08:50:00Z">
        <w:r w:rsidRPr="00114F2A" w:rsidDel="00114F2A">
          <w:rPr>
            <w:noProof/>
          </w:rPr>
          <w:delText>3.17.2.2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257</w:delText>
        </w:r>
      </w:del>
    </w:p>
    <w:p w:rsidR="00C4315F" w:rsidDel="00114F2A" w:rsidRDefault="00C4315F">
      <w:pPr>
        <w:pStyle w:val="Verzeichnis5"/>
        <w:tabs>
          <w:tab w:val="left" w:pos="1630"/>
          <w:tab w:val="right" w:leader="dot" w:pos="9075"/>
        </w:tabs>
        <w:rPr>
          <w:del w:id="7452" w:author="Markus Brüderl" w:date="2017-11-21T08:50:00Z"/>
          <w:rFonts w:eastAsiaTheme="minorEastAsia" w:cstheme="minorBidi"/>
          <w:noProof/>
          <w:sz w:val="22"/>
          <w:szCs w:val="22"/>
        </w:rPr>
      </w:pPr>
      <w:del w:id="7453" w:author="Markus Brüderl" w:date="2017-11-21T08:50:00Z">
        <w:r w:rsidRPr="00114F2A" w:rsidDel="00114F2A">
          <w:rPr>
            <w:noProof/>
          </w:rPr>
          <w:delText>3.17.2.2.1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257</w:delText>
        </w:r>
      </w:del>
    </w:p>
    <w:p w:rsidR="00C4315F" w:rsidDel="00114F2A" w:rsidRDefault="00C4315F">
      <w:pPr>
        <w:pStyle w:val="Verzeichnis5"/>
        <w:tabs>
          <w:tab w:val="left" w:pos="1630"/>
          <w:tab w:val="right" w:leader="dot" w:pos="9075"/>
        </w:tabs>
        <w:rPr>
          <w:del w:id="7454" w:author="Markus Brüderl" w:date="2017-11-21T08:50:00Z"/>
          <w:rFonts w:eastAsiaTheme="minorEastAsia" w:cstheme="minorBidi"/>
          <w:noProof/>
          <w:sz w:val="22"/>
          <w:szCs w:val="22"/>
        </w:rPr>
      </w:pPr>
      <w:del w:id="7455" w:author="Markus Brüderl" w:date="2017-11-21T08:50:00Z">
        <w:r w:rsidRPr="00114F2A" w:rsidDel="00114F2A">
          <w:rPr>
            <w:noProof/>
          </w:rPr>
          <w:delText>3.17.2.2.2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257</w:delText>
        </w:r>
      </w:del>
    </w:p>
    <w:p w:rsidR="00C4315F" w:rsidDel="00114F2A" w:rsidRDefault="00C4315F">
      <w:pPr>
        <w:pStyle w:val="Verzeichnis3"/>
        <w:tabs>
          <w:tab w:val="left" w:pos="1000"/>
          <w:tab w:val="right" w:leader="dot" w:pos="9075"/>
        </w:tabs>
        <w:rPr>
          <w:del w:id="7456" w:author="Markus Brüderl" w:date="2017-11-21T08:50:00Z"/>
          <w:rFonts w:eastAsiaTheme="minorEastAsia" w:cstheme="minorBidi"/>
          <w:noProof/>
          <w:sz w:val="22"/>
          <w:szCs w:val="22"/>
        </w:rPr>
      </w:pPr>
      <w:del w:id="7457" w:author="Markus Brüderl" w:date="2017-11-21T08:50:00Z">
        <w:r w:rsidRPr="00114F2A" w:rsidDel="00114F2A">
          <w:rPr>
            <w:noProof/>
          </w:rPr>
          <w:delText>3.17.3</w:delText>
        </w:r>
        <w:r w:rsidDel="00114F2A">
          <w:rPr>
            <w:rFonts w:eastAsiaTheme="minorEastAsia" w:cstheme="minorBidi"/>
            <w:noProof/>
            <w:sz w:val="22"/>
            <w:szCs w:val="22"/>
          </w:rPr>
          <w:tab/>
        </w:r>
        <w:r w:rsidRPr="00114F2A" w:rsidDel="00114F2A">
          <w:rPr>
            <w:noProof/>
          </w:rPr>
          <w:delText>getVertragsarten</w:delText>
        </w:r>
        <w:r w:rsidDel="00114F2A">
          <w:rPr>
            <w:noProof/>
            <w:webHidden/>
          </w:rPr>
          <w:tab/>
          <w:delText>257</w:delText>
        </w:r>
      </w:del>
    </w:p>
    <w:p w:rsidR="00C4315F" w:rsidDel="00114F2A" w:rsidRDefault="00C4315F">
      <w:pPr>
        <w:pStyle w:val="Verzeichnis4"/>
        <w:tabs>
          <w:tab w:val="left" w:pos="1400"/>
          <w:tab w:val="right" w:leader="dot" w:pos="9075"/>
        </w:tabs>
        <w:rPr>
          <w:del w:id="7458" w:author="Markus Brüderl" w:date="2017-11-21T08:50:00Z"/>
          <w:rFonts w:eastAsiaTheme="minorEastAsia" w:cstheme="minorBidi"/>
          <w:noProof/>
          <w:sz w:val="22"/>
          <w:szCs w:val="22"/>
        </w:rPr>
      </w:pPr>
      <w:del w:id="7459" w:author="Markus Brüderl" w:date="2017-11-21T08:50:00Z">
        <w:r w:rsidRPr="00114F2A" w:rsidDel="00114F2A">
          <w:rPr>
            <w:noProof/>
          </w:rPr>
          <w:delText>3.17.3.1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257</w:delText>
        </w:r>
      </w:del>
    </w:p>
    <w:p w:rsidR="00C4315F" w:rsidDel="00114F2A" w:rsidRDefault="00C4315F">
      <w:pPr>
        <w:pStyle w:val="Verzeichnis5"/>
        <w:tabs>
          <w:tab w:val="left" w:pos="1630"/>
          <w:tab w:val="right" w:leader="dot" w:pos="9075"/>
        </w:tabs>
        <w:rPr>
          <w:del w:id="7460" w:author="Markus Brüderl" w:date="2017-11-21T08:50:00Z"/>
          <w:rFonts w:eastAsiaTheme="minorEastAsia" w:cstheme="minorBidi"/>
          <w:noProof/>
          <w:sz w:val="22"/>
          <w:szCs w:val="22"/>
        </w:rPr>
      </w:pPr>
      <w:del w:id="7461" w:author="Markus Brüderl" w:date="2017-11-21T08:50:00Z">
        <w:r w:rsidRPr="00114F2A" w:rsidDel="00114F2A">
          <w:rPr>
            <w:noProof/>
          </w:rPr>
          <w:delText>3.17.3.1.1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257</w:delText>
        </w:r>
      </w:del>
    </w:p>
    <w:p w:rsidR="00C4315F" w:rsidDel="00114F2A" w:rsidRDefault="00C4315F">
      <w:pPr>
        <w:pStyle w:val="Verzeichnis5"/>
        <w:tabs>
          <w:tab w:val="left" w:pos="1630"/>
          <w:tab w:val="right" w:leader="dot" w:pos="9075"/>
        </w:tabs>
        <w:rPr>
          <w:del w:id="7462" w:author="Markus Brüderl" w:date="2017-11-21T08:50:00Z"/>
          <w:rFonts w:eastAsiaTheme="minorEastAsia" w:cstheme="minorBidi"/>
          <w:noProof/>
          <w:sz w:val="22"/>
          <w:szCs w:val="22"/>
        </w:rPr>
      </w:pPr>
      <w:del w:id="7463" w:author="Markus Brüderl" w:date="2017-11-21T08:50:00Z">
        <w:r w:rsidRPr="00114F2A" w:rsidDel="00114F2A">
          <w:rPr>
            <w:noProof/>
          </w:rPr>
          <w:delText>3.17.3.1.2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258</w:delText>
        </w:r>
      </w:del>
    </w:p>
    <w:p w:rsidR="00C4315F" w:rsidDel="00114F2A" w:rsidRDefault="00C4315F">
      <w:pPr>
        <w:pStyle w:val="Verzeichnis4"/>
        <w:tabs>
          <w:tab w:val="left" w:pos="1400"/>
          <w:tab w:val="right" w:leader="dot" w:pos="9075"/>
        </w:tabs>
        <w:rPr>
          <w:del w:id="7464" w:author="Markus Brüderl" w:date="2017-11-21T08:50:00Z"/>
          <w:rFonts w:eastAsiaTheme="minorEastAsia" w:cstheme="minorBidi"/>
          <w:noProof/>
          <w:sz w:val="22"/>
          <w:szCs w:val="22"/>
        </w:rPr>
      </w:pPr>
      <w:del w:id="7465" w:author="Markus Brüderl" w:date="2017-11-21T08:50:00Z">
        <w:r w:rsidRPr="00114F2A" w:rsidDel="00114F2A">
          <w:rPr>
            <w:noProof/>
          </w:rPr>
          <w:delText>3.17.3.2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258</w:delText>
        </w:r>
      </w:del>
    </w:p>
    <w:p w:rsidR="00C4315F" w:rsidDel="00114F2A" w:rsidRDefault="00C4315F">
      <w:pPr>
        <w:pStyle w:val="Verzeichnis5"/>
        <w:tabs>
          <w:tab w:val="left" w:pos="1630"/>
          <w:tab w:val="right" w:leader="dot" w:pos="9075"/>
        </w:tabs>
        <w:rPr>
          <w:del w:id="7466" w:author="Markus Brüderl" w:date="2017-11-21T08:50:00Z"/>
          <w:rFonts w:eastAsiaTheme="minorEastAsia" w:cstheme="minorBidi"/>
          <w:noProof/>
          <w:sz w:val="22"/>
          <w:szCs w:val="22"/>
        </w:rPr>
      </w:pPr>
      <w:del w:id="7467" w:author="Markus Brüderl" w:date="2017-11-21T08:50:00Z">
        <w:r w:rsidRPr="00114F2A" w:rsidDel="00114F2A">
          <w:rPr>
            <w:noProof/>
          </w:rPr>
          <w:delText>3.17.3.2.1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258</w:delText>
        </w:r>
      </w:del>
    </w:p>
    <w:p w:rsidR="00C4315F" w:rsidDel="00114F2A" w:rsidRDefault="00C4315F">
      <w:pPr>
        <w:pStyle w:val="Verzeichnis5"/>
        <w:tabs>
          <w:tab w:val="left" w:pos="1630"/>
          <w:tab w:val="right" w:leader="dot" w:pos="9075"/>
        </w:tabs>
        <w:rPr>
          <w:del w:id="7468" w:author="Markus Brüderl" w:date="2017-11-21T08:50:00Z"/>
          <w:rFonts w:eastAsiaTheme="minorEastAsia" w:cstheme="minorBidi"/>
          <w:noProof/>
          <w:sz w:val="22"/>
          <w:szCs w:val="22"/>
        </w:rPr>
      </w:pPr>
      <w:del w:id="7469" w:author="Markus Brüderl" w:date="2017-11-21T08:50:00Z">
        <w:r w:rsidRPr="00114F2A" w:rsidDel="00114F2A">
          <w:rPr>
            <w:noProof/>
          </w:rPr>
          <w:delText>3.17.3.2.2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258</w:delText>
        </w:r>
      </w:del>
    </w:p>
    <w:p w:rsidR="00C4315F" w:rsidDel="00114F2A" w:rsidRDefault="00C4315F">
      <w:pPr>
        <w:pStyle w:val="Verzeichnis2"/>
        <w:tabs>
          <w:tab w:val="left" w:pos="600"/>
          <w:tab w:val="right" w:leader="dot" w:pos="9075"/>
        </w:tabs>
        <w:rPr>
          <w:del w:id="7470" w:author="Markus Brüderl" w:date="2017-11-21T08:50:00Z"/>
          <w:rFonts w:eastAsiaTheme="minorEastAsia" w:cstheme="minorBidi"/>
          <w:b w:val="0"/>
          <w:bCs w:val="0"/>
          <w:noProof/>
          <w:sz w:val="22"/>
          <w:szCs w:val="22"/>
        </w:rPr>
      </w:pPr>
      <w:del w:id="7471" w:author="Markus Brüderl" w:date="2017-11-21T08:50:00Z">
        <w:r w:rsidRPr="00114F2A" w:rsidDel="00114F2A">
          <w:rPr>
            <w:noProof/>
          </w:rPr>
          <w:delText>3.18</w:delText>
        </w:r>
        <w:r w:rsidDel="00114F2A">
          <w:rPr>
            <w:rFonts w:eastAsiaTheme="minorEastAsia" w:cstheme="minorBidi"/>
            <w:b w:val="0"/>
            <w:bCs w:val="0"/>
            <w:noProof/>
            <w:sz w:val="22"/>
            <w:szCs w:val="22"/>
          </w:rPr>
          <w:tab/>
        </w:r>
        <w:r w:rsidRPr="00114F2A" w:rsidDel="00114F2A">
          <w:rPr>
            <w:noProof/>
          </w:rPr>
          <w:delText>mTanService (B2B und EAI)</w:delText>
        </w:r>
        <w:r w:rsidDel="00114F2A">
          <w:rPr>
            <w:noProof/>
            <w:webHidden/>
          </w:rPr>
          <w:tab/>
          <w:delText>258</w:delText>
        </w:r>
      </w:del>
    </w:p>
    <w:p w:rsidR="00C4315F" w:rsidDel="00114F2A" w:rsidRDefault="00C4315F">
      <w:pPr>
        <w:pStyle w:val="Verzeichnis3"/>
        <w:tabs>
          <w:tab w:val="left" w:pos="1000"/>
          <w:tab w:val="right" w:leader="dot" w:pos="9075"/>
        </w:tabs>
        <w:rPr>
          <w:del w:id="7472" w:author="Markus Brüderl" w:date="2017-11-21T08:50:00Z"/>
          <w:rFonts w:eastAsiaTheme="minorEastAsia" w:cstheme="minorBidi"/>
          <w:noProof/>
          <w:sz w:val="22"/>
          <w:szCs w:val="22"/>
        </w:rPr>
      </w:pPr>
      <w:del w:id="7473" w:author="Markus Brüderl" w:date="2017-11-21T08:50:00Z">
        <w:r w:rsidRPr="00114F2A" w:rsidDel="00114F2A">
          <w:rPr>
            <w:noProof/>
          </w:rPr>
          <w:delText>3.18.1</w:delText>
        </w:r>
        <w:r w:rsidDel="00114F2A">
          <w:rPr>
            <w:rFonts w:eastAsiaTheme="minorEastAsia" w:cstheme="minorBidi"/>
            <w:noProof/>
            <w:sz w:val="22"/>
            <w:szCs w:val="22"/>
          </w:rPr>
          <w:tab/>
        </w:r>
        <w:r w:rsidRPr="00114F2A" w:rsidDel="00114F2A">
          <w:rPr>
            <w:noProof/>
          </w:rPr>
          <w:delText>CreateUser</w:delText>
        </w:r>
        <w:r w:rsidDel="00114F2A">
          <w:rPr>
            <w:noProof/>
            <w:webHidden/>
          </w:rPr>
          <w:tab/>
          <w:delText>259</w:delText>
        </w:r>
      </w:del>
    </w:p>
    <w:p w:rsidR="00C4315F" w:rsidDel="00114F2A" w:rsidRDefault="00C4315F">
      <w:pPr>
        <w:pStyle w:val="Verzeichnis4"/>
        <w:tabs>
          <w:tab w:val="left" w:pos="1400"/>
          <w:tab w:val="right" w:leader="dot" w:pos="9075"/>
        </w:tabs>
        <w:rPr>
          <w:del w:id="7474" w:author="Markus Brüderl" w:date="2017-11-21T08:50:00Z"/>
          <w:rFonts w:eastAsiaTheme="minorEastAsia" w:cstheme="minorBidi"/>
          <w:noProof/>
          <w:sz w:val="22"/>
          <w:szCs w:val="22"/>
        </w:rPr>
      </w:pPr>
      <w:del w:id="7475" w:author="Markus Brüderl" w:date="2017-11-21T08:50:00Z">
        <w:r w:rsidRPr="00114F2A" w:rsidDel="00114F2A">
          <w:rPr>
            <w:noProof/>
          </w:rPr>
          <w:delText>3.18.1.1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259</w:delText>
        </w:r>
      </w:del>
    </w:p>
    <w:p w:rsidR="00C4315F" w:rsidDel="00114F2A" w:rsidRDefault="00C4315F">
      <w:pPr>
        <w:pStyle w:val="Verzeichnis5"/>
        <w:tabs>
          <w:tab w:val="left" w:pos="1630"/>
          <w:tab w:val="right" w:leader="dot" w:pos="9075"/>
        </w:tabs>
        <w:rPr>
          <w:del w:id="7476" w:author="Markus Brüderl" w:date="2017-11-21T08:50:00Z"/>
          <w:rFonts w:eastAsiaTheme="minorEastAsia" w:cstheme="minorBidi"/>
          <w:noProof/>
          <w:sz w:val="22"/>
          <w:szCs w:val="22"/>
        </w:rPr>
      </w:pPr>
      <w:del w:id="7477" w:author="Markus Brüderl" w:date="2017-11-21T08:50:00Z">
        <w:r w:rsidRPr="00114F2A" w:rsidDel="00114F2A">
          <w:rPr>
            <w:noProof/>
          </w:rPr>
          <w:delText>3.18.1.1.1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259</w:delText>
        </w:r>
      </w:del>
    </w:p>
    <w:p w:rsidR="00C4315F" w:rsidDel="00114F2A" w:rsidRDefault="00C4315F">
      <w:pPr>
        <w:pStyle w:val="Verzeichnis5"/>
        <w:tabs>
          <w:tab w:val="left" w:pos="1630"/>
          <w:tab w:val="right" w:leader="dot" w:pos="9075"/>
        </w:tabs>
        <w:rPr>
          <w:del w:id="7478" w:author="Markus Brüderl" w:date="2017-11-21T08:50:00Z"/>
          <w:rFonts w:eastAsiaTheme="minorEastAsia" w:cstheme="minorBidi"/>
          <w:noProof/>
          <w:sz w:val="22"/>
          <w:szCs w:val="22"/>
        </w:rPr>
      </w:pPr>
      <w:del w:id="7479" w:author="Markus Brüderl" w:date="2017-11-21T08:50:00Z">
        <w:r w:rsidRPr="00114F2A" w:rsidDel="00114F2A">
          <w:rPr>
            <w:noProof/>
          </w:rPr>
          <w:delText>3.18.1.1.2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259</w:delText>
        </w:r>
      </w:del>
    </w:p>
    <w:p w:rsidR="00C4315F" w:rsidDel="00114F2A" w:rsidRDefault="00C4315F">
      <w:pPr>
        <w:pStyle w:val="Verzeichnis4"/>
        <w:tabs>
          <w:tab w:val="left" w:pos="1400"/>
          <w:tab w:val="right" w:leader="dot" w:pos="9075"/>
        </w:tabs>
        <w:rPr>
          <w:del w:id="7480" w:author="Markus Brüderl" w:date="2017-11-21T08:50:00Z"/>
          <w:rFonts w:eastAsiaTheme="minorEastAsia" w:cstheme="minorBidi"/>
          <w:noProof/>
          <w:sz w:val="22"/>
          <w:szCs w:val="22"/>
        </w:rPr>
      </w:pPr>
      <w:del w:id="7481" w:author="Markus Brüderl" w:date="2017-11-21T08:50:00Z">
        <w:r w:rsidRPr="00114F2A" w:rsidDel="00114F2A">
          <w:rPr>
            <w:noProof/>
          </w:rPr>
          <w:delText>3.18.1.2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260</w:delText>
        </w:r>
      </w:del>
    </w:p>
    <w:p w:rsidR="00C4315F" w:rsidDel="00114F2A" w:rsidRDefault="00C4315F">
      <w:pPr>
        <w:pStyle w:val="Verzeichnis5"/>
        <w:tabs>
          <w:tab w:val="left" w:pos="1630"/>
          <w:tab w:val="right" w:leader="dot" w:pos="9075"/>
        </w:tabs>
        <w:rPr>
          <w:del w:id="7482" w:author="Markus Brüderl" w:date="2017-11-21T08:50:00Z"/>
          <w:rFonts w:eastAsiaTheme="minorEastAsia" w:cstheme="minorBidi"/>
          <w:noProof/>
          <w:sz w:val="22"/>
          <w:szCs w:val="22"/>
        </w:rPr>
      </w:pPr>
      <w:del w:id="7483" w:author="Markus Brüderl" w:date="2017-11-21T08:50:00Z">
        <w:r w:rsidRPr="00114F2A" w:rsidDel="00114F2A">
          <w:rPr>
            <w:noProof/>
          </w:rPr>
          <w:delText>3.18.1.2.1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260</w:delText>
        </w:r>
      </w:del>
    </w:p>
    <w:p w:rsidR="00C4315F" w:rsidDel="00114F2A" w:rsidRDefault="00C4315F">
      <w:pPr>
        <w:pStyle w:val="Verzeichnis5"/>
        <w:tabs>
          <w:tab w:val="left" w:pos="1630"/>
          <w:tab w:val="right" w:leader="dot" w:pos="9075"/>
        </w:tabs>
        <w:rPr>
          <w:del w:id="7484" w:author="Markus Brüderl" w:date="2017-11-21T08:50:00Z"/>
          <w:rFonts w:eastAsiaTheme="minorEastAsia" w:cstheme="minorBidi"/>
          <w:noProof/>
          <w:sz w:val="22"/>
          <w:szCs w:val="22"/>
        </w:rPr>
      </w:pPr>
      <w:del w:id="7485" w:author="Markus Brüderl" w:date="2017-11-21T08:50:00Z">
        <w:r w:rsidRPr="00114F2A" w:rsidDel="00114F2A">
          <w:rPr>
            <w:noProof/>
          </w:rPr>
          <w:delText>3.18.1.2.2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260</w:delText>
        </w:r>
      </w:del>
    </w:p>
    <w:p w:rsidR="00C4315F" w:rsidDel="00114F2A" w:rsidRDefault="00C4315F">
      <w:pPr>
        <w:pStyle w:val="Verzeichnis3"/>
        <w:tabs>
          <w:tab w:val="left" w:pos="1000"/>
          <w:tab w:val="right" w:leader="dot" w:pos="9075"/>
        </w:tabs>
        <w:rPr>
          <w:del w:id="7486" w:author="Markus Brüderl" w:date="2017-11-21T08:50:00Z"/>
          <w:rFonts w:eastAsiaTheme="minorEastAsia" w:cstheme="minorBidi"/>
          <w:noProof/>
          <w:sz w:val="22"/>
          <w:szCs w:val="22"/>
        </w:rPr>
      </w:pPr>
      <w:del w:id="7487" w:author="Markus Brüderl" w:date="2017-11-21T08:50:00Z">
        <w:r w:rsidRPr="00114F2A" w:rsidDel="00114F2A">
          <w:rPr>
            <w:noProof/>
          </w:rPr>
          <w:delText>3.18.2</w:delText>
        </w:r>
        <w:r w:rsidDel="00114F2A">
          <w:rPr>
            <w:rFonts w:eastAsiaTheme="minorEastAsia" w:cstheme="minorBidi"/>
            <w:noProof/>
            <w:sz w:val="22"/>
            <w:szCs w:val="22"/>
          </w:rPr>
          <w:tab/>
        </w:r>
        <w:r w:rsidRPr="00114F2A" w:rsidDel="00114F2A">
          <w:rPr>
            <w:noProof/>
          </w:rPr>
          <w:delText>GetData</w:delText>
        </w:r>
        <w:r w:rsidDel="00114F2A">
          <w:rPr>
            <w:noProof/>
            <w:webHidden/>
          </w:rPr>
          <w:tab/>
          <w:delText>260</w:delText>
        </w:r>
      </w:del>
    </w:p>
    <w:p w:rsidR="00C4315F" w:rsidDel="00114F2A" w:rsidRDefault="00C4315F">
      <w:pPr>
        <w:pStyle w:val="Verzeichnis4"/>
        <w:tabs>
          <w:tab w:val="left" w:pos="1400"/>
          <w:tab w:val="right" w:leader="dot" w:pos="9075"/>
        </w:tabs>
        <w:rPr>
          <w:del w:id="7488" w:author="Markus Brüderl" w:date="2017-11-21T08:50:00Z"/>
          <w:rFonts w:eastAsiaTheme="minorEastAsia" w:cstheme="minorBidi"/>
          <w:noProof/>
          <w:sz w:val="22"/>
          <w:szCs w:val="22"/>
        </w:rPr>
      </w:pPr>
      <w:del w:id="7489" w:author="Markus Brüderl" w:date="2017-11-21T08:50:00Z">
        <w:r w:rsidRPr="00114F2A" w:rsidDel="00114F2A">
          <w:rPr>
            <w:noProof/>
          </w:rPr>
          <w:delText>3.18.2.1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260</w:delText>
        </w:r>
      </w:del>
    </w:p>
    <w:p w:rsidR="00C4315F" w:rsidDel="00114F2A" w:rsidRDefault="00C4315F">
      <w:pPr>
        <w:pStyle w:val="Verzeichnis5"/>
        <w:tabs>
          <w:tab w:val="left" w:pos="1630"/>
          <w:tab w:val="right" w:leader="dot" w:pos="9075"/>
        </w:tabs>
        <w:rPr>
          <w:del w:id="7490" w:author="Markus Brüderl" w:date="2017-11-21T08:50:00Z"/>
          <w:rFonts w:eastAsiaTheme="minorEastAsia" w:cstheme="minorBidi"/>
          <w:noProof/>
          <w:sz w:val="22"/>
          <w:szCs w:val="22"/>
        </w:rPr>
      </w:pPr>
      <w:del w:id="7491" w:author="Markus Brüderl" w:date="2017-11-21T08:50:00Z">
        <w:r w:rsidRPr="00114F2A" w:rsidDel="00114F2A">
          <w:rPr>
            <w:noProof/>
          </w:rPr>
          <w:delText>3.18.2.1.1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260</w:delText>
        </w:r>
      </w:del>
    </w:p>
    <w:p w:rsidR="00C4315F" w:rsidDel="00114F2A" w:rsidRDefault="00C4315F">
      <w:pPr>
        <w:pStyle w:val="Verzeichnis5"/>
        <w:tabs>
          <w:tab w:val="left" w:pos="1630"/>
          <w:tab w:val="right" w:leader="dot" w:pos="9075"/>
        </w:tabs>
        <w:rPr>
          <w:del w:id="7492" w:author="Markus Brüderl" w:date="2017-11-21T08:50:00Z"/>
          <w:rFonts w:eastAsiaTheme="minorEastAsia" w:cstheme="minorBidi"/>
          <w:noProof/>
          <w:sz w:val="22"/>
          <w:szCs w:val="22"/>
        </w:rPr>
      </w:pPr>
      <w:del w:id="7493" w:author="Markus Brüderl" w:date="2017-11-21T08:50:00Z">
        <w:r w:rsidRPr="00114F2A" w:rsidDel="00114F2A">
          <w:rPr>
            <w:noProof/>
          </w:rPr>
          <w:delText>3.18.2.1.2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261</w:delText>
        </w:r>
      </w:del>
    </w:p>
    <w:p w:rsidR="00C4315F" w:rsidDel="00114F2A" w:rsidRDefault="00C4315F">
      <w:pPr>
        <w:pStyle w:val="Verzeichnis4"/>
        <w:tabs>
          <w:tab w:val="left" w:pos="1400"/>
          <w:tab w:val="right" w:leader="dot" w:pos="9075"/>
        </w:tabs>
        <w:rPr>
          <w:del w:id="7494" w:author="Markus Brüderl" w:date="2017-11-21T08:50:00Z"/>
          <w:rFonts w:eastAsiaTheme="minorEastAsia" w:cstheme="minorBidi"/>
          <w:noProof/>
          <w:sz w:val="22"/>
          <w:szCs w:val="22"/>
        </w:rPr>
      </w:pPr>
      <w:del w:id="7495" w:author="Markus Brüderl" w:date="2017-11-21T08:50:00Z">
        <w:r w:rsidRPr="00114F2A" w:rsidDel="00114F2A">
          <w:rPr>
            <w:noProof/>
          </w:rPr>
          <w:delText>3.18.2.2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261</w:delText>
        </w:r>
      </w:del>
    </w:p>
    <w:p w:rsidR="00C4315F" w:rsidDel="00114F2A" w:rsidRDefault="00C4315F">
      <w:pPr>
        <w:pStyle w:val="Verzeichnis5"/>
        <w:tabs>
          <w:tab w:val="left" w:pos="1630"/>
          <w:tab w:val="right" w:leader="dot" w:pos="9075"/>
        </w:tabs>
        <w:rPr>
          <w:del w:id="7496" w:author="Markus Brüderl" w:date="2017-11-21T08:50:00Z"/>
          <w:rFonts w:eastAsiaTheme="minorEastAsia" w:cstheme="minorBidi"/>
          <w:noProof/>
          <w:sz w:val="22"/>
          <w:szCs w:val="22"/>
        </w:rPr>
      </w:pPr>
      <w:del w:id="7497" w:author="Markus Brüderl" w:date="2017-11-21T08:50:00Z">
        <w:r w:rsidRPr="00114F2A" w:rsidDel="00114F2A">
          <w:rPr>
            <w:noProof/>
          </w:rPr>
          <w:delText>3.18.2.2.1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261</w:delText>
        </w:r>
      </w:del>
    </w:p>
    <w:p w:rsidR="00C4315F" w:rsidDel="00114F2A" w:rsidRDefault="00C4315F">
      <w:pPr>
        <w:pStyle w:val="Verzeichnis5"/>
        <w:tabs>
          <w:tab w:val="left" w:pos="1630"/>
          <w:tab w:val="right" w:leader="dot" w:pos="9075"/>
        </w:tabs>
        <w:rPr>
          <w:del w:id="7498" w:author="Markus Brüderl" w:date="2017-11-21T08:50:00Z"/>
          <w:rFonts w:eastAsiaTheme="minorEastAsia" w:cstheme="minorBidi"/>
          <w:noProof/>
          <w:sz w:val="22"/>
          <w:szCs w:val="22"/>
        </w:rPr>
      </w:pPr>
      <w:del w:id="7499" w:author="Markus Brüderl" w:date="2017-11-21T08:50:00Z">
        <w:r w:rsidRPr="00114F2A" w:rsidDel="00114F2A">
          <w:rPr>
            <w:noProof/>
          </w:rPr>
          <w:delText>3.18.2.2.2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261</w:delText>
        </w:r>
      </w:del>
    </w:p>
    <w:p w:rsidR="00C4315F" w:rsidDel="00114F2A" w:rsidRDefault="00C4315F">
      <w:pPr>
        <w:pStyle w:val="Verzeichnis3"/>
        <w:tabs>
          <w:tab w:val="left" w:pos="1000"/>
          <w:tab w:val="right" w:leader="dot" w:pos="9075"/>
        </w:tabs>
        <w:rPr>
          <w:del w:id="7500" w:author="Markus Brüderl" w:date="2017-11-21T08:50:00Z"/>
          <w:rFonts w:eastAsiaTheme="minorEastAsia" w:cstheme="minorBidi"/>
          <w:noProof/>
          <w:sz w:val="22"/>
          <w:szCs w:val="22"/>
        </w:rPr>
      </w:pPr>
      <w:del w:id="7501" w:author="Markus Brüderl" w:date="2017-11-21T08:50:00Z">
        <w:r w:rsidRPr="00114F2A" w:rsidDel="00114F2A">
          <w:rPr>
            <w:noProof/>
          </w:rPr>
          <w:delText>3.18.3</w:delText>
        </w:r>
        <w:r w:rsidDel="00114F2A">
          <w:rPr>
            <w:rFonts w:eastAsiaTheme="minorEastAsia" w:cstheme="minorBidi"/>
            <w:noProof/>
            <w:sz w:val="22"/>
            <w:szCs w:val="22"/>
          </w:rPr>
          <w:tab/>
        </w:r>
        <w:r w:rsidRPr="00114F2A" w:rsidDel="00114F2A">
          <w:rPr>
            <w:noProof/>
          </w:rPr>
          <w:delText>SetData</w:delText>
        </w:r>
        <w:r w:rsidDel="00114F2A">
          <w:rPr>
            <w:noProof/>
            <w:webHidden/>
          </w:rPr>
          <w:tab/>
          <w:delText>261</w:delText>
        </w:r>
      </w:del>
    </w:p>
    <w:p w:rsidR="00C4315F" w:rsidDel="00114F2A" w:rsidRDefault="00C4315F">
      <w:pPr>
        <w:pStyle w:val="Verzeichnis4"/>
        <w:tabs>
          <w:tab w:val="left" w:pos="1400"/>
          <w:tab w:val="right" w:leader="dot" w:pos="9075"/>
        </w:tabs>
        <w:rPr>
          <w:del w:id="7502" w:author="Markus Brüderl" w:date="2017-11-21T08:50:00Z"/>
          <w:rFonts w:eastAsiaTheme="minorEastAsia" w:cstheme="minorBidi"/>
          <w:noProof/>
          <w:sz w:val="22"/>
          <w:szCs w:val="22"/>
        </w:rPr>
      </w:pPr>
      <w:del w:id="7503" w:author="Markus Brüderl" w:date="2017-11-21T08:50:00Z">
        <w:r w:rsidRPr="00114F2A" w:rsidDel="00114F2A">
          <w:rPr>
            <w:noProof/>
          </w:rPr>
          <w:delText>3.18.3.1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261</w:delText>
        </w:r>
      </w:del>
    </w:p>
    <w:p w:rsidR="00C4315F" w:rsidDel="00114F2A" w:rsidRDefault="00C4315F">
      <w:pPr>
        <w:pStyle w:val="Verzeichnis5"/>
        <w:tabs>
          <w:tab w:val="left" w:pos="1630"/>
          <w:tab w:val="right" w:leader="dot" w:pos="9075"/>
        </w:tabs>
        <w:rPr>
          <w:del w:id="7504" w:author="Markus Brüderl" w:date="2017-11-21T08:50:00Z"/>
          <w:rFonts w:eastAsiaTheme="minorEastAsia" w:cstheme="minorBidi"/>
          <w:noProof/>
          <w:sz w:val="22"/>
          <w:szCs w:val="22"/>
        </w:rPr>
      </w:pPr>
      <w:del w:id="7505" w:author="Markus Brüderl" w:date="2017-11-21T08:50:00Z">
        <w:r w:rsidRPr="00114F2A" w:rsidDel="00114F2A">
          <w:rPr>
            <w:noProof/>
          </w:rPr>
          <w:delText>3.18.3.1.1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262</w:delText>
        </w:r>
      </w:del>
    </w:p>
    <w:p w:rsidR="00C4315F" w:rsidDel="00114F2A" w:rsidRDefault="00C4315F">
      <w:pPr>
        <w:pStyle w:val="Verzeichnis5"/>
        <w:tabs>
          <w:tab w:val="left" w:pos="1630"/>
          <w:tab w:val="right" w:leader="dot" w:pos="9075"/>
        </w:tabs>
        <w:rPr>
          <w:del w:id="7506" w:author="Markus Brüderl" w:date="2017-11-21T08:50:00Z"/>
          <w:rFonts w:eastAsiaTheme="minorEastAsia" w:cstheme="minorBidi"/>
          <w:noProof/>
          <w:sz w:val="22"/>
          <w:szCs w:val="22"/>
        </w:rPr>
      </w:pPr>
      <w:del w:id="7507" w:author="Markus Brüderl" w:date="2017-11-21T08:50:00Z">
        <w:r w:rsidRPr="00114F2A" w:rsidDel="00114F2A">
          <w:rPr>
            <w:noProof/>
          </w:rPr>
          <w:delText>3.18.3.1.2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262</w:delText>
        </w:r>
      </w:del>
    </w:p>
    <w:p w:rsidR="00C4315F" w:rsidDel="00114F2A" w:rsidRDefault="00C4315F">
      <w:pPr>
        <w:pStyle w:val="Verzeichnis4"/>
        <w:tabs>
          <w:tab w:val="left" w:pos="1400"/>
          <w:tab w:val="right" w:leader="dot" w:pos="9075"/>
        </w:tabs>
        <w:rPr>
          <w:del w:id="7508" w:author="Markus Brüderl" w:date="2017-11-21T08:50:00Z"/>
          <w:rFonts w:eastAsiaTheme="minorEastAsia" w:cstheme="minorBidi"/>
          <w:noProof/>
          <w:sz w:val="22"/>
          <w:szCs w:val="22"/>
        </w:rPr>
      </w:pPr>
      <w:del w:id="7509" w:author="Markus Brüderl" w:date="2017-11-21T08:50:00Z">
        <w:r w:rsidRPr="00114F2A" w:rsidDel="00114F2A">
          <w:rPr>
            <w:noProof/>
          </w:rPr>
          <w:delText>3.18.3.2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262</w:delText>
        </w:r>
      </w:del>
    </w:p>
    <w:p w:rsidR="00C4315F" w:rsidDel="00114F2A" w:rsidRDefault="00C4315F">
      <w:pPr>
        <w:pStyle w:val="Verzeichnis5"/>
        <w:tabs>
          <w:tab w:val="left" w:pos="1630"/>
          <w:tab w:val="right" w:leader="dot" w:pos="9075"/>
        </w:tabs>
        <w:rPr>
          <w:del w:id="7510" w:author="Markus Brüderl" w:date="2017-11-21T08:50:00Z"/>
          <w:rFonts w:eastAsiaTheme="minorEastAsia" w:cstheme="minorBidi"/>
          <w:noProof/>
          <w:sz w:val="22"/>
          <w:szCs w:val="22"/>
        </w:rPr>
      </w:pPr>
      <w:del w:id="7511" w:author="Markus Brüderl" w:date="2017-11-21T08:50:00Z">
        <w:r w:rsidRPr="00114F2A" w:rsidDel="00114F2A">
          <w:rPr>
            <w:noProof/>
          </w:rPr>
          <w:delText>3.18.3.2.1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262</w:delText>
        </w:r>
      </w:del>
    </w:p>
    <w:p w:rsidR="00C4315F" w:rsidDel="00114F2A" w:rsidRDefault="00C4315F">
      <w:pPr>
        <w:pStyle w:val="Verzeichnis5"/>
        <w:tabs>
          <w:tab w:val="left" w:pos="1630"/>
          <w:tab w:val="right" w:leader="dot" w:pos="9075"/>
        </w:tabs>
        <w:rPr>
          <w:del w:id="7512" w:author="Markus Brüderl" w:date="2017-11-21T08:50:00Z"/>
          <w:rFonts w:eastAsiaTheme="minorEastAsia" w:cstheme="minorBidi"/>
          <w:noProof/>
          <w:sz w:val="22"/>
          <w:szCs w:val="22"/>
        </w:rPr>
      </w:pPr>
      <w:del w:id="7513" w:author="Markus Brüderl" w:date="2017-11-21T08:50:00Z">
        <w:r w:rsidRPr="00114F2A" w:rsidDel="00114F2A">
          <w:rPr>
            <w:noProof/>
          </w:rPr>
          <w:delText>3.18.3.2.2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262</w:delText>
        </w:r>
      </w:del>
    </w:p>
    <w:p w:rsidR="00C4315F" w:rsidDel="00114F2A" w:rsidRDefault="00C4315F">
      <w:pPr>
        <w:pStyle w:val="Verzeichnis3"/>
        <w:tabs>
          <w:tab w:val="left" w:pos="1000"/>
          <w:tab w:val="right" w:leader="dot" w:pos="9075"/>
        </w:tabs>
        <w:rPr>
          <w:del w:id="7514" w:author="Markus Brüderl" w:date="2017-11-21T08:50:00Z"/>
          <w:rFonts w:eastAsiaTheme="minorEastAsia" w:cstheme="minorBidi"/>
          <w:noProof/>
          <w:sz w:val="22"/>
          <w:szCs w:val="22"/>
        </w:rPr>
      </w:pPr>
      <w:del w:id="7515" w:author="Markus Brüderl" w:date="2017-11-21T08:50:00Z">
        <w:r w:rsidRPr="00114F2A" w:rsidDel="00114F2A">
          <w:rPr>
            <w:noProof/>
          </w:rPr>
          <w:delText>3.18.4</w:delText>
        </w:r>
        <w:r w:rsidDel="00114F2A">
          <w:rPr>
            <w:rFonts w:eastAsiaTheme="minorEastAsia" w:cstheme="minorBidi"/>
            <w:noProof/>
            <w:sz w:val="22"/>
            <w:szCs w:val="22"/>
          </w:rPr>
          <w:tab/>
        </w:r>
        <w:r w:rsidRPr="00114F2A" w:rsidDel="00114F2A">
          <w:rPr>
            <w:noProof/>
          </w:rPr>
          <w:delText>SetPassword</w:delText>
        </w:r>
        <w:r w:rsidDel="00114F2A">
          <w:rPr>
            <w:noProof/>
            <w:webHidden/>
          </w:rPr>
          <w:tab/>
          <w:delText>263</w:delText>
        </w:r>
      </w:del>
    </w:p>
    <w:p w:rsidR="00C4315F" w:rsidDel="00114F2A" w:rsidRDefault="00C4315F">
      <w:pPr>
        <w:pStyle w:val="Verzeichnis4"/>
        <w:tabs>
          <w:tab w:val="left" w:pos="1400"/>
          <w:tab w:val="right" w:leader="dot" w:pos="9075"/>
        </w:tabs>
        <w:rPr>
          <w:del w:id="7516" w:author="Markus Brüderl" w:date="2017-11-21T08:50:00Z"/>
          <w:rFonts w:eastAsiaTheme="minorEastAsia" w:cstheme="minorBidi"/>
          <w:noProof/>
          <w:sz w:val="22"/>
          <w:szCs w:val="22"/>
        </w:rPr>
      </w:pPr>
      <w:del w:id="7517" w:author="Markus Brüderl" w:date="2017-11-21T08:50:00Z">
        <w:r w:rsidRPr="00114F2A" w:rsidDel="00114F2A">
          <w:rPr>
            <w:noProof/>
          </w:rPr>
          <w:delText>3.18.4.1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263</w:delText>
        </w:r>
      </w:del>
    </w:p>
    <w:p w:rsidR="00C4315F" w:rsidDel="00114F2A" w:rsidRDefault="00C4315F">
      <w:pPr>
        <w:pStyle w:val="Verzeichnis5"/>
        <w:tabs>
          <w:tab w:val="left" w:pos="1630"/>
          <w:tab w:val="right" w:leader="dot" w:pos="9075"/>
        </w:tabs>
        <w:rPr>
          <w:del w:id="7518" w:author="Markus Brüderl" w:date="2017-11-21T08:50:00Z"/>
          <w:rFonts w:eastAsiaTheme="minorEastAsia" w:cstheme="minorBidi"/>
          <w:noProof/>
          <w:sz w:val="22"/>
          <w:szCs w:val="22"/>
        </w:rPr>
      </w:pPr>
      <w:del w:id="7519" w:author="Markus Brüderl" w:date="2017-11-21T08:50:00Z">
        <w:r w:rsidRPr="00114F2A" w:rsidDel="00114F2A">
          <w:rPr>
            <w:noProof/>
          </w:rPr>
          <w:delText>3.18.4.1.1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263</w:delText>
        </w:r>
      </w:del>
    </w:p>
    <w:p w:rsidR="00C4315F" w:rsidDel="00114F2A" w:rsidRDefault="00C4315F">
      <w:pPr>
        <w:pStyle w:val="Verzeichnis5"/>
        <w:tabs>
          <w:tab w:val="left" w:pos="1630"/>
          <w:tab w:val="right" w:leader="dot" w:pos="9075"/>
        </w:tabs>
        <w:rPr>
          <w:del w:id="7520" w:author="Markus Brüderl" w:date="2017-11-21T08:50:00Z"/>
          <w:rFonts w:eastAsiaTheme="minorEastAsia" w:cstheme="minorBidi"/>
          <w:noProof/>
          <w:sz w:val="22"/>
          <w:szCs w:val="22"/>
        </w:rPr>
      </w:pPr>
      <w:del w:id="7521" w:author="Markus Brüderl" w:date="2017-11-21T08:50:00Z">
        <w:r w:rsidRPr="00114F2A" w:rsidDel="00114F2A">
          <w:rPr>
            <w:noProof/>
          </w:rPr>
          <w:delText>3.18.4.1.2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263</w:delText>
        </w:r>
      </w:del>
    </w:p>
    <w:p w:rsidR="00C4315F" w:rsidDel="00114F2A" w:rsidRDefault="00C4315F">
      <w:pPr>
        <w:pStyle w:val="Verzeichnis4"/>
        <w:tabs>
          <w:tab w:val="left" w:pos="1400"/>
          <w:tab w:val="right" w:leader="dot" w:pos="9075"/>
        </w:tabs>
        <w:rPr>
          <w:del w:id="7522" w:author="Markus Brüderl" w:date="2017-11-21T08:50:00Z"/>
          <w:rFonts w:eastAsiaTheme="minorEastAsia" w:cstheme="minorBidi"/>
          <w:noProof/>
          <w:sz w:val="22"/>
          <w:szCs w:val="22"/>
        </w:rPr>
      </w:pPr>
      <w:del w:id="7523" w:author="Markus Brüderl" w:date="2017-11-21T08:50:00Z">
        <w:r w:rsidRPr="00114F2A" w:rsidDel="00114F2A">
          <w:rPr>
            <w:noProof/>
          </w:rPr>
          <w:delText>3.18.4.2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263</w:delText>
        </w:r>
      </w:del>
    </w:p>
    <w:p w:rsidR="00C4315F" w:rsidDel="00114F2A" w:rsidRDefault="00C4315F">
      <w:pPr>
        <w:pStyle w:val="Verzeichnis5"/>
        <w:tabs>
          <w:tab w:val="left" w:pos="1630"/>
          <w:tab w:val="right" w:leader="dot" w:pos="9075"/>
        </w:tabs>
        <w:rPr>
          <w:del w:id="7524" w:author="Markus Brüderl" w:date="2017-11-21T08:50:00Z"/>
          <w:rFonts w:eastAsiaTheme="minorEastAsia" w:cstheme="minorBidi"/>
          <w:noProof/>
          <w:sz w:val="22"/>
          <w:szCs w:val="22"/>
        </w:rPr>
      </w:pPr>
      <w:del w:id="7525" w:author="Markus Brüderl" w:date="2017-11-21T08:50:00Z">
        <w:r w:rsidRPr="00114F2A" w:rsidDel="00114F2A">
          <w:rPr>
            <w:noProof/>
          </w:rPr>
          <w:delText>3.18.4.2.1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263</w:delText>
        </w:r>
      </w:del>
    </w:p>
    <w:p w:rsidR="00C4315F" w:rsidDel="00114F2A" w:rsidRDefault="00C4315F">
      <w:pPr>
        <w:pStyle w:val="Verzeichnis5"/>
        <w:tabs>
          <w:tab w:val="left" w:pos="1630"/>
          <w:tab w:val="right" w:leader="dot" w:pos="9075"/>
        </w:tabs>
        <w:rPr>
          <w:del w:id="7526" w:author="Markus Brüderl" w:date="2017-11-21T08:50:00Z"/>
          <w:rFonts w:eastAsiaTheme="minorEastAsia" w:cstheme="minorBidi"/>
          <w:noProof/>
          <w:sz w:val="22"/>
          <w:szCs w:val="22"/>
        </w:rPr>
      </w:pPr>
      <w:del w:id="7527" w:author="Markus Brüderl" w:date="2017-11-21T08:50:00Z">
        <w:r w:rsidRPr="00114F2A" w:rsidDel="00114F2A">
          <w:rPr>
            <w:noProof/>
          </w:rPr>
          <w:delText>3.18.4.2.2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264</w:delText>
        </w:r>
      </w:del>
    </w:p>
    <w:p w:rsidR="00C4315F" w:rsidDel="00114F2A" w:rsidRDefault="00C4315F">
      <w:pPr>
        <w:pStyle w:val="Verzeichnis2"/>
        <w:tabs>
          <w:tab w:val="left" w:pos="600"/>
          <w:tab w:val="right" w:leader="dot" w:pos="9075"/>
        </w:tabs>
        <w:rPr>
          <w:del w:id="7528" w:author="Markus Brüderl" w:date="2017-11-21T08:50:00Z"/>
          <w:rFonts w:eastAsiaTheme="minorEastAsia" w:cstheme="minorBidi"/>
          <w:b w:val="0"/>
          <w:bCs w:val="0"/>
          <w:noProof/>
          <w:sz w:val="22"/>
          <w:szCs w:val="22"/>
        </w:rPr>
      </w:pPr>
      <w:del w:id="7529" w:author="Markus Brüderl" w:date="2017-11-21T08:50:00Z">
        <w:r w:rsidRPr="00114F2A" w:rsidDel="00114F2A">
          <w:rPr>
            <w:noProof/>
          </w:rPr>
          <w:delText>3.19</w:delText>
        </w:r>
        <w:r w:rsidDel="00114F2A">
          <w:rPr>
            <w:rFonts w:eastAsiaTheme="minorEastAsia" w:cstheme="minorBidi"/>
            <w:b w:val="0"/>
            <w:bCs w:val="0"/>
            <w:noProof/>
            <w:sz w:val="22"/>
            <w:szCs w:val="22"/>
          </w:rPr>
          <w:tab/>
        </w:r>
        <w:r w:rsidRPr="00114F2A" w:rsidDel="00114F2A">
          <w:rPr>
            <w:noProof/>
          </w:rPr>
          <w:delText>oemService (B2X)</w:delText>
        </w:r>
        <w:r w:rsidDel="00114F2A">
          <w:rPr>
            <w:noProof/>
            <w:webHidden/>
          </w:rPr>
          <w:tab/>
          <w:delText>264</w:delText>
        </w:r>
      </w:del>
    </w:p>
    <w:p w:rsidR="00C4315F" w:rsidDel="00114F2A" w:rsidRDefault="00C4315F">
      <w:pPr>
        <w:pStyle w:val="Verzeichnis3"/>
        <w:tabs>
          <w:tab w:val="left" w:pos="1000"/>
          <w:tab w:val="right" w:leader="dot" w:pos="9075"/>
        </w:tabs>
        <w:rPr>
          <w:del w:id="7530" w:author="Markus Brüderl" w:date="2017-11-21T08:50:00Z"/>
          <w:rFonts w:eastAsiaTheme="minorEastAsia" w:cstheme="minorBidi"/>
          <w:noProof/>
          <w:sz w:val="22"/>
          <w:szCs w:val="22"/>
        </w:rPr>
      </w:pPr>
      <w:del w:id="7531" w:author="Markus Brüderl" w:date="2017-11-21T08:50:00Z">
        <w:r w:rsidRPr="00114F2A" w:rsidDel="00114F2A">
          <w:rPr>
            <w:noProof/>
          </w:rPr>
          <w:delText>3.19.1</w:delText>
        </w:r>
        <w:r w:rsidDel="00114F2A">
          <w:rPr>
            <w:rFonts w:eastAsiaTheme="minorEastAsia" w:cstheme="minorBidi"/>
            <w:noProof/>
            <w:sz w:val="22"/>
            <w:szCs w:val="22"/>
          </w:rPr>
          <w:tab/>
        </w:r>
        <w:r w:rsidRPr="00114F2A" w:rsidDel="00114F2A">
          <w:rPr>
            <w:noProof/>
          </w:rPr>
          <w:delText>sendInvoice</w:delText>
        </w:r>
        <w:r w:rsidDel="00114F2A">
          <w:rPr>
            <w:noProof/>
            <w:webHidden/>
          </w:rPr>
          <w:tab/>
          <w:delText>264</w:delText>
        </w:r>
      </w:del>
    </w:p>
    <w:p w:rsidR="00C4315F" w:rsidDel="00114F2A" w:rsidRDefault="00C4315F">
      <w:pPr>
        <w:pStyle w:val="Verzeichnis4"/>
        <w:tabs>
          <w:tab w:val="left" w:pos="1400"/>
          <w:tab w:val="right" w:leader="dot" w:pos="9075"/>
        </w:tabs>
        <w:rPr>
          <w:del w:id="7532" w:author="Markus Brüderl" w:date="2017-11-21T08:50:00Z"/>
          <w:rFonts w:eastAsiaTheme="minorEastAsia" w:cstheme="minorBidi"/>
          <w:noProof/>
          <w:sz w:val="22"/>
          <w:szCs w:val="22"/>
        </w:rPr>
      </w:pPr>
      <w:del w:id="7533" w:author="Markus Brüderl" w:date="2017-11-21T08:50:00Z">
        <w:r w:rsidRPr="00114F2A" w:rsidDel="00114F2A">
          <w:rPr>
            <w:noProof/>
          </w:rPr>
          <w:delText>3.19.1.1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264</w:delText>
        </w:r>
      </w:del>
    </w:p>
    <w:p w:rsidR="00C4315F" w:rsidDel="00114F2A" w:rsidRDefault="00C4315F">
      <w:pPr>
        <w:pStyle w:val="Verzeichnis5"/>
        <w:tabs>
          <w:tab w:val="left" w:pos="1630"/>
          <w:tab w:val="right" w:leader="dot" w:pos="9075"/>
        </w:tabs>
        <w:rPr>
          <w:del w:id="7534" w:author="Markus Brüderl" w:date="2017-11-21T08:50:00Z"/>
          <w:rFonts w:eastAsiaTheme="minorEastAsia" w:cstheme="minorBidi"/>
          <w:noProof/>
          <w:sz w:val="22"/>
          <w:szCs w:val="22"/>
        </w:rPr>
      </w:pPr>
      <w:del w:id="7535" w:author="Markus Brüderl" w:date="2017-11-21T08:50:00Z">
        <w:r w:rsidRPr="00114F2A" w:rsidDel="00114F2A">
          <w:rPr>
            <w:noProof/>
          </w:rPr>
          <w:delText>3.19.1.1.1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264</w:delText>
        </w:r>
      </w:del>
    </w:p>
    <w:p w:rsidR="00C4315F" w:rsidDel="00114F2A" w:rsidRDefault="00C4315F">
      <w:pPr>
        <w:pStyle w:val="Verzeichnis5"/>
        <w:tabs>
          <w:tab w:val="left" w:pos="1630"/>
          <w:tab w:val="right" w:leader="dot" w:pos="9075"/>
        </w:tabs>
        <w:rPr>
          <w:del w:id="7536" w:author="Markus Brüderl" w:date="2017-11-21T08:50:00Z"/>
          <w:rFonts w:eastAsiaTheme="minorEastAsia" w:cstheme="minorBidi"/>
          <w:noProof/>
          <w:sz w:val="22"/>
          <w:szCs w:val="22"/>
        </w:rPr>
      </w:pPr>
      <w:del w:id="7537" w:author="Markus Brüderl" w:date="2017-11-21T08:50:00Z">
        <w:r w:rsidRPr="00114F2A" w:rsidDel="00114F2A">
          <w:rPr>
            <w:noProof/>
          </w:rPr>
          <w:delText>3.19.1.1.2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264</w:delText>
        </w:r>
      </w:del>
    </w:p>
    <w:p w:rsidR="00C4315F" w:rsidDel="00114F2A" w:rsidRDefault="00C4315F">
      <w:pPr>
        <w:pStyle w:val="Verzeichnis4"/>
        <w:tabs>
          <w:tab w:val="left" w:pos="1400"/>
          <w:tab w:val="right" w:leader="dot" w:pos="9075"/>
        </w:tabs>
        <w:rPr>
          <w:del w:id="7538" w:author="Markus Brüderl" w:date="2017-11-21T08:50:00Z"/>
          <w:rFonts w:eastAsiaTheme="minorEastAsia" w:cstheme="minorBidi"/>
          <w:noProof/>
          <w:sz w:val="22"/>
          <w:szCs w:val="22"/>
        </w:rPr>
      </w:pPr>
      <w:del w:id="7539" w:author="Markus Brüderl" w:date="2017-11-21T08:50:00Z">
        <w:r w:rsidRPr="00114F2A" w:rsidDel="00114F2A">
          <w:rPr>
            <w:noProof/>
          </w:rPr>
          <w:delText>3.19.1.2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264</w:delText>
        </w:r>
      </w:del>
    </w:p>
    <w:p w:rsidR="00C4315F" w:rsidDel="00114F2A" w:rsidRDefault="00C4315F">
      <w:pPr>
        <w:pStyle w:val="Verzeichnis5"/>
        <w:tabs>
          <w:tab w:val="left" w:pos="1630"/>
          <w:tab w:val="right" w:leader="dot" w:pos="9075"/>
        </w:tabs>
        <w:rPr>
          <w:del w:id="7540" w:author="Markus Brüderl" w:date="2017-11-21T08:50:00Z"/>
          <w:rFonts w:eastAsiaTheme="minorEastAsia" w:cstheme="minorBidi"/>
          <w:noProof/>
          <w:sz w:val="22"/>
          <w:szCs w:val="22"/>
        </w:rPr>
      </w:pPr>
      <w:del w:id="7541" w:author="Markus Brüderl" w:date="2017-11-21T08:50:00Z">
        <w:r w:rsidRPr="00114F2A" w:rsidDel="00114F2A">
          <w:rPr>
            <w:noProof/>
          </w:rPr>
          <w:delText>3.19.1.2.1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264</w:delText>
        </w:r>
      </w:del>
    </w:p>
    <w:p w:rsidR="00C4315F" w:rsidDel="00114F2A" w:rsidRDefault="00C4315F">
      <w:pPr>
        <w:pStyle w:val="Verzeichnis5"/>
        <w:tabs>
          <w:tab w:val="left" w:pos="1630"/>
          <w:tab w:val="right" w:leader="dot" w:pos="9075"/>
        </w:tabs>
        <w:rPr>
          <w:del w:id="7542" w:author="Markus Brüderl" w:date="2017-11-21T08:50:00Z"/>
          <w:rFonts w:eastAsiaTheme="minorEastAsia" w:cstheme="minorBidi"/>
          <w:noProof/>
          <w:sz w:val="22"/>
          <w:szCs w:val="22"/>
        </w:rPr>
      </w:pPr>
      <w:del w:id="7543" w:author="Markus Brüderl" w:date="2017-11-21T08:50:00Z">
        <w:r w:rsidRPr="00114F2A" w:rsidDel="00114F2A">
          <w:rPr>
            <w:noProof/>
          </w:rPr>
          <w:delText>3.19.1.2.2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265</w:delText>
        </w:r>
      </w:del>
    </w:p>
    <w:p w:rsidR="00C4315F" w:rsidDel="00114F2A" w:rsidRDefault="00C4315F">
      <w:pPr>
        <w:pStyle w:val="Verzeichnis2"/>
        <w:tabs>
          <w:tab w:val="left" w:pos="600"/>
          <w:tab w:val="right" w:leader="dot" w:pos="9075"/>
        </w:tabs>
        <w:rPr>
          <w:del w:id="7544" w:author="Markus Brüderl" w:date="2017-11-21T08:50:00Z"/>
          <w:rFonts w:eastAsiaTheme="minorEastAsia" w:cstheme="minorBidi"/>
          <w:b w:val="0"/>
          <w:bCs w:val="0"/>
          <w:noProof/>
          <w:sz w:val="22"/>
          <w:szCs w:val="22"/>
        </w:rPr>
      </w:pPr>
      <w:del w:id="7545" w:author="Markus Brüderl" w:date="2017-11-21T08:50:00Z">
        <w:r w:rsidRPr="00114F2A" w:rsidDel="00114F2A">
          <w:rPr>
            <w:noProof/>
          </w:rPr>
          <w:delText>3.20</w:delText>
        </w:r>
        <w:r w:rsidDel="00114F2A">
          <w:rPr>
            <w:rFonts w:eastAsiaTheme="minorEastAsia" w:cstheme="minorBidi"/>
            <w:b w:val="0"/>
            <w:bCs w:val="0"/>
            <w:noProof/>
            <w:sz w:val="22"/>
            <w:szCs w:val="22"/>
          </w:rPr>
          <w:tab/>
        </w:r>
        <w:r w:rsidRPr="00114F2A" w:rsidDel="00114F2A">
          <w:rPr>
            <w:noProof/>
          </w:rPr>
          <w:delText>printAngebotService (B2B)</w:delText>
        </w:r>
        <w:r w:rsidDel="00114F2A">
          <w:rPr>
            <w:noProof/>
            <w:webHidden/>
          </w:rPr>
          <w:tab/>
          <w:delText>265</w:delText>
        </w:r>
      </w:del>
    </w:p>
    <w:p w:rsidR="00C4315F" w:rsidDel="00114F2A" w:rsidRDefault="00C4315F">
      <w:pPr>
        <w:pStyle w:val="Verzeichnis3"/>
        <w:tabs>
          <w:tab w:val="left" w:pos="1000"/>
          <w:tab w:val="right" w:leader="dot" w:pos="9075"/>
        </w:tabs>
        <w:rPr>
          <w:del w:id="7546" w:author="Markus Brüderl" w:date="2017-11-21T08:50:00Z"/>
          <w:rFonts w:eastAsiaTheme="minorEastAsia" w:cstheme="minorBidi"/>
          <w:noProof/>
          <w:sz w:val="22"/>
          <w:szCs w:val="22"/>
        </w:rPr>
      </w:pPr>
      <w:del w:id="7547" w:author="Markus Brüderl" w:date="2017-11-21T08:50:00Z">
        <w:r w:rsidRPr="00114F2A" w:rsidDel="00114F2A">
          <w:rPr>
            <w:noProof/>
          </w:rPr>
          <w:delText>3.20.1</w:delText>
        </w:r>
        <w:r w:rsidDel="00114F2A">
          <w:rPr>
            <w:rFonts w:eastAsiaTheme="minorEastAsia" w:cstheme="minorBidi"/>
            <w:noProof/>
            <w:sz w:val="22"/>
            <w:szCs w:val="22"/>
          </w:rPr>
          <w:tab/>
        </w:r>
        <w:r w:rsidRPr="00114F2A" w:rsidDel="00114F2A">
          <w:rPr>
            <w:noProof/>
          </w:rPr>
          <w:delText>checkPrintCheckedDokumente</w:delText>
        </w:r>
        <w:r w:rsidDel="00114F2A">
          <w:rPr>
            <w:noProof/>
            <w:webHidden/>
          </w:rPr>
          <w:tab/>
          <w:delText>265</w:delText>
        </w:r>
      </w:del>
    </w:p>
    <w:p w:rsidR="00C4315F" w:rsidDel="00114F2A" w:rsidRDefault="00C4315F">
      <w:pPr>
        <w:pStyle w:val="Verzeichnis4"/>
        <w:tabs>
          <w:tab w:val="left" w:pos="1400"/>
          <w:tab w:val="right" w:leader="dot" w:pos="9075"/>
        </w:tabs>
        <w:rPr>
          <w:del w:id="7548" w:author="Markus Brüderl" w:date="2017-11-21T08:50:00Z"/>
          <w:rFonts w:eastAsiaTheme="minorEastAsia" w:cstheme="minorBidi"/>
          <w:noProof/>
          <w:sz w:val="22"/>
          <w:szCs w:val="22"/>
        </w:rPr>
      </w:pPr>
      <w:del w:id="7549" w:author="Markus Brüderl" w:date="2017-11-21T08:50:00Z">
        <w:r w:rsidRPr="00114F2A" w:rsidDel="00114F2A">
          <w:rPr>
            <w:noProof/>
          </w:rPr>
          <w:delText>3.20.1.1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265</w:delText>
        </w:r>
      </w:del>
    </w:p>
    <w:p w:rsidR="00C4315F" w:rsidDel="00114F2A" w:rsidRDefault="00C4315F">
      <w:pPr>
        <w:pStyle w:val="Verzeichnis5"/>
        <w:tabs>
          <w:tab w:val="left" w:pos="1630"/>
          <w:tab w:val="right" w:leader="dot" w:pos="9075"/>
        </w:tabs>
        <w:rPr>
          <w:del w:id="7550" w:author="Markus Brüderl" w:date="2017-11-21T08:50:00Z"/>
          <w:rFonts w:eastAsiaTheme="minorEastAsia" w:cstheme="minorBidi"/>
          <w:noProof/>
          <w:sz w:val="22"/>
          <w:szCs w:val="22"/>
        </w:rPr>
      </w:pPr>
      <w:del w:id="7551" w:author="Markus Brüderl" w:date="2017-11-21T08:50:00Z">
        <w:r w:rsidRPr="00114F2A" w:rsidDel="00114F2A">
          <w:rPr>
            <w:noProof/>
          </w:rPr>
          <w:delText>3.20.1.1.1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265</w:delText>
        </w:r>
      </w:del>
    </w:p>
    <w:p w:rsidR="00C4315F" w:rsidDel="00114F2A" w:rsidRDefault="00C4315F">
      <w:pPr>
        <w:pStyle w:val="Verzeichnis5"/>
        <w:tabs>
          <w:tab w:val="left" w:pos="1630"/>
          <w:tab w:val="right" w:leader="dot" w:pos="9075"/>
        </w:tabs>
        <w:rPr>
          <w:del w:id="7552" w:author="Markus Brüderl" w:date="2017-11-21T08:50:00Z"/>
          <w:rFonts w:eastAsiaTheme="minorEastAsia" w:cstheme="minorBidi"/>
          <w:noProof/>
          <w:sz w:val="22"/>
          <w:szCs w:val="22"/>
        </w:rPr>
      </w:pPr>
      <w:del w:id="7553" w:author="Markus Brüderl" w:date="2017-11-21T08:50:00Z">
        <w:r w:rsidRPr="00114F2A" w:rsidDel="00114F2A">
          <w:rPr>
            <w:noProof/>
          </w:rPr>
          <w:delText>3.20.1.1.2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265</w:delText>
        </w:r>
      </w:del>
    </w:p>
    <w:p w:rsidR="00C4315F" w:rsidDel="00114F2A" w:rsidRDefault="00C4315F">
      <w:pPr>
        <w:pStyle w:val="Verzeichnis4"/>
        <w:tabs>
          <w:tab w:val="left" w:pos="1400"/>
          <w:tab w:val="right" w:leader="dot" w:pos="9075"/>
        </w:tabs>
        <w:rPr>
          <w:del w:id="7554" w:author="Markus Brüderl" w:date="2017-11-21T08:50:00Z"/>
          <w:rFonts w:eastAsiaTheme="minorEastAsia" w:cstheme="minorBidi"/>
          <w:noProof/>
          <w:sz w:val="22"/>
          <w:szCs w:val="22"/>
        </w:rPr>
      </w:pPr>
      <w:del w:id="7555" w:author="Markus Brüderl" w:date="2017-11-21T08:50:00Z">
        <w:r w:rsidRPr="00114F2A" w:rsidDel="00114F2A">
          <w:rPr>
            <w:noProof/>
          </w:rPr>
          <w:delText>3.20.1.2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265</w:delText>
        </w:r>
      </w:del>
    </w:p>
    <w:p w:rsidR="00C4315F" w:rsidDel="00114F2A" w:rsidRDefault="00C4315F">
      <w:pPr>
        <w:pStyle w:val="Verzeichnis5"/>
        <w:tabs>
          <w:tab w:val="left" w:pos="1630"/>
          <w:tab w:val="right" w:leader="dot" w:pos="9075"/>
        </w:tabs>
        <w:rPr>
          <w:del w:id="7556" w:author="Markus Brüderl" w:date="2017-11-21T08:50:00Z"/>
          <w:rFonts w:eastAsiaTheme="minorEastAsia" w:cstheme="minorBidi"/>
          <w:noProof/>
          <w:sz w:val="22"/>
          <w:szCs w:val="22"/>
        </w:rPr>
      </w:pPr>
      <w:del w:id="7557" w:author="Markus Brüderl" w:date="2017-11-21T08:50:00Z">
        <w:r w:rsidRPr="00114F2A" w:rsidDel="00114F2A">
          <w:rPr>
            <w:noProof/>
          </w:rPr>
          <w:delText>3.20.1.2.1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265</w:delText>
        </w:r>
      </w:del>
    </w:p>
    <w:p w:rsidR="00C4315F" w:rsidDel="00114F2A" w:rsidRDefault="00C4315F">
      <w:pPr>
        <w:pStyle w:val="Verzeichnis5"/>
        <w:tabs>
          <w:tab w:val="left" w:pos="1630"/>
          <w:tab w:val="right" w:leader="dot" w:pos="9075"/>
        </w:tabs>
        <w:rPr>
          <w:del w:id="7558" w:author="Markus Brüderl" w:date="2017-11-21T08:50:00Z"/>
          <w:rFonts w:eastAsiaTheme="minorEastAsia" w:cstheme="minorBidi"/>
          <w:noProof/>
          <w:sz w:val="22"/>
          <w:szCs w:val="22"/>
        </w:rPr>
      </w:pPr>
      <w:del w:id="7559" w:author="Markus Brüderl" w:date="2017-11-21T08:50:00Z">
        <w:r w:rsidRPr="00114F2A" w:rsidDel="00114F2A">
          <w:rPr>
            <w:noProof/>
          </w:rPr>
          <w:delText>3.20.1.2.2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266</w:delText>
        </w:r>
      </w:del>
    </w:p>
    <w:p w:rsidR="00C4315F" w:rsidDel="00114F2A" w:rsidRDefault="00C4315F">
      <w:pPr>
        <w:pStyle w:val="Verzeichnis3"/>
        <w:tabs>
          <w:tab w:val="left" w:pos="1000"/>
          <w:tab w:val="right" w:leader="dot" w:pos="9075"/>
        </w:tabs>
        <w:rPr>
          <w:del w:id="7560" w:author="Markus Brüderl" w:date="2017-11-21T08:50:00Z"/>
          <w:rFonts w:eastAsiaTheme="minorEastAsia" w:cstheme="minorBidi"/>
          <w:noProof/>
          <w:sz w:val="22"/>
          <w:szCs w:val="22"/>
        </w:rPr>
      </w:pPr>
      <w:del w:id="7561" w:author="Markus Brüderl" w:date="2017-11-21T08:50:00Z">
        <w:r w:rsidRPr="00114F2A" w:rsidDel="00114F2A">
          <w:rPr>
            <w:noProof/>
          </w:rPr>
          <w:delText>3.20.2</w:delText>
        </w:r>
        <w:r w:rsidDel="00114F2A">
          <w:rPr>
            <w:rFonts w:eastAsiaTheme="minorEastAsia" w:cstheme="minorBidi"/>
            <w:noProof/>
            <w:sz w:val="22"/>
            <w:szCs w:val="22"/>
          </w:rPr>
          <w:tab/>
        </w:r>
        <w:r w:rsidRPr="00114F2A" w:rsidDel="00114F2A">
          <w:rPr>
            <w:noProof/>
          </w:rPr>
          <w:delText>listAvailableDokumente</w:delText>
        </w:r>
        <w:r w:rsidDel="00114F2A">
          <w:rPr>
            <w:noProof/>
            <w:webHidden/>
          </w:rPr>
          <w:tab/>
          <w:delText>266</w:delText>
        </w:r>
      </w:del>
    </w:p>
    <w:p w:rsidR="00C4315F" w:rsidDel="00114F2A" w:rsidRDefault="00C4315F">
      <w:pPr>
        <w:pStyle w:val="Verzeichnis4"/>
        <w:tabs>
          <w:tab w:val="left" w:pos="1400"/>
          <w:tab w:val="right" w:leader="dot" w:pos="9075"/>
        </w:tabs>
        <w:rPr>
          <w:del w:id="7562" w:author="Markus Brüderl" w:date="2017-11-21T08:50:00Z"/>
          <w:rFonts w:eastAsiaTheme="minorEastAsia" w:cstheme="minorBidi"/>
          <w:noProof/>
          <w:sz w:val="22"/>
          <w:szCs w:val="22"/>
        </w:rPr>
      </w:pPr>
      <w:del w:id="7563" w:author="Markus Brüderl" w:date="2017-11-21T08:50:00Z">
        <w:r w:rsidRPr="00114F2A" w:rsidDel="00114F2A">
          <w:rPr>
            <w:noProof/>
          </w:rPr>
          <w:delText>3.20.2.1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266</w:delText>
        </w:r>
      </w:del>
    </w:p>
    <w:p w:rsidR="00C4315F" w:rsidDel="00114F2A" w:rsidRDefault="00C4315F">
      <w:pPr>
        <w:pStyle w:val="Verzeichnis5"/>
        <w:tabs>
          <w:tab w:val="left" w:pos="1630"/>
          <w:tab w:val="right" w:leader="dot" w:pos="9075"/>
        </w:tabs>
        <w:rPr>
          <w:del w:id="7564" w:author="Markus Brüderl" w:date="2017-11-21T08:50:00Z"/>
          <w:rFonts w:eastAsiaTheme="minorEastAsia" w:cstheme="minorBidi"/>
          <w:noProof/>
          <w:sz w:val="22"/>
          <w:szCs w:val="22"/>
        </w:rPr>
      </w:pPr>
      <w:del w:id="7565" w:author="Markus Brüderl" w:date="2017-11-21T08:50:00Z">
        <w:r w:rsidRPr="00114F2A" w:rsidDel="00114F2A">
          <w:rPr>
            <w:noProof/>
          </w:rPr>
          <w:delText>3.20.2.1.1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266</w:delText>
        </w:r>
      </w:del>
    </w:p>
    <w:p w:rsidR="00C4315F" w:rsidDel="00114F2A" w:rsidRDefault="00C4315F">
      <w:pPr>
        <w:pStyle w:val="Verzeichnis5"/>
        <w:tabs>
          <w:tab w:val="left" w:pos="1630"/>
          <w:tab w:val="right" w:leader="dot" w:pos="9075"/>
        </w:tabs>
        <w:rPr>
          <w:del w:id="7566" w:author="Markus Brüderl" w:date="2017-11-21T08:50:00Z"/>
          <w:rFonts w:eastAsiaTheme="minorEastAsia" w:cstheme="minorBidi"/>
          <w:noProof/>
          <w:sz w:val="22"/>
          <w:szCs w:val="22"/>
        </w:rPr>
      </w:pPr>
      <w:del w:id="7567" w:author="Markus Brüderl" w:date="2017-11-21T08:50:00Z">
        <w:r w:rsidRPr="00114F2A" w:rsidDel="00114F2A">
          <w:rPr>
            <w:noProof/>
          </w:rPr>
          <w:delText>3.20.2.1.2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267</w:delText>
        </w:r>
      </w:del>
    </w:p>
    <w:p w:rsidR="00C4315F" w:rsidDel="00114F2A" w:rsidRDefault="00C4315F">
      <w:pPr>
        <w:pStyle w:val="Verzeichnis4"/>
        <w:tabs>
          <w:tab w:val="left" w:pos="1400"/>
          <w:tab w:val="right" w:leader="dot" w:pos="9075"/>
        </w:tabs>
        <w:rPr>
          <w:del w:id="7568" w:author="Markus Brüderl" w:date="2017-11-21T08:50:00Z"/>
          <w:rFonts w:eastAsiaTheme="minorEastAsia" w:cstheme="minorBidi"/>
          <w:noProof/>
          <w:sz w:val="22"/>
          <w:szCs w:val="22"/>
        </w:rPr>
      </w:pPr>
      <w:del w:id="7569" w:author="Markus Brüderl" w:date="2017-11-21T08:50:00Z">
        <w:r w:rsidRPr="00114F2A" w:rsidDel="00114F2A">
          <w:rPr>
            <w:noProof/>
          </w:rPr>
          <w:delText>3.20.2.2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267</w:delText>
        </w:r>
      </w:del>
    </w:p>
    <w:p w:rsidR="00C4315F" w:rsidDel="00114F2A" w:rsidRDefault="00C4315F">
      <w:pPr>
        <w:pStyle w:val="Verzeichnis5"/>
        <w:tabs>
          <w:tab w:val="left" w:pos="1630"/>
          <w:tab w:val="right" w:leader="dot" w:pos="9075"/>
        </w:tabs>
        <w:rPr>
          <w:del w:id="7570" w:author="Markus Brüderl" w:date="2017-11-21T08:50:00Z"/>
          <w:rFonts w:eastAsiaTheme="minorEastAsia" w:cstheme="minorBidi"/>
          <w:noProof/>
          <w:sz w:val="22"/>
          <w:szCs w:val="22"/>
        </w:rPr>
      </w:pPr>
      <w:del w:id="7571" w:author="Markus Brüderl" w:date="2017-11-21T08:50:00Z">
        <w:r w:rsidRPr="00114F2A" w:rsidDel="00114F2A">
          <w:rPr>
            <w:noProof/>
          </w:rPr>
          <w:delText>3.20.2.2.1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267</w:delText>
        </w:r>
      </w:del>
    </w:p>
    <w:p w:rsidR="00C4315F" w:rsidDel="00114F2A" w:rsidRDefault="00C4315F">
      <w:pPr>
        <w:pStyle w:val="Verzeichnis5"/>
        <w:tabs>
          <w:tab w:val="left" w:pos="1630"/>
          <w:tab w:val="right" w:leader="dot" w:pos="9075"/>
        </w:tabs>
        <w:rPr>
          <w:del w:id="7572" w:author="Markus Brüderl" w:date="2017-11-21T08:50:00Z"/>
          <w:rFonts w:eastAsiaTheme="minorEastAsia" w:cstheme="minorBidi"/>
          <w:noProof/>
          <w:sz w:val="22"/>
          <w:szCs w:val="22"/>
        </w:rPr>
      </w:pPr>
      <w:del w:id="7573" w:author="Markus Brüderl" w:date="2017-11-21T08:50:00Z">
        <w:r w:rsidRPr="00114F2A" w:rsidDel="00114F2A">
          <w:rPr>
            <w:noProof/>
          </w:rPr>
          <w:delText>3.20.2.2.2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267</w:delText>
        </w:r>
      </w:del>
    </w:p>
    <w:p w:rsidR="00C4315F" w:rsidDel="00114F2A" w:rsidRDefault="00C4315F">
      <w:pPr>
        <w:pStyle w:val="Verzeichnis3"/>
        <w:tabs>
          <w:tab w:val="left" w:pos="1000"/>
          <w:tab w:val="right" w:leader="dot" w:pos="9075"/>
        </w:tabs>
        <w:rPr>
          <w:del w:id="7574" w:author="Markus Brüderl" w:date="2017-11-21T08:50:00Z"/>
          <w:rFonts w:eastAsiaTheme="minorEastAsia" w:cstheme="minorBidi"/>
          <w:noProof/>
          <w:sz w:val="22"/>
          <w:szCs w:val="22"/>
        </w:rPr>
      </w:pPr>
      <w:del w:id="7575" w:author="Markus Brüderl" w:date="2017-11-21T08:50:00Z">
        <w:r w:rsidRPr="00114F2A" w:rsidDel="00114F2A">
          <w:rPr>
            <w:noProof/>
          </w:rPr>
          <w:delText>3.20.3</w:delText>
        </w:r>
        <w:r w:rsidDel="00114F2A">
          <w:rPr>
            <w:rFonts w:eastAsiaTheme="minorEastAsia" w:cstheme="minorBidi"/>
            <w:noProof/>
            <w:sz w:val="22"/>
            <w:szCs w:val="22"/>
          </w:rPr>
          <w:tab/>
        </w:r>
        <w:r w:rsidRPr="00114F2A" w:rsidDel="00114F2A">
          <w:rPr>
            <w:noProof/>
          </w:rPr>
          <w:delText>printCheckedDokumente</w:delText>
        </w:r>
        <w:r w:rsidDel="00114F2A">
          <w:rPr>
            <w:noProof/>
            <w:webHidden/>
          </w:rPr>
          <w:tab/>
          <w:delText>268</w:delText>
        </w:r>
      </w:del>
    </w:p>
    <w:p w:rsidR="00C4315F" w:rsidDel="00114F2A" w:rsidRDefault="00C4315F">
      <w:pPr>
        <w:pStyle w:val="Verzeichnis4"/>
        <w:tabs>
          <w:tab w:val="left" w:pos="1400"/>
          <w:tab w:val="right" w:leader="dot" w:pos="9075"/>
        </w:tabs>
        <w:rPr>
          <w:del w:id="7576" w:author="Markus Brüderl" w:date="2017-11-21T08:50:00Z"/>
          <w:rFonts w:eastAsiaTheme="minorEastAsia" w:cstheme="minorBidi"/>
          <w:noProof/>
          <w:sz w:val="22"/>
          <w:szCs w:val="22"/>
        </w:rPr>
      </w:pPr>
      <w:del w:id="7577" w:author="Markus Brüderl" w:date="2017-11-21T08:50:00Z">
        <w:r w:rsidRPr="00114F2A" w:rsidDel="00114F2A">
          <w:rPr>
            <w:noProof/>
          </w:rPr>
          <w:delText>3.20.3.1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268</w:delText>
        </w:r>
      </w:del>
    </w:p>
    <w:p w:rsidR="00C4315F" w:rsidDel="00114F2A" w:rsidRDefault="00C4315F">
      <w:pPr>
        <w:pStyle w:val="Verzeichnis5"/>
        <w:tabs>
          <w:tab w:val="left" w:pos="1630"/>
          <w:tab w:val="right" w:leader="dot" w:pos="9075"/>
        </w:tabs>
        <w:rPr>
          <w:del w:id="7578" w:author="Markus Brüderl" w:date="2017-11-21T08:50:00Z"/>
          <w:rFonts w:eastAsiaTheme="minorEastAsia" w:cstheme="minorBidi"/>
          <w:noProof/>
          <w:sz w:val="22"/>
          <w:szCs w:val="22"/>
        </w:rPr>
      </w:pPr>
      <w:del w:id="7579" w:author="Markus Brüderl" w:date="2017-11-21T08:50:00Z">
        <w:r w:rsidRPr="00114F2A" w:rsidDel="00114F2A">
          <w:rPr>
            <w:noProof/>
          </w:rPr>
          <w:delText>3.20.3.1.1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268</w:delText>
        </w:r>
      </w:del>
    </w:p>
    <w:p w:rsidR="00C4315F" w:rsidDel="00114F2A" w:rsidRDefault="00C4315F">
      <w:pPr>
        <w:pStyle w:val="Verzeichnis5"/>
        <w:tabs>
          <w:tab w:val="left" w:pos="1630"/>
          <w:tab w:val="right" w:leader="dot" w:pos="9075"/>
        </w:tabs>
        <w:rPr>
          <w:del w:id="7580" w:author="Markus Brüderl" w:date="2017-11-21T08:50:00Z"/>
          <w:rFonts w:eastAsiaTheme="minorEastAsia" w:cstheme="minorBidi"/>
          <w:noProof/>
          <w:sz w:val="22"/>
          <w:szCs w:val="22"/>
        </w:rPr>
      </w:pPr>
      <w:del w:id="7581" w:author="Markus Brüderl" w:date="2017-11-21T08:50:00Z">
        <w:r w:rsidRPr="00114F2A" w:rsidDel="00114F2A">
          <w:rPr>
            <w:noProof/>
          </w:rPr>
          <w:delText>3.20.3.1.2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269</w:delText>
        </w:r>
      </w:del>
    </w:p>
    <w:p w:rsidR="00C4315F" w:rsidDel="00114F2A" w:rsidRDefault="00C4315F">
      <w:pPr>
        <w:pStyle w:val="Verzeichnis4"/>
        <w:tabs>
          <w:tab w:val="left" w:pos="1400"/>
          <w:tab w:val="right" w:leader="dot" w:pos="9075"/>
        </w:tabs>
        <w:rPr>
          <w:del w:id="7582" w:author="Markus Brüderl" w:date="2017-11-21T08:50:00Z"/>
          <w:rFonts w:eastAsiaTheme="minorEastAsia" w:cstheme="minorBidi"/>
          <w:noProof/>
          <w:sz w:val="22"/>
          <w:szCs w:val="22"/>
        </w:rPr>
      </w:pPr>
      <w:del w:id="7583" w:author="Markus Brüderl" w:date="2017-11-21T08:50:00Z">
        <w:r w:rsidRPr="00114F2A" w:rsidDel="00114F2A">
          <w:rPr>
            <w:noProof/>
          </w:rPr>
          <w:delText>3.20.3.2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269</w:delText>
        </w:r>
      </w:del>
    </w:p>
    <w:p w:rsidR="00C4315F" w:rsidDel="00114F2A" w:rsidRDefault="00C4315F">
      <w:pPr>
        <w:pStyle w:val="Verzeichnis5"/>
        <w:tabs>
          <w:tab w:val="left" w:pos="1630"/>
          <w:tab w:val="right" w:leader="dot" w:pos="9075"/>
        </w:tabs>
        <w:rPr>
          <w:del w:id="7584" w:author="Markus Brüderl" w:date="2017-11-21T08:50:00Z"/>
          <w:rFonts w:eastAsiaTheme="minorEastAsia" w:cstheme="minorBidi"/>
          <w:noProof/>
          <w:sz w:val="22"/>
          <w:szCs w:val="22"/>
        </w:rPr>
      </w:pPr>
      <w:del w:id="7585" w:author="Markus Brüderl" w:date="2017-11-21T08:50:00Z">
        <w:r w:rsidRPr="00114F2A" w:rsidDel="00114F2A">
          <w:rPr>
            <w:noProof/>
          </w:rPr>
          <w:delText>3.20.3.2.1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269</w:delText>
        </w:r>
      </w:del>
    </w:p>
    <w:p w:rsidR="00C4315F" w:rsidDel="00114F2A" w:rsidRDefault="00C4315F">
      <w:pPr>
        <w:pStyle w:val="Verzeichnis5"/>
        <w:tabs>
          <w:tab w:val="left" w:pos="1630"/>
          <w:tab w:val="right" w:leader="dot" w:pos="9075"/>
        </w:tabs>
        <w:rPr>
          <w:del w:id="7586" w:author="Markus Brüderl" w:date="2017-11-21T08:50:00Z"/>
          <w:rFonts w:eastAsiaTheme="minorEastAsia" w:cstheme="minorBidi"/>
          <w:noProof/>
          <w:sz w:val="22"/>
          <w:szCs w:val="22"/>
        </w:rPr>
      </w:pPr>
      <w:del w:id="7587" w:author="Markus Brüderl" w:date="2017-11-21T08:50:00Z">
        <w:r w:rsidRPr="00114F2A" w:rsidDel="00114F2A">
          <w:rPr>
            <w:noProof/>
          </w:rPr>
          <w:delText>3.20.3.2.2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269</w:delText>
        </w:r>
      </w:del>
    </w:p>
    <w:p w:rsidR="00C4315F" w:rsidDel="00114F2A" w:rsidRDefault="00C4315F">
      <w:pPr>
        <w:pStyle w:val="Verzeichnis2"/>
        <w:tabs>
          <w:tab w:val="left" w:pos="600"/>
          <w:tab w:val="right" w:leader="dot" w:pos="9075"/>
        </w:tabs>
        <w:rPr>
          <w:del w:id="7588" w:author="Markus Brüderl" w:date="2017-11-21T08:50:00Z"/>
          <w:rFonts w:eastAsiaTheme="minorEastAsia" w:cstheme="minorBidi"/>
          <w:b w:val="0"/>
          <w:bCs w:val="0"/>
          <w:noProof/>
          <w:sz w:val="22"/>
          <w:szCs w:val="22"/>
        </w:rPr>
      </w:pPr>
      <w:del w:id="7589" w:author="Markus Brüderl" w:date="2017-11-21T08:50:00Z">
        <w:r w:rsidRPr="00114F2A" w:rsidDel="00114F2A">
          <w:rPr>
            <w:noProof/>
          </w:rPr>
          <w:delText>3.21</w:delText>
        </w:r>
        <w:r w:rsidDel="00114F2A">
          <w:rPr>
            <w:rFonts w:eastAsiaTheme="minorEastAsia" w:cstheme="minorBidi"/>
            <w:b w:val="0"/>
            <w:bCs w:val="0"/>
            <w:noProof/>
            <w:sz w:val="22"/>
            <w:szCs w:val="22"/>
          </w:rPr>
          <w:tab/>
        </w:r>
        <w:r w:rsidRPr="00114F2A" w:rsidDel="00114F2A">
          <w:rPr>
            <w:noProof/>
          </w:rPr>
          <w:delText>printAntragService (B2B)</w:delText>
        </w:r>
        <w:r w:rsidDel="00114F2A">
          <w:rPr>
            <w:noProof/>
            <w:webHidden/>
          </w:rPr>
          <w:tab/>
          <w:delText>269</w:delText>
        </w:r>
      </w:del>
    </w:p>
    <w:p w:rsidR="00C4315F" w:rsidDel="00114F2A" w:rsidRDefault="00C4315F">
      <w:pPr>
        <w:pStyle w:val="Verzeichnis3"/>
        <w:tabs>
          <w:tab w:val="left" w:pos="1000"/>
          <w:tab w:val="right" w:leader="dot" w:pos="9075"/>
        </w:tabs>
        <w:rPr>
          <w:del w:id="7590" w:author="Markus Brüderl" w:date="2017-11-21T08:50:00Z"/>
          <w:rFonts w:eastAsiaTheme="minorEastAsia" w:cstheme="minorBidi"/>
          <w:noProof/>
          <w:sz w:val="22"/>
          <w:szCs w:val="22"/>
        </w:rPr>
      </w:pPr>
      <w:del w:id="7591" w:author="Markus Brüderl" w:date="2017-11-21T08:50:00Z">
        <w:r w:rsidRPr="00114F2A" w:rsidDel="00114F2A">
          <w:rPr>
            <w:noProof/>
          </w:rPr>
          <w:delText>3.21.1</w:delText>
        </w:r>
        <w:r w:rsidDel="00114F2A">
          <w:rPr>
            <w:rFonts w:eastAsiaTheme="minorEastAsia" w:cstheme="minorBidi"/>
            <w:noProof/>
            <w:sz w:val="22"/>
            <w:szCs w:val="22"/>
          </w:rPr>
          <w:tab/>
        </w:r>
        <w:r w:rsidRPr="00114F2A" w:rsidDel="00114F2A">
          <w:rPr>
            <w:noProof/>
          </w:rPr>
          <w:delText>checkPrintCheckedDokumente</w:delText>
        </w:r>
        <w:r w:rsidDel="00114F2A">
          <w:rPr>
            <w:noProof/>
            <w:webHidden/>
          </w:rPr>
          <w:tab/>
          <w:delText>269</w:delText>
        </w:r>
      </w:del>
    </w:p>
    <w:p w:rsidR="00C4315F" w:rsidDel="00114F2A" w:rsidRDefault="00C4315F">
      <w:pPr>
        <w:pStyle w:val="Verzeichnis3"/>
        <w:tabs>
          <w:tab w:val="left" w:pos="1000"/>
          <w:tab w:val="right" w:leader="dot" w:pos="9075"/>
        </w:tabs>
        <w:rPr>
          <w:del w:id="7592" w:author="Markus Brüderl" w:date="2017-11-21T08:50:00Z"/>
          <w:rFonts w:eastAsiaTheme="minorEastAsia" w:cstheme="minorBidi"/>
          <w:noProof/>
          <w:sz w:val="22"/>
          <w:szCs w:val="22"/>
        </w:rPr>
      </w:pPr>
      <w:del w:id="7593" w:author="Markus Brüderl" w:date="2017-11-21T08:50:00Z">
        <w:r w:rsidRPr="00114F2A" w:rsidDel="00114F2A">
          <w:rPr>
            <w:noProof/>
          </w:rPr>
          <w:delText>3.21.2</w:delText>
        </w:r>
        <w:r w:rsidDel="00114F2A">
          <w:rPr>
            <w:rFonts w:eastAsiaTheme="minorEastAsia" w:cstheme="minorBidi"/>
            <w:noProof/>
            <w:sz w:val="22"/>
            <w:szCs w:val="22"/>
          </w:rPr>
          <w:tab/>
        </w:r>
        <w:r w:rsidRPr="00114F2A" w:rsidDel="00114F2A">
          <w:rPr>
            <w:noProof/>
          </w:rPr>
          <w:delText>listAvailableDokumente</w:delText>
        </w:r>
        <w:r w:rsidDel="00114F2A">
          <w:rPr>
            <w:noProof/>
            <w:webHidden/>
          </w:rPr>
          <w:tab/>
          <w:delText>269</w:delText>
        </w:r>
      </w:del>
    </w:p>
    <w:p w:rsidR="00C4315F" w:rsidDel="00114F2A" w:rsidRDefault="00C4315F">
      <w:pPr>
        <w:pStyle w:val="Verzeichnis3"/>
        <w:tabs>
          <w:tab w:val="left" w:pos="1000"/>
          <w:tab w:val="right" w:leader="dot" w:pos="9075"/>
        </w:tabs>
        <w:rPr>
          <w:del w:id="7594" w:author="Markus Brüderl" w:date="2017-11-21T08:50:00Z"/>
          <w:rFonts w:eastAsiaTheme="minorEastAsia" w:cstheme="minorBidi"/>
          <w:noProof/>
          <w:sz w:val="22"/>
          <w:szCs w:val="22"/>
        </w:rPr>
      </w:pPr>
      <w:del w:id="7595" w:author="Markus Brüderl" w:date="2017-11-21T08:50:00Z">
        <w:r w:rsidRPr="00114F2A" w:rsidDel="00114F2A">
          <w:rPr>
            <w:noProof/>
          </w:rPr>
          <w:delText>3.21.3</w:delText>
        </w:r>
        <w:r w:rsidDel="00114F2A">
          <w:rPr>
            <w:rFonts w:eastAsiaTheme="minorEastAsia" w:cstheme="minorBidi"/>
            <w:noProof/>
            <w:sz w:val="22"/>
            <w:szCs w:val="22"/>
          </w:rPr>
          <w:tab/>
        </w:r>
        <w:r w:rsidRPr="00114F2A" w:rsidDel="00114F2A">
          <w:rPr>
            <w:noProof/>
          </w:rPr>
          <w:delText>printCheckedDokumente</w:delText>
        </w:r>
        <w:r w:rsidDel="00114F2A">
          <w:rPr>
            <w:noProof/>
            <w:webHidden/>
          </w:rPr>
          <w:tab/>
          <w:delText>269</w:delText>
        </w:r>
      </w:del>
    </w:p>
    <w:p w:rsidR="00C4315F" w:rsidDel="00114F2A" w:rsidRDefault="00C4315F">
      <w:pPr>
        <w:pStyle w:val="Verzeichnis2"/>
        <w:tabs>
          <w:tab w:val="left" w:pos="600"/>
          <w:tab w:val="right" w:leader="dot" w:pos="9075"/>
        </w:tabs>
        <w:rPr>
          <w:del w:id="7596" w:author="Markus Brüderl" w:date="2017-11-21T08:50:00Z"/>
          <w:rFonts w:eastAsiaTheme="minorEastAsia" w:cstheme="minorBidi"/>
          <w:b w:val="0"/>
          <w:bCs w:val="0"/>
          <w:noProof/>
          <w:sz w:val="22"/>
          <w:szCs w:val="22"/>
        </w:rPr>
      </w:pPr>
      <w:del w:id="7597" w:author="Markus Brüderl" w:date="2017-11-21T08:50:00Z">
        <w:r w:rsidRPr="00114F2A" w:rsidDel="00114F2A">
          <w:rPr>
            <w:noProof/>
          </w:rPr>
          <w:delText>3.22</w:delText>
        </w:r>
        <w:r w:rsidDel="00114F2A">
          <w:rPr>
            <w:rFonts w:eastAsiaTheme="minorEastAsia" w:cstheme="minorBidi"/>
            <w:b w:val="0"/>
            <w:bCs w:val="0"/>
            <w:noProof/>
            <w:sz w:val="22"/>
            <w:szCs w:val="22"/>
          </w:rPr>
          <w:tab/>
        </w:r>
        <w:r w:rsidRPr="00114F2A" w:rsidDel="00114F2A">
          <w:rPr>
            <w:noProof/>
          </w:rPr>
          <w:delText>searchAngebotService (B2B)</w:delText>
        </w:r>
        <w:r w:rsidDel="00114F2A">
          <w:rPr>
            <w:noProof/>
            <w:webHidden/>
          </w:rPr>
          <w:tab/>
          <w:delText>269</w:delText>
        </w:r>
      </w:del>
    </w:p>
    <w:p w:rsidR="00C4315F" w:rsidDel="00114F2A" w:rsidRDefault="00C4315F">
      <w:pPr>
        <w:pStyle w:val="Verzeichnis3"/>
        <w:tabs>
          <w:tab w:val="left" w:pos="1000"/>
          <w:tab w:val="right" w:leader="dot" w:pos="9075"/>
        </w:tabs>
        <w:rPr>
          <w:del w:id="7598" w:author="Markus Brüderl" w:date="2017-11-21T08:50:00Z"/>
          <w:rFonts w:eastAsiaTheme="minorEastAsia" w:cstheme="minorBidi"/>
          <w:noProof/>
          <w:sz w:val="22"/>
          <w:szCs w:val="22"/>
        </w:rPr>
      </w:pPr>
      <w:del w:id="7599" w:author="Markus Brüderl" w:date="2017-11-21T08:50:00Z">
        <w:r w:rsidRPr="00114F2A" w:rsidDel="00114F2A">
          <w:rPr>
            <w:noProof/>
          </w:rPr>
          <w:delText>3.22.1</w:delText>
        </w:r>
        <w:r w:rsidDel="00114F2A">
          <w:rPr>
            <w:rFonts w:eastAsiaTheme="minorEastAsia" w:cstheme="minorBidi"/>
            <w:noProof/>
            <w:sz w:val="22"/>
            <w:szCs w:val="22"/>
          </w:rPr>
          <w:tab/>
        </w:r>
        <w:r w:rsidRPr="00114F2A" w:rsidDel="00114F2A">
          <w:rPr>
            <w:noProof/>
          </w:rPr>
          <w:delText>getAngebotDetail</w:delText>
        </w:r>
        <w:r w:rsidDel="00114F2A">
          <w:rPr>
            <w:noProof/>
            <w:webHidden/>
          </w:rPr>
          <w:tab/>
          <w:delText>270</w:delText>
        </w:r>
      </w:del>
    </w:p>
    <w:p w:rsidR="00C4315F" w:rsidDel="00114F2A" w:rsidRDefault="00C4315F">
      <w:pPr>
        <w:pStyle w:val="Verzeichnis4"/>
        <w:tabs>
          <w:tab w:val="left" w:pos="1400"/>
          <w:tab w:val="right" w:leader="dot" w:pos="9075"/>
        </w:tabs>
        <w:rPr>
          <w:del w:id="7600" w:author="Markus Brüderl" w:date="2017-11-21T08:50:00Z"/>
          <w:rFonts w:eastAsiaTheme="minorEastAsia" w:cstheme="minorBidi"/>
          <w:noProof/>
          <w:sz w:val="22"/>
          <w:szCs w:val="22"/>
        </w:rPr>
      </w:pPr>
      <w:del w:id="7601" w:author="Markus Brüderl" w:date="2017-11-21T08:50:00Z">
        <w:r w:rsidRPr="00114F2A" w:rsidDel="00114F2A">
          <w:rPr>
            <w:noProof/>
          </w:rPr>
          <w:delText>3.22.1.1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270</w:delText>
        </w:r>
      </w:del>
    </w:p>
    <w:p w:rsidR="00C4315F" w:rsidDel="00114F2A" w:rsidRDefault="00C4315F">
      <w:pPr>
        <w:pStyle w:val="Verzeichnis5"/>
        <w:tabs>
          <w:tab w:val="left" w:pos="1630"/>
          <w:tab w:val="right" w:leader="dot" w:pos="9075"/>
        </w:tabs>
        <w:rPr>
          <w:del w:id="7602" w:author="Markus Brüderl" w:date="2017-11-21T08:50:00Z"/>
          <w:rFonts w:eastAsiaTheme="minorEastAsia" w:cstheme="minorBidi"/>
          <w:noProof/>
          <w:sz w:val="22"/>
          <w:szCs w:val="22"/>
        </w:rPr>
      </w:pPr>
      <w:del w:id="7603" w:author="Markus Brüderl" w:date="2017-11-21T08:50:00Z">
        <w:r w:rsidRPr="00114F2A" w:rsidDel="00114F2A">
          <w:rPr>
            <w:noProof/>
          </w:rPr>
          <w:delText>3.22.1.1.1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270</w:delText>
        </w:r>
      </w:del>
    </w:p>
    <w:p w:rsidR="00C4315F" w:rsidDel="00114F2A" w:rsidRDefault="00C4315F">
      <w:pPr>
        <w:pStyle w:val="Verzeichnis5"/>
        <w:tabs>
          <w:tab w:val="left" w:pos="1630"/>
          <w:tab w:val="right" w:leader="dot" w:pos="9075"/>
        </w:tabs>
        <w:rPr>
          <w:del w:id="7604" w:author="Markus Brüderl" w:date="2017-11-21T08:50:00Z"/>
          <w:rFonts w:eastAsiaTheme="minorEastAsia" w:cstheme="minorBidi"/>
          <w:noProof/>
          <w:sz w:val="22"/>
          <w:szCs w:val="22"/>
        </w:rPr>
      </w:pPr>
      <w:del w:id="7605" w:author="Markus Brüderl" w:date="2017-11-21T08:50:00Z">
        <w:r w:rsidRPr="00114F2A" w:rsidDel="00114F2A">
          <w:rPr>
            <w:noProof/>
          </w:rPr>
          <w:delText>3.22.1.1.2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270</w:delText>
        </w:r>
      </w:del>
    </w:p>
    <w:p w:rsidR="00C4315F" w:rsidDel="00114F2A" w:rsidRDefault="00C4315F">
      <w:pPr>
        <w:pStyle w:val="Verzeichnis4"/>
        <w:tabs>
          <w:tab w:val="left" w:pos="1400"/>
          <w:tab w:val="right" w:leader="dot" w:pos="9075"/>
        </w:tabs>
        <w:rPr>
          <w:del w:id="7606" w:author="Markus Brüderl" w:date="2017-11-21T08:50:00Z"/>
          <w:rFonts w:eastAsiaTheme="minorEastAsia" w:cstheme="minorBidi"/>
          <w:noProof/>
          <w:sz w:val="22"/>
          <w:szCs w:val="22"/>
        </w:rPr>
      </w:pPr>
      <w:del w:id="7607" w:author="Markus Brüderl" w:date="2017-11-21T08:50:00Z">
        <w:r w:rsidRPr="00114F2A" w:rsidDel="00114F2A">
          <w:rPr>
            <w:noProof/>
          </w:rPr>
          <w:delText>3.22.1.2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270</w:delText>
        </w:r>
      </w:del>
    </w:p>
    <w:p w:rsidR="00C4315F" w:rsidDel="00114F2A" w:rsidRDefault="00C4315F">
      <w:pPr>
        <w:pStyle w:val="Verzeichnis5"/>
        <w:tabs>
          <w:tab w:val="left" w:pos="1630"/>
          <w:tab w:val="right" w:leader="dot" w:pos="9075"/>
        </w:tabs>
        <w:rPr>
          <w:del w:id="7608" w:author="Markus Brüderl" w:date="2017-11-21T08:50:00Z"/>
          <w:rFonts w:eastAsiaTheme="minorEastAsia" w:cstheme="minorBidi"/>
          <w:noProof/>
          <w:sz w:val="22"/>
          <w:szCs w:val="22"/>
        </w:rPr>
      </w:pPr>
      <w:del w:id="7609" w:author="Markus Brüderl" w:date="2017-11-21T08:50:00Z">
        <w:r w:rsidRPr="00114F2A" w:rsidDel="00114F2A">
          <w:rPr>
            <w:noProof/>
          </w:rPr>
          <w:delText>3.22.1.2.1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270</w:delText>
        </w:r>
      </w:del>
    </w:p>
    <w:p w:rsidR="00C4315F" w:rsidDel="00114F2A" w:rsidRDefault="00C4315F">
      <w:pPr>
        <w:pStyle w:val="Verzeichnis5"/>
        <w:tabs>
          <w:tab w:val="left" w:pos="1630"/>
          <w:tab w:val="right" w:leader="dot" w:pos="9075"/>
        </w:tabs>
        <w:rPr>
          <w:del w:id="7610" w:author="Markus Brüderl" w:date="2017-11-21T08:50:00Z"/>
          <w:rFonts w:eastAsiaTheme="minorEastAsia" w:cstheme="minorBidi"/>
          <w:noProof/>
          <w:sz w:val="22"/>
          <w:szCs w:val="22"/>
        </w:rPr>
      </w:pPr>
      <w:del w:id="7611" w:author="Markus Brüderl" w:date="2017-11-21T08:50:00Z">
        <w:r w:rsidRPr="00114F2A" w:rsidDel="00114F2A">
          <w:rPr>
            <w:noProof/>
          </w:rPr>
          <w:delText>3.22.1.2.2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270</w:delText>
        </w:r>
      </w:del>
    </w:p>
    <w:p w:rsidR="00C4315F" w:rsidDel="00114F2A" w:rsidRDefault="00C4315F">
      <w:pPr>
        <w:pStyle w:val="Verzeichnis3"/>
        <w:tabs>
          <w:tab w:val="left" w:pos="1000"/>
          <w:tab w:val="right" w:leader="dot" w:pos="9075"/>
        </w:tabs>
        <w:rPr>
          <w:del w:id="7612" w:author="Markus Brüderl" w:date="2017-11-21T08:50:00Z"/>
          <w:rFonts w:eastAsiaTheme="minorEastAsia" w:cstheme="minorBidi"/>
          <w:noProof/>
          <w:sz w:val="22"/>
          <w:szCs w:val="22"/>
        </w:rPr>
      </w:pPr>
      <w:del w:id="7613" w:author="Markus Brüderl" w:date="2017-11-21T08:50:00Z">
        <w:r w:rsidRPr="00114F2A" w:rsidDel="00114F2A">
          <w:rPr>
            <w:noProof/>
          </w:rPr>
          <w:delText>3.22.2</w:delText>
        </w:r>
        <w:r w:rsidDel="00114F2A">
          <w:rPr>
            <w:rFonts w:eastAsiaTheme="minorEastAsia" w:cstheme="minorBidi"/>
            <w:noProof/>
            <w:sz w:val="22"/>
            <w:szCs w:val="22"/>
          </w:rPr>
          <w:tab/>
        </w:r>
        <w:r w:rsidRPr="00114F2A" w:rsidDel="00114F2A">
          <w:rPr>
            <w:noProof/>
          </w:rPr>
          <w:delText>searchAngebotDetail</w:delText>
        </w:r>
        <w:r w:rsidDel="00114F2A">
          <w:rPr>
            <w:noProof/>
            <w:webHidden/>
          </w:rPr>
          <w:tab/>
          <w:delText>271</w:delText>
        </w:r>
      </w:del>
    </w:p>
    <w:p w:rsidR="00C4315F" w:rsidDel="00114F2A" w:rsidRDefault="00C4315F">
      <w:pPr>
        <w:pStyle w:val="Verzeichnis4"/>
        <w:tabs>
          <w:tab w:val="left" w:pos="1400"/>
          <w:tab w:val="right" w:leader="dot" w:pos="9075"/>
        </w:tabs>
        <w:rPr>
          <w:del w:id="7614" w:author="Markus Brüderl" w:date="2017-11-21T08:50:00Z"/>
          <w:rFonts w:eastAsiaTheme="minorEastAsia" w:cstheme="minorBidi"/>
          <w:noProof/>
          <w:sz w:val="22"/>
          <w:szCs w:val="22"/>
        </w:rPr>
      </w:pPr>
      <w:del w:id="7615" w:author="Markus Brüderl" w:date="2017-11-21T08:50:00Z">
        <w:r w:rsidRPr="00114F2A" w:rsidDel="00114F2A">
          <w:rPr>
            <w:noProof/>
          </w:rPr>
          <w:delText>3.22.2.1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271</w:delText>
        </w:r>
      </w:del>
    </w:p>
    <w:p w:rsidR="00C4315F" w:rsidDel="00114F2A" w:rsidRDefault="00C4315F">
      <w:pPr>
        <w:pStyle w:val="Verzeichnis5"/>
        <w:tabs>
          <w:tab w:val="left" w:pos="1630"/>
          <w:tab w:val="right" w:leader="dot" w:pos="9075"/>
        </w:tabs>
        <w:rPr>
          <w:del w:id="7616" w:author="Markus Brüderl" w:date="2017-11-21T08:50:00Z"/>
          <w:rFonts w:eastAsiaTheme="minorEastAsia" w:cstheme="minorBidi"/>
          <w:noProof/>
          <w:sz w:val="22"/>
          <w:szCs w:val="22"/>
        </w:rPr>
      </w:pPr>
      <w:del w:id="7617" w:author="Markus Brüderl" w:date="2017-11-21T08:50:00Z">
        <w:r w:rsidRPr="00114F2A" w:rsidDel="00114F2A">
          <w:rPr>
            <w:noProof/>
          </w:rPr>
          <w:delText>3.22.2.1.1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271</w:delText>
        </w:r>
      </w:del>
    </w:p>
    <w:p w:rsidR="00C4315F" w:rsidDel="00114F2A" w:rsidRDefault="00C4315F">
      <w:pPr>
        <w:pStyle w:val="Verzeichnis5"/>
        <w:tabs>
          <w:tab w:val="left" w:pos="1630"/>
          <w:tab w:val="right" w:leader="dot" w:pos="9075"/>
        </w:tabs>
        <w:rPr>
          <w:del w:id="7618" w:author="Markus Brüderl" w:date="2017-11-21T08:50:00Z"/>
          <w:rFonts w:eastAsiaTheme="minorEastAsia" w:cstheme="minorBidi"/>
          <w:noProof/>
          <w:sz w:val="22"/>
          <w:szCs w:val="22"/>
        </w:rPr>
      </w:pPr>
      <w:del w:id="7619" w:author="Markus Brüderl" w:date="2017-11-21T08:50:00Z">
        <w:r w:rsidRPr="00114F2A" w:rsidDel="00114F2A">
          <w:rPr>
            <w:noProof/>
          </w:rPr>
          <w:delText>3.22.2.1.2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271</w:delText>
        </w:r>
      </w:del>
    </w:p>
    <w:p w:rsidR="00C4315F" w:rsidDel="00114F2A" w:rsidRDefault="00C4315F">
      <w:pPr>
        <w:pStyle w:val="Verzeichnis4"/>
        <w:tabs>
          <w:tab w:val="left" w:pos="1400"/>
          <w:tab w:val="right" w:leader="dot" w:pos="9075"/>
        </w:tabs>
        <w:rPr>
          <w:del w:id="7620" w:author="Markus Brüderl" w:date="2017-11-21T08:50:00Z"/>
          <w:rFonts w:eastAsiaTheme="minorEastAsia" w:cstheme="minorBidi"/>
          <w:noProof/>
          <w:sz w:val="22"/>
          <w:szCs w:val="22"/>
        </w:rPr>
      </w:pPr>
      <w:del w:id="7621" w:author="Markus Brüderl" w:date="2017-11-21T08:50:00Z">
        <w:r w:rsidRPr="00114F2A" w:rsidDel="00114F2A">
          <w:rPr>
            <w:noProof/>
          </w:rPr>
          <w:delText>3.22.2.2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271</w:delText>
        </w:r>
      </w:del>
    </w:p>
    <w:p w:rsidR="00C4315F" w:rsidDel="00114F2A" w:rsidRDefault="00C4315F">
      <w:pPr>
        <w:pStyle w:val="Verzeichnis5"/>
        <w:tabs>
          <w:tab w:val="left" w:pos="1630"/>
          <w:tab w:val="right" w:leader="dot" w:pos="9075"/>
        </w:tabs>
        <w:rPr>
          <w:del w:id="7622" w:author="Markus Brüderl" w:date="2017-11-21T08:50:00Z"/>
          <w:rFonts w:eastAsiaTheme="minorEastAsia" w:cstheme="minorBidi"/>
          <w:noProof/>
          <w:sz w:val="22"/>
          <w:szCs w:val="22"/>
        </w:rPr>
      </w:pPr>
      <w:del w:id="7623" w:author="Markus Brüderl" w:date="2017-11-21T08:50:00Z">
        <w:r w:rsidRPr="00114F2A" w:rsidDel="00114F2A">
          <w:rPr>
            <w:noProof/>
          </w:rPr>
          <w:delText>3.22.2.2.1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271</w:delText>
        </w:r>
      </w:del>
    </w:p>
    <w:p w:rsidR="00C4315F" w:rsidDel="00114F2A" w:rsidRDefault="00C4315F">
      <w:pPr>
        <w:pStyle w:val="Verzeichnis5"/>
        <w:tabs>
          <w:tab w:val="left" w:pos="1630"/>
          <w:tab w:val="right" w:leader="dot" w:pos="9075"/>
        </w:tabs>
        <w:rPr>
          <w:del w:id="7624" w:author="Markus Brüderl" w:date="2017-11-21T08:50:00Z"/>
          <w:rFonts w:eastAsiaTheme="minorEastAsia" w:cstheme="minorBidi"/>
          <w:noProof/>
          <w:sz w:val="22"/>
          <w:szCs w:val="22"/>
        </w:rPr>
      </w:pPr>
      <w:del w:id="7625" w:author="Markus Brüderl" w:date="2017-11-21T08:50:00Z">
        <w:r w:rsidRPr="00114F2A" w:rsidDel="00114F2A">
          <w:rPr>
            <w:noProof/>
          </w:rPr>
          <w:delText>3.22.2.2.2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272</w:delText>
        </w:r>
      </w:del>
    </w:p>
    <w:p w:rsidR="00C4315F" w:rsidDel="00114F2A" w:rsidRDefault="00C4315F">
      <w:pPr>
        <w:pStyle w:val="Verzeichnis2"/>
        <w:tabs>
          <w:tab w:val="left" w:pos="600"/>
          <w:tab w:val="right" w:leader="dot" w:pos="9075"/>
        </w:tabs>
        <w:rPr>
          <w:del w:id="7626" w:author="Markus Brüderl" w:date="2017-11-21T08:50:00Z"/>
          <w:rFonts w:eastAsiaTheme="minorEastAsia" w:cstheme="minorBidi"/>
          <w:b w:val="0"/>
          <w:bCs w:val="0"/>
          <w:noProof/>
          <w:sz w:val="22"/>
          <w:szCs w:val="22"/>
        </w:rPr>
      </w:pPr>
      <w:del w:id="7627" w:author="Markus Brüderl" w:date="2017-11-21T08:50:00Z">
        <w:r w:rsidRPr="00114F2A" w:rsidDel="00114F2A">
          <w:rPr>
            <w:noProof/>
          </w:rPr>
          <w:delText>3.23</w:delText>
        </w:r>
        <w:r w:rsidDel="00114F2A">
          <w:rPr>
            <w:rFonts w:eastAsiaTheme="minorEastAsia" w:cstheme="minorBidi"/>
            <w:b w:val="0"/>
            <w:bCs w:val="0"/>
            <w:noProof/>
            <w:sz w:val="22"/>
            <w:szCs w:val="22"/>
          </w:rPr>
          <w:tab/>
        </w:r>
        <w:r w:rsidRPr="00114F2A" w:rsidDel="00114F2A">
          <w:rPr>
            <w:noProof/>
          </w:rPr>
          <w:delText>searchAntragService (B2B)</w:delText>
        </w:r>
        <w:r w:rsidDel="00114F2A">
          <w:rPr>
            <w:noProof/>
            <w:webHidden/>
          </w:rPr>
          <w:tab/>
          <w:delText>272</w:delText>
        </w:r>
      </w:del>
    </w:p>
    <w:p w:rsidR="00C4315F" w:rsidDel="00114F2A" w:rsidRDefault="00C4315F">
      <w:pPr>
        <w:pStyle w:val="Verzeichnis3"/>
        <w:tabs>
          <w:tab w:val="left" w:pos="1000"/>
          <w:tab w:val="right" w:leader="dot" w:pos="9075"/>
        </w:tabs>
        <w:rPr>
          <w:del w:id="7628" w:author="Markus Brüderl" w:date="2017-11-21T08:50:00Z"/>
          <w:rFonts w:eastAsiaTheme="minorEastAsia" w:cstheme="minorBidi"/>
          <w:noProof/>
          <w:sz w:val="22"/>
          <w:szCs w:val="22"/>
        </w:rPr>
      </w:pPr>
      <w:del w:id="7629" w:author="Markus Brüderl" w:date="2017-11-21T08:50:00Z">
        <w:r w:rsidRPr="00114F2A" w:rsidDel="00114F2A">
          <w:rPr>
            <w:noProof/>
          </w:rPr>
          <w:delText>3.23.1</w:delText>
        </w:r>
        <w:r w:rsidDel="00114F2A">
          <w:rPr>
            <w:rFonts w:eastAsiaTheme="minorEastAsia" w:cstheme="minorBidi"/>
            <w:noProof/>
            <w:sz w:val="22"/>
            <w:szCs w:val="22"/>
          </w:rPr>
          <w:tab/>
        </w:r>
        <w:r w:rsidRPr="00114F2A" w:rsidDel="00114F2A">
          <w:rPr>
            <w:noProof/>
          </w:rPr>
          <w:delText>getAntragDetail</w:delText>
        </w:r>
        <w:r w:rsidDel="00114F2A">
          <w:rPr>
            <w:noProof/>
            <w:webHidden/>
          </w:rPr>
          <w:tab/>
          <w:delText>272</w:delText>
        </w:r>
      </w:del>
    </w:p>
    <w:p w:rsidR="00C4315F" w:rsidDel="00114F2A" w:rsidRDefault="00C4315F">
      <w:pPr>
        <w:pStyle w:val="Verzeichnis4"/>
        <w:tabs>
          <w:tab w:val="left" w:pos="1400"/>
          <w:tab w:val="right" w:leader="dot" w:pos="9075"/>
        </w:tabs>
        <w:rPr>
          <w:del w:id="7630" w:author="Markus Brüderl" w:date="2017-11-21T08:50:00Z"/>
          <w:rFonts w:eastAsiaTheme="minorEastAsia" w:cstheme="minorBidi"/>
          <w:noProof/>
          <w:sz w:val="22"/>
          <w:szCs w:val="22"/>
        </w:rPr>
      </w:pPr>
      <w:del w:id="7631" w:author="Markus Brüderl" w:date="2017-11-21T08:50:00Z">
        <w:r w:rsidRPr="00114F2A" w:rsidDel="00114F2A">
          <w:rPr>
            <w:noProof/>
          </w:rPr>
          <w:delText>3.23.1.1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272</w:delText>
        </w:r>
      </w:del>
    </w:p>
    <w:p w:rsidR="00C4315F" w:rsidDel="00114F2A" w:rsidRDefault="00C4315F">
      <w:pPr>
        <w:pStyle w:val="Verzeichnis5"/>
        <w:tabs>
          <w:tab w:val="left" w:pos="1630"/>
          <w:tab w:val="right" w:leader="dot" w:pos="9075"/>
        </w:tabs>
        <w:rPr>
          <w:del w:id="7632" w:author="Markus Brüderl" w:date="2017-11-21T08:50:00Z"/>
          <w:rFonts w:eastAsiaTheme="minorEastAsia" w:cstheme="minorBidi"/>
          <w:noProof/>
          <w:sz w:val="22"/>
          <w:szCs w:val="22"/>
        </w:rPr>
      </w:pPr>
      <w:del w:id="7633" w:author="Markus Brüderl" w:date="2017-11-21T08:50:00Z">
        <w:r w:rsidRPr="00114F2A" w:rsidDel="00114F2A">
          <w:rPr>
            <w:noProof/>
          </w:rPr>
          <w:delText>3.23.1.1.1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272</w:delText>
        </w:r>
      </w:del>
    </w:p>
    <w:p w:rsidR="00C4315F" w:rsidDel="00114F2A" w:rsidRDefault="00C4315F">
      <w:pPr>
        <w:pStyle w:val="Verzeichnis5"/>
        <w:tabs>
          <w:tab w:val="left" w:pos="1630"/>
          <w:tab w:val="right" w:leader="dot" w:pos="9075"/>
        </w:tabs>
        <w:rPr>
          <w:del w:id="7634" w:author="Markus Brüderl" w:date="2017-11-21T08:50:00Z"/>
          <w:rFonts w:eastAsiaTheme="minorEastAsia" w:cstheme="minorBidi"/>
          <w:noProof/>
          <w:sz w:val="22"/>
          <w:szCs w:val="22"/>
        </w:rPr>
      </w:pPr>
      <w:del w:id="7635" w:author="Markus Brüderl" w:date="2017-11-21T08:50:00Z">
        <w:r w:rsidRPr="00114F2A" w:rsidDel="00114F2A">
          <w:rPr>
            <w:noProof/>
          </w:rPr>
          <w:delText>3.23.1.1.2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272</w:delText>
        </w:r>
      </w:del>
    </w:p>
    <w:p w:rsidR="00C4315F" w:rsidDel="00114F2A" w:rsidRDefault="00C4315F">
      <w:pPr>
        <w:pStyle w:val="Verzeichnis4"/>
        <w:tabs>
          <w:tab w:val="left" w:pos="1400"/>
          <w:tab w:val="right" w:leader="dot" w:pos="9075"/>
        </w:tabs>
        <w:rPr>
          <w:del w:id="7636" w:author="Markus Brüderl" w:date="2017-11-21T08:50:00Z"/>
          <w:rFonts w:eastAsiaTheme="minorEastAsia" w:cstheme="minorBidi"/>
          <w:noProof/>
          <w:sz w:val="22"/>
          <w:szCs w:val="22"/>
        </w:rPr>
      </w:pPr>
      <w:del w:id="7637" w:author="Markus Brüderl" w:date="2017-11-21T08:50:00Z">
        <w:r w:rsidRPr="00114F2A" w:rsidDel="00114F2A">
          <w:rPr>
            <w:noProof/>
          </w:rPr>
          <w:delText>3.23.1.2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273</w:delText>
        </w:r>
      </w:del>
    </w:p>
    <w:p w:rsidR="00C4315F" w:rsidDel="00114F2A" w:rsidRDefault="00C4315F">
      <w:pPr>
        <w:pStyle w:val="Verzeichnis5"/>
        <w:tabs>
          <w:tab w:val="left" w:pos="1630"/>
          <w:tab w:val="right" w:leader="dot" w:pos="9075"/>
        </w:tabs>
        <w:rPr>
          <w:del w:id="7638" w:author="Markus Brüderl" w:date="2017-11-21T08:50:00Z"/>
          <w:rFonts w:eastAsiaTheme="minorEastAsia" w:cstheme="minorBidi"/>
          <w:noProof/>
          <w:sz w:val="22"/>
          <w:szCs w:val="22"/>
        </w:rPr>
      </w:pPr>
      <w:del w:id="7639" w:author="Markus Brüderl" w:date="2017-11-21T08:50:00Z">
        <w:r w:rsidRPr="00114F2A" w:rsidDel="00114F2A">
          <w:rPr>
            <w:noProof/>
          </w:rPr>
          <w:delText>3.23.1.2.1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273</w:delText>
        </w:r>
      </w:del>
    </w:p>
    <w:p w:rsidR="00C4315F" w:rsidDel="00114F2A" w:rsidRDefault="00C4315F">
      <w:pPr>
        <w:pStyle w:val="Verzeichnis5"/>
        <w:tabs>
          <w:tab w:val="left" w:pos="1630"/>
          <w:tab w:val="right" w:leader="dot" w:pos="9075"/>
        </w:tabs>
        <w:rPr>
          <w:del w:id="7640" w:author="Markus Brüderl" w:date="2017-11-21T08:50:00Z"/>
          <w:rFonts w:eastAsiaTheme="minorEastAsia" w:cstheme="minorBidi"/>
          <w:noProof/>
          <w:sz w:val="22"/>
          <w:szCs w:val="22"/>
        </w:rPr>
      </w:pPr>
      <w:del w:id="7641" w:author="Markus Brüderl" w:date="2017-11-21T08:50:00Z">
        <w:r w:rsidRPr="00114F2A" w:rsidDel="00114F2A">
          <w:rPr>
            <w:noProof/>
          </w:rPr>
          <w:delText>3.23.1.2.2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273</w:delText>
        </w:r>
      </w:del>
    </w:p>
    <w:p w:rsidR="00C4315F" w:rsidDel="00114F2A" w:rsidRDefault="00C4315F">
      <w:pPr>
        <w:pStyle w:val="Verzeichnis3"/>
        <w:tabs>
          <w:tab w:val="left" w:pos="1000"/>
          <w:tab w:val="right" w:leader="dot" w:pos="9075"/>
        </w:tabs>
        <w:rPr>
          <w:del w:id="7642" w:author="Markus Brüderl" w:date="2017-11-21T08:50:00Z"/>
          <w:rFonts w:eastAsiaTheme="minorEastAsia" w:cstheme="minorBidi"/>
          <w:noProof/>
          <w:sz w:val="22"/>
          <w:szCs w:val="22"/>
        </w:rPr>
      </w:pPr>
      <w:del w:id="7643" w:author="Markus Brüderl" w:date="2017-11-21T08:50:00Z">
        <w:r w:rsidRPr="00114F2A" w:rsidDel="00114F2A">
          <w:rPr>
            <w:noProof/>
          </w:rPr>
          <w:delText>3.23.2</w:delText>
        </w:r>
        <w:r w:rsidDel="00114F2A">
          <w:rPr>
            <w:rFonts w:eastAsiaTheme="minorEastAsia" w:cstheme="minorBidi"/>
            <w:noProof/>
            <w:sz w:val="22"/>
            <w:szCs w:val="22"/>
          </w:rPr>
          <w:tab/>
        </w:r>
        <w:r w:rsidRPr="00114F2A" w:rsidDel="00114F2A">
          <w:rPr>
            <w:noProof/>
          </w:rPr>
          <w:delText>searchAntragDetail</w:delText>
        </w:r>
        <w:r w:rsidDel="00114F2A">
          <w:rPr>
            <w:noProof/>
            <w:webHidden/>
          </w:rPr>
          <w:tab/>
          <w:delText>273</w:delText>
        </w:r>
      </w:del>
    </w:p>
    <w:p w:rsidR="00C4315F" w:rsidDel="00114F2A" w:rsidRDefault="00C4315F">
      <w:pPr>
        <w:pStyle w:val="Verzeichnis4"/>
        <w:tabs>
          <w:tab w:val="left" w:pos="1400"/>
          <w:tab w:val="right" w:leader="dot" w:pos="9075"/>
        </w:tabs>
        <w:rPr>
          <w:del w:id="7644" w:author="Markus Brüderl" w:date="2017-11-21T08:50:00Z"/>
          <w:rFonts w:eastAsiaTheme="minorEastAsia" w:cstheme="minorBidi"/>
          <w:noProof/>
          <w:sz w:val="22"/>
          <w:szCs w:val="22"/>
        </w:rPr>
      </w:pPr>
      <w:del w:id="7645" w:author="Markus Brüderl" w:date="2017-11-21T08:50:00Z">
        <w:r w:rsidRPr="00114F2A" w:rsidDel="00114F2A">
          <w:rPr>
            <w:noProof/>
          </w:rPr>
          <w:delText>3.23.2.1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273</w:delText>
        </w:r>
      </w:del>
    </w:p>
    <w:p w:rsidR="00C4315F" w:rsidDel="00114F2A" w:rsidRDefault="00C4315F">
      <w:pPr>
        <w:pStyle w:val="Verzeichnis5"/>
        <w:tabs>
          <w:tab w:val="left" w:pos="1630"/>
          <w:tab w:val="right" w:leader="dot" w:pos="9075"/>
        </w:tabs>
        <w:rPr>
          <w:del w:id="7646" w:author="Markus Brüderl" w:date="2017-11-21T08:50:00Z"/>
          <w:rFonts w:eastAsiaTheme="minorEastAsia" w:cstheme="minorBidi"/>
          <w:noProof/>
          <w:sz w:val="22"/>
          <w:szCs w:val="22"/>
        </w:rPr>
      </w:pPr>
      <w:del w:id="7647" w:author="Markus Brüderl" w:date="2017-11-21T08:50:00Z">
        <w:r w:rsidRPr="00114F2A" w:rsidDel="00114F2A">
          <w:rPr>
            <w:noProof/>
          </w:rPr>
          <w:delText>3.23.2.1.1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273</w:delText>
        </w:r>
      </w:del>
    </w:p>
    <w:p w:rsidR="00C4315F" w:rsidDel="00114F2A" w:rsidRDefault="00C4315F">
      <w:pPr>
        <w:pStyle w:val="Verzeichnis5"/>
        <w:tabs>
          <w:tab w:val="left" w:pos="1630"/>
          <w:tab w:val="right" w:leader="dot" w:pos="9075"/>
        </w:tabs>
        <w:rPr>
          <w:del w:id="7648" w:author="Markus Brüderl" w:date="2017-11-21T08:50:00Z"/>
          <w:rFonts w:eastAsiaTheme="minorEastAsia" w:cstheme="minorBidi"/>
          <w:noProof/>
          <w:sz w:val="22"/>
          <w:szCs w:val="22"/>
        </w:rPr>
      </w:pPr>
      <w:del w:id="7649" w:author="Markus Brüderl" w:date="2017-11-21T08:50:00Z">
        <w:r w:rsidRPr="00114F2A" w:rsidDel="00114F2A">
          <w:rPr>
            <w:noProof/>
          </w:rPr>
          <w:delText>3.23.2.1.2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274</w:delText>
        </w:r>
      </w:del>
    </w:p>
    <w:p w:rsidR="00C4315F" w:rsidDel="00114F2A" w:rsidRDefault="00C4315F">
      <w:pPr>
        <w:pStyle w:val="Verzeichnis4"/>
        <w:tabs>
          <w:tab w:val="left" w:pos="1400"/>
          <w:tab w:val="right" w:leader="dot" w:pos="9075"/>
        </w:tabs>
        <w:rPr>
          <w:del w:id="7650" w:author="Markus Brüderl" w:date="2017-11-21T08:50:00Z"/>
          <w:rFonts w:eastAsiaTheme="minorEastAsia" w:cstheme="minorBidi"/>
          <w:noProof/>
          <w:sz w:val="22"/>
          <w:szCs w:val="22"/>
        </w:rPr>
      </w:pPr>
      <w:del w:id="7651" w:author="Markus Brüderl" w:date="2017-11-21T08:50:00Z">
        <w:r w:rsidRPr="00114F2A" w:rsidDel="00114F2A">
          <w:rPr>
            <w:noProof/>
          </w:rPr>
          <w:delText>3.23.2.2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274</w:delText>
        </w:r>
      </w:del>
    </w:p>
    <w:p w:rsidR="00C4315F" w:rsidDel="00114F2A" w:rsidRDefault="00C4315F">
      <w:pPr>
        <w:pStyle w:val="Verzeichnis5"/>
        <w:tabs>
          <w:tab w:val="left" w:pos="1630"/>
          <w:tab w:val="right" w:leader="dot" w:pos="9075"/>
        </w:tabs>
        <w:rPr>
          <w:del w:id="7652" w:author="Markus Brüderl" w:date="2017-11-21T08:50:00Z"/>
          <w:rFonts w:eastAsiaTheme="minorEastAsia" w:cstheme="minorBidi"/>
          <w:noProof/>
          <w:sz w:val="22"/>
          <w:szCs w:val="22"/>
        </w:rPr>
      </w:pPr>
      <w:del w:id="7653" w:author="Markus Brüderl" w:date="2017-11-21T08:50:00Z">
        <w:r w:rsidRPr="00114F2A" w:rsidDel="00114F2A">
          <w:rPr>
            <w:noProof/>
          </w:rPr>
          <w:delText>3.23.2.2.1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274</w:delText>
        </w:r>
      </w:del>
    </w:p>
    <w:p w:rsidR="00C4315F" w:rsidDel="00114F2A" w:rsidRDefault="00C4315F">
      <w:pPr>
        <w:pStyle w:val="Verzeichnis5"/>
        <w:tabs>
          <w:tab w:val="left" w:pos="1630"/>
          <w:tab w:val="right" w:leader="dot" w:pos="9075"/>
        </w:tabs>
        <w:rPr>
          <w:del w:id="7654" w:author="Markus Brüderl" w:date="2017-11-21T08:50:00Z"/>
          <w:rFonts w:eastAsiaTheme="minorEastAsia" w:cstheme="minorBidi"/>
          <w:noProof/>
          <w:sz w:val="22"/>
          <w:szCs w:val="22"/>
        </w:rPr>
      </w:pPr>
      <w:del w:id="7655" w:author="Markus Brüderl" w:date="2017-11-21T08:50:00Z">
        <w:r w:rsidRPr="00114F2A" w:rsidDel="00114F2A">
          <w:rPr>
            <w:noProof/>
          </w:rPr>
          <w:delText>3.23.2.2.2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274</w:delText>
        </w:r>
      </w:del>
    </w:p>
    <w:p w:rsidR="00C4315F" w:rsidDel="00114F2A" w:rsidRDefault="00C4315F">
      <w:pPr>
        <w:pStyle w:val="Verzeichnis2"/>
        <w:tabs>
          <w:tab w:val="left" w:pos="600"/>
          <w:tab w:val="right" w:leader="dot" w:pos="9075"/>
        </w:tabs>
        <w:rPr>
          <w:del w:id="7656" w:author="Markus Brüderl" w:date="2017-11-21T08:50:00Z"/>
          <w:rFonts w:eastAsiaTheme="minorEastAsia" w:cstheme="minorBidi"/>
          <w:b w:val="0"/>
          <w:bCs w:val="0"/>
          <w:noProof/>
          <w:sz w:val="22"/>
          <w:szCs w:val="22"/>
        </w:rPr>
      </w:pPr>
      <w:del w:id="7657" w:author="Markus Brüderl" w:date="2017-11-21T08:50:00Z">
        <w:r w:rsidRPr="00114F2A" w:rsidDel="00114F2A">
          <w:rPr>
            <w:noProof/>
          </w:rPr>
          <w:delText>3.24</w:delText>
        </w:r>
        <w:r w:rsidDel="00114F2A">
          <w:rPr>
            <w:rFonts w:eastAsiaTheme="minorEastAsia" w:cstheme="minorBidi"/>
            <w:b w:val="0"/>
            <w:bCs w:val="0"/>
            <w:noProof/>
            <w:sz w:val="22"/>
            <w:szCs w:val="22"/>
          </w:rPr>
          <w:tab/>
        </w:r>
        <w:r w:rsidRPr="00114F2A" w:rsidDel="00114F2A">
          <w:rPr>
            <w:noProof/>
          </w:rPr>
          <w:delText>searchKundeService (B2B)</w:delText>
        </w:r>
        <w:r w:rsidDel="00114F2A">
          <w:rPr>
            <w:noProof/>
            <w:webHidden/>
          </w:rPr>
          <w:tab/>
          <w:delText>274</w:delText>
        </w:r>
      </w:del>
    </w:p>
    <w:p w:rsidR="00C4315F" w:rsidDel="00114F2A" w:rsidRDefault="00C4315F">
      <w:pPr>
        <w:pStyle w:val="Verzeichnis3"/>
        <w:tabs>
          <w:tab w:val="left" w:pos="1000"/>
          <w:tab w:val="right" w:leader="dot" w:pos="9075"/>
        </w:tabs>
        <w:rPr>
          <w:del w:id="7658" w:author="Markus Brüderl" w:date="2017-11-21T08:50:00Z"/>
          <w:rFonts w:eastAsiaTheme="minorEastAsia" w:cstheme="minorBidi"/>
          <w:noProof/>
          <w:sz w:val="22"/>
          <w:szCs w:val="22"/>
        </w:rPr>
      </w:pPr>
      <w:del w:id="7659" w:author="Markus Brüderl" w:date="2017-11-21T08:50:00Z">
        <w:r w:rsidRPr="00114F2A" w:rsidDel="00114F2A">
          <w:rPr>
            <w:noProof/>
          </w:rPr>
          <w:delText>3.24.1</w:delText>
        </w:r>
        <w:r w:rsidDel="00114F2A">
          <w:rPr>
            <w:rFonts w:eastAsiaTheme="minorEastAsia" w:cstheme="minorBidi"/>
            <w:noProof/>
            <w:sz w:val="22"/>
            <w:szCs w:val="22"/>
          </w:rPr>
          <w:tab/>
        </w:r>
        <w:r w:rsidRPr="00114F2A" w:rsidDel="00114F2A">
          <w:rPr>
            <w:noProof/>
          </w:rPr>
          <w:delText>getKundeDetail</w:delText>
        </w:r>
        <w:r w:rsidDel="00114F2A">
          <w:rPr>
            <w:noProof/>
            <w:webHidden/>
          </w:rPr>
          <w:tab/>
          <w:delText>274</w:delText>
        </w:r>
      </w:del>
    </w:p>
    <w:p w:rsidR="00C4315F" w:rsidDel="00114F2A" w:rsidRDefault="00C4315F">
      <w:pPr>
        <w:pStyle w:val="Verzeichnis4"/>
        <w:tabs>
          <w:tab w:val="left" w:pos="1400"/>
          <w:tab w:val="right" w:leader="dot" w:pos="9075"/>
        </w:tabs>
        <w:rPr>
          <w:del w:id="7660" w:author="Markus Brüderl" w:date="2017-11-21T08:50:00Z"/>
          <w:rFonts w:eastAsiaTheme="minorEastAsia" w:cstheme="minorBidi"/>
          <w:noProof/>
          <w:sz w:val="22"/>
          <w:szCs w:val="22"/>
        </w:rPr>
      </w:pPr>
      <w:del w:id="7661" w:author="Markus Brüderl" w:date="2017-11-21T08:50:00Z">
        <w:r w:rsidRPr="00114F2A" w:rsidDel="00114F2A">
          <w:rPr>
            <w:noProof/>
          </w:rPr>
          <w:delText>3.24.1.1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274</w:delText>
        </w:r>
      </w:del>
    </w:p>
    <w:p w:rsidR="00C4315F" w:rsidDel="00114F2A" w:rsidRDefault="00C4315F">
      <w:pPr>
        <w:pStyle w:val="Verzeichnis5"/>
        <w:tabs>
          <w:tab w:val="left" w:pos="1630"/>
          <w:tab w:val="right" w:leader="dot" w:pos="9075"/>
        </w:tabs>
        <w:rPr>
          <w:del w:id="7662" w:author="Markus Brüderl" w:date="2017-11-21T08:50:00Z"/>
          <w:rFonts w:eastAsiaTheme="minorEastAsia" w:cstheme="minorBidi"/>
          <w:noProof/>
          <w:sz w:val="22"/>
          <w:szCs w:val="22"/>
        </w:rPr>
      </w:pPr>
      <w:del w:id="7663" w:author="Markus Brüderl" w:date="2017-11-21T08:50:00Z">
        <w:r w:rsidRPr="00114F2A" w:rsidDel="00114F2A">
          <w:rPr>
            <w:noProof/>
          </w:rPr>
          <w:delText>3.24.1.1.1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275</w:delText>
        </w:r>
      </w:del>
    </w:p>
    <w:p w:rsidR="00C4315F" w:rsidDel="00114F2A" w:rsidRDefault="00C4315F">
      <w:pPr>
        <w:pStyle w:val="Verzeichnis5"/>
        <w:tabs>
          <w:tab w:val="left" w:pos="1630"/>
          <w:tab w:val="right" w:leader="dot" w:pos="9075"/>
        </w:tabs>
        <w:rPr>
          <w:del w:id="7664" w:author="Markus Brüderl" w:date="2017-11-21T08:50:00Z"/>
          <w:rFonts w:eastAsiaTheme="minorEastAsia" w:cstheme="minorBidi"/>
          <w:noProof/>
          <w:sz w:val="22"/>
          <w:szCs w:val="22"/>
        </w:rPr>
      </w:pPr>
      <w:del w:id="7665" w:author="Markus Brüderl" w:date="2017-11-21T08:50:00Z">
        <w:r w:rsidRPr="00114F2A" w:rsidDel="00114F2A">
          <w:rPr>
            <w:noProof/>
          </w:rPr>
          <w:delText>3.24.1.1.2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275</w:delText>
        </w:r>
      </w:del>
    </w:p>
    <w:p w:rsidR="00C4315F" w:rsidDel="00114F2A" w:rsidRDefault="00C4315F">
      <w:pPr>
        <w:pStyle w:val="Verzeichnis4"/>
        <w:tabs>
          <w:tab w:val="left" w:pos="1400"/>
          <w:tab w:val="right" w:leader="dot" w:pos="9075"/>
        </w:tabs>
        <w:rPr>
          <w:del w:id="7666" w:author="Markus Brüderl" w:date="2017-11-21T08:50:00Z"/>
          <w:rFonts w:eastAsiaTheme="minorEastAsia" w:cstheme="minorBidi"/>
          <w:noProof/>
          <w:sz w:val="22"/>
          <w:szCs w:val="22"/>
        </w:rPr>
      </w:pPr>
      <w:del w:id="7667" w:author="Markus Brüderl" w:date="2017-11-21T08:50:00Z">
        <w:r w:rsidRPr="00114F2A" w:rsidDel="00114F2A">
          <w:rPr>
            <w:noProof/>
          </w:rPr>
          <w:delText>3.24.1.2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275</w:delText>
        </w:r>
      </w:del>
    </w:p>
    <w:p w:rsidR="00C4315F" w:rsidDel="00114F2A" w:rsidRDefault="00C4315F">
      <w:pPr>
        <w:pStyle w:val="Verzeichnis5"/>
        <w:tabs>
          <w:tab w:val="left" w:pos="1630"/>
          <w:tab w:val="right" w:leader="dot" w:pos="9075"/>
        </w:tabs>
        <w:rPr>
          <w:del w:id="7668" w:author="Markus Brüderl" w:date="2017-11-21T08:50:00Z"/>
          <w:rFonts w:eastAsiaTheme="minorEastAsia" w:cstheme="minorBidi"/>
          <w:noProof/>
          <w:sz w:val="22"/>
          <w:szCs w:val="22"/>
        </w:rPr>
      </w:pPr>
      <w:del w:id="7669" w:author="Markus Brüderl" w:date="2017-11-21T08:50:00Z">
        <w:r w:rsidRPr="00114F2A" w:rsidDel="00114F2A">
          <w:rPr>
            <w:noProof/>
          </w:rPr>
          <w:delText>3.24.1.2.1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275</w:delText>
        </w:r>
      </w:del>
    </w:p>
    <w:p w:rsidR="00C4315F" w:rsidDel="00114F2A" w:rsidRDefault="00C4315F">
      <w:pPr>
        <w:pStyle w:val="Verzeichnis5"/>
        <w:tabs>
          <w:tab w:val="left" w:pos="1630"/>
          <w:tab w:val="right" w:leader="dot" w:pos="9075"/>
        </w:tabs>
        <w:rPr>
          <w:del w:id="7670" w:author="Markus Brüderl" w:date="2017-11-21T08:50:00Z"/>
          <w:rFonts w:eastAsiaTheme="minorEastAsia" w:cstheme="minorBidi"/>
          <w:noProof/>
          <w:sz w:val="22"/>
          <w:szCs w:val="22"/>
        </w:rPr>
      </w:pPr>
      <w:del w:id="7671" w:author="Markus Brüderl" w:date="2017-11-21T08:50:00Z">
        <w:r w:rsidRPr="00114F2A" w:rsidDel="00114F2A">
          <w:rPr>
            <w:noProof/>
          </w:rPr>
          <w:delText>3.24.1.2.2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275</w:delText>
        </w:r>
      </w:del>
    </w:p>
    <w:p w:rsidR="00C4315F" w:rsidDel="00114F2A" w:rsidRDefault="00C4315F">
      <w:pPr>
        <w:pStyle w:val="Verzeichnis3"/>
        <w:tabs>
          <w:tab w:val="left" w:pos="1000"/>
          <w:tab w:val="right" w:leader="dot" w:pos="9075"/>
        </w:tabs>
        <w:rPr>
          <w:del w:id="7672" w:author="Markus Brüderl" w:date="2017-11-21T08:50:00Z"/>
          <w:rFonts w:eastAsiaTheme="minorEastAsia" w:cstheme="minorBidi"/>
          <w:noProof/>
          <w:sz w:val="22"/>
          <w:szCs w:val="22"/>
        </w:rPr>
      </w:pPr>
      <w:del w:id="7673" w:author="Markus Brüderl" w:date="2017-11-21T08:50:00Z">
        <w:r w:rsidRPr="00114F2A" w:rsidDel="00114F2A">
          <w:rPr>
            <w:noProof/>
          </w:rPr>
          <w:delText>3.24.2</w:delText>
        </w:r>
        <w:r w:rsidDel="00114F2A">
          <w:rPr>
            <w:rFonts w:eastAsiaTheme="minorEastAsia" w:cstheme="minorBidi"/>
            <w:noProof/>
            <w:sz w:val="22"/>
            <w:szCs w:val="22"/>
          </w:rPr>
          <w:tab/>
        </w:r>
        <w:r w:rsidRPr="00114F2A" w:rsidDel="00114F2A">
          <w:rPr>
            <w:noProof/>
          </w:rPr>
          <w:delText>getZusatzDatenAktiv</w:delText>
        </w:r>
        <w:r w:rsidDel="00114F2A">
          <w:rPr>
            <w:noProof/>
            <w:webHidden/>
          </w:rPr>
          <w:tab/>
          <w:delText>276</w:delText>
        </w:r>
      </w:del>
    </w:p>
    <w:p w:rsidR="00C4315F" w:rsidDel="00114F2A" w:rsidRDefault="00C4315F">
      <w:pPr>
        <w:pStyle w:val="Verzeichnis4"/>
        <w:tabs>
          <w:tab w:val="left" w:pos="1400"/>
          <w:tab w:val="right" w:leader="dot" w:pos="9075"/>
        </w:tabs>
        <w:rPr>
          <w:del w:id="7674" w:author="Markus Brüderl" w:date="2017-11-21T08:50:00Z"/>
          <w:rFonts w:eastAsiaTheme="minorEastAsia" w:cstheme="minorBidi"/>
          <w:noProof/>
          <w:sz w:val="22"/>
          <w:szCs w:val="22"/>
        </w:rPr>
      </w:pPr>
      <w:del w:id="7675" w:author="Markus Brüderl" w:date="2017-11-21T08:50:00Z">
        <w:r w:rsidRPr="00114F2A" w:rsidDel="00114F2A">
          <w:rPr>
            <w:noProof/>
          </w:rPr>
          <w:delText>3.24.2.1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276</w:delText>
        </w:r>
      </w:del>
    </w:p>
    <w:p w:rsidR="00C4315F" w:rsidDel="00114F2A" w:rsidRDefault="00C4315F">
      <w:pPr>
        <w:pStyle w:val="Verzeichnis5"/>
        <w:tabs>
          <w:tab w:val="left" w:pos="1630"/>
          <w:tab w:val="right" w:leader="dot" w:pos="9075"/>
        </w:tabs>
        <w:rPr>
          <w:del w:id="7676" w:author="Markus Brüderl" w:date="2017-11-21T08:50:00Z"/>
          <w:rFonts w:eastAsiaTheme="minorEastAsia" w:cstheme="minorBidi"/>
          <w:noProof/>
          <w:sz w:val="22"/>
          <w:szCs w:val="22"/>
        </w:rPr>
      </w:pPr>
      <w:del w:id="7677" w:author="Markus Brüderl" w:date="2017-11-21T08:50:00Z">
        <w:r w:rsidRPr="00114F2A" w:rsidDel="00114F2A">
          <w:rPr>
            <w:noProof/>
          </w:rPr>
          <w:delText>3.24.2.1.1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276</w:delText>
        </w:r>
      </w:del>
    </w:p>
    <w:p w:rsidR="00C4315F" w:rsidDel="00114F2A" w:rsidRDefault="00C4315F">
      <w:pPr>
        <w:pStyle w:val="Verzeichnis5"/>
        <w:tabs>
          <w:tab w:val="left" w:pos="1630"/>
          <w:tab w:val="right" w:leader="dot" w:pos="9075"/>
        </w:tabs>
        <w:rPr>
          <w:del w:id="7678" w:author="Markus Brüderl" w:date="2017-11-21T08:50:00Z"/>
          <w:rFonts w:eastAsiaTheme="minorEastAsia" w:cstheme="minorBidi"/>
          <w:noProof/>
          <w:sz w:val="22"/>
          <w:szCs w:val="22"/>
        </w:rPr>
      </w:pPr>
      <w:del w:id="7679" w:author="Markus Brüderl" w:date="2017-11-21T08:50:00Z">
        <w:r w:rsidRPr="00114F2A" w:rsidDel="00114F2A">
          <w:rPr>
            <w:noProof/>
          </w:rPr>
          <w:delText>3.24.2.1.2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276</w:delText>
        </w:r>
      </w:del>
    </w:p>
    <w:p w:rsidR="00C4315F" w:rsidDel="00114F2A" w:rsidRDefault="00C4315F">
      <w:pPr>
        <w:pStyle w:val="Verzeichnis4"/>
        <w:tabs>
          <w:tab w:val="left" w:pos="1400"/>
          <w:tab w:val="right" w:leader="dot" w:pos="9075"/>
        </w:tabs>
        <w:rPr>
          <w:del w:id="7680" w:author="Markus Brüderl" w:date="2017-11-21T08:50:00Z"/>
          <w:rFonts w:eastAsiaTheme="minorEastAsia" w:cstheme="minorBidi"/>
          <w:noProof/>
          <w:sz w:val="22"/>
          <w:szCs w:val="22"/>
        </w:rPr>
      </w:pPr>
      <w:del w:id="7681" w:author="Markus Brüderl" w:date="2017-11-21T08:50:00Z">
        <w:r w:rsidRPr="00114F2A" w:rsidDel="00114F2A">
          <w:rPr>
            <w:noProof/>
          </w:rPr>
          <w:delText>3.24.2.2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276</w:delText>
        </w:r>
      </w:del>
    </w:p>
    <w:p w:rsidR="00C4315F" w:rsidDel="00114F2A" w:rsidRDefault="00C4315F">
      <w:pPr>
        <w:pStyle w:val="Verzeichnis5"/>
        <w:tabs>
          <w:tab w:val="left" w:pos="1630"/>
          <w:tab w:val="right" w:leader="dot" w:pos="9075"/>
        </w:tabs>
        <w:rPr>
          <w:del w:id="7682" w:author="Markus Brüderl" w:date="2017-11-21T08:50:00Z"/>
          <w:rFonts w:eastAsiaTheme="minorEastAsia" w:cstheme="minorBidi"/>
          <w:noProof/>
          <w:sz w:val="22"/>
          <w:szCs w:val="22"/>
        </w:rPr>
      </w:pPr>
      <w:del w:id="7683" w:author="Markus Brüderl" w:date="2017-11-21T08:50:00Z">
        <w:r w:rsidRPr="00114F2A" w:rsidDel="00114F2A">
          <w:rPr>
            <w:noProof/>
          </w:rPr>
          <w:delText>3.24.2.2.1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276</w:delText>
        </w:r>
      </w:del>
    </w:p>
    <w:p w:rsidR="00C4315F" w:rsidDel="00114F2A" w:rsidRDefault="00C4315F">
      <w:pPr>
        <w:pStyle w:val="Verzeichnis5"/>
        <w:tabs>
          <w:tab w:val="left" w:pos="1630"/>
          <w:tab w:val="right" w:leader="dot" w:pos="9075"/>
        </w:tabs>
        <w:rPr>
          <w:del w:id="7684" w:author="Markus Brüderl" w:date="2017-11-21T08:50:00Z"/>
          <w:rFonts w:eastAsiaTheme="minorEastAsia" w:cstheme="minorBidi"/>
          <w:noProof/>
          <w:sz w:val="22"/>
          <w:szCs w:val="22"/>
        </w:rPr>
      </w:pPr>
      <w:del w:id="7685" w:author="Markus Brüderl" w:date="2017-11-21T08:50:00Z">
        <w:r w:rsidRPr="00114F2A" w:rsidDel="00114F2A">
          <w:rPr>
            <w:noProof/>
          </w:rPr>
          <w:delText>3.24.2.2.2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277</w:delText>
        </w:r>
      </w:del>
    </w:p>
    <w:p w:rsidR="00C4315F" w:rsidDel="00114F2A" w:rsidRDefault="00C4315F">
      <w:pPr>
        <w:pStyle w:val="Verzeichnis3"/>
        <w:tabs>
          <w:tab w:val="left" w:pos="1000"/>
          <w:tab w:val="right" w:leader="dot" w:pos="9075"/>
        </w:tabs>
        <w:rPr>
          <w:del w:id="7686" w:author="Markus Brüderl" w:date="2017-11-21T08:50:00Z"/>
          <w:rFonts w:eastAsiaTheme="minorEastAsia" w:cstheme="minorBidi"/>
          <w:noProof/>
          <w:sz w:val="22"/>
          <w:szCs w:val="22"/>
        </w:rPr>
      </w:pPr>
      <w:del w:id="7687" w:author="Markus Brüderl" w:date="2017-11-21T08:50:00Z">
        <w:r w:rsidRPr="00114F2A" w:rsidDel="00114F2A">
          <w:rPr>
            <w:noProof/>
          </w:rPr>
          <w:delText>3.24.3</w:delText>
        </w:r>
        <w:r w:rsidDel="00114F2A">
          <w:rPr>
            <w:rFonts w:eastAsiaTheme="minorEastAsia" w:cstheme="minorBidi"/>
            <w:noProof/>
            <w:sz w:val="22"/>
            <w:szCs w:val="22"/>
          </w:rPr>
          <w:tab/>
        </w:r>
        <w:r w:rsidRPr="00114F2A" w:rsidDel="00114F2A">
          <w:rPr>
            <w:noProof/>
          </w:rPr>
          <w:delText>searchKunde</w:delText>
        </w:r>
        <w:r w:rsidDel="00114F2A">
          <w:rPr>
            <w:noProof/>
            <w:webHidden/>
          </w:rPr>
          <w:tab/>
          <w:delText>277</w:delText>
        </w:r>
      </w:del>
    </w:p>
    <w:p w:rsidR="00C4315F" w:rsidDel="00114F2A" w:rsidRDefault="00C4315F">
      <w:pPr>
        <w:pStyle w:val="Verzeichnis4"/>
        <w:tabs>
          <w:tab w:val="left" w:pos="1400"/>
          <w:tab w:val="right" w:leader="dot" w:pos="9075"/>
        </w:tabs>
        <w:rPr>
          <w:del w:id="7688" w:author="Markus Brüderl" w:date="2017-11-21T08:50:00Z"/>
          <w:rFonts w:eastAsiaTheme="minorEastAsia" w:cstheme="minorBidi"/>
          <w:noProof/>
          <w:sz w:val="22"/>
          <w:szCs w:val="22"/>
        </w:rPr>
      </w:pPr>
      <w:del w:id="7689" w:author="Markus Brüderl" w:date="2017-11-21T08:50:00Z">
        <w:r w:rsidRPr="00114F2A" w:rsidDel="00114F2A">
          <w:rPr>
            <w:noProof/>
          </w:rPr>
          <w:delText>3.24.3.1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277</w:delText>
        </w:r>
      </w:del>
    </w:p>
    <w:p w:rsidR="00C4315F" w:rsidDel="00114F2A" w:rsidRDefault="00C4315F">
      <w:pPr>
        <w:pStyle w:val="Verzeichnis5"/>
        <w:tabs>
          <w:tab w:val="left" w:pos="1630"/>
          <w:tab w:val="right" w:leader="dot" w:pos="9075"/>
        </w:tabs>
        <w:rPr>
          <w:del w:id="7690" w:author="Markus Brüderl" w:date="2017-11-21T08:50:00Z"/>
          <w:rFonts w:eastAsiaTheme="minorEastAsia" w:cstheme="minorBidi"/>
          <w:noProof/>
          <w:sz w:val="22"/>
          <w:szCs w:val="22"/>
        </w:rPr>
      </w:pPr>
      <w:del w:id="7691" w:author="Markus Brüderl" w:date="2017-11-21T08:50:00Z">
        <w:r w:rsidRPr="00114F2A" w:rsidDel="00114F2A">
          <w:rPr>
            <w:noProof/>
          </w:rPr>
          <w:delText>3.24.3.1.1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277</w:delText>
        </w:r>
      </w:del>
    </w:p>
    <w:p w:rsidR="00C4315F" w:rsidDel="00114F2A" w:rsidRDefault="00C4315F">
      <w:pPr>
        <w:pStyle w:val="Verzeichnis5"/>
        <w:tabs>
          <w:tab w:val="left" w:pos="1630"/>
          <w:tab w:val="right" w:leader="dot" w:pos="9075"/>
        </w:tabs>
        <w:rPr>
          <w:del w:id="7692" w:author="Markus Brüderl" w:date="2017-11-21T08:50:00Z"/>
          <w:rFonts w:eastAsiaTheme="minorEastAsia" w:cstheme="minorBidi"/>
          <w:noProof/>
          <w:sz w:val="22"/>
          <w:szCs w:val="22"/>
        </w:rPr>
      </w:pPr>
      <w:del w:id="7693" w:author="Markus Brüderl" w:date="2017-11-21T08:50:00Z">
        <w:r w:rsidRPr="00114F2A" w:rsidDel="00114F2A">
          <w:rPr>
            <w:noProof/>
          </w:rPr>
          <w:delText>3.24.3.1.2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277</w:delText>
        </w:r>
      </w:del>
    </w:p>
    <w:p w:rsidR="00C4315F" w:rsidDel="00114F2A" w:rsidRDefault="00C4315F">
      <w:pPr>
        <w:pStyle w:val="Verzeichnis4"/>
        <w:tabs>
          <w:tab w:val="left" w:pos="1400"/>
          <w:tab w:val="right" w:leader="dot" w:pos="9075"/>
        </w:tabs>
        <w:rPr>
          <w:del w:id="7694" w:author="Markus Brüderl" w:date="2017-11-21T08:50:00Z"/>
          <w:rFonts w:eastAsiaTheme="minorEastAsia" w:cstheme="minorBidi"/>
          <w:noProof/>
          <w:sz w:val="22"/>
          <w:szCs w:val="22"/>
        </w:rPr>
      </w:pPr>
      <w:del w:id="7695" w:author="Markus Brüderl" w:date="2017-11-21T08:50:00Z">
        <w:r w:rsidRPr="00114F2A" w:rsidDel="00114F2A">
          <w:rPr>
            <w:noProof/>
          </w:rPr>
          <w:delText>3.24.3.2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278</w:delText>
        </w:r>
      </w:del>
    </w:p>
    <w:p w:rsidR="00C4315F" w:rsidDel="00114F2A" w:rsidRDefault="00C4315F">
      <w:pPr>
        <w:pStyle w:val="Verzeichnis5"/>
        <w:tabs>
          <w:tab w:val="left" w:pos="1630"/>
          <w:tab w:val="right" w:leader="dot" w:pos="9075"/>
        </w:tabs>
        <w:rPr>
          <w:del w:id="7696" w:author="Markus Brüderl" w:date="2017-11-21T08:50:00Z"/>
          <w:rFonts w:eastAsiaTheme="minorEastAsia" w:cstheme="minorBidi"/>
          <w:noProof/>
          <w:sz w:val="22"/>
          <w:szCs w:val="22"/>
        </w:rPr>
      </w:pPr>
      <w:del w:id="7697" w:author="Markus Brüderl" w:date="2017-11-21T08:50:00Z">
        <w:r w:rsidRPr="00114F2A" w:rsidDel="00114F2A">
          <w:rPr>
            <w:noProof/>
          </w:rPr>
          <w:delText>3.24.3.2.1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278</w:delText>
        </w:r>
      </w:del>
    </w:p>
    <w:p w:rsidR="00C4315F" w:rsidDel="00114F2A" w:rsidRDefault="00C4315F">
      <w:pPr>
        <w:pStyle w:val="Verzeichnis5"/>
        <w:tabs>
          <w:tab w:val="left" w:pos="1630"/>
          <w:tab w:val="right" w:leader="dot" w:pos="9075"/>
        </w:tabs>
        <w:rPr>
          <w:del w:id="7698" w:author="Markus Brüderl" w:date="2017-11-21T08:50:00Z"/>
          <w:rFonts w:eastAsiaTheme="minorEastAsia" w:cstheme="minorBidi"/>
          <w:noProof/>
          <w:sz w:val="22"/>
          <w:szCs w:val="22"/>
        </w:rPr>
      </w:pPr>
      <w:del w:id="7699" w:author="Markus Brüderl" w:date="2017-11-21T08:50:00Z">
        <w:r w:rsidRPr="00114F2A" w:rsidDel="00114F2A">
          <w:rPr>
            <w:noProof/>
          </w:rPr>
          <w:delText>3.24.3.2.2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278</w:delText>
        </w:r>
      </w:del>
    </w:p>
    <w:p w:rsidR="00C4315F" w:rsidDel="00114F2A" w:rsidRDefault="00C4315F">
      <w:pPr>
        <w:pStyle w:val="Verzeichnis2"/>
        <w:tabs>
          <w:tab w:val="left" w:pos="600"/>
          <w:tab w:val="right" w:leader="dot" w:pos="9075"/>
        </w:tabs>
        <w:rPr>
          <w:del w:id="7700" w:author="Markus Brüderl" w:date="2017-11-21T08:50:00Z"/>
          <w:rFonts w:eastAsiaTheme="minorEastAsia" w:cstheme="minorBidi"/>
          <w:b w:val="0"/>
          <w:bCs w:val="0"/>
          <w:noProof/>
          <w:sz w:val="22"/>
          <w:szCs w:val="22"/>
        </w:rPr>
      </w:pPr>
      <w:del w:id="7701" w:author="Markus Brüderl" w:date="2017-11-21T08:50:00Z">
        <w:r w:rsidRPr="00114F2A" w:rsidDel="00114F2A">
          <w:rPr>
            <w:noProof/>
          </w:rPr>
          <w:delText>3.25</w:delText>
        </w:r>
        <w:r w:rsidDel="00114F2A">
          <w:rPr>
            <w:rFonts w:eastAsiaTheme="minorEastAsia" w:cstheme="minorBidi"/>
            <w:b w:val="0"/>
            <w:bCs w:val="0"/>
            <w:noProof/>
            <w:sz w:val="22"/>
            <w:szCs w:val="22"/>
          </w:rPr>
          <w:tab/>
        </w:r>
        <w:r w:rsidRPr="00114F2A" w:rsidDel="00114F2A">
          <w:rPr>
            <w:noProof/>
          </w:rPr>
          <w:delText>searchVertragService (B2B)</w:delText>
        </w:r>
        <w:r w:rsidDel="00114F2A">
          <w:rPr>
            <w:noProof/>
            <w:webHidden/>
          </w:rPr>
          <w:tab/>
          <w:delText>278</w:delText>
        </w:r>
      </w:del>
    </w:p>
    <w:p w:rsidR="00C4315F" w:rsidDel="00114F2A" w:rsidRDefault="00C4315F">
      <w:pPr>
        <w:pStyle w:val="Verzeichnis3"/>
        <w:tabs>
          <w:tab w:val="left" w:pos="1000"/>
          <w:tab w:val="right" w:leader="dot" w:pos="9075"/>
        </w:tabs>
        <w:rPr>
          <w:del w:id="7702" w:author="Markus Brüderl" w:date="2017-11-21T08:50:00Z"/>
          <w:rFonts w:eastAsiaTheme="minorEastAsia" w:cstheme="minorBidi"/>
          <w:noProof/>
          <w:sz w:val="22"/>
          <w:szCs w:val="22"/>
        </w:rPr>
      </w:pPr>
      <w:del w:id="7703" w:author="Markus Brüderl" w:date="2017-11-21T08:50:00Z">
        <w:r w:rsidRPr="00114F2A" w:rsidDel="00114F2A">
          <w:rPr>
            <w:noProof/>
          </w:rPr>
          <w:delText>3.25.1</w:delText>
        </w:r>
        <w:r w:rsidDel="00114F2A">
          <w:rPr>
            <w:rFonts w:eastAsiaTheme="minorEastAsia" w:cstheme="minorBidi"/>
            <w:noProof/>
            <w:sz w:val="22"/>
            <w:szCs w:val="22"/>
          </w:rPr>
          <w:tab/>
        </w:r>
        <w:r w:rsidRPr="00114F2A" w:rsidDel="00114F2A">
          <w:rPr>
            <w:noProof/>
          </w:rPr>
          <w:delText>createListenExport</w:delText>
        </w:r>
        <w:r w:rsidDel="00114F2A">
          <w:rPr>
            <w:noProof/>
            <w:webHidden/>
          </w:rPr>
          <w:tab/>
          <w:delText>278</w:delText>
        </w:r>
      </w:del>
    </w:p>
    <w:p w:rsidR="00C4315F" w:rsidDel="00114F2A" w:rsidRDefault="00C4315F">
      <w:pPr>
        <w:pStyle w:val="Verzeichnis4"/>
        <w:tabs>
          <w:tab w:val="left" w:pos="1400"/>
          <w:tab w:val="right" w:leader="dot" w:pos="9075"/>
        </w:tabs>
        <w:rPr>
          <w:del w:id="7704" w:author="Markus Brüderl" w:date="2017-11-21T08:50:00Z"/>
          <w:rFonts w:eastAsiaTheme="minorEastAsia" w:cstheme="minorBidi"/>
          <w:noProof/>
          <w:sz w:val="22"/>
          <w:szCs w:val="22"/>
        </w:rPr>
      </w:pPr>
      <w:del w:id="7705" w:author="Markus Brüderl" w:date="2017-11-21T08:50:00Z">
        <w:r w:rsidRPr="00114F2A" w:rsidDel="00114F2A">
          <w:rPr>
            <w:noProof/>
          </w:rPr>
          <w:delText>3.25.1.1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278</w:delText>
        </w:r>
      </w:del>
    </w:p>
    <w:p w:rsidR="00C4315F" w:rsidDel="00114F2A" w:rsidRDefault="00C4315F">
      <w:pPr>
        <w:pStyle w:val="Verzeichnis5"/>
        <w:tabs>
          <w:tab w:val="left" w:pos="1630"/>
          <w:tab w:val="right" w:leader="dot" w:pos="9075"/>
        </w:tabs>
        <w:rPr>
          <w:del w:id="7706" w:author="Markus Brüderl" w:date="2017-11-21T08:50:00Z"/>
          <w:rFonts w:eastAsiaTheme="minorEastAsia" w:cstheme="minorBidi"/>
          <w:noProof/>
          <w:sz w:val="22"/>
          <w:szCs w:val="22"/>
        </w:rPr>
      </w:pPr>
      <w:del w:id="7707" w:author="Markus Brüderl" w:date="2017-11-21T08:50:00Z">
        <w:r w:rsidRPr="00114F2A" w:rsidDel="00114F2A">
          <w:rPr>
            <w:noProof/>
          </w:rPr>
          <w:delText>3.25.1.1.1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278</w:delText>
        </w:r>
      </w:del>
    </w:p>
    <w:p w:rsidR="00C4315F" w:rsidDel="00114F2A" w:rsidRDefault="00C4315F">
      <w:pPr>
        <w:pStyle w:val="Verzeichnis5"/>
        <w:tabs>
          <w:tab w:val="left" w:pos="1630"/>
          <w:tab w:val="right" w:leader="dot" w:pos="9075"/>
        </w:tabs>
        <w:rPr>
          <w:del w:id="7708" w:author="Markus Brüderl" w:date="2017-11-21T08:50:00Z"/>
          <w:rFonts w:eastAsiaTheme="minorEastAsia" w:cstheme="minorBidi"/>
          <w:noProof/>
          <w:sz w:val="22"/>
          <w:szCs w:val="22"/>
        </w:rPr>
      </w:pPr>
      <w:del w:id="7709" w:author="Markus Brüderl" w:date="2017-11-21T08:50:00Z">
        <w:r w:rsidRPr="00114F2A" w:rsidDel="00114F2A">
          <w:rPr>
            <w:noProof/>
          </w:rPr>
          <w:delText>3.25.1.1.2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279</w:delText>
        </w:r>
      </w:del>
    </w:p>
    <w:p w:rsidR="00C4315F" w:rsidDel="00114F2A" w:rsidRDefault="00C4315F">
      <w:pPr>
        <w:pStyle w:val="Verzeichnis4"/>
        <w:tabs>
          <w:tab w:val="left" w:pos="1400"/>
          <w:tab w:val="right" w:leader="dot" w:pos="9075"/>
        </w:tabs>
        <w:rPr>
          <w:del w:id="7710" w:author="Markus Brüderl" w:date="2017-11-21T08:50:00Z"/>
          <w:rFonts w:eastAsiaTheme="minorEastAsia" w:cstheme="minorBidi"/>
          <w:noProof/>
          <w:sz w:val="22"/>
          <w:szCs w:val="22"/>
        </w:rPr>
      </w:pPr>
      <w:del w:id="7711" w:author="Markus Brüderl" w:date="2017-11-21T08:50:00Z">
        <w:r w:rsidRPr="00114F2A" w:rsidDel="00114F2A">
          <w:rPr>
            <w:noProof/>
          </w:rPr>
          <w:delText>3.25.1.2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280</w:delText>
        </w:r>
      </w:del>
    </w:p>
    <w:p w:rsidR="00C4315F" w:rsidDel="00114F2A" w:rsidRDefault="00C4315F">
      <w:pPr>
        <w:pStyle w:val="Verzeichnis5"/>
        <w:tabs>
          <w:tab w:val="left" w:pos="1630"/>
          <w:tab w:val="right" w:leader="dot" w:pos="9075"/>
        </w:tabs>
        <w:rPr>
          <w:del w:id="7712" w:author="Markus Brüderl" w:date="2017-11-21T08:50:00Z"/>
          <w:rFonts w:eastAsiaTheme="minorEastAsia" w:cstheme="minorBidi"/>
          <w:noProof/>
          <w:sz w:val="22"/>
          <w:szCs w:val="22"/>
        </w:rPr>
      </w:pPr>
      <w:del w:id="7713" w:author="Markus Brüderl" w:date="2017-11-21T08:50:00Z">
        <w:r w:rsidRPr="00114F2A" w:rsidDel="00114F2A">
          <w:rPr>
            <w:noProof/>
          </w:rPr>
          <w:delText>3.25.1.2.1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280</w:delText>
        </w:r>
      </w:del>
    </w:p>
    <w:p w:rsidR="00C4315F" w:rsidDel="00114F2A" w:rsidRDefault="00C4315F">
      <w:pPr>
        <w:pStyle w:val="Verzeichnis5"/>
        <w:tabs>
          <w:tab w:val="left" w:pos="1630"/>
          <w:tab w:val="right" w:leader="dot" w:pos="9075"/>
        </w:tabs>
        <w:rPr>
          <w:del w:id="7714" w:author="Markus Brüderl" w:date="2017-11-21T08:50:00Z"/>
          <w:rFonts w:eastAsiaTheme="minorEastAsia" w:cstheme="minorBidi"/>
          <w:noProof/>
          <w:sz w:val="22"/>
          <w:szCs w:val="22"/>
        </w:rPr>
      </w:pPr>
      <w:del w:id="7715" w:author="Markus Brüderl" w:date="2017-11-21T08:50:00Z">
        <w:r w:rsidRPr="00114F2A" w:rsidDel="00114F2A">
          <w:rPr>
            <w:noProof/>
          </w:rPr>
          <w:delText>3.25.1.2.2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280</w:delText>
        </w:r>
      </w:del>
    </w:p>
    <w:p w:rsidR="00C4315F" w:rsidDel="00114F2A" w:rsidRDefault="00C4315F">
      <w:pPr>
        <w:pStyle w:val="Verzeichnis3"/>
        <w:tabs>
          <w:tab w:val="left" w:pos="1000"/>
          <w:tab w:val="right" w:leader="dot" w:pos="9075"/>
        </w:tabs>
        <w:rPr>
          <w:del w:id="7716" w:author="Markus Brüderl" w:date="2017-11-21T08:50:00Z"/>
          <w:rFonts w:eastAsiaTheme="minorEastAsia" w:cstheme="minorBidi"/>
          <w:noProof/>
          <w:sz w:val="22"/>
          <w:szCs w:val="22"/>
        </w:rPr>
      </w:pPr>
      <w:del w:id="7717" w:author="Markus Brüderl" w:date="2017-11-21T08:50:00Z">
        <w:r w:rsidRPr="00114F2A" w:rsidDel="00114F2A">
          <w:rPr>
            <w:noProof/>
          </w:rPr>
          <w:delText>3.25.2</w:delText>
        </w:r>
        <w:r w:rsidDel="00114F2A">
          <w:rPr>
            <w:rFonts w:eastAsiaTheme="minorEastAsia" w:cstheme="minorBidi"/>
            <w:noProof/>
            <w:sz w:val="22"/>
            <w:szCs w:val="22"/>
          </w:rPr>
          <w:tab/>
        </w:r>
        <w:r w:rsidRPr="00114F2A" w:rsidDel="00114F2A">
          <w:rPr>
            <w:noProof/>
          </w:rPr>
          <w:delText>deleteListeExport</w:delText>
        </w:r>
        <w:r w:rsidDel="00114F2A">
          <w:rPr>
            <w:noProof/>
            <w:webHidden/>
          </w:rPr>
          <w:tab/>
          <w:delText>280</w:delText>
        </w:r>
      </w:del>
    </w:p>
    <w:p w:rsidR="00C4315F" w:rsidDel="00114F2A" w:rsidRDefault="00C4315F">
      <w:pPr>
        <w:pStyle w:val="Verzeichnis4"/>
        <w:tabs>
          <w:tab w:val="left" w:pos="1400"/>
          <w:tab w:val="right" w:leader="dot" w:pos="9075"/>
        </w:tabs>
        <w:rPr>
          <w:del w:id="7718" w:author="Markus Brüderl" w:date="2017-11-21T08:50:00Z"/>
          <w:rFonts w:eastAsiaTheme="minorEastAsia" w:cstheme="minorBidi"/>
          <w:noProof/>
          <w:sz w:val="22"/>
          <w:szCs w:val="22"/>
        </w:rPr>
      </w:pPr>
      <w:del w:id="7719" w:author="Markus Brüderl" w:date="2017-11-21T08:50:00Z">
        <w:r w:rsidRPr="00114F2A" w:rsidDel="00114F2A">
          <w:rPr>
            <w:noProof/>
          </w:rPr>
          <w:delText>3.25.2.1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280</w:delText>
        </w:r>
      </w:del>
    </w:p>
    <w:p w:rsidR="00C4315F" w:rsidDel="00114F2A" w:rsidRDefault="00C4315F">
      <w:pPr>
        <w:pStyle w:val="Verzeichnis5"/>
        <w:tabs>
          <w:tab w:val="left" w:pos="1630"/>
          <w:tab w:val="right" w:leader="dot" w:pos="9075"/>
        </w:tabs>
        <w:rPr>
          <w:del w:id="7720" w:author="Markus Brüderl" w:date="2017-11-21T08:50:00Z"/>
          <w:rFonts w:eastAsiaTheme="minorEastAsia" w:cstheme="minorBidi"/>
          <w:noProof/>
          <w:sz w:val="22"/>
          <w:szCs w:val="22"/>
        </w:rPr>
      </w:pPr>
      <w:del w:id="7721" w:author="Markus Brüderl" w:date="2017-11-21T08:50:00Z">
        <w:r w:rsidRPr="00114F2A" w:rsidDel="00114F2A">
          <w:rPr>
            <w:noProof/>
          </w:rPr>
          <w:delText>3.25.2.1.1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280</w:delText>
        </w:r>
      </w:del>
    </w:p>
    <w:p w:rsidR="00C4315F" w:rsidDel="00114F2A" w:rsidRDefault="00C4315F">
      <w:pPr>
        <w:pStyle w:val="Verzeichnis5"/>
        <w:tabs>
          <w:tab w:val="left" w:pos="1630"/>
          <w:tab w:val="right" w:leader="dot" w:pos="9075"/>
        </w:tabs>
        <w:rPr>
          <w:del w:id="7722" w:author="Markus Brüderl" w:date="2017-11-21T08:50:00Z"/>
          <w:rFonts w:eastAsiaTheme="minorEastAsia" w:cstheme="minorBidi"/>
          <w:noProof/>
          <w:sz w:val="22"/>
          <w:szCs w:val="22"/>
        </w:rPr>
      </w:pPr>
      <w:del w:id="7723" w:author="Markus Brüderl" w:date="2017-11-21T08:50:00Z">
        <w:r w:rsidRPr="00114F2A" w:rsidDel="00114F2A">
          <w:rPr>
            <w:noProof/>
          </w:rPr>
          <w:delText>3.25.2.1.2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281</w:delText>
        </w:r>
      </w:del>
    </w:p>
    <w:p w:rsidR="00C4315F" w:rsidDel="00114F2A" w:rsidRDefault="00C4315F">
      <w:pPr>
        <w:pStyle w:val="Verzeichnis4"/>
        <w:tabs>
          <w:tab w:val="left" w:pos="1400"/>
          <w:tab w:val="right" w:leader="dot" w:pos="9075"/>
        </w:tabs>
        <w:rPr>
          <w:del w:id="7724" w:author="Markus Brüderl" w:date="2017-11-21T08:50:00Z"/>
          <w:rFonts w:eastAsiaTheme="minorEastAsia" w:cstheme="minorBidi"/>
          <w:noProof/>
          <w:sz w:val="22"/>
          <w:szCs w:val="22"/>
        </w:rPr>
      </w:pPr>
      <w:del w:id="7725" w:author="Markus Brüderl" w:date="2017-11-21T08:50:00Z">
        <w:r w:rsidRPr="00114F2A" w:rsidDel="00114F2A">
          <w:rPr>
            <w:noProof/>
          </w:rPr>
          <w:delText>3.25.2.2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281</w:delText>
        </w:r>
      </w:del>
    </w:p>
    <w:p w:rsidR="00C4315F" w:rsidDel="00114F2A" w:rsidRDefault="00C4315F">
      <w:pPr>
        <w:pStyle w:val="Verzeichnis5"/>
        <w:tabs>
          <w:tab w:val="left" w:pos="1630"/>
          <w:tab w:val="right" w:leader="dot" w:pos="9075"/>
        </w:tabs>
        <w:rPr>
          <w:del w:id="7726" w:author="Markus Brüderl" w:date="2017-11-21T08:50:00Z"/>
          <w:rFonts w:eastAsiaTheme="minorEastAsia" w:cstheme="minorBidi"/>
          <w:noProof/>
          <w:sz w:val="22"/>
          <w:szCs w:val="22"/>
        </w:rPr>
      </w:pPr>
      <w:del w:id="7727" w:author="Markus Brüderl" w:date="2017-11-21T08:50:00Z">
        <w:r w:rsidRPr="00114F2A" w:rsidDel="00114F2A">
          <w:rPr>
            <w:noProof/>
          </w:rPr>
          <w:delText>3.25.2.2.1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281</w:delText>
        </w:r>
      </w:del>
    </w:p>
    <w:p w:rsidR="00C4315F" w:rsidDel="00114F2A" w:rsidRDefault="00C4315F">
      <w:pPr>
        <w:pStyle w:val="Verzeichnis5"/>
        <w:tabs>
          <w:tab w:val="left" w:pos="1630"/>
          <w:tab w:val="right" w:leader="dot" w:pos="9075"/>
        </w:tabs>
        <w:rPr>
          <w:del w:id="7728" w:author="Markus Brüderl" w:date="2017-11-21T08:50:00Z"/>
          <w:rFonts w:eastAsiaTheme="minorEastAsia" w:cstheme="minorBidi"/>
          <w:noProof/>
          <w:sz w:val="22"/>
          <w:szCs w:val="22"/>
        </w:rPr>
      </w:pPr>
      <w:del w:id="7729" w:author="Markus Brüderl" w:date="2017-11-21T08:50:00Z">
        <w:r w:rsidRPr="00114F2A" w:rsidDel="00114F2A">
          <w:rPr>
            <w:noProof/>
          </w:rPr>
          <w:delText>3.25.2.2.2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281</w:delText>
        </w:r>
      </w:del>
    </w:p>
    <w:p w:rsidR="00C4315F" w:rsidDel="00114F2A" w:rsidRDefault="00C4315F">
      <w:pPr>
        <w:pStyle w:val="Verzeichnis3"/>
        <w:tabs>
          <w:tab w:val="left" w:pos="1000"/>
          <w:tab w:val="right" w:leader="dot" w:pos="9075"/>
        </w:tabs>
        <w:rPr>
          <w:del w:id="7730" w:author="Markus Brüderl" w:date="2017-11-21T08:50:00Z"/>
          <w:rFonts w:eastAsiaTheme="minorEastAsia" w:cstheme="minorBidi"/>
          <w:noProof/>
          <w:sz w:val="22"/>
          <w:szCs w:val="22"/>
        </w:rPr>
      </w:pPr>
      <w:del w:id="7731" w:author="Markus Brüderl" w:date="2017-11-21T08:50:00Z">
        <w:r w:rsidRPr="00114F2A" w:rsidDel="00114F2A">
          <w:rPr>
            <w:noProof/>
          </w:rPr>
          <w:delText>3.25.3</w:delText>
        </w:r>
        <w:r w:rsidDel="00114F2A">
          <w:rPr>
            <w:rFonts w:eastAsiaTheme="minorEastAsia" w:cstheme="minorBidi"/>
            <w:noProof/>
            <w:sz w:val="22"/>
            <w:szCs w:val="22"/>
          </w:rPr>
          <w:tab/>
        </w:r>
        <w:r w:rsidRPr="00114F2A" w:rsidDel="00114F2A">
          <w:rPr>
            <w:noProof/>
          </w:rPr>
          <w:delText>getListeExport</w:delText>
        </w:r>
        <w:r w:rsidDel="00114F2A">
          <w:rPr>
            <w:noProof/>
            <w:webHidden/>
          </w:rPr>
          <w:tab/>
          <w:delText>281</w:delText>
        </w:r>
      </w:del>
    </w:p>
    <w:p w:rsidR="00C4315F" w:rsidDel="00114F2A" w:rsidRDefault="00C4315F">
      <w:pPr>
        <w:pStyle w:val="Verzeichnis4"/>
        <w:tabs>
          <w:tab w:val="left" w:pos="1400"/>
          <w:tab w:val="right" w:leader="dot" w:pos="9075"/>
        </w:tabs>
        <w:rPr>
          <w:del w:id="7732" w:author="Markus Brüderl" w:date="2017-11-21T08:50:00Z"/>
          <w:rFonts w:eastAsiaTheme="minorEastAsia" w:cstheme="minorBidi"/>
          <w:noProof/>
          <w:sz w:val="22"/>
          <w:szCs w:val="22"/>
        </w:rPr>
      </w:pPr>
      <w:del w:id="7733" w:author="Markus Brüderl" w:date="2017-11-21T08:50:00Z">
        <w:r w:rsidRPr="00114F2A" w:rsidDel="00114F2A">
          <w:rPr>
            <w:noProof/>
          </w:rPr>
          <w:delText>3.25.3.1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281</w:delText>
        </w:r>
      </w:del>
    </w:p>
    <w:p w:rsidR="00C4315F" w:rsidDel="00114F2A" w:rsidRDefault="00C4315F">
      <w:pPr>
        <w:pStyle w:val="Verzeichnis5"/>
        <w:tabs>
          <w:tab w:val="left" w:pos="1630"/>
          <w:tab w:val="right" w:leader="dot" w:pos="9075"/>
        </w:tabs>
        <w:rPr>
          <w:del w:id="7734" w:author="Markus Brüderl" w:date="2017-11-21T08:50:00Z"/>
          <w:rFonts w:eastAsiaTheme="minorEastAsia" w:cstheme="minorBidi"/>
          <w:noProof/>
          <w:sz w:val="22"/>
          <w:szCs w:val="22"/>
        </w:rPr>
      </w:pPr>
      <w:del w:id="7735" w:author="Markus Brüderl" w:date="2017-11-21T08:50:00Z">
        <w:r w:rsidRPr="00114F2A" w:rsidDel="00114F2A">
          <w:rPr>
            <w:noProof/>
          </w:rPr>
          <w:delText>3.25.3.1.1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282</w:delText>
        </w:r>
      </w:del>
    </w:p>
    <w:p w:rsidR="00C4315F" w:rsidDel="00114F2A" w:rsidRDefault="00C4315F">
      <w:pPr>
        <w:pStyle w:val="Verzeichnis5"/>
        <w:tabs>
          <w:tab w:val="left" w:pos="1630"/>
          <w:tab w:val="right" w:leader="dot" w:pos="9075"/>
        </w:tabs>
        <w:rPr>
          <w:del w:id="7736" w:author="Markus Brüderl" w:date="2017-11-21T08:50:00Z"/>
          <w:rFonts w:eastAsiaTheme="minorEastAsia" w:cstheme="minorBidi"/>
          <w:noProof/>
          <w:sz w:val="22"/>
          <w:szCs w:val="22"/>
        </w:rPr>
      </w:pPr>
      <w:del w:id="7737" w:author="Markus Brüderl" w:date="2017-11-21T08:50:00Z">
        <w:r w:rsidRPr="00114F2A" w:rsidDel="00114F2A">
          <w:rPr>
            <w:noProof/>
          </w:rPr>
          <w:delText>3.25.3.1.2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282</w:delText>
        </w:r>
      </w:del>
    </w:p>
    <w:p w:rsidR="00C4315F" w:rsidDel="00114F2A" w:rsidRDefault="00C4315F">
      <w:pPr>
        <w:pStyle w:val="Verzeichnis4"/>
        <w:tabs>
          <w:tab w:val="left" w:pos="1400"/>
          <w:tab w:val="right" w:leader="dot" w:pos="9075"/>
        </w:tabs>
        <w:rPr>
          <w:del w:id="7738" w:author="Markus Brüderl" w:date="2017-11-21T08:50:00Z"/>
          <w:rFonts w:eastAsiaTheme="minorEastAsia" w:cstheme="minorBidi"/>
          <w:noProof/>
          <w:sz w:val="22"/>
          <w:szCs w:val="22"/>
        </w:rPr>
      </w:pPr>
      <w:del w:id="7739" w:author="Markus Brüderl" w:date="2017-11-21T08:50:00Z">
        <w:r w:rsidRPr="00114F2A" w:rsidDel="00114F2A">
          <w:rPr>
            <w:noProof/>
          </w:rPr>
          <w:delText>3.25.3.2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282</w:delText>
        </w:r>
      </w:del>
    </w:p>
    <w:p w:rsidR="00C4315F" w:rsidDel="00114F2A" w:rsidRDefault="00C4315F">
      <w:pPr>
        <w:pStyle w:val="Verzeichnis5"/>
        <w:tabs>
          <w:tab w:val="left" w:pos="1630"/>
          <w:tab w:val="right" w:leader="dot" w:pos="9075"/>
        </w:tabs>
        <w:rPr>
          <w:del w:id="7740" w:author="Markus Brüderl" w:date="2017-11-21T08:50:00Z"/>
          <w:rFonts w:eastAsiaTheme="minorEastAsia" w:cstheme="minorBidi"/>
          <w:noProof/>
          <w:sz w:val="22"/>
          <w:szCs w:val="22"/>
        </w:rPr>
      </w:pPr>
      <w:del w:id="7741" w:author="Markus Brüderl" w:date="2017-11-21T08:50:00Z">
        <w:r w:rsidRPr="00114F2A" w:rsidDel="00114F2A">
          <w:rPr>
            <w:noProof/>
          </w:rPr>
          <w:delText>3.25.3.2.1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282</w:delText>
        </w:r>
      </w:del>
    </w:p>
    <w:p w:rsidR="00C4315F" w:rsidDel="00114F2A" w:rsidRDefault="00C4315F">
      <w:pPr>
        <w:pStyle w:val="Verzeichnis5"/>
        <w:tabs>
          <w:tab w:val="left" w:pos="1630"/>
          <w:tab w:val="right" w:leader="dot" w:pos="9075"/>
        </w:tabs>
        <w:rPr>
          <w:del w:id="7742" w:author="Markus Brüderl" w:date="2017-11-21T08:50:00Z"/>
          <w:rFonts w:eastAsiaTheme="minorEastAsia" w:cstheme="minorBidi"/>
          <w:noProof/>
          <w:sz w:val="22"/>
          <w:szCs w:val="22"/>
        </w:rPr>
      </w:pPr>
      <w:del w:id="7743" w:author="Markus Brüderl" w:date="2017-11-21T08:50:00Z">
        <w:r w:rsidRPr="00114F2A" w:rsidDel="00114F2A">
          <w:rPr>
            <w:noProof/>
          </w:rPr>
          <w:delText>3.25.3.2.2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283</w:delText>
        </w:r>
      </w:del>
    </w:p>
    <w:p w:rsidR="00C4315F" w:rsidDel="00114F2A" w:rsidRDefault="00C4315F">
      <w:pPr>
        <w:pStyle w:val="Verzeichnis3"/>
        <w:tabs>
          <w:tab w:val="left" w:pos="1000"/>
          <w:tab w:val="right" w:leader="dot" w:pos="9075"/>
        </w:tabs>
        <w:rPr>
          <w:del w:id="7744" w:author="Markus Brüderl" w:date="2017-11-21T08:50:00Z"/>
          <w:rFonts w:eastAsiaTheme="minorEastAsia" w:cstheme="minorBidi"/>
          <w:noProof/>
          <w:sz w:val="22"/>
          <w:szCs w:val="22"/>
        </w:rPr>
      </w:pPr>
      <w:del w:id="7745" w:author="Markus Brüderl" w:date="2017-11-21T08:50:00Z">
        <w:r w:rsidRPr="00114F2A" w:rsidDel="00114F2A">
          <w:rPr>
            <w:noProof/>
          </w:rPr>
          <w:delText>3.25.4</w:delText>
        </w:r>
        <w:r w:rsidDel="00114F2A">
          <w:rPr>
            <w:rFonts w:eastAsiaTheme="minorEastAsia" w:cstheme="minorBidi"/>
            <w:noProof/>
            <w:sz w:val="22"/>
            <w:szCs w:val="22"/>
          </w:rPr>
          <w:tab/>
        </w:r>
        <w:r w:rsidRPr="00114F2A" w:rsidDel="00114F2A">
          <w:rPr>
            <w:noProof/>
          </w:rPr>
          <w:delText>getVertragDetail</w:delText>
        </w:r>
        <w:r w:rsidDel="00114F2A">
          <w:rPr>
            <w:noProof/>
            <w:webHidden/>
          </w:rPr>
          <w:tab/>
          <w:delText>283</w:delText>
        </w:r>
      </w:del>
    </w:p>
    <w:p w:rsidR="00C4315F" w:rsidDel="00114F2A" w:rsidRDefault="00C4315F">
      <w:pPr>
        <w:pStyle w:val="Verzeichnis4"/>
        <w:tabs>
          <w:tab w:val="left" w:pos="1400"/>
          <w:tab w:val="right" w:leader="dot" w:pos="9075"/>
        </w:tabs>
        <w:rPr>
          <w:del w:id="7746" w:author="Markus Brüderl" w:date="2017-11-21T08:50:00Z"/>
          <w:rFonts w:eastAsiaTheme="minorEastAsia" w:cstheme="minorBidi"/>
          <w:noProof/>
          <w:sz w:val="22"/>
          <w:szCs w:val="22"/>
        </w:rPr>
      </w:pPr>
      <w:del w:id="7747" w:author="Markus Brüderl" w:date="2017-11-21T08:50:00Z">
        <w:r w:rsidRPr="00114F2A" w:rsidDel="00114F2A">
          <w:rPr>
            <w:noProof/>
          </w:rPr>
          <w:delText>3.25.4.1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283</w:delText>
        </w:r>
      </w:del>
    </w:p>
    <w:p w:rsidR="00C4315F" w:rsidDel="00114F2A" w:rsidRDefault="00C4315F">
      <w:pPr>
        <w:pStyle w:val="Verzeichnis5"/>
        <w:tabs>
          <w:tab w:val="left" w:pos="1630"/>
          <w:tab w:val="right" w:leader="dot" w:pos="9075"/>
        </w:tabs>
        <w:rPr>
          <w:del w:id="7748" w:author="Markus Brüderl" w:date="2017-11-21T08:50:00Z"/>
          <w:rFonts w:eastAsiaTheme="minorEastAsia" w:cstheme="minorBidi"/>
          <w:noProof/>
          <w:sz w:val="22"/>
          <w:szCs w:val="22"/>
        </w:rPr>
      </w:pPr>
      <w:del w:id="7749" w:author="Markus Brüderl" w:date="2017-11-21T08:50:00Z">
        <w:r w:rsidRPr="00114F2A" w:rsidDel="00114F2A">
          <w:rPr>
            <w:noProof/>
          </w:rPr>
          <w:delText>3.25.4.1.1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283</w:delText>
        </w:r>
      </w:del>
    </w:p>
    <w:p w:rsidR="00C4315F" w:rsidDel="00114F2A" w:rsidRDefault="00C4315F">
      <w:pPr>
        <w:pStyle w:val="Verzeichnis5"/>
        <w:tabs>
          <w:tab w:val="left" w:pos="1630"/>
          <w:tab w:val="right" w:leader="dot" w:pos="9075"/>
        </w:tabs>
        <w:rPr>
          <w:del w:id="7750" w:author="Markus Brüderl" w:date="2017-11-21T08:50:00Z"/>
          <w:rFonts w:eastAsiaTheme="minorEastAsia" w:cstheme="minorBidi"/>
          <w:noProof/>
          <w:sz w:val="22"/>
          <w:szCs w:val="22"/>
        </w:rPr>
      </w:pPr>
      <w:del w:id="7751" w:author="Markus Brüderl" w:date="2017-11-21T08:50:00Z">
        <w:r w:rsidRPr="00114F2A" w:rsidDel="00114F2A">
          <w:rPr>
            <w:noProof/>
          </w:rPr>
          <w:delText>3.25.4.1.2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283</w:delText>
        </w:r>
      </w:del>
    </w:p>
    <w:p w:rsidR="00C4315F" w:rsidDel="00114F2A" w:rsidRDefault="00C4315F">
      <w:pPr>
        <w:pStyle w:val="Verzeichnis4"/>
        <w:tabs>
          <w:tab w:val="left" w:pos="1400"/>
          <w:tab w:val="right" w:leader="dot" w:pos="9075"/>
        </w:tabs>
        <w:rPr>
          <w:del w:id="7752" w:author="Markus Brüderl" w:date="2017-11-21T08:50:00Z"/>
          <w:rFonts w:eastAsiaTheme="minorEastAsia" w:cstheme="minorBidi"/>
          <w:noProof/>
          <w:sz w:val="22"/>
          <w:szCs w:val="22"/>
        </w:rPr>
      </w:pPr>
      <w:del w:id="7753" w:author="Markus Brüderl" w:date="2017-11-21T08:50:00Z">
        <w:r w:rsidRPr="00114F2A" w:rsidDel="00114F2A">
          <w:rPr>
            <w:noProof/>
          </w:rPr>
          <w:delText>3.25.4.2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284</w:delText>
        </w:r>
      </w:del>
    </w:p>
    <w:p w:rsidR="00C4315F" w:rsidDel="00114F2A" w:rsidRDefault="00C4315F">
      <w:pPr>
        <w:pStyle w:val="Verzeichnis5"/>
        <w:tabs>
          <w:tab w:val="left" w:pos="1630"/>
          <w:tab w:val="right" w:leader="dot" w:pos="9075"/>
        </w:tabs>
        <w:rPr>
          <w:del w:id="7754" w:author="Markus Brüderl" w:date="2017-11-21T08:50:00Z"/>
          <w:rFonts w:eastAsiaTheme="minorEastAsia" w:cstheme="minorBidi"/>
          <w:noProof/>
          <w:sz w:val="22"/>
          <w:szCs w:val="22"/>
        </w:rPr>
      </w:pPr>
      <w:del w:id="7755" w:author="Markus Brüderl" w:date="2017-11-21T08:50:00Z">
        <w:r w:rsidRPr="00114F2A" w:rsidDel="00114F2A">
          <w:rPr>
            <w:noProof/>
          </w:rPr>
          <w:delText>3.25.4.2.1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284</w:delText>
        </w:r>
      </w:del>
    </w:p>
    <w:p w:rsidR="00C4315F" w:rsidDel="00114F2A" w:rsidRDefault="00C4315F">
      <w:pPr>
        <w:pStyle w:val="Verzeichnis5"/>
        <w:tabs>
          <w:tab w:val="left" w:pos="1630"/>
          <w:tab w:val="right" w:leader="dot" w:pos="9075"/>
        </w:tabs>
        <w:rPr>
          <w:del w:id="7756" w:author="Markus Brüderl" w:date="2017-11-21T08:50:00Z"/>
          <w:rFonts w:eastAsiaTheme="minorEastAsia" w:cstheme="minorBidi"/>
          <w:noProof/>
          <w:sz w:val="22"/>
          <w:szCs w:val="22"/>
        </w:rPr>
      </w:pPr>
      <w:del w:id="7757" w:author="Markus Brüderl" w:date="2017-11-21T08:50:00Z">
        <w:r w:rsidRPr="00114F2A" w:rsidDel="00114F2A">
          <w:rPr>
            <w:noProof/>
          </w:rPr>
          <w:delText>3.25.4.2.2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284</w:delText>
        </w:r>
      </w:del>
    </w:p>
    <w:p w:rsidR="00C4315F" w:rsidDel="00114F2A" w:rsidRDefault="00C4315F">
      <w:pPr>
        <w:pStyle w:val="Verzeichnis3"/>
        <w:tabs>
          <w:tab w:val="left" w:pos="1000"/>
          <w:tab w:val="right" w:leader="dot" w:pos="9075"/>
        </w:tabs>
        <w:rPr>
          <w:del w:id="7758" w:author="Markus Brüderl" w:date="2017-11-21T08:50:00Z"/>
          <w:rFonts w:eastAsiaTheme="minorEastAsia" w:cstheme="minorBidi"/>
          <w:noProof/>
          <w:sz w:val="22"/>
          <w:szCs w:val="22"/>
        </w:rPr>
      </w:pPr>
      <w:del w:id="7759" w:author="Markus Brüderl" w:date="2017-11-21T08:50:00Z">
        <w:r w:rsidRPr="00114F2A" w:rsidDel="00114F2A">
          <w:rPr>
            <w:noProof/>
          </w:rPr>
          <w:delText>3.25.5</w:delText>
        </w:r>
        <w:r w:rsidDel="00114F2A">
          <w:rPr>
            <w:rFonts w:eastAsiaTheme="minorEastAsia" w:cstheme="minorBidi"/>
            <w:noProof/>
            <w:sz w:val="22"/>
            <w:szCs w:val="22"/>
          </w:rPr>
          <w:tab/>
        </w:r>
        <w:r w:rsidRPr="00114F2A" w:rsidDel="00114F2A">
          <w:rPr>
            <w:noProof/>
          </w:rPr>
          <w:delText>isRREChangeAllowed</w:delText>
        </w:r>
        <w:r w:rsidDel="00114F2A">
          <w:rPr>
            <w:noProof/>
            <w:webHidden/>
          </w:rPr>
          <w:tab/>
          <w:delText>284</w:delText>
        </w:r>
      </w:del>
    </w:p>
    <w:p w:rsidR="00C4315F" w:rsidDel="00114F2A" w:rsidRDefault="00C4315F">
      <w:pPr>
        <w:pStyle w:val="Verzeichnis4"/>
        <w:tabs>
          <w:tab w:val="left" w:pos="1400"/>
          <w:tab w:val="right" w:leader="dot" w:pos="9075"/>
        </w:tabs>
        <w:rPr>
          <w:del w:id="7760" w:author="Markus Brüderl" w:date="2017-11-21T08:50:00Z"/>
          <w:rFonts w:eastAsiaTheme="minorEastAsia" w:cstheme="minorBidi"/>
          <w:noProof/>
          <w:sz w:val="22"/>
          <w:szCs w:val="22"/>
        </w:rPr>
      </w:pPr>
      <w:del w:id="7761" w:author="Markus Brüderl" w:date="2017-11-21T08:50:00Z">
        <w:r w:rsidRPr="00114F2A" w:rsidDel="00114F2A">
          <w:rPr>
            <w:noProof/>
          </w:rPr>
          <w:delText>3.25.5.1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284</w:delText>
        </w:r>
      </w:del>
    </w:p>
    <w:p w:rsidR="00C4315F" w:rsidDel="00114F2A" w:rsidRDefault="00C4315F">
      <w:pPr>
        <w:pStyle w:val="Verzeichnis5"/>
        <w:tabs>
          <w:tab w:val="left" w:pos="1630"/>
          <w:tab w:val="right" w:leader="dot" w:pos="9075"/>
        </w:tabs>
        <w:rPr>
          <w:del w:id="7762" w:author="Markus Brüderl" w:date="2017-11-21T08:50:00Z"/>
          <w:rFonts w:eastAsiaTheme="minorEastAsia" w:cstheme="minorBidi"/>
          <w:noProof/>
          <w:sz w:val="22"/>
          <w:szCs w:val="22"/>
        </w:rPr>
      </w:pPr>
      <w:del w:id="7763" w:author="Markus Brüderl" w:date="2017-11-21T08:50:00Z">
        <w:r w:rsidRPr="00114F2A" w:rsidDel="00114F2A">
          <w:rPr>
            <w:noProof/>
          </w:rPr>
          <w:delText>3.25.5.1.1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284</w:delText>
        </w:r>
      </w:del>
    </w:p>
    <w:p w:rsidR="00C4315F" w:rsidDel="00114F2A" w:rsidRDefault="00C4315F">
      <w:pPr>
        <w:pStyle w:val="Verzeichnis5"/>
        <w:tabs>
          <w:tab w:val="left" w:pos="1630"/>
          <w:tab w:val="right" w:leader="dot" w:pos="9075"/>
        </w:tabs>
        <w:rPr>
          <w:del w:id="7764" w:author="Markus Brüderl" w:date="2017-11-21T08:50:00Z"/>
          <w:rFonts w:eastAsiaTheme="minorEastAsia" w:cstheme="minorBidi"/>
          <w:noProof/>
          <w:sz w:val="22"/>
          <w:szCs w:val="22"/>
        </w:rPr>
      </w:pPr>
      <w:del w:id="7765" w:author="Markus Brüderl" w:date="2017-11-21T08:50:00Z">
        <w:r w:rsidRPr="00114F2A" w:rsidDel="00114F2A">
          <w:rPr>
            <w:noProof/>
          </w:rPr>
          <w:delText>3.25.5.1.2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284</w:delText>
        </w:r>
      </w:del>
    </w:p>
    <w:p w:rsidR="00C4315F" w:rsidDel="00114F2A" w:rsidRDefault="00C4315F">
      <w:pPr>
        <w:pStyle w:val="Verzeichnis4"/>
        <w:tabs>
          <w:tab w:val="left" w:pos="1400"/>
          <w:tab w:val="right" w:leader="dot" w:pos="9075"/>
        </w:tabs>
        <w:rPr>
          <w:del w:id="7766" w:author="Markus Brüderl" w:date="2017-11-21T08:50:00Z"/>
          <w:rFonts w:eastAsiaTheme="minorEastAsia" w:cstheme="minorBidi"/>
          <w:noProof/>
          <w:sz w:val="22"/>
          <w:szCs w:val="22"/>
        </w:rPr>
      </w:pPr>
      <w:del w:id="7767" w:author="Markus Brüderl" w:date="2017-11-21T08:50:00Z">
        <w:r w:rsidRPr="00114F2A" w:rsidDel="00114F2A">
          <w:rPr>
            <w:noProof/>
          </w:rPr>
          <w:delText>3.25.5.2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285</w:delText>
        </w:r>
      </w:del>
    </w:p>
    <w:p w:rsidR="00C4315F" w:rsidDel="00114F2A" w:rsidRDefault="00C4315F">
      <w:pPr>
        <w:pStyle w:val="Verzeichnis5"/>
        <w:tabs>
          <w:tab w:val="left" w:pos="1630"/>
          <w:tab w:val="right" w:leader="dot" w:pos="9075"/>
        </w:tabs>
        <w:rPr>
          <w:del w:id="7768" w:author="Markus Brüderl" w:date="2017-11-21T08:50:00Z"/>
          <w:rFonts w:eastAsiaTheme="minorEastAsia" w:cstheme="minorBidi"/>
          <w:noProof/>
          <w:sz w:val="22"/>
          <w:szCs w:val="22"/>
        </w:rPr>
      </w:pPr>
      <w:del w:id="7769" w:author="Markus Brüderl" w:date="2017-11-21T08:50:00Z">
        <w:r w:rsidRPr="00114F2A" w:rsidDel="00114F2A">
          <w:rPr>
            <w:noProof/>
          </w:rPr>
          <w:delText>3.25.5.2.1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285</w:delText>
        </w:r>
      </w:del>
    </w:p>
    <w:p w:rsidR="00C4315F" w:rsidDel="00114F2A" w:rsidRDefault="00C4315F">
      <w:pPr>
        <w:pStyle w:val="Verzeichnis5"/>
        <w:tabs>
          <w:tab w:val="left" w:pos="1630"/>
          <w:tab w:val="right" w:leader="dot" w:pos="9075"/>
        </w:tabs>
        <w:rPr>
          <w:del w:id="7770" w:author="Markus Brüderl" w:date="2017-11-21T08:50:00Z"/>
          <w:rFonts w:eastAsiaTheme="minorEastAsia" w:cstheme="minorBidi"/>
          <w:noProof/>
          <w:sz w:val="22"/>
          <w:szCs w:val="22"/>
        </w:rPr>
      </w:pPr>
      <w:del w:id="7771" w:author="Markus Brüderl" w:date="2017-11-21T08:50:00Z">
        <w:r w:rsidRPr="00114F2A" w:rsidDel="00114F2A">
          <w:rPr>
            <w:noProof/>
          </w:rPr>
          <w:delText>3.25.5.2.2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285</w:delText>
        </w:r>
      </w:del>
    </w:p>
    <w:p w:rsidR="00C4315F" w:rsidDel="00114F2A" w:rsidRDefault="00C4315F">
      <w:pPr>
        <w:pStyle w:val="Verzeichnis3"/>
        <w:tabs>
          <w:tab w:val="left" w:pos="1000"/>
          <w:tab w:val="right" w:leader="dot" w:pos="9075"/>
        </w:tabs>
        <w:rPr>
          <w:del w:id="7772" w:author="Markus Brüderl" w:date="2017-11-21T08:50:00Z"/>
          <w:rFonts w:eastAsiaTheme="minorEastAsia" w:cstheme="minorBidi"/>
          <w:noProof/>
          <w:sz w:val="22"/>
          <w:szCs w:val="22"/>
        </w:rPr>
      </w:pPr>
      <w:del w:id="7773" w:author="Markus Brüderl" w:date="2017-11-21T08:50:00Z">
        <w:r w:rsidRPr="00114F2A" w:rsidDel="00114F2A">
          <w:rPr>
            <w:noProof/>
          </w:rPr>
          <w:delText>3.25.6</w:delText>
        </w:r>
        <w:r w:rsidDel="00114F2A">
          <w:rPr>
            <w:rFonts w:eastAsiaTheme="minorEastAsia" w:cstheme="minorBidi"/>
            <w:noProof/>
            <w:sz w:val="22"/>
            <w:szCs w:val="22"/>
          </w:rPr>
          <w:tab/>
        </w:r>
        <w:r w:rsidRPr="00114F2A" w:rsidDel="00114F2A">
          <w:rPr>
            <w:noProof/>
          </w:rPr>
          <w:delText>listInboxServices</w:delText>
        </w:r>
        <w:r w:rsidDel="00114F2A">
          <w:rPr>
            <w:noProof/>
            <w:webHidden/>
          </w:rPr>
          <w:tab/>
          <w:delText>285</w:delText>
        </w:r>
      </w:del>
    </w:p>
    <w:p w:rsidR="00C4315F" w:rsidDel="00114F2A" w:rsidRDefault="00C4315F">
      <w:pPr>
        <w:pStyle w:val="Verzeichnis4"/>
        <w:tabs>
          <w:tab w:val="left" w:pos="1400"/>
          <w:tab w:val="right" w:leader="dot" w:pos="9075"/>
        </w:tabs>
        <w:rPr>
          <w:del w:id="7774" w:author="Markus Brüderl" w:date="2017-11-21T08:50:00Z"/>
          <w:rFonts w:eastAsiaTheme="minorEastAsia" w:cstheme="minorBidi"/>
          <w:noProof/>
          <w:sz w:val="22"/>
          <w:szCs w:val="22"/>
        </w:rPr>
      </w:pPr>
      <w:del w:id="7775" w:author="Markus Brüderl" w:date="2017-11-21T08:50:00Z">
        <w:r w:rsidRPr="00114F2A" w:rsidDel="00114F2A">
          <w:rPr>
            <w:noProof/>
          </w:rPr>
          <w:delText>3.25.6.1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285</w:delText>
        </w:r>
      </w:del>
    </w:p>
    <w:p w:rsidR="00C4315F" w:rsidDel="00114F2A" w:rsidRDefault="00C4315F">
      <w:pPr>
        <w:pStyle w:val="Verzeichnis5"/>
        <w:tabs>
          <w:tab w:val="left" w:pos="1630"/>
          <w:tab w:val="right" w:leader="dot" w:pos="9075"/>
        </w:tabs>
        <w:rPr>
          <w:del w:id="7776" w:author="Markus Brüderl" w:date="2017-11-21T08:50:00Z"/>
          <w:rFonts w:eastAsiaTheme="minorEastAsia" w:cstheme="minorBidi"/>
          <w:noProof/>
          <w:sz w:val="22"/>
          <w:szCs w:val="22"/>
        </w:rPr>
      </w:pPr>
      <w:del w:id="7777" w:author="Markus Brüderl" w:date="2017-11-21T08:50:00Z">
        <w:r w:rsidRPr="00114F2A" w:rsidDel="00114F2A">
          <w:rPr>
            <w:noProof/>
          </w:rPr>
          <w:delText>3.25.6.1.1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285</w:delText>
        </w:r>
      </w:del>
    </w:p>
    <w:p w:rsidR="00C4315F" w:rsidDel="00114F2A" w:rsidRDefault="00C4315F">
      <w:pPr>
        <w:pStyle w:val="Verzeichnis5"/>
        <w:tabs>
          <w:tab w:val="left" w:pos="1630"/>
          <w:tab w:val="right" w:leader="dot" w:pos="9075"/>
        </w:tabs>
        <w:rPr>
          <w:del w:id="7778" w:author="Markus Brüderl" w:date="2017-11-21T08:50:00Z"/>
          <w:rFonts w:eastAsiaTheme="minorEastAsia" w:cstheme="minorBidi"/>
          <w:noProof/>
          <w:sz w:val="22"/>
          <w:szCs w:val="22"/>
        </w:rPr>
      </w:pPr>
      <w:del w:id="7779" w:author="Markus Brüderl" w:date="2017-11-21T08:50:00Z">
        <w:r w:rsidRPr="00114F2A" w:rsidDel="00114F2A">
          <w:rPr>
            <w:noProof/>
          </w:rPr>
          <w:delText>3.25.6.1.2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286</w:delText>
        </w:r>
      </w:del>
    </w:p>
    <w:p w:rsidR="00C4315F" w:rsidDel="00114F2A" w:rsidRDefault="00C4315F">
      <w:pPr>
        <w:pStyle w:val="Verzeichnis4"/>
        <w:tabs>
          <w:tab w:val="left" w:pos="1400"/>
          <w:tab w:val="right" w:leader="dot" w:pos="9075"/>
        </w:tabs>
        <w:rPr>
          <w:del w:id="7780" w:author="Markus Brüderl" w:date="2017-11-21T08:50:00Z"/>
          <w:rFonts w:eastAsiaTheme="minorEastAsia" w:cstheme="minorBidi"/>
          <w:noProof/>
          <w:sz w:val="22"/>
          <w:szCs w:val="22"/>
        </w:rPr>
      </w:pPr>
      <w:del w:id="7781" w:author="Markus Brüderl" w:date="2017-11-21T08:50:00Z">
        <w:r w:rsidRPr="00114F2A" w:rsidDel="00114F2A">
          <w:rPr>
            <w:noProof/>
          </w:rPr>
          <w:delText>3.25.6.2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286</w:delText>
        </w:r>
      </w:del>
    </w:p>
    <w:p w:rsidR="00C4315F" w:rsidDel="00114F2A" w:rsidRDefault="00C4315F">
      <w:pPr>
        <w:pStyle w:val="Verzeichnis5"/>
        <w:tabs>
          <w:tab w:val="left" w:pos="1630"/>
          <w:tab w:val="right" w:leader="dot" w:pos="9075"/>
        </w:tabs>
        <w:rPr>
          <w:del w:id="7782" w:author="Markus Brüderl" w:date="2017-11-21T08:50:00Z"/>
          <w:rFonts w:eastAsiaTheme="minorEastAsia" w:cstheme="minorBidi"/>
          <w:noProof/>
          <w:sz w:val="22"/>
          <w:szCs w:val="22"/>
        </w:rPr>
      </w:pPr>
      <w:del w:id="7783" w:author="Markus Brüderl" w:date="2017-11-21T08:50:00Z">
        <w:r w:rsidRPr="00114F2A" w:rsidDel="00114F2A">
          <w:rPr>
            <w:noProof/>
          </w:rPr>
          <w:delText>3.25.6.2.1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286</w:delText>
        </w:r>
      </w:del>
    </w:p>
    <w:p w:rsidR="00C4315F" w:rsidDel="00114F2A" w:rsidRDefault="00C4315F">
      <w:pPr>
        <w:pStyle w:val="Verzeichnis5"/>
        <w:tabs>
          <w:tab w:val="left" w:pos="1630"/>
          <w:tab w:val="right" w:leader="dot" w:pos="9075"/>
        </w:tabs>
        <w:rPr>
          <w:del w:id="7784" w:author="Markus Brüderl" w:date="2017-11-21T08:50:00Z"/>
          <w:rFonts w:eastAsiaTheme="minorEastAsia" w:cstheme="minorBidi"/>
          <w:noProof/>
          <w:sz w:val="22"/>
          <w:szCs w:val="22"/>
        </w:rPr>
      </w:pPr>
      <w:del w:id="7785" w:author="Markus Brüderl" w:date="2017-11-21T08:50:00Z">
        <w:r w:rsidRPr="00114F2A" w:rsidDel="00114F2A">
          <w:rPr>
            <w:noProof/>
          </w:rPr>
          <w:delText>3.25.6.2.2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286</w:delText>
        </w:r>
      </w:del>
    </w:p>
    <w:p w:rsidR="00C4315F" w:rsidDel="00114F2A" w:rsidRDefault="00C4315F">
      <w:pPr>
        <w:pStyle w:val="Verzeichnis3"/>
        <w:tabs>
          <w:tab w:val="left" w:pos="1000"/>
          <w:tab w:val="right" w:leader="dot" w:pos="9075"/>
        </w:tabs>
        <w:rPr>
          <w:del w:id="7786" w:author="Markus Brüderl" w:date="2017-11-21T08:50:00Z"/>
          <w:rFonts w:eastAsiaTheme="minorEastAsia" w:cstheme="minorBidi"/>
          <w:noProof/>
          <w:sz w:val="22"/>
          <w:szCs w:val="22"/>
        </w:rPr>
      </w:pPr>
      <w:del w:id="7787" w:author="Markus Brüderl" w:date="2017-11-21T08:50:00Z">
        <w:r w:rsidRPr="00114F2A" w:rsidDel="00114F2A">
          <w:rPr>
            <w:noProof/>
          </w:rPr>
          <w:delText>3.25.7</w:delText>
        </w:r>
        <w:r w:rsidDel="00114F2A">
          <w:rPr>
            <w:rFonts w:eastAsiaTheme="minorEastAsia" w:cstheme="minorBidi"/>
            <w:noProof/>
            <w:sz w:val="22"/>
            <w:szCs w:val="22"/>
          </w:rPr>
          <w:tab/>
        </w:r>
        <w:r w:rsidRPr="00114F2A" w:rsidDel="00114F2A">
          <w:rPr>
            <w:noProof/>
          </w:rPr>
          <w:delText>searchVertrag</w:delText>
        </w:r>
        <w:r w:rsidDel="00114F2A">
          <w:rPr>
            <w:noProof/>
            <w:webHidden/>
          </w:rPr>
          <w:tab/>
          <w:delText>286</w:delText>
        </w:r>
      </w:del>
    </w:p>
    <w:p w:rsidR="00C4315F" w:rsidDel="00114F2A" w:rsidRDefault="00C4315F">
      <w:pPr>
        <w:pStyle w:val="Verzeichnis4"/>
        <w:tabs>
          <w:tab w:val="left" w:pos="1400"/>
          <w:tab w:val="right" w:leader="dot" w:pos="9075"/>
        </w:tabs>
        <w:rPr>
          <w:del w:id="7788" w:author="Markus Brüderl" w:date="2017-11-21T08:50:00Z"/>
          <w:rFonts w:eastAsiaTheme="minorEastAsia" w:cstheme="minorBidi"/>
          <w:noProof/>
          <w:sz w:val="22"/>
          <w:szCs w:val="22"/>
        </w:rPr>
      </w:pPr>
      <w:del w:id="7789" w:author="Markus Brüderl" w:date="2017-11-21T08:50:00Z">
        <w:r w:rsidRPr="00114F2A" w:rsidDel="00114F2A">
          <w:rPr>
            <w:noProof/>
          </w:rPr>
          <w:delText>3.25.7.1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286</w:delText>
        </w:r>
      </w:del>
    </w:p>
    <w:p w:rsidR="00C4315F" w:rsidDel="00114F2A" w:rsidRDefault="00C4315F">
      <w:pPr>
        <w:pStyle w:val="Verzeichnis5"/>
        <w:tabs>
          <w:tab w:val="left" w:pos="1630"/>
          <w:tab w:val="right" w:leader="dot" w:pos="9075"/>
        </w:tabs>
        <w:rPr>
          <w:del w:id="7790" w:author="Markus Brüderl" w:date="2017-11-21T08:50:00Z"/>
          <w:rFonts w:eastAsiaTheme="minorEastAsia" w:cstheme="minorBidi"/>
          <w:noProof/>
          <w:sz w:val="22"/>
          <w:szCs w:val="22"/>
        </w:rPr>
      </w:pPr>
      <w:del w:id="7791" w:author="Markus Brüderl" w:date="2017-11-21T08:50:00Z">
        <w:r w:rsidRPr="00114F2A" w:rsidDel="00114F2A">
          <w:rPr>
            <w:noProof/>
          </w:rPr>
          <w:delText>3.25.7.1.1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287</w:delText>
        </w:r>
      </w:del>
    </w:p>
    <w:p w:rsidR="00C4315F" w:rsidDel="00114F2A" w:rsidRDefault="00C4315F">
      <w:pPr>
        <w:pStyle w:val="Verzeichnis5"/>
        <w:tabs>
          <w:tab w:val="left" w:pos="1630"/>
          <w:tab w:val="right" w:leader="dot" w:pos="9075"/>
        </w:tabs>
        <w:rPr>
          <w:del w:id="7792" w:author="Markus Brüderl" w:date="2017-11-21T08:50:00Z"/>
          <w:rFonts w:eastAsiaTheme="minorEastAsia" w:cstheme="minorBidi"/>
          <w:noProof/>
          <w:sz w:val="22"/>
          <w:szCs w:val="22"/>
        </w:rPr>
      </w:pPr>
      <w:del w:id="7793" w:author="Markus Brüderl" w:date="2017-11-21T08:50:00Z">
        <w:r w:rsidRPr="00114F2A" w:rsidDel="00114F2A">
          <w:rPr>
            <w:noProof/>
          </w:rPr>
          <w:delText>3.25.7.1.2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287</w:delText>
        </w:r>
      </w:del>
    </w:p>
    <w:p w:rsidR="00C4315F" w:rsidDel="00114F2A" w:rsidRDefault="00C4315F">
      <w:pPr>
        <w:pStyle w:val="Verzeichnis4"/>
        <w:tabs>
          <w:tab w:val="left" w:pos="1400"/>
          <w:tab w:val="right" w:leader="dot" w:pos="9075"/>
        </w:tabs>
        <w:rPr>
          <w:del w:id="7794" w:author="Markus Brüderl" w:date="2017-11-21T08:50:00Z"/>
          <w:rFonts w:eastAsiaTheme="minorEastAsia" w:cstheme="minorBidi"/>
          <w:noProof/>
          <w:sz w:val="22"/>
          <w:szCs w:val="22"/>
        </w:rPr>
      </w:pPr>
      <w:del w:id="7795" w:author="Markus Brüderl" w:date="2017-11-21T08:50:00Z">
        <w:r w:rsidRPr="00114F2A" w:rsidDel="00114F2A">
          <w:rPr>
            <w:noProof/>
          </w:rPr>
          <w:delText>3.25.7.2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287</w:delText>
        </w:r>
      </w:del>
    </w:p>
    <w:p w:rsidR="00C4315F" w:rsidDel="00114F2A" w:rsidRDefault="00C4315F">
      <w:pPr>
        <w:pStyle w:val="Verzeichnis5"/>
        <w:tabs>
          <w:tab w:val="left" w:pos="1630"/>
          <w:tab w:val="right" w:leader="dot" w:pos="9075"/>
        </w:tabs>
        <w:rPr>
          <w:del w:id="7796" w:author="Markus Brüderl" w:date="2017-11-21T08:50:00Z"/>
          <w:rFonts w:eastAsiaTheme="minorEastAsia" w:cstheme="minorBidi"/>
          <w:noProof/>
          <w:sz w:val="22"/>
          <w:szCs w:val="22"/>
        </w:rPr>
      </w:pPr>
      <w:del w:id="7797" w:author="Markus Brüderl" w:date="2017-11-21T08:50:00Z">
        <w:r w:rsidRPr="00114F2A" w:rsidDel="00114F2A">
          <w:rPr>
            <w:noProof/>
          </w:rPr>
          <w:delText>3.25.7.2.1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287</w:delText>
        </w:r>
      </w:del>
    </w:p>
    <w:p w:rsidR="00C4315F" w:rsidDel="00114F2A" w:rsidRDefault="00C4315F">
      <w:pPr>
        <w:pStyle w:val="Verzeichnis5"/>
        <w:tabs>
          <w:tab w:val="left" w:pos="1630"/>
          <w:tab w:val="right" w:leader="dot" w:pos="9075"/>
        </w:tabs>
        <w:rPr>
          <w:del w:id="7798" w:author="Markus Brüderl" w:date="2017-11-21T08:50:00Z"/>
          <w:rFonts w:eastAsiaTheme="minorEastAsia" w:cstheme="minorBidi"/>
          <w:noProof/>
          <w:sz w:val="22"/>
          <w:szCs w:val="22"/>
        </w:rPr>
      </w:pPr>
      <w:del w:id="7799" w:author="Markus Brüderl" w:date="2017-11-21T08:50:00Z">
        <w:r w:rsidRPr="00114F2A" w:rsidDel="00114F2A">
          <w:rPr>
            <w:noProof/>
          </w:rPr>
          <w:delText>3.25.7.2.2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287</w:delText>
        </w:r>
      </w:del>
    </w:p>
    <w:p w:rsidR="00C4315F" w:rsidDel="00114F2A" w:rsidRDefault="00C4315F">
      <w:pPr>
        <w:pStyle w:val="Verzeichnis2"/>
        <w:tabs>
          <w:tab w:val="left" w:pos="600"/>
          <w:tab w:val="right" w:leader="dot" w:pos="9075"/>
        </w:tabs>
        <w:rPr>
          <w:del w:id="7800" w:author="Markus Brüderl" w:date="2017-11-21T08:50:00Z"/>
          <w:rFonts w:eastAsiaTheme="minorEastAsia" w:cstheme="minorBidi"/>
          <w:b w:val="0"/>
          <w:bCs w:val="0"/>
          <w:noProof/>
          <w:sz w:val="22"/>
          <w:szCs w:val="22"/>
        </w:rPr>
      </w:pPr>
      <w:del w:id="7801" w:author="Markus Brüderl" w:date="2017-11-21T08:50:00Z">
        <w:r w:rsidRPr="00114F2A" w:rsidDel="00114F2A">
          <w:rPr>
            <w:noProof/>
          </w:rPr>
          <w:delText>3.26</w:delText>
        </w:r>
        <w:r w:rsidDel="00114F2A">
          <w:rPr>
            <w:rFonts w:eastAsiaTheme="minorEastAsia" w:cstheme="minorBidi"/>
            <w:b w:val="0"/>
            <w:bCs w:val="0"/>
            <w:noProof/>
            <w:sz w:val="22"/>
            <w:szCs w:val="22"/>
          </w:rPr>
          <w:tab/>
        </w:r>
        <w:r w:rsidRPr="00114F2A" w:rsidDel="00114F2A">
          <w:rPr>
            <w:noProof/>
          </w:rPr>
          <w:delText>StateService (EAI und B2B)</w:delText>
        </w:r>
        <w:r w:rsidDel="00114F2A">
          <w:rPr>
            <w:noProof/>
            <w:webHidden/>
          </w:rPr>
          <w:tab/>
          <w:delText>288</w:delText>
        </w:r>
      </w:del>
    </w:p>
    <w:p w:rsidR="00C4315F" w:rsidDel="00114F2A" w:rsidRDefault="00C4315F">
      <w:pPr>
        <w:pStyle w:val="Verzeichnis3"/>
        <w:tabs>
          <w:tab w:val="left" w:pos="1000"/>
          <w:tab w:val="right" w:leader="dot" w:pos="9075"/>
        </w:tabs>
        <w:rPr>
          <w:del w:id="7802" w:author="Markus Brüderl" w:date="2017-11-21T08:50:00Z"/>
          <w:rFonts w:eastAsiaTheme="minorEastAsia" w:cstheme="minorBidi"/>
          <w:noProof/>
          <w:sz w:val="22"/>
          <w:szCs w:val="22"/>
        </w:rPr>
      </w:pPr>
      <w:del w:id="7803" w:author="Markus Brüderl" w:date="2017-11-21T08:50:00Z">
        <w:r w:rsidRPr="00114F2A" w:rsidDel="00114F2A">
          <w:rPr>
            <w:noProof/>
          </w:rPr>
          <w:delText>3.26.1</w:delText>
        </w:r>
        <w:r w:rsidDel="00114F2A">
          <w:rPr>
            <w:rFonts w:eastAsiaTheme="minorEastAsia" w:cstheme="minorBidi"/>
            <w:noProof/>
            <w:sz w:val="22"/>
            <w:szCs w:val="22"/>
          </w:rPr>
          <w:tab/>
        </w:r>
        <w:r w:rsidRPr="00114F2A" w:rsidDel="00114F2A">
          <w:rPr>
            <w:noProof/>
          </w:rPr>
          <w:delText>DeliverServiceInformation</w:delText>
        </w:r>
        <w:r w:rsidDel="00114F2A">
          <w:rPr>
            <w:noProof/>
            <w:webHidden/>
          </w:rPr>
          <w:tab/>
          <w:delText>288</w:delText>
        </w:r>
      </w:del>
    </w:p>
    <w:p w:rsidR="00C4315F" w:rsidDel="00114F2A" w:rsidRDefault="00C4315F">
      <w:pPr>
        <w:pStyle w:val="Verzeichnis4"/>
        <w:tabs>
          <w:tab w:val="left" w:pos="1400"/>
          <w:tab w:val="right" w:leader="dot" w:pos="9075"/>
        </w:tabs>
        <w:rPr>
          <w:del w:id="7804" w:author="Markus Brüderl" w:date="2017-11-21T08:50:00Z"/>
          <w:rFonts w:eastAsiaTheme="minorEastAsia" w:cstheme="minorBidi"/>
          <w:noProof/>
          <w:sz w:val="22"/>
          <w:szCs w:val="22"/>
        </w:rPr>
      </w:pPr>
      <w:del w:id="7805" w:author="Markus Brüderl" w:date="2017-11-21T08:50:00Z">
        <w:r w:rsidRPr="00114F2A" w:rsidDel="00114F2A">
          <w:rPr>
            <w:noProof/>
          </w:rPr>
          <w:delText>3.26.1.1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288</w:delText>
        </w:r>
      </w:del>
    </w:p>
    <w:p w:rsidR="00C4315F" w:rsidDel="00114F2A" w:rsidRDefault="00C4315F">
      <w:pPr>
        <w:pStyle w:val="Verzeichnis5"/>
        <w:tabs>
          <w:tab w:val="left" w:pos="1630"/>
          <w:tab w:val="right" w:leader="dot" w:pos="9075"/>
        </w:tabs>
        <w:rPr>
          <w:del w:id="7806" w:author="Markus Brüderl" w:date="2017-11-21T08:50:00Z"/>
          <w:rFonts w:eastAsiaTheme="minorEastAsia" w:cstheme="minorBidi"/>
          <w:noProof/>
          <w:sz w:val="22"/>
          <w:szCs w:val="22"/>
        </w:rPr>
      </w:pPr>
      <w:del w:id="7807" w:author="Markus Brüderl" w:date="2017-11-21T08:50:00Z">
        <w:r w:rsidRPr="00114F2A" w:rsidDel="00114F2A">
          <w:rPr>
            <w:noProof/>
          </w:rPr>
          <w:delText>3.26.1.1.1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288</w:delText>
        </w:r>
      </w:del>
    </w:p>
    <w:p w:rsidR="00C4315F" w:rsidDel="00114F2A" w:rsidRDefault="00C4315F">
      <w:pPr>
        <w:pStyle w:val="Verzeichnis5"/>
        <w:tabs>
          <w:tab w:val="left" w:pos="1630"/>
          <w:tab w:val="right" w:leader="dot" w:pos="9075"/>
        </w:tabs>
        <w:rPr>
          <w:del w:id="7808" w:author="Markus Brüderl" w:date="2017-11-21T08:50:00Z"/>
          <w:rFonts w:eastAsiaTheme="minorEastAsia" w:cstheme="minorBidi"/>
          <w:noProof/>
          <w:sz w:val="22"/>
          <w:szCs w:val="22"/>
        </w:rPr>
      </w:pPr>
      <w:del w:id="7809" w:author="Markus Brüderl" w:date="2017-11-21T08:50:00Z">
        <w:r w:rsidRPr="00114F2A" w:rsidDel="00114F2A">
          <w:rPr>
            <w:noProof/>
          </w:rPr>
          <w:delText>3.26.1.1.2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288</w:delText>
        </w:r>
      </w:del>
    </w:p>
    <w:p w:rsidR="00C4315F" w:rsidDel="00114F2A" w:rsidRDefault="00C4315F">
      <w:pPr>
        <w:pStyle w:val="Verzeichnis4"/>
        <w:tabs>
          <w:tab w:val="left" w:pos="1400"/>
          <w:tab w:val="right" w:leader="dot" w:pos="9075"/>
        </w:tabs>
        <w:rPr>
          <w:del w:id="7810" w:author="Markus Brüderl" w:date="2017-11-21T08:50:00Z"/>
          <w:rFonts w:eastAsiaTheme="minorEastAsia" w:cstheme="minorBidi"/>
          <w:noProof/>
          <w:sz w:val="22"/>
          <w:szCs w:val="22"/>
        </w:rPr>
      </w:pPr>
      <w:del w:id="7811" w:author="Markus Brüderl" w:date="2017-11-21T08:50:00Z">
        <w:r w:rsidRPr="00114F2A" w:rsidDel="00114F2A">
          <w:rPr>
            <w:noProof/>
          </w:rPr>
          <w:delText>3.26.1.2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289</w:delText>
        </w:r>
      </w:del>
    </w:p>
    <w:p w:rsidR="00C4315F" w:rsidDel="00114F2A" w:rsidRDefault="00C4315F">
      <w:pPr>
        <w:pStyle w:val="Verzeichnis5"/>
        <w:tabs>
          <w:tab w:val="left" w:pos="1630"/>
          <w:tab w:val="right" w:leader="dot" w:pos="9075"/>
        </w:tabs>
        <w:rPr>
          <w:del w:id="7812" w:author="Markus Brüderl" w:date="2017-11-21T08:50:00Z"/>
          <w:rFonts w:eastAsiaTheme="minorEastAsia" w:cstheme="minorBidi"/>
          <w:noProof/>
          <w:sz w:val="22"/>
          <w:szCs w:val="22"/>
        </w:rPr>
      </w:pPr>
      <w:del w:id="7813" w:author="Markus Brüderl" w:date="2017-11-21T08:50:00Z">
        <w:r w:rsidRPr="00114F2A" w:rsidDel="00114F2A">
          <w:rPr>
            <w:noProof/>
          </w:rPr>
          <w:delText>3.26.1.2.1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289</w:delText>
        </w:r>
      </w:del>
    </w:p>
    <w:p w:rsidR="00C4315F" w:rsidDel="00114F2A" w:rsidRDefault="00C4315F">
      <w:pPr>
        <w:pStyle w:val="Verzeichnis5"/>
        <w:tabs>
          <w:tab w:val="left" w:pos="1630"/>
          <w:tab w:val="right" w:leader="dot" w:pos="9075"/>
        </w:tabs>
        <w:rPr>
          <w:del w:id="7814" w:author="Markus Brüderl" w:date="2017-11-21T08:50:00Z"/>
          <w:rFonts w:eastAsiaTheme="minorEastAsia" w:cstheme="minorBidi"/>
          <w:noProof/>
          <w:sz w:val="22"/>
          <w:szCs w:val="22"/>
        </w:rPr>
      </w:pPr>
      <w:del w:id="7815" w:author="Markus Brüderl" w:date="2017-11-21T08:50:00Z">
        <w:r w:rsidRPr="00114F2A" w:rsidDel="00114F2A">
          <w:rPr>
            <w:noProof/>
          </w:rPr>
          <w:delText>3.26.1.2.2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289</w:delText>
        </w:r>
      </w:del>
    </w:p>
    <w:p w:rsidR="00C4315F" w:rsidDel="00114F2A" w:rsidRDefault="00C4315F">
      <w:pPr>
        <w:pStyle w:val="Verzeichnis3"/>
        <w:tabs>
          <w:tab w:val="left" w:pos="1000"/>
          <w:tab w:val="right" w:leader="dot" w:pos="9075"/>
        </w:tabs>
        <w:rPr>
          <w:del w:id="7816" w:author="Markus Brüderl" w:date="2017-11-21T08:50:00Z"/>
          <w:rFonts w:eastAsiaTheme="minorEastAsia" w:cstheme="minorBidi"/>
          <w:noProof/>
          <w:sz w:val="22"/>
          <w:szCs w:val="22"/>
        </w:rPr>
      </w:pPr>
      <w:del w:id="7817" w:author="Markus Brüderl" w:date="2017-11-21T08:50:00Z">
        <w:r w:rsidRPr="00114F2A" w:rsidDel="00114F2A">
          <w:rPr>
            <w:noProof/>
          </w:rPr>
          <w:delText>3.26.2</w:delText>
        </w:r>
        <w:r w:rsidDel="00114F2A">
          <w:rPr>
            <w:rFonts w:eastAsiaTheme="minorEastAsia" w:cstheme="minorBidi"/>
            <w:noProof/>
            <w:sz w:val="22"/>
            <w:szCs w:val="22"/>
          </w:rPr>
          <w:tab/>
        </w:r>
        <w:r w:rsidRPr="00114F2A" w:rsidDel="00114F2A">
          <w:rPr>
            <w:noProof/>
          </w:rPr>
          <w:delText>getLogData</w:delText>
        </w:r>
        <w:r w:rsidDel="00114F2A">
          <w:rPr>
            <w:noProof/>
            <w:webHidden/>
          </w:rPr>
          <w:tab/>
          <w:delText>289</w:delText>
        </w:r>
      </w:del>
    </w:p>
    <w:p w:rsidR="00C4315F" w:rsidDel="00114F2A" w:rsidRDefault="00C4315F">
      <w:pPr>
        <w:pStyle w:val="Verzeichnis4"/>
        <w:tabs>
          <w:tab w:val="left" w:pos="1400"/>
          <w:tab w:val="right" w:leader="dot" w:pos="9075"/>
        </w:tabs>
        <w:rPr>
          <w:del w:id="7818" w:author="Markus Brüderl" w:date="2017-11-21T08:50:00Z"/>
          <w:rFonts w:eastAsiaTheme="minorEastAsia" w:cstheme="minorBidi"/>
          <w:noProof/>
          <w:sz w:val="22"/>
          <w:szCs w:val="22"/>
        </w:rPr>
      </w:pPr>
      <w:del w:id="7819" w:author="Markus Brüderl" w:date="2017-11-21T08:50:00Z">
        <w:r w:rsidRPr="00114F2A" w:rsidDel="00114F2A">
          <w:rPr>
            <w:noProof/>
          </w:rPr>
          <w:delText>3.26.2.1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289</w:delText>
        </w:r>
      </w:del>
    </w:p>
    <w:p w:rsidR="00C4315F" w:rsidDel="00114F2A" w:rsidRDefault="00C4315F">
      <w:pPr>
        <w:pStyle w:val="Verzeichnis5"/>
        <w:tabs>
          <w:tab w:val="left" w:pos="1630"/>
          <w:tab w:val="right" w:leader="dot" w:pos="9075"/>
        </w:tabs>
        <w:rPr>
          <w:del w:id="7820" w:author="Markus Brüderl" w:date="2017-11-21T08:50:00Z"/>
          <w:rFonts w:eastAsiaTheme="minorEastAsia" w:cstheme="minorBidi"/>
          <w:noProof/>
          <w:sz w:val="22"/>
          <w:szCs w:val="22"/>
        </w:rPr>
      </w:pPr>
      <w:del w:id="7821" w:author="Markus Brüderl" w:date="2017-11-21T08:50:00Z">
        <w:r w:rsidRPr="00114F2A" w:rsidDel="00114F2A">
          <w:rPr>
            <w:noProof/>
          </w:rPr>
          <w:delText>3.26.2.1.1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289</w:delText>
        </w:r>
      </w:del>
    </w:p>
    <w:p w:rsidR="00C4315F" w:rsidDel="00114F2A" w:rsidRDefault="00C4315F">
      <w:pPr>
        <w:pStyle w:val="Verzeichnis5"/>
        <w:tabs>
          <w:tab w:val="left" w:pos="1630"/>
          <w:tab w:val="right" w:leader="dot" w:pos="9075"/>
        </w:tabs>
        <w:rPr>
          <w:del w:id="7822" w:author="Markus Brüderl" w:date="2017-11-21T08:50:00Z"/>
          <w:rFonts w:eastAsiaTheme="minorEastAsia" w:cstheme="minorBidi"/>
          <w:noProof/>
          <w:sz w:val="22"/>
          <w:szCs w:val="22"/>
        </w:rPr>
      </w:pPr>
      <w:del w:id="7823" w:author="Markus Brüderl" w:date="2017-11-21T08:50:00Z">
        <w:r w:rsidRPr="00114F2A" w:rsidDel="00114F2A">
          <w:rPr>
            <w:noProof/>
          </w:rPr>
          <w:delText>3.26.2.1.2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289</w:delText>
        </w:r>
      </w:del>
    </w:p>
    <w:p w:rsidR="00C4315F" w:rsidDel="00114F2A" w:rsidRDefault="00C4315F">
      <w:pPr>
        <w:pStyle w:val="Verzeichnis4"/>
        <w:tabs>
          <w:tab w:val="left" w:pos="1400"/>
          <w:tab w:val="right" w:leader="dot" w:pos="9075"/>
        </w:tabs>
        <w:rPr>
          <w:del w:id="7824" w:author="Markus Brüderl" w:date="2017-11-21T08:50:00Z"/>
          <w:rFonts w:eastAsiaTheme="minorEastAsia" w:cstheme="minorBidi"/>
          <w:noProof/>
          <w:sz w:val="22"/>
          <w:szCs w:val="22"/>
        </w:rPr>
      </w:pPr>
      <w:del w:id="7825" w:author="Markus Brüderl" w:date="2017-11-21T08:50:00Z">
        <w:r w:rsidRPr="00114F2A" w:rsidDel="00114F2A">
          <w:rPr>
            <w:noProof/>
          </w:rPr>
          <w:delText>3.26.2.2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290</w:delText>
        </w:r>
      </w:del>
    </w:p>
    <w:p w:rsidR="00C4315F" w:rsidDel="00114F2A" w:rsidRDefault="00C4315F">
      <w:pPr>
        <w:pStyle w:val="Verzeichnis5"/>
        <w:tabs>
          <w:tab w:val="left" w:pos="1630"/>
          <w:tab w:val="right" w:leader="dot" w:pos="9075"/>
        </w:tabs>
        <w:rPr>
          <w:del w:id="7826" w:author="Markus Brüderl" w:date="2017-11-21T08:50:00Z"/>
          <w:rFonts w:eastAsiaTheme="minorEastAsia" w:cstheme="minorBidi"/>
          <w:noProof/>
          <w:sz w:val="22"/>
          <w:szCs w:val="22"/>
        </w:rPr>
      </w:pPr>
      <w:del w:id="7827" w:author="Markus Brüderl" w:date="2017-11-21T08:50:00Z">
        <w:r w:rsidRPr="00114F2A" w:rsidDel="00114F2A">
          <w:rPr>
            <w:noProof/>
          </w:rPr>
          <w:delText>3.26.2.2.1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290</w:delText>
        </w:r>
      </w:del>
    </w:p>
    <w:p w:rsidR="00C4315F" w:rsidDel="00114F2A" w:rsidRDefault="00C4315F">
      <w:pPr>
        <w:pStyle w:val="Verzeichnis5"/>
        <w:tabs>
          <w:tab w:val="left" w:pos="1630"/>
          <w:tab w:val="right" w:leader="dot" w:pos="9075"/>
        </w:tabs>
        <w:rPr>
          <w:del w:id="7828" w:author="Markus Brüderl" w:date="2017-11-21T08:50:00Z"/>
          <w:rFonts w:eastAsiaTheme="minorEastAsia" w:cstheme="minorBidi"/>
          <w:noProof/>
          <w:sz w:val="22"/>
          <w:szCs w:val="22"/>
        </w:rPr>
      </w:pPr>
      <w:del w:id="7829" w:author="Markus Brüderl" w:date="2017-11-21T08:50:00Z">
        <w:r w:rsidRPr="00114F2A" w:rsidDel="00114F2A">
          <w:rPr>
            <w:noProof/>
          </w:rPr>
          <w:delText>3.26.2.2.2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290</w:delText>
        </w:r>
      </w:del>
    </w:p>
    <w:p w:rsidR="00C4315F" w:rsidDel="00114F2A" w:rsidRDefault="00C4315F">
      <w:pPr>
        <w:pStyle w:val="Verzeichnis3"/>
        <w:tabs>
          <w:tab w:val="left" w:pos="1000"/>
          <w:tab w:val="right" w:leader="dot" w:pos="9075"/>
        </w:tabs>
        <w:rPr>
          <w:del w:id="7830" w:author="Markus Brüderl" w:date="2017-11-21T08:50:00Z"/>
          <w:rFonts w:eastAsiaTheme="minorEastAsia" w:cstheme="minorBidi"/>
          <w:noProof/>
          <w:sz w:val="22"/>
          <w:szCs w:val="22"/>
        </w:rPr>
      </w:pPr>
      <w:del w:id="7831" w:author="Markus Brüderl" w:date="2017-11-21T08:50:00Z">
        <w:r w:rsidRPr="00114F2A" w:rsidDel="00114F2A">
          <w:rPr>
            <w:noProof/>
          </w:rPr>
          <w:delText>3.26.3</w:delText>
        </w:r>
        <w:r w:rsidDel="00114F2A">
          <w:rPr>
            <w:rFonts w:eastAsiaTheme="minorEastAsia" w:cstheme="minorBidi"/>
            <w:noProof/>
            <w:sz w:val="22"/>
            <w:szCs w:val="22"/>
          </w:rPr>
          <w:tab/>
        </w:r>
        <w:r w:rsidRPr="00114F2A" w:rsidDel="00114F2A">
          <w:rPr>
            <w:noProof/>
          </w:rPr>
          <w:delText>getConfigData</w:delText>
        </w:r>
        <w:r w:rsidDel="00114F2A">
          <w:rPr>
            <w:noProof/>
            <w:webHidden/>
          </w:rPr>
          <w:tab/>
          <w:delText>290</w:delText>
        </w:r>
      </w:del>
    </w:p>
    <w:p w:rsidR="00C4315F" w:rsidDel="00114F2A" w:rsidRDefault="00C4315F">
      <w:pPr>
        <w:pStyle w:val="Verzeichnis4"/>
        <w:tabs>
          <w:tab w:val="left" w:pos="1400"/>
          <w:tab w:val="right" w:leader="dot" w:pos="9075"/>
        </w:tabs>
        <w:rPr>
          <w:del w:id="7832" w:author="Markus Brüderl" w:date="2017-11-21T08:50:00Z"/>
          <w:rFonts w:eastAsiaTheme="minorEastAsia" w:cstheme="minorBidi"/>
          <w:noProof/>
          <w:sz w:val="22"/>
          <w:szCs w:val="22"/>
        </w:rPr>
      </w:pPr>
      <w:del w:id="7833" w:author="Markus Brüderl" w:date="2017-11-21T08:50:00Z">
        <w:r w:rsidRPr="00114F2A" w:rsidDel="00114F2A">
          <w:rPr>
            <w:noProof/>
          </w:rPr>
          <w:delText>3.26.3.1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290</w:delText>
        </w:r>
      </w:del>
    </w:p>
    <w:p w:rsidR="00C4315F" w:rsidDel="00114F2A" w:rsidRDefault="00C4315F">
      <w:pPr>
        <w:pStyle w:val="Verzeichnis5"/>
        <w:tabs>
          <w:tab w:val="left" w:pos="1630"/>
          <w:tab w:val="right" w:leader="dot" w:pos="9075"/>
        </w:tabs>
        <w:rPr>
          <w:del w:id="7834" w:author="Markus Brüderl" w:date="2017-11-21T08:50:00Z"/>
          <w:rFonts w:eastAsiaTheme="minorEastAsia" w:cstheme="minorBidi"/>
          <w:noProof/>
          <w:sz w:val="22"/>
          <w:szCs w:val="22"/>
        </w:rPr>
      </w:pPr>
      <w:del w:id="7835" w:author="Markus Brüderl" w:date="2017-11-21T08:50:00Z">
        <w:r w:rsidRPr="00114F2A" w:rsidDel="00114F2A">
          <w:rPr>
            <w:noProof/>
          </w:rPr>
          <w:delText>3.26.3.1.1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290</w:delText>
        </w:r>
      </w:del>
    </w:p>
    <w:p w:rsidR="00C4315F" w:rsidDel="00114F2A" w:rsidRDefault="00C4315F">
      <w:pPr>
        <w:pStyle w:val="Verzeichnis5"/>
        <w:tabs>
          <w:tab w:val="left" w:pos="1630"/>
          <w:tab w:val="right" w:leader="dot" w:pos="9075"/>
        </w:tabs>
        <w:rPr>
          <w:del w:id="7836" w:author="Markus Brüderl" w:date="2017-11-21T08:50:00Z"/>
          <w:rFonts w:eastAsiaTheme="minorEastAsia" w:cstheme="minorBidi"/>
          <w:noProof/>
          <w:sz w:val="22"/>
          <w:szCs w:val="22"/>
        </w:rPr>
      </w:pPr>
      <w:del w:id="7837" w:author="Markus Brüderl" w:date="2017-11-21T08:50:00Z">
        <w:r w:rsidRPr="00114F2A" w:rsidDel="00114F2A">
          <w:rPr>
            <w:noProof/>
          </w:rPr>
          <w:delText>3.26.3.1.2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290</w:delText>
        </w:r>
      </w:del>
    </w:p>
    <w:p w:rsidR="00C4315F" w:rsidDel="00114F2A" w:rsidRDefault="00C4315F">
      <w:pPr>
        <w:pStyle w:val="Verzeichnis4"/>
        <w:tabs>
          <w:tab w:val="left" w:pos="1400"/>
          <w:tab w:val="right" w:leader="dot" w:pos="9075"/>
        </w:tabs>
        <w:rPr>
          <w:del w:id="7838" w:author="Markus Brüderl" w:date="2017-11-21T08:50:00Z"/>
          <w:rFonts w:eastAsiaTheme="minorEastAsia" w:cstheme="minorBidi"/>
          <w:noProof/>
          <w:sz w:val="22"/>
          <w:szCs w:val="22"/>
        </w:rPr>
      </w:pPr>
      <w:del w:id="7839" w:author="Markus Brüderl" w:date="2017-11-21T08:50:00Z">
        <w:r w:rsidRPr="00114F2A" w:rsidDel="00114F2A">
          <w:rPr>
            <w:noProof/>
          </w:rPr>
          <w:delText>3.26.3.2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291</w:delText>
        </w:r>
      </w:del>
    </w:p>
    <w:p w:rsidR="00C4315F" w:rsidDel="00114F2A" w:rsidRDefault="00C4315F">
      <w:pPr>
        <w:pStyle w:val="Verzeichnis5"/>
        <w:tabs>
          <w:tab w:val="left" w:pos="1630"/>
          <w:tab w:val="right" w:leader="dot" w:pos="9075"/>
        </w:tabs>
        <w:rPr>
          <w:del w:id="7840" w:author="Markus Brüderl" w:date="2017-11-21T08:50:00Z"/>
          <w:rFonts w:eastAsiaTheme="minorEastAsia" w:cstheme="minorBidi"/>
          <w:noProof/>
          <w:sz w:val="22"/>
          <w:szCs w:val="22"/>
        </w:rPr>
      </w:pPr>
      <w:del w:id="7841" w:author="Markus Brüderl" w:date="2017-11-21T08:50:00Z">
        <w:r w:rsidRPr="00114F2A" w:rsidDel="00114F2A">
          <w:rPr>
            <w:noProof/>
          </w:rPr>
          <w:delText>3.26.3.2.1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291</w:delText>
        </w:r>
      </w:del>
    </w:p>
    <w:p w:rsidR="00C4315F" w:rsidDel="00114F2A" w:rsidRDefault="00C4315F">
      <w:pPr>
        <w:pStyle w:val="Verzeichnis5"/>
        <w:tabs>
          <w:tab w:val="left" w:pos="1630"/>
          <w:tab w:val="right" w:leader="dot" w:pos="9075"/>
        </w:tabs>
        <w:rPr>
          <w:del w:id="7842" w:author="Markus Brüderl" w:date="2017-11-21T08:50:00Z"/>
          <w:rFonts w:eastAsiaTheme="minorEastAsia" w:cstheme="minorBidi"/>
          <w:noProof/>
          <w:sz w:val="22"/>
          <w:szCs w:val="22"/>
        </w:rPr>
      </w:pPr>
      <w:del w:id="7843" w:author="Markus Brüderl" w:date="2017-11-21T08:50:00Z">
        <w:r w:rsidRPr="00114F2A" w:rsidDel="00114F2A">
          <w:rPr>
            <w:noProof/>
          </w:rPr>
          <w:delText>3.26.3.2.2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291</w:delText>
        </w:r>
      </w:del>
    </w:p>
    <w:p w:rsidR="00C4315F" w:rsidDel="00114F2A" w:rsidRDefault="00C4315F">
      <w:pPr>
        <w:pStyle w:val="Verzeichnis3"/>
        <w:tabs>
          <w:tab w:val="left" w:pos="1000"/>
          <w:tab w:val="right" w:leader="dot" w:pos="9075"/>
        </w:tabs>
        <w:rPr>
          <w:del w:id="7844" w:author="Markus Brüderl" w:date="2017-11-21T08:50:00Z"/>
          <w:rFonts w:eastAsiaTheme="minorEastAsia" w:cstheme="minorBidi"/>
          <w:noProof/>
          <w:sz w:val="22"/>
          <w:szCs w:val="22"/>
        </w:rPr>
      </w:pPr>
      <w:del w:id="7845" w:author="Markus Brüderl" w:date="2017-11-21T08:50:00Z">
        <w:r w:rsidRPr="00114F2A" w:rsidDel="00114F2A">
          <w:rPr>
            <w:noProof/>
          </w:rPr>
          <w:delText>3.26.4</w:delText>
        </w:r>
        <w:r w:rsidDel="00114F2A">
          <w:rPr>
            <w:rFonts w:eastAsiaTheme="minorEastAsia" w:cstheme="minorBidi"/>
            <w:noProof/>
            <w:sz w:val="22"/>
            <w:szCs w:val="22"/>
          </w:rPr>
          <w:tab/>
        </w:r>
        <w:r w:rsidRPr="00114F2A" w:rsidDel="00114F2A">
          <w:rPr>
            <w:noProof/>
          </w:rPr>
          <w:delText>flushCache</w:delText>
        </w:r>
        <w:r w:rsidDel="00114F2A">
          <w:rPr>
            <w:noProof/>
            <w:webHidden/>
          </w:rPr>
          <w:tab/>
          <w:delText>291</w:delText>
        </w:r>
      </w:del>
    </w:p>
    <w:p w:rsidR="00C4315F" w:rsidDel="00114F2A" w:rsidRDefault="00C4315F">
      <w:pPr>
        <w:pStyle w:val="Verzeichnis4"/>
        <w:tabs>
          <w:tab w:val="left" w:pos="1400"/>
          <w:tab w:val="right" w:leader="dot" w:pos="9075"/>
        </w:tabs>
        <w:rPr>
          <w:del w:id="7846" w:author="Markus Brüderl" w:date="2017-11-21T08:50:00Z"/>
          <w:rFonts w:eastAsiaTheme="minorEastAsia" w:cstheme="minorBidi"/>
          <w:noProof/>
          <w:sz w:val="22"/>
          <w:szCs w:val="22"/>
        </w:rPr>
      </w:pPr>
      <w:del w:id="7847" w:author="Markus Brüderl" w:date="2017-11-21T08:50:00Z">
        <w:r w:rsidRPr="00114F2A" w:rsidDel="00114F2A">
          <w:rPr>
            <w:noProof/>
          </w:rPr>
          <w:delText>3.26.4.1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291</w:delText>
        </w:r>
      </w:del>
    </w:p>
    <w:p w:rsidR="00C4315F" w:rsidDel="00114F2A" w:rsidRDefault="00C4315F">
      <w:pPr>
        <w:pStyle w:val="Verzeichnis5"/>
        <w:tabs>
          <w:tab w:val="left" w:pos="1630"/>
          <w:tab w:val="right" w:leader="dot" w:pos="9075"/>
        </w:tabs>
        <w:rPr>
          <w:del w:id="7848" w:author="Markus Brüderl" w:date="2017-11-21T08:50:00Z"/>
          <w:rFonts w:eastAsiaTheme="minorEastAsia" w:cstheme="minorBidi"/>
          <w:noProof/>
          <w:sz w:val="22"/>
          <w:szCs w:val="22"/>
        </w:rPr>
      </w:pPr>
      <w:del w:id="7849" w:author="Markus Brüderl" w:date="2017-11-21T08:50:00Z">
        <w:r w:rsidRPr="00114F2A" w:rsidDel="00114F2A">
          <w:rPr>
            <w:noProof/>
          </w:rPr>
          <w:delText>3.26.4.1.1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291</w:delText>
        </w:r>
      </w:del>
    </w:p>
    <w:p w:rsidR="00C4315F" w:rsidDel="00114F2A" w:rsidRDefault="00C4315F">
      <w:pPr>
        <w:pStyle w:val="Verzeichnis5"/>
        <w:tabs>
          <w:tab w:val="left" w:pos="1630"/>
          <w:tab w:val="right" w:leader="dot" w:pos="9075"/>
        </w:tabs>
        <w:rPr>
          <w:del w:id="7850" w:author="Markus Brüderl" w:date="2017-11-21T08:50:00Z"/>
          <w:rFonts w:eastAsiaTheme="minorEastAsia" w:cstheme="minorBidi"/>
          <w:noProof/>
          <w:sz w:val="22"/>
          <w:szCs w:val="22"/>
        </w:rPr>
      </w:pPr>
      <w:del w:id="7851" w:author="Markus Brüderl" w:date="2017-11-21T08:50:00Z">
        <w:r w:rsidRPr="00114F2A" w:rsidDel="00114F2A">
          <w:rPr>
            <w:noProof/>
          </w:rPr>
          <w:delText>3.26.4.1.2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291</w:delText>
        </w:r>
      </w:del>
    </w:p>
    <w:p w:rsidR="00C4315F" w:rsidDel="00114F2A" w:rsidRDefault="00C4315F">
      <w:pPr>
        <w:pStyle w:val="Verzeichnis4"/>
        <w:tabs>
          <w:tab w:val="left" w:pos="1400"/>
          <w:tab w:val="right" w:leader="dot" w:pos="9075"/>
        </w:tabs>
        <w:rPr>
          <w:del w:id="7852" w:author="Markus Brüderl" w:date="2017-11-21T08:50:00Z"/>
          <w:rFonts w:eastAsiaTheme="minorEastAsia" w:cstheme="minorBidi"/>
          <w:noProof/>
          <w:sz w:val="22"/>
          <w:szCs w:val="22"/>
        </w:rPr>
      </w:pPr>
      <w:del w:id="7853" w:author="Markus Brüderl" w:date="2017-11-21T08:50:00Z">
        <w:r w:rsidRPr="00114F2A" w:rsidDel="00114F2A">
          <w:rPr>
            <w:noProof/>
          </w:rPr>
          <w:delText>3.26.4.2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291</w:delText>
        </w:r>
      </w:del>
    </w:p>
    <w:p w:rsidR="00C4315F" w:rsidDel="00114F2A" w:rsidRDefault="00C4315F">
      <w:pPr>
        <w:pStyle w:val="Verzeichnis5"/>
        <w:tabs>
          <w:tab w:val="left" w:pos="1630"/>
          <w:tab w:val="right" w:leader="dot" w:pos="9075"/>
        </w:tabs>
        <w:rPr>
          <w:del w:id="7854" w:author="Markus Brüderl" w:date="2017-11-21T08:50:00Z"/>
          <w:rFonts w:eastAsiaTheme="minorEastAsia" w:cstheme="minorBidi"/>
          <w:noProof/>
          <w:sz w:val="22"/>
          <w:szCs w:val="22"/>
        </w:rPr>
      </w:pPr>
      <w:del w:id="7855" w:author="Markus Brüderl" w:date="2017-11-21T08:50:00Z">
        <w:r w:rsidRPr="00114F2A" w:rsidDel="00114F2A">
          <w:rPr>
            <w:noProof/>
          </w:rPr>
          <w:delText>3.26.4.2.1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291</w:delText>
        </w:r>
      </w:del>
    </w:p>
    <w:p w:rsidR="00C4315F" w:rsidDel="00114F2A" w:rsidRDefault="00C4315F">
      <w:pPr>
        <w:pStyle w:val="Verzeichnis5"/>
        <w:tabs>
          <w:tab w:val="left" w:pos="1630"/>
          <w:tab w:val="right" w:leader="dot" w:pos="9075"/>
        </w:tabs>
        <w:rPr>
          <w:del w:id="7856" w:author="Markus Brüderl" w:date="2017-11-21T08:50:00Z"/>
          <w:rFonts w:eastAsiaTheme="minorEastAsia" w:cstheme="minorBidi"/>
          <w:noProof/>
          <w:sz w:val="22"/>
          <w:szCs w:val="22"/>
        </w:rPr>
      </w:pPr>
      <w:del w:id="7857" w:author="Markus Brüderl" w:date="2017-11-21T08:50:00Z">
        <w:r w:rsidRPr="00114F2A" w:rsidDel="00114F2A">
          <w:rPr>
            <w:noProof/>
          </w:rPr>
          <w:delText>3.26.4.2.2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292</w:delText>
        </w:r>
      </w:del>
    </w:p>
    <w:p w:rsidR="00C4315F" w:rsidDel="00114F2A" w:rsidRDefault="00C4315F">
      <w:pPr>
        <w:pStyle w:val="Verzeichnis2"/>
        <w:tabs>
          <w:tab w:val="left" w:pos="600"/>
          <w:tab w:val="right" w:leader="dot" w:pos="9075"/>
        </w:tabs>
        <w:rPr>
          <w:del w:id="7858" w:author="Markus Brüderl" w:date="2017-11-21T08:50:00Z"/>
          <w:rFonts w:eastAsiaTheme="minorEastAsia" w:cstheme="minorBidi"/>
          <w:b w:val="0"/>
          <w:bCs w:val="0"/>
          <w:noProof/>
          <w:sz w:val="22"/>
          <w:szCs w:val="22"/>
        </w:rPr>
      </w:pPr>
      <w:del w:id="7859" w:author="Markus Brüderl" w:date="2017-11-21T08:50:00Z">
        <w:r w:rsidRPr="00114F2A" w:rsidDel="00114F2A">
          <w:rPr>
            <w:noProof/>
            <w:lang w:val="en-US"/>
          </w:rPr>
          <w:delText>3.27</w:delText>
        </w:r>
        <w:r w:rsidDel="00114F2A">
          <w:rPr>
            <w:rFonts w:eastAsiaTheme="minorEastAsia" w:cstheme="minorBidi"/>
            <w:b w:val="0"/>
            <w:bCs w:val="0"/>
            <w:noProof/>
            <w:sz w:val="22"/>
            <w:szCs w:val="22"/>
          </w:rPr>
          <w:tab/>
        </w:r>
        <w:r w:rsidRPr="00114F2A" w:rsidDel="00114F2A">
          <w:rPr>
            <w:noProof/>
            <w:lang w:val="en-US"/>
          </w:rPr>
          <w:delText>StreamService (EAI)</w:delText>
        </w:r>
        <w:r w:rsidDel="00114F2A">
          <w:rPr>
            <w:noProof/>
            <w:webHidden/>
          </w:rPr>
          <w:tab/>
          <w:delText>292</w:delText>
        </w:r>
      </w:del>
    </w:p>
    <w:p w:rsidR="00C4315F" w:rsidDel="00114F2A" w:rsidRDefault="00C4315F">
      <w:pPr>
        <w:pStyle w:val="Verzeichnis3"/>
        <w:tabs>
          <w:tab w:val="left" w:pos="1000"/>
          <w:tab w:val="right" w:leader="dot" w:pos="9075"/>
        </w:tabs>
        <w:rPr>
          <w:del w:id="7860" w:author="Markus Brüderl" w:date="2017-11-21T08:50:00Z"/>
          <w:rFonts w:eastAsiaTheme="minorEastAsia" w:cstheme="minorBidi"/>
          <w:noProof/>
          <w:sz w:val="22"/>
          <w:szCs w:val="22"/>
        </w:rPr>
      </w:pPr>
      <w:del w:id="7861" w:author="Markus Brüderl" w:date="2017-11-21T08:50:00Z">
        <w:r w:rsidRPr="00114F2A" w:rsidDel="00114F2A">
          <w:rPr>
            <w:noProof/>
          </w:rPr>
          <w:delText>3.27.1</w:delText>
        </w:r>
        <w:r w:rsidDel="00114F2A">
          <w:rPr>
            <w:rFonts w:eastAsiaTheme="minorEastAsia" w:cstheme="minorBidi"/>
            <w:noProof/>
            <w:sz w:val="22"/>
            <w:szCs w:val="22"/>
          </w:rPr>
          <w:tab/>
        </w:r>
        <w:r w:rsidRPr="00114F2A" w:rsidDel="00114F2A">
          <w:rPr>
            <w:noProof/>
          </w:rPr>
          <w:delText>setAuskunftS1</w:delText>
        </w:r>
        <w:r w:rsidDel="00114F2A">
          <w:rPr>
            <w:noProof/>
            <w:webHidden/>
          </w:rPr>
          <w:tab/>
          <w:delText>292</w:delText>
        </w:r>
      </w:del>
    </w:p>
    <w:p w:rsidR="00C4315F" w:rsidDel="00114F2A" w:rsidRDefault="00C4315F">
      <w:pPr>
        <w:pStyle w:val="Verzeichnis4"/>
        <w:tabs>
          <w:tab w:val="left" w:pos="1400"/>
          <w:tab w:val="right" w:leader="dot" w:pos="9075"/>
        </w:tabs>
        <w:rPr>
          <w:del w:id="7862" w:author="Markus Brüderl" w:date="2017-11-21T08:50:00Z"/>
          <w:rFonts w:eastAsiaTheme="minorEastAsia" w:cstheme="minorBidi"/>
          <w:noProof/>
          <w:sz w:val="22"/>
          <w:szCs w:val="22"/>
        </w:rPr>
      </w:pPr>
      <w:del w:id="7863" w:author="Markus Brüderl" w:date="2017-11-21T08:50:00Z">
        <w:r w:rsidRPr="00114F2A" w:rsidDel="00114F2A">
          <w:rPr>
            <w:noProof/>
          </w:rPr>
          <w:delText>3.27.1.1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292</w:delText>
        </w:r>
      </w:del>
    </w:p>
    <w:p w:rsidR="00C4315F" w:rsidDel="00114F2A" w:rsidRDefault="00C4315F">
      <w:pPr>
        <w:pStyle w:val="Verzeichnis5"/>
        <w:tabs>
          <w:tab w:val="left" w:pos="1630"/>
          <w:tab w:val="right" w:leader="dot" w:pos="9075"/>
        </w:tabs>
        <w:rPr>
          <w:del w:id="7864" w:author="Markus Brüderl" w:date="2017-11-21T08:50:00Z"/>
          <w:rFonts w:eastAsiaTheme="minorEastAsia" w:cstheme="minorBidi"/>
          <w:noProof/>
          <w:sz w:val="22"/>
          <w:szCs w:val="22"/>
        </w:rPr>
      </w:pPr>
      <w:del w:id="7865" w:author="Markus Brüderl" w:date="2017-11-21T08:50:00Z">
        <w:r w:rsidRPr="00114F2A" w:rsidDel="00114F2A">
          <w:rPr>
            <w:noProof/>
          </w:rPr>
          <w:delText>3.27.1.1.1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292</w:delText>
        </w:r>
      </w:del>
    </w:p>
    <w:p w:rsidR="00C4315F" w:rsidDel="00114F2A" w:rsidRDefault="00C4315F">
      <w:pPr>
        <w:pStyle w:val="Verzeichnis5"/>
        <w:tabs>
          <w:tab w:val="left" w:pos="1630"/>
          <w:tab w:val="right" w:leader="dot" w:pos="9075"/>
        </w:tabs>
        <w:rPr>
          <w:del w:id="7866" w:author="Markus Brüderl" w:date="2017-11-21T08:50:00Z"/>
          <w:rFonts w:eastAsiaTheme="minorEastAsia" w:cstheme="minorBidi"/>
          <w:noProof/>
          <w:sz w:val="22"/>
          <w:szCs w:val="22"/>
        </w:rPr>
      </w:pPr>
      <w:del w:id="7867" w:author="Markus Brüderl" w:date="2017-11-21T08:50:00Z">
        <w:r w:rsidRPr="00114F2A" w:rsidDel="00114F2A">
          <w:rPr>
            <w:noProof/>
          </w:rPr>
          <w:delText>3.27.1.1.2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292</w:delText>
        </w:r>
      </w:del>
    </w:p>
    <w:p w:rsidR="00C4315F" w:rsidDel="00114F2A" w:rsidRDefault="00C4315F">
      <w:pPr>
        <w:pStyle w:val="Verzeichnis4"/>
        <w:tabs>
          <w:tab w:val="left" w:pos="1400"/>
          <w:tab w:val="right" w:leader="dot" w:pos="9075"/>
        </w:tabs>
        <w:rPr>
          <w:del w:id="7868" w:author="Markus Brüderl" w:date="2017-11-21T08:50:00Z"/>
          <w:rFonts w:eastAsiaTheme="minorEastAsia" w:cstheme="minorBidi"/>
          <w:noProof/>
          <w:sz w:val="22"/>
          <w:szCs w:val="22"/>
        </w:rPr>
      </w:pPr>
      <w:del w:id="7869" w:author="Markus Brüderl" w:date="2017-11-21T08:50:00Z">
        <w:r w:rsidRPr="00114F2A" w:rsidDel="00114F2A">
          <w:rPr>
            <w:noProof/>
          </w:rPr>
          <w:delText>3.27.1.2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293</w:delText>
        </w:r>
      </w:del>
    </w:p>
    <w:p w:rsidR="00C4315F" w:rsidDel="00114F2A" w:rsidRDefault="00C4315F">
      <w:pPr>
        <w:pStyle w:val="Verzeichnis5"/>
        <w:tabs>
          <w:tab w:val="left" w:pos="1630"/>
          <w:tab w:val="right" w:leader="dot" w:pos="9075"/>
        </w:tabs>
        <w:rPr>
          <w:del w:id="7870" w:author="Markus Brüderl" w:date="2017-11-21T08:50:00Z"/>
          <w:rFonts w:eastAsiaTheme="minorEastAsia" w:cstheme="minorBidi"/>
          <w:noProof/>
          <w:sz w:val="22"/>
          <w:szCs w:val="22"/>
        </w:rPr>
      </w:pPr>
      <w:del w:id="7871" w:author="Markus Brüderl" w:date="2017-11-21T08:50:00Z">
        <w:r w:rsidRPr="00114F2A" w:rsidDel="00114F2A">
          <w:rPr>
            <w:noProof/>
          </w:rPr>
          <w:delText>3.27.1.2.1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293</w:delText>
        </w:r>
      </w:del>
    </w:p>
    <w:p w:rsidR="00C4315F" w:rsidDel="00114F2A" w:rsidRDefault="00C4315F">
      <w:pPr>
        <w:pStyle w:val="Verzeichnis5"/>
        <w:tabs>
          <w:tab w:val="left" w:pos="1630"/>
          <w:tab w:val="right" w:leader="dot" w:pos="9075"/>
        </w:tabs>
        <w:rPr>
          <w:del w:id="7872" w:author="Markus Brüderl" w:date="2017-11-21T08:50:00Z"/>
          <w:rFonts w:eastAsiaTheme="minorEastAsia" w:cstheme="minorBidi"/>
          <w:noProof/>
          <w:sz w:val="22"/>
          <w:szCs w:val="22"/>
        </w:rPr>
      </w:pPr>
      <w:del w:id="7873" w:author="Markus Brüderl" w:date="2017-11-21T08:50:00Z">
        <w:r w:rsidRPr="00114F2A" w:rsidDel="00114F2A">
          <w:rPr>
            <w:noProof/>
          </w:rPr>
          <w:delText>3.27.1.2.2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293</w:delText>
        </w:r>
      </w:del>
    </w:p>
    <w:p w:rsidR="00C4315F" w:rsidDel="00114F2A" w:rsidRDefault="00C4315F">
      <w:pPr>
        <w:pStyle w:val="Verzeichnis3"/>
        <w:tabs>
          <w:tab w:val="left" w:pos="1000"/>
          <w:tab w:val="right" w:leader="dot" w:pos="9075"/>
        </w:tabs>
        <w:rPr>
          <w:del w:id="7874" w:author="Markus Brüderl" w:date="2017-11-21T08:50:00Z"/>
          <w:rFonts w:eastAsiaTheme="minorEastAsia" w:cstheme="minorBidi"/>
          <w:noProof/>
          <w:sz w:val="22"/>
          <w:szCs w:val="22"/>
        </w:rPr>
      </w:pPr>
      <w:del w:id="7875" w:author="Markus Brüderl" w:date="2017-11-21T08:50:00Z">
        <w:r w:rsidRPr="00114F2A" w:rsidDel="00114F2A">
          <w:rPr>
            <w:noProof/>
          </w:rPr>
          <w:delText>3.27.2</w:delText>
        </w:r>
        <w:r w:rsidDel="00114F2A">
          <w:rPr>
            <w:rFonts w:eastAsiaTheme="minorEastAsia" w:cstheme="minorBidi"/>
            <w:noProof/>
            <w:sz w:val="22"/>
            <w:szCs w:val="22"/>
          </w:rPr>
          <w:tab/>
        </w:r>
        <w:r w:rsidRPr="00114F2A" w:rsidDel="00114F2A">
          <w:rPr>
            <w:noProof/>
          </w:rPr>
          <w:delText>connectionTest</w:delText>
        </w:r>
        <w:r w:rsidDel="00114F2A">
          <w:rPr>
            <w:noProof/>
            <w:webHidden/>
          </w:rPr>
          <w:tab/>
          <w:delText>293</w:delText>
        </w:r>
      </w:del>
    </w:p>
    <w:p w:rsidR="00C4315F" w:rsidDel="00114F2A" w:rsidRDefault="00C4315F">
      <w:pPr>
        <w:pStyle w:val="Verzeichnis4"/>
        <w:tabs>
          <w:tab w:val="left" w:pos="1400"/>
          <w:tab w:val="right" w:leader="dot" w:pos="9075"/>
        </w:tabs>
        <w:rPr>
          <w:del w:id="7876" w:author="Markus Brüderl" w:date="2017-11-21T08:50:00Z"/>
          <w:rFonts w:eastAsiaTheme="minorEastAsia" w:cstheme="minorBidi"/>
          <w:noProof/>
          <w:sz w:val="22"/>
          <w:szCs w:val="22"/>
        </w:rPr>
      </w:pPr>
      <w:del w:id="7877" w:author="Markus Brüderl" w:date="2017-11-21T08:50:00Z">
        <w:r w:rsidRPr="00114F2A" w:rsidDel="00114F2A">
          <w:rPr>
            <w:noProof/>
          </w:rPr>
          <w:delText>3.27.2.1</w:delText>
        </w:r>
        <w:r w:rsidDel="00114F2A">
          <w:rPr>
            <w:rFonts w:eastAsiaTheme="minorEastAsia" w:cstheme="minorBidi"/>
            <w:noProof/>
            <w:sz w:val="22"/>
            <w:szCs w:val="22"/>
          </w:rPr>
          <w:tab/>
        </w:r>
        <w:r w:rsidRPr="00114F2A" w:rsidDel="00114F2A">
          <w:rPr>
            <w:noProof/>
          </w:rPr>
          <w:delText>WebService Beschreibung</w:delText>
        </w:r>
        <w:r w:rsidDel="00114F2A">
          <w:rPr>
            <w:noProof/>
            <w:webHidden/>
          </w:rPr>
          <w:tab/>
          <w:delText>293</w:delText>
        </w:r>
      </w:del>
    </w:p>
    <w:p w:rsidR="00C4315F" w:rsidDel="00114F2A" w:rsidRDefault="00C4315F">
      <w:pPr>
        <w:pStyle w:val="Verzeichnis5"/>
        <w:tabs>
          <w:tab w:val="left" w:pos="1630"/>
          <w:tab w:val="right" w:leader="dot" w:pos="9075"/>
        </w:tabs>
        <w:rPr>
          <w:del w:id="7878" w:author="Markus Brüderl" w:date="2017-11-21T08:50:00Z"/>
          <w:rFonts w:eastAsiaTheme="minorEastAsia" w:cstheme="minorBidi"/>
          <w:noProof/>
          <w:sz w:val="22"/>
          <w:szCs w:val="22"/>
        </w:rPr>
      </w:pPr>
      <w:del w:id="7879" w:author="Markus Brüderl" w:date="2017-11-21T08:50:00Z">
        <w:r w:rsidRPr="00114F2A" w:rsidDel="00114F2A">
          <w:rPr>
            <w:noProof/>
          </w:rPr>
          <w:delText>3.27.2.1.1</w:delText>
        </w:r>
        <w:r w:rsidDel="00114F2A">
          <w:rPr>
            <w:rFonts w:eastAsiaTheme="minorEastAsia" w:cstheme="minorBidi"/>
            <w:noProof/>
            <w:sz w:val="22"/>
            <w:szCs w:val="22"/>
          </w:rPr>
          <w:tab/>
        </w:r>
        <w:r w:rsidRPr="00114F2A" w:rsidDel="00114F2A">
          <w:rPr>
            <w:noProof/>
          </w:rPr>
          <w:delText>Inputstruktur</w:delText>
        </w:r>
        <w:r w:rsidDel="00114F2A">
          <w:rPr>
            <w:noProof/>
            <w:webHidden/>
          </w:rPr>
          <w:tab/>
          <w:delText>293</w:delText>
        </w:r>
      </w:del>
    </w:p>
    <w:p w:rsidR="00C4315F" w:rsidDel="00114F2A" w:rsidRDefault="00C4315F">
      <w:pPr>
        <w:pStyle w:val="Verzeichnis5"/>
        <w:tabs>
          <w:tab w:val="left" w:pos="1630"/>
          <w:tab w:val="right" w:leader="dot" w:pos="9075"/>
        </w:tabs>
        <w:rPr>
          <w:del w:id="7880" w:author="Markus Brüderl" w:date="2017-11-21T08:50:00Z"/>
          <w:rFonts w:eastAsiaTheme="minorEastAsia" w:cstheme="minorBidi"/>
          <w:noProof/>
          <w:sz w:val="22"/>
          <w:szCs w:val="22"/>
        </w:rPr>
      </w:pPr>
      <w:del w:id="7881" w:author="Markus Brüderl" w:date="2017-11-21T08:50:00Z">
        <w:r w:rsidRPr="00114F2A" w:rsidDel="00114F2A">
          <w:rPr>
            <w:noProof/>
          </w:rPr>
          <w:delText>3.27.2.1.2</w:delText>
        </w:r>
        <w:r w:rsidDel="00114F2A">
          <w:rPr>
            <w:rFonts w:eastAsiaTheme="minorEastAsia" w:cstheme="minorBidi"/>
            <w:noProof/>
            <w:sz w:val="22"/>
            <w:szCs w:val="22"/>
          </w:rPr>
          <w:tab/>
        </w:r>
        <w:r w:rsidRPr="00114F2A" w:rsidDel="00114F2A">
          <w:rPr>
            <w:noProof/>
          </w:rPr>
          <w:delText>Rückgabestruktur</w:delText>
        </w:r>
        <w:r w:rsidDel="00114F2A">
          <w:rPr>
            <w:noProof/>
            <w:webHidden/>
          </w:rPr>
          <w:tab/>
          <w:delText>293</w:delText>
        </w:r>
      </w:del>
    </w:p>
    <w:p w:rsidR="00C4315F" w:rsidDel="00114F2A" w:rsidRDefault="00C4315F">
      <w:pPr>
        <w:pStyle w:val="Verzeichnis4"/>
        <w:tabs>
          <w:tab w:val="left" w:pos="1400"/>
          <w:tab w:val="right" w:leader="dot" w:pos="9075"/>
        </w:tabs>
        <w:rPr>
          <w:del w:id="7882" w:author="Markus Brüderl" w:date="2017-11-21T08:50:00Z"/>
          <w:rFonts w:eastAsiaTheme="minorEastAsia" w:cstheme="minorBidi"/>
          <w:noProof/>
          <w:sz w:val="22"/>
          <w:szCs w:val="22"/>
        </w:rPr>
      </w:pPr>
      <w:del w:id="7883" w:author="Markus Brüderl" w:date="2017-11-21T08:50:00Z">
        <w:r w:rsidRPr="00114F2A" w:rsidDel="00114F2A">
          <w:rPr>
            <w:noProof/>
          </w:rPr>
          <w:delText>3.27.2.2</w:delText>
        </w:r>
        <w:r w:rsidDel="00114F2A">
          <w:rPr>
            <w:rFonts w:eastAsiaTheme="minorEastAsia" w:cstheme="minorBidi"/>
            <w:noProof/>
            <w:sz w:val="22"/>
            <w:szCs w:val="22"/>
          </w:rPr>
          <w:tab/>
        </w:r>
        <w:r w:rsidRPr="00114F2A" w:rsidDel="00114F2A">
          <w:rPr>
            <w:noProof/>
          </w:rPr>
          <w:delText>SOAP Beispiel</w:delText>
        </w:r>
        <w:r w:rsidDel="00114F2A">
          <w:rPr>
            <w:noProof/>
            <w:webHidden/>
          </w:rPr>
          <w:tab/>
          <w:delText>293</w:delText>
        </w:r>
      </w:del>
    </w:p>
    <w:p w:rsidR="00C4315F" w:rsidDel="00114F2A" w:rsidRDefault="00C4315F">
      <w:pPr>
        <w:pStyle w:val="Verzeichnis5"/>
        <w:tabs>
          <w:tab w:val="left" w:pos="1630"/>
          <w:tab w:val="right" w:leader="dot" w:pos="9075"/>
        </w:tabs>
        <w:rPr>
          <w:del w:id="7884" w:author="Markus Brüderl" w:date="2017-11-21T08:50:00Z"/>
          <w:rFonts w:eastAsiaTheme="minorEastAsia" w:cstheme="minorBidi"/>
          <w:noProof/>
          <w:sz w:val="22"/>
          <w:szCs w:val="22"/>
        </w:rPr>
      </w:pPr>
      <w:del w:id="7885" w:author="Markus Brüderl" w:date="2017-11-21T08:50:00Z">
        <w:r w:rsidRPr="00114F2A" w:rsidDel="00114F2A">
          <w:rPr>
            <w:noProof/>
          </w:rPr>
          <w:delText>3.27.2.2.1</w:delText>
        </w:r>
        <w:r w:rsidDel="00114F2A">
          <w:rPr>
            <w:rFonts w:eastAsiaTheme="minorEastAsia" w:cstheme="minorBidi"/>
            <w:noProof/>
            <w:sz w:val="22"/>
            <w:szCs w:val="22"/>
          </w:rPr>
          <w:tab/>
        </w:r>
        <w:r w:rsidRPr="00114F2A" w:rsidDel="00114F2A">
          <w:rPr>
            <w:noProof/>
          </w:rPr>
          <w:delText>Request:</w:delText>
        </w:r>
        <w:r w:rsidDel="00114F2A">
          <w:rPr>
            <w:noProof/>
            <w:webHidden/>
          </w:rPr>
          <w:tab/>
          <w:delText>293</w:delText>
        </w:r>
      </w:del>
    </w:p>
    <w:p w:rsidR="00C4315F" w:rsidDel="00114F2A" w:rsidRDefault="00C4315F">
      <w:pPr>
        <w:pStyle w:val="Verzeichnis5"/>
        <w:tabs>
          <w:tab w:val="left" w:pos="1630"/>
          <w:tab w:val="right" w:leader="dot" w:pos="9075"/>
        </w:tabs>
        <w:rPr>
          <w:del w:id="7886" w:author="Markus Brüderl" w:date="2017-11-21T08:50:00Z"/>
          <w:rFonts w:eastAsiaTheme="minorEastAsia" w:cstheme="minorBidi"/>
          <w:noProof/>
          <w:sz w:val="22"/>
          <w:szCs w:val="22"/>
        </w:rPr>
      </w:pPr>
      <w:del w:id="7887" w:author="Markus Brüderl" w:date="2017-11-21T08:50:00Z">
        <w:r w:rsidRPr="00114F2A" w:rsidDel="00114F2A">
          <w:rPr>
            <w:noProof/>
          </w:rPr>
          <w:delText>3.27.2.2.2</w:delText>
        </w:r>
        <w:r w:rsidDel="00114F2A">
          <w:rPr>
            <w:rFonts w:eastAsiaTheme="minorEastAsia" w:cstheme="minorBidi"/>
            <w:noProof/>
            <w:sz w:val="22"/>
            <w:szCs w:val="22"/>
          </w:rPr>
          <w:tab/>
        </w:r>
        <w:r w:rsidRPr="00114F2A" w:rsidDel="00114F2A">
          <w:rPr>
            <w:noProof/>
          </w:rPr>
          <w:delText>Response</w:delText>
        </w:r>
        <w:r w:rsidDel="00114F2A">
          <w:rPr>
            <w:noProof/>
            <w:webHidden/>
          </w:rPr>
          <w:tab/>
          <w:delText>294</w:delText>
        </w:r>
      </w:del>
    </w:p>
    <w:p w:rsidR="00C4315F" w:rsidDel="00114F2A" w:rsidRDefault="00C4315F">
      <w:pPr>
        <w:pStyle w:val="Verzeichnis1"/>
        <w:tabs>
          <w:tab w:val="left" w:pos="400"/>
          <w:tab w:val="right" w:leader="dot" w:pos="9075"/>
        </w:tabs>
        <w:rPr>
          <w:del w:id="7888" w:author="Markus Brüderl" w:date="2017-11-21T08:50:00Z"/>
          <w:rFonts w:asciiTheme="minorHAnsi" w:eastAsiaTheme="minorEastAsia" w:hAnsiTheme="minorHAnsi" w:cstheme="minorBidi"/>
          <w:b w:val="0"/>
          <w:bCs w:val="0"/>
          <w:caps w:val="0"/>
          <w:noProof/>
          <w:sz w:val="22"/>
          <w:szCs w:val="22"/>
        </w:rPr>
      </w:pPr>
      <w:del w:id="7889" w:author="Markus Brüderl" w:date="2017-11-21T08:50:00Z">
        <w:r w:rsidRPr="00114F2A" w:rsidDel="00114F2A">
          <w:rPr>
            <w:noProof/>
          </w:rPr>
          <w:delText>4</w:delText>
        </w:r>
        <w:r w:rsidDel="00114F2A">
          <w:rPr>
            <w:rFonts w:asciiTheme="minorHAnsi" w:eastAsiaTheme="minorEastAsia" w:hAnsiTheme="minorHAnsi" w:cstheme="minorBidi"/>
            <w:b w:val="0"/>
            <w:bCs w:val="0"/>
            <w:caps w:val="0"/>
            <w:noProof/>
            <w:sz w:val="22"/>
            <w:szCs w:val="22"/>
          </w:rPr>
          <w:tab/>
        </w:r>
        <w:r w:rsidRPr="00114F2A" w:rsidDel="00114F2A">
          <w:rPr>
            <w:noProof/>
          </w:rPr>
          <w:delText>Datenmodell BOS</w:delText>
        </w:r>
        <w:r w:rsidDel="00114F2A">
          <w:rPr>
            <w:noProof/>
            <w:webHidden/>
          </w:rPr>
          <w:tab/>
          <w:delText>294</w:delText>
        </w:r>
      </w:del>
    </w:p>
    <w:p w:rsidR="00C4315F" w:rsidDel="00114F2A" w:rsidRDefault="00C4315F">
      <w:pPr>
        <w:pStyle w:val="Verzeichnis2"/>
        <w:tabs>
          <w:tab w:val="left" w:pos="600"/>
          <w:tab w:val="right" w:leader="dot" w:pos="9075"/>
        </w:tabs>
        <w:rPr>
          <w:del w:id="7890" w:author="Markus Brüderl" w:date="2017-11-21T08:50:00Z"/>
          <w:rFonts w:eastAsiaTheme="minorEastAsia" w:cstheme="minorBidi"/>
          <w:b w:val="0"/>
          <w:bCs w:val="0"/>
          <w:noProof/>
          <w:sz w:val="22"/>
          <w:szCs w:val="22"/>
        </w:rPr>
      </w:pPr>
      <w:del w:id="7891" w:author="Markus Brüderl" w:date="2017-11-21T08:50:00Z">
        <w:r w:rsidRPr="00114F2A" w:rsidDel="00114F2A">
          <w:rPr>
            <w:noProof/>
          </w:rPr>
          <w:delText>4.1</w:delText>
        </w:r>
        <w:r w:rsidDel="00114F2A">
          <w:rPr>
            <w:rFonts w:eastAsiaTheme="minorEastAsia" w:cstheme="minorBidi"/>
            <w:b w:val="0"/>
            <w:bCs w:val="0"/>
            <w:noProof/>
            <w:sz w:val="22"/>
            <w:szCs w:val="22"/>
          </w:rPr>
          <w:tab/>
        </w:r>
        <w:r w:rsidRPr="00114F2A" w:rsidDel="00114F2A">
          <w:rPr>
            <w:noProof/>
          </w:rPr>
          <w:delText>AngAntDto</w:delText>
        </w:r>
        <w:r w:rsidDel="00114F2A">
          <w:rPr>
            <w:noProof/>
            <w:webHidden/>
          </w:rPr>
          <w:tab/>
          <w:delText>294</w:delText>
        </w:r>
      </w:del>
    </w:p>
    <w:p w:rsidR="00C4315F" w:rsidDel="00114F2A" w:rsidRDefault="00C4315F">
      <w:pPr>
        <w:pStyle w:val="Verzeichnis3"/>
        <w:tabs>
          <w:tab w:val="left" w:pos="1000"/>
          <w:tab w:val="right" w:leader="dot" w:pos="9075"/>
        </w:tabs>
        <w:rPr>
          <w:del w:id="7892" w:author="Markus Brüderl" w:date="2017-11-21T08:50:00Z"/>
          <w:rFonts w:eastAsiaTheme="minorEastAsia" w:cstheme="minorBidi"/>
          <w:noProof/>
          <w:sz w:val="22"/>
          <w:szCs w:val="22"/>
        </w:rPr>
      </w:pPr>
      <w:del w:id="7893" w:author="Markus Brüderl" w:date="2017-11-21T08:50:00Z">
        <w:r w:rsidRPr="00114F2A" w:rsidDel="00114F2A">
          <w:rPr>
            <w:noProof/>
          </w:rPr>
          <w:delText>4.1.1</w:delText>
        </w:r>
        <w:r w:rsidDel="00114F2A">
          <w:rPr>
            <w:rFonts w:eastAsiaTheme="minorEastAsia" w:cstheme="minorBidi"/>
            <w:noProof/>
            <w:sz w:val="22"/>
            <w:szCs w:val="22"/>
          </w:rPr>
          <w:tab/>
        </w:r>
        <w:r w:rsidRPr="00114F2A" w:rsidDel="00114F2A">
          <w:rPr>
            <w:noProof/>
          </w:rPr>
          <w:delText>AngebotDto</w:delText>
        </w:r>
        <w:r w:rsidDel="00114F2A">
          <w:rPr>
            <w:noProof/>
            <w:webHidden/>
          </w:rPr>
          <w:tab/>
          <w:delText>297</w:delText>
        </w:r>
      </w:del>
    </w:p>
    <w:p w:rsidR="00C4315F" w:rsidDel="00114F2A" w:rsidRDefault="00C4315F">
      <w:pPr>
        <w:pStyle w:val="Verzeichnis3"/>
        <w:tabs>
          <w:tab w:val="left" w:pos="1000"/>
          <w:tab w:val="right" w:leader="dot" w:pos="9075"/>
        </w:tabs>
        <w:rPr>
          <w:del w:id="7894" w:author="Markus Brüderl" w:date="2017-11-21T08:50:00Z"/>
          <w:rFonts w:eastAsiaTheme="minorEastAsia" w:cstheme="minorBidi"/>
          <w:noProof/>
          <w:sz w:val="22"/>
          <w:szCs w:val="22"/>
        </w:rPr>
      </w:pPr>
      <w:del w:id="7895" w:author="Markus Brüderl" w:date="2017-11-21T08:50:00Z">
        <w:r w:rsidRPr="00114F2A" w:rsidDel="00114F2A">
          <w:rPr>
            <w:noProof/>
          </w:rPr>
          <w:delText>4.1.2</w:delText>
        </w:r>
        <w:r w:rsidDel="00114F2A">
          <w:rPr>
            <w:rFonts w:eastAsiaTheme="minorEastAsia" w:cstheme="minorBidi"/>
            <w:noProof/>
            <w:sz w:val="22"/>
            <w:szCs w:val="22"/>
          </w:rPr>
          <w:tab/>
        </w:r>
        <w:r w:rsidRPr="00114F2A" w:rsidDel="00114F2A">
          <w:rPr>
            <w:noProof/>
          </w:rPr>
          <w:delText>AntragDto</w:delText>
        </w:r>
        <w:r w:rsidDel="00114F2A">
          <w:rPr>
            <w:noProof/>
            <w:webHidden/>
          </w:rPr>
          <w:tab/>
          <w:delText>297</w:delText>
        </w:r>
      </w:del>
    </w:p>
    <w:p w:rsidR="00C4315F" w:rsidDel="00114F2A" w:rsidRDefault="00C4315F">
      <w:pPr>
        <w:pStyle w:val="Verzeichnis3"/>
        <w:tabs>
          <w:tab w:val="left" w:pos="1000"/>
          <w:tab w:val="right" w:leader="dot" w:pos="9075"/>
        </w:tabs>
        <w:rPr>
          <w:del w:id="7896" w:author="Markus Brüderl" w:date="2017-11-21T08:50:00Z"/>
          <w:rFonts w:eastAsiaTheme="minorEastAsia" w:cstheme="minorBidi"/>
          <w:noProof/>
          <w:sz w:val="22"/>
          <w:szCs w:val="22"/>
        </w:rPr>
      </w:pPr>
      <w:del w:id="7897" w:author="Markus Brüderl" w:date="2017-11-21T08:50:00Z">
        <w:r w:rsidRPr="00114F2A" w:rsidDel="00114F2A">
          <w:rPr>
            <w:noProof/>
          </w:rPr>
          <w:delText>4.1.3</w:delText>
        </w:r>
        <w:r w:rsidDel="00114F2A">
          <w:rPr>
            <w:rFonts w:eastAsiaTheme="minorEastAsia" w:cstheme="minorBidi"/>
            <w:noProof/>
            <w:sz w:val="22"/>
            <w:szCs w:val="22"/>
          </w:rPr>
          <w:tab/>
        </w:r>
        <w:r w:rsidRPr="00114F2A" w:rsidDel="00114F2A">
          <w:rPr>
            <w:noProof/>
          </w:rPr>
          <w:delText>VertragDto</w:delText>
        </w:r>
        <w:r w:rsidDel="00114F2A">
          <w:rPr>
            <w:noProof/>
            <w:webHidden/>
          </w:rPr>
          <w:tab/>
          <w:delText>298</w:delText>
        </w:r>
      </w:del>
    </w:p>
    <w:p w:rsidR="00C4315F" w:rsidDel="00114F2A" w:rsidRDefault="00C4315F">
      <w:pPr>
        <w:pStyle w:val="Verzeichnis2"/>
        <w:tabs>
          <w:tab w:val="left" w:pos="600"/>
          <w:tab w:val="right" w:leader="dot" w:pos="9075"/>
        </w:tabs>
        <w:rPr>
          <w:del w:id="7898" w:author="Markus Brüderl" w:date="2017-11-21T08:50:00Z"/>
          <w:rFonts w:eastAsiaTheme="minorEastAsia" w:cstheme="minorBidi"/>
          <w:b w:val="0"/>
          <w:bCs w:val="0"/>
          <w:noProof/>
          <w:sz w:val="22"/>
          <w:szCs w:val="22"/>
        </w:rPr>
      </w:pPr>
      <w:del w:id="7899" w:author="Markus Brüderl" w:date="2017-11-21T08:50:00Z">
        <w:r w:rsidRPr="00114F2A" w:rsidDel="00114F2A">
          <w:rPr>
            <w:noProof/>
          </w:rPr>
          <w:delText>4.2</w:delText>
        </w:r>
        <w:r w:rsidDel="00114F2A">
          <w:rPr>
            <w:rFonts w:eastAsiaTheme="minorEastAsia" w:cstheme="minorBidi"/>
            <w:b w:val="0"/>
            <w:bCs w:val="0"/>
            <w:noProof/>
            <w:sz w:val="22"/>
            <w:szCs w:val="22"/>
          </w:rPr>
          <w:tab/>
        </w:r>
        <w:r w:rsidRPr="00114F2A" w:rsidDel="00114F2A">
          <w:rPr>
            <w:noProof/>
          </w:rPr>
          <w:delText>AngAntObDto</w:delText>
        </w:r>
        <w:r w:rsidDel="00114F2A">
          <w:rPr>
            <w:noProof/>
            <w:webHidden/>
          </w:rPr>
          <w:tab/>
          <w:delText>299</w:delText>
        </w:r>
      </w:del>
    </w:p>
    <w:p w:rsidR="00C4315F" w:rsidDel="00114F2A" w:rsidRDefault="00C4315F">
      <w:pPr>
        <w:pStyle w:val="Verzeichnis2"/>
        <w:tabs>
          <w:tab w:val="left" w:pos="600"/>
          <w:tab w:val="right" w:leader="dot" w:pos="9075"/>
        </w:tabs>
        <w:rPr>
          <w:del w:id="7900" w:author="Markus Brüderl" w:date="2017-11-21T08:50:00Z"/>
          <w:rFonts w:eastAsiaTheme="minorEastAsia" w:cstheme="minorBidi"/>
          <w:b w:val="0"/>
          <w:bCs w:val="0"/>
          <w:noProof/>
          <w:sz w:val="22"/>
          <w:szCs w:val="22"/>
        </w:rPr>
      </w:pPr>
      <w:del w:id="7901" w:author="Markus Brüderl" w:date="2017-11-21T08:50:00Z">
        <w:r w:rsidRPr="00114F2A" w:rsidDel="00114F2A">
          <w:rPr>
            <w:noProof/>
          </w:rPr>
          <w:delText>4.3</w:delText>
        </w:r>
        <w:r w:rsidDel="00114F2A">
          <w:rPr>
            <w:rFonts w:eastAsiaTheme="minorEastAsia" w:cstheme="minorBidi"/>
            <w:b w:val="0"/>
            <w:bCs w:val="0"/>
            <w:noProof/>
            <w:sz w:val="22"/>
            <w:szCs w:val="22"/>
          </w:rPr>
          <w:tab/>
        </w:r>
        <w:r w:rsidRPr="00114F2A" w:rsidDel="00114F2A">
          <w:rPr>
            <w:noProof/>
          </w:rPr>
          <w:delText>AngAntObBriefDto</w:delText>
        </w:r>
        <w:r w:rsidDel="00114F2A">
          <w:rPr>
            <w:noProof/>
            <w:webHidden/>
          </w:rPr>
          <w:tab/>
          <w:delText>301</w:delText>
        </w:r>
      </w:del>
    </w:p>
    <w:p w:rsidR="00C4315F" w:rsidDel="00114F2A" w:rsidRDefault="00C4315F">
      <w:pPr>
        <w:pStyle w:val="Verzeichnis2"/>
        <w:tabs>
          <w:tab w:val="left" w:pos="600"/>
          <w:tab w:val="right" w:leader="dot" w:pos="9075"/>
        </w:tabs>
        <w:rPr>
          <w:del w:id="7902" w:author="Markus Brüderl" w:date="2017-11-21T08:50:00Z"/>
          <w:rFonts w:eastAsiaTheme="minorEastAsia" w:cstheme="minorBidi"/>
          <w:b w:val="0"/>
          <w:bCs w:val="0"/>
          <w:noProof/>
          <w:sz w:val="22"/>
          <w:szCs w:val="22"/>
        </w:rPr>
      </w:pPr>
      <w:del w:id="7903" w:author="Markus Brüderl" w:date="2017-11-21T08:50:00Z">
        <w:r w:rsidRPr="00114F2A" w:rsidDel="00114F2A">
          <w:rPr>
            <w:noProof/>
          </w:rPr>
          <w:delText>4.4</w:delText>
        </w:r>
        <w:r w:rsidDel="00114F2A">
          <w:rPr>
            <w:rFonts w:eastAsiaTheme="minorEastAsia" w:cstheme="minorBidi"/>
            <w:b w:val="0"/>
            <w:bCs w:val="0"/>
            <w:noProof/>
            <w:sz w:val="22"/>
            <w:szCs w:val="22"/>
          </w:rPr>
          <w:tab/>
        </w:r>
        <w:r w:rsidRPr="00114F2A" w:rsidDel="00114F2A">
          <w:rPr>
            <w:noProof/>
          </w:rPr>
          <w:delText>AngAntVarDto/AngAnt[Kalk|Prov|Vs|Subv|Abl]Dto</w:delText>
        </w:r>
        <w:r w:rsidDel="00114F2A">
          <w:rPr>
            <w:noProof/>
            <w:webHidden/>
          </w:rPr>
          <w:tab/>
          <w:delText>302</w:delText>
        </w:r>
      </w:del>
    </w:p>
    <w:p w:rsidR="00C4315F" w:rsidDel="00114F2A" w:rsidRDefault="00C4315F">
      <w:pPr>
        <w:pStyle w:val="Verzeichnis2"/>
        <w:tabs>
          <w:tab w:val="left" w:pos="600"/>
          <w:tab w:val="right" w:leader="dot" w:pos="9075"/>
        </w:tabs>
        <w:rPr>
          <w:del w:id="7904" w:author="Markus Brüderl" w:date="2017-11-21T08:50:00Z"/>
          <w:rFonts w:eastAsiaTheme="minorEastAsia" w:cstheme="minorBidi"/>
          <w:b w:val="0"/>
          <w:bCs w:val="0"/>
          <w:noProof/>
          <w:sz w:val="22"/>
          <w:szCs w:val="22"/>
        </w:rPr>
      </w:pPr>
      <w:del w:id="7905" w:author="Markus Brüderl" w:date="2017-11-21T08:50:00Z">
        <w:r w:rsidRPr="00114F2A" w:rsidDel="00114F2A">
          <w:rPr>
            <w:noProof/>
          </w:rPr>
          <w:delText>4.5</w:delText>
        </w:r>
        <w:r w:rsidDel="00114F2A">
          <w:rPr>
            <w:rFonts w:eastAsiaTheme="minorEastAsia" w:cstheme="minorBidi"/>
            <w:b w:val="0"/>
            <w:bCs w:val="0"/>
            <w:noProof/>
            <w:sz w:val="22"/>
            <w:szCs w:val="22"/>
          </w:rPr>
          <w:tab/>
        </w:r>
        <w:r w:rsidRPr="00114F2A" w:rsidDel="00114F2A">
          <w:rPr>
            <w:noProof/>
          </w:rPr>
          <w:delText>KundeDto</w:delText>
        </w:r>
        <w:r w:rsidDel="00114F2A">
          <w:rPr>
            <w:noProof/>
            <w:webHidden/>
          </w:rPr>
          <w:tab/>
          <w:delText>308</w:delText>
        </w:r>
      </w:del>
    </w:p>
    <w:p w:rsidR="00C4315F" w:rsidDel="00114F2A" w:rsidRDefault="00C4315F">
      <w:pPr>
        <w:pStyle w:val="Verzeichnis2"/>
        <w:tabs>
          <w:tab w:val="left" w:pos="600"/>
          <w:tab w:val="right" w:leader="dot" w:pos="9075"/>
        </w:tabs>
        <w:rPr>
          <w:del w:id="7906" w:author="Markus Brüderl" w:date="2017-11-21T08:50:00Z"/>
          <w:rFonts w:eastAsiaTheme="minorEastAsia" w:cstheme="minorBidi"/>
          <w:b w:val="0"/>
          <w:bCs w:val="0"/>
          <w:noProof/>
          <w:sz w:val="22"/>
          <w:szCs w:val="22"/>
        </w:rPr>
      </w:pPr>
      <w:del w:id="7907" w:author="Markus Brüderl" w:date="2017-11-21T08:50:00Z">
        <w:r w:rsidRPr="00114F2A" w:rsidDel="00114F2A">
          <w:rPr>
            <w:noProof/>
          </w:rPr>
          <w:delText>4.6</w:delText>
        </w:r>
        <w:r w:rsidDel="00114F2A">
          <w:rPr>
            <w:rFonts w:eastAsiaTheme="minorEastAsia" w:cstheme="minorBidi"/>
            <w:b w:val="0"/>
            <w:bCs w:val="0"/>
            <w:noProof/>
            <w:sz w:val="22"/>
            <w:szCs w:val="22"/>
          </w:rPr>
          <w:tab/>
        </w:r>
        <w:r w:rsidRPr="00114F2A" w:rsidDel="00114F2A">
          <w:rPr>
            <w:noProof/>
          </w:rPr>
          <w:delText>prKontextDto</w:delText>
        </w:r>
        <w:r w:rsidDel="00114F2A">
          <w:rPr>
            <w:noProof/>
            <w:webHidden/>
          </w:rPr>
          <w:tab/>
          <w:delText>314</w:delText>
        </w:r>
      </w:del>
    </w:p>
    <w:p w:rsidR="00C4315F" w:rsidDel="00114F2A" w:rsidRDefault="00C4315F">
      <w:pPr>
        <w:pStyle w:val="Verzeichnis2"/>
        <w:tabs>
          <w:tab w:val="left" w:pos="600"/>
          <w:tab w:val="right" w:leader="dot" w:pos="9075"/>
        </w:tabs>
        <w:rPr>
          <w:del w:id="7908" w:author="Markus Brüderl" w:date="2017-11-21T08:50:00Z"/>
          <w:rFonts w:eastAsiaTheme="minorEastAsia" w:cstheme="minorBidi"/>
          <w:b w:val="0"/>
          <w:bCs w:val="0"/>
          <w:noProof/>
          <w:sz w:val="22"/>
          <w:szCs w:val="22"/>
        </w:rPr>
      </w:pPr>
      <w:del w:id="7909" w:author="Markus Brüderl" w:date="2017-11-21T08:50:00Z">
        <w:r w:rsidRPr="00114F2A" w:rsidDel="00114F2A">
          <w:rPr>
            <w:noProof/>
          </w:rPr>
          <w:delText>4.7</w:delText>
        </w:r>
        <w:r w:rsidDel="00114F2A">
          <w:rPr>
            <w:rFonts w:eastAsiaTheme="minorEastAsia" w:cstheme="minorBidi"/>
            <w:b w:val="0"/>
            <w:bCs w:val="0"/>
            <w:noProof/>
            <w:sz w:val="22"/>
            <w:szCs w:val="22"/>
          </w:rPr>
          <w:tab/>
        </w:r>
        <w:r w:rsidRPr="00114F2A" w:rsidDel="00114F2A">
          <w:rPr>
            <w:noProof/>
          </w:rPr>
          <w:delText>srvKontextDto</w:delText>
        </w:r>
        <w:r w:rsidDel="00114F2A">
          <w:rPr>
            <w:noProof/>
            <w:webHidden/>
          </w:rPr>
          <w:tab/>
          <w:delText>315</w:delText>
        </w:r>
      </w:del>
    </w:p>
    <w:p w:rsidR="00C4315F" w:rsidDel="00114F2A" w:rsidRDefault="00C4315F">
      <w:pPr>
        <w:pStyle w:val="Verzeichnis2"/>
        <w:tabs>
          <w:tab w:val="left" w:pos="600"/>
          <w:tab w:val="right" w:leader="dot" w:pos="9075"/>
        </w:tabs>
        <w:rPr>
          <w:del w:id="7910" w:author="Markus Brüderl" w:date="2017-11-21T08:50:00Z"/>
          <w:rFonts w:eastAsiaTheme="minorEastAsia" w:cstheme="minorBidi"/>
          <w:b w:val="0"/>
          <w:bCs w:val="0"/>
          <w:noProof/>
          <w:sz w:val="22"/>
          <w:szCs w:val="22"/>
        </w:rPr>
      </w:pPr>
      <w:del w:id="7911" w:author="Markus Brüderl" w:date="2017-11-21T08:50:00Z">
        <w:r w:rsidRPr="00114F2A" w:rsidDel="00114F2A">
          <w:rPr>
            <w:noProof/>
          </w:rPr>
          <w:delText>4.8</w:delText>
        </w:r>
        <w:r w:rsidDel="00114F2A">
          <w:rPr>
            <w:rFonts w:eastAsiaTheme="minorEastAsia" w:cstheme="minorBidi"/>
            <w:b w:val="0"/>
            <w:bCs w:val="0"/>
            <w:noProof/>
            <w:sz w:val="22"/>
            <w:szCs w:val="22"/>
          </w:rPr>
          <w:tab/>
        </w:r>
        <w:r w:rsidRPr="00114F2A" w:rsidDel="00114F2A">
          <w:rPr>
            <w:noProof/>
          </w:rPr>
          <w:delText>kalkKontext</w:delText>
        </w:r>
        <w:r w:rsidDel="00114F2A">
          <w:rPr>
            <w:noProof/>
            <w:webHidden/>
          </w:rPr>
          <w:tab/>
          <w:delText>315</w:delText>
        </w:r>
      </w:del>
    </w:p>
    <w:p w:rsidR="00C4315F" w:rsidDel="00114F2A" w:rsidRDefault="00C4315F">
      <w:pPr>
        <w:pStyle w:val="Verzeichnis2"/>
        <w:tabs>
          <w:tab w:val="left" w:pos="600"/>
          <w:tab w:val="right" w:leader="dot" w:pos="9075"/>
        </w:tabs>
        <w:rPr>
          <w:del w:id="7912" w:author="Markus Brüderl" w:date="2017-11-21T08:50:00Z"/>
          <w:rFonts w:eastAsiaTheme="minorEastAsia" w:cstheme="minorBidi"/>
          <w:b w:val="0"/>
          <w:bCs w:val="0"/>
          <w:noProof/>
          <w:sz w:val="22"/>
          <w:szCs w:val="22"/>
        </w:rPr>
      </w:pPr>
      <w:del w:id="7913" w:author="Markus Brüderl" w:date="2017-11-21T08:50:00Z">
        <w:r w:rsidRPr="00114F2A" w:rsidDel="00114F2A">
          <w:rPr>
            <w:noProof/>
          </w:rPr>
          <w:delText>4.9</w:delText>
        </w:r>
        <w:r w:rsidDel="00114F2A">
          <w:rPr>
            <w:rFonts w:eastAsiaTheme="minorEastAsia" w:cstheme="minorBidi"/>
            <w:b w:val="0"/>
            <w:bCs w:val="0"/>
            <w:noProof/>
            <w:sz w:val="22"/>
            <w:szCs w:val="22"/>
          </w:rPr>
          <w:tab/>
        </w:r>
        <w:r w:rsidRPr="00114F2A" w:rsidDel="00114F2A">
          <w:rPr>
            <w:noProof/>
          </w:rPr>
          <w:delText>DropListDto</w:delText>
        </w:r>
        <w:r w:rsidDel="00114F2A">
          <w:rPr>
            <w:noProof/>
            <w:webHidden/>
          </w:rPr>
          <w:tab/>
          <w:delText>316</w:delText>
        </w:r>
      </w:del>
    </w:p>
    <w:p w:rsidR="00C4315F" w:rsidDel="00114F2A" w:rsidRDefault="00C4315F">
      <w:pPr>
        <w:pStyle w:val="Verzeichnis2"/>
        <w:tabs>
          <w:tab w:val="left" w:pos="600"/>
          <w:tab w:val="right" w:leader="dot" w:pos="9075"/>
        </w:tabs>
        <w:rPr>
          <w:del w:id="7914" w:author="Markus Brüderl" w:date="2017-11-21T08:50:00Z"/>
          <w:rFonts w:eastAsiaTheme="minorEastAsia" w:cstheme="minorBidi"/>
          <w:b w:val="0"/>
          <w:bCs w:val="0"/>
          <w:noProof/>
          <w:sz w:val="22"/>
          <w:szCs w:val="22"/>
        </w:rPr>
      </w:pPr>
      <w:del w:id="7915" w:author="Markus Brüderl" w:date="2017-11-21T08:50:00Z">
        <w:r w:rsidRPr="00114F2A" w:rsidDel="00114F2A">
          <w:rPr>
            <w:noProof/>
          </w:rPr>
          <w:delText>4.10</w:delText>
        </w:r>
        <w:r w:rsidDel="00114F2A">
          <w:rPr>
            <w:rFonts w:eastAsiaTheme="minorEastAsia" w:cstheme="minorBidi"/>
            <w:b w:val="0"/>
            <w:bCs w:val="0"/>
            <w:noProof/>
            <w:sz w:val="22"/>
            <w:szCs w:val="22"/>
          </w:rPr>
          <w:tab/>
        </w:r>
        <w:r w:rsidRPr="00114F2A" w:rsidDel="00114F2A">
          <w:rPr>
            <w:noProof/>
          </w:rPr>
          <w:delText>AvailableProduktDto</w:delText>
        </w:r>
        <w:r w:rsidDel="00114F2A">
          <w:rPr>
            <w:noProof/>
            <w:webHidden/>
          </w:rPr>
          <w:tab/>
          <w:delText>316</w:delText>
        </w:r>
      </w:del>
    </w:p>
    <w:p w:rsidR="00C4315F" w:rsidDel="00114F2A" w:rsidRDefault="00C4315F">
      <w:pPr>
        <w:pStyle w:val="Verzeichnis2"/>
        <w:tabs>
          <w:tab w:val="left" w:pos="600"/>
          <w:tab w:val="right" w:leader="dot" w:pos="9075"/>
        </w:tabs>
        <w:rPr>
          <w:del w:id="7916" w:author="Markus Brüderl" w:date="2017-11-21T08:50:00Z"/>
          <w:rFonts w:eastAsiaTheme="minorEastAsia" w:cstheme="minorBidi"/>
          <w:b w:val="0"/>
          <w:bCs w:val="0"/>
          <w:noProof/>
          <w:sz w:val="22"/>
          <w:szCs w:val="22"/>
        </w:rPr>
      </w:pPr>
      <w:del w:id="7917" w:author="Markus Brüderl" w:date="2017-11-21T08:50:00Z">
        <w:r w:rsidRPr="00114F2A" w:rsidDel="00114F2A">
          <w:rPr>
            <w:noProof/>
          </w:rPr>
          <w:delText>4.11</w:delText>
        </w:r>
        <w:r w:rsidDel="00114F2A">
          <w:rPr>
            <w:rFonts w:eastAsiaTheme="minorEastAsia" w:cstheme="minorBidi"/>
            <w:b w:val="0"/>
            <w:bCs w:val="0"/>
            <w:noProof/>
            <w:sz w:val="22"/>
            <w:szCs w:val="22"/>
          </w:rPr>
          <w:tab/>
        </w:r>
        <w:r w:rsidRPr="00114F2A" w:rsidDel="00114F2A">
          <w:rPr>
            <w:noProof/>
          </w:rPr>
          <w:delText>AvailableServiceDto</w:delText>
        </w:r>
        <w:r w:rsidDel="00114F2A">
          <w:rPr>
            <w:noProof/>
            <w:webHidden/>
          </w:rPr>
          <w:tab/>
          <w:delText>316</w:delText>
        </w:r>
      </w:del>
    </w:p>
    <w:p w:rsidR="00C4315F" w:rsidDel="00114F2A" w:rsidRDefault="00C4315F">
      <w:pPr>
        <w:pStyle w:val="Verzeichnis2"/>
        <w:tabs>
          <w:tab w:val="left" w:pos="600"/>
          <w:tab w:val="right" w:leader="dot" w:pos="9075"/>
        </w:tabs>
        <w:rPr>
          <w:del w:id="7918" w:author="Markus Brüderl" w:date="2017-11-21T08:50:00Z"/>
          <w:rFonts w:eastAsiaTheme="minorEastAsia" w:cstheme="minorBidi"/>
          <w:b w:val="0"/>
          <w:bCs w:val="0"/>
          <w:noProof/>
          <w:sz w:val="22"/>
          <w:szCs w:val="22"/>
        </w:rPr>
      </w:pPr>
      <w:del w:id="7919" w:author="Markus Brüderl" w:date="2017-11-21T08:50:00Z">
        <w:r w:rsidRPr="00114F2A" w:rsidDel="00114F2A">
          <w:rPr>
            <w:noProof/>
          </w:rPr>
          <w:delText>4.12</w:delText>
        </w:r>
        <w:r w:rsidDel="00114F2A">
          <w:rPr>
            <w:rFonts w:eastAsiaTheme="minorEastAsia" w:cstheme="minorBidi"/>
            <w:b w:val="0"/>
            <w:bCs w:val="0"/>
            <w:noProof/>
            <w:sz w:val="22"/>
            <w:szCs w:val="22"/>
          </w:rPr>
          <w:tab/>
        </w:r>
        <w:r w:rsidRPr="00114F2A" w:rsidDel="00114F2A">
          <w:rPr>
            <w:noProof/>
          </w:rPr>
          <w:delText>iSearchDto/oSearchDto</w:delText>
        </w:r>
        <w:r w:rsidDel="00114F2A">
          <w:rPr>
            <w:noProof/>
            <w:webHidden/>
          </w:rPr>
          <w:tab/>
          <w:delText>316</w:delText>
        </w:r>
      </w:del>
    </w:p>
    <w:p w:rsidR="00364BC3" w:rsidRPr="00074B16" w:rsidRDefault="007569D7" w:rsidP="007C4640">
      <w:pPr>
        <w:rPr>
          <w:szCs w:val="32"/>
        </w:rPr>
      </w:pPr>
      <w:r w:rsidRPr="00074B16">
        <w:fldChar w:fldCharType="end"/>
      </w:r>
      <w:bookmarkStart w:id="7920" w:name="_GoBack"/>
      <w:bookmarkEnd w:id="7920"/>
      <w:r w:rsidR="00364BC3" w:rsidRPr="00074B16">
        <w:br w:type="page"/>
      </w:r>
    </w:p>
    <w:p w:rsidR="00B83D8C" w:rsidRPr="00D254EF" w:rsidRDefault="0086617E" w:rsidP="007C4640">
      <w:pPr>
        <w:pStyle w:val="berschrift1"/>
      </w:pPr>
      <w:bookmarkStart w:id="7921" w:name="_Toc499017511"/>
      <w:r w:rsidRPr="00D254EF">
        <w:lastRenderedPageBreak/>
        <w:t>Allgemeines</w:t>
      </w:r>
      <w:bookmarkEnd w:id="7"/>
      <w:bookmarkEnd w:id="7921"/>
    </w:p>
    <w:p w:rsidR="00ED012A" w:rsidRDefault="00225339" w:rsidP="007C4640">
      <w:pPr>
        <w:pStyle w:val="berschrift2"/>
      </w:pPr>
      <w:bookmarkStart w:id="7922" w:name="_Toc499017512"/>
      <w:r w:rsidRPr="00D254EF">
        <w:t>Dokumentenbeschreibung</w:t>
      </w:r>
      <w:bookmarkEnd w:id="7922"/>
    </w:p>
    <w:p w:rsidR="006B79C5" w:rsidRDefault="00CB0FAD" w:rsidP="006B79C5">
      <w:r>
        <w:t>Dieses Dokumentation bes</w:t>
      </w:r>
      <w:bookmarkStart w:id="7923" w:name="_Toc240620228"/>
      <w:bookmarkStart w:id="7924" w:name="_Ref379957978"/>
      <w:r w:rsidR="006B79C5">
        <w:t>chreibt das Set an WebServices</w:t>
      </w:r>
      <w:r w:rsidR="009C614F">
        <w:t>, Endpunkten und Methodenm</w:t>
      </w:r>
      <w:r w:rsidR="00081B0E">
        <w:t xml:space="preserve"> das für die verschiedenen Instanzen (BOS EAI, BOS B2B, BOS B2X) zur Verfügung </w:t>
      </w:r>
      <w:r w:rsidR="009C614F">
        <w:t>steht</w:t>
      </w:r>
      <w:r w:rsidR="00081B0E">
        <w:t>.</w:t>
      </w:r>
    </w:p>
    <w:p w:rsidR="00F81AFA" w:rsidRDefault="00F81AFA" w:rsidP="007C4640">
      <w:pPr>
        <w:pStyle w:val="berschrift2"/>
      </w:pPr>
      <w:bookmarkStart w:id="7925" w:name="_Toc240620230"/>
      <w:bookmarkStart w:id="7926" w:name="_Toc499017513"/>
      <w:bookmarkEnd w:id="7923"/>
      <w:bookmarkEnd w:id="7924"/>
      <w:r w:rsidRPr="00D254EF">
        <w:t>Ausgangssituation</w:t>
      </w:r>
      <w:bookmarkEnd w:id="7925"/>
      <w:bookmarkEnd w:id="7926"/>
    </w:p>
    <w:p w:rsidR="000A526C" w:rsidRDefault="000A526C" w:rsidP="007C4640">
      <w:pPr>
        <w:pStyle w:val="berschrift2"/>
      </w:pPr>
      <w:bookmarkStart w:id="7927" w:name="_Toc377018468"/>
      <w:bookmarkStart w:id="7928" w:name="_Toc377395134"/>
      <w:bookmarkStart w:id="7929" w:name="_Toc499017514"/>
      <w:bookmarkEnd w:id="7927"/>
      <w:bookmarkEnd w:id="7928"/>
      <w:r w:rsidRPr="00D254EF">
        <w:t>Referenzierte Dokumente</w:t>
      </w:r>
      <w:bookmarkEnd w:id="7929"/>
    </w:p>
    <w:p w:rsidR="00F81AFA" w:rsidRDefault="00F81AFA" w:rsidP="007C4640">
      <w:pPr>
        <w:pStyle w:val="berschrift2"/>
      </w:pPr>
      <w:bookmarkStart w:id="7930" w:name="_Toc240620231"/>
      <w:bookmarkStart w:id="7931" w:name="_Toc499017515"/>
      <w:r w:rsidRPr="00D254EF">
        <w:t>Zielsetzung</w:t>
      </w:r>
      <w:bookmarkEnd w:id="7930"/>
      <w:bookmarkEnd w:id="7931"/>
    </w:p>
    <w:p w:rsidR="001F3507" w:rsidRPr="00B26C26" w:rsidRDefault="001F3507" w:rsidP="001F3507">
      <w:pPr>
        <w:pStyle w:val="Text"/>
        <w:rPr>
          <w:rFonts w:ascii="Tahoma" w:hAnsi="Tahoma"/>
          <w:sz w:val="20"/>
          <w:lang w:val="de-DE"/>
        </w:rPr>
      </w:pPr>
      <w:r w:rsidRPr="00B26C26">
        <w:rPr>
          <w:rFonts w:ascii="Tahoma" w:hAnsi="Tahoma"/>
          <w:sz w:val="20"/>
          <w:lang w:val="de-DE"/>
        </w:rPr>
        <w:t xml:space="preserve">Ziel ist es, das Set von Services zu dokumentieren, so dass mit Hilfe dieser Dokumentation und </w:t>
      </w:r>
      <w:r w:rsidR="00081B0E">
        <w:rPr>
          <w:rFonts w:ascii="Tahoma" w:hAnsi="Tahoma"/>
          <w:sz w:val="20"/>
          <w:lang w:val="de-DE"/>
        </w:rPr>
        <w:t xml:space="preserve">einer </w:t>
      </w:r>
      <w:r w:rsidRPr="00B26C26">
        <w:rPr>
          <w:rFonts w:ascii="Tahoma" w:hAnsi="Tahoma"/>
          <w:sz w:val="20"/>
          <w:lang w:val="de-DE"/>
        </w:rPr>
        <w:t>fachlichen Beschreibung Entwicker gegen die WebServices programmieren</w:t>
      </w:r>
      <w:r w:rsidR="00081B0E">
        <w:rPr>
          <w:rFonts w:ascii="Tahoma" w:hAnsi="Tahoma"/>
          <w:sz w:val="20"/>
          <w:lang w:val="de-DE"/>
        </w:rPr>
        <w:t xml:space="preserve"> können</w:t>
      </w:r>
      <w:r w:rsidRPr="00B26C26">
        <w:rPr>
          <w:rFonts w:ascii="Tahoma" w:hAnsi="Tahoma"/>
          <w:sz w:val="20"/>
          <w:lang w:val="de-DE"/>
        </w:rPr>
        <w:t xml:space="preserve">. </w:t>
      </w:r>
    </w:p>
    <w:p w:rsidR="007D550F" w:rsidRPr="00D254EF" w:rsidRDefault="007D550F" w:rsidP="007C4640">
      <w:pPr>
        <w:pStyle w:val="berschrift2"/>
      </w:pPr>
      <w:bookmarkStart w:id="7932" w:name="_Toc240620232"/>
      <w:bookmarkStart w:id="7933" w:name="_Toc499017516"/>
      <w:r w:rsidRPr="00D254EF">
        <w:t>Voraussetzungen</w:t>
      </w:r>
      <w:bookmarkEnd w:id="7933"/>
    </w:p>
    <w:p w:rsidR="008B7A34" w:rsidRDefault="008B7A34">
      <w:pPr>
        <w:jc w:val="left"/>
      </w:pPr>
      <w:r>
        <w:br w:type="page"/>
      </w:r>
    </w:p>
    <w:p w:rsidR="00754F90" w:rsidRDefault="00081B0E" w:rsidP="00754F90">
      <w:pPr>
        <w:pStyle w:val="berschrift1"/>
      </w:pPr>
      <w:bookmarkStart w:id="7934" w:name="_Toc499017517"/>
      <w:r>
        <w:lastRenderedPageBreak/>
        <w:t>Aufbau</w:t>
      </w:r>
      <w:r w:rsidR="00EF703F">
        <w:t xml:space="preserve"> BOS</w:t>
      </w:r>
      <w:bookmarkEnd w:id="7934"/>
    </w:p>
    <w:p w:rsidR="00081B0E" w:rsidRDefault="00081B0E" w:rsidP="00081B0E">
      <w:pPr>
        <w:pStyle w:val="berschrift2"/>
      </w:pPr>
      <w:bookmarkStart w:id="7935" w:name="_Toc499017518"/>
      <w:r>
        <w:t>Aufteilung der Services in Endpunkte</w:t>
      </w:r>
      <w:bookmarkEnd w:id="7935"/>
    </w:p>
    <w:p w:rsidR="00081B0E" w:rsidRPr="00081B0E" w:rsidRDefault="00081B0E" w:rsidP="00081B0E"/>
    <w:p w:rsidR="007A55A2" w:rsidRPr="007A55A2" w:rsidRDefault="009312FE" w:rsidP="007A55A2">
      <w:r>
        <w:t>Die Endpunkte im BOS sind nach Gruppen aufgeteilt, die bestimmte Usecases abbilden. Teilweise ergeben sich dadurch redundante Servicemethoden. Die Funktionalität ist dann entsprechend dem Service gleich. Alle Serviceendpunkte können getrennt verwendet werden und auch entsprechend beim Deployment ein- und ausgeschaltet werden. Jede BOS Lieferung bekommt damit alle relevanten Serviceendpunkte und Funktionalitäten. Endpunkte markiert mit B2X sind speziell für das Umfeld im B2C und B2E ausgelegt. Endpunkte markiert mit B2B sind für Usecases von Dealerfrontends ausgelegt. Endpunkte markiert mit EAI sind für den CIC.One internen gebrauch.</w:t>
      </w:r>
    </w:p>
    <w:p w:rsidR="00754F90" w:rsidRPr="00754F90" w:rsidRDefault="00754F90" w:rsidP="00B1463E"/>
    <w:p w:rsidR="000307BC" w:rsidRDefault="000307BC" w:rsidP="00081B0E">
      <w:pPr>
        <w:pStyle w:val="berschrift2"/>
      </w:pPr>
      <w:bookmarkStart w:id="7936" w:name="_Toc499017519"/>
      <w:r>
        <w:t>SOAP-Header</w:t>
      </w:r>
      <w:bookmarkEnd w:id="7936"/>
    </w:p>
    <w:p w:rsidR="000307BC" w:rsidRPr="00057FA8" w:rsidRDefault="000307BC" w:rsidP="00081B0E">
      <w:r w:rsidRPr="00316562">
        <w:t xml:space="preserve">Zentrale Benutzerinformationen </w:t>
      </w:r>
      <w:r>
        <w:t xml:space="preserve">werden </w:t>
      </w:r>
      <w:r w:rsidRPr="00316562">
        <w:t xml:space="preserve">im SOAP Header bereitgestellt und von den entsprechenden Methoden automatisch ermittelt. Dazu gehört neben der Sprachinformation (bspw. de_CH) auch die angemeldete Rolle. </w:t>
      </w:r>
      <w:r w:rsidR="00D90BE2">
        <w:t xml:space="preserve">Der Header ist bei jedem Webservice Aufruf zur Autorisierung notwendig. Lediglich </w:t>
      </w:r>
      <w:r w:rsidR="00081B0E">
        <w:t xml:space="preserve">die </w:t>
      </w:r>
      <w:r w:rsidR="00D90BE2">
        <w:t>Methode</w:t>
      </w:r>
      <w:r w:rsidR="00081B0E">
        <w:t>n</w:t>
      </w:r>
      <w:r w:rsidR="00D90BE2">
        <w:t xml:space="preserve"> getDealerID </w:t>
      </w:r>
      <w:r w:rsidR="00081B0E">
        <w:t xml:space="preserve">im b2xservice und extendedValidateUser im loginPartnerService </w:t>
      </w:r>
      <w:r w:rsidR="00D90BE2">
        <w:t>benötig</w:t>
      </w:r>
      <w:r w:rsidR="00081B0E">
        <w:t>en</w:t>
      </w:r>
      <w:r w:rsidR="00D90BE2">
        <w:t xml:space="preserve"> keinen </w:t>
      </w:r>
      <w:r w:rsidR="008A2CE8">
        <w:t xml:space="preserve">vollständigen </w:t>
      </w:r>
      <w:r w:rsidR="00D90BE2">
        <w:t>Header, da dort die Anmeldeinformation abgerufen w</w:t>
      </w:r>
      <w:r w:rsidR="00081B0E">
        <w:t>e</w:t>
      </w:r>
      <w:r w:rsidR="00D90BE2">
        <w:t>rd</w:t>
      </w:r>
      <w:r w:rsidR="00081B0E">
        <w:t>en</w:t>
      </w:r>
      <w:r w:rsidR="00D90BE2">
        <w:t>.</w:t>
      </w:r>
    </w:p>
    <w:p w:rsidR="000307BC" w:rsidRDefault="000307BC" w:rsidP="00081B0E"/>
    <w:tbl>
      <w:tblPr>
        <w:tblStyle w:val="Tabellenraster"/>
        <w:tblW w:w="0" w:type="auto"/>
        <w:tblLook w:val="04A0" w:firstRow="1" w:lastRow="0" w:firstColumn="1" w:lastColumn="0" w:noHBand="0" w:noVBand="1"/>
      </w:tblPr>
      <w:tblGrid>
        <w:gridCol w:w="2987"/>
        <w:gridCol w:w="2558"/>
        <w:gridCol w:w="3530"/>
      </w:tblGrid>
      <w:tr w:rsidR="000307BC" w:rsidTr="000E1F83">
        <w:tc>
          <w:tcPr>
            <w:tcW w:w="3085" w:type="dxa"/>
            <w:shd w:val="clear" w:color="auto" w:fill="D9D9D9" w:themeFill="background1" w:themeFillShade="D9"/>
          </w:tcPr>
          <w:p w:rsidR="000307BC" w:rsidRDefault="000307BC" w:rsidP="00081B0E">
            <w:r>
              <w:t>Schema</w:t>
            </w:r>
          </w:p>
        </w:tc>
        <w:tc>
          <w:tcPr>
            <w:tcW w:w="2656" w:type="dxa"/>
            <w:shd w:val="clear" w:color="auto" w:fill="D9D9D9" w:themeFill="background1" w:themeFillShade="D9"/>
          </w:tcPr>
          <w:p w:rsidR="000307BC" w:rsidRDefault="000307BC" w:rsidP="00081B0E"/>
        </w:tc>
        <w:tc>
          <w:tcPr>
            <w:tcW w:w="3559" w:type="dxa"/>
            <w:shd w:val="clear" w:color="auto" w:fill="D9D9D9" w:themeFill="background1" w:themeFillShade="D9"/>
          </w:tcPr>
          <w:p w:rsidR="000307BC" w:rsidRDefault="000307BC" w:rsidP="00081B0E">
            <w:r>
              <w:t>TargetNamespace</w:t>
            </w:r>
          </w:p>
        </w:tc>
      </w:tr>
      <w:tr w:rsidR="000307BC" w:rsidTr="000E1F83">
        <w:tc>
          <w:tcPr>
            <w:tcW w:w="3085" w:type="dxa"/>
          </w:tcPr>
          <w:p w:rsidR="000307BC" w:rsidRDefault="000307BC" w:rsidP="00081B0E">
            <w:r>
              <w:rPr>
                <w:sz w:val="18"/>
                <w:lang w:val="en-US"/>
              </w:rPr>
              <w:t>XML Schema definition</w:t>
            </w:r>
          </w:p>
        </w:tc>
        <w:tc>
          <w:tcPr>
            <w:tcW w:w="2656" w:type="dxa"/>
          </w:tcPr>
          <w:p w:rsidR="000307BC" w:rsidRDefault="000307BC" w:rsidP="00081B0E">
            <w:r>
              <w:t>:xs</w:t>
            </w:r>
          </w:p>
        </w:tc>
        <w:tc>
          <w:tcPr>
            <w:tcW w:w="3559" w:type="dxa"/>
          </w:tcPr>
          <w:p w:rsidR="000307BC" w:rsidRPr="001A5644" w:rsidRDefault="000307BC" w:rsidP="00081B0E">
            <w:r w:rsidRPr="00E27C1B">
              <w:rPr>
                <w:szCs w:val="16"/>
              </w:rPr>
              <w:t>http://www.w3.org/2001/XMLSchem</w:t>
            </w:r>
            <w:r>
              <w:rPr>
                <w:szCs w:val="16"/>
              </w:rPr>
              <w:t>a</w:t>
            </w:r>
          </w:p>
        </w:tc>
      </w:tr>
    </w:tbl>
    <w:p w:rsidR="000307BC" w:rsidRDefault="000307BC" w:rsidP="00081B0E"/>
    <w:p w:rsidR="000307BC" w:rsidRDefault="000307BC" w:rsidP="00081B0E"/>
    <w:tbl>
      <w:tblPr>
        <w:tblStyle w:val="Tabellenraster"/>
        <w:tblW w:w="0" w:type="auto"/>
        <w:tblLook w:val="04A0" w:firstRow="1" w:lastRow="0" w:firstColumn="1" w:lastColumn="0" w:noHBand="0" w:noVBand="1"/>
      </w:tblPr>
      <w:tblGrid>
        <w:gridCol w:w="4208"/>
        <w:gridCol w:w="4210"/>
      </w:tblGrid>
      <w:tr w:rsidR="000307BC" w:rsidTr="000E1F83">
        <w:trPr>
          <w:trHeight w:val="220"/>
        </w:trPr>
        <w:tc>
          <w:tcPr>
            <w:tcW w:w="4208" w:type="dxa"/>
            <w:shd w:val="clear" w:color="auto" w:fill="D9D9D9" w:themeFill="background1" w:themeFillShade="D9"/>
          </w:tcPr>
          <w:p w:rsidR="000307BC" w:rsidRDefault="000307BC" w:rsidP="00081B0E">
            <w:r>
              <w:t>Header Attribute</w:t>
            </w:r>
          </w:p>
        </w:tc>
        <w:tc>
          <w:tcPr>
            <w:tcW w:w="4210" w:type="dxa"/>
            <w:shd w:val="clear" w:color="auto" w:fill="D9D9D9" w:themeFill="background1" w:themeFillShade="D9"/>
          </w:tcPr>
          <w:p w:rsidR="000307BC" w:rsidRDefault="000307BC" w:rsidP="00081B0E">
            <w:r>
              <w:t>Wert</w:t>
            </w:r>
          </w:p>
        </w:tc>
      </w:tr>
      <w:tr w:rsidR="000307BC" w:rsidTr="000E1F83">
        <w:trPr>
          <w:trHeight w:val="233"/>
        </w:trPr>
        <w:tc>
          <w:tcPr>
            <w:tcW w:w="4208" w:type="dxa"/>
          </w:tcPr>
          <w:p w:rsidR="000307BC" w:rsidRPr="00E56C24" w:rsidRDefault="000307BC" w:rsidP="00081B0E">
            <w:r w:rsidRPr="00E56C24">
              <w:t>ISOLanguageCode</w:t>
            </w:r>
          </w:p>
        </w:tc>
        <w:tc>
          <w:tcPr>
            <w:tcW w:w="4210" w:type="dxa"/>
          </w:tcPr>
          <w:p w:rsidR="000307BC" w:rsidRPr="00E56C24" w:rsidRDefault="000307BC" w:rsidP="00081B0E">
            <w:r>
              <w:t xml:space="preserve">Konstant: </w:t>
            </w:r>
            <w:r w:rsidRPr="00E56C24">
              <w:t>de-CH</w:t>
            </w:r>
          </w:p>
        </w:tc>
      </w:tr>
      <w:tr w:rsidR="000307BC" w:rsidTr="000E1F83">
        <w:trPr>
          <w:trHeight w:val="233"/>
        </w:trPr>
        <w:tc>
          <w:tcPr>
            <w:tcW w:w="4208" w:type="dxa"/>
          </w:tcPr>
          <w:p w:rsidR="000307BC" w:rsidRPr="00E56C24" w:rsidRDefault="000307BC" w:rsidP="00081B0E">
            <w:r>
              <w:t>Password</w:t>
            </w:r>
          </w:p>
        </w:tc>
        <w:tc>
          <w:tcPr>
            <w:tcW w:w="4210" w:type="dxa"/>
          </w:tcPr>
          <w:p w:rsidR="000307BC" w:rsidRDefault="000307BC" w:rsidP="00081B0E">
            <w:r>
              <w:t>Vereinbartes Passwort (Technisch)</w:t>
            </w:r>
          </w:p>
        </w:tc>
      </w:tr>
      <w:tr w:rsidR="000307BC" w:rsidTr="000E1F83">
        <w:trPr>
          <w:trHeight w:val="233"/>
        </w:trPr>
        <w:tc>
          <w:tcPr>
            <w:tcW w:w="4208" w:type="dxa"/>
          </w:tcPr>
          <w:p w:rsidR="000307BC" w:rsidRPr="00E56C24" w:rsidRDefault="000307BC" w:rsidP="00081B0E">
            <w:r w:rsidRPr="00E56C24">
              <w:t>SysBRAND</w:t>
            </w:r>
          </w:p>
        </w:tc>
        <w:tc>
          <w:tcPr>
            <w:tcW w:w="4210" w:type="dxa"/>
          </w:tcPr>
          <w:p w:rsidR="000307BC" w:rsidRPr="00E56C24" w:rsidRDefault="000307BC" w:rsidP="00081B0E">
            <w:r>
              <w:t xml:space="preserve">Konstant: </w:t>
            </w:r>
            <w:r w:rsidRPr="00E56C24">
              <w:t>0</w:t>
            </w:r>
          </w:p>
        </w:tc>
      </w:tr>
      <w:tr w:rsidR="000307BC" w:rsidTr="000E1F83">
        <w:trPr>
          <w:trHeight w:val="220"/>
        </w:trPr>
        <w:tc>
          <w:tcPr>
            <w:tcW w:w="4208" w:type="dxa"/>
          </w:tcPr>
          <w:p w:rsidR="000307BC" w:rsidRPr="00E56C24" w:rsidRDefault="000307BC" w:rsidP="00081B0E">
            <w:r w:rsidRPr="00E56C24">
              <w:t>SysPEROLE</w:t>
            </w:r>
          </w:p>
        </w:tc>
        <w:tc>
          <w:tcPr>
            <w:tcW w:w="4210" w:type="dxa"/>
          </w:tcPr>
          <w:p w:rsidR="000307BC" w:rsidRPr="00E56C24" w:rsidRDefault="000307BC" w:rsidP="00081B0E">
            <w:r>
              <w:t>getDealerID Service</w:t>
            </w:r>
          </w:p>
        </w:tc>
      </w:tr>
      <w:tr w:rsidR="000307BC" w:rsidTr="000E1F83">
        <w:trPr>
          <w:trHeight w:val="233"/>
        </w:trPr>
        <w:tc>
          <w:tcPr>
            <w:tcW w:w="4208" w:type="dxa"/>
          </w:tcPr>
          <w:p w:rsidR="000307BC" w:rsidRPr="00E56C24" w:rsidRDefault="000307BC" w:rsidP="00081B0E">
            <w:r w:rsidRPr="00E56C24">
              <w:t>UserName</w:t>
            </w:r>
          </w:p>
        </w:tc>
        <w:tc>
          <w:tcPr>
            <w:tcW w:w="4210" w:type="dxa"/>
          </w:tcPr>
          <w:p w:rsidR="000307BC" w:rsidRPr="00E56C24" w:rsidRDefault="000307BC" w:rsidP="00081B0E">
            <w:r>
              <w:t>Benutzername (Argument von getDealerID Service)</w:t>
            </w:r>
          </w:p>
        </w:tc>
      </w:tr>
      <w:tr w:rsidR="000307BC" w:rsidTr="000E1F83">
        <w:trPr>
          <w:trHeight w:val="233"/>
        </w:trPr>
        <w:tc>
          <w:tcPr>
            <w:tcW w:w="4208" w:type="dxa"/>
          </w:tcPr>
          <w:p w:rsidR="000307BC" w:rsidRPr="00E56C24" w:rsidRDefault="000307BC" w:rsidP="00081B0E">
            <w:r w:rsidRPr="00E56C24">
              <w:t>UserType</w:t>
            </w:r>
          </w:p>
        </w:tc>
        <w:tc>
          <w:tcPr>
            <w:tcW w:w="4210" w:type="dxa"/>
          </w:tcPr>
          <w:p w:rsidR="000307BC" w:rsidRPr="00E56C24" w:rsidRDefault="000307BC" w:rsidP="00081B0E">
            <w:r>
              <w:t>0 (evtl 2)</w:t>
            </w:r>
          </w:p>
        </w:tc>
      </w:tr>
    </w:tbl>
    <w:p w:rsidR="000307BC" w:rsidRPr="001A5644" w:rsidRDefault="000307BC" w:rsidP="00081B0E"/>
    <w:p w:rsidR="000307BC" w:rsidRDefault="000307BC" w:rsidP="00081B0E"/>
    <w:p w:rsidR="00081B0E" w:rsidRDefault="008A2CE8" w:rsidP="00081B0E">
      <w:pPr>
        <w:pStyle w:val="berschrift2"/>
      </w:pPr>
      <w:bookmarkStart w:id="7937" w:name="_Toc499017520"/>
      <w:r>
        <w:t>Fehlerhandling und Nachrichten</w:t>
      </w:r>
      <w:bookmarkEnd w:id="7937"/>
    </w:p>
    <w:p w:rsidR="00077A26" w:rsidRDefault="00077A26" w:rsidP="00077A26">
      <w:r>
        <w:t>Jedes Response-Objekt enthält</w:t>
      </w:r>
      <w:r w:rsidR="00260287">
        <w:t xml:space="preserve"> (sofern nicht anders angegeben)</w:t>
      </w:r>
      <w:r>
        <w:t>, unabhängig von Erfolg od</w:t>
      </w:r>
      <w:r w:rsidR="00260287">
        <w:t xml:space="preserve">er Fehlerfall des Aufrufs, einen Member </w:t>
      </w:r>
      <w:r>
        <w:t>vom Typ message.</w:t>
      </w:r>
      <w:r w:rsidR="00260287">
        <w:t xml:space="preserve"> Diese Struktur wird von der abgeleiteten Basisklasse </w:t>
      </w:r>
      <w:r w:rsidR="00260287" w:rsidRPr="00C01B30">
        <w:rPr>
          <w:rFonts w:ascii="Consolas" w:hAnsi="Consolas" w:cs="Consolas"/>
          <w:color w:val="2B91AF"/>
          <w:sz w:val="24"/>
          <w:szCs w:val="19"/>
          <w:lang w:eastAsia="de-CH"/>
        </w:rPr>
        <w:t>oBaseDto</w:t>
      </w:r>
      <w:r w:rsidR="00260287">
        <w:t xml:space="preserve"> vererbt.</w:t>
      </w:r>
      <w:r>
        <w:t xml:space="preserve"> Im Erfolgsfall wird im Feld type None (keine Nachricht) und als code 0 zurückgeliefert. Das Feld duration enthält die Laufzeit des gesamten Aufrufs in Millisekunden. Tritt ein unerwarteter Fehler auf, so wird je nach Schweregrad des Fehlers in Feld type Error oder Fatal gesetzt sowie ein zum Fehler passender code, und eine Kurzbeschreibung in message sowie eine Detaillierte Meldung in Feld detail (technische Beschreibung)  zurückgegeben. </w:t>
      </w:r>
    </w:p>
    <w:p w:rsidR="00077A26" w:rsidRDefault="00077A26" w:rsidP="00077A26"/>
    <w:p w:rsidR="00077A26" w:rsidRDefault="00077A26" w:rsidP="00077A26">
      <w:r>
        <w:t>Der Stacktrace kann während der Entwicklungsphase helfen, den Fehler im Service detailliert einzugrenzen. Das Message-Objekt ist zur technischen Fehlerbeschreibung gedacht und sollte nicht direkt dem Endandwender zugänglich gemacht werden. Es empfiehlt sich, nur im Fall von type=Info anhand von spezifischen Fehlercodes dem Endanwender dann ggf. übersetzte fachliche Nachrichten anzuzeigen.</w:t>
      </w:r>
    </w:p>
    <w:p w:rsidR="00077A26" w:rsidRDefault="00077A26" w:rsidP="00077A26"/>
    <w:p w:rsidR="00077A26" w:rsidRDefault="00077A26" w:rsidP="00077A26">
      <w:r>
        <w:t>Treten Fehler in bei der Netzwerkübertragung oder im Webservice-Prozess (IIS) selbst auf, so wird entweder eine IIS-Fehlerseite oder eine SOAP-Exception zurückgeliefert. Diese Fälle treten auf, wenn die Webservice-Anwendung nicht korrekt hochgefahren werden konnte (http-Fehlerseite) oder bei der Deserialisierung des SOAP-Objektes Fehler auftreten (SOAP-Exception). Diese Fehler sind in jedem Fall separat beim Consumer abzufangen und identisch zu einem MessageType.Fatal zu verarbeiten.</w:t>
      </w:r>
    </w:p>
    <w:p w:rsidR="00077A26" w:rsidRDefault="00077A26" w:rsidP="00077A26"/>
    <w:p w:rsidR="00077A26" w:rsidRDefault="00077A26" w:rsidP="00077A26">
      <w:pPr>
        <w:pStyle w:val="Text"/>
      </w:pPr>
    </w:p>
    <w:p w:rsidR="00077A26" w:rsidRPr="00F73C29" w:rsidRDefault="00077A26" w:rsidP="00077A26">
      <w:pPr>
        <w:pStyle w:val="Quellcode"/>
        <w:rPr>
          <w:lang w:eastAsia="de-CH"/>
        </w:rPr>
      </w:pPr>
      <w:r w:rsidRPr="00BE29A8">
        <w:rPr>
          <w:color w:val="0000FF"/>
          <w:lang w:eastAsia="de-CH"/>
        </w:rPr>
        <w:lastRenderedPageBreak/>
        <w:t>public class</w:t>
      </w:r>
      <w:r w:rsidRPr="00F73C29">
        <w:rPr>
          <w:lang w:eastAsia="de-CH"/>
        </w:rPr>
        <w:t xml:space="preserve"> </w:t>
      </w:r>
      <w:r w:rsidRPr="00F73C29">
        <w:rPr>
          <w:color w:val="2B91AF"/>
          <w:lang w:eastAsia="de-CH"/>
        </w:rPr>
        <w:t>Message</w:t>
      </w:r>
    </w:p>
    <w:p w:rsidR="00077A26" w:rsidRPr="00F73C29" w:rsidRDefault="00077A26" w:rsidP="00077A26">
      <w:pPr>
        <w:pStyle w:val="Quellcode"/>
        <w:rPr>
          <w:lang w:eastAsia="de-CH"/>
        </w:rPr>
      </w:pPr>
      <w:r w:rsidRPr="00F73C29">
        <w:rPr>
          <w:lang w:eastAsia="de-CH"/>
        </w:rPr>
        <w:t xml:space="preserve">  {</w:t>
      </w:r>
    </w:p>
    <w:p w:rsidR="00077A26" w:rsidRPr="00F73C29" w:rsidRDefault="00077A26" w:rsidP="00077A26">
      <w:pPr>
        <w:pStyle w:val="Quellcode"/>
        <w:rPr>
          <w:lang w:eastAsia="de-CH"/>
        </w:rPr>
      </w:pPr>
      <w:r w:rsidRPr="00F73C29">
        <w:rPr>
          <w:lang w:eastAsia="de-CH"/>
        </w:rPr>
        <w:t xml:space="preserve">    public string code;</w:t>
      </w:r>
      <w:r>
        <w:rPr>
          <w:lang w:eastAsia="de-CH"/>
        </w:rPr>
        <w:t>//Fehlercode</w:t>
      </w:r>
    </w:p>
    <w:p w:rsidR="00077A26" w:rsidRPr="00C01B30" w:rsidRDefault="00077A26" w:rsidP="00077A26">
      <w:pPr>
        <w:pStyle w:val="Quellcode"/>
        <w:rPr>
          <w:lang w:val="de-DE" w:eastAsia="de-CH"/>
        </w:rPr>
      </w:pPr>
      <w:r w:rsidRPr="00F73C29">
        <w:rPr>
          <w:lang w:eastAsia="de-CH"/>
        </w:rPr>
        <w:t xml:space="preserve">    </w:t>
      </w:r>
      <w:r w:rsidRPr="00C01B30">
        <w:rPr>
          <w:lang w:val="de-DE" w:eastAsia="de-CH"/>
        </w:rPr>
        <w:t>public string message;//Kurzbeschreibung, für User</w:t>
      </w:r>
    </w:p>
    <w:p w:rsidR="00077A26" w:rsidRPr="00C01B30" w:rsidRDefault="00077A26" w:rsidP="00077A26">
      <w:pPr>
        <w:pStyle w:val="Quellcode"/>
        <w:rPr>
          <w:lang w:val="de-DE" w:eastAsia="de-CH"/>
        </w:rPr>
      </w:pPr>
      <w:r w:rsidRPr="00C01B30">
        <w:rPr>
          <w:lang w:val="de-DE" w:eastAsia="de-CH"/>
        </w:rPr>
        <w:t xml:space="preserve">    public string detail;//Detail-Beschreibung, für Logfile</w:t>
      </w:r>
    </w:p>
    <w:p w:rsidR="00077A26" w:rsidRPr="00C01B30" w:rsidRDefault="00077A26" w:rsidP="00077A26">
      <w:pPr>
        <w:pStyle w:val="Quellcode"/>
        <w:rPr>
          <w:lang w:val="de-DE" w:eastAsia="de-CH"/>
        </w:rPr>
      </w:pPr>
      <w:r w:rsidRPr="00C01B30">
        <w:rPr>
          <w:lang w:val="de-DE" w:eastAsia="de-CH"/>
        </w:rPr>
        <w:t xml:space="preserve">    public string stacktrace;//Stacktrace zur Analyse</w:t>
      </w:r>
    </w:p>
    <w:p w:rsidR="00077A26" w:rsidRPr="00C01B30" w:rsidRDefault="00077A26" w:rsidP="00077A26">
      <w:pPr>
        <w:pStyle w:val="Quellcode"/>
        <w:rPr>
          <w:lang w:val="de-DE" w:eastAsia="de-CH"/>
        </w:rPr>
      </w:pPr>
      <w:r w:rsidRPr="00C01B30">
        <w:rPr>
          <w:lang w:val="de-DE" w:eastAsia="de-CH"/>
        </w:rPr>
        <w:t xml:space="preserve">    public long duration; //Laufzeit ms</w:t>
      </w:r>
    </w:p>
    <w:p w:rsidR="00077A26" w:rsidRPr="00C01B30" w:rsidRDefault="00077A26" w:rsidP="00077A26">
      <w:pPr>
        <w:pStyle w:val="Quellcode"/>
        <w:rPr>
          <w:lang w:val="de-DE" w:eastAsia="de-CH"/>
        </w:rPr>
      </w:pPr>
      <w:r w:rsidRPr="00C01B30">
        <w:rPr>
          <w:lang w:val="de-DE" w:eastAsia="de-CH"/>
        </w:rPr>
        <w:t xml:space="preserve">    public MessageType type;//Nachrichtentyp</w:t>
      </w:r>
    </w:p>
    <w:p w:rsidR="00077A26" w:rsidRPr="00C01B30" w:rsidRDefault="00077A26" w:rsidP="00077A26">
      <w:pPr>
        <w:pStyle w:val="Quellcode"/>
        <w:rPr>
          <w:lang w:val="de-DE" w:eastAsia="de-CH"/>
        </w:rPr>
      </w:pPr>
      <w:r w:rsidRPr="00C01B30">
        <w:rPr>
          <w:lang w:val="de-DE" w:eastAsia="de-CH"/>
        </w:rPr>
        <w:t xml:space="preserve">  }</w:t>
      </w:r>
    </w:p>
    <w:p w:rsidR="00077A26" w:rsidRPr="00C01B30" w:rsidRDefault="00077A26" w:rsidP="00077A26">
      <w:pPr>
        <w:pStyle w:val="Quellcode"/>
        <w:rPr>
          <w:lang w:val="de-DE" w:eastAsia="de-CH"/>
        </w:rPr>
      </w:pPr>
      <w:r w:rsidRPr="00C01B30">
        <w:rPr>
          <w:color w:val="0000FF"/>
          <w:lang w:val="de-DE" w:eastAsia="de-CH"/>
        </w:rPr>
        <w:t>public</w:t>
      </w:r>
      <w:r w:rsidRPr="00C01B30">
        <w:rPr>
          <w:lang w:val="de-DE" w:eastAsia="de-CH"/>
        </w:rPr>
        <w:t xml:space="preserve"> </w:t>
      </w:r>
      <w:r w:rsidRPr="00C01B30">
        <w:rPr>
          <w:color w:val="0000FF"/>
          <w:lang w:val="de-DE" w:eastAsia="de-CH"/>
        </w:rPr>
        <w:t>enum</w:t>
      </w:r>
      <w:r w:rsidRPr="00C01B30">
        <w:rPr>
          <w:lang w:val="de-DE" w:eastAsia="de-CH"/>
        </w:rPr>
        <w:t xml:space="preserve"> </w:t>
      </w:r>
      <w:r w:rsidRPr="00C01B30">
        <w:rPr>
          <w:color w:val="2B91AF"/>
          <w:lang w:val="de-DE" w:eastAsia="de-CH"/>
        </w:rPr>
        <w:t>MessageType</w:t>
      </w:r>
    </w:p>
    <w:p w:rsidR="00077A26" w:rsidRPr="00C01B30" w:rsidRDefault="00077A26" w:rsidP="00077A26">
      <w:pPr>
        <w:pStyle w:val="Quellcode"/>
        <w:rPr>
          <w:lang w:val="de-DE" w:eastAsia="de-CH"/>
        </w:rPr>
      </w:pPr>
      <w:r w:rsidRPr="00C01B30">
        <w:rPr>
          <w:lang w:val="de-DE" w:eastAsia="de-CH"/>
        </w:rPr>
        <w:t xml:space="preserve">  {</w:t>
      </w:r>
    </w:p>
    <w:p w:rsidR="00077A26" w:rsidRPr="00C01B30" w:rsidRDefault="00077A26" w:rsidP="00077A26">
      <w:pPr>
        <w:pStyle w:val="Quellcode"/>
        <w:rPr>
          <w:lang w:val="de-DE" w:eastAsia="de-CH"/>
        </w:rPr>
      </w:pPr>
      <w:r w:rsidRPr="00C01B30">
        <w:rPr>
          <w:lang w:val="de-DE" w:eastAsia="de-CH"/>
        </w:rPr>
        <w:t xml:space="preserve">    None, //keinerlei Nachricht</w:t>
      </w:r>
    </w:p>
    <w:p w:rsidR="00077A26" w:rsidRPr="00C01B30" w:rsidRDefault="00077A26" w:rsidP="00077A26">
      <w:pPr>
        <w:pStyle w:val="Quellcode"/>
        <w:rPr>
          <w:lang w:val="de-DE" w:eastAsia="de-CH"/>
        </w:rPr>
      </w:pPr>
      <w:r w:rsidRPr="00C01B30">
        <w:rPr>
          <w:lang w:val="de-DE" w:eastAsia="de-CH"/>
        </w:rPr>
        <w:t xml:space="preserve">    Debug,//Debugnachricht</w:t>
      </w:r>
    </w:p>
    <w:p w:rsidR="00077A26" w:rsidRPr="007F4A6C" w:rsidRDefault="00077A26" w:rsidP="00077A26">
      <w:pPr>
        <w:pStyle w:val="Quellcode"/>
        <w:rPr>
          <w:lang w:eastAsia="de-CH"/>
        </w:rPr>
      </w:pPr>
      <w:r w:rsidRPr="00C01B30">
        <w:rPr>
          <w:lang w:val="de-DE" w:eastAsia="de-CH"/>
        </w:rPr>
        <w:t xml:space="preserve">    Info, //Info-Nachricht, ggf. </w:t>
      </w:r>
      <w:r>
        <w:rPr>
          <w:lang w:eastAsia="de-CH"/>
        </w:rPr>
        <w:t>User anzeigen</w:t>
      </w:r>
    </w:p>
    <w:p w:rsidR="00077A26" w:rsidRPr="00C01B30" w:rsidRDefault="00077A26" w:rsidP="00077A26">
      <w:pPr>
        <w:pStyle w:val="Quellcode"/>
        <w:rPr>
          <w:lang w:val="de-DE" w:eastAsia="de-CH"/>
        </w:rPr>
      </w:pPr>
      <w:r w:rsidRPr="007F4A6C">
        <w:rPr>
          <w:lang w:eastAsia="de-CH"/>
        </w:rPr>
        <w:t xml:space="preserve">    </w:t>
      </w:r>
      <w:r w:rsidRPr="00C01B30">
        <w:rPr>
          <w:lang w:val="de-DE" w:eastAsia="de-CH"/>
        </w:rPr>
        <w:t>Warn, //Warnung, User anzuzeigen</w:t>
      </w:r>
    </w:p>
    <w:p w:rsidR="00077A26" w:rsidRPr="00C01B30" w:rsidRDefault="00077A26" w:rsidP="00077A26">
      <w:pPr>
        <w:pStyle w:val="Quellcode"/>
        <w:rPr>
          <w:lang w:val="de-DE" w:eastAsia="de-CH"/>
        </w:rPr>
      </w:pPr>
      <w:r w:rsidRPr="00C01B30">
        <w:rPr>
          <w:lang w:val="de-DE" w:eastAsia="de-CH"/>
        </w:rPr>
        <w:t xml:space="preserve">    Error,//Fehler, User anzuzeigen, zu loggen</w:t>
      </w:r>
    </w:p>
    <w:p w:rsidR="00077A26" w:rsidRPr="00C01B30" w:rsidRDefault="00077A26" w:rsidP="00077A26">
      <w:pPr>
        <w:pStyle w:val="Quellcode"/>
        <w:rPr>
          <w:lang w:val="de-DE" w:eastAsia="de-CH"/>
        </w:rPr>
      </w:pPr>
      <w:r w:rsidRPr="00C01B30">
        <w:rPr>
          <w:lang w:val="de-DE" w:eastAsia="de-CH"/>
        </w:rPr>
        <w:t xml:space="preserve">    Fatal,//technisches Problem, Administrative Lösung erforderlich</w:t>
      </w:r>
    </w:p>
    <w:p w:rsidR="00077A26" w:rsidRPr="007F4A6C" w:rsidRDefault="00077A26" w:rsidP="00077A26">
      <w:pPr>
        <w:pStyle w:val="Quellcode"/>
        <w:rPr>
          <w:lang w:eastAsia="de-CH"/>
        </w:rPr>
      </w:pPr>
      <w:r w:rsidRPr="00C01B30">
        <w:rPr>
          <w:lang w:val="de-DE" w:eastAsia="de-CH"/>
        </w:rPr>
        <w:t xml:space="preserve">  </w:t>
      </w:r>
      <w:r w:rsidRPr="007F4A6C">
        <w:rPr>
          <w:lang w:eastAsia="de-CH"/>
        </w:rPr>
        <w:t>}</w:t>
      </w:r>
    </w:p>
    <w:p w:rsidR="00077A26" w:rsidRPr="007F4A6C" w:rsidRDefault="00077A26" w:rsidP="00077A26">
      <w:pPr>
        <w:autoSpaceDE w:val="0"/>
        <w:autoSpaceDN w:val="0"/>
        <w:adjustRightInd w:val="0"/>
        <w:jc w:val="left"/>
        <w:rPr>
          <w:rFonts w:ascii="Consolas" w:hAnsi="Consolas" w:cs="Consolas"/>
          <w:sz w:val="19"/>
          <w:szCs w:val="19"/>
          <w:lang w:val="en-US" w:eastAsia="de-CH"/>
        </w:rPr>
      </w:pPr>
    </w:p>
    <w:tbl>
      <w:tblPr>
        <w:tblStyle w:val="Tabellenraster"/>
        <w:tblW w:w="0" w:type="auto"/>
        <w:tblLook w:val="04A0" w:firstRow="1" w:lastRow="0" w:firstColumn="1" w:lastColumn="0" w:noHBand="0" w:noVBand="1"/>
      </w:tblPr>
      <w:tblGrid>
        <w:gridCol w:w="2850"/>
        <w:gridCol w:w="1589"/>
        <w:gridCol w:w="2564"/>
        <w:gridCol w:w="2072"/>
      </w:tblGrid>
      <w:tr w:rsidR="00077A26" w:rsidTr="002B287B">
        <w:tc>
          <w:tcPr>
            <w:tcW w:w="2933" w:type="dxa"/>
          </w:tcPr>
          <w:p w:rsidR="00077A26" w:rsidRDefault="00077A26" w:rsidP="002B287B">
            <w:pPr>
              <w:pStyle w:val="Text"/>
              <w:rPr>
                <w:rFonts w:asciiTheme="minorHAnsi" w:hAnsiTheme="minorHAnsi"/>
                <w:szCs w:val="22"/>
              </w:rPr>
            </w:pPr>
            <w:r>
              <w:rPr>
                <w:rFonts w:asciiTheme="minorHAnsi" w:hAnsiTheme="minorHAnsi"/>
                <w:szCs w:val="22"/>
              </w:rPr>
              <w:t>Klasse</w:t>
            </w: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Attribut</w:t>
            </w:r>
          </w:p>
        </w:tc>
        <w:tc>
          <w:tcPr>
            <w:tcW w:w="2633" w:type="dxa"/>
          </w:tcPr>
          <w:p w:rsidR="00077A26" w:rsidRDefault="00077A26" w:rsidP="002B287B">
            <w:pPr>
              <w:pStyle w:val="Text"/>
              <w:rPr>
                <w:rFonts w:asciiTheme="minorHAnsi" w:hAnsiTheme="minorHAnsi"/>
                <w:szCs w:val="22"/>
              </w:rPr>
            </w:pPr>
            <w:r>
              <w:rPr>
                <w:rFonts w:asciiTheme="minorHAnsi" w:hAnsiTheme="minorHAnsi"/>
                <w:szCs w:val="22"/>
              </w:rPr>
              <w:t>Typ</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Beschreibung</w:t>
            </w:r>
          </w:p>
        </w:tc>
      </w:tr>
      <w:tr w:rsidR="00077A26" w:rsidTr="002B287B">
        <w:tc>
          <w:tcPr>
            <w:tcW w:w="2933" w:type="dxa"/>
          </w:tcPr>
          <w:p w:rsidR="00077A26" w:rsidRDefault="00260287" w:rsidP="002B287B">
            <w:pPr>
              <w:pStyle w:val="Text"/>
              <w:rPr>
                <w:rFonts w:asciiTheme="minorHAnsi" w:hAnsiTheme="minorHAnsi"/>
                <w:szCs w:val="22"/>
              </w:rPr>
            </w:pPr>
            <w:r>
              <w:rPr>
                <w:rFonts w:ascii="Consolas" w:hAnsi="Consolas" w:cs="Consolas"/>
                <w:color w:val="2B91AF"/>
                <w:sz w:val="19"/>
                <w:szCs w:val="19"/>
              </w:rPr>
              <w:t>&lt;Service-Rückgabetyp&gt;, abgeleitet von oBaseDto</w:t>
            </w:r>
          </w:p>
        </w:tc>
        <w:tc>
          <w:tcPr>
            <w:tcW w:w="1623" w:type="dxa"/>
          </w:tcPr>
          <w:p w:rsidR="00077A26" w:rsidRDefault="00077A26" w:rsidP="002B287B">
            <w:pPr>
              <w:pStyle w:val="Text"/>
              <w:rPr>
                <w:rFonts w:asciiTheme="minorHAnsi" w:hAnsiTheme="minorHAnsi"/>
                <w:szCs w:val="22"/>
              </w:rPr>
            </w:pP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message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Message</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Fehlerobjekt</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Message</w:t>
            </w:r>
          </w:p>
        </w:tc>
        <w:tc>
          <w:tcPr>
            <w:tcW w:w="1623" w:type="dxa"/>
          </w:tcPr>
          <w:p w:rsidR="00077A26" w:rsidRDefault="00077A26" w:rsidP="002B287B">
            <w:pPr>
              <w:pStyle w:val="Text"/>
              <w:rPr>
                <w:rFonts w:asciiTheme="minorHAnsi" w:hAnsiTheme="minorHAnsi"/>
                <w:szCs w:val="22"/>
              </w:rPr>
            </w:pP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code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String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Fehlercode</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detail</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String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Fehlerdetail</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duration</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long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Laufzeit ms</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message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String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Fehlernachricht</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stacktrace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String</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Fehlerstack</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type</w:t>
            </w:r>
          </w:p>
        </w:tc>
        <w:tc>
          <w:tcPr>
            <w:tcW w:w="2633" w:type="dxa"/>
          </w:tcPr>
          <w:p w:rsidR="00077A26" w:rsidRPr="001C6D39" w:rsidRDefault="00077A26" w:rsidP="002B287B">
            <w:pPr>
              <w:pStyle w:val="Text"/>
              <w:rPr>
                <w:rFonts w:ascii="Consolas" w:hAnsi="Consolas" w:cs="Consolas"/>
                <w:color w:val="2B91AF"/>
                <w:sz w:val="19"/>
                <w:szCs w:val="19"/>
                <w:highlight w:val="white"/>
              </w:rPr>
            </w:pPr>
            <w:r w:rsidRPr="001C6D39">
              <w:rPr>
                <w:rFonts w:ascii="Consolas" w:hAnsi="Consolas" w:cs="Consolas"/>
                <w:color w:val="2B91AF"/>
                <w:sz w:val="19"/>
                <w:szCs w:val="19"/>
                <w:highlight w:val="white"/>
              </w:rPr>
              <w:t>MessageType</w:t>
            </w: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Fehlertyp</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MessageType</w:t>
            </w:r>
          </w:p>
        </w:tc>
        <w:tc>
          <w:tcPr>
            <w:tcW w:w="1623" w:type="dxa"/>
          </w:tcPr>
          <w:p w:rsidR="00077A26" w:rsidRDefault="00077A26" w:rsidP="002B287B">
            <w:pPr>
              <w:pStyle w:val="Text"/>
              <w:rPr>
                <w:rFonts w:asciiTheme="minorHAnsi" w:hAnsiTheme="minorHAnsi"/>
                <w:szCs w:val="22"/>
              </w:rPr>
            </w:pPr>
          </w:p>
        </w:tc>
        <w:tc>
          <w:tcPr>
            <w:tcW w:w="2633" w:type="dxa"/>
          </w:tcPr>
          <w:p w:rsidR="00077A26" w:rsidRPr="001C6D39" w:rsidRDefault="00077A26" w:rsidP="002B287B">
            <w:pPr>
              <w:pStyle w:val="Text"/>
              <w:rPr>
                <w:rFonts w:ascii="Consolas" w:hAnsi="Consolas" w:cs="Consolas"/>
                <w:color w:val="2B91AF"/>
                <w:sz w:val="19"/>
                <w:szCs w:val="19"/>
                <w:highlight w:val="white"/>
              </w:rPr>
            </w:pPr>
            <w:r>
              <w:rPr>
                <w:rFonts w:asciiTheme="minorHAnsi" w:hAnsiTheme="minorHAnsi"/>
                <w:szCs w:val="22"/>
              </w:rPr>
              <w:t>Enumeration</w:t>
            </w:r>
          </w:p>
        </w:tc>
        <w:tc>
          <w:tcPr>
            <w:tcW w:w="2112" w:type="dxa"/>
          </w:tcPr>
          <w:p w:rsidR="00077A26" w:rsidRDefault="00077A26" w:rsidP="002B287B">
            <w:pPr>
              <w:pStyle w:val="Text"/>
              <w:rPr>
                <w:rFonts w:asciiTheme="minorHAnsi" w:hAnsiTheme="minorHAnsi"/>
                <w:szCs w:val="22"/>
              </w:rPr>
            </w:pP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None</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Kein Fehler</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Debug</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Debug-Nachricht</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Info</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Info-Nachricht</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Warn</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Warnung</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Error</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Aufruf fehlgeschlagen</w:t>
            </w:r>
          </w:p>
        </w:tc>
      </w:tr>
      <w:tr w:rsidR="00077A26" w:rsidTr="002B287B">
        <w:tc>
          <w:tcPr>
            <w:tcW w:w="2933" w:type="dxa"/>
          </w:tcPr>
          <w:p w:rsidR="00077A26" w:rsidRDefault="00077A26" w:rsidP="002B287B">
            <w:pPr>
              <w:pStyle w:val="Text"/>
              <w:rPr>
                <w:rFonts w:ascii="Consolas" w:hAnsi="Consolas" w:cs="Consolas"/>
                <w:color w:val="2B91AF"/>
                <w:sz w:val="19"/>
                <w:szCs w:val="19"/>
                <w:highlight w:val="white"/>
                <w:lang w:val="de-DE" w:eastAsia="de-CH"/>
              </w:rPr>
            </w:pPr>
          </w:p>
        </w:tc>
        <w:tc>
          <w:tcPr>
            <w:tcW w:w="1623" w:type="dxa"/>
          </w:tcPr>
          <w:p w:rsidR="00077A26" w:rsidRDefault="00077A26" w:rsidP="002B287B">
            <w:pPr>
              <w:pStyle w:val="Text"/>
              <w:rPr>
                <w:rFonts w:asciiTheme="minorHAnsi" w:hAnsiTheme="minorHAnsi"/>
                <w:szCs w:val="22"/>
              </w:rPr>
            </w:pPr>
            <w:r>
              <w:rPr>
                <w:rFonts w:asciiTheme="minorHAnsi" w:hAnsiTheme="minorHAnsi"/>
                <w:szCs w:val="22"/>
              </w:rPr>
              <w:t>Fatal</w:t>
            </w:r>
          </w:p>
        </w:tc>
        <w:tc>
          <w:tcPr>
            <w:tcW w:w="2633" w:type="dxa"/>
          </w:tcPr>
          <w:p w:rsidR="00077A26" w:rsidRPr="001C6D39" w:rsidRDefault="00077A26" w:rsidP="002B287B">
            <w:pPr>
              <w:pStyle w:val="Text"/>
              <w:rPr>
                <w:rFonts w:ascii="Consolas" w:hAnsi="Consolas" w:cs="Consolas"/>
                <w:color w:val="2B91AF"/>
                <w:sz w:val="19"/>
                <w:szCs w:val="19"/>
                <w:highlight w:val="white"/>
              </w:rPr>
            </w:pPr>
          </w:p>
        </w:tc>
        <w:tc>
          <w:tcPr>
            <w:tcW w:w="2112" w:type="dxa"/>
          </w:tcPr>
          <w:p w:rsidR="00077A26" w:rsidRDefault="00077A26" w:rsidP="002B287B">
            <w:pPr>
              <w:pStyle w:val="Text"/>
              <w:rPr>
                <w:rFonts w:asciiTheme="minorHAnsi" w:hAnsiTheme="minorHAnsi"/>
                <w:szCs w:val="22"/>
              </w:rPr>
            </w:pPr>
            <w:r>
              <w:rPr>
                <w:rFonts w:asciiTheme="minorHAnsi" w:hAnsiTheme="minorHAnsi"/>
                <w:szCs w:val="22"/>
              </w:rPr>
              <w:t>technischer Fehler</w:t>
            </w:r>
          </w:p>
        </w:tc>
      </w:tr>
    </w:tbl>
    <w:p w:rsidR="00077A26" w:rsidRPr="00077A26" w:rsidRDefault="00077A26" w:rsidP="00077A26"/>
    <w:p w:rsidR="008A2CE8" w:rsidRDefault="008A2CE8" w:rsidP="00081B0E">
      <w:pPr>
        <w:pStyle w:val="berschrift2"/>
      </w:pPr>
      <w:bookmarkStart w:id="7938" w:name="_Toc499017521"/>
      <w:r>
        <w:t>Logging</w:t>
      </w:r>
      <w:bookmarkEnd w:id="7938"/>
    </w:p>
    <w:p w:rsidR="00081B0E" w:rsidRPr="000307BC" w:rsidRDefault="00081B0E" w:rsidP="00081B0E"/>
    <w:p w:rsidR="00077A26" w:rsidRDefault="00077A26">
      <w:pPr>
        <w:jc w:val="left"/>
        <w:rPr>
          <w:rFonts w:cs="Arial"/>
          <w:b/>
          <w:bCs/>
          <w:color w:val="595959" w:themeColor="text1" w:themeTint="A6"/>
          <w:kern w:val="32"/>
          <w:sz w:val="28"/>
          <w:szCs w:val="32"/>
        </w:rPr>
      </w:pPr>
      <w:r>
        <w:lastRenderedPageBreak/>
        <w:t>Jeder Webservice ist in der Lage, ein- und ausgehende SOAP-Nachrichten bei bedarf mitzuloggen. Dieses Logging kann zur Laufzeit des Services aktiviert/deaktiviert werden (Einstellung in CFG SETUP.NET/LOG)</w:t>
      </w:r>
    </w:p>
    <w:p w:rsidR="008A2CE8" w:rsidRDefault="008A2CE8" w:rsidP="005C4EBC">
      <w:pPr>
        <w:pStyle w:val="berschrift1"/>
      </w:pPr>
      <w:bookmarkStart w:id="7939" w:name="_Toc499017522"/>
      <w:r>
        <w:t>Endpunkte</w:t>
      </w:r>
      <w:r w:rsidR="00EF703F">
        <w:t xml:space="preserve"> BOS</w:t>
      </w:r>
      <w:bookmarkEnd w:id="7939"/>
    </w:p>
    <w:p w:rsidR="00F84EDC" w:rsidRDefault="00F84EDC" w:rsidP="00F84EDC">
      <w:pPr>
        <w:pStyle w:val="berschrift2"/>
      </w:pPr>
      <w:bookmarkStart w:id="7940" w:name="_Toc499017523"/>
      <w:r>
        <w:t>AuskunftService</w:t>
      </w:r>
      <w:r w:rsidR="00EF703F">
        <w:t xml:space="preserve"> (EAI)</w:t>
      </w:r>
      <w:bookmarkEnd w:id="7940"/>
    </w:p>
    <w:p w:rsidR="00EF703F" w:rsidRDefault="00EF703F" w:rsidP="00EF703F">
      <w:r>
        <w:t>Serviceendpunkt für Zusammenfassung von Methoden die für Aufrufe von Auskunfteien und externen Systemen benötigt werden.</w:t>
      </w:r>
      <w:r w:rsidR="00C848A9">
        <w:t xml:space="preserve"> Dieser Service ist über Interop aus OpenLease aufrufbar.</w:t>
      </w:r>
    </w:p>
    <w:p w:rsidR="00EF703F" w:rsidRDefault="00EF703F" w:rsidP="00EF703F">
      <w:pPr>
        <w:pStyle w:val="berschrift3"/>
      </w:pPr>
      <w:bookmarkStart w:id="7941" w:name="_Toc499017524"/>
      <w:r>
        <w:t>Sequenzbeispiel für AuskunftService</w:t>
      </w:r>
      <w:bookmarkEnd w:id="7941"/>
    </w:p>
    <w:p w:rsidR="009C614F" w:rsidRDefault="009C614F" w:rsidP="009C614F">
      <w:pPr>
        <w:pStyle w:val="berschrift3"/>
      </w:pPr>
      <w:bookmarkStart w:id="7942" w:name="_Toc499017525"/>
      <w:r>
        <w:t>doAuskunft</w:t>
      </w:r>
      <w:bookmarkEnd w:id="7942"/>
    </w:p>
    <w:p w:rsidR="009C614F" w:rsidRDefault="009C614F" w:rsidP="009C614F">
      <w:pPr>
        <w:pStyle w:val="berschrift4"/>
      </w:pPr>
      <w:bookmarkStart w:id="7943" w:name="_Toc499017526"/>
      <w:r>
        <w:t>WebService Beschreibung</w:t>
      </w:r>
      <w:bookmarkEnd w:id="7943"/>
    </w:p>
    <w:p w:rsidR="009C614F" w:rsidRDefault="00DA5BEE" w:rsidP="009C614F">
      <w:r>
        <w:t>Diese Methode</w:t>
      </w:r>
      <w:r w:rsidR="009C614F">
        <w:t xml:space="preserve"> ruf</w:t>
      </w:r>
      <w:r>
        <w:t>t</w:t>
      </w:r>
      <w:r w:rsidR="009C614F">
        <w:t xml:space="preserve"> für einen vorab in der DB abgelegten Auskunftssatz die passenden internen Methoden für externe Systeme oder Auskunftteien auf und legt die Antworten wieder in der DB ab.</w:t>
      </w:r>
    </w:p>
    <w:p w:rsidR="009C614F" w:rsidRDefault="009C614F" w:rsidP="009C614F"/>
    <w:p w:rsidR="009C614F" w:rsidRDefault="009C614F" w:rsidP="009C614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C614F" w:rsidRDefault="009C614F" w:rsidP="009C614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Die Methode instantiiert die im Auskunfttypen angegebene ServiceFacade und ruft deren Methode doAuskunft auf</w:t>
      </w:r>
    </w:p>
    <w:p w:rsidR="009C614F" w:rsidRDefault="009C614F" w:rsidP="009C614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C614F" w:rsidRDefault="009C614F" w:rsidP="009C614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name="sysAuskunft"&gt;</w:t>
      </w:r>
      <w:r>
        <w:rPr>
          <w:rFonts w:ascii="Consolas" w:hAnsi="Consolas" w:cs="Consolas"/>
          <w:color w:val="008000"/>
          <w:sz w:val="19"/>
          <w:szCs w:val="19"/>
          <w:highlight w:val="white"/>
        </w:rPr>
        <w:t>Datenbank ID des Auskunftssatzes</w:t>
      </w:r>
      <w:r>
        <w:rPr>
          <w:rFonts w:ascii="Consolas" w:hAnsi="Consolas" w:cs="Consolas"/>
          <w:color w:val="808080"/>
          <w:sz w:val="19"/>
          <w:szCs w:val="19"/>
          <w:highlight w:val="white"/>
        </w:rPr>
        <w:t>&lt;/param&gt;</w:t>
      </w:r>
    </w:p>
    <w:p w:rsidR="009C614F" w:rsidRPr="009C614F" w:rsidRDefault="009C614F" w:rsidP="009C614F">
      <w:pPr>
        <w:autoSpaceDE w:val="0"/>
        <w:autoSpaceDN w:val="0"/>
        <w:adjustRightInd w:val="0"/>
        <w:jc w:val="left"/>
        <w:rPr>
          <w:rFonts w:ascii="Consolas" w:hAnsi="Consolas" w:cs="Consolas"/>
          <w:color w:val="000000"/>
          <w:sz w:val="19"/>
          <w:szCs w:val="19"/>
          <w:highlight w:val="white"/>
          <w:lang w:val="en-US"/>
        </w:rPr>
      </w:pPr>
      <w:r w:rsidRPr="009C614F">
        <w:rPr>
          <w:rFonts w:ascii="Consolas" w:hAnsi="Consolas" w:cs="Consolas"/>
          <w:color w:val="808080"/>
          <w:sz w:val="19"/>
          <w:szCs w:val="19"/>
          <w:highlight w:val="white"/>
          <w:lang w:val="en-US"/>
        </w:rPr>
        <w:t>///</w:t>
      </w:r>
      <w:r w:rsidRPr="009C614F">
        <w:rPr>
          <w:rFonts w:ascii="Consolas" w:hAnsi="Consolas" w:cs="Consolas"/>
          <w:color w:val="008000"/>
          <w:sz w:val="19"/>
          <w:szCs w:val="19"/>
          <w:highlight w:val="white"/>
          <w:lang w:val="en-US"/>
        </w:rPr>
        <w:t xml:space="preserve"> </w:t>
      </w:r>
      <w:r w:rsidRPr="009C614F">
        <w:rPr>
          <w:rFonts w:ascii="Consolas" w:hAnsi="Consolas" w:cs="Consolas"/>
          <w:color w:val="808080"/>
          <w:sz w:val="19"/>
          <w:szCs w:val="19"/>
          <w:highlight w:val="white"/>
          <w:lang w:val="en-US"/>
        </w:rPr>
        <w:t>&lt;returns&gt;</w:t>
      </w:r>
      <w:r w:rsidRPr="009C614F">
        <w:rPr>
          <w:rFonts w:ascii="Consolas" w:hAnsi="Consolas" w:cs="Consolas"/>
          <w:color w:val="008000"/>
          <w:sz w:val="19"/>
          <w:szCs w:val="19"/>
          <w:highlight w:val="white"/>
          <w:lang w:val="en-US"/>
        </w:rPr>
        <w:t>oMessagingDto (Success = true, Failure = false)</w:t>
      </w:r>
      <w:r w:rsidRPr="009C614F">
        <w:rPr>
          <w:rFonts w:ascii="Consolas" w:hAnsi="Consolas" w:cs="Consolas"/>
          <w:color w:val="808080"/>
          <w:sz w:val="19"/>
          <w:szCs w:val="19"/>
          <w:highlight w:val="white"/>
          <w:lang w:val="en-US"/>
        </w:rPr>
        <w:t>&lt;/returns&gt;</w:t>
      </w:r>
    </w:p>
    <w:p w:rsidR="009C614F" w:rsidRPr="00A7642C" w:rsidRDefault="009C614F" w:rsidP="009C614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C614F" w:rsidRPr="009C614F" w:rsidRDefault="009C614F" w:rsidP="009C614F">
      <w:pPr>
        <w:rPr>
          <w:lang w:val="en-US"/>
        </w:rPr>
      </w:pPr>
      <w:r w:rsidRPr="00A7642C">
        <w:rPr>
          <w:rFonts w:ascii="Consolas" w:hAnsi="Consolas" w:cs="Consolas"/>
          <w:color w:val="2B91AF"/>
          <w:sz w:val="19"/>
          <w:szCs w:val="19"/>
          <w:highlight w:val="white"/>
          <w:lang w:val="en-US"/>
        </w:rPr>
        <w:t>oMessagingDto</w:t>
      </w:r>
      <w:r w:rsidRPr="00A7642C">
        <w:rPr>
          <w:rFonts w:ascii="Consolas" w:hAnsi="Consolas" w:cs="Consolas"/>
          <w:color w:val="000000"/>
          <w:sz w:val="19"/>
          <w:szCs w:val="19"/>
          <w:highlight w:val="white"/>
          <w:lang w:val="en-US"/>
        </w:rPr>
        <w:t xml:space="preserve"> doAuskunft(</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sysAuskunft);</w:t>
      </w:r>
    </w:p>
    <w:p w:rsidR="009C614F" w:rsidRDefault="009C614F" w:rsidP="009C614F">
      <w:pPr>
        <w:pStyle w:val="berschrift5"/>
      </w:pPr>
      <w:bookmarkStart w:id="7944" w:name="_Toc499017527"/>
      <w:r>
        <w:t>Inputstruktur</w:t>
      </w:r>
      <w:bookmarkEnd w:id="7944"/>
    </w:p>
    <w:tbl>
      <w:tblPr>
        <w:tblStyle w:val="Tabellenraster"/>
        <w:tblW w:w="0" w:type="auto"/>
        <w:tblLook w:val="04A0" w:firstRow="1" w:lastRow="0" w:firstColumn="1" w:lastColumn="0" w:noHBand="0" w:noVBand="1"/>
      </w:tblPr>
      <w:tblGrid>
        <w:gridCol w:w="2852"/>
        <w:gridCol w:w="1505"/>
        <w:gridCol w:w="1727"/>
        <w:gridCol w:w="1810"/>
        <w:gridCol w:w="1181"/>
      </w:tblGrid>
      <w:tr w:rsidR="009C614F" w:rsidTr="0047601F">
        <w:tc>
          <w:tcPr>
            <w:tcW w:w="2852" w:type="dxa"/>
          </w:tcPr>
          <w:p w:rsidR="009C614F" w:rsidRDefault="009C614F" w:rsidP="009C614F">
            <w:pPr>
              <w:pStyle w:val="Text"/>
              <w:rPr>
                <w:rFonts w:asciiTheme="minorHAnsi" w:hAnsiTheme="minorHAnsi"/>
                <w:szCs w:val="22"/>
              </w:rPr>
            </w:pPr>
          </w:p>
          <w:p w:rsidR="009C614F" w:rsidRDefault="009C614F" w:rsidP="009C614F">
            <w:pPr>
              <w:pStyle w:val="Text"/>
              <w:rPr>
                <w:rFonts w:asciiTheme="minorHAnsi" w:hAnsiTheme="minorHAnsi"/>
                <w:szCs w:val="22"/>
              </w:rPr>
            </w:pPr>
          </w:p>
          <w:p w:rsidR="009C614F" w:rsidRDefault="009C614F" w:rsidP="009C614F">
            <w:pPr>
              <w:pStyle w:val="Text"/>
              <w:rPr>
                <w:rFonts w:asciiTheme="minorHAnsi" w:hAnsiTheme="minorHAnsi"/>
                <w:szCs w:val="22"/>
              </w:rPr>
            </w:pPr>
            <w:r>
              <w:rPr>
                <w:rFonts w:asciiTheme="minorHAnsi" w:hAnsiTheme="minorHAnsi"/>
                <w:szCs w:val="22"/>
              </w:rPr>
              <w:t>Klasse</w:t>
            </w:r>
          </w:p>
        </w:tc>
        <w:tc>
          <w:tcPr>
            <w:tcW w:w="1505" w:type="dxa"/>
          </w:tcPr>
          <w:p w:rsidR="009C614F" w:rsidRDefault="009C614F" w:rsidP="009C614F">
            <w:pPr>
              <w:pStyle w:val="Text"/>
              <w:rPr>
                <w:rFonts w:asciiTheme="minorHAnsi" w:hAnsiTheme="minorHAnsi"/>
                <w:szCs w:val="22"/>
              </w:rPr>
            </w:pPr>
            <w:r>
              <w:rPr>
                <w:rFonts w:asciiTheme="minorHAnsi" w:hAnsiTheme="minorHAnsi"/>
                <w:szCs w:val="22"/>
              </w:rPr>
              <w:t>Attribut</w:t>
            </w:r>
          </w:p>
        </w:tc>
        <w:tc>
          <w:tcPr>
            <w:tcW w:w="1727" w:type="dxa"/>
          </w:tcPr>
          <w:p w:rsidR="009C614F" w:rsidRDefault="009C614F" w:rsidP="009C614F">
            <w:pPr>
              <w:pStyle w:val="Text"/>
              <w:rPr>
                <w:rFonts w:asciiTheme="minorHAnsi" w:hAnsiTheme="minorHAnsi"/>
                <w:szCs w:val="22"/>
              </w:rPr>
            </w:pPr>
            <w:r>
              <w:rPr>
                <w:rFonts w:asciiTheme="minorHAnsi" w:hAnsiTheme="minorHAnsi"/>
                <w:szCs w:val="22"/>
              </w:rPr>
              <w:t>Typ</w:t>
            </w:r>
          </w:p>
        </w:tc>
        <w:tc>
          <w:tcPr>
            <w:tcW w:w="1810" w:type="dxa"/>
          </w:tcPr>
          <w:p w:rsidR="009C614F" w:rsidRDefault="009C614F" w:rsidP="009C614F">
            <w:pPr>
              <w:pStyle w:val="Text"/>
              <w:rPr>
                <w:rFonts w:asciiTheme="minorHAnsi" w:hAnsiTheme="minorHAnsi"/>
                <w:szCs w:val="22"/>
              </w:rPr>
            </w:pPr>
            <w:r>
              <w:rPr>
                <w:rFonts w:asciiTheme="minorHAnsi" w:hAnsiTheme="minorHAnsi"/>
                <w:szCs w:val="22"/>
              </w:rPr>
              <w:t>Beschreibung</w:t>
            </w:r>
          </w:p>
        </w:tc>
        <w:tc>
          <w:tcPr>
            <w:tcW w:w="1181" w:type="dxa"/>
          </w:tcPr>
          <w:p w:rsidR="009C614F" w:rsidRDefault="009C614F" w:rsidP="009C614F">
            <w:pPr>
              <w:pStyle w:val="Text"/>
              <w:rPr>
                <w:rFonts w:asciiTheme="minorHAnsi" w:hAnsiTheme="minorHAnsi"/>
                <w:szCs w:val="22"/>
              </w:rPr>
            </w:pPr>
            <w:r>
              <w:rPr>
                <w:rFonts w:asciiTheme="minorHAnsi" w:hAnsiTheme="minorHAnsi"/>
                <w:szCs w:val="22"/>
              </w:rPr>
              <w:t>Required</w:t>
            </w:r>
          </w:p>
        </w:tc>
      </w:tr>
      <w:tr w:rsidR="009C614F" w:rsidTr="0047601F">
        <w:tc>
          <w:tcPr>
            <w:tcW w:w="2852" w:type="dxa"/>
          </w:tcPr>
          <w:p w:rsidR="009C614F" w:rsidRDefault="00491172" w:rsidP="009C614F">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9C614F" w:rsidRDefault="00491172" w:rsidP="009C614F">
            <w:pPr>
              <w:pStyle w:val="Text"/>
              <w:rPr>
                <w:rFonts w:asciiTheme="minorHAnsi" w:hAnsiTheme="minorHAnsi"/>
                <w:szCs w:val="22"/>
              </w:rPr>
            </w:pPr>
            <w:r>
              <w:rPr>
                <w:rFonts w:asciiTheme="minorHAnsi" w:hAnsiTheme="minorHAnsi"/>
                <w:szCs w:val="22"/>
              </w:rPr>
              <w:t>sysAuskunft</w:t>
            </w:r>
          </w:p>
        </w:tc>
        <w:tc>
          <w:tcPr>
            <w:tcW w:w="1727" w:type="dxa"/>
          </w:tcPr>
          <w:p w:rsidR="009C614F" w:rsidRDefault="00491172" w:rsidP="009C614F">
            <w:pPr>
              <w:pStyle w:val="Text"/>
              <w:rPr>
                <w:rFonts w:asciiTheme="minorHAnsi" w:hAnsiTheme="minorHAnsi"/>
                <w:szCs w:val="22"/>
              </w:rPr>
            </w:pPr>
            <w:r>
              <w:rPr>
                <w:rFonts w:asciiTheme="minorHAnsi" w:hAnsiTheme="minorHAnsi"/>
                <w:szCs w:val="22"/>
              </w:rPr>
              <w:t>Long</w:t>
            </w:r>
          </w:p>
        </w:tc>
        <w:tc>
          <w:tcPr>
            <w:tcW w:w="1810" w:type="dxa"/>
          </w:tcPr>
          <w:p w:rsidR="009C614F" w:rsidRDefault="00491172" w:rsidP="009C614F">
            <w:pPr>
              <w:pStyle w:val="Text"/>
              <w:rPr>
                <w:rFonts w:asciiTheme="minorHAnsi" w:hAnsiTheme="minorHAnsi"/>
                <w:szCs w:val="22"/>
              </w:rPr>
            </w:pPr>
            <w:r>
              <w:rPr>
                <w:rFonts w:asciiTheme="minorHAnsi" w:hAnsiTheme="minorHAnsi"/>
                <w:szCs w:val="22"/>
              </w:rPr>
              <w:t>Auskunft-ID</w:t>
            </w:r>
          </w:p>
        </w:tc>
        <w:tc>
          <w:tcPr>
            <w:tcW w:w="1181" w:type="dxa"/>
          </w:tcPr>
          <w:p w:rsidR="009C614F" w:rsidRDefault="009C614F" w:rsidP="009C614F">
            <w:pPr>
              <w:pStyle w:val="Text"/>
              <w:rPr>
                <w:rFonts w:asciiTheme="minorHAnsi" w:hAnsiTheme="minorHAnsi"/>
                <w:szCs w:val="22"/>
              </w:rPr>
            </w:pPr>
            <w:r>
              <w:rPr>
                <w:rFonts w:asciiTheme="minorHAnsi" w:hAnsiTheme="minorHAnsi"/>
                <w:szCs w:val="22"/>
              </w:rPr>
              <w:t>x</w:t>
            </w:r>
          </w:p>
        </w:tc>
      </w:tr>
    </w:tbl>
    <w:p w:rsidR="009C614F" w:rsidRDefault="009C614F" w:rsidP="009C614F">
      <w:pPr>
        <w:pStyle w:val="Text"/>
      </w:pPr>
    </w:p>
    <w:p w:rsidR="009C614F" w:rsidRDefault="009C614F" w:rsidP="009C614F">
      <w:pPr>
        <w:pStyle w:val="berschrift5"/>
      </w:pPr>
      <w:bookmarkStart w:id="7945" w:name="_Toc499017528"/>
      <w:r>
        <w:t>Rückgabestruktur</w:t>
      </w:r>
      <w:bookmarkEnd w:id="7945"/>
    </w:p>
    <w:tbl>
      <w:tblPr>
        <w:tblStyle w:val="Tabellenraster"/>
        <w:tblW w:w="0" w:type="auto"/>
        <w:tblLook w:val="04A0" w:firstRow="1" w:lastRow="0" w:firstColumn="1" w:lastColumn="0" w:noHBand="0" w:noVBand="1"/>
      </w:tblPr>
      <w:tblGrid>
        <w:gridCol w:w="2882"/>
        <w:gridCol w:w="1604"/>
        <w:gridCol w:w="2564"/>
        <w:gridCol w:w="2025"/>
      </w:tblGrid>
      <w:tr w:rsidR="009C614F" w:rsidTr="0047601F">
        <w:tc>
          <w:tcPr>
            <w:tcW w:w="2882" w:type="dxa"/>
          </w:tcPr>
          <w:p w:rsidR="009C614F" w:rsidRDefault="009C614F" w:rsidP="009C614F">
            <w:pPr>
              <w:pStyle w:val="Text"/>
              <w:rPr>
                <w:rFonts w:asciiTheme="minorHAnsi" w:hAnsiTheme="minorHAnsi"/>
                <w:szCs w:val="22"/>
              </w:rPr>
            </w:pPr>
            <w:r>
              <w:rPr>
                <w:rFonts w:asciiTheme="minorHAnsi" w:hAnsiTheme="minorHAnsi"/>
                <w:szCs w:val="22"/>
              </w:rPr>
              <w:t>Klasse</w:t>
            </w:r>
          </w:p>
        </w:tc>
        <w:tc>
          <w:tcPr>
            <w:tcW w:w="1604" w:type="dxa"/>
          </w:tcPr>
          <w:p w:rsidR="009C614F" w:rsidRDefault="009C614F" w:rsidP="009C614F">
            <w:pPr>
              <w:pStyle w:val="Text"/>
              <w:rPr>
                <w:rFonts w:asciiTheme="minorHAnsi" w:hAnsiTheme="minorHAnsi"/>
                <w:szCs w:val="22"/>
              </w:rPr>
            </w:pPr>
            <w:r>
              <w:rPr>
                <w:rFonts w:asciiTheme="minorHAnsi" w:hAnsiTheme="minorHAnsi"/>
                <w:szCs w:val="22"/>
              </w:rPr>
              <w:t>Attribut</w:t>
            </w:r>
          </w:p>
        </w:tc>
        <w:tc>
          <w:tcPr>
            <w:tcW w:w="2564" w:type="dxa"/>
          </w:tcPr>
          <w:p w:rsidR="009C614F" w:rsidRDefault="009C614F" w:rsidP="009C614F">
            <w:pPr>
              <w:pStyle w:val="Text"/>
              <w:rPr>
                <w:rFonts w:asciiTheme="minorHAnsi" w:hAnsiTheme="minorHAnsi"/>
                <w:szCs w:val="22"/>
              </w:rPr>
            </w:pPr>
            <w:r>
              <w:rPr>
                <w:rFonts w:asciiTheme="minorHAnsi" w:hAnsiTheme="minorHAnsi"/>
                <w:szCs w:val="22"/>
              </w:rPr>
              <w:t>Typ</w:t>
            </w:r>
          </w:p>
        </w:tc>
        <w:tc>
          <w:tcPr>
            <w:tcW w:w="2025" w:type="dxa"/>
          </w:tcPr>
          <w:p w:rsidR="009C614F" w:rsidRDefault="009C614F" w:rsidP="009C614F">
            <w:pPr>
              <w:pStyle w:val="Text"/>
              <w:rPr>
                <w:rFonts w:asciiTheme="minorHAnsi" w:hAnsiTheme="minorHAnsi"/>
                <w:szCs w:val="22"/>
              </w:rPr>
            </w:pPr>
            <w:r>
              <w:rPr>
                <w:rFonts w:asciiTheme="minorHAnsi" w:hAnsiTheme="minorHAnsi"/>
                <w:szCs w:val="22"/>
              </w:rPr>
              <w:t>Beschreibung</w:t>
            </w:r>
          </w:p>
        </w:tc>
      </w:tr>
      <w:tr w:rsidR="009C614F" w:rsidTr="0047601F">
        <w:tc>
          <w:tcPr>
            <w:tcW w:w="2882" w:type="dxa"/>
          </w:tcPr>
          <w:p w:rsidR="009C614F" w:rsidRDefault="0047601F" w:rsidP="009C614F">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9C614F" w:rsidRDefault="009C614F" w:rsidP="009C614F">
            <w:pPr>
              <w:pStyle w:val="Text"/>
              <w:rPr>
                <w:rFonts w:asciiTheme="minorHAnsi" w:hAnsiTheme="minorHAnsi"/>
                <w:szCs w:val="22"/>
              </w:rPr>
            </w:pPr>
          </w:p>
        </w:tc>
        <w:tc>
          <w:tcPr>
            <w:tcW w:w="2564" w:type="dxa"/>
          </w:tcPr>
          <w:p w:rsidR="009C614F" w:rsidRDefault="009C614F" w:rsidP="009C614F">
            <w:pPr>
              <w:pStyle w:val="Text"/>
              <w:rPr>
                <w:rFonts w:asciiTheme="minorHAnsi" w:hAnsiTheme="minorHAnsi"/>
                <w:szCs w:val="22"/>
              </w:rPr>
            </w:pPr>
          </w:p>
        </w:tc>
        <w:tc>
          <w:tcPr>
            <w:tcW w:w="2025" w:type="dxa"/>
          </w:tcPr>
          <w:p w:rsidR="009C614F" w:rsidRDefault="009C614F" w:rsidP="009C614F">
            <w:pPr>
              <w:pStyle w:val="Text"/>
              <w:rPr>
                <w:rFonts w:asciiTheme="minorHAnsi" w:hAnsiTheme="minorHAnsi"/>
                <w:szCs w:val="22"/>
              </w:rPr>
            </w:pPr>
          </w:p>
        </w:tc>
      </w:tr>
      <w:tr w:rsidR="009C614F" w:rsidTr="0047601F">
        <w:tc>
          <w:tcPr>
            <w:tcW w:w="2882" w:type="dxa"/>
          </w:tcPr>
          <w:p w:rsidR="009C614F" w:rsidRDefault="009C614F" w:rsidP="009C614F">
            <w:pPr>
              <w:pStyle w:val="Text"/>
              <w:rPr>
                <w:rFonts w:ascii="Consolas" w:hAnsi="Consolas" w:cs="Consolas"/>
                <w:color w:val="2B91AF"/>
                <w:sz w:val="19"/>
                <w:szCs w:val="19"/>
                <w:highlight w:val="white"/>
                <w:lang w:val="de-DE" w:eastAsia="de-CH"/>
              </w:rPr>
            </w:pPr>
          </w:p>
        </w:tc>
        <w:tc>
          <w:tcPr>
            <w:tcW w:w="1604" w:type="dxa"/>
          </w:tcPr>
          <w:p w:rsidR="009C614F" w:rsidRDefault="00491172" w:rsidP="009C614F">
            <w:pPr>
              <w:pStyle w:val="Text"/>
              <w:rPr>
                <w:rFonts w:asciiTheme="minorHAnsi" w:hAnsiTheme="minorHAnsi"/>
                <w:szCs w:val="22"/>
              </w:rPr>
            </w:pPr>
            <w:r>
              <w:rPr>
                <w:rFonts w:ascii="Consolas" w:hAnsi="Consolas" w:cs="Consolas"/>
                <w:color w:val="000000"/>
                <w:sz w:val="19"/>
                <w:szCs w:val="19"/>
                <w:highlight w:val="white"/>
              </w:rPr>
              <w:t>Output</w:t>
            </w:r>
          </w:p>
        </w:tc>
        <w:tc>
          <w:tcPr>
            <w:tcW w:w="2564" w:type="dxa"/>
          </w:tcPr>
          <w:p w:rsidR="009C614F" w:rsidRDefault="00326D9E" w:rsidP="009C614F">
            <w:pPr>
              <w:pStyle w:val="Text"/>
              <w:rPr>
                <w:rFonts w:asciiTheme="minorHAnsi" w:hAnsiTheme="minorHAnsi"/>
                <w:szCs w:val="22"/>
              </w:rPr>
            </w:pPr>
            <w:r>
              <w:rPr>
                <w:rFonts w:asciiTheme="minorHAnsi" w:hAnsiTheme="minorHAnsi"/>
                <w:szCs w:val="22"/>
              </w:rPr>
              <w:t>Bool</w:t>
            </w:r>
          </w:p>
        </w:tc>
        <w:tc>
          <w:tcPr>
            <w:tcW w:w="2025" w:type="dxa"/>
          </w:tcPr>
          <w:p w:rsidR="009C614F" w:rsidRDefault="00326D9E" w:rsidP="009C614F">
            <w:pPr>
              <w:pStyle w:val="Text"/>
              <w:rPr>
                <w:rFonts w:asciiTheme="minorHAnsi" w:hAnsiTheme="minorHAnsi"/>
                <w:szCs w:val="22"/>
              </w:rPr>
            </w:pPr>
            <w:r>
              <w:rPr>
                <w:rFonts w:asciiTheme="minorHAnsi" w:hAnsiTheme="minorHAnsi"/>
                <w:szCs w:val="22"/>
              </w:rPr>
              <w:t>Anzeige von Erfolg/Mißerfolg (false)</w:t>
            </w:r>
          </w:p>
        </w:tc>
      </w:tr>
    </w:tbl>
    <w:p w:rsidR="0047601F" w:rsidRDefault="0047601F" w:rsidP="0047601F">
      <w:pPr>
        <w:pStyle w:val="berschrift4"/>
      </w:pPr>
      <w:bookmarkStart w:id="7946" w:name="_Toc499017529"/>
      <w:r>
        <w:t>SOAP Beispiel</w:t>
      </w:r>
      <w:bookmarkEnd w:id="7946"/>
    </w:p>
    <w:p w:rsidR="0047601F" w:rsidRDefault="0047601F" w:rsidP="0047601F">
      <w:pPr>
        <w:pStyle w:val="berschrift5"/>
      </w:pPr>
      <w:bookmarkStart w:id="7947" w:name="_Toc499017530"/>
      <w:r>
        <w:t>Request:</w:t>
      </w:r>
      <w:bookmarkEnd w:id="7947"/>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7948" w:name="_Toc499017531"/>
      <w:r>
        <w:t>Response</w:t>
      </w:r>
      <w:bookmarkEnd w:id="7948"/>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bookmarkStart w:id="7949" w:name="_Toc499017532"/>
      <w:r w:rsidRPr="0047601F">
        <w:t>EurotaxGetForecast</w:t>
      </w:r>
      <w:bookmarkEnd w:id="7949"/>
    </w:p>
    <w:p w:rsidR="0047601F" w:rsidRDefault="0047601F" w:rsidP="0047601F">
      <w:pPr>
        <w:pStyle w:val="berschrift4"/>
      </w:pPr>
      <w:bookmarkStart w:id="7950" w:name="_Toc499017533"/>
      <w:r>
        <w:t>WebService Beschreibung</w:t>
      </w:r>
      <w:bookmarkEnd w:id="7950"/>
    </w:p>
    <w:p w:rsidR="0047601F" w:rsidRDefault="00DA5BEE" w:rsidP="0047601F">
      <w:r>
        <w:t>Diese Methode ruft ohne vorrige Speicherung der Daten direkt den EurotaxForecastService auf und liefert die Daten an den Client zurück.</w:t>
      </w:r>
    </w:p>
    <w:p w:rsidR="0047601F" w:rsidRDefault="0047601F" w:rsidP="0047601F"/>
    <w:p w:rsidR="0047601F" w:rsidRDefault="0047601F" w:rsidP="0047601F">
      <w:pPr>
        <w:autoSpaceDE w:val="0"/>
        <w:autoSpaceDN w:val="0"/>
        <w:adjustRightInd w:val="0"/>
        <w:jc w:val="left"/>
        <w:rPr>
          <w:rFonts w:ascii="Consolas" w:hAnsi="Consolas" w:cs="Consolas"/>
          <w:color w:val="000000"/>
          <w:sz w:val="19"/>
          <w:szCs w:val="19"/>
          <w:highlight w:val="white"/>
        </w:rPr>
      </w:pP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DA5BEE">
        <w:rPr>
          <w:rFonts w:ascii="Consolas" w:hAnsi="Consolas" w:cs="Consolas"/>
          <w:color w:val="000000"/>
          <w:sz w:val="19"/>
          <w:szCs w:val="19"/>
          <w:highlight w:val="white"/>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Eurotax GetForecast Auskunft einholen</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name="input"&gt;</w:t>
      </w:r>
      <w:r w:rsidRPr="0047601F">
        <w:rPr>
          <w:rFonts w:ascii="Consolas" w:hAnsi="Consolas" w:cs="Consolas"/>
          <w:color w:val="008000"/>
          <w:sz w:val="19"/>
          <w:szCs w:val="19"/>
          <w:highlight w:val="white"/>
          <w:lang w:val="en-US"/>
        </w:rPr>
        <w:t>iEurotaxDto</w:t>
      </w:r>
      <w:r w:rsidRPr="0047601F">
        <w:rPr>
          <w:rFonts w:ascii="Consolas" w:hAnsi="Consolas" w:cs="Consolas"/>
          <w:color w:val="808080"/>
          <w:sz w:val="19"/>
          <w:szCs w:val="19"/>
          <w:highlight w:val="white"/>
          <w:lang w:val="en-US"/>
        </w:rPr>
        <w:t>&lt;/param&gt;</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oEurotaxDto</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 xml:space="preserve">        </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47601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oEurotaxGetForecastDto</w:t>
      </w:r>
      <w:r w:rsidRPr="00A7642C">
        <w:rPr>
          <w:rFonts w:ascii="Consolas" w:hAnsi="Consolas" w:cs="Consolas"/>
          <w:color w:val="000000"/>
          <w:sz w:val="19"/>
          <w:szCs w:val="19"/>
          <w:highlight w:val="white"/>
          <w:lang w:val="en-US"/>
        </w:rPr>
        <w:t xml:space="preserve"> EurotaxGetForecast(</w:t>
      </w:r>
      <w:r w:rsidRPr="00A7642C">
        <w:rPr>
          <w:rFonts w:ascii="Consolas" w:hAnsi="Consolas" w:cs="Consolas"/>
          <w:color w:val="2B91AF"/>
          <w:sz w:val="19"/>
          <w:szCs w:val="19"/>
          <w:highlight w:val="white"/>
          <w:lang w:val="en-US"/>
        </w:rPr>
        <w:t>iEurotaxGetForecastDto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7951" w:name="_Toc499017534"/>
      <w:r>
        <w:t>Inputstruktur</w:t>
      </w:r>
      <w:bookmarkEnd w:id="7951"/>
    </w:p>
    <w:tbl>
      <w:tblPr>
        <w:tblStyle w:val="Tabellenraster"/>
        <w:tblW w:w="0" w:type="auto"/>
        <w:tblLook w:val="04A0" w:firstRow="1" w:lastRow="0" w:firstColumn="1" w:lastColumn="0" w:noHBand="0" w:noVBand="1"/>
      </w:tblPr>
      <w:tblGrid>
        <w:gridCol w:w="2845"/>
        <w:gridCol w:w="1517"/>
        <w:gridCol w:w="1725"/>
        <w:gridCol w:w="1809"/>
        <w:gridCol w:w="1179"/>
      </w:tblGrid>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Klasse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Attribut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Typ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Beschreibung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Required</w:t>
            </w:r>
            <w:r w:rsidRPr="00491172">
              <w:rPr>
                <w:rFonts w:ascii="Times New Roman" w:hAnsi="Times New Roman"/>
                <w:sz w:val="24"/>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Consolas" w:hAnsi="Consolas" w:cs="Consolas"/>
                <w:color w:val="2B91AF"/>
                <w:sz w:val="19"/>
                <w:szCs w:val="19"/>
                <w:lang w:eastAsia="de-CH"/>
              </w:rPr>
              <w:t xml:space="preserve">iEurotaxGetForecastDto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CurrentMileageValue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Nullable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Aktueller Kilometerstand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EstimatedAnnualMileageValue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uint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jährliche Laufleistung in Kilometer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ForecastPeriodFrom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string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Laufzeit von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ForecastPeriodUntil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string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Laufzeit bis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ISOCountryCode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ISOcountryType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enum von countryCodes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lastRenderedPageBreak/>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ISOCurrencyCode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ISOcurrencyType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enum von currencyCodes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ISOLanguageCode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ISOlanguageType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enum von languageCodes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NationalVehicleCode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long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Natcode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RegistrationDate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DateTime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Erstzulassung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sysobtyp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long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Natcode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491172" w:rsidRPr="00491172" w:rsidTr="00491172">
        <w:tc>
          <w:tcPr>
            <w:tcW w:w="284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517"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TotalListPriceOfEquipment </w:t>
            </w:r>
          </w:p>
        </w:tc>
        <w:tc>
          <w:tcPr>
            <w:tcW w:w="1725"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double </w:t>
            </w:r>
          </w:p>
        </w:tc>
        <w:tc>
          <w:tcPr>
            <w:tcW w:w="180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TotalListPriceOfEquipment (GetForecast) </w:t>
            </w:r>
          </w:p>
        </w:tc>
        <w:tc>
          <w:tcPr>
            <w:tcW w:w="1179" w:type="dxa"/>
            <w:hideMark/>
          </w:tcPr>
          <w:p w:rsidR="00491172" w:rsidRPr="00491172" w:rsidRDefault="00491172"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7952" w:name="_Toc499017535"/>
      <w:r>
        <w:t>Rückgabestruktur</w:t>
      </w:r>
      <w:bookmarkEnd w:id="7952"/>
    </w:p>
    <w:tbl>
      <w:tblPr>
        <w:tblW w:w="83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76"/>
        <w:gridCol w:w="2097"/>
        <w:gridCol w:w="1613"/>
        <w:gridCol w:w="2122"/>
      </w:tblGrid>
      <w:tr w:rsidR="00564DB4" w:rsidRPr="00491172" w:rsidTr="00564DB4">
        <w:tc>
          <w:tcPr>
            <w:tcW w:w="2476"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Klasse </w:t>
            </w:r>
          </w:p>
        </w:tc>
        <w:tc>
          <w:tcPr>
            <w:tcW w:w="2097"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Attribut </w:t>
            </w:r>
          </w:p>
        </w:tc>
        <w:tc>
          <w:tcPr>
            <w:tcW w:w="1613"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Typ </w:t>
            </w:r>
          </w:p>
        </w:tc>
        <w:tc>
          <w:tcPr>
            <w:tcW w:w="2122"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Beschreibung </w:t>
            </w:r>
          </w:p>
        </w:tc>
      </w:tr>
      <w:tr w:rsidR="00564DB4" w:rsidRPr="00491172" w:rsidTr="00564DB4">
        <w:tc>
          <w:tcPr>
            <w:tcW w:w="2476"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Consolas" w:hAnsi="Consolas" w:cs="Consolas"/>
                <w:color w:val="2B91AF"/>
                <w:sz w:val="19"/>
                <w:szCs w:val="19"/>
                <w:lang w:eastAsia="de-CH"/>
              </w:rPr>
              <w:t xml:space="preserve">oEurotaxGetForecastDto </w:t>
            </w:r>
          </w:p>
        </w:tc>
        <w:tc>
          <w:tcPr>
            <w:tcW w:w="2097"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1613"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2122"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r>
      <w:tr w:rsidR="00564DB4" w:rsidRPr="00491172" w:rsidTr="00564DB4">
        <w:tc>
          <w:tcPr>
            <w:tcW w:w="2476"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2097"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EurotaxForecastList </w:t>
            </w:r>
          </w:p>
        </w:tc>
        <w:tc>
          <w:tcPr>
            <w:tcW w:w="1613"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List </w:t>
            </w:r>
          </w:p>
        </w:tc>
        <w:tc>
          <w:tcPr>
            <w:tcW w:w="2122"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List of EurotaxForecastDto </w:t>
            </w:r>
          </w:p>
        </w:tc>
      </w:tr>
      <w:tr w:rsidR="00564DB4" w:rsidRPr="00C01B30" w:rsidTr="00564DB4">
        <w:tc>
          <w:tcPr>
            <w:tcW w:w="2476"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  </w:t>
            </w:r>
          </w:p>
        </w:tc>
        <w:tc>
          <w:tcPr>
            <w:tcW w:w="2097"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source </w:t>
            </w:r>
          </w:p>
        </w:tc>
        <w:tc>
          <w:tcPr>
            <w:tcW w:w="1613" w:type="dxa"/>
            <w:tcBorders>
              <w:top w:val="single" w:sz="4" w:space="0" w:color="auto"/>
              <w:left w:val="single" w:sz="4" w:space="0" w:color="auto"/>
              <w:bottom w:val="single" w:sz="4" w:space="0" w:color="auto"/>
              <w:right w:val="single" w:sz="4" w:space="0" w:color="auto"/>
            </w:tcBorders>
            <w:hideMark/>
          </w:tcPr>
          <w:p w:rsidR="00564DB4" w:rsidRPr="00491172" w:rsidRDefault="00564DB4" w:rsidP="00491172">
            <w:pPr>
              <w:spacing w:before="100" w:beforeAutospacing="1" w:after="100" w:afterAutospacing="1"/>
              <w:jc w:val="left"/>
              <w:rPr>
                <w:rFonts w:ascii="Times New Roman" w:hAnsi="Times New Roman"/>
                <w:sz w:val="24"/>
              </w:rPr>
            </w:pPr>
            <w:r w:rsidRPr="00491172">
              <w:rPr>
                <w:rFonts w:asciiTheme="minorHAnsi" w:hAnsiTheme="minorHAnsi"/>
                <w:sz w:val="24"/>
                <w:szCs w:val="22"/>
                <w:lang w:val="de-CH"/>
              </w:rPr>
              <w:t xml:space="preserve">EurotaxSource </w:t>
            </w:r>
          </w:p>
        </w:tc>
        <w:tc>
          <w:tcPr>
            <w:tcW w:w="2122" w:type="dxa"/>
            <w:tcBorders>
              <w:top w:val="single" w:sz="4" w:space="0" w:color="auto"/>
              <w:left w:val="single" w:sz="4" w:space="0" w:color="auto"/>
              <w:bottom w:val="single" w:sz="4" w:space="0" w:color="auto"/>
              <w:right w:val="single" w:sz="4" w:space="0" w:color="auto"/>
            </w:tcBorders>
            <w:hideMark/>
          </w:tcPr>
          <w:p w:rsidR="00564DB4" w:rsidRPr="00C01B30" w:rsidRDefault="00564DB4" w:rsidP="00491172">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true when data comes from internal rv tables </w:t>
            </w:r>
          </w:p>
        </w:tc>
      </w:tr>
    </w:tbl>
    <w:p w:rsidR="0047601F" w:rsidRDefault="0047601F" w:rsidP="0047601F">
      <w:pPr>
        <w:pStyle w:val="berschrift4"/>
      </w:pPr>
      <w:bookmarkStart w:id="7953" w:name="_Toc499017536"/>
      <w:r>
        <w:t>SOAP Beispiel</w:t>
      </w:r>
      <w:bookmarkEnd w:id="7953"/>
    </w:p>
    <w:p w:rsidR="0047601F" w:rsidRDefault="0047601F" w:rsidP="0047601F">
      <w:pPr>
        <w:pStyle w:val="berschrift5"/>
      </w:pPr>
      <w:bookmarkStart w:id="7954" w:name="_Toc499017537"/>
      <w:r>
        <w:t>Request:</w:t>
      </w:r>
      <w:bookmarkEnd w:id="7954"/>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7955" w:name="_Toc499017538"/>
      <w:r>
        <w:t>Response</w:t>
      </w:r>
      <w:bookmarkEnd w:id="7955"/>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lastRenderedPageBreak/>
        <w:t>&lt;/soap:Envelope&gt;</w:t>
      </w:r>
    </w:p>
    <w:p w:rsidR="0047601F" w:rsidRDefault="0047601F" w:rsidP="0047601F">
      <w:pPr>
        <w:pStyle w:val="berschrift3"/>
      </w:pPr>
      <w:bookmarkStart w:id="7956" w:name="_Toc499017539"/>
      <w:r w:rsidRPr="0047601F">
        <w:t>EurotaxGetRemo</w:t>
      </w:r>
      <w:bookmarkEnd w:id="7956"/>
    </w:p>
    <w:p w:rsidR="0047601F" w:rsidRDefault="0047601F" w:rsidP="0047601F">
      <w:pPr>
        <w:pStyle w:val="berschrift4"/>
      </w:pPr>
      <w:bookmarkStart w:id="7957" w:name="_Toc499017540"/>
      <w:r>
        <w:t>WebService Beschreibung</w:t>
      </w:r>
      <w:bookmarkEnd w:id="7957"/>
    </w:p>
    <w:p w:rsidR="0047601F" w:rsidRDefault="00DA5BEE" w:rsidP="0047601F">
      <w:r>
        <w:t>Dies Methode ruft die Eurotax Forecast Informationen ab und berücksicht vorab hinterlegte Wertegruppen und Korrekturen.</w:t>
      </w:r>
    </w:p>
    <w:p w:rsidR="0047601F" w:rsidRDefault="0047601F" w:rsidP="0047601F"/>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DA5BEE">
        <w:rPr>
          <w:rFonts w:ascii="Consolas" w:hAnsi="Consolas" w:cs="Consolas"/>
          <w:color w:val="000000"/>
          <w:sz w:val="19"/>
          <w:szCs w:val="19"/>
          <w:highlight w:val="white"/>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Eurotax GetForecast Auskunft einholen</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name="input"&gt;</w:t>
      </w:r>
      <w:r w:rsidRPr="0047601F">
        <w:rPr>
          <w:rFonts w:ascii="Consolas" w:hAnsi="Consolas" w:cs="Consolas"/>
          <w:color w:val="008000"/>
          <w:sz w:val="19"/>
          <w:szCs w:val="19"/>
          <w:highlight w:val="white"/>
          <w:lang w:val="en-US"/>
        </w:rPr>
        <w:t>iEurotaxDto</w:t>
      </w:r>
      <w:r w:rsidRPr="0047601F">
        <w:rPr>
          <w:rFonts w:ascii="Consolas" w:hAnsi="Consolas" w:cs="Consolas"/>
          <w:color w:val="808080"/>
          <w:sz w:val="19"/>
          <w:szCs w:val="19"/>
          <w:highlight w:val="white"/>
          <w:lang w:val="en-US"/>
        </w:rPr>
        <w:t>&lt;/param&gt;</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oEurotaxDto</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 xml:space="preserve">        </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47601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oEurotaxGetForecastDto</w:t>
      </w:r>
      <w:r w:rsidRPr="00A7642C">
        <w:rPr>
          <w:rFonts w:ascii="Consolas" w:hAnsi="Consolas" w:cs="Consolas"/>
          <w:color w:val="000000"/>
          <w:sz w:val="19"/>
          <w:szCs w:val="19"/>
          <w:highlight w:val="white"/>
          <w:lang w:val="en-US"/>
        </w:rPr>
        <w:t xml:space="preserve"> EurotaxGetRemo(</w:t>
      </w:r>
      <w:r w:rsidRPr="00A7642C">
        <w:rPr>
          <w:rFonts w:ascii="Consolas" w:hAnsi="Consolas" w:cs="Consolas"/>
          <w:color w:val="2B91AF"/>
          <w:sz w:val="19"/>
          <w:szCs w:val="19"/>
          <w:highlight w:val="white"/>
          <w:lang w:val="en-US"/>
        </w:rPr>
        <w:t>iEurotaxGetForecastDto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7958" w:name="_Toc499017541"/>
      <w:r>
        <w:t>Inputstruktur</w:t>
      </w:r>
      <w:bookmarkEnd w:id="795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5"/>
        <w:gridCol w:w="1517"/>
        <w:gridCol w:w="1723"/>
        <w:gridCol w:w="1809"/>
        <w:gridCol w:w="1181"/>
      </w:tblGrid>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Required</w:t>
            </w:r>
            <w:r w:rsidRPr="00326D9E">
              <w:rPr>
                <w:rFonts w:ascii="Times New Roman" w:hAnsi="Times New Roman"/>
                <w:sz w:val="24"/>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iEurotaxGetForecastDto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CurrentMileageValue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Nullable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Aktueller Kilometerstand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EstimatedAnnualMileageValue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uint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jährliche Laufleistung in Kilometer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ForecastPeriodFrom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Laufzeit von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ForecastPeriodUntil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Laufzeit bis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ISOCountryCode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ISOcountryType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countryCodes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ISOCurrencyCode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ISOcurrencyType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currencyCodes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ISOLanguageCode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ISOlanguageType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languageCodes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NationalVehicleCode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Natcode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RegistrationDate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Erstzulassung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sysobtyp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Natcode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TotalListPriceOfEquipment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TotalListPriceOfEquipment (GetForecast)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7959" w:name="_Toc499017542"/>
      <w:r>
        <w:t>Rückgabestruktur</w:t>
      </w:r>
      <w:bookmarkEnd w:id="7959"/>
    </w:p>
    <w:p w:rsidR="00326D9E" w:rsidRDefault="00326D9E" w:rsidP="00326D9E"/>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oEurotaxGetForecastDto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EurotaxForecastList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List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List of EurotaxForecastDto </w:t>
            </w:r>
          </w:p>
        </w:tc>
      </w:tr>
      <w:tr w:rsidR="00564DB4" w:rsidRPr="00C01B30"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source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EurotaxSource </w:t>
            </w:r>
          </w:p>
        </w:tc>
        <w:tc>
          <w:tcPr>
            <w:tcW w:w="1809" w:type="dxa"/>
            <w:tcBorders>
              <w:top w:val="single" w:sz="4" w:space="0" w:color="auto"/>
              <w:left w:val="single" w:sz="4" w:space="0" w:color="auto"/>
              <w:bottom w:val="single" w:sz="4" w:space="0" w:color="auto"/>
              <w:right w:val="single" w:sz="4" w:space="0" w:color="auto"/>
            </w:tcBorders>
            <w:hideMark/>
          </w:tcPr>
          <w:p w:rsidR="00564DB4" w:rsidRPr="00C01B30" w:rsidRDefault="00564DB4" w:rsidP="00326D9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true when data comes from internal rv tables </w:t>
            </w:r>
          </w:p>
        </w:tc>
      </w:tr>
    </w:tbl>
    <w:p w:rsidR="0047601F" w:rsidRDefault="0047601F" w:rsidP="0047601F">
      <w:pPr>
        <w:pStyle w:val="berschrift4"/>
      </w:pPr>
      <w:bookmarkStart w:id="7960" w:name="_Toc499017543"/>
      <w:r>
        <w:t>SOAP Beispiel</w:t>
      </w:r>
      <w:bookmarkEnd w:id="7960"/>
    </w:p>
    <w:p w:rsidR="0047601F" w:rsidRDefault="0047601F" w:rsidP="0047601F">
      <w:pPr>
        <w:pStyle w:val="berschrift5"/>
      </w:pPr>
      <w:bookmarkStart w:id="7961" w:name="_Toc499017544"/>
      <w:r>
        <w:t>Request:</w:t>
      </w:r>
      <w:bookmarkEnd w:id="7961"/>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7962" w:name="_Toc499017545"/>
      <w:r>
        <w:t>Response</w:t>
      </w:r>
      <w:bookmarkEnd w:id="7962"/>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bookmarkStart w:id="7963" w:name="_Toc499017546"/>
      <w:r w:rsidRPr="0047601F">
        <w:t>EurotaxGetValuation</w:t>
      </w:r>
      <w:bookmarkEnd w:id="7963"/>
    </w:p>
    <w:p w:rsidR="0047601F" w:rsidRDefault="0047601F" w:rsidP="0047601F">
      <w:pPr>
        <w:pStyle w:val="berschrift4"/>
      </w:pPr>
      <w:bookmarkStart w:id="7964" w:name="_Toc499017547"/>
      <w:r>
        <w:t>WebService Beschreibung</w:t>
      </w:r>
      <w:bookmarkEnd w:id="7964"/>
    </w:p>
    <w:p w:rsidR="0047601F" w:rsidRDefault="00DA5BEE" w:rsidP="0047601F">
      <w:r>
        <w:t>Diese Methode ruft direkt die Eurotaxdienste der Fahrzeugvaluation auf.</w:t>
      </w:r>
    </w:p>
    <w:p w:rsidR="0047601F" w:rsidRDefault="0047601F" w:rsidP="0047601F"/>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DA5BEE">
        <w:rPr>
          <w:rFonts w:ascii="Consolas" w:hAnsi="Consolas" w:cs="Consolas"/>
          <w:color w:val="000000"/>
          <w:sz w:val="19"/>
          <w:szCs w:val="19"/>
          <w:highlight w:val="white"/>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Eurotax GetValuation Auskunft einholen</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name="input"&gt;</w:t>
      </w:r>
      <w:r w:rsidRPr="0047601F">
        <w:rPr>
          <w:rFonts w:ascii="Consolas" w:hAnsi="Consolas" w:cs="Consolas"/>
          <w:color w:val="008000"/>
          <w:sz w:val="19"/>
          <w:szCs w:val="19"/>
          <w:highlight w:val="white"/>
          <w:lang w:val="en-US"/>
        </w:rPr>
        <w:t>iEurotaxDto</w:t>
      </w:r>
      <w:r w:rsidRPr="0047601F">
        <w:rPr>
          <w:rFonts w:ascii="Consolas" w:hAnsi="Consolas" w:cs="Consolas"/>
          <w:color w:val="808080"/>
          <w:sz w:val="19"/>
          <w:szCs w:val="19"/>
          <w:highlight w:val="white"/>
          <w:lang w:val="en-US"/>
        </w:rPr>
        <w:t>&lt;/param&gt;</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oEurotaxDto</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 xml:space="preserve">        </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47601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oEurotaxGetValuationDto</w:t>
      </w:r>
      <w:r w:rsidRPr="00A7642C">
        <w:rPr>
          <w:rFonts w:ascii="Consolas" w:hAnsi="Consolas" w:cs="Consolas"/>
          <w:color w:val="000000"/>
          <w:sz w:val="19"/>
          <w:szCs w:val="19"/>
          <w:highlight w:val="white"/>
          <w:lang w:val="en-US"/>
        </w:rPr>
        <w:t xml:space="preserve"> EurotaxGetValuation(</w:t>
      </w:r>
      <w:r w:rsidRPr="00A7642C">
        <w:rPr>
          <w:rFonts w:ascii="Consolas" w:hAnsi="Consolas" w:cs="Consolas"/>
          <w:color w:val="2B91AF"/>
          <w:sz w:val="19"/>
          <w:szCs w:val="19"/>
          <w:highlight w:val="white"/>
          <w:lang w:val="en-US"/>
        </w:rPr>
        <w:t>iEurotaxGetValuationDto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7965" w:name="_Toc499017548"/>
      <w:r>
        <w:lastRenderedPageBreak/>
        <w:t>Inputstruktur</w:t>
      </w:r>
      <w:bookmarkEnd w:id="796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Required</w:t>
            </w:r>
            <w:r w:rsidRPr="00326D9E">
              <w:rPr>
                <w:rFonts w:ascii="Times New Roman" w:hAnsi="Times New Roman"/>
                <w:sz w:val="24"/>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iEurotaxGetValuationDto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ISOCountryCode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ISOcountryType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countryCodes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ISOCurrencyCode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ISOcurrencyType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currencyCodes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ISOLanguageCode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ISOlanguageType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enum von languageCodes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Mileage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Mileage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NationalVehicleCode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Natcode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RegistrationDate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Erstzulassung (GetValuation)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sysobtyp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sysobtyp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bl>
    <w:p w:rsidR="00326D9E" w:rsidRDefault="00326D9E" w:rsidP="00326D9E">
      <w:pPr>
        <w:spacing w:before="100" w:beforeAutospacing="1" w:after="100" w:afterAutospacing="1"/>
        <w:jc w:val="left"/>
      </w:pPr>
      <w:r w:rsidRPr="00326D9E">
        <w:rPr>
          <w:rFonts w:ascii="Times New Roman" w:hAnsi="Times New Roman"/>
          <w:sz w:val="24"/>
        </w:rPr>
        <w:t xml:space="preserve">  </w:t>
      </w:r>
    </w:p>
    <w:p w:rsidR="0047601F" w:rsidRDefault="0047601F" w:rsidP="0047601F">
      <w:pPr>
        <w:pStyle w:val="berschrift5"/>
      </w:pPr>
      <w:bookmarkStart w:id="7966" w:name="_Toc499017549"/>
      <w:r>
        <w:t>Rückgabestruktur</w:t>
      </w:r>
      <w:bookmarkEnd w:id="796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oEurotaxGetValuationDto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EurotaxGetValuationDto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EurotaxGetValuationDto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Transferobjekt EurotaxGetValuation </w:t>
            </w:r>
          </w:p>
        </w:tc>
      </w:tr>
    </w:tbl>
    <w:p w:rsidR="00326D9E" w:rsidRPr="00326D9E" w:rsidRDefault="00326D9E" w:rsidP="00326D9E"/>
    <w:p w:rsidR="00326D9E" w:rsidRDefault="00326D9E" w:rsidP="00326D9E">
      <w:pPr>
        <w:pStyle w:val="berschrift4"/>
        <w:numPr>
          <w:ilvl w:val="0"/>
          <w:numId w:val="0"/>
        </w:numPr>
        <w:ind w:left="864"/>
      </w:pPr>
    </w:p>
    <w:p w:rsidR="0047601F" w:rsidRDefault="0047601F" w:rsidP="0047601F">
      <w:pPr>
        <w:pStyle w:val="berschrift4"/>
      </w:pPr>
      <w:bookmarkStart w:id="7967" w:name="_Toc499017550"/>
      <w:r>
        <w:t>SOAP Beispiel</w:t>
      </w:r>
      <w:bookmarkEnd w:id="7967"/>
    </w:p>
    <w:p w:rsidR="0047601F" w:rsidRDefault="0047601F" w:rsidP="0047601F">
      <w:pPr>
        <w:pStyle w:val="berschrift5"/>
      </w:pPr>
      <w:bookmarkStart w:id="7968" w:name="_Toc499017551"/>
      <w:r>
        <w:t>Request:</w:t>
      </w:r>
      <w:bookmarkEnd w:id="7968"/>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7969" w:name="_Toc499017552"/>
      <w:r>
        <w:t>Response</w:t>
      </w:r>
      <w:bookmarkEnd w:id="7969"/>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bookmarkStart w:id="7970" w:name="_Toc499017553"/>
      <w:r w:rsidRPr="0047601F">
        <w:t>getAuskunftS1</w:t>
      </w:r>
      <w:bookmarkEnd w:id="7970"/>
    </w:p>
    <w:p w:rsidR="0047601F" w:rsidRDefault="0047601F" w:rsidP="0047601F">
      <w:pPr>
        <w:pStyle w:val="berschrift4"/>
      </w:pPr>
      <w:bookmarkStart w:id="7971" w:name="_Toc499017554"/>
      <w:r>
        <w:t>WebService Beschreibung</w:t>
      </w:r>
      <w:bookmarkEnd w:id="7971"/>
    </w:p>
    <w:p w:rsidR="0047601F" w:rsidRDefault="005D029F" w:rsidP="0047601F">
      <w:r>
        <w:t xml:space="preserve">Diese Methode </w:t>
      </w:r>
      <w:r w:rsidR="00DA5BEE">
        <w:t xml:space="preserve">leitet </w:t>
      </w:r>
      <w:r>
        <w:t>den Status der Batchmethode für die Risikobewertung (siehe StreamService) zuzurück.</w:t>
      </w:r>
    </w:p>
    <w:p w:rsidR="0047601F" w:rsidRDefault="0047601F" w:rsidP="0047601F"/>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5D029F">
        <w:rPr>
          <w:rFonts w:ascii="Consolas" w:hAnsi="Consolas" w:cs="Consolas"/>
          <w:color w:val="000000"/>
          <w:sz w:val="19"/>
          <w:szCs w:val="19"/>
          <w:highlight w:val="white"/>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S1 Get Response</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name="input"&gt;&lt;/param&gt;</w:t>
      </w:r>
    </w:p>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&lt;returns&gt;&lt;/returns&gt;</w:t>
      </w:r>
    </w:p>
    <w:p w:rsidR="0047601F" w:rsidRPr="00A7642C"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47601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oMessagingDto</w:t>
      </w:r>
      <w:r w:rsidRPr="00A7642C">
        <w:rPr>
          <w:rFonts w:ascii="Consolas" w:hAnsi="Consolas" w:cs="Consolas"/>
          <w:color w:val="000000"/>
          <w:sz w:val="19"/>
          <w:szCs w:val="19"/>
          <w:highlight w:val="white"/>
          <w:lang w:val="en-US"/>
        </w:rPr>
        <w:t xml:space="preserve"> getAuskunftS1(</w:t>
      </w:r>
      <w:r w:rsidRPr="00A7642C">
        <w:rPr>
          <w:rFonts w:ascii="Consolas" w:hAnsi="Consolas" w:cs="Consolas"/>
          <w:color w:val="2B91AF"/>
          <w:sz w:val="19"/>
          <w:szCs w:val="19"/>
          <w:highlight w:val="white"/>
          <w:lang w:val="en-US"/>
        </w:rPr>
        <w:t>S1AnswerInputData</w:t>
      </w:r>
      <w:r w:rsidRPr="00A7642C">
        <w:rPr>
          <w:rFonts w:ascii="Consolas" w:hAnsi="Consolas" w:cs="Consolas"/>
          <w:color w:val="000000"/>
          <w:sz w:val="19"/>
          <w:szCs w:val="19"/>
          <w:highlight w:val="white"/>
          <w:lang w:val="en-US"/>
        </w:rPr>
        <w:t xml:space="preserve"> input);</w:t>
      </w:r>
    </w:p>
    <w:p w:rsidR="0047601F" w:rsidRDefault="0047601F" w:rsidP="00326D9E">
      <w:pPr>
        <w:pStyle w:val="berschrift5"/>
      </w:pPr>
      <w:bookmarkStart w:id="7972" w:name="_Toc499017555"/>
      <w:r>
        <w:t>Inputstruktur</w:t>
      </w:r>
      <w:bookmarkEnd w:id="797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Required</w:t>
            </w:r>
            <w:r w:rsidRPr="00326D9E">
              <w:rPr>
                <w:rFonts w:ascii="Times New Roman" w:hAnsi="Times New Roman"/>
                <w:sz w:val="24"/>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S1AnswerInputData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ErrorCode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Error Code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Error Text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326D9E" w:rsidRPr="00C01B30"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OutputString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26D9E" w:rsidRPr="00C01B30" w:rsidRDefault="00326D9E" w:rsidP="00326D9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String with result from S1 </w:t>
            </w:r>
          </w:p>
        </w:tc>
        <w:tc>
          <w:tcPr>
            <w:tcW w:w="1181" w:type="dxa"/>
            <w:tcBorders>
              <w:top w:val="single" w:sz="4" w:space="0" w:color="auto"/>
              <w:left w:val="single" w:sz="4" w:space="0" w:color="auto"/>
              <w:bottom w:val="single" w:sz="4" w:space="0" w:color="auto"/>
              <w:right w:val="single" w:sz="4" w:space="0" w:color="auto"/>
            </w:tcBorders>
            <w:hideMark/>
          </w:tcPr>
          <w:p w:rsidR="00326D9E" w:rsidRPr="00C01B30" w:rsidRDefault="00326D9E" w:rsidP="00326D9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326D9E" w:rsidRPr="00326D9E" w:rsidTr="00326D9E">
        <w:tc>
          <w:tcPr>
            <w:tcW w:w="2846" w:type="dxa"/>
            <w:tcBorders>
              <w:top w:val="single" w:sz="4" w:space="0" w:color="auto"/>
              <w:left w:val="single" w:sz="4" w:space="0" w:color="auto"/>
              <w:bottom w:val="single" w:sz="4" w:space="0" w:color="auto"/>
              <w:right w:val="single" w:sz="4" w:space="0" w:color="auto"/>
            </w:tcBorders>
            <w:hideMark/>
          </w:tcPr>
          <w:p w:rsidR="00326D9E" w:rsidRPr="00C01B30" w:rsidRDefault="00326D9E" w:rsidP="00326D9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SysAuskunft </w:t>
            </w:r>
          </w:p>
        </w:tc>
        <w:tc>
          <w:tcPr>
            <w:tcW w:w="1723"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SysID from AUSKUNFT </w:t>
            </w:r>
          </w:p>
        </w:tc>
        <w:tc>
          <w:tcPr>
            <w:tcW w:w="1181" w:type="dxa"/>
            <w:tcBorders>
              <w:top w:val="single" w:sz="4" w:space="0" w:color="auto"/>
              <w:left w:val="single" w:sz="4" w:space="0" w:color="auto"/>
              <w:bottom w:val="single" w:sz="4" w:space="0" w:color="auto"/>
              <w:right w:val="single" w:sz="4" w:space="0" w:color="auto"/>
            </w:tcBorders>
            <w:hideMark/>
          </w:tcPr>
          <w:p w:rsidR="00326D9E" w:rsidRPr="00326D9E" w:rsidRDefault="00326D9E"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bl>
    <w:p w:rsidR="00326D9E" w:rsidRDefault="00326D9E" w:rsidP="0047601F">
      <w:pPr>
        <w:pStyle w:val="Text"/>
      </w:pPr>
    </w:p>
    <w:p w:rsidR="00326D9E" w:rsidRDefault="00326D9E" w:rsidP="0047601F">
      <w:pPr>
        <w:pStyle w:val="Text"/>
      </w:pPr>
    </w:p>
    <w:p w:rsidR="0047601F" w:rsidRDefault="0047601F" w:rsidP="0047601F">
      <w:pPr>
        <w:pStyle w:val="berschrift5"/>
      </w:pPr>
      <w:bookmarkStart w:id="7973" w:name="_Toc499017556"/>
      <w:r>
        <w:t>Rückgabestruktur</w:t>
      </w:r>
      <w:bookmarkEnd w:id="7973"/>
    </w:p>
    <w:tbl>
      <w:tblPr>
        <w:tblStyle w:val="Tabellenraster"/>
        <w:tblW w:w="0" w:type="auto"/>
        <w:tblLook w:val="04A0" w:firstRow="1" w:lastRow="0" w:firstColumn="1" w:lastColumn="0" w:noHBand="0" w:noVBand="1"/>
      </w:tblPr>
      <w:tblGrid>
        <w:gridCol w:w="2882"/>
        <w:gridCol w:w="1604"/>
        <w:gridCol w:w="2564"/>
        <w:gridCol w:w="2025"/>
      </w:tblGrid>
      <w:tr w:rsidR="00326D9E" w:rsidTr="00BC04F4">
        <w:tc>
          <w:tcPr>
            <w:tcW w:w="2882" w:type="dxa"/>
          </w:tcPr>
          <w:p w:rsidR="00326D9E" w:rsidRDefault="00326D9E" w:rsidP="00BC04F4">
            <w:pPr>
              <w:pStyle w:val="Text"/>
              <w:rPr>
                <w:rFonts w:asciiTheme="minorHAnsi" w:hAnsiTheme="minorHAnsi"/>
                <w:szCs w:val="22"/>
              </w:rPr>
            </w:pPr>
            <w:r>
              <w:rPr>
                <w:rFonts w:asciiTheme="minorHAnsi" w:hAnsiTheme="minorHAnsi"/>
                <w:szCs w:val="22"/>
              </w:rPr>
              <w:t>Klasse</w:t>
            </w:r>
          </w:p>
        </w:tc>
        <w:tc>
          <w:tcPr>
            <w:tcW w:w="1604" w:type="dxa"/>
          </w:tcPr>
          <w:p w:rsidR="00326D9E" w:rsidRDefault="00326D9E" w:rsidP="00BC04F4">
            <w:pPr>
              <w:pStyle w:val="Text"/>
              <w:rPr>
                <w:rFonts w:asciiTheme="minorHAnsi" w:hAnsiTheme="minorHAnsi"/>
                <w:szCs w:val="22"/>
              </w:rPr>
            </w:pPr>
            <w:r>
              <w:rPr>
                <w:rFonts w:asciiTheme="minorHAnsi" w:hAnsiTheme="minorHAnsi"/>
                <w:szCs w:val="22"/>
              </w:rPr>
              <w:t>Attribut</w:t>
            </w:r>
          </w:p>
        </w:tc>
        <w:tc>
          <w:tcPr>
            <w:tcW w:w="2564" w:type="dxa"/>
          </w:tcPr>
          <w:p w:rsidR="00326D9E" w:rsidRDefault="00326D9E" w:rsidP="00BC04F4">
            <w:pPr>
              <w:pStyle w:val="Text"/>
              <w:rPr>
                <w:rFonts w:asciiTheme="minorHAnsi" w:hAnsiTheme="minorHAnsi"/>
                <w:szCs w:val="22"/>
              </w:rPr>
            </w:pPr>
            <w:r>
              <w:rPr>
                <w:rFonts w:asciiTheme="minorHAnsi" w:hAnsiTheme="minorHAnsi"/>
                <w:szCs w:val="22"/>
              </w:rPr>
              <w:t>Typ</w:t>
            </w:r>
          </w:p>
        </w:tc>
        <w:tc>
          <w:tcPr>
            <w:tcW w:w="2025" w:type="dxa"/>
          </w:tcPr>
          <w:p w:rsidR="00326D9E" w:rsidRDefault="00326D9E" w:rsidP="00BC04F4">
            <w:pPr>
              <w:pStyle w:val="Text"/>
              <w:rPr>
                <w:rFonts w:asciiTheme="minorHAnsi" w:hAnsiTheme="minorHAnsi"/>
                <w:szCs w:val="22"/>
              </w:rPr>
            </w:pPr>
            <w:r>
              <w:rPr>
                <w:rFonts w:asciiTheme="minorHAnsi" w:hAnsiTheme="minorHAnsi"/>
                <w:szCs w:val="22"/>
              </w:rPr>
              <w:t>Beschreibung</w:t>
            </w:r>
          </w:p>
        </w:tc>
      </w:tr>
      <w:tr w:rsidR="00326D9E" w:rsidTr="00BC04F4">
        <w:tc>
          <w:tcPr>
            <w:tcW w:w="2882" w:type="dxa"/>
          </w:tcPr>
          <w:p w:rsidR="00326D9E" w:rsidRDefault="00326D9E" w:rsidP="00BC04F4">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326D9E" w:rsidRDefault="00326D9E" w:rsidP="00BC04F4">
            <w:pPr>
              <w:pStyle w:val="Text"/>
              <w:rPr>
                <w:rFonts w:asciiTheme="minorHAnsi" w:hAnsiTheme="minorHAnsi"/>
                <w:szCs w:val="22"/>
              </w:rPr>
            </w:pPr>
          </w:p>
        </w:tc>
        <w:tc>
          <w:tcPr>
            <w:tcW w:w="2564" w:type="dxa"/>
          </w:tcPr>
          <w:p w:rsidR="00326D9E" w:rsidRDefault="00326D9E" w:rsidP="00BC04F4">
            <w:pPr>
              <w:pStyle w:val="Text"/>
              <w:rPr>
                <w:rFonts w:asciiTheme="minorHAnsi" w:hAnsiTheme="minorHAnsi"/>
                <w:szCs w:val="22"/>
              </w:rPr>
            </w:pPr>
          </w:p>
        </w:tc>
        <w:tc>
          <w:tcPr>
            <w:tcW w:w="2025" w:type="dxa"/>
          </w:tcPr>
          <w:p w:rsidR="00326D9E" w:rsidRDefault="00326D9E" w:rsidP="00BC04F4">
            <w:pPr>
              <w:pStyle w:val="Text"/>
              <w:rPr>
                <w:rFonts w:asciiTheme="minorHAnsi" w:hAnsiTheme="minorHAnsi"/>
                <w:szCs w:val="22"/>
              </w:rPr>
            </w:pPr>
          </w:p>
        </w:tc>
      </w:tr>
      <w:tr w:rsidR="00326D9E" w:rsidTr="00BC04F4">
        <w:tc>
          <w:tcPr>
            <w:tcW w:w="2882" w:type="dxa"/>
          </w:tcPr>
          <w:p w:rsidR="00326D9E" w:rsidRDefault="00326D9E" w:rsidP="00BC04F4">
            <w:pPr>
              <w:pStyle w:val="Text"/>
              <w:rPr>
                <w:rFonts w:ascii="Consolas" w:hAnsi="Consolas" w:cs="Consolas"/>
                <w:color w:val="2B91AF"/>
                <w:sz w:val="19"/>
                <w:szCs w:val="19"/>
                <w:highlight w:val="white"/>
                <w:lang w:val="de-DE" w:eastAsia="de-CH"/>
              </w:rPr>
            </w:pPr>
          </w:p>
        </w:tc>
        <w:tc>
          <w:tcPr>
            <w:tcW w:w="1604" w:type="dxa"/>
          </w:tcPr>
          <w:p w:rsidR="00326D9E" w:rsidRDefault="00326D9E" w:rsidP="00BC04F4">
            <w:pPr>
              <w:pStyle w:val="Text"/>
              <w:rPr>
                <w:rFonts w:asciiTheme="minorHAnsi" w:hAnsiTheme="minorHAnsi"/>
                <w:szCs w:val="22"/>
              </w:rPr>
            </w:pPr>
            <w:r>
              <w:rPr>
                <w:rFonts w:ascii="Consolas" w:hAnsi="Consolas" w:cs="Consolas"/>
                <w:color w:val="000000"/>
                <w:sz w:val="19"/>
                <w:szCs w:val="19"/>
                <w:highlight w:val="white"/>
              </w:rPr>
              <w:t>Output</w:t>
            </w:r>
          </w:p>
        </w:tc>
        <w:tc>
          <w:tcPr>
            <w:tcW w:w="2564" w:type="dxa"/>
          </w:tcPr>
          <w:p w:rsidR="00326D9E" w:rsidRDefault="00326D9E" w:rsidP="00BC04F4">
            <w:pPr>
              <w:pStyle w:val="Text"/>
              <w:rPr>
                <w:rFonts w:asciiTheme="minorHAnsi" w:hAnsiTheme="minorHAnsi"/>
                <w:szCs w:val="22"/>
              </w:rPr>
            </w:pPr>
            <w:r>
              <w:rPr>
                <w:rFonts w:asciiTheme="minorHAnsi" w:hAnsiTheme="minorHAnsi"/>
                <w:szCs w:val="22"/>
              </w:rPr>
              <w:t>Bool</w:t>
            </w:r>
          </w:p>
        </w:tc>
        <w:tc>
          <w:tcPr>
            <w:tcW w:w="2025" w:type="dxa"/>
          </w:tcPr>
          <w:p w:rsidR="00326D9E" w:rsidRDefault="00326D9E" w:rsidP="00BC04F4">
            <w:pPr>
              <w:pStyle w:val="Text"/>
              <w:rPr>
                <w:rFonts w:asciiTheme="minorHAnsi" w:hAnsiTheme="minorHAnsi"/>
                <w:szCs w:val="22"/>
              </w:rPr>
            </w:pPr>
            <w:r>
              <w:rPr>
                <w:rFonts w:asciiTheme="minorHAnsi" w:hAnsiTheme="minorHAnsi"/>
                <w:szCs w:val="22"/>
              </w:rPr>
              <w:t>Anzeige von Erfolg/Mißerfolg (false)</w:t>
            </w:r>
          </w:p>
        </w:tc>
      </w:tr>
    </w:tbl>
    <w:p w:rsidR="0047601F" w:rsidRDefault="0047601F" w:rsidP="0047601F">
      <w:pPr>
        <w:pStyle w:val="berschrift4"/>
      </w:pPr>
      <w:bookmarkStart w:id="7974" w:name="_Toc499017557"/>
      <w:r>
        <w:lastRenderedPageBreak/>
        <w:t>SOAP Beispiel</w:t>
      </w:r>
      <w:bookmarkEnd w:id="7974"/>
    </w:p>
    <w:p w:rsidR="0047601F" w:rsidRDefault="0047601F" w:rsidP="0047601F">
      <w:pPr>
        <w:pStyle w:val="berschrift5"/>
      </w:pPr>
      <w:bookmarkStart w:id="7975" w:name="_Toc499017558"/>
      <w:r>
        <w:t>Request:</w:t>
      </w:r>
      <w:bookmarkEnd w:id="7975"/>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7976" w:name="_Toc499017559"/>
      <w:r>
        <w:t>Response</w:t>
      </w:r>
      <w:bookmarkEnd w:id="7976"/>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bookmarkStart w:id="7977" w:name="_Toc499017560"/>
      <w:r w:rsidRPr="0047601F">
        <w:t>getEL</w:t>
      </w:r>
      <w:r w:rsidR="00AC28A7">
        <w:t xml:space="preserve"> (deprecated)</w:t>
      </w:r>
      <w:bookmarkEnd w:id="7977"/>
    </w:p>
    <w:p w:rsidR="0047601F" w:rsidRDefault="0047601F" w:rsidP="0047601F">
      <w:pPr>
        <w:pStyle w:val="berschrift4"/>
      </w:pPr>
      <w:bookmarkStart w:id="7978" w:name="_Toc499017561"/>
      <w:r>
        <w:t>WebService Beschreibung</w:t>
      </w:r>
      <w:bookmarkEnd w:id="7978"/>
    </w:p>
    <w:p w:rsidR="0047601F" w:rsidRDefault="00AC28A7" w:rsidP="0047601F">
      <w:r>
        <w:t>Diese Methode liefert die Ergebnisse der Expectedlossberechnung zurück.</w:t>
      </w:r>
    </w:p>
    <w:p w:rsidR="00AC28A7" w:rsidRDefault="00AC28A7" w:rsidP="0047601F"/>
    <w:p w:rsidR="0047601F" w:rsidRPr="0047601F" w:rsidRDefault="0047601F" w:rsidP="0047601F">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326D9E">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GetEL</w:t>
      </w:r>
    </w:p>
    <w:p w:rsidR="0047601F" w:rsidRPr="0047601F" w:rsidRDefault="0047601F" w:rsidP="00326D9E">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&lt;/summary&gt;</w:t>
      </w:r>
    </w:p>
    <w:p w:rsidR="0047601F" w:rsidRPr="0047601F" w:rsidRDefault="0047601F" w:rsidP="00326D9E">
      <w:pPr>
        <w:autoSpaceDE w:val="0"/>
        <w:autoSpaceDN w:val="0"/>
        <w:adjustRightInd w:val="0"/>
        <w:jc w:val="left"/>
        <w:rPr>
          <w:rFonts w:ascii="Consolas" w:hAnsi="Consolas" w:cs="Consolas"/>
          <w:color w:val="000000"/>
          <w:sz w:val="19"/>
          <w:szCs w:val="19"/>
          <w:highlight w:val="white"/>
          <w:lang w:val="en-US"/>
        </w:rPr>
      </w:pPr>
      <w:r w:rsidRPr="0047601F">
        <w:rPr>
          <w:rFonts w:ascii="Consolas" w:hAnsi="Consolas" w:cs="Consolas"/>
          <w:color w:val="808080"/>
          <w:sz w:val="19"/>
          <w:szCs w:val="19"/>
          <w:highlight w:val="white"/>
          <w:lang w:val="en-US"/>
        </w:rPr>
        <w:t>///</w:t>
      </w:r>
      <w:r w:rsidRPr="0047601F">
        <w:rPr>
          <w:rFonts w:ascii="Consolas" w:hAnsi="Consolas" w:cs="Consolas"/>
          <w:color w:val="008000"/>
          <w:sz w:val="19"/>
          <w:szCs w:val="19"/>
          <w:highlight w:val="white"/>
          <w:lang w:val="en-US"/>
        </w:rPr>
        <w:t xml:space="preserve"> </w:t>
      </w:r>
      <w:r w:rsidRPr="0047601F">
        <w:rPr>
          <w:rFonts w:ascii="Consolas" w:hAnsi="Consolas" w:cs="Consolas"/>
          <w:color w:val="808080"/>
          <w:sz w:val="19"/>
          <w:szCs w:val="19"/>
          <w:highlight w:val="white"/>
          <w:lang w:val="en-US"/>
        </w:rPr>
        <w:t>&lt;param name="sysantrag"&gt;&lt;/param&gt;</w:t>
      </w:r>
    </w:p>
    <w:p w:rsidR="0047601F" w:rsidRPr="00A7642C" w:rsidRDefault="0047601F" w:rsidP="00326D9E">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47601F" w:rsidRPr="00A7642C" w:rsidRDefault="0047601F" w:rsidP="00326D9E">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7601F" w:rsidP="00326D9E">
      <w:pPr>
        <w:rPr>
          <w:lang w:val="en-US"/>
        </w:rPr>
      </w:pPr>
      <w:r w:rsidRPr="00A7642C">
        <w:rPr>
          <w:rFonts w:ascii="Consolas" w:hAnsi="Consolas" w:cs="Consolas"/>
          <w:color w:val="2B91AF"/>
          <w:sz w:val="19"/>
          <w:szCs w:val="19"/>
          <w:highlight w:val="white"/>
          <w:lang w:val="en-US"/>
        </w:rPr>
        <w:t>ogetELDto</w:t>
      </w:r>
      <w:r w:rsidRPr="00A7642C">
        <w:rPr>
          <w:rFonts w:ascii="Consolas" w:hAnsi="Consolas" w:cs="Consolas"/>
          <w:color w:val="000000"/>
          <w:sz w:val="19"/>
          <w:szCs w:val="19"/>
          <w:highlight w:val="white"/>
          <w:lang w:val="en-US"/>
        </w:rPr>
        <w:t xml:space="preserve"> getEL(</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sysantrag);</w:t>
      </w:r>
    </w:p>
    <w:p w:rsidR="0047601F" w:rsidRDefault="0047601F" w:rsidP="0047601F">
      <w:pPr>
        <w:pStyle w:val="berschrift5"/>
      </w:pPr>
      <w:bookmarkStart w:id="7979" w:name="_Toc499017562"/>
      <w:r>
        <w:t>Inputstruktur</w:t>
      </w:r>
      <w:bookmarkEnd w:id="7979"/>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326D9E" w:rsidP="0046627F">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47601F" w:rsidRDefault="00326D9E" w:rsidP="0046627F">
            <w:pPr>
              <w:pStyle w:val="Text"/>
              <w:rPr>
                <w:rFonts w:asciiTheme="minorHAnsi" w:hAnsiTheme="minorHAnsi"/>
                <w:szCs w:val="22"/>
              </w:rPr>
            </w:pPr>
            <w:r>
              <w:rPr>
                <w:rFonts w:asciiTheme="minorHAnsi" w:hAnsiTheme="minorHAnsi"/>
                <w:szCs w:val="22"/>
              </w:rPr>
              <w:t>Sysantrag</w:t>
            </w:r>
          </w:p>
        </w:tc>
        <w:tc>
          <w:tcPr>
            <w:tcW w:w="1727" w:type="dxa"/>
          </w:tcPr>
          <w:p w:rsidR="0047601F" w:rsidRDefault="00326D9E" w:rsidP="0046627F">
            <w:pPr>
              <w:pStyle w:val="Text"/>
              <w:rPr>
                <w:rFonts w:asciiTheme="minorHAnsi" w:hAnsiTheme="minorHAnsi"/>
                <w:szCs w:val="22"/>
              </w:rPr>
            </w:pPr>
            <w:r>
              <w:rPr>
                <w:rFonts w:asciiTheme="minorHAnsi" w:hAnsiTheme="minorHAnsi"/>
                <w:szCs w:val="22"/>
              </w:rPr>
              <w:t>long</w:t>
            </w:r>
          </w:p>
        </w:tc>
        <w:tc>
          <w:tcPr>
            <w:tcW w:w="1810" w:type="dxa"/>
          </w:tcPr>
          <w:p w:rsidR="0047601F" w:rsidRDefault="00326D9E" w:rsidP="0046627F">
            <w:pPr>
              <w:pStyle w:val="Text"/>
              <w:rPr>
                <w:rFonts w:asciiTheme="minorHAnsi" w:hAnsiTheme="minorHAnsi"/>
                <w:szCs w:val="22"/>
              </w:rPr>
            </w:pPr>
            <w:r>
              <w:rPr>
                <w:rFonts w:asciiTheme="minorHAnsi" w:hAnsiTheme="minorHAnsi"/>
                <w:szCs w:val="22"/>
              </w:rPr>
              <w:t>Antrags-ID</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7980" w:name="_Toc499017563"/>
      <w:r>
        <w:t>Rückgabestruktur</w:t>
      </w:r>
      <w:bookmarkEnd w:id="798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Beschreibung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Consolas" w:hAnsi="Consolas" w:cs="Consolas"/>
                <w:color w:val="2B91AF"/>
                <w:sz w:val="19"/>
                <w:szCs w:val="19"/>
                <w:lang w:eastAsia="de-CH"/>
              </w:rPr>
              <w:t xml:space="preserve">ogetELDto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eLOutDto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imes New Roman" w:hAnsi="Times New Roman"/>
                <w:sz w:val="24"/>
              </w:rPr>
            </w:pPr>
            <w:r w:rsidRPr="00326D9E">
              <w:rPr>
                <w:rFonts w:asciiTheme="minorHAnsi" w:hAnsiTheme="minorHAnsi"/>
                <w:sz w:val="24"/>
                <w:szCs w:val="22"/>
                <w:lang w:val="de-CH"/>
              </w:rPr>
              <w:t xml:space="preserve">ELOutDto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jc w:val="left"/>
              <w:rPr>
                <w:rFonts w:ascii="Times New Roman" w:hAnsi="Times New Roman"/>
                <w:sz w:val="24"/>
              </w:rPr>
            </w:pP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Consolas" w:hAnsi="Consolas" w:cs="Consolas"/>
                <w:color w:val="2B91AF"/>
                <w:sz w:val="19"/>
                <w:szCs w:val="19"/>
                <w:lang w:eastAsia="de-CH"/>
              </w:rPr>
              <w:t>ELOutDto</w:t>
            </w: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jc w:val="left"/>
              <w:rPr>
                <w:rFonts w:ascii="Times New Roman" w:hAnsi="Times New Roman"/>
                <w:sz w:val="24"/>
              </w:rPr>
            </w:pPr>
            <w:r w:rsidRPr="00326D9E">
              <w:rPr>
                <w:rFonts w:ascii="Times New Roman" w:hAnsi="Times New Roman"/>
                <w:sz w:val="24"/>
              </w:rPr>
              <w:t xml:space="preserve">  </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ELp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Expected Loss</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LGDp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LGD Prozent</w:t>
            </w:r>
          </w:p>
        </w:tc>
      </w:tr>
      <w:tr w:rsidR="00564DB4" w:rsidRPr="00326D9E" w:rsidTr="00564DB4">
        <w:tc>
          <w:tcPr>
            <w:tcW w:w="2846"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profitabilitaetp </w:t>
            </w:r>
          </w:p>
        </w:tc>
        <w:tc>
          <w:tcPr>
            <w:tcW w:w="1723"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564DB4" w:rsidRPr="00326D9E" w:rsidRDefault="00564DB4" w:rsidP="00326D9E">
            <w:pPr>
              <w:spacing w:before="100" w:beforeAutospacing="1" w:after="100" w:afterAutospacing="1"/>
              <w:jc w:val="left"/>
              <w:rPr>
                <w:rFonts w:asciiTheme="minorHAnsi" w:hAnsiTheme="minorHAnsi"/>
                <w:sz w:val="24"/>
                <w:szCs w:val="22"/>
                <w:lang w:val="de-CH"/>
              </w:rPr>
            </w:pPr>
            <w:r w:rsidRPr="00326D9E">
              <w:rPr>
                <w:rFonts w:asciiTheme="minorHAnsi" w:hAnsiTheme="minorHAnsi"/>
                <w:sz w:val="24"/>
                <w:szCs w:val="22"/>
                <w:lang w:val="de-CH"/>
              </w:rPr>
              <w:t>Profitabilität</w:t>
            </w:r>
          </w:p>
        </w:tc>
      </w:tr>
    </w:tbl>
    <w:p w:rsidR="0047601F" w:rsidRDefault="0047601F" w:rsidP="0047601F">
      <w:pPr>
        <w:pStyle w:val="berschrift4"/>
      </w:pPr>
      <w:bookmarkStart w:id="7981" w:name="_Toc499017564"/>
      <w:r>
        <w:t>SOAP Beispiel</w:t>
      </w:r>
      <w:bookmarkEnd w:id="7981"/>
    </w:p>
    <w:p w:rsidR="0047601F" w:rsidRDefault="00564DB4" w:rsidP="0047601F">
      <w:pPr>
        <w:pStyle w:val="berschrift5"/>
      </w:pPr>
      <w:bookmarkStart w:id="7982" w:name="_Toc499017565"/>
      <w:r>
        <w:t>Request</w:t>
      </w:r>
      <w:bookmarkEnd w:id="7982"/>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7983" w:name="_Toc499017566"/>
      <w:r>
        <w:t>Response</w:t>
      </w:r>
      <w:bookmarkEnd w:id="7983"/>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EF703F" w:rsidRPr="009C614F" w:rsidRDefault="00EF703F" w:rsidP="0047601F">
      <w:pPr>
        <w:rPr>
          <w:lang w:val="en-US"/>
        </w:rPr>
      </w:pPr>
    </w:p>
    <w:p w:rsidR="00EF703F" w:rsidRDefault="00EF703F" w:rsidP="00EF703F">
      <w:pPr>
        <w:pStyle w:val="berschrift2"/>
      </w:pPr>
      <w:bookmarkStart w:id="7984" w:name="_Toc499017567"/>
      <w:r>
        <w:t>b2xService (B2X)</w:t>
      </w:r>
      <w:bookmarkEnd w:id="7984"/>
    </w:p>
    <w:p w:rsidR="00EF703F" w:rsidRPr="00EF703F" w:rsidRDefault="00EF703F" w:rsidP="00EF703F">
      <w:r>
        <w:t>Serviceendpunkt für Zusammenfassung von Methoden die im B2C und B2E Umfeld benötigt werden.</w:t>
      </w:r>
    </w:p>
    <w:p w:rsidR="00EF703F" w:rsidRDefault="00EF703F" w:rsidP="00EF703F">
      <w:pPr>
        <w:pStyle w:val="berschrift3"/>
      </w:pPr>
      <w:bookmarkStart w:id="7985" w:name="_Toc499017568"/>
      <w:r>
        <w:lastRenderedPageBreak/>
        <w:t>Sequenzbeispiel für b2xService</w:t>
      </w:r>
      <w:bookmarkEnd w:id="7985"/>
    </w:p>
    <w:p w:rsidR="00EF703F" w:rsidRPr="008A2CE8" w:rsidRDefault="00EF703F" w:rsidP="00EF703F">
      <w:r>
        <w:rPr>
          <w:noProof/>
        </w:rPr>
        <mc:AlternateContent>
          <mc:Choice Requires="wpc">
            <w:drawing>
              <wp:inline distT="0" distB="0" distL="0" distR="0" wp14:anchorId="5014A287" wp14:editId="42AC02ED">
                <wp:extent cx="5408295" cy="4685625"/>
                <wp:effectExtent l="0" t="0" r="0" b="1270"/>
                <wp:docPr id="553" name="Zeichenbereich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3175">
                          <a:noFill/>
                        </a:ln>
                      </wpc:whole>
                      <wps:wsp>
                        <wps:cNvPr id="1" name="Freeform 330"/>
                        <wps:cNvSpPr>
                          <a:spLocks noEditPoints="1"/>
                        </wps:cNvSpPr>
                        <wps:spPr bwMode="auto">
                          <a:xfrm>
                            <a:off x="3279775" y="407670"/>
                            <a:ext cx="5715" cy="3761740"/>
                          </a:xfrm>
                          <a:custGeom>
                            <a:avLst/>
                            <a:gdLst>
                              <a:gd name="T0" fmla="*/ 0 w 16"/>
                              <a:gd name="T1" fmla="*/ 248 h 10624"/>
                              <a:gd name="T2" fmla="*/ 16 w 16"/>
                              <a:gd name="T3" fmla="*/ 392 h 10624"/>
                              <a:gd name="T4" fmla="*/ 0 w 16"/>
                              <a:gd name="T5" fmla="*/ 392 h 10624"/>
                              <a:gd name="T6" fmla="*/ 16 w 16"/>
                              <a:gd name="T7" fmla="*/ 1016 h 10624"/>
                              <a:gd name="T8" fmla="*/ 8 w 16"/>
                              <a:gd name="T9" fmla="*/ 768 h 10624"/>
                              <a:gd name="T10" fmla="*/ 8 w 16"/>
                              <a:gd name="T11" fmla="*/ 1408 h 10624"/>
                              <a:gd name="T12" fmla="*/ 16 w 16"/>
                              <a:gd name="T13" fmla="*/ 1160 h 10624"/>
                              <a:gd name="T14" fmla="*/ 0 w 16"/>
                              <a:gd name="T15" fmla="*/ 1784 h 10624"/>
                              <a:gd name="T16" fmla="*/ 16 w 16"/>
                              <a:gd name="T17" fmla="*/ 1928 h 10624"/>
                              <a:gd name="T18" fmla="*/ 0 w 16"/>
                              <a:gd name="T19" fmla="*/ 1928 h 10624"/>
                              <a:gd name="T20" fmla="*/ 16 w 16"/>
                              <a:gd name="T21" fmla="*/ 2552 h 10624"/>
                              <a:gd name="T22" fmla="*/ 8 w 16"/>
                              <a:gd name="T23" fmla="*/ 2304 h 10624"/>
                              <a:gd name="T24" fmla="*/ 8 w 16"/>
                              <a:gd name="T25" fmla="*/ 2944 h 10624"/>
                              <a:gd name="T26" fmla="*/ 16 w 16"/>
                              <a:gd name="T27" fmla="*/ 2696 h 10624"/>
                              <a:gd name="T28" fmla="*/ 0 w 16"/>
                              <a:gd name="T29" fmla="*/ 3320 h 10624"/>
                              <a:gd name="T30" fmla="*/ 16 w 16"/>
                              <a:gd name="T31" fmla="*/ 3464 h 10624"/>
                              <a:gd name="T32" fmla="*/ 0 w 16"/>
                              <a:gd name="T33" fmla="*/ 3464 h 10624"/>
                              <a:gd name="T34" fmla="*/ 16 w 16"/>
                              <a:gd name="T35" fmla="*/ 4088 h 10624"/>
                              <a:gd name="T36" fmla="*/ 8 w 16"/>
                              <a:gd name="T37" fmla="*/ 3840 h 10624"/>
                              <a:gd name="T38" fmla="*/ 8 w 16"/>
                              <a:gd name="T39" fmla="*/ 4480 h 10624"/>
                              <a:gd name="T40" fmla="*/ 16 w 16"/>
                              <a:gd name="T41" fmla="*/ 4232 h 10624"/>
                              <a:gd name="T42" fmla="*/ 0 w 16"/>
                              <a:gd name="T43" fmla="*/ 4856 h 10624"/>
                              <a:gd name="T44" fmla="*/ 16 w 16"/>
                              <a:gd name="T45" fmla="*/ 5000 h 10624"/>
                              <a:gd name="T46" fmla="*/ 0 w 16"/>
                              <a:gd name="T47" fmla="*/ 5000 h 10624"/>
                              <a:gd name="T48" fmla="*/ 16 w 16"/>
                              <a:gd name="T49" fmla="*/ 5624 h 10624"/>
                              <a:gd name="T50" fmla="*/ 8 w 16"/>
                              <a:gd name="T51" fmla="*/ 5376 h 10624"/>
                              <a:gd name="T52" fmla="*/ 8 w 16"/>
                              <a:gd name="T53" fmla="*/ 6016 h 10624"/>
                              <a:gd name="T54" fmla="*/ 16 w 16"/>
                              <a:gd name="T55" fmla="*/ 5768 h 10624"/>
                              <a:gd name="T56" fmla="*/ 0 w 16"/>
                              <a:gd name="T57" fmla="*/ 6392 h 10624"/>
                              <a:gd name="T58" fmla="*/ 16 w 16"/>
                              <a:gd name="T59" fmla="*/ 6536 h 10624"/>
                              <a:gd name="T60" fmla="*/ 0 w 16"/>
                              <a:gd name="T61" fmla="*/ 6536 h 10624"/>
                              <a:gd name="T62" fmla="*/ 16 w 16"/>
                              <a:gd name="T63" fmla="*/ 7160 h 10624"/>
                              <a:gd name="T64" fmla="*/ 8 w 16"/>
                              <a:gd name="T65" fmla="*/ 6912 h 10624"/>
                              <a:gd name="T66" fmla="*/ 8 w 16"/>
                              <a:gd name="T67" fmla="*/ 7552 h 10624"/>
                              <a:gd name="T68" fmla="*/ 16 w 16"/>
                              <a:gd name="T69" fmla="*/ 7304 h 10624"/>
                              <a:gd name="T70" fmla="*/ 0 w 16"/>
                              <a:gd name="T71" fmla="*/ 7928 h 10624"/>
                              <a:gd name="T72" fmla="*/ 16 w 16"/>
                              <a:gd name="T73" fmla="*/ 8072 h 10624"/>
                              <a:gd name="T74" fmla="*/ 0 w 16"/>
                              <a:gd name="T75" fmla="*/ 8072 h 10624"/>
                              <a:gd name="T76" fmla="*/ 16 w 16"/>
                              <a:gd name="T77" fmla="*/ 8696 h 10624"/>
                              <a:gd name="T78" fmla="*/ 8 w 16"/>
                              <a:gd name="T79" fmla="*/ 8448 h 10624"/>
                              <a:gd name="T80" fmla="*/ 8 w 16"/>
                              <a:gd name="T81" fmla="*/ 9088 h 10624"/>
                              <a:gd name="T82" fmla="*/ 16 w 16"/>
                              <a:gd name="T83" fmla="*/ 8840 h 10624"/>
                              <a:gd name="T84" fmla="*/ 0 w 16"/>
                              <a:gd name="T85" fmla="*/ 9464 h 10624"/>
                              <a:gd name="T86" fmla="*/ 16 w 16"/>
                              <a:gd name="T87" fmla="*/ 9608 h 10624"/>
                              <a:gd name="T88" fmla="*/ 0 w 16"/>
                              <a:gd name="T89" fmla="*/ 9608 h 10624"/>
                              <a:gd name="T90" fmla="*/ 16 w 16"/>
                              <a:gd name="T91" fmla="*/ 10232 h 10624"/>
                              <a:gd name="T92" fmla="*/ 8 w 16"/>
                              <a:gd name="T93" fmla="*/ 9984 h 10624"/>
                              <a:gd name="T94" fmla="*/ 8 w 16"/>
                              <a:gd name="T95" fmla="*/ 10624 h 10624"/>
                              <a:gd name="T96" fmla="*/ 16 w 16"/>
                              <a:gd name="T97" fmla="*/ 10376 h 10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 h="10624">
                                <a:moveTo>
                                  <a:pt x="16" y="8"/>
                                </a:moveTo>
                                <a:lnTo>
                                  <a:pt x="16" y="248"/>
                                </a:lnTo>
                                <a:cubicBezTo>
                                  <a:pt x="16" y="253"/>
                                  <a:pt x="13" y="256"/>
                                  <a:pt x="8" y="256"/>
                                </a:cubicBezTo>
                                <a:cubicBezTo>
                                  <a:pt x="4" y="256"/>
                                  <a:pt x="0" y="253"/>
                                  <a:pt x="0" y="248"/>
                                </a:cubicBezTo>
                                <a:lnTo>
                                  <a:pt x="0" y="8"/>
                                </a:lnTo>
                                <a:cubicBezTo>
                                  <a:pt x="0" y="4"/>
                                  <a:pt x="4" y="0"/>
                                  <a:pt x="8" y="0"/>
                                </a:cubicBezTo>
                                <a:cubicBezTo>
                                  <a:pt x="13" y="0"/>
                                  <a:pt x="16" y="4"/>
                                  <a:pt x="16" y="8"/>
                                </a:cubicBezTo>
                                <a:close/>
                                <a:moveTo>
                                  <a:pt x="16" y="392"/>
                                </a:moveTo>
                                <a:lnTo>
                                  <a:pt x="16" y="632"/>
                                </a:lnTo>
                                <a:cubicBezTo>
                                  <a:pt x="16" y="637"/>
                                  <a:pt x="13" y="640"/>
                                  <a:pt x="8" y="640"/>
                                </a:cubicBezTo>
                                <a:cubicBezTo>
                                  <a:pt x="4" y="640"/>
                                  <a:pt x="0" y="637"/>
                                  <a:pt x="0" y="632"/>
                                </a:cubicBezTo>
                                <a:lnTo>
                                  <a:pt x="0" y="392"/>
                                </a:lnTo>
                                <a:cubicBezTo>
                                  <a:pt x="0" y="388"/>
                                  <a:pt x="4" y="384"/>
                                  <a:pt x="8" y="384"/>
                                </a:cubicBezTo>
                                <a:cubicBezTo>
                                  <a:pt x="13" y="384"/>
                                  <a:pt x="16" y="388"/>
                                  <a:pt x="16" y="392"/>
                                </a:cubicBezTo>
                                <a:close/>
                                <a:moveTo>
                                  <a:pt x="16" y="776"/>
                                </a:moveTo>
                                <a:lnTo>
                                  <a:pt x="16" y="1016"/>
                                </a:lnTo>
                                <a:cubicBezTo>
                                  <a:pt x="16" y="1021"/>
                                  <a:pt x="13" y="1024"/>
                                  <a:pt x="8" y="1024"/>
                                </a:cubicBezTo>
                                <a:cubicBezTo>
                                  <a:pt x="4" y="1024"/>
                                  <a:pt x="0" y="1021"/>
                                  <a:pt x="0" y="1016"/>
                                </a:cubicBezTo>
                                <a:lnTo>
                                  <a:pt x="0" y="776"/>
                                </a:lnTo>
                                <a:cubicBezTo>
                                  <a:pt x="0" y="772"/>
                                  <a:pt x="4" y="768"/>
                                  <a:pt x="8" y="768"/>
                                </a:cubicBezTo>
                                <a:cubicBezTo>
                                  <a:pt x="13" y="768"/>
                                  <a:pt x="16" y="772"/>
                                  <a:pt x="16" y="776"/>
                                </a:cubicBezTo>
                                <a:close/>
                                <a:moveTo>
                                  <a:pt x="16" y="1160"/>
                                </a:moveTo>
                                <a:lnTo>
                                  <a:pt x="16" y="1400"/>
                                </a:lnTo>
                                <a:cubicBezTo>
                                  <a:pt x="16" y="1405"/>
                                  <a:pt x="13" y="1408"/>
                                  <a:pt x="8" y="1408"/>
                                </a:cubicBezTo>
                                <a:cubicBezTo>
                                  <a:pt x="4" y="1408"/>
                                  <a:pt x="0" y="1405"/>
                                  <a:pt x="0" y="1400"/>
                                </a:cubicBezTo>
                                <a:lnTo>
                                  <a:pt x="0" y="1160"/>
                                </a:lnTo>
                                <a:cubicBezTo>
                                  <a:pt x="0" y="1156"/>
                                  <a:pt x="4" y="1152"/>
                                  <a:pt x="8" y="1152"/>
                                </a:cubicBezTo>
                                <a:cubicBezTo>
                                  <a:pt x="13" y="1152"/>
                                  <a:pt x="16" y="1156"/>
                                  <a:pt x="16" y="1160"/>
                                </a:cubicBezTo>
                                <a:close/>
                                <a:moveTo>
                                  <a:pt x="16" y="1544"/>
                                </a:moveTo>
                                <a:lnTo>
                                  <a:pt x="16" y="1784"/>
                                </a:lnTo>
                                <a:cubicBezTo>
                                  <a:pt x="16" y="1789"/>
                                  <a:pt x="13" y="1792"/>
                                  <a:pt x="8" y="1792"/>
                                </a:cubicBezTo>
                                <a:cubicBezTo>
                                  <a:pt x="4" y="1792"/>
                                  <a:pt x="0" y="1789"/>
                                  <a:pt x="0" y="1784"/>
                                </a:cubicBezTo>
                                <a:lnTo>
                                  <a:pt x="0" y="1544"/>
                                </a:lnTo>
                                <a:cubicBezTo>
                                  <a:pt x="0" y="1540"/>
                                  <a:pt x="4" y="1536"/>
                                  <a:pt x="8" y="1536"/>
                                </a:cubicBezTo>
                                <a:cubicBezTo>
                                  <a:pt x="13" y="1536"/>
                                  <a:pt x="16" y="1540"/>
                                  <a:pt x="16" y="1544"/>
                                </a:cubicBezTo>
                                <a:close/>
                                <a:moveTo>
                                  <a:pt x="16" y="1928"/>
                                </a:moveTo>
                                <a:lnTo>
                                  <a:pt x="16" y="2168"/>
                                </a:lnTo>
                                <a:cubicBezTo>
                                  <a:pt x="16" y="2173"/>
                                  <a:pt x="13" y="2176"/>
                                  <a:pt x="8" y="2176"/>
                                </a:cubicBezTo>
                                <a:cubicBezTo>
                                  <a:pt x="4" y="2176"/>
                                  <a:pt x="0" y="2173"/>
                                  <a:pt x="0" y="2168"/>
                                </a:cubicBezTo>
                                <a:lnTo>
                                  <a:pt x="0" y="1928"/>
                                </a:lnTo>
                                <a:cubicBezTo>
                                  <a:pt x="0" y="1924"/>
                                  <a:pt x="4" y="1920"/>
                                  <a:pt x="8" y="1920"/>
                                </a:cubicBezTo>
                                <a:cubicBezTo>
                                  <a:pt x="13" y="1920"/>
                                  <a:pt x="16" y="1924"/>
                                  <a:pt x="16" y="1928"/>
                                </a:cubicBezTo>
                                <a:close/>
                                <a:moveTo>
                                  <a:pt x="16" y="2312"/>
                                </a:moveTo>
                                <a:lnTo>
                                  <a:pt x="16" y="2552"/>
                                </a:lnTo>
                                <a:cubicBezTo>
                                  <a:pt x="16" y="2557"/>
                                  <a:pt x="13" y="2560"/>
                                  <a:pt x="8" y="2560"/>
                                </a:cubicBezTo>
                                <a:cubicBezTo>
                                  <a:pt x="4" y="2560"/>
                                  <a:pt x="0" y="2557"/>
                                  <a:pt x="0" y="2552"/>
                                </a:cubicBezTo>
                                <a:lnTo>
                                  <a:pt x="0" y="2312"/>
                                </a:lnTo>
                                <a:cubicBezTo>
                                  <a:pt x="0" y="2308"/>
                                  <a:pt x="4" y="2304"/>
                                  <a:pt x="8" y="2304"/>
                                </a:cubicBezTo>
                                <a:cubicBezTo>
                                  <a:pt x="13" y="2304"/>
                                  <a:pt x="16" y="2308"/>
                                  <a:pt x="16" y="2312"/>
                                </a:cubicBezTo>
                                <a:close/>
                                <a:moveTo>
                                  <a:pt x="16" y="2696"/>
                                </a:moveTo>
                                <a:lnTo>
                                  <a:pt x="16" y="2936"/>
                                </a:lnTo>
                                <a:cubicBezTo>
                                  <a:pt x="16" y="2941"/>
                                  <a:pt x="13" y="2944"/>
                                  <a:pt x="8" y="2944"/>
                                </a:cubicBezTo>
                                <a:cubicBezTo>
                                  <a:pt x="4" y="2944"/>
                                  <a:pt x="0" y="2941"/>
                                  <a:pt x="0" y="2936"/>
                                </a:cubicBezTo>
                                <a:lnTo>
                                  <a:pt x="0" y="2696"/>
                                </a:lnTo>
                                <a:cubicBezTo>
                                  <a:pt x="0" y="2692"/>
                                  <a:pt x="4" y="2688"/>
                                  <a:pt x="8" y="2688"/>
                                </a:cubicBezTo>
                                <a:cubicBezTo>
                                  <a:pt x="13" y="2688"/>
                                  <a:pt x="16" y="2692"/>
                                  <a:pt x="16" y="2696"/>
                                </a:cubicBezTo>
                                <a:close/>
                                <a:moveTo>
                                  <a:pt x="16" y="3080"/>
                                </a:moveTo>
                                <a:lnTo>
                                  <a:pt x="16" y="3320"/>
                                </a:lnTo>
                                <a:cubicBezTo>
                                  <a:pt x="16" y="3325"/>
                                  <a:pt x="13" y="3328"/>
                                  <a:pt x="8" y="3328"/>
                                </a:cubicBezTo>
                                <a:cubicBezTo>
                                  <a:pt x="4" y="3328"/>
                                  <a:pt x="0" y="3325"/>
                                  <a:pt x="0" y="3320"/>
                                </a:cubicBezTo>
                                <a:lnTo>
                                  <a:pt x="0" y="3080"/>
                                </a:lnTo>
                                <a:cubicBezTo>
                                  <a:pt x="0" y="3076"/>
                                  <a:pt x="4" y="3072"/>
                                  <a:pt x="8" y="3072"/>
                                </a:cubicBezTo>
                                <a:cubicBezTo>
                                  <a:pt x="13" y="3072"/>
                                  <a:pt x="16" y="3076"/>
                                  <a:pt x="16" y="3080"/>
                                </a:cubicBezTo>
                                <a:close/>
                                <a:moveTo>
                                  <a:pt x="16" y="3464"/>
                                </a:moveTo>
                                <a:lnTo>
                                  <a:pt x="16" y="3704"/>
                                </a:lnTo>
                                <a:cubicBezTo>
                                  <a:pt x="16" y="3709"/>
                                  <a:pt x="13" y="3712"/>
                                  <a:pt x="8" y="3712"/>
                                </a:cubicBezTo>
                                <a:cubicBezTo>
                                  <a:pt x="4" y="3712"/>
                                  <a:pt x="0" y="3709"/>
                                  <a:pt x="0" y="3704"/>
                                </a:cubicBezTo>
                                <a:lnTo>
                                  <a:pt x="0" y="3464"/>
                                </a:lnTo>
                                <a:cubicBezTo>
                                  <a:pt x="0" y="3460"/>
                                  <a:pt x="4" y="3456"/>
                                  <a:pt x="8" y="3456"/>
                                </a:cubicBezTo>
                                <a:cubicBezTo>
                                  <a:pt x="13" y="3456"/>
                                  <a:pt x="16" y="3460"/>
                                  <a:pt x="16" y="3464"/>
                                </a:cubicBezTo>
                                <a:close/>
                                <a:moveTo>
                                  <a:pt x="16" y="3848"/>
                                </a:moveTo>
                                <a:lnTo>
                                  <a:pt x="16" y="4088"/>
                                </a:lnTo>
                                <a:cubicBezTo>
                                  <a:pt x="16" y="4093"/>
                                  <a:pt x="13" y="4096"/>
                                  <a:pt x="8" y="4096"/>
                                </a:cubicBezTo>
                                <a:cubicBezTo>
                                  <a:pt x="4" y="4096"/>
                                  <a:pt x="0" y="4093"/>
                                  <a:pt x="0" y="4088"/>
                                </a:cubicBezTo>
                                <a:lnTo>
                                  <a:pt x="0" y="3848"/>
                                </a:lnTo>
                                <a:cubicBezTo>
                                  <a:pt x="0" y="3844"/>
                                  <a:pt x="4" y="3840"/>
                                  <a:pt x="8" y="3840"/>
                                </a:cubicBezTo>
                                <a:cubicBezTo>
                                  <a:pt x="13" y="3840"/>
                                  <a:pt x="16" y="3844"/>
                                  <a:pt x="16" y="3848"/>
                                </a:cubicBezTo>
                                <a:close/>
                                <a:moveTo>
                                  <a:pt x="16" y="4232"/>
                                </a:moveTo>
                                <a:lnTo>
                                  <a:pt x="16" y="4472"/>
                                </a:lnTo>
                                <a:cubicBezTo>
                                  <a:pt x="16" y="4477"/>
                                  <a:pt x="13" y="4480"/>
                                  <a:pt x="8" y="4480"/>
                                </a:cubicBezTo>
                                <a:cubicBezTo>
                                  <a:pt x="4" y="4480"/>
                                  <a:pt x="0" y="4477"/>
                                  <a:pt x="0" y="4472"/>
                                </a:cubicBezTo>
                                <a:lnTo>
                                  <a:pt x="0" y="4232"/>
                                </a:lnTo>
                                <a:cubicBezTo>
                                  <a:pt x="0" y="4228"/>
                                  <a:pt x="4" y="4224"/>
                                  <a:pt x="8" y="4224"/>
                                </a:cubicBezTo>
                                <a:cubicBezTo>
                                  <a:pt x="13" y="4224"/>
                                  <a:pt x="16" y="4228"/>
                                  <a:pt x="16" y="4232"/>
                                </a:cubicBezTo>
                                <a:close/>
                                <a:moveTo>
                                  <a:pt x="16" y="4616"/>
                                </a:moveTo>
                                <a:lnTo>
                                  <a:pt x="16" y="4856"/>
                                </a:lnTo>
                                <a:cubicBezTo>
                                  <a:pt x="16" y="4861"/>
                                  <a:pt x="13" y="4864"/>
                                  <a:pt x="8" y="4864"/>
                                </a:cubicBezTo>
                                <a:cubicBezTo>
                                  <a:pt x="4" y="4864"/>
                                  <a:pt x="0" y="4861"/>
                                  <a:pt x="0" y="4856"/>
                                </a:cubicBezTo>
                                <a:lnTo>
                                  <a:pt x="0" y="4616"/>
                                </a:lnTo>
                                <a:cubicBezTo>
                                  <a:pt x="0" y="4612"/>
                                  <a:pt x="4" y="4608"/>
                                  <a:pt x="8" y="4608"/>
                                </a:cubicBezTo>
                                <a:cubicBezTo>
                                  <a:pt x="13" y="4608"/>
                                  <a:pt x="16" y="4612"/>
                                  <a:pt x="16" y="4616"/>
                                </a:cubicBezTo>
                                <a:close/>
                                <a:moveTo>
                                  <a:pt x="16" y="5000"/>
                                </a:moveTo>
                                <a:lnTo>
                                  <a:pt x="16" y="5240"/>
                                </a:lnTo>
                                <a:cubicBezTo>
                                  <a:pt x="16" y="5245"/>
                                  <a:pt x="13" y="5248"/>
                                  <a:pt x="8" y="5248"/>
                                </a:cubicBezTo>
                                <a:cubicBezTo>
                                  <a:pt x="4" y="5248"/>
                                  <a:pt x="0" y="5245"/>
                                  <a:pt x="0" y="5240"/>
                                </a:cubicBezTo>
                                <a:lnTo>
                                  <a:pt x="0" y="5000"/>
                                </a:lnTo>
                                <a:cubicBezTo>
                                  <a:pt x="0" y="4996"/>
                                  <a:pt x="4" y="4992"/>
                                  <a:pt x="8" y="4992"/>
                                </a:cubicBezTo>
                                <a:cubicBezTo>
                                  <a:pt x="13" y="4992"/>
                                  <a:pt x="16" y="4996"/>
                                  <a:pt x="16" y="5000"/>
                                </a:cubicBezTo>
                                <a:close/>
                                <a:moveTo>
                                  <a:pt x="16" y="5384"/>
                                </a:moveTo>
                                <a:lnTo>
                                  <a:pt x="16" y="5624"/>
                                </a:lnTo>
                                <a:cubicBezTo>
                                  <a:pt x="16" y="5629"/>
                                  <a:pt x="13" y="5632"/>
                                  <a:pt x="8" y="5632"/>
                                </a:cubicBezTo>
                                <a:cubicBezTo>
                                  <a:pt x="4" y="5632"/>
                                  <a:pt x="0" y="5629"/>
                                  <a:pt x="0" y="5624"/>
                                </a:cubicBezTo>
                                <a:lnTo>
                                  <a:pt x="0" y="5384"/>
                                </a:lnTo>
                                <a:cubicBezTo>
                                  <a:pt x="0" y="5380"/>
                                  <a:pt x="4" y="5376"/>
                                  <a:pt x="8" y="5376"/>
                                </a:cubicBezTo>
                                <a:cubicBezTo>
                                  <a:pt x="13" y="5376"/>
                                  <a:pt x="16" y="5380"/>
                                  <a:pt x="16" y="5384"/>
                                </a:cubicBezTo>
                                <a:close/>
                                <a:moveTo>
                                  <a:pt x="16" y="5768"/>
                                </a:moveTo>
                                <a:lnTo>
                                  <a:pt x="16" y="6008"/>
                                </a:lnTo>
                                <a:cubicBezTo>
                                  <a:pt x="16" y="6013"/>
                                  <a:pt x="13" y="6016"/>
                                  <a:pt x="8" y="6016"/>
                                </a:cubicBezTo>
                                <a:cubicBezTo>
                                  <a:pt x="4" y="6016"/>
                                  <a:pt x="0" y="6013"/>
                                  <a:pt x="0" y="6008"/>
                                </a:cubicBezTo>
                                <a:lnTo>
                                  <a:pt x="0" y="5768"/>
                                </a:lnTo>
                                <a:cubicBezTo>
                                  <a:pt x="0" y="5764"/>
                                  <a:pt x="4" y="5760"/>
                                  <a:pt x="8" y="5760"/>
                                </a:cubicBezTo>
                                <a:cubicBezTo>
                                  <a:pt x="13" y="5760"/>
                                  <a:pt x="16" y="5764"/>
                                  <a:pt x="16" y="5768"/>
                                </a:cubicBezTo>
                                <a:close/>
                                <a:moveTo>
                                  <a:pt x="16" y="6152"/>
                                </a:moveTo>
                                <a:lnTo>
                                  <a:pt x="16" y="6392"/>
                                </a:lnTo>
                                <a:cubicBezTo>
                                  <a:pt x="16" y="6397"/>
                                  <a:pt x="13" y="6400"/>
                                  <a:pt x="8" y="6400"/>
                                </a:cubicBezTo>
                                <a:cubicBezTo>
                                  <a:pt x="4" y="6400"/>
                                  <a:pt x="0" y="6397"/>
                                  <a:pt x="0" y="6392"/>
                                </a:cubicBezTo>
                                <a:lnTo>
                                  <a:pt x="0" y="6152"/>
                                </a:lnTo>
                                <a:cubicBezTo>
                                  <a:pt x="0" y="6148"/>
                                  <a:pt x="4" y="6144"/>
                                  <a:pt x="8" y="6144"/>
                                </a:cubicBezTo>
                                <a:cubicBezTo>
                                  <a:pt x="13" y="6144"/>
                                  <a:pt x="16" y="6148"/>
                                  <a:pt x="16" y="6152"/>
                                </a:cubicBezTo>
                                <a:close/>
                                <a:moveTo>
                                  <a:pt x="16" y="6536"/>
                                </a:moveTo>
                                <a:lnTo>
                                  <a:pt x="16" y="6776"/>
                                </a:lnTo>
                                <a:cubicBezTo>
                                  <a:pt x="16" y="6781"/>
                                  <a:pt x="13" y="6784"/>
                                  <a:pt x="8" y="6784"/>
                                </a:cubicBezTo>
                                <a:cubicBezTo>
                                  <a:pt x="4" y="6784"/>
                                  <a:pt x="0" y="6781"/>
                                  <a:pt x="0" y="6776"/>
                                </a:cubicBezTo>
                                <a:lnTo>
                                  <a:pt x="0" y="6536"/>
                                </a:lnTo>
                                <a:cubicBezTo>
                                  <a:pt x="0" y="6532"/>
                                  <a:pt x="4" y="6528"/>
                                  <a:pt x="8" y="6528"/>
                                </a:cubicBezTo>
                                <a:cubicBezTo>
                                  <a:pt x="13" y="6528"/>
                                  <a:pt x="16" y="6532"/>
                                  <a:pt x="16" y="6536"/>
                                </a:cubicBezTo>
                                <a:close/>
                                <a:moveTo>
                                  <a:pt x="16" y="6920"/>
                                </a:moveTo>
                                <a:lnTo>
                                  <a:pt x="16" y="7160"/>
                                </a:lnTo>
                                <a:cubicBezTo>
                                  <a:pt x="16" y="7165"/>
                                  <a:pt x="13" y="7168"/>
                                  <a:pt x="8" y="7168"/>
                                </a:cubicBezTo>
                                <a:cubicBezTo>
                                  <a:pt x="4" y="7168"/>
                                  <a:pt x="0" y="7165"/>
                                  <a:pt x="0" y="7160"/>
                                </a:cubicBezTo>
                                <a:lnTo>
                                  <a:pt x="0" y="6920"/>
                                </a:lnTo>
                                <a:cubicBezTo>
                                  <a:pt x="0" y="6916"/>
                                  <a:pt x="4" y="6912"/>
                                  <a:pt x="8" y="6912"/>
                                </a:cubicBezTo>
                                <a:cubicBezTo>
                                  <a:pt x="13" y="6912"/>
                                  <a:pt x="16" y="6916"/>
                                  <a:pt x="16" y="6920"/>
                                </a:cubicBezTo>
                                <a:close/>
                                <a:moveTo>
                                  <a:pt x="16" y="7304"/>
                                </a:moveTo>
                                <a:lnTo>
                                  <a:pt x="16" y="7544"/>
                                </a:lnTo>
                                <a:cubicBezTo>
                                  <a:pt x="16" y="7549"/>
                                  <a:pt x="13" y="7552"/>
                                  <a:pt x="8" y="7552"/>
                                </a:cubicBezTo>
                                <a:cubicBezTo>
                                  <a:pt x="4" y="7552"/>
                                  <a:pt x="0" y="7549"/>
                                  <a:pt x="0" y="7544"/>
                                </a:cubicBezTo>
                                <a:lnTo>
                                  <a:pt x="0" y="7304"/>
                                </a:lnTo>
                                <a:cubicBezTo>
                                  <a:pt x="0" y="7300"/>
                                  <a:pt x="4" y="7296"/>
                                  <a:pt x="8" y="7296"/>
                                </a:cubicBezTo>
                                <a:cubicBezTo>
                                  <a:pt x="13" y="7296"/>
                                  <a:pt x="16" y="7300"/>
                                  <a:pt x="16" y="7304"/>
                                </a:cubicBezTo>
                                <a:close/>
                                <a:moveTo>
                                  <a:pt x="16" y="7688"/>
                                </a:moveTo>
                                <a:lnTo>
                                  <a:pt x="16" y="7928"/>
                                </a:lnTo>
                                <a:cubicBezTo>
                                  <a:pt x="16" y="7933"/>
                                  <a:pt x="13" y="7936"/>
                                  <a:pt x="8" y="7936"/>
                                </a:cubicBezTo>
                                <a:cubicBezTo>
                                  <a:pt x="4" y="7936"/>
                                  <a:pt x="0" y="7933"/>
                                  <a:pt x="0" y="7928"/>
                                </a:cubicBezTo>
                                <a:lnTo>
                                  <a:pt x="0" y="7688"/>
                                </a:lnTo>
                                <a:cubicBezTo>
                                  <a:pt x="0" y="7684"/>
                                  <a:pt x="4" y="7680"/>
                                  <a:pt x="8" y="7680"/>
                                </a:cubicBezTo>
                                <a:cubicBezTo>
                                  <a:pt x="13" y="7680"/>
                                  <a:pt x="16" y="7684"/>
                                  <a:pt x="16" y="7688"/>
                                </a:cubicBezTo>
                                <a:close/>
                                <a:moveTo>
                                  <a:pt x="16" y="8072"/>
                                </a:moveTo>
                                <a:lnTo>
                                  <a:pt x="16" y="8312"/>
                                </a:lnTo>
                                <a:cubicBezTo>
                                  <a:pt x="16" y="8317"/>
                                  <a:pt x="13" y="8320"/>
                                  <a:pt x="8" y="8320"/>
                                </a:cubicBezTo>
                                <a:cubicBezTo>
                                  <a:pt x="4" y="8320"/>
                                  <a:pt x="0" y="8317"/>
                                  <a:pt x="0" y="8312"/>
                                </a:cubicBezTo>
                                <a:lnTo>
                                  <a:pt x="0" y="8072"/>
                                </a:lnTo>
                                <a:cubicBezTo>
                                  <a:pt x="0" y="8068"/>
                                  <a:pt x="4" y="8064"/>
                                  <a:pt x="8" y="8064"/>
                                </a:cubicBezTo>
                                <a:cubicBezTo>
                                  <a:pt x="13" y="8064"/>
                                  <a:pt x="16" y="8068"/>
                                  <a:pt x="16" y="8072"/>
                                </a:cubicBezTo>
                                <a:close/>
                                <a:moveTo>
                                  <a:pt x="16" y="8456"/>
                                </a:moveTo>
                                <a:lnTo>
                                  <a:pt x="16" y="8696"/>
                                </a:lnTo>
                                <a:cubicBezTo>
                                  <a:pt x="16" y="8701"/>
                                  <a:pt x="13" y="8704"/>
                                  <a:pt x="8" y="8704"/>
                                </a:cubicBezTo>
                                <a:cubicBezTo>
                                  <a:pt x="4" y="8704"/>
                                  <a:pt x="0" y="8701"/>
                                  <a:pt x="0" y="8696"/>
                                </a:cubicBezTo>
                                <a:lnTo>
                                  <a:pt x="0" y="8456"/>
                                </a:lnTo>
                                <a:cubicBezTo>
                                  <a:pt x="0" y="8452"/>
                                  <a:pt x="4" y="8448"/>
                                  <a:pt x="8" y="8448"/>
                                </a:cubicBezTo>
                                <a:cubicBezTo>
                                  <a:pt x="13" y="8448"/>
                                  <a:pt x="16" y="8452"/>
                                  <a:pt x="16" y="8456"/>
                                </a:cubicBezTo>
                                <a:close/>
                                <a:moveTo>
                                  <a:pt x="16" y="8840"/>
                                </a:moveTo>
                                <a:lnTo>
                                  <a:pt x="16" y="9080"/>
                                </a:lnTo>
                                <a:cubicBezTo>
                                  <a:pt x="16" y="9085"/>
                                  <a:pt x="13" y="9088"/>
                                  <a:pt x="8" y="9088"/>
                                </a:cubicBezTo>
                                <a:cubicBezTo>
                                  <a:pt x="4" y="9088"/>
                                  <a:pt x="0" y="9085"/>
                                  <a:pt x="0" y="9080"/>
                                </a:cubicBezTo>
                                <a:lnTo>
                                  <a:pt x="0" y="8840"/>
                                </a:lnTo>
                                <a:cubicBezTo>
                                  <a:pt x="0" y="8836"/>
                                  <a:pt x="4" y="8832"/>
                                  <a:pt x="8" y="8832"/>
                                </a:cubicBezTo>
                                <a:cubicBezTo>
                                  <a:pt x="13" y="8832"/>
                                  <a:pt x="16" y="8836"/>
                                  <a:pt x="16" y="8840"/>
                                </a:cubicBezTo>
                                <a:close/>
                                <a:moveTo>
                                  <a:pt x="16" y="9224"/>
                                </a:moveTo>
                                <a:lnTo>
                                  <a:pt x="16" y="9464"/>
                                </a:lnTo>
                                <a:cubicBezTo>
                                  <a:pt x="16" y="9469"/>
                                  <a:pt x="13" y="9472"/>
                                  <a:pt x="8" y="9472"/>
                                </a:cubicBezTo>
                                <a:cubicBezTo>
                                  <a:pt x="4" y="9472"/>
                                  <a:pt x="0" y="9469"/>
                                  <a:pt x="0" y="9464"/>
                                </a:cubicBezTo>
                                <a:lnTo>
                                  <a:pt x="0" y="9224"/>
                                </a:lnTo>
                                <a:cubicBezTo>
                                  <a:pt x="0" y="9220"/>
                                  <a:pt x="4" y="9216"/>
                                  <a:pt x="8" y="9216"/>
                                </a:cubicBezTo>
                                <a:cubicBezTo>
                                  <a:pt x="13" y="9216"/>
                                  <a:pt x="16" y="9220"/>
                                  <a:pt x="16" y="9224"/>
                                </a:cubicBezTo>
                                <a:close/>
                                <a:moveTo>
                                  <a:pt x="16" y="9608"/>
                                </a:moveTo>
                                <a:lnTo>
                                  <a:pt x="16" y="9848"/>
                                </a:lnTo>
                                <a:cubicBezTo>
                                  <a:pt x="16" y="9853"/>
                                  <a:pt x="13" y="9856"/>
                                  <a:pt x="8" y="9856"/>
                                </a:cubicBezTo>
                                <a:cubicBezTo>
                                  <a:pt x="4" y="9856"/>
                                  <a:pt x="0" y="9853"/>
                                  <a:pt x="0" y="9848"/>
                                </a:cubicBezTo>
                                <a:lnTo>
                                  <a:pt x="0" y="9608"/>
                                </a:lnTo>
                                <a:cubicBezTo>
                                  <a:pt x="0" y="9604"/>
                                  <a:pt x="4" y="9600"/>
                                  <a:pt x="8" y="9600"/>
                                </a:cubicBezTo>
                                <a:cubicBezTo>
                                  <a:pt x="13" y="9600"/>
                                  <a:pt x="16" y="9604"/>
                                  <a:pt x="16" y="9608"/>
                                </a:cubicBezTo>
                                <a:close/>
                                <a:moveTo>
                                  <a:pt x="16" y="9992"/>
                                </a:moveTo>
                                <a:lnTo>
                                  <a:pt x="16" y="10232"/>
                                </a:lnTo>
                                <a:cubicBezTo>
                                  <a:pt x="16" y="10237"/>
                                  <a:pt x="13" y="10240"/>
                                  <a:pt x="8" y="10240"/>
                                </a:cubicBezTo>
                                <a:cubicBezTo>
                                  <a:pt x="4" y="10240"/>
                                  <a:pt x="0" y="10237"/>
                                  <a:pt x="0" y="10232"/>
                                </a:cubicBezTo>
                                <a:lnTo>
                                  <a:pt x="0" y="9992"/>
                                </a:lnTo>
                                <a:cubicBezTo>
                                  <a:pt x="0" y="9988"/>
                                  <a:pt x="4" y="9984"/>
                                  <a:pt x="8" y="9984"/>
                                </a:cubicBezTo>
                                <a:cubicBezTo>
                                  <a:pt x="13" y="9984"/>
                                  <a:pt x="16" y="9988"/>
                                  <a:pt x="16" y="9992"/>
                                </a:cubicBezTo>
                                <a:close/>
                                <a:moveTo>
                                  <a:pt x="16" y="10376"/>
                                </a:moveTo>
                                <a:lnTo>
                                  <a:pt x="16" y="10616"/>
                                </a:lnTo>
                                <a:cubicBezTo>
                                  <a:pt x="16" y="10621"/>
                                  <a:pt x="13" y="10624"/>
                                  <a:pt x="8" y="10624"/>
                                </a:cubicBezTo>
                                <a:cubicBezTo>
                                  <a:pt x="4" y="10624"/>
                                  <a:pt x="0" y="10621"/>
                                  <a:pt x="0" y="10616"/>
                                </a:cubicBezTo>
                                <a:lnTo>
                                  <a:pt x="0" y="10376"/>
                                </a:lnTo>
                                <a:cubicBezTo>
                                  <a:pt x="0" y="10372"/>
                                  <a:pt x="4" y="10368"/>
                                  <a:pt x="8" y="10368"/>
                                </a:cubicBezTo>
                                <a:cubicBezTo>
                                  <a:pt x="13" y="10368"/>
                                  <a:pt x="16" y="10372"/>
                                  <a:pt x="16" y="1037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2" name="Freeform 331"/>
                        <wps:cNvSpPr>
                          <a:spLocks noEditPoints="1"/>
                        </wps:cNvSpPr>
                        <wps:spPr bwMode="auto">
                          <a:xfrm>
                            <a:off x="1900555" y="405130"/>
                            <a:ext cx="5715" cy="3761740"/>
                          </a:xfrm>
                          <a:custGeom>
                            <a:avLst/>
                            <a:gdLst>
                              <a:gd name="T0" fmla="*/ 0 w 16"/>
                              <a:gd name="T1" fmla="*/ 248 h 10624"/>
                              <a:gd name="T2" fmla="*/ 16 w 16"/>
                              <a:gd name="T3" fmla="*/ 392 h 10624"/>
                              <a:gd name="T4" fmla="*/ 0 w 16"/>
                              <a:gd name="T5" fmla="*/ 392 h 10624"/>
                              <a:gd name="T6" fmla="*/ 16 w 16"/>
                              <a:gd name="T7" fmla="*/ 1016 h 10624"/>
                              <a:gd name="T8" fmla="*/ 8 w 16"/>
                              <a:gd name="T9" fmla="*/ 768 h 10624"/>
                              <a:gd name="T10" fmla="*/ 8 w 16"/>
                              <a:gd name="T11" fmla="*/ 1408 h 10624"/>
                              <a:gd name="T12" fmla="*/ 16 w 16"/>
                              <a:gd name="T13" fmla="*/ 1160 h 10624"/>
                              <a:gd name="T14" fmla="*/ 0 w 16"/>
                              <a:gd name="T15" fmla="*/ 1784 h 10624"/>
                              <a:gd name="T16" fmla="*/ 16 w 16"/>
                              <a:gd name="T17" fmla="*/ 1928 h 10624"/>
                              <a:gd name="T18" fmla="*/ 0 w 16"/>
                              <a:gd name="T19" fmla="*/ 1928 h 10624"/>
                              <a:gd name="T20" fmla="*/ 16 w 16"/>
                              <a:gd name="T21" fmla="*/ 2552 h 10624"/>
                              <a:gd name="T22" fmla="*/ 8 w 16"/>
                              <a:gd name="T23" fmla="*/ 2304 h 10624"/>
                              <a:gd name="T24" fmla="*/ 8 w 16"/>
                              <a:gd name="T25" fmla="*/ 2944 h 10624"/>
                              <a:gd name="T26" fmla="*/ 16 w 16"/>
                              <a:gd name="T27" fmla="*/ 2696 h 10624"/>
                              <a:gd name="T28" fmla="*/ 0 w 16"/>
                              <a:gd name="T29" fmla="*/ 3320 h 10624"/>
                              <a:gd name="T30" fmla="*/ 16 w 16"/>
                              <a:gd name="T31" fmla="*/ 3464 h 10624"/>
                              <a:gd name="T32" fmla="*/ 0 w 16"/>
                              <a:gd name="T33" fmla="*/ 3464 h 10624"/>
                              <a:gd name="T34" fmla="*/ 16 w 16"/>
                              <a:gd name="T35" fmla="*/ 4088 h 10624"/>
                              <a:gd name="T36" fmla="*/ 8 w 16"/>
                              <a:gd name="T37" fmla="*/ 3840 h 10624"/>
                              <a:gd name="T38" fmla="*/ 8 w 16"/>
                              <a:gd name="T39" fmla="*/ 4480 h 10624"/>
                              <a:gd name="T40" fmla="*/ 16 w 16"/>
                              <a:gd name="T41" fmla="*/ 4232 h 10624"/>
                              <a:gd name="T42" fmla="*/ 0 w 16"/>
                              <a:gd name="T43" fmla="*/ 4856 h 10624"/>
                              <a:gd name="T44" fmla="*/ 16 w 16"/>
                              <a:gd name="T45" fmla="*/ 5000 h 10624"/>
                              <a:gd name="T46" fmla="*/ 0 w 16"/>
                              <a:gd name="T47" fmla="*/ 5000 h 10624"/>
                              <a:gd name="T48" fmla="*/ 16 w 16"/>
                              <a:gd name="T49" fmla="*/ 5624 h 10624"/>
                              <a:gd name="T50" fmla="*/ 8 w 16"/>
                              <a:gd name="T51" fmla="*/ 5376 h 10624"/>
                              <a:gd name="T52" fmla="*/ 8 w 16"/>
                              <a:gd name="T53" fmla="*/ 6016 h 10624"/>
                              <a:gd name="T54" fmla="*/ 16 w 16"/>
                              <a:gd name="T55" fmla="*/ 5768 h 10624"/>
                              <a:gd name="T56" fmla="*/ 0 w 16"/>
                              <a:gd name="T57" fmla="*/ 6392 h 10624"/>
                              <a:gd name="T58" fmla="*/ 16 w 16"/>
                              <a:gd name="T59" fmla="*/ 6536 h 10624"/>
                              <a:gd name="T60" fmla="*/ 0 w 16"/>
                              <a:gd name="T61" fmla="*/ 6536 h 10624"/>
                              <a:gd name="T62" fmla="*/ 16 w 16"/>
                              <a:gd name="T63" fmla="*/ 7160 h 10624"/>
                              <a:gd name="T64" fmla="*/ 8 w 16"/>
                              <a:gd name="T65" fmla="*/ 6912 h 10624"/>
                              <a:gd name="T66" fmla="*/ 8 w 16"/>
                              <a:gd name="T67" fmla="*/ 7552 h 10624"/>
                              <a:gd name="T68" fmla="*/ 16 w 16"/>
                              <a:gd name="T69" fmla="*/ 7304 h 10624"/>
                              <a:gd name="T70" fmla="*/ 0 w 16"/>
                              <a:gd name="T71" fmla="*/ 7928 h 10624"/>
                              <a:gd name="T72" fmla="*/ 16 w 16"/>
                              <a:gd name="T73" fmla="*/ 8072 h 10624"/>
                              <a:gd name="T74" fmla="*/ 0 w 16"/>
                              <a:gd name="T75" fmla="*/ 8072 h 10624"/>
                              <a:gd name="T76" fmla="*/ 16 w 16"/>
                              <a:gd name="T77" fmla="*/ 8696 h 10624"/>
                              <a:gd name="T78" fmla="*/ 8 w 16"/>
                              <a:gd name="T79" fmla="*/ 8448 h 10624"/>
                              <a:gd name="T80" fmla="*/ 8 w 16"/>
                              <a:gd name="T81" fmla="*/ 9088 h 10624"/>
                              <a:gd name="T82" fmla="*/ 16 w 16"/>
                              <a:gd name="T83" fmla="*/ 8840 h 10624"/>
                              <a:gd name="T84" fmla="*/ 0 w 16"/>
                              <a:gd name="T85" fmla="*/ 9464 h 10624"/>
                              <a:gd name="T86" fmla="*/ 16 w 16"/>
                              <a:gd name="T87" fmla="*/ 9608 h 10624"/>
                              <a:gd name="T88" fmla="*/ 0 w 16"/>
                              <a:gd name="T89" fmla="*/ 9608 h 10624"/>
                              <a:gd name="T90" fmla="*/ 16 w 16"/>
                              <a:gd name="T91" fmla="*/ 10232 h 10624"/>
                              <a:gd name="T92" fmla="*/ 8 w 16"/>
                              <a:gd name="T93" fmla="*/ 9984 h 10624"/>
                              <a:gd name="T94" fmla="*/ 8 w 16"/>
                              <a:gd name="T95" fmla="*/ 10624 h 10624"/>
                              <a:gd name="T96" fmla="*/ 16 w 16"/>
                              <a:gd name="T97" fmla="*/ 10376 h 10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 h="10624">
                                <a:moveTo>
                                  <a:pt x="16" y="8"/>
                                </a:moveTo>
                                <a:lnTo>
                                  <a:pt x="16" y="248"/>
                                </a:lnTo>
                                <a:cubicBezTo>
                                  <a:pt x="16" y="253"/>
                                  <a:pt x="13" y="256"/>
                                  <a:pt x="8" y="256"/>
                                </a:cubicBezTo>
                                <a:cubicBezTo>
                                  <a:pt x="4" y="256"/>
                                  <a:pt x="0" y="253"/>
                                  <a:pt x="0" y="248"/>
                                </a:cubicBezTo>
                                <a:lnTo>
                                  <a:pt x="0" y="8"/>
                                </a:lnTo>
                                <a:cubicBezTo>
                                  <a:pt x="0" y="4"/>
                                  <a:pt x="4" y="0"/>
                                  <a:pt x="8" y="0"/>
                                </a:cubicBezTo>
                                <a:cubicBezTo>
                                  <a:pt x="13" y="0"/>
                                  <a:pt x="16" y="4"/>
                                  <a:pt x="16" y="8"/>
                                </a:cubicBezTo>
                                <a:close/>
                                <a:moveTo>
                                  <a:pt x="16" y="392"/>
                                </a:moveTo>
                                <a:lnTo>
                                  <a:pt x="16" y="632"/>
                                </a:lnTo>
                                <a:cubicBezTo>
                                  <a:pt x="16" y="637"/>
                                  <a:pt x="13" y="640"/>
                                  <a:pt x="8" y="640"/>
                                </a:cubicBezTo>
                                <a:cubicBezTo>
                                  <a:pt x="4" y="640"/>
                                  <a:pt x="0" y="637"/>
                                  <a:pt x="0" y="632"/>
                                </a:cubicBezTo>
                                <a:lnTo>
                                  <a:pt x="0" y="392"/>
                                </a:lnTo>
                                <a:cubicBezTo>
                                  <a:pt x="0" y="388"/>
                                  <a:pt x="4" y="384"/>
                                  <a:pt x="8" y="384"/>
                                </a:cubicBezTo>
                                <a:cubicBezTo>
                                  <a:pt x="13" y="384"/>
                                  <a:pt x="16" y="388"/>
                                  <a:pt x="16" y="392"/>
                                </a:cubicBezTo>
                                <a:close/>
                                <a:moveTo>
                                  <a:pt x="16" y="776"/>
                                </a:moveTo>
                                <a:lnTo>
                                  <a:pt x="16" y="1016"/>
                                </a:lnTo>
                                <a:cubicBezTo>
                                  <a:pt x="16" y="1021"/>
                                  <a:pt x="13" y="1024"/>
                                  <a:pt x="8" y="1024"/>
                                </a:cubicBezTo>
                                <a:cubicBezTo>
                                  <a:pt x="4" y="1024"/>
                                  <a:pt x="0" y="1021"/>
                                  <a:pt x="0" y="1016"/>
                                </a:cubicBezTo>
                                <a:lnTo>
                                  <a:pt x="0" y="776"/>
                                </a:lnTo>
                                <a:cubicBezTo>
                                  <a:pt x="0" y="772"/>
                                  <a:pt x="4" y="768"/>
                                  <a:pt x="8" y="768"/>
                                </a:cubicBezTo>
                                <a:cubicBezTo>
                                  <a:pt x="13" y="768"/>
                                  <a:pt x="16" y="772"/>
                                  <a:pt x="16" y="776"/>
                                </a:cubicBezTo>
                                <a:close/>
                                <a:moveTo>
                                  <a:pt x="16" y="1160"/>
                                </a:moveTo>
                                <a:lnTo>
                                  <a:pt x="16" y="1400"/>
                                </a:lnTo>
                                <a:cubicBezTo>
                                  <a:pt x="16" y="1405"/>
                                  <a:pt x="13" y="1408"/>
                                  <a:pt x="8" y="1408"/>
                                </a:cubicBezTo>
                                <a:cubicBezTo>
                                  <a:pt x="4" y="1408"/>
                                  <a:pt x="0" y="1405"/>
                                  <a:pt x="0" y="1400"/>
                                </a:cubicBezTo>
                                <a:lnTo>
                                  <a:pt x="0" y="1160"/>
                                </a:lnTo>
                                <a:cubicBezTo>
                                  <a:pt x="0" y="1156"/>
                                  <a:pt x="4" y="1152"/>
                                  <a:pt x="8" y="1152"/>
                                </a:cubicBezTo>
                                <a:cubicBezTo>
                                  <a:pt x="13" y="1152"/>
                                  <a:pt x="16" y="1156"/>
                                  <a:pt x="16" y="1160"/>
                                </a:cubicBezTo>
                                <a:close/>
                                <a:moveTo>
                                  <a:pt x="16" y="1544"/>
                                </a:moveTo>
                                <a:lnTo>
                                  <a:pt x="16" y="1784"/>
                                </a:lnTo>
                                <a:cubicBezTo>
                                  <a:pt x="16" y="1789"/>
                                  <a:pt x="13" y="1792"/>
                                  <a:pt x="8" y="1792"/>
                                </a:cubicBezTo>
                                <a:cubicBezTo>
                                  <a:pt x="4" y="1792"/>
                                  <a:pt x="0" y="1789"/>
                                  <a:pt x="0" y="1784"/>
                                </a:cubicBezTo>
                                <a:lnTo>
                                  <a:pt x="0" y="1544"/>
                                </a:lnTo>
                                <a:cubicBezTo>
                                  <a:pt x="0" y="1540"/>
                                  <a:pt x="4" y="1536"/>
                                  <a:pt x="8" y="1536"/>
                                </a:cubicBezTo>
                                <a:cubicBezTo>
                                  <a:pt x="13" y="1536"/>
                                  <a:pt x="16" y="1540"/>
                                  <a:pt x="16" y="1544"/>
                                </a:cubicBezTo>
                                <a:close/>
                                <a:moveTo>
                                  <a:pt x="16" y="1928"/>
                                </a:moveTo>
                                <a:lnTo>
                                  <a:pt x="16" y="2168"/>
                                </a:lnTo>
                                <a:cubicBezTo>
                                  <a:pt x="16" y="2173"/>
                                  <a:pt x="13" y="2176"/>
                                  <a:pt x="8" y="2176"/>
                                </a:cubicBezTo>
                                <a:cubicBezTo>
                                  <a:pt x="4" y="2176"/>
                                  <a:pt x="0" y="2173"/>
                                  <a:pt x="0" y="2168"/>
                                </a:cubicBezTo>
                                <a:lnTo>
                                  <a:pt x="0" y="1928"/>
                                </a:lnTo>
                                <a:cubicBezTo>
                                  <a:pt x="0" y="1924"/>
                                  <a:pt x="4" y="1920"/>
                                  <a:pt x="8" y="1920"/>
                                </a:cubicBezTo>
                                <a:cubicBezTo>
                                  <a:pt x="13" y="1920"/>
                                  <a:pt x="16" y="1924"/>
                                  <a:pt x="16" y="1928"/>
                                </a:cubicBezTo>
                                <a:close/>
                                <a:moveTo>
                                  <a:pt x="16" y="2312"/>
                                </a:moveTo>
                                <a:lnTo>
                                  <a:pt x="16" y="2552"/>
                                </a:lnTo>
                                <a:cubicBezTo>
                                  <a:pt x="16" y="2557"/>
                                  <a:pt x="13" y="2560"/>
                                  <a:pt x="8" y="2560"/>
                                </a:cubicBezTo>
                                <a:cubicBezTo>
                                  <a:pt x="4" y="2560"/>
                                  <a:pt x="0" y="2557"/>
                                  <a:pt x="0" y="2552"/>
                                </a:cubicBezTo>
                                <a:lnTo>
                                  <a:pt x="0" y="2312"/>
                                </a:lnTo>
                                <a:cubicBezTo>
                                  <a:pt x="0" y="2308"/>
                                  <a:pt x="4" y="2304"/>
                                  <a:pt x="8" y="2304"/>
                                </a:cubicBezTo>
                                <a:cubicBezTo>
                                  <a:pt x="13" y="2304"/>
                                  <a:pt x="16" y="2308"/>
                                  <a:pt x="16" y="2312"/>
                                </a:cubicBezTo>
                                <a:close/>
                                <a:moveTo>
                                  <a:pt x="16" y="2696"/>
                                </a:moveTo>
                                <a:lnTo>
                                  <a:pt x="16" y="2936"/>
                                </a:lnTo>
                                <a:cubicBezTo>
                                  <a:pt x="16" y="2941"/>
                                  <a:pt x="13" y="2944"/>
                                  <a:pt x="8" y="2944"/>
                                </a:cubicBezTo>
                                <a:cubicBezTo>
                                  <a:pt x="4" y="2944"/>
                                  <a:pt x="0" y="2941"/>
                                  <a:pt x="0" y="2936"/>
                                </a:cubicBezTo>
                                <a:lnTo>
                                  <a:pt x="0" y="2696"/>
                                </a:lnTo>
                                <a:cubicBezTo>
                                  <a:pt x="0" y="2692"/>
                                  <a:pt x="4" y="2688"/>
                                  <a:pt x="8" y="2688"/>
                                </a:cubicBezTo>
                                <a:cubicBezTo>
                                  <a:pt x="13" y="2688"/>
                                  <a:pt x="16" y="2692"/>
                                  <a:pt x="16" y="2696"/>
                                </a:cubicBezTo>
                                <a:close/>
                                <a:moveTo>
                                  <a:pt x="16" y="3080"/>
                                </a:moveTo>
                                <a:lnTo>
                                  <a:pt x="16" y="3320"/>
                                </a:lnTo>
                                <a:cubicBezTo>
                                  <a:pt x="16" y="3325"/>
                                  <a:pt x="13" y="3328"/>
                                  <a:pt x="8" y="3328"/>
                                </a:cubicBezTo>
                                <a:cubicBezTo>
                                  <a:pt x="4" y="3328"/>
                                  <a:pt x="0" y="3325"/>
                                  <a:pt x="0" y="3320"/>
                                </a:cubicBezTo>
                                <a:lnTo>
                                  <a:pt x="0" y="3080"/>
                                </a:lnTo>
                                <a:cubicBezTo>
                                  <a:pt x="0" y="3076"/>
                                  <a:pt x="4" y="3072"/>
                                  <a:pt x="8" y="3072"/>
                                </a:cubicBezTo>
                                <a:cubicBezTo>
                                  <a:pt x="13" y="3072"/>
                                  <a:pt x="16" y="3076"/>
                                  <a:pt x="16" y="3080"/>
                                </a:cubicBezTo>
                                <a:close/>
                                <a:moveTo>
                                  <a:pt x="16" y="3464"/>
                                </a:moveTo>
                                <a:lnTo>
                                  <a:pt x="16" y="3704"/>
                                </a:lnTo>
                                <a:cubicBezTo>
                                  <a:pt x="16" y="3709"/>
                                  <a:pt x="13" y="3712"/>
                                  <a:pt x="8" y="3712"/>
                                </a:cubicBezTo>
                                <a:cubicBezTo>
                                  <a:pt x="4" y="3712"/>
                                  <a:pt x="0" y="3709"/>
                                  <a:pt x="0" y="3704"/>
                                </a:cubicBezTo>
                                <a:lnTo>
                                  <a:pt x="0" y="3464"/>
                                </a:lnTo>
                                <a:cubicBezTo>
                                  <a:pt x="0" y="3460"/>
                                  <a:pt x="4" y="3456"/>
                                  <a:pt x="8" y="3456"/>
                                </a:cubicBezTo>
                                <a:cubicBezTo>
                                  <a:pt x="13" y="3456"/>
                                  <a:pt x="16" y="3460"/>
                                  <a:pt x="16" y="3464"/>
                                </a:cubicBezTo>
                                <a:close/>
                                <a:moveTo>
                                  <a:pt x="16" y="3848"/>
                                </a:moveTo>
                                <a:lnTo>
                                  <a:pt x="16" y="4088"/>
                                </a:lnTo>
                                <a:cubicBezTo>
                                  <a:pt x="16" y="4093"/>
                                  <a:pt x="13" y="4096"/>
                                  <a:pt x="8" y="4096"/>
                                </a:cubicBezTo>
                                <a:cubicBezTo>
                                  <a:pt x="4" y="4096"/>
                                  <a:pt x="0" y="4093"/>
                                  <a:pt x="0" y="4088"/>
                                </a:cubicBezTo>
                                <a:lnTo>
                                  <a:pt x="0" y="3848"/>
                                </a:lnTo>
                                <a:cubicBezTo>
                                  <a:pt x="0" y="3844"/>
                                  <a:pt x="4" y="3840"/>
                                  <a:pt x="8" y="3840"/>
                                </a:cubicBezTo>
                                <a:cubicBezTo>
                                  <a:pt x="13" y="3840"/>
                                  <a:pt x="16" y="3844"/>
                                  <a:pt x="16" y="3848"/>
                                </a:cubicBezTo>
                                <a:close/>
                                <a:moveTo>
                                  <a:pt x="16" y="4232"/>
                                </a:moveTo>
                                <a:lnTo>
                                  <a:pt x="16" y="4472"/>
                                </a:lnTo>
                                <a:cubicBezTo>
                                  <a:pt x="16" y="4477"/>
                                  <a:pt x="13" y="4480"/>
                                  <a:pt x="8" y="4480"/>
                                </a:cubicBezTo>
                                <a:cubicBezTo>
                                  <a:pt x="4" y="4480"/>
                                  <a:pt x="0" y="4477"/>
                                  <a:pt x="0" y="4472"/>
                                </a:cubicBezTo>
                                <a:lnTo>
                                  <a:pt x="0" y="4232"/>
                                </a:lnTo>
                                <a:cubicBezTo>
                                  <a:pt x="0" y="4228"/>
                                  <a:pt x="4" y="4224"/>
                                  <a:pt x="8" y="4224"/>
                                </a:cubicBezTo>
                                <a:cubicBezTo>
                                  <a:pt x="13" y="4224"/>
                                  <a:pt x="16" y="4228"/>
                                  <a:pt x="16" y="4232"/>
                                </a:cubicBezTo>
                                <a:close/>
                                <a:moveTo>
                                  <a:pt x="16" y="4616"/>
                                </a:moveTo>
                                <a:lnTo>
                                  <a:pt x="16" y="4856"/>
                                </a:lnTo>
                                <a:cubicBezTo>
                                  <a:pt x="16" y="4861"/>
                                  <a:pt x="13" y="4864"/>
                                  <a:pt x="8" y="4864"/>
                                </a:cubicBezTo>
                                <a:cubicBezTo>
                                  <a:pt x="4" y="4864"/>
                                  <a:pt x="0" y="4861"/>
                                  <a:pt x="0" y="4856"/>
                                </a:cubicBezTo>
                                <a:lnTo>
                                  <a:pt x="0" y="4616"/>
                                </a:lnTo>
                                <a:cubicBezTo>
                                  <a:pt x="0" y="4612"/>
                                  <a:pt x="4" y="4608"/>
                                  <a:pt x="8" y="4608"/>
                                </a:cubicBezTo>
                                <a:cubicBezTo>
                                  <a:pt x="13" y="4608"/>
                                  <a:pt x="16" y="4612"/>
                                  <a:pt x="16" y="4616"/>
                                </a:cubicBezTo>
                                <a:close/>
                                <a:moveTo>
                                  <a:pt x="16" y="5000"/>
                                </a:moveTo>
                                <a:lnTo>
                                  <a:pt x="16" y="5240"/>
                                </a:lnTo>
                                <a:cubicBezTo>
                                  <a:pt x="16" y="5245"/>
                                  <a:pt x="13" y="5248"/>
                                  <a:pt x="8" y="5248"/>
                                </a:cubicBezTo>
                                <a:cubicBezTo>
                                  <a:pt x="4" y="5248"/>
                                  <a:pt x="0" y="5245"/>
                                  <a:pt x="0" y="5240"/>
                                </a:cubicBezTo>
                                <a:lnTo>
                                  <a:pt x="0" y="5000"/>
                                </a:lnTo>
                                <a:cubicBezTo>
                                  <a:pt x="0" y="4996"/>
                                  <a:pt x="4" y="4992"/>
                                  <a:pt x="8" y="4992"/>
                                </a:cubicBezTo>
                                <a:cubicBezTo>
                                  <a:pt x="13" y="4992"/>
                                  <a:pt x="16" y="4996"/>
                                  <a:pt x="16" y="5000"/>
                                </a:cubicBezTo>
                                <a:close/>
                                <a:moveTo>
                                  <a:pt x="16" y="5384"/>
                                </a:moveTo>
                                <a:lnTo>
                                  <a:pt x="16" y="5624"/>
                                </a:lnTo>
                                <a:cubicBezTo>
                                  <a:pt x="16" y="5629"/>
                                  <a:pt x="13" y="5632"/>
                                  <a:pt x="8" y="5632"/>
                                </a:cubicBezTo>
                                <a:cubicBezTo>
                                  <a:pt x="4" y="5632"/>
                                  <a:pt x="0" y="5629"/>
                                  <a:pt x="0" y="5624"/>
                                </a:cubicBezTo>
                                <a:lnTo>
                                  <a:pt x="0" y="5384"/>
                                </a:lnTo>
                                <a:cubicBezTo>
                                  <a:pt x="0" y="5380"/>
                                  <a:pt x="4" y="5376"/>
                                  <a:pt x="8" y="5376"/>
                                </a:cubicBezTo>
                                <a:cubicBezTo>
                                  <a:pt x="13" y="5376"/>
                                  <a:pt x="16" y="5380"/>
                                  <a:pt x="16" y="5384"/>
                                </a:cubicBezTo>
                                <a:close/>
                                <a:moveTo>
                                  <a:pt x="16" y="5768"/>
                                </a:moveTo>
                                <a:lnTo>
                                  <a:pt x="16" y="6008"/>
                                </a:lnTo>
                                <a:cubicBezTo>
                                  <a:pt x="16" y="6013"/>
                                  <a:pt x="13" y="6016"/>
                                  <a:pt x="8" y="6016"/>
                                </a:cubicBezTo>
                                <a:cubicBezTo>
                                  <a:pt x="4" y="6016"/>
                                  <a:pt x="0" y="6013"/>
                                  <a:pt x="0" y="6008"/>
                                </a:cubicBezTo>
                                <a:lnTo>
                                  <a:pt x="0" y="5768"/>
                                </a:lnTo>
                                <a:cubicBezTo>
                                  <a:pt x="0" y="5764"/>
                                  <a:pt x="4" y="5760"/>
                                  <a:pt x="8" y="5760"/>
                                </a:cubicBezTo>
                                <a:cubicBezTo>
                                  <a:pt x="13" y="5760"/>
                                  <a:pt x="16" y="5764"/>
                                  <a:pt x="16" y="5768"/>
                                </a:cubicBezTo>
                                <a:close/>
                                <a:moveTo>
                                  <a:pt x="16" y="6152"/>
                                </a:moveTo>
                                <a:lnTo>
                                  <a:pt x="16" y="6392"/>
                                </a:lnTo>
                                <a:cubicBezTo>
                                  <a:pt x="16" y="6397"/>
                                  <a:pt x="13" y="6400"/>
                                  <a:pt x="8" y="6400"/>
                                </a:cubicBezTo>
                                <a:cubicBezTo>
                                  <a:pt x="4" y="6400"/>
                                  <a:pt x="0" y="6397"/>
                                  <a:pt x="0" y="6392"/>
                                </a:cubicBezTo>
                                <a:lnTo>
                                  <a:pt x="0" y="6152"/>
                                </a:lnTo>
                                <a:cubicBezTo>
                                  <a:pt x="0" y="6148"/>
                                  <a:pt x="4" y="6144"/>
                                  <a:pt x="8" y="6144"/>
                                </a:cubicBezTo>
                                <a:cubicBezTo>
                                  <a:pt x="13" y="6144"/>
                                  <a:pt x="16" y="6148"/>
                                  <a:pt x="16" y="6152"/>
                                </a:cubicBezTo>
                                <a:close/>
                                <a:moveTo>
                                  <a:pt x="16" y="6536"/>
                                </a:moveTo>
                                <a:lnTo>
                                  <a:pt x="16" y="6776"/>
                                </a:lnTo>
                                <a:cubicBezTo>
                                  <a:pt x="16" y="6781"/>
                                  <a:pt x="13" y="6784"/>
                                  <a:pt x="8" y="6784"/>
                                </a:cubicBezTo>
                                <a:cubicBezTo>
                                  <a:pt x="4" y="6784"/>
                                  <a:pt x="0" y="6781"/>
                                  <a:pt x="0" y="6776"/>
                                </a:cubicBezTo>
                                <a:lnTo>
                                  <a:pt x="0" y="6536"/>
                                </a:lnTo>
                                <a:cubicBezTo>
                                  <a:pt x="0" y="6532"/>
                                  <a:pt x="4" y="6528"/>
                                  <a:pt x="8" y="6528"/>
                                </a:cubicBezTo>
                                <a:cubicBezTo>
                                  <a:pt x="13" y="6528"/>
                                  <a:pt x="16" y="6532"/>
                                  <a:pt x="16" y="6536"/>
                                </a:cubicBezTo>
                                <a:close/>
                                <a:moveTo>
                                  <a:pt x="16" y="6920"/>
                                </a:moveTo>
                                <a:lnTo>
                                  <a:pt x="16" y="7160"/>
                                </a:lnTo>
                                <a:cubicBezTo>
                                  <a:pt x="16" y="7165"/>
                                  <a:pt x="13" y="7168"/>
                                  <a:pt x="8" y="7168"/>
                                </a:cubicBezTo>
                                <a:cubicBezTo>
                                  <a:pt x="4" y="7168"/>
                                  <a:pt x="0" y="7165"/>
                                  <a:pt x="0" y="7160"/>
                                </a:cubicBezTo>
                                <a:lnTo>
                                  <a:pt x="0" y="6920"/>
                                </a:lnTo>
                                <a:cubicBezTo>
                                  <a:pt x="0" y="6916"/>
                                  <a:pt x="4" y="6912"/>
                                  <a:pt x="8" y="6912"/>
                                </a:cubicBezTo>
                                <a:cubicBezTo>
                                  <a:pt x="13" y="6912"/>
                                  <a:pt x="16" y="6916"/>
                                  <a:pt x="16" y="6920"/>
                                </a:cubicBezTo>
                                <a:close/>
                                <a:moveTo>
                                  <a:pt x="16" y="7304"/>
                                </a:moveTo>
                                <a:lnTo>
                                  <a:pt x="16" y="7544"/>
                                </a:lnTo>
                                <a:cubicBezTo>
                                  <a:pt x="16" y="7549"/>
                                  <a:pt x="13" y="7552"/>
                                  <a:pt x="8" y="7552"/>
                                </a:cubicBezTo>
                                <a:cubicBezTo>
                                  <a:pt x="4" y="7552"/>
                                  <a:pt x="0" y="7549"/>
                                  <a:pt x="0" y="7544"/>
                                </a:cubicBezTo>
                                <a:lnTo>
                                  <a:pt x="0" y="7304"/>
                                </a:lnTo>
                                <a:cubicBezTo>
                                  <a:pt x="0" y="7300"/>
                                  <a:pt x="4" y="7296"/>
                                  <a:pt x="8" y="7296"/>
                                </a:cubicBezTo>
                                <a:cubicBezTo>
                                  <a:pt x="13" y="7296"/>
                                  <a:pt x="16" y="7300"/>
                                  <a:pt x="16" y="7304"/>
                                </a:cubicBezTo>
                                <a:close/>
                                <a:moveTo>
                                  <a:pt x="16" y="7688"/>
                                </a:moveTo>
                                <a:lnTo>
                                  <a:pt x="16" y="7928"/>
                                </a:lnTo>
                                <a:cubicBezTo>
                                  <a:pt x="16" y="7933"/>
                                  <a:pt x="13" y="7936"/>
                                  <a:pt x="8" y="7936"/>
                                </a:cubicBezTo>
                                <a:cubicBezTo>
                                  <a:pt x="4" y="7936"/>
                                  <a:pt x="0" y="7933"/>
                                  <a:pt x="0" y="7928"/>
                                </a:cubicBezTo>
                                <a:lnTo>
                                  <a:pt x="0" y="7688"/>
                                </a:lnTo>
                                <a:cubicBezTo>
                                  <a:pt x="0" y="7684"/>
                                  <a:pt x="4" y="7680"/>
                                  <a:pt x="8" y="7680"/>
                                </a:cubicBezTo>
                                <a:cubicBezTo>
                                  <a:pt x="13" y="7680"/>
                                  <a:pt x="16" y="7684"/>
                                  <a:pt x="16" y="7688"/>
                                </a:cubicBezTo>
                                <a:close/>
                                <a:moveTo>
                                  <a:pt x="16" y="8072"/>
                                </a:moveTo>
                                <a:lnTo>
                                  <a:pt x="16" y="8312"/>
                                </a:lnTo>
                                <a:cubicBezTo>
                                  <a:pt x="16" y="8317"/>
                                  <a:pt x="13" y="8320"/>
                                  <a:pt x="8" y="8320"/>
                                </a:cubicBezTo>
                                <a:cubicBezTo>
                                  <a:pt x="4" y="8320"/>
                                  <a:pt x="0" y="8317"/>
                                  <a:pt x="0" y="8312"/>
                                </a:cubicBezTo>
                                <a:lnTo>
                                  <a:pt x="0" y="8072"/>
                                </a:lnTo>
                                <a:cubicBezTo>
                                  <a:pt x="0" y="8068"/>
                                  <a:pt x="4" y="8064"/>
                                  <a:pt x="8" y="8064"/>
                                </a:cubicBezTo>
                                <a:cubicBezTo>
                                  <a:pt x="13" y="8064"/>
                                  <a:pt x="16" y="8068"/>
                                  <a:pt x="16" y="8072"/>
                                </a:cubicBezTo>
                                <a:close/>
                                <a:moveTo>
                                  <a:pt x="16" y="8456"/>
                                </a:moveTo>
                                <a:lnTo>
                                  <a:pt x="16" y="8696"/>
                                </a:lnTo>
                                <a:cubicBezTo>
                                  <a:pt x="16" y="8701"/>
                                  <a:pt x="13" y="8704"/>
                                  <a:pt x="8" y="8704"/>
                                </a:cubicBezTo>
                                <a:cubicBezTo>
                                  <a:pt x="4" y="8704"/>
                                  <a:pt x="0" y="8701"/>
                                  <a:pt x="0" y="8696"/>
                                </a:cubicBezTo>
                                <a:lnTo>
                                  <a:pt x="0" y="8456"/>
                                </a:lnTo>
                                <a:cubicBezTo>
                                  <a:pt x="0" y="8452"/>
                                  <a:pt x="4" y="8448"/>
                                  <a:pt x="8" y="8448"/>
                                </a:cubicBezTo>
                                <a:cubicBezTo>
                                  <a:pt x="13" y="8448"/>
                                  <a:pt x="16" y="8452"/>
                                  <a:pt x="16" y="8456"/>
                                </a:cubicBezTo>
                                <a:close/>
                                <a:moveTo>
                                  <a:pt x="16" y="8840"/>
                                </a:moveTo>
                                <a:lnTo>
                                  <a:pt x="16" y="9080"/>
                                </a:lnTo>
                                <a:cubicBezTo>
                                  <a:pt x="16" y="9085"/>
                                  <a:pt x="13" y="9088"/>
                                  <a:pt x="8" y="9088"/>
                                </a:cubicBezTo>
                                <a:cubicBezTo>
                                  <a:pt x="4" y="9088"/>
                                  <a:pt x="0" y="9085"/>
                                  <a:pt x="0" y="9080"/>
                                </a:cubicBezTo>
                                <a:lnTo>
                                  <a:pt x="0" y="8840"/>
                                </a:lnTo>
                                <a:cubicBezTo>
                                  <a:pt x="0" y="8836"/>
                                  <a:pt x="4" y="8832"/>
                                  <a:pt x="8" y="8832"/>
                                </a:cubicBezTo>
                                <a:cubicBezTo>
                                  <a:pt x="13" y="8832"/>
                                  <a:pt x="16" y="8836"/>
                                  <a:pt x="16" y="8840"/>
                                </a:cubicBezTo>
                                <a:close/>
                                <a:moveTo>
                                  <a:pt x="16" y="9224"/>
                                </a:moveTo>
                                <a:lnTo>
                                  <a:pt x="16" y="9464"/>
                                </a:lnTo>
                                <a:cubicBezTo>
                                  <a:pt x="16" y="9469"/>
                                  <a:pt x="13" y="9472"/>
                                  <a:pt x="8" y="9472"/>
                                </a:cubicBezTo>
                                <a:cubicBezTo>
                                  <a:pt x="4" y="9472"/>
                                  <a:pt x="0" y="9469"/>
                                  <a:pt x="0" y="9464"/>
                                </a:cubicBezTo>
                                <a:lnTo>
                                  <a:pt x="0" y="9224"/>
                                </a:lnTo>
                                <a:cubicBezTo>
                                  <a:pt x="0" y="9220"/>
                                  <a:pt x="4" y="9216"/>
                                  <a:pt x="8" y="9216"/>
                                </a:cubicBezTo>
                                <a:cubicBezTo>
                                  <a:pt x="13" y="9216"/>
                                  <a:pt x="16" y="9220"/>
                                  <a:pt x="16" y="9224"/>
                                </a:cubicBezTo>
                                <a:close/>
                                <a:moveTo>
                                  <a:pt x="16" y="9608"/>
                                </a:moveTo>
                                <a:lnTo>
                                  <a:pt x="16" y="9848"/>
                                </a:lnTo>
                                <a:cubicBezTo>
                                  <a:pt x="16" y="9853"/>
                                  <a:pt x="13" y="9856"/>
                                  <a:pt x="8" y="9856"/>
                                </a:cubicBezTo>
                                <a:cubicBezTo>
                                  <a:pt x="4" y="9856"/>
                                  <a:pt x="0" y="9853"/>
                                  <a:pt x="0" y="9848"/>
                                </a:cubicBezTo>
                                <a:lnTo>
                                  <a:pt x="0" y="9608"/>
                                </a:lnTo>
                                <a:cubicBezTo>
                                  <a:pt x="0" y="9604"/>
                                  <a:pt x="4" y="9600"/>
                                  <a:pt x="8" y="9600"/>
                                </a:cubicBezTo>
                                <a:cubicBezTo>
                                  <a:pt x="13" y="9600"/>
                                  <a:pt x="16" y="9604"/>
                                  <a:pt x="16" y="9608"/>
                                </a:cubicBezTo>
                                <a:close/>
                                <a:moveTo>
                                  <a:pt x="16" y="9992"/>
                                </a:moveTo>
                                <a:lnTo>
                                  <a:pt x="16" y="10232"/>
                                </a:lnTo>
                                <a:cubicBezTo>
                                  <a:pt x="16" y="10237"/>
                                  <a:pt x="13" y="10240"/>
                                  <a:pt x="8" y="10240"/>
                                </a:cubicBezTo>
                                <a:cubicBezTo>
                                  <a:pt x="4" y="10240"/>
                                  <a:pt x="0" y="10237"/>
                                  <a:pt x="0" y="10232"/>
                                </a:cubicBezTo>
                                <a:lnTo>
                                  <a:pt x="0" y="9992"/>
                                </a:lnTo>
                                <a:cubicBezTo>
                                  <a:pt x="0" y="9988"/>
                                  <a:pt x="4" y="9984"/>
                                  <a:pt x="8" y="9984"/>
                                </a:cubicBezTo>
                                <a:cubicBezTo>
                                  <a:pt x="13" y="9984"/>
                                  <a:pt x="16" y="9988"/>
                                  <a:pt x="16" y="9992"/>
                                </a:cubicBezTo>
                                <a:close/>
                                <a:moveTo>
                                  <a:pt x="16" y="10376"/>
                                </a:moveTo>
                                <a:lnTo>
                                  <a:pt x="16" y="10616"/>
                                </a:lnTo>
                                <a:cubicBezTo>
                                  <a:pt x="16" y="10621"/>
                                  <a:pt x="13" y="10624"/>
                                  <a:pt x="8" y="10624"/>
                                </a:cubicBezTo>
                                <a:cubicBezTo>
                                  <a:pt x="4" y="10624"/>
                                  <a:pt x="0" y="10621"/>
                                  <a:pt x="0" y="10616"/>
                                </a:cubicBezTo>
                                <a:lnTo>
                                  <a:pt x="0" y="10376"/>
                                </a:lnTo>
                                <a:cubicBezTo>
                                  <a:pt x="0" y="10372"/>
                                  <a:pt x="4" y="10368"/>
                                  <a:pt x="8" y="10368"/>
                                </a:cubicBezTo>
                                <a:cubicBezTo>
                                  <a:pt x="13" y="10368"/>
                                  <a:pt x="16" y="10372"/>
                                  <a:pt x="16" y="1037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4" name="Freeform 332"/>
                        <wps:cNvSpPr>
                          <a:spLocks noEditPoints="1"/>
                        </wps:cNvSpPr>
                        <wps:spPr bwMode="auto">
                          <a:xfrm>
                            <a:off x="541020" y="405130"/>
                            <a:ext cx="5715" cy="3761740"/>
                          </a:xfrm>
                          <a:custGeom>
                            <a:avLst/>
                            <a:gdLst>
                              <a:gd name="T0" fmla="*/ 0 w 16"/>
                              <a:gd name="T1" fmla="*/ 248 h 10624"/>
                              <a:gd name="T2" fmla="*/ 16 w 16"/>
                              <a:gd name="T3" fmla="*/ 392 h 10624"/>
                              <a:gd name="T4" fmla="*/ 0 w 16"/>
                              <a:gd name="T5" fmla="*/ 392 h 10624"/>
                              <a:gd name="T6" fmla="*/ 16 w 16"/>
                              <a:gd name="T7" fmla="*/ 1016 h 10624"/>
                              <a:gd name="T8" fmla="*/ 8 w 16"/>
                              <a:gd name="T9" fmla="*/ 768 h 10624"/>
                              <a:gd name="T10" fmla="*/ 8 w 16"/>
                              <a:gd name="T11" fmla="*/ 1408 h 10624"/>
                              <a:gd name="T12" fmla="*/ 16 w 16"/>
                              <a:gd name="T13" fmla="*/ 1160 h 10624"/>
                              <a:gd name="T14" fmla="*/ 0 w 16"/>
                              <a:gd name="T15" fmla="*/ 1784 h 10624"/>
                              <a:gd name="T16" fmla="*/ 16 w 16"/>
                              <a:gd name="T17" fmla="*/ 1928 h 10624"/>
                              <a:gd name="T18" fmla="*/ 0 w 16"/>
                              <a:gd name="T19" fmla="*/ 1928 h 10624"/>
                              <a:gd name="T20" fmla="*/ 16 w 16"/>
                              <a:gd name="T21" fmla="*/ 2552 h 10624"/>
                              <a:gd name="T22" fmla="*/ 8 w 16"/>
                              <a:gd name="T23" fmla="*/ 2304 h 10624"/>
                              <a:gd name="T24" fmla="*/ 8 w 16"/>
                              <a:gd name="T25" fmla="*/ 2944 h 10624"/>
                              <a:gd name="T26" fmla="*/ 16 w 16"/>
                              <a:gd name="T27" fmla="*/ 2696 h 10624"/>
                              <a:gd name="T28" fmla="*/ 0 w 16"/>
                              <a:gd name="T29" fmla="*/ 3320 h 10624"/>
                              <a:gd name="T30" fmla="*/ 16 w 16"/>
                              <a:gd name="T31" fmla="*/ 3464 h 10624"/>
                              <a:gd name="T32" fmla="*/ 0 w 16"/>
                              <a:gd name="T33" fmla="*/ 3464 h 10624"/>
                              <a:gd name="T34" fmla="*/ 16 w 16"/>
                              <a:gd name="T35" fmla="*/ 4088 h 10624"/>
                              <a:gd name="T36" fmla="*/ 8 w 16"/>
                              <a:gd name="T37" fmla="*/ 3840 h 10624"/>
                              <a:gd name="T38" fmla="*/ 8 w 16"/>
                              <a:gd name="T39" fmla="*/ 4480 h 10624"/>
                              <a:gd name="T40" fmla="*/ 16 w 16"/>
                              <a:gd name="T41" fmla="*/ 4232 h 10624"/>
                              <a:gd name="T42" fmla="*/ 0 w 16"/>
                              <a:gd name="T43" fmla="*/ 4856 h 10624"/>
                              <a:gd name="T44" fmla="*/ 16 w 16"/>
                              <a:gd name="T45" fmla="*/ 5000 h 10624"/>
                              <a:gd name="T46" fmla="*/ 0 w 16"/>
                              <a:gd name="T47" fmla="*/ 5000 h 10624"/>
                              <a:gd name="T48" fmla="*/ 16 w 16"/>
                              <a:gd name="T49" fmla="*/ 5624 h 10624"/>
                              <a:gd name="T50" fmla="*/ 8 w 16"/>
                              <a:gd name="T51" fmla="*/ 5376 h 10624"/>
                              <a:gd name="T52" fmla="*/ 8 w 16"/>
                              <a:gd name="T53" fmla="*/ 6016 h 10624"/>
                              <a:gd name="T54" fmla="*/ 16 w 16"/>
                              <a:gd name="T55" fmla="*/ 5768 h 10624"/>
                              <a:gd name="T56" fmla="*/ 0 w 16"/>
                              <a:gd name="T57" fmla="*/ 6392 h 10624"/>
                              <a:gd name="T58" fmla="*/ 16 w 16"/>
                              <a:gd name="T59" fmla="*/ 6536 h 10624"/>
                              <a:gd name="T60" fmla="*/ 0 w 16"/>
                              <a:gd name="T61" fmla="*/ 6536 h 10624"/>
                              <a:gd name="T62" fmla="*/ 16 w 16"/>
                              <a:gd name="T63" fmla="*/ 7160 h 10624"/>
                              <a:gd name="T64" fmla="*/ 8 w 16"/>
                              <a:gd name="T65" fmla="*/ 6912 h 10624"/>
                              <a:gd name="T66" fmla="*/ 8 w 16"/>
                              <a:gd name="T67" fmla="*/ 7552 h 10624"/>
                              <a:gd name="T68" fmla="*/ 16 w 16"/>
                              <a:gd name="T69" fmla="*/ 7304 h 10624"/>
                              <a:gd name="T70" fmla="*/ 0 w 16"/>
                              <a:gd name="T71" fmla="*/ 7928 h 10624"/>
                              <a:gd name="T72" fmla="*/ 16 w 16"/>
                              <a:gd name="T73" fmla="*/ 8072 h 10624"/>
                              <a:gd name="T74" fmla="*/ 0 w 16"/>
                              <a:gd name="T75" fmla="*/ 8072 h 10624"/>
                              <a:gd name="T76" fmla="*/ 16 w 16"/>
                              <a:gd name="T77" fmla="*/ 8696 h 10624"/>
                              <a:gd name="T78" fmla="*/ 8 w 16"/>
                              <a:gd name="T79" fmla="*/ 8448 h 10624"/>
                              <a:gd name="T80" fmla="*/ 8 w 16"/>
                              <a:gd name="T81" fmla="*/ 9088 h 10624"/>
                              <a:gd name="T82" fmla="*/ 16 w 16"/>
                              <a:gd name="T83" fmla="*/ 8840 h 10624"/>
                              <a:gd name="T84" fmla="*/ 0 w 16"/>
                              <a:gd name="T85" fmla="*/ 9464 h 10624"/>
                              <a:gd name="T86" fmla="*/ 16 w 16"/>
                              <a:gd name="T87" fmla="*/ 9608 h 10624"/>
                              <a:gd name="T88" fmla="*/ 0 w 16"/>
                              <a:gd name="T89" fmla="*/ 9608 h 10624"/>
                              <a:gd name="T90" fmla="*/ 16 w 16"/>
                              <a:gd name="T91" fmla="*/ 10232 h 10624"/>
                              <a:gd name="T92" fmla="*/ 8 w 16"/>
                              <a:gd name="T93" fmla="*/ 9984 h 10624"/>
                              <a:gd name="T94" fmla="*/ 8 w 16"/>
                              <a:gd name="T95" fmla="*/ 10624 h 10624"/>
                              <a:gd name="T96" fmla="*/ 16 w 16"/>
                              <a:gd name="T97" fmla="*/ 10376 h 10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 h="10624">
                                <a:moveTo>
                                  <a:pt x="16" y="8"/>
                                </a:moveTo>
                                <a:lnTo>
                                  <a:pt x="16" y="248"/>
                                </a:lnTo>
                                <a:cubicBezTo>
                                  <a:pt x="16" y="253"/>
                                  <a:pt x="13" y="256"/>
                                  <a:pt x="8" y="256"/>
                                </a:cubicBezTo>
                                <a:cubicBezTo>
                                  <a:pt x="4" y="256"/>
                                  <a:pt x="0" y="253"/>
                                  <a:pt x="0" y="248"/>
                                </a:cubicBezTo>
                                <a:lnTo>
                                  <a:pt x="0" y="8"/>
                                </a:lnTo>
                                <a:cubicBezTo>
                                  <a:pt x="0" y="4"/>
                                  <a:pt x="4" y="0"/>
                                  <a:pt x="8" y="0"/>
                                </a:cubicBezTo>
                                <a:cubicBezTo>
                                  <a:pt x="13" y="0"/>
                                  <a:pt x="16" y="4"/>
                                  <a:pt x="16" y="8"/>
                                </a:cubicBezTo>
                                <a:close/>
                                <a:moveTo>
                                  <a:pt x="16" y="392"/>
                                </a:moveTo>
                                <a:lnTo>
                                  <a:pt x="16" y="632"/>
                                </a:lnTo>
                                <a:cubicBezTo>
                                  <a:pt x="16" y="637"/>
                                  <a:pt x="13" y="640"/>
                                  <a:pt x="8" y="640"/>
                                </a:cubicBezTo>
                                <a:cubicBezTo>
                                  <a:pt x="4" y="640"/>
                                  <a:pt x="0" y="637"/>
                                  <a:pt x="0" y="632"/>
                                </a:cubicBezTo>
                                <a:lnTo>
                                  <a:pt x="0" y="392"/>
                                </a:lnTo>
                                <a:cubicBezTo>
                                  <a:pt x="0" y="388"/>
                                  <a:pt x="4" y="384"/>
                                  <a:pt x="8" y="384"/>
                                </a:cubicBezTo>
                                <a:cubicBezTo>
                                  <a:pt x="13" y="384"/>
                                  <a:pt x="16" y="388"/>
                                  <a:pt x="16" y="392"/>
                                </a:cubicBezTo>
                                <a:close/>
                                <a:moveTo>
                                  <a:pt x="16" y="776"/>
                                </a:moveTo>
                                <a:lnTo>
                                  <a:pt x="16" y="1016"/>
                                </a:lnTo>
                                <a:cubicBezTo>
                                  <a:pt x="16" y="1021"/>
                                  <a:pt x="13" y="1024"/>
                                  <a:pt x="8" y="1024"/>
                                </a:cubicBezTo>
                                <a:cubicBezTo>
                                  <a:pt x="4" y="1024"/>
                                  <a:pt x="0" y="1021"/>
                                  <a:pt x="0" y="1016"/>
                                </a:cubicBezTo>
                                <a:lnTo>
                                  <a:pt x="0" y="776"/>
                                </a:lnTo>
                                <a:cubicBezTo>
                                  <a:pt x="0" y="772"/>
                                  <a:pt x="4" y="768"/>
                                  <a:pt x="8" y="768"/>
                                </a:cubicBezTo>
                                <a:cubicBezTo>
                                  <a:pt x="13" y="768"/>
                                  <a:pt x="16" y="772"/>
                                  <a:pt x="16" y="776"/>
                                </a:cubicBezTo>
                                <a:close/>
                                <a:moveTo>
                                  <a:pt x="16" y="1160"/>
                                </a:moveTo>
                                <a:lnTo>
                                  <a:pt x="16" y="1400"/>
                                </a:lnTo>
                                <a:cubicBezTo>
                                  <a:pt x="16" y="1405"/>
                                  <a:pt x="13" y="1408"/>
                                  <a:pt x="8" y="1408"/>
                                </a:cubicBezTo>
                                <a:cubicBezTo>
                                  <a:pt x="4" y="1408"/>
                                  <a:pt x="0" y="1405"/>
                                  <a:pt x="0" y="1400"/>
                                </a:cubicBezTo>
                                <a:lnTo>
                                  <a:pt x="0" y="1160"/>
                                </a:lnTo>
                                <a:cubicBezTo>
                                  <a:pt x="0" y="1156"/>
                                  <a:pt x="4" y="1152"/>
                                  <a:pt x="8" y="1152"/>
                                </a:cubicBezTo>
                                <a:cubicBezTo>
                                  <a:pt x="13" y="1152"/>
                                  <a:pt x="16" y="1156"/>
                                  <a:pt x="16" y="1160"/>
                                </a:cubicBezTo>
                                <a:close/>
                                <a:moveTo>
                                  <a:pt x="16" y="1544"/>
                                </a:moveTo>
                                <a:lnTo>
                                  <a:pt x="16" y="1784"/>
                                </a:lnTo>
                                <a:cubicBezTo>
                                  <a:pt x="16" y="1789"/>
                                  <a:pt x="13" y="1792"/>
                                  <a:pt x="8" y="1792"/>
                                </a:cubicBezTo>
                                <a:cubicBezTo>
                                  <a:pt x="4" y="1792"/>
                                  <a:pt x="0" y="1789"/>
                                  <a:pt x="0" y="1784"/>
                                </a:cubicBezTo>
                                <a:lnTo>
                                  <a:pt x="0" y="1544"/>
                                </a:lnTo>
                                <a:cubicBezTo>
                                  <a:pt x="0" y="1540"/>
                                  <a:pt x="4" y="1536"/>
                                  <a:pt x="8" y="1536"/>
                                </a:cubicBezTo>
                                <a:cubicBezTo>
                                  <a:pt x="13" y="1536"/>
                                  <a:pt x="16" y="1540"/>
                                  <a:pt x="16" y="1544"/>
                                </a:cubicBezTo>
                                <a:close/>
                                <a:moveTo>
                                  <a:pt x="16" y="1928"/>
                                </a:moveTo>
                                <a:lnTo>
                                  <a:pt x="16" y="2168"/>
                                </a:lnTo>
                                <a:cubicBezTo>
                                  <a:pt x="16" y="2173"/>
                                  <a:pt x="13" y="2176"/>
                                  <a:pt x="8" y="2176"/>
                                </a:cubicBezTo>
                                <a:cubicBezTo>
                                  <a:pt x="4" y="2176"/>
                                  <a:pt x="0" y="2173"/>
                                  <a:pt x="0" y="2168"/>
                                </a:cubicBezTo>
                                <a:lnTo>
                                  <a:pt x="0" y="1928"/>
                                </a:lnTo>
                                <a:cubicBezTo>
                                  <a:pt x="0" y="1924"/>
                                  <a:pt x="4" y="1920"/>
                                  <a:pt x="8" y="1920"/>
                                </a:cubicBezTo>
                                <a:cubicBezTo>
                                  <a:pt x="13" y="1920"/>
                                  <a:pt x="16" y="1924"/>
                                  <a:pt x="16" y="1928"/>
                                </a:cubicBezTo>
                                <a:close/>
                                <a:moveTo>
                                  <a:pt x="16" y="2312"/>
                                </a:moveTo>
                                <a:lnTo>
                                  <a:pt x="16" y="2552"/>
                                </a:lnTo>
                                <a:cubicBezTo>
                                  <a:pt x="16" y="2557"/>
                                  <a:pt x="13" y="2560"/>
                                  <a:pt x="8" y="2560"/>
                                </a:cubicBezTo>
                                <a:cubicBezTo>
                                  <a:pt x="4" y="2560"/>
                                  <a:pt x="0" y="2557"/>
                                  <a:pt x="0" y="2552"/>
                                </a:cubicBezTo>
                                <a:lnTo>
                                  <a:pt x="0" y="2312"/>
                                </a:lnTo>
                                <a:cubicBezTo>
                                  <a:pt x="0" y="2308"/>
                                  <a:pt x="4" y="2304"/>
                                  <a:pt x="8" y="2304"/>
                                </a:cubicBezTo>
                                <a:cubicBezTo>
                                  <a:pt x="13" y="2304"/>
                                  <a:pt x="16" y="2308"/>
                                  <a:pt x="16" y="2312"/>
                                </a:cubicBezTo>
                                <a:close/>
                                <a:moveTo>
                                  <a:pt x="16" y="2696"/>
                                </a:moveTo>
                                <a:lnTo>
                                  <a:pt x="16" y="2936"/>
                                </a:lnTo>
                                <a:cubicBezTo>
                                  <a:pt x="16" y="2941"/>
                                  <a:pt x="13" y="2944"/>
                                  <a:pt x="8" y="2944"/>
                                </a:cubicBezTo>
                                <a:cubicBezTo>
                                  <a:pt x="4" y="2944"/>
                                  <a:pt x="0" y="2941"/>
                                  <a:pt x="0" y="2936"/>
                                </a:cubicBezTo>
                                <a:lnTo>
                                  <a:pt x="0" y="2696"/>
                                </a:lnTo>
                                <a:cubicBezTo>
                                  <a:pt x="0" y="2692"/>
                                  <a:pt x="4" y="2688"/>
                                  <a:pt x="8" y="2688"/>
                                </a:cubicBezTo>
                                <a:cubicBezTo>
                                  <a:pt x="13" y="2688"/>
                                  <a:pt x="16" y="2692"/>
                                  <a:pt x="16" y="2696"/>
                                </a:cubicBezTo>
                                <a:close/>
                                <a:moveTo>
                                  <a:pt x="16" y="3080"/>
                                </a:moveTo>
                                <a:lnTo>
                                  <a:pt x="16" y="3320"/>
                                </a:lnTo>
                                <a:cubicBezTo>
                                  <a:pt x="16" y="3325"/>
                                  <a:pt x="13" y="3328"/>
                                  <a:pt x="8" y="3328"/>
                                </a:cubicBezTo>
                                <a:cubicBezTo>
                                  <a:pt x="4" y="3328"/>
                                  <a:pt x="0" y="3325"/>
                                  <a:pt x="0" y="3320"/>
                                </a:cubicBezTo>
                                <a:lnTo>
                                  <a:pt x="0" y="3080"/>
                                </a:lnTo>
                                <a:cubicBezTo>
                                  <a:pt x="0" y="3076"/>
                                  <a:pt x="4" y="3072"/>
                                  <a:pt x="8" y="3072"/>
                                </a:cubicBezTo>
                                <a:cubicBezTo>
                                  <a:pt x="13" y="3072"/>
                                  <a:pt x="16" y="3076"/>
                                  <a:pt x="16" y="3080"/>
                                </a:cubicBezTo>
                                <a:close/>
                                <a:moveTo>
                                  <a:pt x="16" y="3464"/>
                                </a:moveTo>
                                <a:lnTo>
                                  <a:pt x="16" y="3704"/>
                                </a:lnTo>
                                <a:cubicBezTo>
                                  <a:pt x="16" y="3709"/>
                                  <a:pt x="13" y="3712"/>
                                  <a:pt x="8" y="3712"/>
                                </a:cubicBezTo>
                                <a:cubicBezTo>
                                  <a:pt x="4" y="3712"/>
                                  <a:pt x="0" y="3709"/>
                                  <a:pt x="0" y="3704"/>
                                </a:cubicBezTo>
                                <a:lnTo>
                                  <a:pt x="0" y="3464"/>
                                </a:lnTo>
                                <a:cubicBezTo>
                                  <a:pt x="0" y="3460"/>
                                  <a:pt x="4" y="3456"/>
                                  <a:pt x="8" y="3456"/>
                                </a:cubicBezTo>
                                <a:cubicBezTo>
                                  <a:pt x="13" y="3456"/>
                                  <a:pt x="16" y="3460"/>
                                  <a:pt x="16" y="3464"/>
                                </a:cubicBezTo>
                                <a:close/>
                                <a:moveTo>
                                  <a:pt x="16" y="3848"/>
                                </a:moveTo>
                                <a:lnTo>
                                  <a:pt x="16" y="4088"/>
                                </a:lnTo>
                                <a:cubicBezTo>
                                  <a:pt x="16" y="4093"/>
                                  <a:pt x="13" y="4096"/>
                                  <a:pt x="8" y="4096"/>
                                </a:cubicBezTo>
                                <a:cubicBezTo>
                                  <a:pt x="4" y="4096"/>
                                  <a:pt x="0" y="4093"/>
                                  <a:pt x="0" y="4088"/>
                                </a:cubicBezTo>
                                <a:lnTo>
                                  <a:pt x="0" y="3848"/>
                                </a:lnTo>
                                <a:cubicBezTo>
                                  <a:pt x="0" y="3844"/>
                                  <a:pt x="4" y="3840"/>
                                  <a:pt x="8" y="3840"/>
                                </a:cubicBezTo>
                                <a:cubicBezTo>
                                  <a:pt x="13" y="3840"/>
                                  <a:pt x="16" y="3844"/>
                                  <a:pt x="16" y="3848"/>
                                </a:cubicBezTo>
                                <a:close/>
                                <a:moveTo>
                                  <a:pt x="16" y="4232"/>
                                </a:moveTo>
                                <a:lnTo>
                                  <a:pt x="16" y="4472"/>
                                </a:lnTo>
                                <a:cubicBezTo>
                                  <a:pt x="16" y="4477"/>
                                  <a:pt x="13" y="4480"/>
                                  <a:pt x="8" y="4480"/>
                                </a:cubicBezTo>
                                <a:cubicBezTo>
                                  <a:pt x="4" y="4480"/>
                                  <a:pt x="0" y="4477"/>
                                  <a:pt x="0" y="4472"/>
                                </a:cubicBezTo>
                                <a:lnTo>
                                  <a:pt x="0" y="4232"/>
                                </a:lnTo>
                                <a:cubicBezTo>
                                  <a:pt x="0" y="4228"/>
                                  <a:pt x="4" y="4224"/>
                                  <a:pt x="8" y="4224"/>
                                </a:cubicBezTo>
                                <a:cubicBezTo>
                                  <a:pt x="13" y="4224"/>
                                  <a:pt x="16" y="4228"/>
                                  <a:pt x="16" y="4232"/>
                                </a:cubicBezTo>
                                <a:close/>
                                <a:moveTo>
                                  <a:pt x="16" y="4616"/>
                                </a:moveTo>
                                <a:lnTo>
                                  <a:pt x="16" y="4856"/>
                                </a:lnTo>
                                <a:cubicBezTo>
                                  <a:pt x="16" y="4861"/>
                                  <a:pt x="13" y="4864"/>
                                  <a:pt x="8" y="4864"/>
                                </a:cubicBezTo>
                                <a:cubicBezTo>
                                  <a:pt x="4" y="4864"/>
                                  <a:pt x="0" y="4861"/>
                                  <a:pt x="0" y="4856"/>
                                </a:cubicBezTo>
                                <a:lnTo>
                                  <a:pt x="0" y="4616"/>
                                </a:lnTo>
                                <a:cubicBezTo>
                                  <a:pt x="0" y="4612"/>
                                  <a:pt x="4" y="4608"/>
                                  <a:pt x="8" y="4608"/>
                                </a:cubicBezTo>
                                <a:cubicBezTo>
                                  <a:pt x="13" y="4608"/>
                                  <a:pt x="16" y="4612"/>
                                  <a:pt x="16" y="4616"/>
                                </a:cubicBezTo>
                                <a:close/>
                                <a:moveTo>
                                  <a:pt x="16" y="5000"/>
                                </a:moveTo>
                                <a:lnTo>
                                  <a:pt x="16" y="5240"/>
                                </a:lnTo>
                                <a:cubicBezTo>
                                  <a:pt x="16" y="5245"/>
                                  <a:pt x="13" y="5248"/>
                                  <a:pt x="8" y="5248"/>
                                </a:cubicBezTo>
                                <a:cubicBezTo>
                                  <a:pt x="4" y="5248"/>
                                  <a:pt x="0" y="5245"/>
                                  <a:pt x="0" y="5240"/>
                                </a:cubicBezTo>
                                <a:lnTo>
                                  <a:pt x="0" y="5000"/>
                                </a:lnTo>
                                <a:cubicBezTo>
                                  <a:pt x="0" y="4996"/>
                                  <a:pt x="4" y="4992"/>
                                  <a:pt x="8" y="4992"/>
                                </a:cubicBezTo>
                                <a:cubicBezTo>
                                  <a:pt x="13" y="4992"/>
                                  <a:pt x="16" y="4996"/>
                                  <a:pt x="16" y="5000"/>
                                </a:cubicBezTo>
                                <a:close/>
                                <a:moveTo>
                                  <a:pt x="16" y="5384"/>
                                </a:moveTo>
                                <a:lnTo>
                                  <a:pt x="16" y="5624"/>
                                </a:lnTo>
                                <a:cubicBezTo>
                                  <a:pt x="16" y="5629"/>
                                  <a:pt x="13" y="5632"/>
                                  <a:pt x="8" y="5632"/>
                                </a:cubicBezTo>
                                <a:cubicBezTo>
                                  <a:pt x="4" y="5632"/>
                                  <a:pt x="0" y="5629"/>
                                  <a:pt x="0" y="5624"/>
                                </a:cubicBezTo>
                                <a:lnTo>
                                  <a:pt x="0" y="5384"/>
                                </a:lnTo>
                                <a:cubicBezTo>
                                  <a:pt x="0" y="5380"/>
                                  <a:pt x="4" y="5376"/>
                                  <a:pt x="8" y="5376"/>
                                </a:cubicBezTo>
                                <a:cubicBezTo>
                                  <a:pt x="13" y="5376"/>
                                  <a:pt x="16" y="5380"/>
                                  <a:pt x="16" y="5384"/>
                                </a:cubicBezTo>
                                <a:close/>
                                <a:moveTo>
                                  <a:pt x="16" y="5768"/>
                                </a:moveTo>
                                <a:lnTo>
                                  <a:pt x="16" y="6008"/>
                                </a:lnTo>
                                <a:cubicBezTo>
                                  <a:pt x="16" y="6013"/>
                                  <a:pt x="13" y="6016"/>
                                  <a:pt x="8" y="6016"/>
                                </a:cubicBezTo>
                                <a:cubicBezTo>
                                  <a:pt x="4" y="6016"/>
                                  <a:pt x="0" y="6013"/>
                                  <a:pt x="0" y="6008"/>
                                </a:cubicBezTo>
                                <a:lnTo>
                                  <a:pt x="0" y="5768"/>
                                </a:lnTo>
                                <a:cubicBezTo>
                                  <a:pt x="0" y="5764"/>
                                  <a:pt x="4" y="5760"/>
                                  <a:pt x="8" y="5760"/>
                                </a:cubicBezTo>
                                <a:cubicBezTo>
                                  <a:pt x="13" y="5760"/>
                                  <a:pt x="16" y="5764"/>
                                  <a:pt x="16" y="5768"/>
                                </a:cubicBezTo>
                                <a:close/>
                                <a:moveTo>
                                  <a:pt x="16" y="6152"/>
                                </a:moveTo>
                                <a:lnTo>
                                  <a:pt x="16" y="6392"/>
                                </a:lnTo>
                                <a:cubicBezTo>
                                  <a:pt x="16" y="6397"/>
                                  <a:pt x="13" y="6400"/>
                                  <a:pt x="8" y="6400"/>
                                </a:cubicBezTo>
                                <a:cubicBezTo>
                                  <a:pt x="4" y="6400"/>
                                  <a:pt x="0" y="6397"/>
                                  <a:pt x="0" y="6392"/>
                                </a:cubicBezTo>
                                <a:lnTo>
                                  <a:pt x="0" y="6152"/>
                                </a:lnTo>
                                <a:cubicBezTo>
                                  <a:pt x="0" y="6148"/>
                                  <a:pt x="4" y="6144"/>
                                  <a:pt x="8" y="6144"/>
                                </a:cubicBezTo>
                                <a:cubicBezTo>
                                  <a:pt x="13" y="6144"/>
                                  <a:pt x="16" y="6148"/>
                                  <a:pt x="16" y="6152"/>
                                </a:cubicBezTo>
                                <a:close/>
                                <a:moveTo>
                                  <a:pt x="16" y="6536"/>
                                </a:moveTo>
                                <a:lnTo>
                                  <a:pt x="16" y="6776"/>
                                </a:lnTo>
                                <a:cubicBezTo>
                                  <a:pt x="16" y="6781"/>
                                  <a:pt x="13" y="6784"/>
                                  <a:pt x="8" y="6784"/>
                                </a:cubicBezTo>
                                <a:cubicBezTo>
                                  <a:pt x="4" y="6784"/>
                                  <a:pt x="0" y="6781"/>
                                  <a:pt x="0" y="6776"/>
                                </a:cubicBezTo>
                                <a:lnTo>
                                  <a:pt x="0" y="6536"/>
                                </a:lnTo>
                                <a:cubicBezTo>
                                  <a:pt x="0" y="6532"/>
                                  <a:pt x="4" y="6528"/>
                                  <a:pt x="8" y="6528"/>
                                </a:cubicBezTo>
                                <a:cubicBezTo>
                                  <a:pt x="13" y="6528"/>
                                  <a:pt x="16" y="6532"/>
                                  <a:pt x="16" y="6536"/>
                                </a:cubicBezTo>
                                <a:close/>
                                <a:moveTo>
                                  <a:pt x="16" y="6920"/>
                                </a:moveTo>
                                <a:lnTo>
                                  <a:pt x="16" y="7160"/>
                                </a:lnTo>
                                <a:cubicBezTo>
                                  <a:pt x="16" y="7165"/>
                                  <a:pt x="13" y="7168"/>
                                  <a:pt x="8" y="7168"/>
                                </a:cubicBezTo>
                                <a:cubicBezTo>
                                  <a:pt x="4" y="7168"/>
                                  <a:pt x="0" y="7165"/>
                                  <a:pt x="0" y="7160"/>
                                </a:cubicBezTo>
                                <a:lnTo>
                                  <a:pt x="0" y="6920"/>
                                </a:lnTo>
                                <a:cubicBezTo>
                                  <a:pt x="0" y="6916"/>
                                  <a:pt x="4" y="6912"/>
                                  <a:pt x="8" y="6912"/>
                                </a:cubicBezTo>
                                <a:cubicBezTo>
                                  <a:pt x="13" y="6912"/>
                                  <a:pt x="16" y="6916"/>
                                  <a:pt x="16" y="6920"/>
                                </a:cubicBezTo>
                                <a:close/>
                                <a:moveTo>
                                  <a:pt x="16" y="7304"/>
                                </a:moveTo>
                                <a:lnTo>
                                  <a:pt x="16" y="7544"/>
                                </a:lnTo>
                                <a:cubicBezTo>
                                  <a:pt x="16" y="7549"/>
                                  <a:pt x="13" y="7552"/>
                                  <a:pt x="8" y="7552"/>
                                </a:cubicBezTo>
                                <a:cubicBezTo>
                                  <a:pt x="4" y="7552"/>
                                  <a:pt x="0" y="7549"/>
                                  <a:pt x="0" y="7544"/>
                                </a:cubicBezTo>
                                <a:lnTo>
                                  <a:pt x="0" y="7304"/>
                                </a:lnTo>
                                <a:cubicBezTo>
                                  <a:pt x="0" y="7300"/>
                                  <a:pt x="4" y="7296"/>
                                  <a:pt x="8" y="7296"/>
                                </a:cubicBezTo>
                                <a:cubicBezTo>
                                  <a:pt x="13" y="7296"/>
                                  <a:pt x="16" y="7300"/>
                                  <a:pt x="16" y="7304"/>
                                </a:cubicBezTo>
                                <a:close/>
                                <a:moveTo>
                                  <a:pt x="16" y="7688"/>
                                </a:moveTo>
                                <a:lnTo>
                                  <a:pt x="16" y="7928"/>
                                </a:lnTo>
                                <a:cubicBezTo>
                                  <a:pt x="16" y="7933"/>
                                  <a:pt x="13" y="7936"/>
                                  <a:pt x="8" y="7936"/>
                                </a:cubicBezTo>
                                <a:cubicBezTo>
                                  <a:pt x="4" y="7936"/>
                                  <a:pt x="0" y="7933"/>
                                  <a:pt x="0" y="7928"/>
                                </a:cubicBezTo>
                                <a:lnTo>
                                  <a:pt x="0" y="7688"/>
                                </a:lnTo>
                                <a:cubicBezTo>
                                  <a:pt x="0" y="7684"/>
                                  <a:pt x="4" y="7680"/>
                                  <a:pt x="8" y="7680"/>
                                </a:cubicBezTo>
                                <a:cubicBezTo>
                                  <a:pt x="13" y="7680"/>
                                  <a:pt x="16" y="7684"/>
                                  <a:pt x="16" y="7688"/>
                                </a:cubicBezTo>
                                <a:close/>
                                <a:moveTo>
                                  <a:pt x="16" y="8072"/>
                                </a:moveTo>
                                <a:lnTo>
                                  <a:pt x="16" y="8312"/>
                                </a:lnTo>
                                <a:cubicBezTo>
                                  <a:pt x="16" y="8317"/>
                                  <a:pt x="13" y="8320"/>
                                  <a:pt x="8" y="8320"/>
                                </a:cubicBezTo>
                                <a:cubicBezTo>
                                  <a:pt x="4" y="8320"/>
                                  <a:pt x="0" y="8317"/>
                                  <a:pt x="0" y="8312"/>
                                </a:cubicBezTo>
                                <a:lnTo>
                                  <a:pt x="0" y="8072"/>
                                </a:lnTo>
                                <a:cubicBezTo>
                                  <a:pt x="0" y="8068"/>
                                  <a:pt x="4" y="8064"/>
                                  <a:pt x="8" y="8064"/>
                                </a:cubicBezTo>
                                <a:cubicBezTo>
                                  <a:pt x="13" y="8064"/>
                                  <a:pt x="16" y="8068"/>
                                  <a:pt x="16" y="8072"/>
                                </a:cubicBezTo>
                                <a:close/>
                                <a:moveTo>
                                  <a:pt x="16" y="8456"/>
                                </a:moveTo>
                                <a:lnTo>
                                  <a:pt x="16" y="8696"/>
                                </a:lnTo>
                                <a:cubicBezTo>
                                  <a:pt x="16" y="8701"/>
                                  <a:pt x="13" y="8704"/>
                                  <a:pt x="8" y="8704"/>
                                </a:cubicBezTo>
                                <a:cubicBezTo>
                                  <a:pt x="4" y="8704"/>
                                  <a:pt x="0" y="8701"/>
                                  <a:pt x="0" y="8696"/>
                                </a:cubicBezTo>
                                <a:lnTo>
                                  <a:pt x="0" y="8456"/>
                                </a:lnTo>
                                <a:cubicBezTo>
                                  <a:pt x="0" y="8452"/>
                                  <a:pt x="4" y="8448"/>
                                  <a:pt x="8" y="8448"/>
                                </a:cubicBezTo>
                                <a:cubicBezTo>
                                  <a:pt x="13" y="8448"/>
                                  <a:pt x="16" y="8452"/>
                                  <a:pt x="16" y="8456"/>
                                </a:cubicBezTo>
                                <a:close/>
                                <a:moveTo>
                                  <a:pt x="16" y="8840"/>
                                </a:moveTo>
                                <a:lnTo>
                                  <a:pt x="16" y="9080"/>
                                </a:lnTo>
                                <a:cubicBezTo>
                                  <a:pt x="16" y="9085"/>
                                  <a:pt x="13" y="9088"/>
                                  <a:pt x="8" y="9088"/>
                                </a:cubicBezTo>
                                <a:cubicBezTo>
                                  <a:pt x="4" y="9088"/>
                                  <a:pt x="0" y="9085"/>
                                  <a:pt x="0" y="9080"/>
                                </a:cubicBezTo>
                                <a:lnTo>
                                  <a:pt x="0" y="8840"/>
                                </a:lnTo>
                                <a:cubicBezTo>
                                  <a:pt x="0" y="8836"/>
                                  <a:pt x="4" y="8832"/>
                                  <a:pt x="8" y="8832"/>
                                </a:cubicBezTo>
                                <a:cubicBezTo>
                                  <a:pt x="13" y="8832"/>
                                  <a:pt x="16" y="8836"/>
                                  <a:pt x="16" y="8840"/>
                                </a:cubicBezTo>
                                <a:close/>
                                <a:moveTo>
                                  <a:pt x="16" y="9224"/>
                                </a:moveTo>
                                <a:lnTo>
                                  <a:pt x="16" y="9464"/>
                                </a:lnTo>
                                <a:cubicBezTo>
                                  <a:pt x="16" y="9469"/>
                                  <a:pt x="13" y="9472"/>
                                  <a:pt x="8" y="9472"/>
                                </a:cubicBezTo>
                                <a:cubicBezTo>
                                  <a:pt x="4" y="9472"/>
                                  <a:pt x="0" y="9469"/>
                                  <a:pt x="0" y="9464"/>
                                </a:cubicBezTo>
                                <a:lnTo>
                                  <a:pt x="0" y="9224"/>
                                </a:lnTo>
                                <a:cubicBezTo>
                                  <a:pt x="0" y="9220"/>
                                  <a:pt x="4" y="9216"/>
                                  <a:pt x="8" y="9216"/>
                                </a:cubicBezTo>
                                <a:cubicBezTo>
                                  <a:pt x="13" y="9216"/>
                                  <a:pt x="16" y="9220"/>
                                  <a:pt x="16" y="9224"/>
                                </a:cubicBezTo>
                                <a:close/>
                                <a:moveTo>
                                  <a:pt x="16" y="9608"/>
                                </a:moveTo>
                                <a:lnTo>
                                  <a:pt x="16" y="9848"/>
                                </a:lnTo>
                                <a:cubicBezTo>
                                  <a:pt x="16" y="9853"/>
                                  <a:pt x="13" y="9856"/>
                                  <a:pt x="8" y="9856"/>
                                </a:cubicBezTo>
                                <a:cubicBezTo>
                                  <a:pt x="4" y="9856"/>
                                  <a:pt x="0" y="9853"/>
                                  <a:pt x="0" y="9848"/>
                                </a:cubicBezTo>
                                <a:lnTo>
                                  <a:pt x="0" y="9608"/>
                                </a:lnTo>
                                <a:cubicBezTo>
                                  <a:pt x="0" y="9604"/>
                                  <a:pt x="4" y="9600"/>
                                  <a:pt x="8" y="9600"/>
                                </a:cubicBezTo>
                                <a:cubicBezTo>
                                  <a:pt x="13" y="9600"/>
                                  <a:pt x="16" y="9604"/>
                                  <a:pt x="16" y="9608"/>
                                </a:cubicBezTo>
                                <a:close/>
                                <a:moveTo>
                                  <a:pt x="16" y="9992"/>
                                </a:moveTo>
                                <a:lnTo>
                                  <a:pt x="16" y="10232"/>
                                </a:lnTo>
                                <a:cubicBezTo>
                                  <a:pt x="16" y="10237"/>
                                  <a:pt x="13" y="10240"/>
                                  <a:pt x="8" y="10240"/>
                                </a:cubicBezTo>
                                <a:cubicBezTo>
                                  <a:pt x="4" y="10240"/>
                                  <a:pt x="0" y="10237"/>
                                  <a:pt x="0" y="10232"/>
                                </a:cubicBezTo>
                                <a:lnTo>
                                  <a:pt x="0" y="9992"/>
                                </a:lnTo>
                                <a:cubicBezTo>
                                  <a:pt x="0" y="9988"/>
                                  <a:pt x="4" y="9984"/>
                                  <a:pt x="8" y="9984"/>
                                </a:cubicBezTo>
                                <a:cubicBezTo>
                                  <a:pt x="13" y="9984"/>
                                  <a:pt x="16" y="9988"/>
                                  <a:pt x="16" y="9992"/>
                                </a:cubicBezTo>
                                <a:close/>
                                <a:moveTo>
                                  <a:pt x="16" y="10376"/>
                                </a:moveTo>
                                <a:lnTo>
                                  <a:pt x="16" y="10616"/>
                                </a:lnTo>
                                <a:cubicBezTo>
                                  <a:pt x="16" y="10621"/>
                                  <a:pt x="13" y="10624"/>
                                  <a:pt x="8" y="10624"/>
                                </a:cubicBezTo>
                                <a:cubicBezTo>
                                  <a:pt x="4" y="10624"/>
                                  <a:pt x="0" y="10621"/>
                                  <a:pt x="0" y="10616"/>
                                </a:cubicBezTo>
                                <a:lnTo>
                                  <a:pt x="0" y="10376"/>
                                </a:lnTo>
                                <a:cubicBezTo>
                                  <a:pt x="0" y="10372"/>
                                  <a:pt x="4" y="10368"/>
                                  <a:pt x="8" y="10368"/>
                                </a:cubicBezTo>
                                <a:cubicBezTo>
                                  <a:pt x="13" y="10368"/>
                                  <a:pt x="16" y="10372"/>
                                  <a:pt x="16" y="1037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5" name="Freeform 333"/>
                        <wps:cNvSpPr>
                          <a:spLocks/>
                        </wps:cNvSpPr>
                        <wps:spPr bwMode="auto">
                          <a:xfrm>
                            <a:off x="513715" y="133350"/>
                            <a:ext cx="56515" cy="69850"/>
                          </a:xfrm>
                          <a:custGeom>
                            <a:avLst/>
                            <a:gdLst>
                              <a:gd name="T0" fmla="*/ 79 w 158"/>
                              <a:gd name="T1" fmla="*/ 195 h 198"/>
                              <a:gd name="T2" fmla="*/ 2 w 158"/>
                              <a:gd name="T3" fmla="*/ 105 h 198"/>
                              <a:gd name="T4" fmla="*/ 70 w 158"/>
                              <a:gd name="T5" fmla="*/ 3 h 198"/>
                              <a:gd name="T6" fmla="*/ 79 w 158"/>
                              <a:gd name="T7" fmla="*/ 3 h 198"/>
                              <a:gd name="T8" fmla="*/ 156 w 158"/>
                              <a:gd name="T9" fmla="*/ 93 h 198"/>
                              <a:gd name="T10" fmla="*/ 88 w 158"/>
                              <a:gd name="T11" fmla="*/ 195 h 198"/>
                              <a:gd name="T12" fmla="*/ 79 w 158"/>
                              <a:gd name="T13" fmla="*/ 195 h 198"/>
                            </a:gdLst>
                            <a:ahLst/>
                            <a:cxnLst>
                              <a:cxn ang="0">
                                <a:pos x="T0" y="T1"/>
                              </a:cxn>
                              <a:cxn ang="0">
                                <a:pos x="T2" y="T3"/>
                              </a:cxn>
                              <a:cxn ang="0">
                                <a:pos x="T4" y="T5"/>
                              </a:cxn>
                              <a:cxn ang="0">
                                <a:pos x="T6" y="T7"/>
                              </a:cxn>
                              <a:cxn ang="0">
                                <a:pos x="T8" y="T9"/>
                              </a:cxn>
                              <a:cxn ang="0">
                                <a:pos x="T10" y="T11"/>
                              </a:cxn>
                              <a:cxn ang="0">
                                <a:pos x="T12" y="T13"/>
                              </a:cxn>
                            </a:cxnLst>
                            <a:rect l="0" t="0" r="r" b="b"/>
                            <a:pathLst>
                              <a:path w="158" h="198">
                                <a:moveTo>
                                  <a:pt x="79" y="195"/>
                                </a:moveTo>
                                <a:cubicBezTo>
                                  <a:pt x="39" y="198"/>
                                  <a:pt x="5" y="158"/>
                                  <a:pt x="2" y="105"/>
                                </a:cubicBezTo>
                                <a:cubicBezTo>
                                  <a:pt x="0" y="52"/>
                                  <a:pt x="30" y="6"/>
                                  <a:pt x="70" y="3"/>
                                </a:cubicBezTo>
                                <a:cubicBezTo>
                                  <a:pt x="73" y="3"/>
                                  <a:pt x="76" y="3"/>
                                  <a:pt x="79" y="3"/>
                                </a:cubicBezTo>
                                <a:cubicBezTo>
                                  <a:pt x="119" y="0"/>
                                  <a:pt x="153" y="40"/>
                                  <a:pt x="156" y="93"/>
                                </a:cubicBezTo>
                                <a:cubicBezTo>
                                  <a:pt x="158" y="146"/>
                                  <a:pt x="128" y="192"/>
                                  <a:pt x="88" y="195"/>
                                </a:cubicBezTo>
                                <a:cubicBezTo>
                                  <a:pt x="85" y="195"/>
                                  <a:pt x="82" y="195"/>
                                  <a:pt x="79" y="195"/>
                                </a:cubicBezTo>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6" name="Freeform 334"/>
                        <wps:cNvSpPr>
                          <a:spLocks/>
                        </wps:cNvSpPr>
                        <wps:spPr bwMode="auto">
                          <a:xfrm>
                            <a:off x="513715" y="133350"/>
                            <a:ext cx="56515" cy="69850"/>
                          </a:xfrm>
                          <a:custGeom>
                            <a:avLst/>
                            <a:gdLst>
                              <a:gd name="T0" fmla="*/ 45 w 89"/>
                              <a:gd name="T1" fmla="*/ 108 h 110"/>
                              <a:gd name="T2" fmla="*/ 2 w 89"/>
                              <a:gd name="T3" fmla="*/ 58 h 110"/>
                              <a:gd name="T4" fmla="*/ 39 w 89"/>
                              <a:gd name="T5" fmla="*/ 1 h 110"/>
                              <a:gd name="T6" fmla="*/ 45 w 89"/>
                              <a:gd name="T7" fmla="*/ 1 h 110"/>
                              <a:gd name="T8" fmla="*/ 87 w 89"/>
                              <a:gd name="T9" fmla="*/ 51 h 110"/>
                              <a:gd name="T10" fmla="*/ 50 w 89"/>
                              <a:gd name="T11" fmla="*/ 108 h 110"/>
                              <a:gd name="T12" fmla="*/ 45 w 89"/>
                              <a:gd name="T13" fmla="*/ 108 h 110"/>
                            </a:gdLst>
                            <a:ahLst/>
                            <a:cxnLst>
                              <a:cxn ang="0">
                                <a:pos x="T0" y="T1"/>
                              </a:cxn>
                              <a:cxn ang="0">
                                <a:pos x="T2" y="T3"/>
                              </a:cxn>
                              <a:cxn ang="0">
                                <a:pos x="T4" y="T5"/>
                              </a:cxn>
                              <a:cxn ang="0">
                                <a:pos x="T6" y="T7"/>
                              </a:cxn>
                              <a:cxn ang="0">
                                <a:pos x="T8" y="T9"/>
                              </a:cxn>
                              <a:cxn ang="0">
                                <a:pos x="T10" y="T11"/>
                              </a:cxn>
                              <a:cxn ang="0">
                                <a:pos x="T12" y="T13"/>
                              </a:cxn>
                            </a:cxnLst>
                            <a:rect l="0" t="0" r="r" b="b"/>
                            <a:pathLst>
                              <a:path w="89" h="110">
                                <a:moveTo>
                                  <a:pt x="45" y="108"/>
                                </a:moveTo>
                                <a:cubicBezTo>
                                  <a:pt x="22" y="110"/>
                                  <a:pt x="3" y="88"/>
                                  <a:pt x="2" y="58"/>
                                </a:cubicBezTo>
                                <a:cubicBezTo>
                                  <a:pt x="0" y="29"/>
                                  <a:pt x="17" y="3"/>
                                  <a:pt x="39" y="1"/>
                                </a:cubicBezTo>
                                <a:cubicBezTo>
                                  <a:pt x="41" y="1"/>
                                  <a:pt x="43" y="1"/>
                                  <a:pt x="45" y="1"/>
                                </a:cubicBezTo>
                                <a:cubicBezTo>
                                  <a:pt x="67" y="0"/>
                                  <a:pt x="86" y="22"/>
                                  <a:pt x="87" y="51"/>
                                </a:cubicBezTo>
                                <a:cubicBezTo>
                                  <a:pt x="89" y="81"/>
                                  <a:pt x="72" y="107"/>
                                  <a:pt x="50" y="108"/>
                                </a:cubicBezTo>
                                <a:cubicBezTo>
                                  <a:pt x="48" y="108"/>
                                  <a:pt x="46" y="108"/>
                                  <a:pt x="45" y="108"/>
                                </a:cubicBez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35"/>
                        <wps:cNvSpPr>
                          <a:spLocks noEditPoints="1"/>
                        </wps:cNvSpPr>
                        <wps:spPr bwMode="auto">
                          <a:xfrm>
                            <a:off x="475615" y="203835"/>
                            <a:ext cx="135890" cy="203835"/>
                          </a:xfrm>
                          <a:custGeom>
                            <a:avLst/>
                            <a:gdLst>
                              <a:gd name="T0" fmla="*/ 0 w 214"/>
                              <a:gd name="T1" fmla="*/ 54 h 321"/>
                              <a:gd name="T2" fmla="*/ 214 w 214"/>
                              <a:gd name="T3" fmla="*/ 54 h 321"/>
                              <a:gd name="T4" fmla="*/ 27 w 214"/>
                              <a:gd name="T5" fmla="*/ 321 h 321"/>
                              <a:gd name="T6" fmla="*/ 107 w 214"/>
                              <a:gd name="T7" fmla="*/ 143 h 321"/>
                              <a:gd name="T8" fmla="*/ 188 w 214"/>
                              <a:gd name="T9" fmla="*/ 321 h 321"/>
                              <a:gd name="T10" fmla="*/ 107 w 214"/>
                              <a:gd name="T11" fmla="*/ 0 h 321"/>
                              <a:gd name="T12" fmla="*/ 107 w 214"/>
                              <a:gd name="T13" fmla="*/ 143 h 321"/>
                            </a:gdLst>
                            <a:ahLst/>
                            <a:cxnLst>
                              <a:cxn ang="0">
                                <a:pos x="T0" y="T1"/>
                              </a:cxn>
                              <a:cxn ang="0">
                                <a:pos x="T2" y="T3"/>
                              </a:cxn>
                              <a:cxn ang="0">
                                <a:pos x="T4" y="T5"/>
                              </a:cxn>
                              <a:cxn ang="0">
                                <a:pos x="T6" y="T7"/>
                              </a:cxn>
                              <a:cxn ang="0">
                                <a:pos x="T8" y="T9"/>
                              </a:cxn>
                              <a:cxn ang="0">
                                <a:pos x="T10" y="T11"/>
                              </a:cxn>
                              <a:cxn ang="0">
                                <a:pos x="T12" y="T13"/>
                              </a:cxn>
                            </a:cxnLst>
                            <a:rect l="0" t="0" r="r" b="b"/>
                            <a:pathLst>
                              <a:path w="214" h="321">
                                <a:moveTo>
                                  <a:pt x="0" y="54"/>
                                </a:moveTo>
                                <a:lnTo>
                                  <a:pt x="214" y="54"/>
                                </a:lnTo>
                                <a:moveTo>
                                  <a:pt x="27" y="321"/>
                                </a:moveTo>
                                <a:lnTo>
                                  <a:pt x="107" y="143"/>
                                </a:lnTo>
                                <a:lnTo>
                                  <a:pt x="188" y="321"/>
                                </a:lnTo>
                                <a:moveTo>
                                  <a:pt x="107" y="0"/>
                                </a:moveTo>
                                <a:lnTo>
                                  <a:pt x="107" y="143"/>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336"/>
                        <wps:cNvSpPr>
                          <a:spLocks noChangeArrowheads="1"/>
                        </wps:cNvSpPr>
                        <wps:spPr bwMode="auto">
                          <a:xfrm>
                            <a:off x="515620" y="680085"/>
                            <a:ext cx="50800" cy="339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37"/>
                        <wps:cNvSpPr>
                          <a:spLocks noChangeArrowheads="1"/>
                        </wps:cNvSpPr>
                        <wps:spPr bwMode="auto">
                          <a:xfrm>
                            <a:off x="515620" y="680085"/>
                            <a:ext cx="50800" cy="339915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338"/>
                        <wps:cNvCnPr/>
                        <wps:spPr bwMode="auto">
                          <a:xfrm>
                            <a:off x="566420" y="748030"/>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Freeform 339"/>
                        <wps:cNvSpPr>
                          <a:spLocks/>
                        </wps:cNvSpPr>
                        <wps:spPr bwMode="auto">
                          <a:xfrm>
                            <a:off x="1812925" y="725170"/>
                            <a:ext cx="62230" cy="39370"/>
                          </a:xfrm>
                          <a:custGeom>
                            <a:avLst/>
                            <a:gdLst>
                              <a:gd name="T0" fmla="*/ 0 w 98"/>
                              <a:gd name="T1" fmla="*/ 0 h 62"/>
                              <a:gd name="T2" fmla="*/ 98 w 98"/>
                              <a:gd name="T3" fmla="*/ 36 h 62"/>
                              <a:gd name="T4" fmla="*/ 0 w 98"/>
                              <a:gd name="T5" fmla="*/ 62 h 62"/>
                              <a:gd name="T6" fmla="*/ 0 w 98"/>
                              <a:gd name="T7" fmla="*/ 0 h 62"/>
                            </a:gdLst>
                            <a:ahLst/>
                            <a:cxnLst>
                              <a:cxn ang="0">
                                <a:pos x="T0" y="T1"/>
                              </a:cxn>
                              <a:cxn ang="0">
                                <a:pos x="T2" y="T3"/>
                              </a:cxn>
                              <a:cxn ang="0">
                                <a:pos x="T4" y="T5"/>
                              </a:cxn>
                              <a:cxn ang="0">
                                <a:pos x="T6" y="T7"/>
                              </a:cxn>
                            </a:cxnLst>
                            <a:rect l="0" t="0" r="r" b="b"/>
                            <a:pathLst>
                              <a:path w="98" h="62">
                                <a:moveTo>
                                  <a:pt x="0" y="0"/>
                                </a:moveTo>
                                <a:lnTo>
                                  <a:pt x="98" y="36"/>
                                </a:lnTo>
                                <a:lnTo>
                                  <a:pt x="0" y="6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340"/>
                        <wps:cNvSpPr>
                          <a:spLocks noChangeArrowheads="1"/>
                        </wps:cNvSpPr>
                        <wps:spPr bwMode="auto">
                          <a:xfrm>
                            <a:off x="1348105" y="640080"/>
                            <a:ext cx="41338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1"/>
                        <wps:cNvSpPr>
                          <a:spLocks noChangeArrowheads="1"/>
                        </wps:cNvSpPr>
                        <wps:spPr bwMode="auto">
                          <a:xfrm>
                            <a:off x="1348006" y="639826"/>
                            <a:ext cx="42799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Neues Angebot</w:t>
                              </w:r>
                            </w:p>
                          </w:txbxContent>
                        </wps:txbx>
                        <wps:bodyPr rot="0" vert="horz" wrap="square" lIns="0" tIns="0" rIns="0" bIns="0" anchor="t" anchorCtr="0">
                          <a:spAutoFit/>
                        </wps:bodyPr>
                      </wps:wsp>
                      <wps:wsp>
                        <wps:cNvPr id="14" name="Rectangle 342"/>
                        <wps:cNvSpPr>
                          <a:spLocks noChangeArrowheads="1"/>
                        </wps:cNvSpPr>
                        <wps:spPr bwMode="auto">
                          <a:xfrm>
                            <a:off x="3234690" y="1291590"/>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43"/>
                        <wps:cNvSpPr>
                          <a:spLocks noChangeArrowheads="1"/>
                        </wps:cNvSpPr>
                        <wps:spPr bwMode="auto">
                          <a:xfrm>
                            <a:off x="3234690" y="1291590"/>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44"/>
                        <wps:cNvSpPr>
                          <a:spLocks noEditPoints="1"/>
                        </wps:cNvSpPr>
                        <wps:spPr bwMode="auto">
                          <a:xfrm>
                            <a:off x="2990850" y="135890"/>
                            <a:ext cx="544195" cy="271780"/>
                          </a:xfrm>
                          <a:custGeom>
                            <a:avLst/>
                            <a:gdLst>
                              <a:gd name="T0" fmla="*/ 857 w 857"/>
                              <a:gd name="T1" fmla="*/ 428 h 428"/>
                              <a:gd name="T2" fmla="*/ 857 w 857"/>
                              <a:gd name="T3" fmla="*/ 0 h 428"/>
                              <a:gd name="T4" fmla="*/ 0 w 857"/>
                              <a:gd name="T5" fmla="*/ 0 h 428"/>
                              <a:gd name="T6" fmla="*/ 0 w 857"/>
                              <a:gd name="T7" fmla="*/ 428 h 428"/>
                              <a:gd name="T8" fmla="*/ 857 w 857"/>
                              <a:gd name="T9" fmla="*/ 428 h 428"/>
                              <a:gd name="T10" fmla="*/ 0 w 857"/>
                              <a:gd name="T11" fmla="*/ 428 h 428"/>
                              <a:gd name="T12" fmla="*/ 0 w 857"/>
                              <a:gd name="T13" fmla="*/ 0 h 428"/>
                              <a:gd name="T14" fmla="*/ 0 w 857"/>
                              <a:gd name="T15" fmla="*/ 428 h 428"/>
                              <a:gd name="T16" fmla="*/ 857 w 857"/>
                              <a:gd name="T17" fmla="*/ 0 h 428"/>
                              <a:gd name="T18" fmla="*/ 857 w 857"/>
                              <a:gd name="T19" fmla="*/ 428 h 428"/>
                              <a:gd name="T20" fmla="*/ 857 w 857"/>
                              <a:gd name="T21" fmla="*/ 0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7" h="428">
                                <a:moveTo>
                                  <a:pt x="857" y="428"/>
                                </a:moveTo>
                                <a:lnTo>
                                  <a:pt x="857" y="0"/>
                                </a:lnTo>
                                <a:lnTo>
                                  <a:pt x="0" y="0"/>
                                </a:lnTo>
                                <a:lnTo>
                                  <a:pt x="0" y="428"/>
                                </a:lnTo>
                                <a:lnTo>
                                  <a:pt x="857" y="428"/>
                                </a:lnTo>
                                <a:close/>
                                <a:moveTo>
                                  <a:pt x="0" y="428"/>
                                </a:moveTo>
                                <a:lnTo>
                                  <a:pt x="0" y="0"/>
                                </a:lnTo>
                                <a:lnTo>
                                  <a:pt x="0" y="428"/>
                                </a:lnTo>
                                <a:close/>
                                <a:moveTo>
                                  <a:pt x="857" y="0"/>
                                </a:moveTo>
                                <a:lnTo>
                                  <a:pt x="857" y="428"/>
                                </a:lnTo>
                                <a:lnTo>
                                  <a:pt x="8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345"/>
                        <wps:cNvSpPr>
                          <a:spLocks noEditPoints="1"/>
                        </wps:cNvSpPr>
                        <wps:spPr bwMode="auto">
                          <a:xfrm>
                            <a:off x="2990850" y="135890"/>
                            <a:ext cx="544195" cy="271780"/>
                          </a:xfrm>
                          <a:custGeom>
                            <a:avLst/>
                            <a:gdLst>
                              <a:gd name="T0" fmla="*/ 857 w 857"/>
                              <a:gd name="T1" fmla="*/ 428 h 428"/>
                              <a:gd name="T2" fmla="*/ 857 w 857"/>
                              <a:gd name="T3" fmla="*/ 0 h 428"/>
                              <a:gd name="T4" fmla="*/ 0 w 857"/>
                              <a:gd name="T5" fmla="*/ 428 h 428"/>
                              <a:gd name="T6" fmla="*/ 0 w 857"/>
                              <a:gd name="T7" fmla="*/ 0 h 428"/>
                              <a:gd name="T8" fmla="*/ 0 w 857"/>
                              <a:gd name="T9" fmla="*/ 0 h 428"/>
                              <a:gd name="T10" fmla="*/ 857 w 857"/>
                              <a:gd name="T11" fmla="*/ 0 h 428"/>
                              <a:gd name="T12" fmla="*/ 0 w 857"/>
                              <a:gd name="T13" fmla="*/ 428 h 428"/>
                              <a:gd name="T14" fmla="*/ 857 w 857"/>
                              <a:gd name="T15" fmla="*/ 428 h 4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7" h="428">
                                <a:moveTo>
                                  <a:pt x="857" y="428"/>
                                </a:moveTo>
                                <a:lnTo>
                                  <a:pt x="857" y="0"/>
                                </a:lnTo>
                                <a:moveTo>
                                  <a:pt x="0" y="428"/>
                                </a:moveTo>
                                <a:lnTo>
                                  <a:pt x="0" y="0"/>
                                </a:lnTo>
                                <a:moveTo>
                                  <a:pt x="0" y="0"/>
                                </a:moveTo>
                                <a:lnTo>
                                  <a:pt x="857" y="0"/>
                                </a:lnTo>
                                <a:moveTo>
                                  <a:pt x="0" y="428"/>
                                </a:moveTo>
                                <a:lnTo>
                                  <a:pt x="857" y="428"/>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346"/>
                        <wps:cNvSpPr>
                          <a:spLocks noChangeArrowheads="1"/>
                        </wps:cNvSpPr>
                        <wps:spPr bwMode="auto">
                          <a:xfrm>
                            <a:off x="3217429" y="232331"/>
                            <a:ext cx="9207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Arial" w:hAnsi="Arial" w:cs="Arial"/>
                                  <w:color w:val="000000"/>
                                  <w:sz w:val="10"/>
                                  <w:szCs w:val="10"/>
                                  <w:lang w:val="en-US"/>
                                </w:rPr>
                                <w:t>BO</w:t>
                              </w:r>
                            </w:p>
                          </w:txbxContent>
                        </wps:txbx>
                        <wps:bodyPr rot="0" vert="horz" wrap="none" lIns="0" tIns="0" rIns="0" bIns="0" anchor="t" anchorCtr="0">
                          <a:spAutoFit/>
                        </wps:bodyPr>
                      </wps:wsp>
                      <wps:wsp>
                        <wps:cNvPr id="19" name="Line 347"/>
                        <wps:cNvCnPr/>
                        <wps:spPr bwMode="auto">
                          <a:xfrm>
                            <a:off x="3217545" y="294640"/>
                            <a:ext cx="85090" cy="0"/>
                          </a:xfrm>
                          <a:prstGeom prst="line">
                            <a:avLst/>
                          </a:prstGeom>
                          <a:noFill/>
                          <a:ln w="444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 name="Rectangle 348"/>
                        <wps:cNvSpPr>
                          <a:spLocks noChangeArrowheads="1"/>
                        </wps:cNvSpPr>
                        <wps:spPr bwMode="auto">
                          <a:xfrm>
                            <a:off x="1875155" y="680085"/>
                            <a:ext cx="50800" cy="339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49"/>
                        <wps:cNvSpPr>
                          <a:spLocks noChangeArrowheads="1"/>
                        </wps:cNvSpPr>
                        <wps:spPr bwMode="auto">
                          <a:xfrm>
                            <a:off x="1875155" y="680085"/>
                            <a:ext cx="50800" cy="339915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50"/>
                        <wps:cNvSpPr>
                          <a:spLocks noEditPoints="1"/>
                        </wps:cNvSpPr>
                        <wps:spPr bwMode="auto">
                          <a:xfrm>
                            <a:off x="1631315" y="135890"/>
                            <a:ext cx="544195" cy="271780"/>
                          </a:xfrm>
                          <a:custGeom>
                            <a:avLst/>
                            <a:gdLst>
                              <a:gd name="T0" fmla="*/ 857 w 857"/>
                              <a:gd name="T1" fmla="*/ 428 h 428"/>
                              <a:gd name="T2" fmla="*/ 857 w 857"/>
                              <a:gd name="T3" fmla="*/ 0 h 428"/>
                              <a:gd name="T4" fmla="*/ 0 w 857"/>
                              <a:gd name="T5" fmla="*/ 0 h 428"/>
                              <a:gd name="T6" fmla="*/ 0 w 857"/>
                              <a:gd name="T7" fmla="*/ 428 h 428"/>
                              <a:gd name="T8" fmla="*/ 857 w 857"/>
                              <a:gd name="T9" fmla="*/ 428 h 428"/>
                              <a:gd name="T10" fmla="*/ 0 w 857"/>
                              <a:gd name="T11" fmla="*/ 428 h 428"/>
                              <a:gd name="T12" fmla="*/ 0 w 857"/>
                              <a:gd name="T13" fmla="*/ 0 h 428"/>
                              <a:gd name="T14" fmla="*/ 0 w 857"/>
                              <a:gd name="T15" fmla="*/ 428 h 428"/>
                              <a:gd name="T16" fmla="*/ 857 w 857"/>
                              <a:gd name="T17" fmla="*/ 0 h 428"/>
                              <a:gd name="T18" fmla="*/ 857 w 857"/>
                              <a:gd name="T19" fmla="*/ 428 h 428"/>
                              <a:gd name="T20" fmla="*/ 857 w 857"/>
                              <a:gd name="T21" fmla="*/ 0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7" h="428">
                                <a:moveTo>
                                  <a:pt x="857" y="428"/>
                                </a:moveTo>
                                <a:lnTo>
                                  <a:pt x="857" y="0"/>
                                </a:lnTo>
                                <a:lnTo>
                                  <a:pt x="0" y="0"/>
                                </a:lnTo>
                                <a:lnTo>
                                  <a:pt x="0" y="428"/>
                                </a:lnTo>
                                <a:lnTo>
                                  <a:pt x="857" y="428"/>
                                </a:lnTo>
                                <a:close/>
                                <a:moveTo>
                                  <a:pt x="0" y="428"/>
                                </a:moveTo>
                                <a:lnTo>
                                  <a:pt x="0" y="0"/>
                                </a:lnTo>
                                <a:lnTo>
                                  <a:pt x="0" y="428"/>
                                </a:lnTo>
                                <a:close/>
                                <a:moveTo>
                                  <a:pt x="857" y="0"/>
                                </a:moveTo>
                                <a:lnTo>
                                  <a:pt x="857" y="428"/>
                                </a:lnTo>
                                <a:lnTo>
                                  <a:pt x="8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351"/>
                        <wps:cNvSpPr>
                          <a:spLocks noEditPoints="1"/>
                        </wps:cNvSpPr>
                        <wps:spPr bwMode="auto">
                          <a:xfrm>
                            <a:off x="1631315" y="135890"/>
                            <a:ext cx="544195" cy="271780"/>
                          </a:xfrm>
                          <a:custGeom>
                            <a:avLst/>
                            <a:gdLst>
                              <a:gd name="T0" fmla="*/ 857 w 857"/>
                              <a:gd name="T1" fmla="*/ 428 h 428"/>
                              <a:gd name="T2" fmla="*/ 857 w 857"/>
                              <a:gd name="T3" fmla="*/ 0 h 428"/>
                              <a:gd name="T4" fmla="*/ 0 w 857"/>
                              <a:gd name="T5" fmla="*/ 428 h 428"/>
                              <a:gd name="T6" fmla="*/ 0 w 857"/>
                              <a:gd name="T7" fmla="*/ 0 h 428"/>
                              <a:gd name="T8" fmla="*/ 0 w 857"/>
                              <a:gd name="T9" fmla="*/ 0 h 428"/>
                              <a:gd name="T10" fmla="*/ 857 w 857"/>
                              <a:gd name="T11" fmla="*/ 0 h 428"/>
                              <a:gd name="T12" fmla="*/ 0 w 857"/>
                              <a:gd name="T13" fmla="*/ 428 h 428"/>
                              <a:gd name="T14" fmla="*/ 857 w 857"/>
                              <a:gd name="T15" fmla="*/ 428 h 4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7" h="428">
                                <a:moveTo>
                                  <a:pt x="857" y="428"/>
                                </a:moveTo>
                                <a:lnTo>
                                  <a:pt x="857" y="0"/>
                                </a:lnTo>
                                <a:moveTo>
                                  <a:pt x="0" y="428"/>
                                </a:moveTo>
                                <a:lnTo>
                                  <a:pt x="0" y="0"/>
                                </a:lnTo>
                                <a:moveTo>
                                  <a:pt x="0" y="0"/>
                                </a:moveTo>
                                <a:lnTo>
                                  <a:pt x="857" y="0"/>
                                </a:lnTo>
                                <a:moveTo>
                                  <a:pt x="0" y="428"/>
                                </a:moveTo>
                                <a:lnTo>
                                  <a:pt x="857" y="428"/>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352"/>
                        <wps:cNvSpPr>
                          <a:spLocks noChangeArrowheads="1"/>
                        </wps:cNvSpPr>
                        <wps:spPr bwMode="auto">
                          <a:xfrm>
                            <a:off x="1818574" y="232331"/>
                            <a:ext cx="1765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Arial" w:hAnsi="Arial" w:cs="Arial"/>
                                  <w:b/>
                                  <w:bCs/>
                                  <w:color w:val="000000"/>
                                  <w:sz w:val="10"/>
                                  <w:szCs w:val="10"/>
                                  <w:lang w:val="en-US"/>
                                </w:rPr>
                                <w:t>Client</w:t>
                              </w:r>
                            </w:p>
                          </w:txbxContent>
                        </wps:txbx>
                        <wps:bodyPr rot="0" vert="horz" wrap="none" lIns="0" tIns="0" rIns="0" bIns="0" anchor="t" anchorCtr="0">
                          <a:spAutoFit/>
                        </wps:bodyPr>
                      </wps:wsp>
                      <wps:wsp>
                        <wps:cNvPr id="25" name="Line 353"/>
                        <wps:cNvCnPr/>
                        <wps:spPr bwMode="auto">
                          <a:xfrm>
                            <a:off x="1939152" y="1291590"/>
                            <a:ext cx="1268887"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Freeform 354"/>
                        <wps:cNvSpPr>
                          <a:spLocks/>
                        </wps:cNvSpPr>
                        <wps:spPr bwMode="auto">
                          <a:xfrm>
                            <a:off x="3172460" y="1268730"/>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355"/>
                        <wps:cNvSpPr>
                          <a:spLocks noChangeArrowheads="1"/>
                        </wps:cNvSpPr>
                        <wps:spPr bwMode="auto">
                          <a:xfrm>
                            <a:off x="2379345" y="1184275"/>
                            <a:ext cx="79883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56"/>
                        <wps:cNvSpPr>
                          <a:spLocks noChangeArrowheads="1"/>
                        </wps:cNvSpPr>
                        <wps:spPr bwMode="auto">
                          <a:xfrm>
                            <a:off x="2257649" y="1190962"/>
                            <a:ext cx="100266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listAvailableProduktInfos (prKontext)</w:t>
                              </w:r>
                            </w:p>
                          </w:txbxContent>
                        </wps:txbx>
                        <wps:bodyPr rot="0" vert="horz" wrap="square" lIns="0" tIns="0" rIns="0" bIns="0" anchor="t" anchorCtr="0">
                          <a:spAutoFit/>
                        </wps:bodyPr>
                      </wps:wsp>
                      <wps:wsp>
                        <wps:cNvPr id="29" name="Line 360"/>
                        <wps:cNvCnPr/>
                        <wps:spPr bwMode="auto">
                          <a:xfrm>
                            <a:off x="570230" y="1612554"/>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Freeform 361"/>
                        <wps:cNvSpPr>
                          <a:spLocks/>
                        </wps:cNvSpPr>
                        <wps:spPr bwMode="auto">
                          <a:xfrm>
                            <a:off x="1840024" y="1591945"/>
                            <a:ext cx="62230" cy="39370"/>
                          </a:xfrm>
                          <a:custGeom>
                            <a:avLst/>
                            <a:gdLst>
                              <a:gd name="T0" fmla="*/ 0 w 98"/>
                              <a:gd name="T1" fmla="*/ 0 h 62"/>
                              <a:gd name="T2" fmla="*/ 98 w 98"/>
                              <a:gd name="T3" fmla="*/ 36 h 62"/>
                              <a:gd name="T4" fmla="*/ 0 w 98"/>
                              <a:gd name="T5" fmla="*/ 62 h 62"/>
                              <a:gd name="T6" fmla="*/ 0 w 98"/>
                              <a:gd name="T7" fmla="*/ 0 h 62"/>
                            </a:gdLst>
                            <a:ahLst/>
                            <a:cxnLst>
                              <a:cxn ang="0">
                                <a:pos x="T0" y="T1"/>
                              </a:cxn>
                              <a:cxn ang="0">
                                <a:pos x="T2" y="T3"/>
                              </a:cxn>
                              <a:cxn ang="0">
                                <a:pos x="T4" y="T5"/>
                              </a:cxn>
                              <a:cxn ang="0">
                                <a:pos x="T6" y="T7"/>
                              </a:cxn>
                            </a:cxnLst>
                            <a:rect l="0" t="0" r="r" b="b"/>
                            <a:pathLst>
                              <a:path w="98" h="62">
                                <a:moveTo>
                                  <a:pt x="0" y="0"/>
                                </a:moveTo>
                                <a:lnTo>
                                  <a:pt x="98" y="36"/>
                                </a:lnTo>
                                <a:lnTo>
                                  <a:pt x="0" y="6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363"/>
                        <wps:cNvSpPr>
                          <a:spLocks noChangeArrowheads="1"/>
                        </wps:cNvSpPr>
                        <wps:spPr bwMode="auto">
                          <a:xfrm>
                            <a:off x="1279075" y="1491691"/>
                            <a:ext cx="49720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Produkt auswählen</w:t>
                              </w:r>
                            </w:p>
                          </w:txbxContent>
                        </wps:txbx>
                        <wps:bodyPr rot="0" vert="horz" wrap="none" lIns="0" tIns="0" rIns="0" bIns="0" anchor="t" anchorCtr="0">
                          <a:noAutofit/>
                        </wps:bodyPr>
                      </wps:wsp>
                      <wps:wsp>
                        <wps:cNvPr id="451" name="Freeform 364"/>
                        <wps:cNvSpPr>
                          <a:spLocks noEditPoints="1"/>
                        </wps:cNvSpPr>
                        <wps:spPr bwMode="auto">
                          <a:xfrm>
                            <a:off x="1923415" y="1424940"/>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452" name="Freeform 365"/>
                        <wps:cNvSpPr>
                          <a:spLocks/>
                        </wps:cNvSpPr>
                        <wps:spPr bwMode="auto">
                          <a:xfrm>
                            <a:off x="1925955" y="1405255"/>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Rectangle 366"/>
                        <wps:cNvSpPr>
                          <a:spLocks noChangeArrowheads="1"/>
                        </wps:cNvSpPr>
                        <wps:spPr bwMode="auto">
                          <a:xfrm>
                            <a:off x="2044700" y="1320165"/>
                            <a:ext cx="44767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367"/>
                        <wps:cNvSpPr>
                          <a:spLocks noChangeArrowheads="1"/>
                        </wps:cNvSpPr>
                        <wps:spPr bwMode="auto">
                          <a:xfrm>
                            <a:off x="1964961" y="1319721"/>
                            <a:ext cx="77025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availableProdukte+Parameter</w:t>
                              </w:r>
                            </w:p>
                          </w:txbxContent>
                        </wps:txbx>
                        <wps:bodyPr rot="0" vert="horz" wrap="none" lIns="0" tIns="0" rIns="0" bIns="0" anchor="t" anchorCtr="0">
                          <a:spAutoFit/>
                        </wps:bodyPr>
                      </wps:wsp>
                      <wps:wsp>
                        <wps:cNvPr id="469" name="Rectangle 368"/>
                        <wps:cNvSpPr>
                          <a:spLocks noChangeArrowheads="1"/>
                        </wps:cNvSpPr>
                        <wps:spPr bwMode="auto">
                          <a:xfrm>
                            <a:off x="3234690" y="1697165"/>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369"/>
                        <wps:cNvSpPr>
                          <a:spLocks noChangeArrowheads="1"/>
                        </wps:cNvSpPr>
                        <wps:spPr bwMode="auto">
                          <a:xfrm>
                            <a:off x="3225790" y="1681925"/>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Line 370"/>
                        <wps:cNvCnPr/>
                        <wps:spPr bwMode="auto">
                          <a:xfrm>
                            <a:off x="1933477" y="1659368"/>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2" name="Freeform 371"/>
                        <wps:cNvSpPr>
                          <a:spLocks/>
                        </wps:cNvSpPr>
                        <wps:spPr bwMode="auto">
                          <a:xfrm>
                            <a:off x="3193268" y="1629850"/>
                            <a:ext cx="62230" cy="39370"/>
                          </a:xfrm>
                          <a:custGeom>
                            <a:avLst/>
                            <a:gdLst>
                              <a:gd name="T0" fmla="*/ 0 w 98"/>
                              <a:gd name="T1" fmla="*/ 0 h 62"/>
                              <a:gd name="T2" fmla="*/ 98 w 98"/>
                              <a:gd name="T3" fmla="*/ 36 h 62"/>
                              <a:gd name="T4" fmla="*/ 0 w 98"/>
                              <a:gd name="T5" fmla="*/ 62 h 62"/>
                              <a:gd name="T6" fmla="*/ 0 w 98"/>
                              <a:gd name="T7" fmla="*/ 0 h 62"/>
                            </a:gdLst>
                            <a:ahLst/>
                            <a:cxnLst>
                              <a:cxn ang="0">
                                <a:pos x="T0" y="T1"/>
                              </a:cxn>
                              <a:cxn ang="0">
                                <a:pos x="T2" y="T3"/>
                              </a:cxn>
                              <a:cxn ang="0">
                                <a:pos x="T4" y="T5"/>
                              </a:cxn>
                              <a:cxn ang="0">
                                <a:pos x="T6" y="T7"/>
                              </a:cxn>
                            </a:cxnLst>
                            <a:rect l="0" t="0" r="r" b="b"/>
                            <a:pathLst>
                              <a:path w="98" h="62">
                                <a:moveTo>
                                  <a:pt x="0" y="0"/>
                                </a:moveTo>
                                <a:lnTo>
                                  <a:pt x="98" y="36"/>
                                </a:lnTo>
                                <a:lnTo>
                                  <a:pt x="0" y="6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77"/>
                        <wps:cNvSpPr>
                          <a:spLocks noEditPoints="1"/>
                        </wps:cNvSpPr>
                        <wps:spPr bwMode="auto">
                          <a:xfrm>
                            <a:off x="1946275" y="1819085"/>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484" name="Freeform 378"/>
                        <wps:cNvSpPr>
                          <a:spLocks/>
                        </wps:cNvSpPr>
                        <wps:spPr bwMode="auto">
                          <a:xfrm>
                            <a:off x="1928396" y="1793050"/>
                            <a:ext cx="67945" cy="40005"/>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 name="Freeform 382"/>
                        <wps:cNvSpPr>
                          <a:spLocks noEditPoints="1"/>
                        </wps:cNvSpPr>
                        <wps:spPr bwMode="auto">
                          <a:xfrm>
                            <a:off x="4594225" y="3130746"/>
                            <a:ext cx="544195" cy="271780"/>
                          </a:xfrm>
                          <a:custGeom>
                            <a:avLst/>
                            <a:gdLst>
                              <a:gd name="T0" fmla="*/ 857 w 857"/>
                              <a:gd name="T1" fmla="*/ 428 h 428"/>
                              <a:gd name="T2" fmla="*/ 857 w 857"/>
                              <a:gd name="T3" fmla="*/ 0 h 428"/>
                              <a:gd name="T4" fmla="*/ 0 w 857"/>
                              <a:gd name="T5" fmla="*/ 428 h 428"/>
                              <a:gd name="T6" fmla="*/ 0 w 857"/>
                              <a:gd name="T7" fmla="*/ 0 h 428"/>
                              <a:gd name="T8" fmla="*/ 0 w 857"/>
                              <a:gd name="T9" fmla="*/ 0 h 428"/>
                              <a:gd name="T10" fmla="*/ 857 w 857"/>
                              <a:gd name="T11" fmla="*/ 0 h 428"/>
                              <a:gd name="T12" fmla="*/ 0 w 857"/>
                              <a:gd name="T13" fmla="*/ 428 h 428"/>
                              <a:gd name="T14" fmla="*/ 857 w 857"/>
                              <a:gd name="T15" fmla="*/ 428 h 4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7" h="428">
                                <a:moveTo>
                                  <a:pt x="857" y="428"/>
                                </a:moveTo>
                                <a:lnTo>
                                  <a:pt x="857" y="0"/>
                                </a:lnTo>
                                <a:moveTo>
                                  <a:pt x="0" y="428"/>
                                </a:moveTo>
                                <a:lnTo>
                                  <a:pt x="0" y="0"/>
                                </a:lnTo>
                                <a:moveTo>
                                  <a:pt x="0" y="0"/>
                                </a:moveTo>
                                <a:lnTo>
                                  <a:pt x="857" y="0"/>
                                </a:lnTo>
                                <a:moveTo>
                                  <a:pt x="0" y="428"/>
                                </a:moveTo>
                                <a:lnTo>
                                  <a:pt x="857" y="428"/>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Rectangle 383"/>
                        <wps:cNvSpPr>
                          <a:spLocks noChangeArrowheads="1"/>
                        </wps:cNvSpPr>
                        <wps:spPr bwMode="auto">
                          <a:xfrm>
                            <a:off x="4769948" y="3220279"/>
                            <a:ext cx="32956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Arial" w:hAnsi="Arial" w:cs="Arial"/>
                                  <w:color w:val="000000"/>
                                  <w:sz w:val="10"/>
                                  <w:szCs w:val="10"/>
                                  <w:lang w:val="en-US"/>
                                </w:rPr>
                                <w:t>Angebot</w:t>
                              </w:r>
                            </w:p>
                          </w:txbxContent>
                        </wps:txbx>
                        <wps:bodyPr rot="0" vert="horz" wrap="square" lIns="0" tIns="0" rIns="0" bIns="0" anchor="t" anchorCtr="0">
                          <a:spAutoFit/>
                        </wps:bodyPr>
                      </wps:wsp>
                      <wps:wsp>
                        <wps:cNvPr id="488" name="Line 385"/>
                        <wps:cNvCnPr/>
                        <wps:spPr bwMode="auto">
                          <a:xfrm>
                            <a:off x="1937385" y="887095"/>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9" name="Freeform 386"/>
                        <wps:cNvSpPr>
                          <a:spLocks/>
                        </wps:cNvSpPr>
                        <wps:spPr bwMode="auto">
                          <a:xfrm>
                            <a:off x="3197860" y="872490"/>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Rectangle 388"/>
                        <wps:cNvSpPr>
                          <a:spLocks noChangeArrowheads="1"/>
                        </wps:cNvSpPr>
                        <wps:spPr bwMode="auto">
                          <a:xfrm>
                            <a:off x="2654978" y="764919"/>
                            <a:ext cx="48260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getETGDaten (key)</w:t>
                              </w:r>
                            </w:p>
                          </w:txbxContent>
                        </wps:txbx>
                        <wps:bodyPr rot="0" vert="horz" wrap="none" lIns="0" tIns="0" rIns="0" bIns="0" anchor="t" anchorCtr="0">
                          <a:spAutoFit/>
                        </wps:bodyPr>
                      </wps:wsp>
                      <wps:wsp>
                        <wps:cNvPr id="492" name="Rectangle 390"/>
                        <wps:cNvSpPr>
                          <a:spLocks noChangeArrowheads="1"/>
                        </wps:cNvSpPr>
                        <wps:spPr bwMode="auto">
                          <a:xfrm>
                            <a:off x="3218954" y="912495"/>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3" name="Rectangle 391"/>
                        <wps:cNvSpPr>
                          <a:spLocks noChangeArrowheads="1"/>
                        </wps:cNvSpPr>
                        <wps:spPr bwMode="auto">
                          <a:xfrm>
                            <a:off x="3237910" y="881883"/>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Freeform 392"/>
                        <wps:cNvSpPr>
                          <a:spLocks noEditPoints="1"/>
                        </wps:cNvSpPr>
                        <wps:spPr bwMode="auto">
                          <a:xfrm>
                            <a:off x="1954530" y="1022985"/>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495" name="Freeform 393"/>
                        <wps:cNvSpPr>
                          <a:spLocks/>
                        </wps:cNvSpPr>
                        <wps:spPr bwMode="auto">
                          <a:xfrm>
                            <a:off x="1920240" y="1004570"/>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Rectangle 395"/>
                        <wps:cNvSpPr>
                          <a:spLocks noChangeArrowheads="1"/>
                        </wps:cNvSpPr>
                        <wps:spPr bwMode="auto">
                          <a:xfrm>
                            <a:off x="1967298" y="916295"/>
                            <a:ext cx="17272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Objekt</w:t>
                              </w:r>
                            </w:p>
                          </w:txbxContent>
                        </wps:txbx>
                        <wps:bodyPr rot="0" vert="horz" wrap="none" lIns="0" tIns="0" rIns="0" bIns="0" anchor="t" anchorCtr="0">
                          <a:spAutoFit/>
                        </wps:bodyPr>
                      </wps:wsp>
                      <wps:wsp>
                        <wps:cNvPr id="497" name="Rectangle 398"/>
                        <wps:cNvSpPr>
                          <a:spLocks noChangeArrowheads="1"/>
                        </wps:cNvSpPr>
                        <wps:spPr bwMode="auto">
                          <a:xfrm>
                            <a:off x="4022090" y="2204085"/>
                            <a:ext cx="22669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Line 400"/>
                        <wps:cNvCnPr/>
                        <wps:spPr bwMode="auto">
                          <a:xfrm>
                            <a:off x="1925955" y="2394929"/>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4" name="Freeform 401"/>
                        <wps:cNvSpPr>
                          <a:spLocks/>
                        </wps:cNvSpPr>
                        <wps:spPr bwMode="auto">
                          <a:xfrm>
                            <a:off x="3172460" y="2372069"/>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Rectangle 402"/>
                        <wps:cNvSpPr>
                          <a:spLocks noChangeArrowheads="1"/>
                        </wps:cNvSpPr>
                        <wps:spPr bwMode="auto">
                          <a:xfrm>
                            <a:off x="2226310" y="2287614"/>
                            <a:ext cx="96837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403"/>
                        <wps:cNvSpPr>
                          <a:spLocks noChangeArrowheads="1"/>
                        </wps:cNvSpPr>
                        <wps:spPr bwMode="auto">
                          <a:xfrm>
                            <a:off x="2206545" y="2291227"/>
                            <a:ext cx="42164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solveKalkulation</w:t>
                              </w:r>
                            </w:p>
                          </w:txbxContent>
                        </wps:txbx>
                        <wps:bodyPr rot="0" vert="horz" wrap="none" lIns="0" tIns="0" rIns="0" bIns="0" anchor="t" anchorCtr="0">
                          <a:spAutoFit/>
                        </wps:bodyPr>
                      </wps:wsp>
                      <wps:wsp>
                        <wps:cNvPr id="507" name="Rectangle 404"/>
                        <wps:cNvSpPr>
                          <a:spLocks noChangeArrowheads="1"/>
                        </wps:cNvSpPr>
                        <wps:spPr bwMode="auto">
                          <a:xfrm>
                            <a:off x="2628170" y="2286784"/>
                            <a:ext cx="1968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w:t>
                              </w:r>
                            </w:p>
                          </w:txbxContent>
                        </wps:txbx>
                        <wps:bodyPr rot="0" vert="horz" wrap="none" lIns="0" tIns="0" rIns="0" bIns="0" anchor="t" anchorCtr="0">
                          <a:spAutoFit/>
                        </wps:bodyPr>
                      </wps:wsp>
                      <wps:wsp>
                        <wps:cNvPr id="508" name="Rectangle 405"/>
                        <wps:cNvSpPr>
                          <a:spLocks noChangeArrowheads="1"/>
                        </wps:cNvSpPr>
                        <wps:spPr bwMode="auto">
                          <a:xfrm>
                            <a:off x="2645314" y="2286784"/>
                            <a:ext cx="28384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kalkulation</w:t>
                              </w:r>
                            </w:p>
                          </w:txbxContent>
                        </wps:txbx>
                        <wps:bodyPr rot="0" vert="horz" wrap="none" lIns="0" tIns="0" rIns="0" bIns="0" anchor="t" anchorCtr="0">
                          <a:spAutoFit/>
                        </wps:bodyPr>
                      </wps:wsp>
                      <wps:wsp>
                        <wps:cNvPr id="510" name="Rectangle 406"/>
                        <wps:cNvSpPr>
                          <a:spLocks noChangeArrowheads="1"/>
                        </wps:cNvSpPr>
                        <wps:spPr bwMode="auto">
                          <a:xfrm>
                            <a:off x="2917085" y="2286784"/>
                            <a:ext cx="1587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w:t>
                              </w:r>
                            </w:p>
                          </w:txbxContent>
                        </wps:txbx>
                        <wps:bodyPr rot="0" vert="horz" wrap="none" lIns="0" tIns="0" rIns="0" bIns="0" anchor="t" anchorCtr="0">
                          <a:spAutoFit/>
                        </wps:bodyPr>
                      </wps:wsp>
                      <wps:wsp>
                        <wps:cNvPr id="511" name="Rectangle 407"/>
                        <wps:cNvSpPr>
                          <a:spLocks noChangeArrowheads="1"/>
                        </wps:cNvSpPr>
                        <wps:spPr bwMode="auto">
                          <a:xfrm>
                            <a:off x="2928514" y="2286784"/>
                            <a:ext cx="25717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prKontext</w:t>
                              </w:r>
                            </w:p>
                          </w:txbxContent>
                        </wps:txbx>
                        <wps:bodyPr rot="0" vert="horz" wrap="none" lIns="0" tIns="0" rIns="0" bIns="0" anchor="t" anchorCtr="0">
                          <a:spAutoFit/>
                        </wps:bodyPr>
                      </wps:wsp>
                      <wps:wsp>
                        <wps:cNvPr id="320" name="Rectangle 408"/>
                        <wps:cNvSpPr>
                          <a:spLocks noChangeArrowheads="1"/>
                        </wps:cNvSpPr>
                        <wps:spPr bwMode="auto">
                          <a:xfrm>
                            <a:off x="3178060" y="2286784"/>
                            <a:ext cx="1968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w:t>
                              </w:r>
                            </w:p>
                          </w:txbxContent>
                        </wps:txbx>
                        <wps:bodyPr rot="0" vert="horz" wrap="none" lIns="0" tIns="0" rIns="0" bIns="0" anchor="t" anchorCtr="0">
                          <a:spAutoFit/>
                        </wps:bodyPr>
                      </wps:wsp>
                      <wps:wsp>
                        <wps:cNvPr id="321" name="Rectangle 409"/>
                        <wps:cNvSpPr>
                          <a:spLocks noChangeArrowheads="1"/>
                        </wps:cNvSpPr>
                        <wps:spPr bwMode="auto">
                          <a:xfrm>
                            <a:off x="3234690" y="2394929"/>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410"/>
                        <wps:cNvSpPr>
                          <a:spLocks noChangeArrowheads="1"/>
                        </wps:cNvSpPr>
                        <wps:spPr bwMode="auto">
                          <a:xfrm>
                            <a:off x="3234690" y="2394929"/>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411"/>
                        <wps:cNvSpPr>
                          <a:spLocks noEditPoints="1"/>
                        </wps:cNvSpPr>
                        <wps:spPr bwMode="auto">
                          <a:xfrm>
                            <a:off x="1923415" y="2528279"/>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24" name="Freeform 412"/>
                        <wps:cNvSpPr>
                          <a:spLocks/>
                        </wps:cNvSpPr>
                        <wps:spPr bwMode="auto">
                          <a:xfrm>
                            <a:off x="1925955" y="2507959"/>
                            <a:ext cx="67945" cy="40005"/>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Rectangle 413"/>
                        <wps:cNvSpPr>
                          <a:spLocks noChangeArrowheads="1"/>
                        </wps:cNvSpPr>
                        <wps:spPr bwMode="auto">
                          <a:xfrm>
                            <a:off x="2033905" y="2423504"/>
                            <a:ext cx="26606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414"/>
                        <wps:cNvSpPr>
                          <a:spLocks noChangeArrowheads="1"/>
                        </wps:cNvSpPr>
                        <wps:spPr bwMode="auto">
                          <a:xfrm>
                            <a:off x="2033831" y="2422627"/>
                            <a:ext cx="28384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kalkulation</w:t>
                              </w:r>
                            </w:p>
                          </w:txbxContent>
                        </wps:txbx>
                        <wps:bodyPr rot="0" vert="horz" wrap="none" lIns="0" tIns="0" rIns="0" bIns="0" anchor="t" anchorCtr="0">
                          <a:spAutoFit/>
                        </wps:bodyPr>
                      </wps:wsp>
                      <wps:wsp>
                        <wps:cNvPr id="327" name="Freeform 415"/>
                        <wps:cNvSpPr>
                          <a:spLocks noEditPoints="1"/>
                        </wps:cNvSpPr>
                        <wps:spPr bwMode="auto">
                          <a:xfrm>
                            <a:off x="570230" y="1007110"/>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28" name="Freeform 416"/>
                        <wps:cNvSpPr>
                          <a:spLocks/>
                        </wps:cNvSpPr>
                        <wps:spPr bwMode="auto">
                          <a:xfrm>
                            <a:off x="570230" y="989330"/>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417"/>
                        <wps:cNvSpPr>
                          <a:spLocks noChangeArrowheads="1"/>
                        </wps:cNvSpPr>
                        <wps:spPr bwMode="auto">
                          <a:xfrm>
                            <a:off x="696595" y="1456055"/>
                            <a:ext cx="22098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418"/>
                        <wps:cNvSpPr>
                          <a:spLocks noChangeArrowheads="1"/>
                        </wps:cNvSpPr>
                        <wps:spPr bwMode="auto">
                          <a:xfrm>
                            <a:off x="631802" y="919171"/>
                            <a:ext cx="2305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anzeigen</w:t>
                              </w:r>
                            </w:p>
                          </w:txbxContent>
                        </wps:txbx>
                        <wps:bodyPr rot="0" vert="horz" wrap="none" lIns="0" tIns="0" rIns="0" bIns="0" anchor="t" anchorCtr="0">
                          <a:spAutoFit/>
                        </wps:bodyPr>
                      </wps:wsp>
                      <wps:wsp>
                        <wps:cNvPr id="331" name="Rectangle 421"/>
                        <wps:cNvSpPr>
                          <a:spLocks noChangeArrowheads="1"/>
                        </wps:cNvSpPr>
                        <wps:spPr bwMode="auto">
                          <a:xfrm>
                            <a:off x="696595" y="2407920"/>
                            <a:ext cx="22098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Line 423"/>
                        <wps:cNvCnPr/>
                        <wps:spPr bwMode="auto">
                          <a:xfrm>
                            <a:off x="566420" y="2123149"/>
                            <a:ext cx="130873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3" name="Freeform 424"/>
                        <wps:cNvSpPr>
                          <a:spLocks/>
                        </wps:cNvSpPr>
                        <wps:spPr bwMode="auto">
                          <a:xfrm>
                            <a:off x="1812925" y="2100289"/>
                            <a:ext cx="62230" cy="40005"/>
                          </a:xfrm>
                          <a:custGeom>
                            <a:avLst/>
                            <a:gdLst>
                              <a:gd name="T0" fmla="*/ 0 w 98"/>
                              <a:gd name="T1" fmla="*/ 63 h 63"/>
                              <a:gd name="T2" fmla="*/ 98 w 98"/>
                              <a:gd name="T3" fmla="*/ 36 h 63"/>
                              <a:gd name="T4" fmla="*/ 0 w 98"/>
                              <a:gd name="T5" fmla="*/ 0 h 63"/>
                            </a:gdLst>
                            <a:ahLst/>
                            <a:cxnLst>
                              <a:cxn ang="0">
                                <a:pos x="T0" y="T1"/>
                              </a:cxn>
                              <a:cxn ang="0">
                                <a:pos x="T2" y="T3"/>
                              </a:cxn>
                              <a:cxn ang="0">
                                <a:pos x="T4" y="T5"/>
                              </a:cxn>
                            </a:cxnLst>
                            <a:rect l="0" t="0" r="r" b="b"/>
                            <a:pathLst>
                              <a:path w="98" h="63">
                                <a:moveTo>
                                  <a:pt x="0" y="63"/>
                                </a:moveTo>
                                <a:lnTo>
                                  <a:pt x="98" y="36"/>
                                </a:lnTo>
                                <a:lnTo>
                                  <a:pt x="0"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Rectangle 425"/>
                        <wps:cNvSpPr>
                          <a:spLocks noChangeArrowheads="1"/>
                        </wps:cNvSpPr>
                        <wps:spPr bwMode="auto">
                          <a:xfrm>
                            <a:off x="1076325" y="2015199"/>
                            <a:ext cx="68516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426"/>
                        <wps:cNvSpPr>
                          <a:spLocks noChangeArrowheads="1"/>
                        </wps:cNvSpPr>
                        <wps:spPr bwMode="auto">
                          <a:xfrm>
                            <a:off x="1076286" y="2014460"/>
                            <a:ext cx="7639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Kalkulationsdaten eingeben</w:t>
                              </w:r>
                            </w:p>
                          </w:txbxContent>
                        </wps:txbx>
                        <wps:bodyPr rot="0" vert="horz" wrap="square" lIns="0" tIns="0" rIns="0" bIns="0" anchor="t" anchorCtr="0">
                          <a:spAutoFit/>
                        </wps:bodyPr>
                      </wps:wsp>
                      <wps:wsp>
                        <wps:cNvPr id="363" name="Line 427"/>
                        <wps:cNvCnPr/>
                        <wps:spPr bwMode="auto">
                          <a:xfrm>
                            <a:off x="566420" y="2259039"/>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6" name="Freeform 428"/>
                        <wps:cNvSpPr>
                          <a:spLocks/>
                        </wps:cNvSpPr>
                        <wps:spPr bwMode="auto">
                          <a:xfrm>
                            <a:off x="1812925" y="2236179"/>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Rectangle 429"/>
                        <wps:cNvSpPr>
                          <a:spLocks noChangeArrowheads="1"/>
                        </wps:cNvSpPr>
                        <wps:spPr bwMode="auto">
                          <a:xfrm>
                            <a:off x="1489710" y="2151089"/>
                            <a:ext cx="26606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430"/>
                        <wps:cNvSpPr>
                          <a:spLocks noChangeArrowheads="1"/>
                        </wps:cNvSpPr>
                        <wps:spPr bwMode="auto">
                          <a:xfrm>
                            <a:off x="1489656" y="2150940"/>
                            <a:ext cx="27749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berechnen</w:t>
                              </w:r>
                            </w:p>
                          </w:txbxContent>
                        </wps:txbx>
                        <wps:bodyPr rot="0" vert="horz" wrap="none" lIns="0" tIns="0" rIns="0" bIns="0" anchor="t" anchorCtr="0">
                          <a:spAutoFit/>
                        </wps:bodyPr>
                      </wps:wsp>
                      <wps:wsp>
                        <wps:cNvPr id="378" name="Rectangle 433"/>
                        <wps:cNvSpPr>
                          <a:spLocks noChangeArrowheads="1"/>
                        </wps:cNvSpPr>
                        <wps:spPr bwMode="auto">
                          <a:xfrm>
                            <a:off x="4186555" y="3088005"/>
                            <a:ext cx="31115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Freeform 435"/>
                        <wps:cNvSpPr>
                          <a:spLocks noEditPoints="1"/>
                        </wps:cNvSpPr>
                        <wps:spPr bwMode="auto">
                          <a:xfrm>
                            <a:off x="577505" y="2840660"/>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380" name="Freeform 436"/>
                        <wps:cNvSpPr>
                          <a:spLocks/>
                        </wps:cNvSpPr>
                        <wps:spPr bwMode="auto">
                          <a:xfrm>
                            <a:off x="532465" y="2815999"/>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Rectangle 437"/>
                        <wps:cNvSpPr>
                          <a:spLocks noChangeArrowheads="1"/>
                        </wps:cNvSpPr>
                        <wps:spPr bwMode="auto">
                          <a:xfrm>
                            <a:off x="662640" y="2730909"/>
                            <a:ext cx="22098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438"/>
                        <wps:cNvSpPr>
                          <a:spLocks noChangeArrowheads="1"/>
                        </wps:cNvSpPr>
                        <wps:spPr bwMode="auto">
                          <a:xfrm>
                            <a:off x="687058" y="2737832"/>
                            <a:ext cx="2305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anzeigen</w:t>
                              </w:r>
                            </w:p>
                          </w:txbxContent>
                        </wps:txbx>
                        <wps:bodyPr rot="0" vert="horz" wrap="none" lIns="0" tIns="0" rIns="0" bIns="0" anchor="t" anchorCtr="0">
                          <a:spAutoFit/>
                        </wps:bodyPr>
                      </wps:wsp>
                      <wps:wsp>
                        <wps:cNvPr id="129" name="Line 439"/>
                        <wps:cNvCnPr/>
                        <wps:spPr bwMode="auto">
                          <a:xfrm>
                            <a:off x="566420" y="3023006"/>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440"/>
                        <wps:cNvSpPr>
                          <a:spLocks/>
                        </wps:cNvSpPr>
                        <wps:spPr bwMode="auto">
                          <a:xfrm>
                            <a:off x="1812925" y="3000146"/>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Rectangle 441"/>
                        <wps:cNvSpPr>
                          <a:spLocks noChangeArrowheads="1"/>
                        </wps:cNvSpPr>
                        <wps:spPr bwMode="auto">
                          <a:xfrm>
                            <a:off x="1501140" y="2915056"/>
                            <a:ext cx="24384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442"/>
                        <wps:cNvSpPr>
                          <a:spLocks noChangeArrowheads="1"/>
                        </wps:cNvSpPr>
                        <wps:spPr bwMode="auto">
                          <a:xfrm>
                            <a:off x="1501086" y="2914011"/>
                            <a:ext cx="25209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speichern</w:t>
                              </w:r>
                            </w:p>
                          </w:txbxContent>
                        </wps:txbx>
                        <wps:bodyPr rot="0" vert="horz" wrap="none" lIns="0" tIns="0" rIns="0" bIns="0" anchor="t" anchorCtr="0">
                          <a:spAutoFit/>
                        </wps:bodyPr>
                      </wps:wsp>
                      <wps:wsp>
                        <wps:cNvPr id="133" name="Line 443"/>
                        <wps:cNvCnPr/>
                        <wps:spPr bwMode="auto">
                          <a:xfrm>
                            <a:off x="1925955" y="3158896"/>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Freeform 444"/>
                        <wps:cNvSpPr>
                          <a:spLocks/>
                        </wps:cNvSpPr>
                        <wps:spPr bwMode="auto">
                          <a:xfrm>
                            <a:off x="3172460" y="3136036"/>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Rectangle 445"/>
                        <wps:cNvSpPr>
                          <a:spLocks noChangeArrowheads="1"/>
                        </wps:cNvSpPr>
                        <wps:spPr bwMode="auto">
                          <a:xfrm>
                            <a:off x="2503805" y="3050946"/>
                            <a:ext cx="685800"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446"/>
                        <wps:cNvSpPr>
                          <a:spLocks noChangeArrowheads="1"/>
                        </wps:cNvSpPr>
                        <wps:spPr bwMode="auto">
                          <a:xfrm>
                            <a:off x="2333331" y="3025935"/>
                            <a:ext cx="90424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CreateOrUpdateAngebot(Angebot)</w:t>
                              </w:r>
                            </w:p>
                          </w:txbxContent>
                        </wps:txbx>
                        <wps:bodyPr rot="0" vert="horz" wrap="none" lIns="0" tIns="0" rIns="0" bIns="0" anchor="t" anchorCtr="0">
                          <a:spAutoFit/>
                        </wps:bodyPr>
                      </wps:wsp>
                      <wps:wsp>
                        <wps:cNvPr id="137" name="Rectangle 450"/>
                        <wps:cNvSpPr>
                          <a:spLocks noChangeArrowheads="1"/>
                        </wps:cNvSpPr>
                        <wps:spPr bwMode="auto">
                          <a:xfrm>
                            <a:off x="3234690" y="3158896"/>
                            <a:ext cx="50800" cy="135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451"/>
                        <wps:cNvSpPr>
                          <a:spLocks noChangeArrowheads="1"/>
                        </wps:cNvSpPr>
                        <wps:spPr bwMode="auto">
                          <a:xfrm>
                            <a:off x="3234690" y="3158896"/>
                            <a:ext cx="50800" cy="13589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Line 452"/>
                        <wps:cNvCnPr/>
                        <wps:spPr bwMode="auto">
                          <a:xfrm>
                            <a:off x="3285490" y="3226841"/>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4" name="Freeform 453"/>
                        <wps:cNvSpPr>
                          <a:spLocks/>
                        </wps:cNvSpPr>
                        <wps:spPr bwMode="auto">
                          <a:xfrm>
                            <a:off x="4531995" y="3203981"/>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Rectangle 454"/>
                        <wps:cNvSpPr>
                          <a:spLocks noChangeArrowheads="1"/>
                        </wps:cNvSpPr>
                        <wps:spPr bwMode="auto">
                          <a:xfrm>
                            <a:off x="4254500" y="3118891"/>
                            <a:ext cx="243205" cy="73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455"/>
                        <wps:cNvSpPr>
                          <a:spLocks noChangeArrowheads="1"/>
                        </wps:cNvSpPr>
                        <wps:spPr bwMode="auto">
                          <a:xfrm>
                            <a:off x="4254346" y="3118411"/>
                            <a:ext cx="25209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speichern</w:t>
                              </w:r>
                            </w:p>
                          </w:txbxContent>
                        </wps:txbx>
                        <wps:bodyPr rot="0" vert="horz" wrap="none" lIns="0" tIns="0" rIns="0" bIns="0" anchor="t" anchorCtr="0">
                          <a:spAutoFit/>
                        </wps:bodyPr>
                      </wps:wsp>
                      <wps:wsp>
                        <wps:cNvPr id="391" name="Rectangle 456"/>
                        <wps:cNvSpPr>
                          <a:spLocks noChangeArrowheads="1"/>
                        </wps:cNvSpPr>
                        <wps:spPr bwMode="auto">
                          <a:xfrm>
                            <a:off x="262665" y="1929627"/>
                            <a:ext cx="4118197" cy="96693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457"/>
                        <wps:cNvSpPr>
                          <a:spLocks/>
                        </wps:cNvSpPr>
                        <wps:spPr bwMode="auto">
                          <a:xfrm>
                            <a:off x="271780" y="1919314"/>
                            <a:ext cx="504190" cy="135890"/>
                          </a:xfrm>
                          <a:custGeom>
                            <a:avLst/>
                            <a:gdLst>
                              <a:gd name="T0" fmla="*/ 0 w 794"/>
                              <a:gd name="T1" fmla="*/ 214 h 214"/>
                              <a:gd name="T2" fmla="*/ 687 w 794"/>
                              <a:gd name="T3" fmla="*/ 214 h 214"/>
                              <a:gd name="T4" fmla="*/ 794 w 794"/>
                              <a:gd name="T5" fmla="*/ 107 h 214"/>
                              <a:gd name="T6" fmla="*/ 794 w 794"/>
                              <a:gd name="T7" fmla="*/ 0 h 214"/>
                              <a:gd name="T8" fmla="*/ 0 w 794"/>
                              <a:gd name="T9" fmla="*/ 0 h 214"/>
                              <a:gd name="T10" fmla="*/ 0 w 794"/>
                              <a:gd name="T11" fmla="*/ 214 h 214"/>
                            </a:gdLst>
                            <a:ahLst/>
                            <a:cxnLst>
                              <a:cxn ang="0">
                                <a:pos x="T0" y="T1"/>
                              </a:cxn>
                              <a:cxn ang="0">
                                <a:pos x="T2" y="T3"/>
                              </a:cxn>
                              <a:cxn ang="0">
                                <a:pos x="T4" y="T5"/>
                              </a:cxn>
                              <a:cxn ang="0">
                                <a:pos x="T6" y="T7"/>
                              </a:cxn>
                              <a:cxn ang="0">
                                <a:pos x="T8" y="T9"/>
                              </a:cxn>
                              <a:cxn ang="0">
                                <a:pos x="T10" y="T11"/>
                              </a:cxn>
                            </a:cxnLst>
                            <a:rect l="0" t="0" r="r" b="b"/>
                            <a:pathLst>
                              <a:path w="794" h="214">
                                <a:moveTo>
                                  <a:pt x="0" y="214"/>
                                </a:moveTo>
                                <a:lnTo>
                                  <a:pt x="687" y="214"/>
                                </a:lnTo>
                                <a:lnTo>
                                  <a:pt x="794" y="107"/>
                                </a:lnTo>
                                <a:lnTo>
                                  <a:pt x="794" y="0"/>
                                </a:lnTo>
                                <a:lnTo>
                                  <a:pt x="0" y="0"/>
                                </a:lnTo>
                                <a:lnTo>
                                  <a:pt x="0" y="2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458"/>
                        <wps:cNvSpPr>
                          <a:spLocks/>
                        </wps:cNvSpPr>
                        <wps:spPr bwMode="auto">
                          <a:xfrm>
                            <a:off x="271780" y="1919314"/>
                            <a:ext cx="504190" cy="135890"/>
                          </a:xfrm>
                          <a:custGeom>
                            <a:avLst/>
                            <a:gdLst>
                              <a:gd name="T0" fmla="*/ 0 w 794"/>
                              <a:gd name="T1" fmla="*/ 214 h 214"/>
                              <a:gd name="T2" fmla="*/ 687 w 794"/>
                              <a:gd name="T3" fmla="*/ 214 h 214"/>
                              <a:gd name="T4" fmla="*/ 794 w 794"/>
                              <a:gd name="T5" fmla="*/ 107 h 214"/>
                              <a:gd name="T6" fmla="*/ 794 w 794"/>
                              <a:gd name="T7" fmla="*/ 0 h 214"/>
                              <a:gd name="T8" fmla="*/ 0 w 794"/>
                              <a:gd name="T9" fmla="*/ 0 h 214"/>
                              <a:gd name="T10" fmla="*/ 0 w 794"/>
                              <a:gd name="T11" fmla="*/ 214 h 214"/>
                            </a:gdLst>
                            <a:ahLst/>
                            <a:cxnLst>
                              <a:cxn ang="0">
                                <a:pos x="T0" y="T1"/>
                              </a:cxn>
                              <a:cxn ang="0">
                                <a:pos x="T2" y="T3"/>
                              </a:cxn>
                              <a:cxn ang="0">
                                <a:pos x="T4" y="T5"/>
                              </a:cxn>
                              <a:cxn ang="0">
                                <a:pos x="T6" y="T7"/>
                              </a:cxn>
                              <a:cxn ang="0">
                                <a:pos x="T8" y="T9"/>
                              </a:cxn>
                              <a:cxn ang="0">
                                <a:pos x="T10" y="T11"/>
                              </a:cxn>
                            </a:cxnLst>
                            <a:rect l="0" t="0" r="r" b="b"/>
                            <a:pathLst>
                              <a:path w="794" h="214">
                                <a:moveTo>
                                  <a:pt x="0" y="214"/>
                                </a:moveTo>
                                <a:lnTo>
                                  <a:pt x="687" y="214"/>
                                </a:lnTo>
                                <a:lnTo>
                                  <a:pt x="794" y="107"/>
                                </a:lnTo>
                                <a:lnTo>
                                  <a:pt x="794" y="0"/>
                                </a:lnTo>
                                <a:lnTo>
                                  <a:pt x="0" y="0"/>
                                </a:lnTo>
                                <a:lnTo>
                                  <a:pt x="0" y="21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Rectangle 459"/>
                        <wps:cNvSpPr>
                          <a:spLocks noChangeArrowheads="1"/>
                        </wps:cNvSpPr>
                        <wps:spPr bwMode="auto">
                          <a:xfrm>
                            <a:off x="316853" y="1946538"/>
                            <a:ext cx="42608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b/>
                                  <w:bCs/>
                                  <w:color w:val="000000"/>
                                  <w:sz w:val="10"/>
                                  <w:szCs w:val="10"/>
                                  <w:lang w:val="en-US"/>
                                </w:rPr>
                                <w:t>loop kalkulieren</w:t>
                              </w:r>
                            </w:p>
                          </w:txbxContent>
                        </wps:txbx>
                        <wps:bodyPr rot="0" vert="horz" wrap="none" lIns="0" tIns="0" rIns="0" bIns="0" anchor="t" anchorCtr="0">
                          <a:spAutoFit/>
                        </wps:bodyPr>
                      </wps:wsp>
                      <wps:wsp>
                        <wps:cNvPr id="401" name="Rectangle 460"/>
                        <wps:cNvSpPr>
                          <a:spLocks noChangeArrowheads="1"/>
                        </wps:cNvSpPr>
                        <wps:spPr bwMode="auto">
                          <a:xfrm>
                            <a:off x="0" y="0"/>
                            <a:ext cx="5166360" cy="448966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Freeform 461"/>
                        <wps:cNvSpPr>
                          <a:spLocks/>
                        </wps:cNvSpPr>
                        <wps:spPr bwMode="auto">
                          <a:xfrm>
                            <a:off x="0" y="0"/>
                            <a:ext cx="447675" cy="135890"/>
                          </a:xfrm>
                          <a:custGeom>
                            <a:avLst/>
                            <a:gdLst>
                              <a:gd name="T0" fmla="*/ 0 w 705"/>
                              <a:gd name="T1" fmla="*/ 214 h 214"/>
                              <a:gd name="T2" fmla="*/ 598 w 705"/>
                              <a:gd name="T3" fmla="*/ 214 h 214"/>
                              <a:gd name="T4" fmla="*/ 705 w 705"/>
                              <a:gd name="T5" fmla="*/ 107 h 214"/>
                              <a:gd name="T6" fmla="*/ 705 w 705"/>
                              <a:gd name="T7" fmla="*/ 0 h 214"/>
                              <a:gd name="T8" fmla="*/ 0 w 705"/>
                              <a:gd name="T9" fmla="*/ 0 h 214"/>
                              <a:gd name="T10" fmla="*/ 0 w 705"/>
                              <a:gd name="T11" fmla="*/ 214 h 214"/>
                            </a:gdLst>
                            <a:ahLst/>
                            <a:cxnLst>
                              <a:cxn ang="0">
                                <a:pos x="T0" y="T1"/>
                              </a:cxn>
                              <a:cxn ang="0">
                                <a:pos x="T2" y="T3"/>
                              </a:cxn>
                              <a:cxn ang="0">
                                <a:pos x="T4" y="T5"/>
                              </a:cxn>
                              <a:cxn ang="0">
                                <a:pos x="T6" y="T7"/>
                              </a:cxn>
                              <a:cxn ang="0">
                                <a:pos x="T8" y="T9"/>
                              </a:cxn>
                              <a:cxn ang="0">
                                <a:pos x="T10" y="T11"/>
                              </a:cxn>
                            </a:cxnLst>
                            <a:rect l="0" t="0" r="r" b="b"/>
                            <a:pathLst>
                              <a:path w="705" h="214">
                                <a:moveTo>
                                  <a:pt x="0" y="214"/>
                                </a:moveTo>
                                <a:lnTo>
                                  <a:pt x="598" y="214"/>
                                </a:lnTo>
                                <a:lnTo>
                                  <a:pt x="705" y="107"/>
                                </a:lnTo>
                                <a:lnTo>
                                  <a:pt x="705" y="0"/>
                                </a:lnTo>
                                <a:lnTo>
                                  <a:pt x="0" y="0"/>
                                </a:lnTo>
                                <a:lnTo>
                                  <a:pt x="0" y="2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462"/>
                        <wps:cNvSpPr>
                          <a:spLocks/>
                        </wps:cNvSpPr>
                        <wps:spPr bwMode="auto">
                          <a:xfrm>
                            <a:off x="0" y="0"/>
                            <a:ext cx="447675" cy="135890"/>
                          </a:xfrm>
                          <a:custGeom>
                            <a:avLst/>
                            <a:gdLst>
                              <a:gd name="T0" fmla="*/ 0 w 705"/>
                              <a:gd name="T1" fmla="*/ 214 h 214"/>
                              <a:gd name="T2" fmla="*/ 598 w 705"/>
                              <a:gd name="T3" fmla="*/ 214 h 214"/>
                              <a:gd name="T4" fmla="*/ 705 w 705"/>
                              <a:gd name="T5" fmla="*/ 107 h 214"/>
                              <a:gd name="T6" fmla="*/ 705 w 705"/>
                              <a:gd name="T7" fmla="*/ 0 h 214"/>
                              <a:gd name="T8" fmla="*/ 0 w 705"/>
                              <a:gd name="T9" fmla="*/ 0 h 214"/>
                              <a:gd name="T10" fmla="*/ 0 w 705"/>
                              <a:gd name="T11" fmla="*/ 214 h 214"/>
                            </a:gdLst>
                            <a:ahLst/>
                            <a:cxnLst>
                              <a:cxn ang="0">
                                <a:pos x="T0" y="T1"/>
                              </a:cxn>
                              <a:cxn ang="0">
                                <a:pos x="T2" y="T3"/>
                              </a:cxn>
                              <a:cxn ang="0">
                                <a:pos x="T4" y="T5"/>
                              </a:cxn>
                              <a:cxn ang="0">
                                <a:pos x="T6" y="T7"/>
                              </a:cxn>
                              <a:cxn ang="0">
                                <a:pos x="T8" y="T9"/>
                              </a:cxn>
                              <a:cxn ang="0">
                                <a:pos x="T10" y="T11"/>
                              </a:cxn>
                            </a:cxnLst>
                            <a:rect l="0" t="0" r="r" b="b"/>
                            <a:pathLst>
                              <a:path w="705" h="214">
                                <a:moveTo>
                                  <a:pt x="0" y="214"/>
                                </a:moveTo>
                                <a:lnTo>
                                  <a:pt x="598" y="214"/>
                                </a:lnTo>
                                <a:lnTo>
                                  <a:pt x="705" y="107"/>
                                </a:lnTo>
                                <a:lnTo>
                                  <a:pt x="705" y="0"/>
                                </a:lnTo>
                                <a:lnTo>
                                  <a:pt x="0" y="0"/>
                                </a:lnTo>
                                <a:lnTo>
                                  <a:pt x="0" y="214"/>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Rectangle 463"/>
                        <wps:cNvSpPr>
                          <a:spLocks noChangeArrowheads="1"/>
                        </wps:cNvSpPr>
                        <wps:spPr bwMode="auto">
                          <a:xfrm>
                            <a:off x="45083" y="28565"/>
                            <a:ext cx="22542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b/>
                                  <w:bCs/>
                                  <w:color w:val="000000"/>
                                  <w:sz w:val="10"/>
                                  <w:szCs w:val="10"/>
                                  <w:lang w:val="en-US"/>
                                </w:rPr>
                                <w:t>Angebot</w:t>
                              </w:r>
                            </w:p>
                          </w:txbxContent>
                        </wps:txbx>
                        <wps:bodyPr rot="0" vert="horz" wrap="none" lIns="0" tIns="0" rIns="0" bIns="0" anchor="t" anchorCtr="0">
                          <a:spAutoFit/>
                        </wps:bodyPr>
                      </wps:wsp>
                      <wps:wsp>
                        <wps:cNvPr id="182" name="Freeform 468"/>
                        <wps:cNvSpPr>
                          <a:spLocks noEditPoints="1"/>
                        </wps:cNvSpPr>
                        <wps:spPr bwMode="auto">
                          <a:xfrm>
                            <a:off x="3560445" y="269240"/>
                            <a:ext cx="793115" cy="5715"/>
                          </a:xfrm>
                          <a:custGeom>
                            <a:avLst/>
                            <a:gdLst>
                              <a:gd name="T0" fmla="*/ 2120 w 2240"/>
                              <a:gd name="T1" fmla="*/ 16 h 16"/>
                              <a:gd name="T2" fmla="*/ 2120 w 2240"/>
                              <a:gd name="T3" fmla="*/ 0 h 16"/>
                              <a:gd name="T4" fmla="*/ 2240 w 2240"/>
                              <a:gd name="T5" fmla="*/ 8 h 16"/>
                              <a:gd name="T6" fmla="*/ 2040 w 2240"/>
                              <a:gd name="T7" fmla="*/ 16 h 16"/>
                              <a:gd name="T8" fmla="*/ 1920 w 2240"/>
                              <a:gd name="T9" fmla="*/ 8 h 16"/>
                              <a:gd name="T10" fmla="*/ 2040 w 2240"/>
                              <a:gd name="T11" fmla="*/ 0 h 16"/>
                              <a:gd name="T12" fmla="*/ 2040 w 2240"/>
                              <a:gd name="T13" fmla="*/ 16 h 16"/>
                              <a:gd name="T14" fmla="*/ 1736 w 2240"/>
                              <a:gd name="T15" fmla="*/ 16 h 16"/>
                              <a:gd name="T16" fmla="*/ 1736 w 2240"/>
                              <a:gd name="T17" fmla="*/ 0 h 16"/>
                              <a:gd name="T18" fmla="*/ 1856 w 2240"/>
                              <a:gd name="T19" fmla="*/ 8 h 16"/>
                              <a:gd name="T20" fmla="*/ 1656 w 2240"/>
                              <a:gd name="T21" fmla="*/ 16 h 16"/>
                              <a:gd name="T22" fmla="*/ 1536 w 2240"/>
                              <a:gd name="T23" fmla="*/ 8 h 16"/>
                              <a:gd name="T24" fmla="*/ 1656 w 2240"/>
                              <a:gd name="T25" fmla="*/ 0 h 16"/>
                              <a:gd name="T26" fmla="*/ 1656 w 2240"/>
                              <a:gd name="T27" fmla="*/ 16 h 16"/>
                              <a:gd name="T28" fmla="*/ 1352 w 2240"/>
                              <a:gd name="T29" fmla="*/ 16 h 16"/>
                              <a:gd name="T30" fmla="*/ 1352 w 2240"/>
                              <a:gd name="T31" fmla="*/ 0 h 16"/>
                              <a:gd name="T32" fmla="*/ 1472 w 2240"/>
                              <a:gd name="T33" fmla="*/ 8 h 16"/>
                              <a:gd name="T34" fmla="*/ 1272 w 2240"/>
                              <a:gd name="T35" fmla="*/ 16 h 16"/>
                              <a:gd name="T36" fmla="*/ 1152 w 2240"/>
                              <a:gd name="T37" fmla="*/ 8 h 16"/>
                              <a:gd name="T38" fmla="*/ 1272 w 2240"/>
                              <a:gd name="T39" fmla="*/ 0 h 16"/>
                              <a:gd name="T40" fmla="*/ 1272 w 2240"/>
                              <a:gd name="T41" fmla="*/ 16 h 16"/>
                              <a:gd name="T42" fmla="*/ 968 w 2240"/>
                              <a:gd name="T43" fmla="*/ 16 h 16"/>
                              <a:gd name="T44" fmla="*/ 968 w 2240"/>
                              <a:gd name="T45" fmla="*/ 0 h 16"/>
                              <a:gd name="T46" fmla="*/ 1088 w 2240"/>
                              <a:gd name="T47" fmla="*/ 8 h 16"/>
                              <a:gd name="T48" fmla="*/ 888 w 2240"/>
                              <a:gd name="T49" fmla="*/ 16 h 16"/>
                              <a:gd name="T50" fmla="*/ 768 w 2240"/>
                              <a:gd name="T51" fmla="*/ 8 h 16"/>
                              <a:gd name="T52" fmla="*/ 888 w 2240"/>
                              <a:gd name="T53" fmla="*/ 0 h 16"/>
                              <a:gd name="T54" fmla="*/ 888 w 2240"/>
                              <a:gd name="T55" fmla="*/ 16 h 16"/>
                              <a:gd name="T56" fmla="*/ 584 w 2240"/>
                              <a:gd name="T57" fmla="*/ 16 h 16"/>
                              <a:gd name="T58" fmla="*/ 584 w 2240"/>
                              <a:gd name="T59" fmla="*/ 0 h 16"/>
                              <a:gd name="T60" fmla="*/ 704 w 2240"/>
                              <a:gd name="T61" fmla="*/ 8 h 16"/>
                              <a:gd name="T62" fmla="*/ 504 w 2240"/>
                              <a:gd name="T63" fmla="*/ 16 h 16"/>
                              <a:gd name="T64" fmla="*/ 384 w 2240"/>
                              <a:gd name="T65" fmla="*/ 8 h 16"/>
                              <a:gd name="T66" fmla="*/ 504 w 2240"/>
                              <a:gd name="T67" fmla="*/ 0 h 16"/>
                              <a:gd name="T68" fmla="*/ 504 w 2240"/>
                              <a:gd name="T69" fmla="*/ 16 h 16"/>
                              <a:gd name="T70" fmla="*/ 200 w 2240"/>
                              <a:gd name="T71" fmla="*/ 16 h 16"/>
                              <a:gd name="T72" fmla="*/ 200 w 2240"/>
                              <a:gd name="T73" fmla="*/ 0 h 16"/>
                              <a:gd name="T74" fmla="*/ 320 w 2240"/>
                              <a:gd name="T75" fmla="*/ 8 h 16"/>
                              <a:gd name="T76" fmla="*/ 120 w 2240"/>
                              <a:gd name="T77" fmla="*/ 16 h 16"/>
                              <a:gd name="T78" fmla="*/ 0 w 2240"/>
                              <a:gd name="T79" fmla="*/ 8 h 16"/>
                              <a:gd name="T80" fmla="*/ 120 w 2240"/>
                              <a:gd name="T81" fmla="*/ 0 h 16"/>
                              <a:gd name="T82" fmla="*/ 120 w 2240"/>
                              <a:gd name="T8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240" h="16">
                                <a:moveTo>
                                  <a:pt x="2232" y="16"/>
                                </a:moveTo>
                                <a:lnTo>
                                  <a:pt x="2120" y="16"/>
                                </a:lnTo>
                                <a:cubicBezTo>
                                  <a:pt x="2116" y="16"/>
                                  <a:pt x="2112" y="13"/>
                                  <a:pt x="2112" y="8"/>
                                </a:cubicBezTo>
                                <a:cubicBezTo>
                                  <a:pt x="2112" y="4"/>
                                  <a:pt x="2116" y="0"/>
                                  <a:pt x="2120" y="0"/>
                                </a:cubicBezTo>
                                <a:lnTo>
                                  <a:pt x="2232" y="0"/>
                                </a:lnTo>
                                <a:cubicBezTo>
                                  <a:pt x="2237" y="0"/>
                                  <a:pt x="2240" y="4"/>
                                  <a:pt x="2240" y="8"/>
                                </a:cubicBezTo>
                                <a:cubicBezTo>
                                  <a:pt x="2240" y="13"/>
                                  <a:pt x="2237" y="16"/>
                                  <a:pt x="2232" y="16"/>
                                </a:cubicBezTo>
                                <a:close/>
                                <a:moveTo>
                                  <a:pt x="2040" y="16"/>
                                </a:moveTo>
                                <a:lnTo>
                                  <a:pt x="1928" y="16"/>
                                </a:lnTo>
                                <a:cubicBezTo>
                                  <a:pt x="1924" y="16"/>
                                  <a:pt x="1920" y="13"/>
                                  <a:pt x="1920" y="8"/>
                                </a:cubicBezTo>
                                <a:cubicBezTo>
                                  <a:pt x="1920" y="4"/>
                                  <a:pt x="1924" y="0"/>
                                  <a:pt x="1928" y="0"/>
                                </a:cubicBezTo>
                                <a:lnTo>
                                  <a:pt x="2040" y="0"/>
                                </a:lnTo>
                                <a:cubicBezTo>
                                  <a:pt x="2045" y="0"/>
                                  <a:pt x="2048" y="4"/>
                                  <a:pt x="2048" y="8"/>
                                </a:cubicBezTo>
                                <a:cubicBezTo>
                                  <a:pt x="2048" y="13"/>
                                  <a:pt x="2045" y="16"/>
                                  <a:pt x="2040" y="16"/>
                                </a:cubicBezTo>
                                <a:close/>
                                <a:moveTo>
                                  <a:pt x="1848" y="16"/>
                                </a:moveTo>
                                <a:lnTo>
                                  <a:pt x="1736" y="16"/>
                                </a:lnTo>
                                <a:cubicBezTo>
                                  <a:pt x="1732" y="16"/>
                                  <a:pt x="1728" y="13"/>
                                  <a:pt x="1728" y="8"/>
                                </a:cubicBezTo>
                                <a:cubicBezTo>
                                  <a:pt x="1728" y="4"/>
                                  <a:pt x="1732" y="0"/>
                                  <a:pt x="1736" y="0"/>
                                </a:cubicBezTo>
                                <a:lnTo>
                                  <a:pt x="1848" y="0"/>
                                </a:lnTo>
                                <a:cubicBezTo>
                                  <a:pt x="1853" y="0"/>
                                  <a:pt x="1856" y="4"/>
                                  <a:pt x="1856" y="8"/>
                                </a:cubicBezTo>
                                <a:cubicBezTo>
                                  <a:pt x="1856" y="13"/>
                                  <a:pt x="1853" y="16"/>
                                  <a:pt x="1848" y="16"/>
                                </a:cubicBezTo>
                                <a:close/>
                                <a:moveTo>
                                  <a:pt x="1656" y="16"/>
                                </a:moveTo>
                                <a:lnTo>
                                  <a:pt x="1544" y="16"/>
                                </a:lnTo>
                                <a:cubicBezTo>
                                  <a:pt x="1540" y="16"/>
                                  <a:pt x="1536" y="13"/>
                                  <a:pt x="1536" y="8"/>
                                </a:cubicBezTo>
                                <a:cubicBezTo>
                                  <a:pt x="1536" y="4"/>
                                  <a:pt x="1540" y="0"/>
                                  <a:pt x="1544" y="0"/>
                                </a:cubicBezTo>
                                <a:lnTo>
                                  <a:pt x="1656" y="0"/>
                                </a:lnTo>
                                <a:cubicBezTo>
                                  <a:pt x="1661" y="0"/>
                                  <a:pt x="1664" y="4"/>
                                  <a:pt x="1664" y="8"/>
                                </a:cubicBezTo>
                                <a:cubicBezTo>
                                  <a:pt x="1664" y="13"/>
                                  <a:pt x="1661" y="16"/>
                                  <a:pt x="1656" y="16"/>
                                </a:cubicBezTo>
                                <a:close/>
                                <a:moveTo>
                                  <a:pt x="1464" y="16"/>
                                </a:moveTo>
                                <a:lnTo>
                                  <a:pt x="1352" y="16"/>
                                </a:lnTo>
                                <a:cubicBezTo>
                                  <a:pt x="1348" y="16"/>
                                  <a:pt x="1344" y="13"/>
                                  <a:pt x="1344" y="8"/>
                                </a:cubicBezTo>
                                <a:cubicBezTo>
                                  <a:pt x="1344" y="4"/>
                                  <a:pt x="1348" y="0"/>
                                  <a:pt x="1352" y="0"/>
                                </a:cubicBezTo>
                                <a:lnTo>
                                  <a:pt x="1464" y="0"/>
                                </a:lnTo>
                                <a:cubicBezTo>
                                  <a:pt x="1469" y="0"/>
                                  <a:pt x="1472" y="4"/>
                                  <a:pt x="1472" y="8"/>
                                </a:cubicBezTo>
                                <a:cubicBezTo>
                                  <a:pt x="1472" y="13"/>
                                  <a:pt x="1469" y="16"/>
                                  <a:pt x="1464" y="16"/>
                                </a:cubicBezTo>
                                <a:close/>
                                <a:moveTo>
                                  <a:pt x="1272" y="16"/>
                                </a:moveTo>
                                <a:lnTo>
                                  <a:pt x="1160" y="16"/>
                                </a:lnTo>
                                <a:cubicBezTo>
                                  <a:pt x="1156" y="16"/>
                                  <a:pt x="1152" y="13"/>
                                  <a:pt x="1152" y="8"/>
                                </a:cubicBezTo>
                                <a:cubicBezTo>
                                  <a:pt x="1152" y="4"/>
                                  <a:pt x="1156" y="0"/>
                                  <a:pt x="1160" y="0"/>
                                </a:cubicBezTo>
                                <a:lnTo>
                                  <a:pt x="1272" y="0"/>
                                </a:lnTo>
                                <a:cubicBezTo>
                                  <a:pt x="1277" y="0"/>
                                  <a:pt x="1280" y="4"/>
                                  <a:pt x="1280" y="8"/>
                                </a:cubicBezTo>
                                <a:cubicBezTo>
                                  <a:pt x="1280" y="13"/>
                                  <a:pt x="1277" y="16"/>
                                  <a:pt x="1272" y="16"/>
                                </a:cubicBezTo>
                                <a:close/>
                                <a:moveTo>
                                  <a:pt x="1080" y="16"/>
                                </a:moveTo>
                                <a:lnTo>
                                  <a:pt x="968" y="16"/>
                                </a:lnTo>
                                <a:cubicBezTo>
                                  <a:pt x="964" y="16"/>
                                  <a:pt x="960" y="13"/>
                                  <a:pt x="960" y="8"/>
                                </a:cubicBezTo>
                                <a:cubicBezTo>
                                  <a:pt x="960" y="4"/>
                                  <a:pt x="964" y="0"/>
                                  <a:pt x="968" y="0"/>
                                </a:cubicBezTo>
                                <a:lnTo>
                                  <a:pt x="1080" y="0"/>
                                </a:lnTo>
                                <a:cubicBezTo>
                                  <a:pt x="1085" y="0"/>
                                  <a:pt x="1088" y="4"/>
                                  <a:pt x="1088" y="8"/>
                                </a:cubicBezTo>
                                <a:cubicBezTo>
                                  <a:pt x="1088" y="13"/>
                                  <a:pt x="1085" y="16"/>
                                  <a:pt x="1080" y="16"/>
                                </a:cubicBezTo>
                                <a:close/>
                                <a:moveTo>
                                  <a:pt x="888" y="16"/>
                                </a:moveTo>
                                <a:lnTo>
                                  <a:pt x="776" y="16"/>
                                </a:lnTo>
                                <a:cubicBezTo>
                                  <a:pt x="772" y="16"/>
                                  <a:pt x="768" y="13"/>
                                  <a:pt x="768" y="8"/>
                                </a:cubicBezTo>
                                <a:cubicBezTo>
                                  <a:pt x="768" y="4"/>
                                  <a:pt x="772" y="0"/>
                                  <a:pt x="776" y="0"/>
                                </a:cubicBezTo>
                                <a:lnTo>
                                  <a:pt x="888" y="0"/>
                                </a:lnTo>
                                <a:cubicBezTo>
                                  <a:pt x="893" y="0"/>
                                  <a:pt x="896" y="4"/>
                                  <a:pt x="896" y="8"/>
                                </a:cubicBezTo>
                                <a:cubicBezTo>
                                  <a:pt x="896" y="13"/>
                                  <a:pt x="893" y="16"/>
                                  <a:pt x="888" y="16"/>
                                </a:cubicBezTo>
                                <a:close/>
                                <a:moveTo>
                                  <a:pt x="696" y="16"/>
                                </a:moveTo>
                                <a:lnTo>
                                  <a:pt x="584" y="16"/>
                                </a:lnTo>
                                <a:cubicBezTo>
                                  <a:pt x="580" y="16"/>
                                  <a:pt x="576" y="13"/>
                                  <a:pt x="576" y="8"/>
                                </a:cubicBezTo>
                                <a:cubicBezTo>
                                  <a:pt x="576" y="4"/>
                                  <a:pt x="580" y="0"/>
                                  <a:pt x="584" y="0"/>
                                </a:cubicBezTo>
                                <a:lnTo>
                                  <a:pt x="696" y="0"/>
                                </a:lnTo>
                                <a:cubicBezTo>
                                  <a:pt x="701" y="0"/>
                                  <a:pt x="704" y="4"/>
                                  <a:pt x="704" y="8"/>
                                </a:cubicBezTo>
                                <a:cubicBezTo>
                                  <a:pt x="704" y="13"/>
                                  <a:pt x="701" y="16"/>
                                  <a:pt x="696" y="16"/>
                                </a:cubicBezTo>
                                <a:close/>
                                <a:moveTo>
                                  <a:pt x="504" y="16"/>
                                </a:moveTo>
                                <a:lnTo>
                                  <a:pt x="392" y="16"/>
                                </a:lnTo>
                                <a:cubicBezTo>
                                  <a:pt x="388" y="16"/>
                                  <a:pt x="384" y="13"/>
                                  <a:pt x="384" y="8"/>
                                </a:cubicBezTo>
                                <a:cubicBezTo>
                                  <a:pt x="384" y="4"/>
                                  <a:pt x="388" y="0"/>
                                  <a:pt x="392" y="0"/>
                                </a:cubicBezTo>
                                <a:lnTo>
                                  <a:pt x="504" y="0"/>
                                </a:lnTo>
                                <a:cubicBezTo>
                                  <a:pt x="509" y="0"/>
                                  <a:pt x="512" y="4"/>
                                  <a:pt x="512" y="8"/>
                                </a:cubicBezTo>
                                <a:cubicBezTo>
                                  <a:pt x="512" y="13"/>
                                  <a:pt x="509" y="16"/>
                                  <a:pt x="504" y="16"/>
                                </a:cubicBezTo>
                                <a:close/>
                                <a:moveTo>
                                  <a:pt x="312" y="16"/>
                                </a:moveTo>
                                <a:lnTo>
                                  <a:pt x="200" y="16"/>
                                </a:lnTo>
                                <a:cubicBezTo>
                                  <a:pt x="196" y="16"/>
                                  <a:pt x="192" y="13"/>
                                  <a:pt x="192" y="8"/>
                                </a:cubicBezTo>
                                <a:cubicBezTo>
                                  <a:pt x="192" y="4"/>
                                  <a:pt x="196" y="0"/>
                                  <a:pt x="200" y="0"/>
                                </a:cubicBezTo>
                                <a:lnTo>
                                  <a:pt x="312" y="0"/>
                                </a:lnTo>
                                <a:cubicBezTo>
                                  <a:pt x="317" y="0"/>
                                  <a:pt x="320" y="4"/>
                                  <a:pt x="320" y="8"/>
                                </a:cubicBezTo>
                                <a:cubicBezTo>
                                  <a:pt x="320" y="13"/>
                                  <a:pt x="317" y="16"/>
                                  <a:pt x="312" y="16"/>
                                </a:cubicBezTo>
                                <a:close/>
                                <a:moveTo>
                                  <a:pt x="120" y="16"/>
                                </a:moveTo>
                                <a:lnTo>
                                  <a:pt x="8" y="16"/>
                                </a:lnTo>
                                <a:cubicBezTo>
                                  <a:pt x="4" y="16"/>
                                  <a:pt x="0" y="13"/>
                                  <a:pt x="0" y="8"/>
                                </a:cubicBezTo>
                                <a:cubicBezTo>
                                  <a:pt x="0" y="4"/>
                                  <a:pt x="4" y="0"/>
                                  <a:pt x="8" y="0"/>
                                </a:cubicBezTo>
                                <a:lnTo>
                                  <a:pt x="120" y="0"/>
                                </a:lnTo>
                                <a:cubicBezTo>
                                  <a:pt x="125" y="0"/>
                                  <a:pt x="128" y="4"/>
                                  <a:pt x="128" y="8"/>
                                </a:cubicBezTo>
                                <a:cubicBezTo>
                                  <a:pt x="128" y="13"/>
                                  <a:pt x="125" y="16"/>
                                  <a:pt x="120" y="16"/>
                                </a:cubicBezTo>
                                <a:close/>
                              </a:path>
                            </a:pathLst>
                          </a:custGeom>
                          <a:solidFill>
                            <a:srgbClr val="000000"/>
                          </a:solidFill>
                          <a:ln w="5715" cap="flat">
                            <a:solidFill>
                              <a:srgbClr val="000000"/>
                            </a:solidFill>
                            <a:prstDash val="solid"/>
                            <a:bevel/>
                            <a:headEnd/>
                            <a:tailEnd/>
                          </a:ln>
                        </wps:spPr>
                        <wps:bodyPr rot="0" vert="horz" wrap="square" lIns="91440" tIns="45720" rIns="91440" bIns="45720" anchor="t" anchorCtr="0" upright="1">
                          <a:noAutofit/>
                        </wps:bodyPr>
                      </wps:wsp>
                      <wps:wsp>
                        <wps:cNvPr id="183" name="Freeform 469"/>
                        <wps:cNvSpPr>
                          <a:spLocks/>
                        </wps:cNvSpPr>
                        <wps:spPr bwMode="auto">
                          <a:xfrm>
                            <a:off x="3517265" y="254635"/>
                            <a:ext cx="31750" cy="31115"/>
                          </a:xfrm>
                          <a:custGeom>
                            <a:avLst/>
                            <a:gdLst>
                              <a:gd name="T0" fmla="*/ 50 w 50"/>
                              <a:gd name="T1" fmla="*/ 24 h 49"/>
                              <a:gd name="T2" fmla="*/ 25 w 50"/>
                              <a:gd name="T3" fmla="*/ 0 h 49"/>
                              <a:gd name="T4" fmla="*/ 0 w 50"/>
                              <a:gd name="T5" fmla="*/ 24 h 49"/>
                              <a:gd name="T6" fmla="*/ 0 w 50"/>
                              <a:gd name="T7" fmla="*/ 24 h 49"/>
                              <a:gd name="T8" fmla="*/ 25 w 50"/>
                              <a:gd name="T9" fmla="*/ 49 h 49"/>
                              <a:gd name="T10" fmla="*/ 50 w 50"/>
                              <a:gd name="T11" fmla="*/ 24 h 49"/>
                            </a:gdLst>
                            <a:ahLst/>
                            <a:cxnLst>
                              <a:cxn ang="0">
                                <a:pos x="T0" y="T1"/>
                              </a:cxn>
                              <a:cxn ang="0">
                                <a:pos x="T2" y="T3"/>
                              </a:cxn>
                              <a:cxn ang="0">
                                <a:pos x="T4" y="T5"/>
                              </a:cxn>
                              <a:cxn ang="0">
                                <a:pos x="T6" y="T7"/>
                              </a:cxn>
                              <a:cxn ang="0">
                                <a:pos x="T8" y="T9"/>
                              </a:cxn>
                              <a:cxn ang="0">
                                <a:pos x="T10" y="T11"/>
                              </a:cxn>
                            </a:cxnLst>
                            <a:rect l="0" t="0" r="r" b="b"/>
                            <a:pathLst>
                              <a:path w="50" h="49">
                                <a:moveTo>
                                  <a:pt x="50" y="24"/>
                                </a:moveTo>
                                <a:cubicBezTo>
                                  <a:pt x="50" y="11"/>
                                  <a:pt x="38" y="0"/>
                                  <a:pt x="25" y="0"/>
                                </a:cubicBezTo>
                                <a:cubicBezTo>
                                  <a:pt x="12" y="0"/>
                                  <a:pt x="0" y="11"/>
                                  <a:pt x="0" y="24"/>
                                </a:cubicBezTo>
                                <a:cubicBezTo>
                                  <a:pt x="0" y="24"/>
                                  <a:pt x="0" y="24"/>
                                  <a:pt x="0" y="24"/>
                                </a:cubicBezTo>
                                <a:cubicBezTo>
                                  <a:pt x="0" y="38"/>
                                  <a:pt x="12" y="49"/>
                                  <a:pt x="25" y="49"/>
                                </a:cubicBezTo>
                                <a:cubicBezTo>
                                  <a:pt x="38" y="49"/>
                                  <a:pt x="50" y="38"/>
                                  <a:pt x="50" y="24"/>
                                </a:cubicBez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470"/>
                        <wps:cNvSpPr>
                          <a:spLocks noEditPoints="1"/>
                        </wps:cNvSpPr>
                        <wps:spPr bwMode="auto">
                          <a:xfrm>
                            <a:off x="3806825" y="135890"/>
                            <a:ext cx="1087755" cy="271780"/>
                          </a:xfrm>
                          <a:custGeom>
                            <a:avLst/>
                            <a:gdLst>
                              <a:gd name="T0" fmla="*/ 1713 w 1713"/>
                              <a:gd name="T1" fmla="*/ 107 h 428"/>
                              <a:gd name="T2" fmla="*/ 1606 w 1713"/>
                              <a:gd name="T3" fmla="*/ 0 h 428"/>
                              <a:gd name="T4" fmla="*/ 1606 w 1713"/>
                              <a:gd name="T5" fmla="*/ 107 h 428"/>
                              <a:gd name="T6" fmla="*/ 1713 w 1713"/>
                              <a:gd name="T7" fmla="*/ 107 h 428"/>
                              <a:gd name="T8" fmla="*/ 1713 w 1713"/>
                              <a:gd name="T9" fmla="*/ 107 h 428"/>
                              <a:gd name="T10" fmla="*/ 1606 w 1713"/>
                              <a:gd name="T11" fmla="*/ 107 h 428"/>
                              <a:gd name="T12" fmla="*/ 1606 w 1713"/>
                              <a:gd name="T13" fmla="*/ 0 h 428"/>
                              <a:gd name="T14" fmla="*/ 0 w 1713"/>
                              <a:gd name="T15" fmla="*/ 0 h 428"/>
                              <a:gd name="T16" fmla="*/ 0 w 1713"/>
                              <a:gd name="T17" fmla="*/ 428 h 428"/>
                              <a:gd name="T18" fmla="*/ 1713 w 1713"/>
                              <a:gd name="T19" fmla="*/ 428 h 428"/>
                              <a:gd name="T20" fmla="*/ 1713 w 1713"/>
                              <a:gd name="T21" fmla="*/ 107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13" h="428">
                                <a:moveTo>
                                  <a:pt x="1713" y="107"/>
                                </a:moveTo>
                                <a:lnTo>
                                  <a:pt x="1606" y="0"/>
                                </a:lnTo>
                                <a:lnTo>
                                  <a:pt x="1606" y="107"/>
                                </a:lnTo>
                                <a:lnTo>
                                  <a:pt x="1713" y="107"/>
                                </a:lnTo>
                                <a:close/>
                                <a:moveTo>
                                  <a:pt x="1713" y="107"/>
                                </a:moveTo>
                                <a:lnTo>
                                  <a:pt x="1606" y="107"/>
                                </a:lnTo>
                                <a:lnTo>
                                  <a:pt x="1606" y="0"/>
                                </a:lnTo>
                                <a:lnTo>
                                  <a:pt x="0" y="0"/>
                                </a:lnTo>
                                <a:lnTo>
                                  <a:pt x="0" y="428"/>
                                </a:lnTo>
                                <a:lnTo>
                                  <a:pt x="1713" y="428"/>
                                </a:lnTo>
                                <a:lnTo>
                                  <a:pt x="1713" y="10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471"/>
                        <wps:cNvSpPr>
                          <a:spLocks/>
                        </wps:cNvSpPr>
                        <wps:spPr bwMode="auto">
                          <a:xfrm>
                            <a:off x="4826635" y="135890"/>
                            <a:ext cx="67945" cy="67945"/>
                          </a:xfrm>
                          <a:custGeom>
                            <a:avLst/>
                            <a:gdLst>
                              <a:gd name="T0" fmla="*/ 107 w 107"/>
                              <a:gd name="T1" fmla="*/ 107 h 107"/>
                              <a:gd name="T2" fmla="*/ 0 w 107"/>
                              <a:gd name="T3" fmla="*/ 0 h 107"/>
                              <a:gd name="T4" fmla="*/ 0 w 107"/>
                              <a:gd name="T5" fmla="*/ 107 h 107"/>
                              <a:gd name="T6" fmla="*/ 107 w 107"/>
                              <a:gd name="T7" fmla="*/ 107 h 107"/>
                            </a:gdLst>
                            <a:ahLst/>
                            <a:cxnLst>
                              <a:cxn ang="0">
                                <a:pos x="T0" y="T1"/>
                              </a:cxn>
                              <a:cxn ang="0">
                                <a:pos x="T2" y="T3"/>
                              </a:cxn>
                              <a:cxn ang="0">
                                <a:pos x="T4" y="T5"/>
                              </a:cxn>
                              <a:cxn ang="0">
                                <a:pos x="T6" y="T7"/>
                              </a:cxn>
                            </a:cxnLst>
                            <a:rect l="0" t="0" r="r" b="b"/>
                            <a:pathLst>
                              <a:path w="107" h="107">
                                <a:moveTo>
                                  <a:pt x="107" y="107"/>
                                </a:moveTo>
                                <a:lnTo>
                                  <a:pt x="0" y="0"/>
                                </a:lnTo>
                                <a:lnTo>
                                  <a:pt x="0" y="107"/>
                                </a:lnTo>
                                <a:lnTo>
                                  <a:pt x="107" y="107"/>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472"/>
                        <wps:cNvSpPr>
                          <a:spLocks/>
                        </wps:cNvSpPr>
                        <wps:spPr bwMode="auto">
                          <a:xfrm>
                            <a:off x="3806825" y="135890"/>
                            <a:ext cx="1087755" cy="271780"/>
                          </a:xfrm>
                          <a:custGeom>
                            <a:avLst/>
                            <a:gdLst>
                              <a:gd name="T0" fmla="*/ 1713 w 1713"/>
                              <a:gd name="T1" fmla="*/ 107 h 428"/>
                              <a:gd name="T2" fmla="*/ 1606 w 1713"/>
                              <a:gd name="T3" fmla="*/ 107 h 428"/>
                              <a:gd name="T4" fmla="*/ 1606 w 1713"/>
                              <a:gd name="T5" fmla="*/ 0 h 428"/>
                              <a:gd name="T6" fmla="*/ 0 w 1713"/>
                              <a:gd name="T7" fmla="*/ 0 h 428"/>
                              <a:gd name="T8" fmla="*/ 0 w 1713"/>
                              <a:gd name="T9" fmla="*/ 428 h 428"/>
                              <a:gd name="T10" fmla="*/ 1713 w 1713"/>
                              <a:gd name="T11" fmla="*/ 428 h 428"/>
                              <a:gd name="T12" fmla="*/ 1713 w 1713"/>
                              <a:gd name="T13" fmla="*/ 107 h 428"/>
                            </a:gdLst>
                            <a:ahLst/>
                            <a:cxnLst>
                              <a:cxn ang="0">
                                <a:pos x="T0" y="T1"/>
                              </a:cxn>
                              <a:cxn ang="0">
                                <a:pos x="T2" y="T3"/>
                              </a:cxn>
                              <a:cxn ang="0">
                                <a:pos x="T4" y="T5"/>
                              </a:cxn>
                              <a:cxn ang="0">
                                <a:pos x="T6" y="T7"/>
                              </a:cxn>
                              <a:cxn ang="0">
                                <a:pos x="T8" y="T9"/>
                              </a:cxn>
                              <a:cxn ang="0">
                                <a:pos x="T10" y="T11"/>
                              </a:cxn>
                              <a:cxn ang="0">
                                <a:pos x="T12" y="T13"/>
                              </a:cxn>
                            </a:cxnLst>
                            <a:rect l="0" t="0" r="r" b="b"/>
                            <a:pathLst>
                              <a:path w="1713" h="428">
                                <a:moveTo>
                                  <a:pt x="1713" y="107"/>
                                </a:moveTo>
                                <a:lnTo>
                                  <a:pt x="1606" y="107"/>
                                </a:lnTo>
                                <a:lnTo>
                                  <a:pt x="1606" y="0"/>
                                </a:lnTo>
                                <a:lnTo>
                                  <a:pt x="0" y="0"/>
                                </a:lnTo>
                                <a:lnTo>
                                  <a:pt x="0" y="428"/>
                                </a:lnTo>
                                <a:lnTo>
                                  <a:pt x="1713" y="428"/>
                                </a:lnTo>
                                <a:lnTo>
                                  <a:pt x="1713" y="107"/>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Rectangle 473"/>
                        <wps:cNvSpPr>
                          <a:spLocks noChangeArrowheads="1"/>
                        </wps:cNvSpPr>
                        <wps:spPr bwMode="auto">
                          <a:xfrm>
                            <a:off x="2430392" y="2620532"/>
                            <a:ext cx="76771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Check</w:t>
                              </w:r>
                              <w:r w:rsidRPr="006F3AE7">
                                <w:rPr>
                                  <w:rFonts w:ascii="Calibri" w:hAnsi="Calibri" w:cs="Calibri"/>
                                  <w:color w:val="000000"/>
                                  <w:sz w:val="10"/>
                                  <w:szCs w:val="10"/>
                                  <w:lang w:val="en-US"/>
                                </w:rPr>
                                <w:t>kalkulation</w:t>
                              </w:r>
                              <w:r>
                                <w:rPr>
                                  <w:rFonts w:ascii="Calibri" w:hAnsi="Calibri" w:cs="Calibri"/>
                                  <w:color w:val="000000"/>
                                  <w:sz w:val="10"/>
                                  <w:szCs w:val="10"/>
                                  <w:lang w:val="en-US"/>
                                </w:rPr>
                                <w:t>(kalkulation)</w:t>
                              </w:r>
                            </w:p>
                          </w:txbxContent>
                        </wps:txbx>
                        <wps:bodyPr rot="0" vert="horz" wrap="square" lIns="0" tIns="0" rIns="0" bIns="0" anchor="t" anchorCtr="0">
                          <a:spAutoFit/>
                        </wps:bodyPr>
                      </wps:wsp>
                      <wps:wsp>
                        <wps:cNvPr id="188" name="Rectangle 474"/>
                        <wps:cNvSpPr>
                          <a:spLocks noChangeArrowheads="1"/>
                        </wps:cNvSpPr>
                        <wps:spPr bwMode="auto">
                          <a:xfrm>
                            <a:off x="3834550" y="232042"/>
                            <a:ext cx="69723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Ib2xService</w:t>
                              </w:r>
                            </w:p>
                          </w:txbxContent>
                        </wps:txbx>
                        <wps:bodyPr rot="0" vert="horz" wrap="square" lIns="0" tIns="0" rIns="0" bIns="0" anchor="t" anchorCtr="0">
                          <a:spAutoFit/>
                        </wps:bodyPr>
                      </wps:wsp>
                      <wps:wsp>
                        <wps:cNvPr id="189" name="Rectangle 475"/>
                        <wps:cNvSpPr>
                          <a:spLocks noChangeArrowheads="1"/>
                        </wps:cNvSpPr>
                        <wps:spPr bwMode="auto">
                          <a:xfrm>
                            <a:off x="3835332" y="306044"/>
                            <a:ext cx="698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txbxContent>
                        </wps:txbx>
                        <wps:bodyPr rot="0" vert="horz" wrap="none" lIns="0" tIns="0" rIns="0" bIns="0" anchor="t" anchorCtr="0">
                          <a:spAutoFit/>
                        </wps:bodyPr>
                      </wps:wsp>
                      <wps:wsp>
                        <wps:cNvPr id="190" name="Rectangle 476"/>
                        <wps:cNvSpPr>
                          <a:spLocks noChangeArrowheads="1"/>
                        </wps:cNvSpPr>
                        <wps:spPr bwMode="auto">
                          <a:xfrm>
                            <a:off x="3019425" y="101600"/>
                            <a:ext cx="362585" cy="68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477"/>
                        <wps:cNvSpPr>
                          <a:spLocks noChangeArrowheads="1"/>
                        </wps:cNvSpPr>
                        <wps:spPr bwMode="auto">
                          <a:xfrm>
                            <a:off x="3019316" y="96488"/>
                            <a:ext cx="37973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r>
                                <w:rPr>
                                  <w:rFonts w:ascii="Calibri" w:hAnsi="Calibri" w:cs="Calibri"/>
                                  <w:color w:val="000000"/>
                                  <w:sz w:val="10"/>
                                  <w:szCs w:val="10"/>
                                  <w:lang w:val="en-US"/>
                                </w:rPr>
                                <w:t>Servicefassade</w:t>
                              </w:r>
                            </w:p>
                          </w:txbxContent>
                        </wps:txbx>
                        <wps:bodyPr rot="0" vert="horz" wrap="none" lIns="0" tIns="0" rIns="0" bIns="0" anchor="t" anchorCtr="0">
                          <a:spAutoFit/>
                        </wps:bodyPr>
                      </wps:wsp>
                      <wps:wsp>
                        <wps:cNvPr id="423" name="Rectangle 483"/>
                        <wps:cNvSpPr>
                          <a:spLocks noChangeArrowheads="1"/>
                        </wps:cNvSpPr>
                        <wps:spPr bwMode="auto">
                          <a:xfrm>
                            <a:off x="2011010" y="912417"/>
                            <a:ext cx="698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txbxContent>
                        </wps:txbx>
                        <wps:bodyPr rot="0" vert="horz" wrap="none" lIns="0" tIns="0" rIns="0" bIns="0" anchor="t" anchorCtr="0">
                          <a:spAutoFit/>
                        </wps:bodyPr>
                      </wps:wsp>
                      <wps:wsp>
                        <wps:cNvPr id="424" name="Rectangle 356"/>
                        <wps:cNvSpPr>
                          <a:spLocks noChangeArrowheads="1"/>
                        </wps:cNvSpPr>
                        <wps:spPr bwMode="auto">
                          <a:xfrm>
                            <a:off x="2346953" y="1551992"/>
                            <a:ext cx="84963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listAvailableServices (srvKontext)</w:t>
                              </w:r>
                            </w:p>
                          </w:txbxContent>
                        </wps:txbx>
                        <wps:bodyPr rot="0" vert="horz" wrap="none" lIns="0" tIns="0" rIns="0" bIns="0" anchor="t" anchorCtr="0">
                          <a:spAutoFit/>
                        </wps:bodyPr>
                      </wps:wsp>
                      <wps:wsp>
                        <wps:cNvPr id="426" name="Rectangle 356"/>
                        <wps:cNvSpPr>
                          <a:spLocks noChangeArrowheads="1"/>
                        </wps:cNvSpPr>
                        <wps:spPr bwMode="auto">
                          <a:xfrm>
                            <a:off x="1996304" y="1705543"/>
                            <a:ext cx="56197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availableServices</w:t>
                              </w:r>
                            </w:p>
                          </w:txbxContent>
                        </wps:txbx>
                        <wps:bodyPr rot="0" vert="horz" wrap="square" lIns="0" tIns="0" rIns="0" bIns="0" anchor="t" anchorCtr="0">
                          <a:spAutoFit/>
                        </wps:bodyPr>
                      </wps:wsp>
                      <wps:wsp>
                        <wps:cNvPr id="435" name="Line 400"/>
                        <wps:cNvCnPr/>
                        <wps:spPr bwMode="auto">
                          <a:xfrm>
                            <a:off x="1923415" y="2710497"/>
                            <a:ext cx="125222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6" name="Freeform 401"/>
                        <wps:cNvSpPr>
                          <a:spLocks/>
                        </wps:cNvSpPr>
                        <wps:spPr bwMode="auto">
                          <a:xfrm>
                            <a:off x="3172460" y="2690914"/>
                            <a:ext cx="62230" cy="4000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438" name="Freeform 377"/>
                        <wps:cNvSpPr>
                          <a:spLocks noEditPoints="1"/>
                        </wps:cNvSpPr>
                        <wps:spPr bwMode="auto">
                          <a:xfrm>
                            <a:off x="1933476" y="2846387"/>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txbx>
                          <w:txbxContent>
                            <w:p w:rsidR="00630630" w:rsidRDefault="00630630" w:rsidP="00EF703F"/>
                          </w:txbxContent>
                        </wps:txbx>
                        <wps:bodyPr rot="0" vert="horz" wrap="square" lIns="91440" tIns="45720" rIns="91440" bIns="45720" anchor="t" anchorCtr="0" upright="1">
                          <a:noAutofit/>
                        </wps:bodyPr>
                      </wps:wsp>
                      <wps:wsp>
                        <wps:cNvPr id="512" name="Rectangle 450"/>
                        <wps:cNvSpPr>
                          <a:spLocks noChangeArrowheads="1"/>
                        </wps:cNvSpPr>
                        <wps:spPr bwMode="auto">
                          <a:xfrm>
                            <a:off x="3232583" y="2710497"/>
                            <a:ext cx="50800" cy="135890"/>
                          </a:xfrm>
                          <a:prstGeom prst="rect">
                            <a:avLst/>
                          </a:prstGeom>
                          <a:solidFill>
                            <a:srgbClr val="FFFFFF"/>
                          </a:solidFill>
                          <a:ln w="3175">
                            <a:solidFill>
                              <a:srgbClr val="000000"/>
                            </a:solidFill>
                            <a:miter lim="800000"/>
                            <a:headEnd/>
                            <a:tailEnd/>
                          </a:ln>
                          <a:extLst/>
                        </wps:spPr>
                        <wps:txbx>
                          <w:txbxContent>
                            <w:p w:rsidR="00630630" w:rsidRDefault="00630630" w:rsidP="00EF703F"/>
                          </w:txbxContent>
                        </wps:txbx>
                        <wps:bodyPr rot="0" vert="horz" wrap="square" lIns="91440" tIns="45720" rIns="91440" bIns="45720" anchor="t" anchorCtr="0" upright="1">
                          <a:noAutofit/>
                        </wps:bodyPr>
                      </wps:wsp>
                      <wps:wsp>
                        <wps:cNvPr id="513" name="Freeform 415"/>
                        <wps:cNvSpPr>
                          <a:spLocks noEditPoints="1"/>
                        </wps:cNvSpPr>
                        <wps:spPr bwMode="auto">
                          <a:xfrm>
                            <a:off x="549910" y="1431585"/>
                            <a:ext cx="131381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txbx>
                          <w:txbxContent>
                            <w:p w:rsidR="00630630" w:rsidRDefault="00630630" w:rsidP="00EF703F"/>
                          </w:txbxContent>
                        </wps:txbx>
                        <wps:bodyPr rot="0" vert="horz" wrap="square" lIns="91440" tIns="45720" rIns="91440" bIns="45720" anchor="t" anchorCtr="0" upright="1">
                          <a:noAutofit/>
                        </wps:bodyPr>
                      </wps:wsp>
                      <wps:wsp>
                        <wps:cNvPr id="514" name="Freeform 416"/>
                        <wps:cNvSpPr>
                          <a:spLocks/>
                        </wps:cNvSpPr>
                        <wps:spPr bwMode="auto">
                          <a:xfrm>
                            <a:off x="546735" y="1405255"/>
                            <a:ext cx="67945" cy="39370"/>
                          </a:xfrm>
                          <a:custGeom>
                            <a:avLst/>
                            <a:gdLst>
                              <a:gd name="T0" fmla="*/ 107 w 107"/>
                              <a:gd name="T1" fmla="*/ 62 h 62"/>
                              <a:gd name="T2" fmla="*/ 0 w 107"/>
                              <a:gd name="T3" fmla="*/ 35 h 62"/>
                              <a:gd name="T4" fmla="*/ 107 w 107"/>
                              <a:gd name="T5" fmla="*/ 0 h 62"/>
                            </a:gdLst>
                            <a:ahLst/>
                            <a:cxnLst>
                              <a:cxn ang="0">
                                <a:pos x="T0" y="T1"/>
                              </a:cxn>
                              <a:cxn ang="0">
                                <a:pos x="T2" y="T3"/>
                              </a:cxn>
                              <a:cxn ang="0">
                                <a:pos x="T4" y="T5"/>
                              </a:cxn>
                            </a:cxnLst>
                            <a:rect l="0" t="0" r="r" b="b"/>
                            <a:pathLst>
                              <a:path w="107" h="62">
                                <a:moveTo>
                                  <a:pt x="107" y="62"/>
                                </a:moveTo>
                                <a:lnTo>
                                  <a:pt x="0" y="35"/>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30630" w:rsidRDefault="00630630" w:rsidP="00EF703F"/>
                          </w:txbxContent>
                        </wps:txbx>
                        <wps:bodyPr rot="0" vert="horz" wrap="square" lIns="91440" tIns="45720" rIns="91440" bIns="45720" anchor="t" anchorCtr="0" upright="1">
                          <a:noAutofit/>
                        </wps:bodyPr>
                      </wps:wsp>
                      <wps:wsp>
                        <wps:cNvPr id="515" name="Rectangle 380"/>
                        <wps:cNvSpPr>
                          <a:spLocks noChangeArrowheads="1"/>
                        </wps:cNvSpPr>
                        <wps:spPr bwMode="auto">
                          <a:xfrm>
                            <a:off x="611389" y="1308408"/>
                            <a:ext cx="2305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anzeigen</w:t>
                              </w:r>
                            </w:p>
                          </w:txbxContent>
                        </wps:txbx>
                        <wps:bodyPr rot="0" vert="horz" wrap="none" lIns="0" tIns="0" rIns="0" bIns="0" anchor="t" anchorCtr="0">
                          <a:spAutoFit/>
                        </wps:bodyPr>
                      </wps:wsp>
                      <wps:wsp>
                        <wps:cNvPr id="516" name="Freeform 381"/>
                        <wps:cNvSpPr>
                          <a:spLocks noEditPoints="1"/>
                        </wps:cNvSpPr>
                        <wps:spPr bwMode="auto">
                          <a:xfrm flipV="1">
                            <a:off x="4171311" y="3781263"/>
                            <a:ext cx="543560" cy="59690"/>
                          </a:xfrm>
                          <a:custGeom>
                            <a:avLst/>
                            <a:gdLst>
                              <a:gd name="T0" fmla="*/ 857 w 857"/>
                              <a:gd name="T1" fmla="*/ 428 h 428"/>
                              <a:gd name="T2" fmla="*/ 857 w 857"/>
                              <a:gd name="T3" fmla="*/ 0 h 428"/>
                              <a:gd name="T4" fmla="*/ 0 w 857"/>
                              <a:gd name="T5" fmla="*/ 0 h 428"/>
                              <a:gd name="T6" fmla="*/ 0 w 857"/>
                              <a:gd name="T7" fmla="*/ 428 h 428"/>
                              <a:gd name="T8" fmla="*/ 857 w 857"/>
                              <a:gd name="T9" fmla="*/ 428 h 428"/>
                              <a:gd name="T10" fmla="*/ 0 w 857"/>
                              <a:gd name="T11" fmla="*/ 428 h 428"/>
                              <a:gd name="T12" fmla="*/ 0 w 857"/>
                              <a:gd name="T13" fmla="*/ 0 h 428"/>
                              <a:gd name="T14" fmla="*/ 0 w 857"/>
                              <a:gd name="T15" fmla="*/ 428 h 428"/>
                              <a:gd name="T16" fmla="*/ 857 w 857"/>
                              <a:gd name="T17" fmla="*/ 0 h 428"/>
                              <a:gd name="T18" fmla="*/ 857 w 857"/>
                              <a:gd name="T19" fmla="*/ 428 h 428"/>
                              <a:gd name="T20" fmla="*/ 857 w 857"/>
                              <a:gd name="T21" fmla="*/ 0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7" h="428">
                                <a:moveTo>
                                  <a:pt x="857" y="428"/>
                                </a:moveTo>
                                <a:lnTo>
                                  <a:pt x="857" y="0"/>
                                </a:lnTo>
                                <a:lnTo>
                                  <a:pt x="0" y="0"/>
                                </a:lnTo>
                                <a:lnTo>
                                  <a:pt x="0" y="428"/>
                                </a:lnTo>
                                <a:lnTo>
                                  <a:pt x="857" y="428"/>
                                </a:lnTo>
                                <a:close/>
                                <a:moveTo>
                                  <a:pt x="0" y="428"/>
                                </a:moveTo>
                                <a:lnTo>
                                  <a:pt x="0" y="0"/>
                                </a:lnTo>
                                <a:lnTo>
                                  <a:pt x="0" y="428"/>
                                </a:lnTo>
                                <a:close/>
                                <a:moveTo>
                                  <a:pt x="857" y="0"/>
                                </a:moveTo>
                                <a:lnTo>
                                  <a:pt x="857" y="428"/>
                                </a:lnTo>
                                <a:lnTo>
                                  <a:pt x="85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17" name="Freeform 382"/>
                        <wps:cNvSpPr>
                          <a:spLocks noEditPoints="1"/>
                        </wps:cNvSpPr>
                        <wps:spPr bwMode="auto">
                          <a:xfrm>
                            <a:off x="4594215" y="4046270"/>
                            <a:ext cx="543560" cy="271145"/>
                          </a:xfrm>
                          <a:custGeom>
                            <a:avLst/>
                            <a:gdLst>
                              <a:gd name="T0" fmla="*/ 857 w 857"/>
                              <a:gd name="T1" fmla="*/ 428 h 428"/>
                              <a:gd name="T2" fmla="*/ 857 w 857"/>
                              <a:gd name="T3" fmla="*/ 0 h 428"/>
                              <a:gd name="T4" fmla="*/ 0 w 857"/>
                              <a:gd name="T5" fmla="*/ 428 h 428"/>
                              <a:gd name="T6" fmla="*/ 0 w 857"/>
                              <a:gd name="T7" fmla="*/ 0 h 428"/>
                              <a:gd name="T8" fmla="*/ 0 w 857"/>
                              <a:gd name="T9" fmla="*/ 0 h 428"/>
                              <a:gd name="T10" fmla="*/ 857 w 857"/>
                              <a:gd name="T11" fmla="*/ 0 h 428"/>
                              <a:gd name="T12" fmla="*/ 0 w 857"/>
                              <a:gd name="T13" fmla="*/ 428 h 428"/>
                              <a:gd name="T14" fmla="*/ 857 w 857"/>
                              <a:gd name="T15" fmla="*/ 428 h 4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57" h="428">
                                <a:moveTo>
                                  <a:pt x="857" y="428"/>
                                </a:moveTo>
                                <a:lnTo>
                                  <a:pt x="857" y="0"/>
                                </a:lnTo>
                                <a:moveTo>
                                  <a:pt x="0" y="428"/>
                                </a:moveTo>
                                <a:lnTo>
                                  <a:pt x="0" y="0"/>
                                </a:lnTo>
                                <a:moveTo>
                                  <a:pt x="0" y="0"/>
                                </a:moveTo>
                                <a:lnTo>
                                  <a:pt x="857" y="0"/>
                                </a:lnTo>
                                <a:moveTo>
                                  <a:pt x="0" y="428"/>
                                </a:moveTo>
                                <a:lnTo>
                                  <a:pt x="857" y="428"/>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30630" w:rsidRDefault="00630630" w:rsidP="00EF703F"/>
                          </w:txbxContent>
                        </wps:txbx>
                        <wps:bodyPr rot="0" vert="horz" wrap="square" lIns="91440" tIns="45720" rIns="91440" bIns="45720" anchor="t" anchorCtr="0" upright="1">
                          <a:noAutofit/>
                        </wps:bodyPr>
                      </wps:wsp>
                      <wps:wsp>
                        <wps:cNvPr id="518" name="Rectangle 383"/>
                        <wps:cNvSpPr>
                          <a:spLocks noChangeArrowheads="1"/>
                        </wps:cNvSpPr>
                        <wps:spPr bwMode="auto">
                          <a:xfrm>
                            <a:off x="4770663" y="4156777"/>
                            <a:ext cx="32893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Arial" w:eastAsia="Times New Roman" w:hAnsi="Arial"/>
                                  <w:color w:val="000000"/>
                                  <w:sz w:val="10"/>
                                  <w:szCs w:val="10"/>
                                  <w:lang w:val="en-US"/>
                                </w:rPr>
                                <w:t>Antrag</w:t>
                              </w:r>
                            </w:p>
                          </w:txbxContent>
                        </wps:txbx>
                        <wps:bodyPr rot="0" vert="horz" wrap="square" lIns="0" tIns="0" rIns="0" bIns="0" anchor="t" anchorCtr="0">
                          <a:spAutoFit/>
                        </wps:bodyPr>
                      </wps:wsp>
                      <wps:wsp>
                        <wps:cNvPr id="519" name="Line 439"/>
                        <wps:cNvCnPr/>
                        <wps:spPr bwMode="auto">
                          <a:xfrm>
                            <a:off x="567051" y="3959698"/>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0" name="Freeform 440"/>
                        <wps:cNvSpPr>
                          <a:spLocks/>
                        </wps:cNvSpPr>
                        <wps:spPr bwMode="auto">
                          <a:xfrm>
                            <a:off x="1813556" y="3936838"/>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21" name="Rectangle 441"/>
                        <wps:cNvSpPr>
                          <a:spLocks noChangeArrowheads="1"/>
                        </wps:cNvSpPr>
                        <wps:spPr bwMode="auto">
                          <a:xfrm>
                            <a:off x="1501771" y="3851748"/>
                            <a:ext cx="243205"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22" name="Rectangle 442"/>
                        <wps:cNvSpPr>
                          <a:spLocks noChangeArrowheads="1"/>
                        </wps:cNvSpPr>
                        <wps:spPr bwMode="auto">
                          <a:xfrm>
                            <a:off x="1501547" y="3849814"/>
                            <a:ext cx="27305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einreichen</w:t>
                              </w:r>
                            </w:p>
                          </w:txbxContent>
                        </wps:txbx>
                        <wps:bodyPr rot="0" vert="horz" wrap="none" lIns="0" tIns="0" rIns="0" bIns="0" anchor="t" anchorCtr="0">
                          <a:spAutoFit/>
                        </wps:bodyPr>
                      </wps:wsp>
                      <wps:wsp>
                        <wps:cNvPr id="523" name="Line 443"/>
                        <wps:cNvCnPr/>
                        <wps:spPr bwMode="auto">
                          <a:xfrm>
                            <a:off x="1926586" y="4095588"/>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4" name="Freeform 444"/>
                        <wps:cNvSpPr>
                          <a:spLocks/>
                        </wps:cNvSpPr>
                        <wps:spPr bwMode="auto">
                          <a:xfrm>
                            <a:off x="3173091" y="4072728"/>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25" name="Rectangle 445"/>
                        <wps:cNvSpPr>
                          <a:spLocks noChangeArrowheads="1"/>
                        </wps:cNvSpPr>
                        <wps:spPr bwMode="auto">
                          <a:xfrm>
                            <a:off x="2504436" y="3987638"/>
                            <a:ext cx="685165"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26" name="Rectangle 446"/>
                        <wps:cNvSpPr>
                          <a:spLocks noChangeArrowheads="1"/>
                        </wps:cNvSpPr>
                        <wps:spPr bwMode="auto">
                          <a:xfrm>
                            <a:off x="2333734" y="3961026"/>
                            <a:ext cx="81216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CreateOrUpdateAntrag(Antrag)</w:t>
                              </w:r>
                            </w:p>
                          </w:txbxContent>
                        </wps:txbx>
                        <wps:bodyPr rot="0" vert="horz" wrap="none" lIns="0" tIns="0" rIns="0" bIns="0" anchor="t" anchorCtr="0">
                          <a:spAutoFit/>
                        </wps:bodyPr>
                      </wps:wsp>
                      <wps:wsp>
                        <wps:cNvPr id="527" name="Rectangle 450"/>
                        <wps:cNvSpPr>
                          <a:spLocks noChangeArrowheads="1"/>
                        </wps:cNvSpPr>
                        <wps:spPr bwMode="auto">
                          <a:xfrm>
                            <a:off x="3235321" y="4095588"/>
                            <a:ext cx="50165"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28" name="Rectangle 451"/>
                        <wps:cNvSpPr>
                          <a:spLocks noChangeArrowheads="1"/>
                        </wps:cNvSpPr>
                        <wps:spPr bwMode="auto">
                          <a:xfrm>
                            <a:off x="3235321" y="4095588"/>
                            <a:ext cx="50165" cy="13525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30630" w:rsidRDefault="00630630" w:rsidP="00EF703F"/>
                          </w:txbxContent>
                        </wps:txbx>
                        <wps:bodyPr rot="0" vert="horz" wrap="square" lIns="91440" tIns="45720" rIns="91440" bIns="45720" anchor="t" anchorCtr="0" upright="1">
                          <a:noAutofit/>
                        </wps:bodyPr>
                      </wps:wsp>
                      <wps:wsp>
                        <wps:cNvPr id="529" name="Line 452"/>
                        <wps:cNvCnPr/>
                        <wps:spPr bwMode="auto">
                          <a:xfrm>
                            <a:off x="3286121" y="4163533"/>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0" name="Freeform 453"/>
                        <wps:cNvSpPr>
                          <a:spLocks/>
                        </wps:cNvSpPr>
                        <wps:spPr bwMode="auto">
                          <a:xfrm>
                            <a:off x="4532626" y="4140673"/>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31" name="Rectangle 454"/>
                        <wps:cNvSpPr>
                          <a:spLocks noChangeArrowheads="1"/>
                        </wps:cNvSpPr>
                        <wps:spPr bwMode="auto">
                          <a:xfrm>
                            <a:off x="4255131" y="4055583"/>
                            <a:ext cx="242570"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32" name="Rectangle 455"/>
                        <wps:cNvSpPr>
                          <a:spLocks noChangeArrowheads="1"/>
                        </wps:cNvSpPr>
                        <wps:spPr bwMode="auto">
                          <a:xfrm>
                            <a:off x="4186244" y="4054684"/>
                            <a:ext cx="31940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speichern</w:t>
                              </w:r>
                            </w:p>
                          </w:txbxContent>
                        </wps:txbx>
                        <wps:bodyPr rot="0" vert="horz" wrap="square" lIns="0" tIns="0" rIns="0" bIns="0" anchor="t" anchorCtr="0">
                          <a:spAutoFit/>
                        </wps:bodyPr>
                      </wps:wsp>
                      <wps:wsp>
                        <wps:cNvPr id="533" name="Line 439"/>
                        <wps:cNvCnPr/>
                        <wps:spPr bwMode="auto">
                          <a:xfrm>
                            <a:off x="569545" y="3351746"/>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4" name="Freeform 440"/>
                        <wps:cNvSpPr>
                          <a:spLocks/>
                        </wps:cNvSpPr>
                        <wps:spPr bwMode="auto">
                          <a:xfrm>
                            <a:off x="1816050" y="3328886"/>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35" name="Line 439"/>
                        <wps:cNvCnPr/>
                        <wps:spPr bwMode="auto">
                          <a:xfrm>
                            <a:off x="567006" y="3668196"/>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6" name="Freeform 440"/>
                        <wps:cNvSpPr>
                          <a:spLocks/>
                        </wps:cNvSpPr>
                        <wps:spPr bwMode="auto">
                          <a:xfrm>
                            <a:off x="1813511" y="3645336"/>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37" name="Rectangle 441"/>
                        <wps:cNvSpPr>
                          <a:spLocks noChangeArrowheads="1"/>
                        </wps:cNvSpPr>
                        <wps:spPr bwMode="auto">
                          <a:xfrm>
                            <a:off x="1501726" y="3560246"/>
                            <a:ext cx="243205" cy="7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38" name="Rectangle 442"/>
                        <wps:cNvSpPr>
                          <a:spLocks noChangeArrowheads="1"/>
                        </wps:cNvSpPr>
                        <wps:spPr bwMode="auto">
                          <a:xfrm>
                            <a:off x="1515327" y="3241766"/>
                            <a:ext cx="20955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drucken</w:t>
                              </w:r>
                            </w:p>
                          </w:txbxContent>
                        </wps:txbx>
                        <wps:bodyPr rot="0" vert="horz" wrap="none" lIns="0" tIns="0" rIns="0" bIns="0" anchor="t" anchorCtr="0">
                          <a:spAutoFit/>
                        </wps:bodyPr>
                      </wps:wsp>
                      <wps:wsp>
                        <wps:cNvPr id="539" name="Rectangle 442"/>
                        <wps:cNvSpPr>
                          <a:spLocks noChangeArrowheads="1"/>
                        </wps:cNvSpPr>
                        <wps:spPr bwMode="auto">
                          <a:xfrm>
                            <a:off x="1291380" y="3561757"/>
                            <a:ext cx="44831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druck auslösen</w:t>
                              </w:r>
                            </w:p>
                          </w:txbxContent>
                        </wps:txbx>
                        <wps:bodyPr rot="0" vert="horz" wrap="square" lIns="0" tIns="0" rIns="0" bIns="0" anchor="t" anchorCtr="0">
                          <a:spAutoFit/>
                        </wps:bodyPr>
                      </wps:wsp>
                      <wps:wsp>
                        <wps:cNvPr id="540" name="Line 443"/>
                        <wps:cNvCnPr/>
                        <wps:spPr bwMode="auto">
                          <a:xfrm>
                            <a:off x="1921868" y="3406799"/>
                            <a:ext cx="1251585"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1" name="Freeform 444"/>
                        <wps:cNvSpPr>
                          <a:spLocks/>
                        </wps:cNvSpPr>
                        <wps:spPr bwMode="auto">
                          <a:xfrm>
                            <a:off x="3168373" y="3383939"/>
                            <a:ext cx="61595" cy="39370"/>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txbxContent>
                        </wps:txbx>
                        <wps:bodyPr rot="0" vert="horz" wrap="square" lIns="91440" tIns="45720" rIns="91440" bIns="45720" anchor="t" anchorCtr="0" upright="1">
                          <a:noAutofit/>
                        </wps:bodyPr>
                      </wps:wsp>
                      <wps:wsp>
                        <wps:cNvPr id="542" name="Rectangle 446"/>
                        <wps:cNvSpPr>
                          <a:spLocks noChangeArrowheads="1"/>
                        </wps:cNvSpPr>
                        <wps:spPr bwMode="auto">
                          <a:xfrm>
                            <a:off x="2328494" y="3271452"/>
                            <a:ext cx="83058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listAvailableDokumente(id,area)</w:t>
                              </w:r>
                            </w:p>
                          </w:txbxContent>
                        </wps:txbx>
                        <wps:bodyPr rot="0" vert="horz" wrap="none" lIns="0" tIns="0" rIns="0" bIns="0" anchor="t" anchorCtr="0">
                          <a:spAutoFit/>
                        </wps:bodyPr>
                      </wps:wsp>
                      <wps:wsp>
                        <wps:cNvPr id="543" name="Rectangle 451"/>
                        <wps:cNvSpPr>
                          <a:spLocks noChangeArrowheads="1"/>
                        </wps:cNvSpPr>
                        <wps:spPr bwMode="auto">
                          <a:xfrm>
                            <a:off x="3230603" y="3406799"/>
                            <a:ext cx="50165" cy="135255"/>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30630" w:rsidRDefault="00630630" w:rsidP="00EF703F"/>
                          </w:txbxContent>
                        </wps:txbx>
                        <wps:bodyPr rot="0" vert="horz" wrap="square" lIns="91440" tIns="45720" rIns="91440" bIns="45720" anchor="t" anchorCtr="0" upright="1">
                          <a:noAutofit/>
                        </wps:bodyPr>
                      </wps:wsp>
                      <wps:wsp>
                        <wps:cNvPr id="544" name="Freeform 377"/>
                        <wps:cNvSpPr>
                          <a:spLocks noEditPoints="1"/>
                        </wps:cNvSpPr>
                        <wps:spPr bwMode="auto">
                          <a:xfrm>
                            <a:off x="1954464" y="3562892"/>
                            <a:ext cx="1313180"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txb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s:wsp>
                        <wps:cNvPr id="545" name="Freeform 412"/>
                        <wps:cNvSpPr>
                          <a:spLocks/>
                        </wps:cNvSpPr>
                        <wps:spPr bwMode="auto">
                          <a:xfrm>
                            <a:off x="1928966" y="3541845"/>
                            <a:ext cx="67310" cy="39370"/>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30630" w:rsidRDefault="00630630" w:rsidP="00EF703F"/>
                          </w:txbxContent>
                        </wps:txbx>
                        <wps:bodyPr rot="0" vert="horz" wrap="square" lIns="91440" tIns="45720" rIns="91440" bIns="45720" anchor="t" anchorCtr="0" upright="1">
                          <a:noAutofit/>
                        </wps:bodyPr>
                      </wps:wsp>
                      <wps:wsp>
                        <wps:cNvPr id="546" name="Freeform 412"/>
                        <wps:cNvSpPr>
                          <a:spLocks/>
                        </wps:cNvSpPr>
                        <wps:spPr bwMode="auto">
                          <a:xfrm>
                            <a:off x="1939087" y="2827657"/>
                            <a:ext cx="67310" cy="39370"/>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30630" w:rsidRDefault="00630630" w:rsidP="00EF703F"/>
                          </w:txbxContent>
                        </wps:txbx>
                        <wps:bodyPr rot="0" vert="horz" wrap="square" lIns="91440" tIns="45720" rIns="91440" bIns="45720" anchor="t" anchorCtr="0" upright="1">
                          <a:noAutofit/>
                        </wps:bodyPr>
                      </wps:wsp>
                      <wps:wsp>
                        <wps:cNvPr id="547" name="Line 443"/>
                        <wps:cNvCnPr/>
                        <wps:spPr bwMode="auto">
                          <a:xfrm>
                            <a:off x="1927790" y="3762448"/>
                            <a:ext cx="1250950" cy="0"/>
                          </a:xfrm>
                          <a:prstGeom prst="line">
                            <a:avLst/>
                          </a:prstGeom>
                          <a:noFill/>
                          <a:ln w="190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8" name="Freeform 444"/>
                        <wps:cNvSpPr>
                          <a:spLocks/>
                        </wps:cNvSpPr>
                        <wps:spPr bwMode="auto">
                          <a:xfrm>
                            <a:off x="3174295" y="3739588"/>
                            <a:ext cx="60960" cy="38735"/>
                          </a:xfrm>
                          <a:custGeom>
                            <a:avLst/>
                            <a:gdLst>
                              <a:gd name="T0" fmla="*/ 0 w 98"/>
                              <a:gd name="T1" fmla="*/ 0 h 63"/>
                              <a:gd name="T2" fmla="*/ 98 w 98"/>
                              <a:gd name="T3" fmla="*/ 36 h 63"/>
                              <a:gd name="T4" fmla="*/ 0 w 98"/>
                              <a:gd name="T5" fmla="*/ 63 h 63"/>
                              <a:gd name="T6" fmla="*/ 0 w 98"/>
                              <a:gd name="T7" fmla="*/ 0 h 63"/>
                            </a:gdLst>
                            <a:ahLst/>
                            <a:cxnLst>
                              <a:cxn ang="0">
                                <a:pos x="T0" y="T1"/>
                              </a:cxn>
                              <a:cxn ang="0">
                                <a:pos x="T2" y="T3"/>
                              </a:cxn>
                              <a:cxn ang="0">
                                <a:pos x="T4" y="T5"/>
                              </a:cxn>
                              <a:cxn ang="0">
                                <a:pos x="T6" y="T7"/>
                              </a:cxn>
                            </a:cxnLst>
                            <a:rect l="0" t="0" r="r" b="b"/>
                            <a:pathLst>
                              <a:path w="98" h="63">
                                <a:moveTo>
                                  <a:pt x="0" y="0"/>
                                </a:moveTo>
                                <a:lnTo>
                                  <a:pt x="98" y="36"/>
                                </a:lnTo>
                                <a:lnTo>
                                  <a:pt x="0" y="6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s:wsp>
                        <wps:cNvPr id="549" name="Rectangle 446"/>
                        <wps:cNvSpPr>
                          <a:spLocks noChangeArrowheads="1"/>
                        </wps:cNvSpPr>
                        <wps:spPr bwMode="auto">
                          <a:xfrm>
                            <a:off x="2134006" y="3633868"/>
                            <a:ext cx="105156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printCheckedDokumente(dokumente)</w:t>
                              </w:r>
                            </w:p>
                          </w:txbxContent>
                        </wps:txbx>
                        <wps:bodyPr rot="0" vert="horz" wrap="square" lIns="0" tIns="0" rIns="0" bIns="0" anchor="t" anchorCtr="0">
                          <a:spAutoFit/>
                        </wps:bodyPr>
                      </wps:wsp>
                      <wps:wsp>
                        <wps:cNvPr id="550" name="Rectangle 451"/>
                        <wps:cNvSpPr>
                          <a:spLocks noChangeArrowheads="1"/>
                        </wps:cNvSpPr>
                        <wps:spPr bwMode="auto">
                          <a:xfrm>
                            <a:off x="3236525" y="3762448"/>
                            <a:ext cx="49530" cy="134620"/>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s:wsp>
                        <wps:cNvPr id="551" name="Freeform 377"/>
                        <wps:cNvSpPr>
                          <a:spLocks noEditPoints="1"/>
                        </wps:cNvSpPr>
                        <wps:spPr bwMode="auto">
                          <a:xfrm>
                            <a:off x="1960175" y="3918658"/>
                            <a:ext cx="1312545" cy="5715"/>
                          </a:xfrm>
                          <a:custGeom>
                            <a:avLst/>
                            <a:gdLst>
                              <a:gd name="T0" fmla="*/ 3584 w 3712"/>
                              <a:gd name="T1" fmla="*/ 8 h 16"/>
                              <a:gd name="T2" fmla="*/ 3712 w 3712"/>
                              <a:gd name="T3" fmla="*/ 8 h 16"/>
                              <a:gd name="T4" fmla="*/ 3400 w 3712"/>
                              <a:gd name="T5" fmla="*/ 16 h 16"/>
                              <a:gd name="T6" fmla="*/ 3512 w 3712"/>
                              <a:gd name="T7" fmla="*/ 0 h 16"/>
                              <a:gd name="T8" fmla="*/ 3320 w 3712"/>
                              <a:gd name="T9" fmla="*/ 16 h 16"/>
                              <a:gd name="T10" fmla="*/ 3208 w 3712"/>
                              <a:gd name="T11" fmla="*/ 0 h 16"/>
                              <a:gd name="T12" fmla="*/ 3320 w 3712"/>
                              <a:gd name="T13" fmla="*/ 16 h 16"/>
                              <a:gd name="T14" fmla="*/ 3008 w 3712"/>
                              <a:gd name="T15" fmla="*/ 8 h 16"/>
                              <a:gd name="T16" fmla="*/ 3136 w 3712"/>
                              <a:gd name="T17" fmla="*/ 8 h 16"/>
                              <a:gd name="T18" fmla="*/ 2824 w 3712"/>
                              <a:gd name="T19" fmla="*/ 16 h 16"/>
                              <a:gd name="T20" fmla="*/ 2936 w 3712"/>
                              <a:gd name="T21" fmla="*/ 0 h 16"/>
                              <a:gd name="T22" fmla="*/ 2744 w 3712"/>
                              <a:gd name="T23" fmla="*/ 16 h 16"/>
                              <a:gd name="T24" fmla="*/ 2632 w 3712"/>
                              <a:gd name="T25" fmla="*/ 0 h 16"/>
                              <a:gd name="T26" fmla="*/ 2744 w 3712"/>
                              <a:gd name="T27" fmla="*/ 16 h 16"/>
                              <a:gd name="T28" fmla="*/ 2432 w 3712"/>
                              <a:gd name="T29" fmla="*/ 8 h 16"/>
                              <a:gd name="T30" fmla="*/ 2560 w 3712"/>
                              <a:gd name="T31" fmla="*/ 8 h 16"/>
                              <a:gd name="T32" fmla="*/ 2248 w 3712"/>
                              <a:gd name="T33" fmla="*/ 16 h 16"/>
                              <a:gd name="T34" fmla="*/ 2360 w 3712"/>
                              <a:gd name="T35" fmla="*/ 0 h 16"/>
                              <a:gd name="T36" fmla="*/ 2168 w 3712"/>
                              <a:gd name="T37" fmla="*/ 16 h 16"/>
                              <a:gd name="T38" fmla="*/ 2056 w 3712"/>
                              <a:gd name="T39" fmla="*/ 0 h 16"/>
                              <a:gd name="T40" fmla="*/ 2168 w 3712"/>
                              <a:gd name="T41" fmla="*/ 16 h 16"/>
                              <a:gd name="T42" fmla="*/ 1856 w 3712"/>
                              <a:gd name="T43" fmla="*/ 8 h 16"/>
                              <a:gd name="T44" fmla="*/ 1984 w 3712"/>
                              <a:gd name="T45" fmla="*/ 8 h 16"/>
                              <a:gd name="T46" fmla="*/ 1672 w 3712"/>
                              <a:gd name="T47" fmla="*/ 16 h 16"/>
                              <a:gd name="T48" fmla="*/ 1784 w 3712"/>
                              <a:gd name="T49" fmla="*/ 0 h 16"/>
                              <a:gd name="T50" fmla="*/ 1592 w 3712"/>
                              <a:gd name="T51" fmla="*/ 16 h 16"/>
                              <a:gd name="T52" fmla="*/ 1480 w 3712"/>
                              <a:gd name="T53" fmla="*/ 0 h 16"/>
                              <a:gd name="T54" fmla="*/ 1592 w 3712"/>
                              <a:gd name="T55" fmla="*/ 16 h 16"/>
                              <a:gd name="T56" fmla="*/ 1280 w 3712"/>
                              <a:gd name="T57" fmla="*/ 8 h 16"/>
                              <a:gd name="T58" fmla="*/ 1408 w 3712"/>
                              <a:gd name="T59" fmla="*/ 8 h 16"/>
                              <a:gd name="T60" fmla="*/ 1096 w 3712"/>
                              <a:gd name="T61" fmla="*/ 16 h 16"/>
                              <a:gd name="T62" fmla="*/ 1208 w 3712"/>
                              <a:gd name="T63" fmla="*/ 0 h 16"/>
                              <a:gd name="T64" fmla="*/ 1016 w 3712"/>
                              <a:gd name="T65" fmla="*/ 16 h 16"/>
                              <a:gd name="T66" fmla="*/ 904 w 3712"/>
                              <a:gd name="T67" fmla="*/ 0 h 16"/>
                              <a:gd name="T68" fmla="*/ 1016 w 3712"/>
                              <a:gd name="T69" fmla="*/ 16 h 16"/>
                              <a:gd name="T70" fmla="*/ 704 w 3712"/>
                              <a:gd name="T71" fmla="*/ 8 h 16"/>
                              <a:gd name="T72" fmla="*/ 832 w 3712"/>
                              <a:gd name="T73" fmla="*/ 8 h 16"/>
                              <a:gd name="T74" fmla="*/ 520 w 3712"/>
                              <a:gd name="T75" fmla="*/ 16 h 16"/>
                              <a:gd name="T76" fmla="*/ 632 w 3712"/>
                              <a:gd name="T77" fmla="*/ 0 h 16"/>
                              <a:gd name="T78" fmla="*/ 440 w 3712"/>
                              <a:gd name="T79" fmla="*/ 16 h 16"/>
                              <a:gd name="T80" fmla="*/ 328 w 3712"/>
                              <a:gd name="T81" fmla="*/ 0 h 16"/>
                              <a:gd name="T82" fmla="*/ 440 w 3712"/>
                              <a:gd name="T83" fmla="*/ 16 h 16"/>
                              <a:gd name="T84" fmla="*/ 128 w 3712"/>
                              <a:gd name="T85" fmla="*/ 8 h 16"/>
                              <a:gd name="T86" fmla="*/ 256 w 3712"/>
                              <a:gd name="T87" fmla="*/ 8 h 16"/>
                              <a:gd name="T88" fmla="*/ 8 w 3712"/>
                              <a:gd name="T89" fmla="*/ 16 h 16"/>
                              <a:gd name="T90" fmla="*/ 56 w 3712"/>
                              <a:gd name="T91" fmla="*/ 0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712" h="16">
                                <a:moveTo>
                                  <a:pt x="3704" y="16"/>
                                </a:moveTo>
                                <a:lnTo>
                                  <a:pt x="3592" y="16"/>
                                </a:lnTo>
                                <a:cubicBezTo>
                                  <a:pt x="3588" y="16"/>
                                  <a:pt x="3584" y="13"/>
                                  <a:pt x="3584" y="8"/>
                                </a:cubicBezTo>
                                <a:cubicBezTo>
                                  <a:pt x="3584" y="4"/>
                                  <a:pt x="3588" y="0"/>
                                  <a:pt x="3592" y="0"/>
                                </a:cubicBezTo>
                                <a:lnTo>
                                  <a:pt x="3704" y="0"/>
                                </a:lnTo>
                                <a:cubicBezTo>
                                  <a:pt x="3709" y="0"/>
                                  <a:pt x="3712" y="4"/>
                                  <a:pt x="3712" y="8"/>
                                </a:cubicBezTo>
                                <a:cubicBezTo>
                                  <a:pt x="3712" y="13"/>
                                  <a:pt x="3709" y="16"/>
                                  <a:pt x="3704" y="16"/>
                                </a:cubicBezTo>
                                <a:close/>
                                <a:moveTo>
                                  <a:pt x="3512" y="16"/>
                                </a:moveTo>
                                <a:lnTo>
                                  <a:pt x="3400" y="16"/>
                                </a:lnTo>
                                <a:cubicBezTo>
                                  <a:pt x="3396" y="16"/>
                                  <a:pt x="3392" y="13"/>
                                  <a:pt x="3392" y="8"/>
                                </a:cubicBezTo>
                                <a:cubicBezTo>
                                  <a:pt x="3392" y="4"/>
                                  <a:pt x="3396" y="0"/>
                                  <a:pt x="3400" y="0"/>
                                </a:cubicBezTo>
                                <a:lnTo>
                                  <a:pt x="3512" y="0"/>
                                </a:lnTo>
                                <a:cubicBezTo>
                                  <a:pt x="3517" y="0"/>
                                  <a:pt x="3520" y="4"/>
                                  <a:pt x="3520" y="8"/>
                                </a:cubicBezTo>
                                <a:cubicBezTo>
                                  <a:pt x="3520" y="13"/>
                                  <a:pt x="3517" y="16"/>
                                  <a:pt x="3512" y="16"/>
                                </a:cubicBezTo>
                                <a:close/>
                                <a:moveTo>
                                  <a:pt x="3320" y="16"/>
                                </a:moveTo>
                                <a:lnTo>
                                  <a:pt x="3208" y="16"/>
                                </a:lnTo>
                                <a:cubicBezTo>
                                  <a:pt x="3204" y="16"/>
                                  <a:pt x="3200" y="13"/>
                                  <a:pt x="3200" y="8"/>
                                </a:cubicBezTo>
                                <a:cubicBezTo>
                                  <a:pt x="3200" y="4"/>
                                  <a:pt x="3204" y="0"/>
                                  <a:pt x="3208" y="0"/>
                                </a:cubicBezTo>
                                <a:lnTo>
                                  <a:pt x="3320" y="0"/>
                                </a:lnTo>
                                <a:cubicBezTo>
                                  <a:pt x="3325" y="0"/>
                                  <a:pt x="3328" y="4"/>
                                  <a:pt x="3328" y="8"/>
                                </a:cubicBezTo>
                                <a:cubicBezTo>
                                  <a:pt x="3328" y="13"/>
                                  <a:pt x="3325" y="16"/>
                                  <a:pt x="3320" y="16"/>
                                </a:cubicBezTo>
                                <a:close/>
                                <a:moveTo>
                                  <a:pt x="3128" y="16"/>
                                </a:moveTo>
                                <a:lnTo>
                                  <a:pt x="3016" y="16"/>
                                </a:lnTo>
                                <a:cubicBezTo>
                                  <a:pt x="3012" y="16"/>
                                  <a:pt x="3008" y="13"/>
                                  <a:pt x="3008" y="8"/>
                                </a:cubicBezTo>
                                <a:cubicBezTo>
                                  <a:pt x="3008" y="4"/>
                                  <a:pt x="3012" y="0"/>
                                  <a:pt x="3016" y="0"/>
                                </a:cubicBezTo>
                                <a:lnTo>
                                  <a:pt x="3128" y="0"/>
                                </a:lnTo>
                                <a:cubicBezTo>
                                  <a:pt x="3133" y="0"/>
                                  <a:pt x="3136" y="4"/>
                                  <a:pt x="3136" y="8"/>
                                </a:cubicBezTo>
                                <a:cubicBezTo>
                                  <a:pt x="3136" y="13"/>
                                  <a:pt x="3133" y="16"/>
                                  <a:pt x="3128" y="16"/>
                                </a:cubicBezTo>
                                <a:close/>
                                <a:moveTo>
                                  <a:pt x="2936" y="16"/>
                                </a:moveTo>
                                <a:lnTo>
                                  <a:pt x="2824" y="16"/>
                                </a:lnTo>
                                <a:cubicBezTo>
                                  <a:pt x="2820" y="16"/>
                                  <a:pt x="2816" y="13"/>
                                  <a:pt x="2816" y="8"/>
                                </a:cubicBezTo>
                                <a:cubicBezTo>
                                  <a:pt x="2816" y="4"/>
                                  <a:pt x="2820" y="0"/>
                                  <a:pt x="2824" y="0"/>
                                </a:cubicBezTo>
                                <a:lnTo>
                                  <a:pt x="2936" y="0"/>
                                </a:lnTo>
                                <a:cubicBezTo>
                                  <a:pt x="2941" y="0"/>
                                  <a:pt x="2944" y="4"/>
                                  <a:pt x="2944" y="8"/>
                                </a:cubicBezTo>
                                <a:cubicBezTo>
                                  <a:pt x="2944" y="13"/>
                                  <a:pt x="2941" y="16"/>
                                  <a:pt x="2936" y="16"/>
                                </a:cubicBezTo>
                                <a:close/>
                                <a:moveTo>
                                  <a:pt x="2744" y="16"/>
                                </a:moveTo>
                                <a:lnTo>
                                  <a:pt x="2632" y="16"/>
                                </a:lnTo>
                                <a:cubicBezTo>
                                  <a:pt x="2628" y="16"/>
                                  <a:pt x="2624" y="13"/>
                                  <a:pt x="2624" y="8"/>
                                </a:cubicBezTo>
                                <a:cubicBezTo>
                                  <a:pt x="2624" y="4"/>
                                  <a:pt x="2628" y="0"/>
                                  <a:pt x="2632" y="0"/>
                                </a:cubicBezTo>
                                <a:lnTo>
                                  <a:pt x="2744" y="0"/>
                                </a:lnTo>
                                <a:cubicBezTo>
                                  <a:pt x="2749" y="0"/>
                                  <a:pt x="2752" y="4"/>
                                  <a:pt x="2752" y="8"/>
                                </a:cubicBezTo>
                                <a:cubicBezTo>
                                  <a:pt x="2752" y="13"/>
                                  <a:pt x="2749" y="16"/>
                                  <a:pt x="2744" y="16"/>
                                </a:cubicBezTo>
                                <a:close/>
                                <a:moveTo>
                                  <a:pt x="2552" y="16"/>
                                </a:moveTo>
                                <a:lnTo>
                                  <a:pt x="2440" y="16"/>
                                </a:lnTo>
                                <a:cubicBezTo>
                                  <a:pt x="2436" y="16"/>
                                  <a:pt x="2432" y="13"/>
                                  <a:pt x="2432" y="8"/>
                                </a:cubicBezTo>
                                <a:cubicBezTo>
                                  <a:pt x="2432" y="4"/>
                                  <a:pt x="2436" y="0"/>
                                  <a:pt x="2440" y="0"/>
                                </a:cubicBezTo>
                                <a:lnTo>
                                  <a:pt x="2552" y="0"/>
                                </a:lnTo>
                                <a:cubicBezTo>
                                  <a:pt x="2557" y="0"/>
                                  <a:pt x="2560" y="4"/>
                                  <a:pt x="2560" y="8"/>
                                </a:cubicBezTo>
                                <a:cubicBezTo>
                                  <a:pt x="2560" y="13"/>
                                  <a:pt x="2557" y="16"/>
                                  <a:pt x="2552" y="16"/>
                                </a:cubicBezTo>
                                <a:close/>
                                <a:moveTo>
                                  <a:pt x="2360" y="16"/>
                                </a:moveTo>
                                <a:lnTo>
                                  <a:pt x="2248" y="16"/>
                                </a:lnTo>
                                <a:cubicBezTo>
                                  <a:pt x="2244" y="16"/>
                                  <a:pt x="2240" y="13"/>
                                  <a:pt x="2240" y="8"/>
                                </a:cubicBezTo>
                                <a:cubicBezTo>
                                  <a:pt x="2240" y="4"/>
                                  <a:pt x="2244" y="0"/>
                                  <a:pt x="2248" y="0"/>
                                </a:cubicBezTo>
                                <a:lnTo>
                                  <a:pt x="2360" y="0"/>
                                </a:lnTo>
                                <a:cubicBezTo>
                                  <a:pt x="2365" y="0"/>
                                  <a:pt x="2368" y="4"/>
                                  <a:pt x="2368" y="8"/>
                                </a:cubicBezTo>
                                <a:cubicBezTo>
                                  <a:pt x="2368" y="13"/>
                                  <a:pt x="2365" y="16"/>
                                  <a:pt x="2360" y="16"/>
                                </a:cubicBezTo>
                                <a:close/>
                                <a:moveTo>
                                  <a:pt x="2168" y="16"/>
                                </a:moveTo>
                                <a:lnTo>
                                  <a:pt x="2056" y="16"/>
                                </a:lnTo>
                                <a:cubicBezTo>
                                  <a:pt x="2052" y="16"/>
                                  <a:pt x="2048" y="13"/>
                                  <a:pt x="2048" y="8"/>
                                </a:cubicBezTo>
                                <a:cubicBezTo>
                                  <a:pt x="2048" y="4"/>
                                  <a:pt x="2052" y="0"/>
                                  <a:pt x="2056" y="0"/>
                                </a:cubicBezTo>
                                <a:lnTo>
                                  <a:pt x="2168" y="0"/>
                                </a:lnTo>
                                <a:cubicBezTo>
                                  <a:pt x="2173" y="0"/>
                                  <a:pt x="2176" y="4"/>
                                  <a:pt x="2176" y="8"/>
                                </a:cubicBezTo>
                                <a:cubicBezTo>
                                  <a:pt x="2176" y="13"/>
                                  <a:pt x="2173" y="16"/>
                                  <a:pt x="2168" y="16"/>
                                </a:cubicBezTo>
                                <a:close/>
                                <a:moveTo>
                                  <a:pt x="1976" y="16"/>
                                </a:moveTo>
                                <a:lnTo>
                                  <a:pt x="1864" y="16"/>
                                </a:lnTo>
                                <a:cubicBezTo>
                                  <a:pt x="1860" y="16"/>
                                  <a:pt x="1856" y="13"/>
                                  <a:pt x="1856" y="8"/>
                                </a:cubicBezTo>
                                <a:cubicBezTo>
                                  <a:pt x="1856" y="4"/>
                                  <a:pt x="1860" y="0"/>
                                  <a:pt x="1864" y="0"/>
                                </a:cubicBezTo>
                                <a:lnTo>
                                  <a:pt x="1976" y="0"/>
                                </a:lnTo>
                                <a:cubicBezTo>
                                  <a:pt x="1981" y="0"/>
                                  <a:pt x="1984" y="4"/>
                                  <a:pt x="1984" y="8"/>
                                </a:cubicBezTo>
                                <a:cubicBezTo>
                                  <a:pt x="1984" y="13"/>
                                  <a:pt x="1981" y="16"/>
                                  <a:pt x="1976" y="16"/>
                                </a:cubicBezTo>
                                <a:close/>
                                <a:moveTo>
                                  <a:pt x="1784" y="16"/>
                                </a:moveTo>
                                <a:lnTo>
                                  <a:pt x="1672" y="16"/>
                                </a:lnTo>
                                <a:cubicBezTo>
                                  <a:pt x="1668" y="16"/>
                                  <a:pt x="1664" y="13"/>
                                  <a:pt x="1664" y="8"/>
                                </a:cubicBezTo>
                                <a:cubicBezTo>
                                  <a:pt x="1664" y="4"/>
                                  <a:pt x="1668" y="0"/>
                                  <a:pt x="1672" y="0"/>
                                </a:cubicBezTo>
                                <a:lnTo>
                                  <a:pt x="1784" y="0"/>
                                </a:lnTo>
                                <a:cubicBezTo>
                                  <a:pt x="1789" y="0"/>
                                  <a:pt x="1792" y="4"/>
                                  <a:pt x="1792" y="8"/>
                                </a:cubicBezTo>
                                <a:cubicBezTo>
                                  <a:pt x="1792" y="13"/>
                                  <a:pt x="1789" y="16"/>
                                  <a:pt x="1784" y="16"/>
                                </a:cubicBezTo>
                                <a:close/>
                                <a:moveTo>
                                  <a:pt x="1592" y="16"/>
                                </a:moveTo>
                                <a:lnTo>
                                  <a:pt x="1480" y="16"/>
                                </a:lnTo>
                                <a:cubicBezTo>
                                  <a:pt x="1476" y="16"/>
                                  <a:pt x="1472" y="13"/>
                                  <a:pt x="1472" y="8"/>
                                </a:cubicBezTo>
                                <a:cubicBezTo>
                                  <a:pt x="1472" y="4"/>
                                  <a:pt x="1476" y="0"/>
                                  <a:pt x="1480" y="0"/>
                                </a:cubicBezTo>
                                <a:lnTo>
                                  <a:pt x="1592" y="0"/>
                                </a:lnTo>
                                <a:cubicBezTo>
                                  <a:pt x="1597" y="0"/>
                                  <a:pt x="1600" y="4"/>
                                  <a:pt x="1600" y="8"/>
                                </a:cubicBezTo>
                                <a:cubicBezTo>
                                  <a:pt x="1600" y="13"/>
                                  <a:pt x="1597" y="16"/>
                                  <a:pt x="1592" y="16"/>
                                </a:cubicBezTo>
                                <a:close/>
                                <a:moveTo>
                                  <a:pt x="1400" y="16"/>
                                </a:moveTo>
                                <a:lnTo>
                                  <a:pt x="1288" y="16"/>
                                </a:lnTo>
                                <a:cubicBezTo>
                                  <a:pt x="1284" y="16"/>
                                  <a:pt x="1280" y="13"/>
                                  <a:pt x="1280" y="8"/>
                                </a:cubicBezTo>
                                <a:cubicBezTo>
                                  <a:pt x="1280" y="4"/>
                                  <a:pt x="1284" y="0"/>
                                  <a:pt x="1288" y="0"/>
                                </a:cubicBezTo>
                                <a:lnTo>
                                  <a:pt x="1400" y="0"/>
                                </a:lnTo>
                                <a:cubicBezTo>
                                  <a:pt x="1405" y="0"/>
                                  <a:pt x="1408" y="4"/>
                                  <a:pt x="1408" y="8"/>
                                </a:cubicBezTo>
                                <a:cubicBezTo>
                                  <a:pt x="1408" y="13"/>
                                  <a:pt x="1405" y="16"/>
                                  <a:pt x="1400" y="16"/>
                                </a:cubicBezTo>
                                <a:close/>
                                <a:moveTo>
                                  <a:pt x="1208" y="16"/>
                                </a:moveTo>
                                <a:lnTo>
                                  <a:pt x="1096" y="16"/>
                                </a:lnTo>
                                <a:cubicBezTo>
                                  <a:pt x="1092" y="16"/>
                                  <a:pt x="1088" y="13"/>
                                  <a:pt x="1088" y="8"/>
                                </a:cubicBezTo>
                                <a:cubicBezTo>
                                  <a:pt x="1088" y="4"/>
                                  <a:pt x="1092" y="0"/>
                                  <a:pt x="1096" y="0"/>
                                </a:cubicBezTo>
                                <a:lnTo>
                                  <a:pt x="1208" y="0"/>
                                </a:lnTo>
                                <a:cubicBezTo>
                                  <a:pt x="1213" y="0"/>
                                  <a:pt x="1216" y="4"/>
                                  <a:pt x="1216" y="8"/>
                                </a:cubicBezTo>
                                <a:cubicBezTo>
                                  <a:pt x="1216" y="13"/>
                                  <a:pt x="1213" y="16"/>
                                  <a:pt x="1208" y="16"/>
                                </a:cubicBezTo>
                                <a:close/>
                                <a:moveTo>
                                  <a:pt x="1016" y="16"/>
                                </a:moveTo>
                                <a:lnTo>
                                  <a:pt x="904" y="16"/>
                                </a:lnTo>
                                <a:cubicBezTo>
                                  <a:pt x="900" y="16"/>
                                  <a:pt x="896" y="13"/>
                                  <a:pt x="896" y="8"/>
                                </a:cubicBezTo>
                                <a:cubicBezTo>
                                  <a:pt x="896" y="4"/>
                                  <a:pt x="900" y="0"/>
                                  <a:pt x="904" y="0"/>
                                </a:cubicBezTo>
                                <a:lnTo>
                                  <a:pt x="1016" y="0"/>
                                </a:lnTo>
                                <a:cubicBezTo>
                                  <a:pt x="1021" y="0"/>
                                  <a:pt x="1024" y="4"/>
                                  <a:pt x="1024" y="8"/>
                                </a:cubicBezTo>
                                <a:cubicBezTo>
                                  <a:pt x="1024" y="13"/>
                                  <a:pt x="1021" y="16"/>
                                  <a:pt x="1016" y="16"/>
                                </a:cubicBezTo>
                                <a:close/>
                                <a:moveTo>
                                  <a:pt x="824" y="16"/>
                                </a:moveTo>
                                <a:lnTo>
                                  <a:pt x="712" y="16"/>
                                </a:lnTo>
                                <a:cubicBezTo>
                                  <a:pt x="708" y="16"/>
                                  <a:pt x="704" y="13"/>
                                  <a:pt x="704" y="8"/>
                                </a:cubicBezTo>
                                <a:cubicBezTo>
                                  <a:pt x="704" y="4"/>
                                  <a:pt x="708" y="0"/>
                                  <a:pt x="712" y="0"/>
                                </a:cubicBezTo>
                                <a:lnTo>
                                  <a:pt x="824" y="0"/>
                                </a:lnTo>
                                <a:cubicBezTo>
                                  <a:pt x="829" y="0"/>
                                  <a:pt x="832" y="4"/>
                                  <a:pt x="832" y="8"/>
                                </a:cubicBezTo>
                                <a:cubicBezTo>
                                  <a:pt x="832" y="13"/>
                                  <a:pt x="829" y="16"/>
                                  <a:pt x="824" y="16"/>
                                </a:cubicBezTo>
                                <a:close/>
                                <a:moveTo>
                                  <a:pt x="632" y="16"/>
                                </a:moveTo>
                                <a:lnTo>
                                  <a:pt x="520" y="16"/>
                                </a:lnTo>
                                <a:cubicBezTo>
                                  <a:pt x="516" y="16"/>
                                  <a:pt x="512" y="13"/>
                                  <a:pt x="512" y="8"/>
                                </a:cubicBezTo>
                                <a:cubicBezTo>
                                  <a:pt x="512" y="4"/>
                                  <a:pt x="516" y="0"/>
                                  <a:pt x="520" y="0"/>
                                </a:cubicBezTo>
                                <a:lnTo>
                                  <a:pt x="632" y="0"/>
                                </a:lnTo>
                                <a:cubicBezTo>
                                  <a:pt x="637" y="0"/>
                                  <a:pt x="640" y="4"/>
                                  <a:pt x="640" y="8"/>
                                </a:cubicBezTo>
                                <a:cubicBezTo>
                                  <a:pt x="640" y="13"/>
                                  <a:pt x="637" y="16"/>
                                  <a:pt x="632" y="16"/>
                                </a:cubicBezTo>
                                <a:close/>
                                <a:moveTo>
                                  <a:pt x="440" y="16"/>
                                </a:moveTo>
                                <a:lnTo>
                                  <a:pt x="328" y="16"/>
                                </a:lnTo>
                                <a:cubicBezTo>
                                  <a:pt x="324" y="16"/>
                                  <a:pt x="320" y="13"/>
                                  <a:pt x="320" y="8"/>
                                </a:cubicBezTo>
                                <a:cubicBezTo>
                                  <a:pt x="320" y="4"/>
                                  <a:pt x="324" y="0"/>
                                  <a:pt x="328" y="0"/>
                                </a:cubicBezTo>
                                <a:lnTo>
                                  <a:pt x="440" y="0"/>
                                </a:lnTo>
                                <a:cubicBezTo>
                                  <a:pt x="445" y="0"/>
                                  <a:pt x="448" y="4"/>
                                  <a:pt x="448" y="8"/>
                                </a:cubicBezTo>
                                <a:cubicBezTo>
                                  <a:pt x="448" y="13"/>
                                  <a:pt x="445" y="16"/>
                                  <a:pt x="440" y="16"/>
                                </a:cubicBezTo>
                                <a:close/>
                                <a:moveTo>
                                  <a:pt x="248" y="16"/>
                                </a:moveTo>
                                <a:lnTo>
                                  <a:pt x="136" y="16"/>
                                </a:lnTo>
                                <a:cubicBezTo>
                                  <a:pt x="132" y="16"/>
                                  <a:pt x="128" y="13"/>
                                  <a:pt x="128" y="8"/>
                                </a:cubicBezTo>
                                <a:cubicBezTo>
                                  <a:pt x="128" y="4"/>
                                  <a:pt x="132" y="0"/>
                                  <a:pt x="136" y="0"/>
                                </a:cubicBezTo>
                                <a:lnTo>
                                  <a:pt x="248" y="0"/>
                                </a:lnTo>
                                <a:cubicBezTo>
                                  <a:pt x="253" y="0"/>
                                  <a:pt x="256" y="4"/>
                                  <a:pt x="256" y="8"/>
                                </a:cubicBezTo>
                                <a:cubicBezTo>
                                  <a:pt x="256" y="13"/>
                                  <a:pt x="253" y="16"/>
                                  <a:pt x="248" y="16"/>
                                </a:cubicBezTo>
                                <a:close/>
                                <a:moveTo>
                                  <a:pt x="56" y="16"/>
                                </a:moveTo>
                                <a:lnTo>
                                  <a:pt x="8" y="16"/>
                                </a:lnTo>
                                <a:cubicBezTo>
                                  <a:pt x="4" y="16"/>
                                  <a:pt x="0" y="13"/>
                                  <a:pt x="0" y="8"/>
                                </a:cubicBezTo>
                                <a:cubicBezTo>
                                  <a:pt x="0" y="4"/>
                                  <a:pt x="4" y="0"/>
                                  <a:pt x="8" y="0"/>
                                </a:cubicBezTo>
                                <a:lnTo>
                                  <a:pt x="56" y="0"/>
                                </a:lnTo>
                                <a:cubicBezTo>
                                  <a:pt x="61" y="0"/>
                                  <a:pt x="64" y="4"/>
                                  <a:pt x="64" y="8"/>
                                </a:cubicBezTo>
                                <a:cubicBezTo>
                                  <a:pt x="64" y="13"/>
                                  <a:pt x="61" y="16"/>
                                  <a:pt x="56" y="16"/>
                                </a:cubicBezTo>
                                <a:close/>
                              </a:path>
                            </a:pathLst>
                          </a:custGeom>
                          <a:solidFill>
                            <a:srgbClr val="000000"/>
                          </a:solidFill>
                          <a:ln w="5715" cap="flat">
                            <a:solidFill>
                              <a:srgbClr val="000000"/>
                            </a:solidFill>
                            <a:prstDash val="solid"/>
                            <a:bevel/>
                            <a:headEnd/>
                            <a:tailEnd/>
                          </a:ln>
                        </wps:spPr>
                        <wps:txb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s:wsp>
                        <wps:cNvPr id="552" name="Freeform 412"/>
                        <wps:cNvSpPr>
                          <a:spLocks/>
                        </wps:cNvSpPr>
                        <wps:spPr bwMode="auto">
                          <a:xfrm>
                            <a:off x="1934775" y="3897703"/>
                            <a:ext cx="66675" cy="38735"/>
                          </a:xfrm>
                          <a:custGeom>
                            <a:avLst/>
                            <a:gdLst>
                              <a:gd name="T0" fmla="*/ 107 w 107"/>
                              <a:gd name="T1" fmla="*/ 63 h 63"/>
                              <a:gd name="T2" fmla="*/ 0 w 107"/>
                              <a:gd name="T3" fmla="*/ 36 h 63"/>
                              <a:gd name="T4" fmla="*/ 107 w 107"/>
                              <a:gd name="T5" fmla="*/ 0 h 63"/>
                            </a:gdLst>
                            <a:ahLst/>
                            <a:cxnLst>
                              <a:cxn ang="0">
                                <a:pos x="T0" y="T1"/>
                              </a:cxn>
                              <a:cxn ang="0">
                                <a:pos x="T2" y="T3"/>
                              </a:cxn>
                              <a:cxn ang="0">
                                <a:pos x="T4" y="T5"/>
                              </a:cxn>
                            </a:cxnLst>
                            <a:rect l="0" t="0" r="r" b="b"/>
                            <a:pathLst>
                              <a:path w="107" h="63">
                                <a:moveTo>
                                  <a:pt x="107" y="63"/>
                                </a:moveTo>
                                <a:lnTo>
                                  <a:pt x="0" y="36"/>
                                </a:lnTo>
                                <a:lnTo>
                                  <a:pt x="107" y="0"/>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wps:txbx>
                        <wps:bodyPr rot="0" vert="horz" wrap="square" lIns="91440" tIns="45720" rIns="91440" bIns="45720" anchor="t" anchorCtr="0" upright="1">
                          <a:noAutofit/>
                        </wps:bodyPr>
                      </wps:wsp>
                    </wpc:wpc>
                  </a:graphicData>
                </a:graphic>
              </wp:inline>
            </w:drawing>
          </mc:Choice>
          <mc:Fallback>
            <w:pict>
              <v:group w14:anchorId="5014A287" id="Zeichenbereich 553" o:spid="_x0000_s1026" editas="canvas" style="width:425.85pt;height:368.95pt;mso-position-horizontal-relative:char;mso-position-vertical-relative:line" coordsize="54082,4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82;height:46850;visibility:visible;mso-wrap-style:square" strokeweight=".25pt">
                  <v:fill o:detectmouseclick="t"/>
                  <v:path o:connecttype="none"/>
                </v:shape>
                <v:shape id="Freeform 330" o:spid="_x0000_s1028" style="position:absolute;left:32797;top:4076;width:57;height:37618;visibility:visible;mso-wrap-style:square;v-text-anchor:top" coordsize="16,1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" path="m16,8r,240c16,253,13,256,8,256,4,256,,253,,248l,8c,4,4,,8,v5,,8,4,8,8xm16,392r,240c16,637,13,640,8,640,4,640,,637,,632l,392v,-4,4,-8,8,-8c13,384,16,388,16,392xm16,776r,240c16,1021,13,1024,8,1024v-4,,-8,-3,-8,-8l,776v,-4,4,-8,8,-8c13,768,16,772,16,776xm16,1160r,240c16,1405,13,1408,8,1408v-4,,-8,-3,-8,-8l,1160v,-4,4,-8,8,-8c13,1152,16,1156,16,1160xm16,1544r,240c16,1789,13,1792,8,1792v-4,,-8,-3,-8,-8l,1544v,-4,4,-8,8,-8c13,1536,16,1540,16,1544xm16,1928r,240c16,2173,13,2176,8,2176v-4,,-8,-3,-8,-8l,1928v,-4,4,-8,8,-8c13,1920,16,1924,16,1928xm16,2312r,240c16,2557,13,2560,8,2560v-4,,-8,-3,-8,-8l,2312v,-4,4,-8,8,-8c13,2304,16,2308,16,2312xm16,2696r,240c16,2941,13,2944,8,2944v-4,,-8,-3,-8,-8l,2696v,-4,4,-8,8,-8c13,2688,16,2692,16,2696xm16,3080r,240c16,3325,13,3328,8,3328v-4,,-8,-3,-8,-8l,3080v,-4,4,-8,8,-8c13,3072,16,3076,16,3080xm16,3464r,240c16,3709,13,3712,8,3712v-4,,-8,-3,-8,-8l,3464v,-4,4,-8,8,-8c13,3456,16,3460,16,3464xm16,3848r,240c16,4093,13,4096,8,4096v-4,,-8,-3,-8,-8l,3848v,-4,4,-8,8,-8c13,3840,16,3844,16,3848xm16,4232r,240c16,4477,13,4480,8,4480v-4,,-8,-3,-8,-8l,4232v,-4,4,-8,8,-8c13,4224,16,4228,16,4232xm16,4616r,240c16,4861,13,4864,8,4864v-4,,-8,-3,-8,-8l,4616v,-4,4,-8,8,-8c13,4608,16,4612,16,4616xm16,5000r,240c16,5245,13,5248,8,5248v-4,,-8,-3,-8,-8l,5000v,-4,4,-8,8,-8c13,4992,16,4996,16,5000xm16,5384r,240c16,5629,13,5632,8,5632v-4,,-8,-3,-8,-8l,5384v,-4,4,-8,8,-8c13,5376,16,5380,16,5384xm16,5768r,240c16,6013,13,6016,8,6016v-4,,-8,-3,-8,-8l,5768v,-4,4,-8,8,-8c13,5760,16,5764,16,5768xm16,6152r,240c16,6397,13,6400,8,6400v-4,,-8,-3,-8,-8l,6152v,-4,4,-8,8,-8c13,6144,16,6148,16,6152xm16,6536r,240c16,6781,13,6784,8,6784v-4,,-8,-3,-8,-8l,6536v,-4,4,-8,8,-8c13,6528,16,6532,16,6536xm16,6920r,240c16,7165,13,7168,8,7168v-4,,-8,-3,-8,-8l,6920v,-4,4,-8,8,-8c13,6912,16,6916,16,6920xm16,7304r,240c16,7549,13,7552,8,7552v-4,,-8,-3,-8,-8l,7304v,-4,4,-8,8,-8c13,7296,16,7300,16,7304xm16,7688r,240c16,7933,13,7936,8,7936v-4,,-8,-3,-8,-8l,7688v,-4,4,-8,8,-8c13,7680,16,7684,16,7688xm16,8072r,240c16,8317,13,8320,8,8320v-4,,-8,-3,-8,-8l,8072v,-4,4,-8,8,-8c13,8064,16,8068,16,8072xm16,8456r,240c16,8701,13,8704,8,8704v-4,,-8,-3,-8,-8l,8456v,-4,4,-8,8,-8c13,8448,16,8452,16,8456xm16,8840r,240c16,9085,13,9088,8,9088v-4,,-8,-3,-8,-8l,8840v,-4,4,-8,8,-8c13,8832,16,8836,16,8840xm16,9224r,240c16,9469,13,9472,8,9472v-4,,-8,-3,-8,-8l,9224v,-4,4,-8,8,-8c13,9216,16,9220,16,9224xm16,9608r,240c16,9853,13,9856,8,9856v-4,,-8,-3,-8,-8l,9608v,-4,4,-8,8,-8c13,9600,16,9604,16,9608xm16,9992r,240c16,10237,13,10240,8,10240v-4,,-8,-3,-8,-8l,9992v,-4,4,-8,8,-8c13,9984,16,9988,16,9992xm16,10376r,240c16,10621,13,10624,8,10624v-4,,-8,-3,-8,-8l,10376v,-4,4,-8,8,-8c13,10368,16,10372,16,10376xe" fillcolor="black" strokeweight=".45pt">
                  <v:stroke joinstyle="bevel"/>
                  <v:path arrowok="t" o:connecttype="custom" o:connectlocs="0,87812;5715,138799;0,138799;5715,359745;2858,271933;2858,498544;5715,410732;0,631678;5715,682665;0,682665;5715,903611;2858,815799;2858,1042410;5715,954598;0,1175544;5715,1226531;0,1226531;5715,1447477;2858,1359665;2858,1586276;5715,1498464;0,1719410;5715,1770397;0,1770397;5715,1991343;2858,1903531;2858,2130142;5715,2042330;0,2263276;5715,2314263;0,2314263;5715,2535209;2858,2447397;2858,2674008;5715,2586196;0,2807142;5715,2858129;0,2858129;5715,3079075;2858,2991263;2858,3217874;5715,3130062;0,3351008;5715,3401995;0,3401995;5715,3622941;2858,3535129;2858,3761740;5715,3673928" o:connectangles="0,0,0,0,0,0,0,0,0,0,0,0,0,0,0,0,0,0,0,0,0,0,0,0,0,0,0,0,0,0,0,0,0,0,0,0,0,0,0,0,0,0,0,0,0,0,0,0,0"/>
                  <o:lock v:ext="edit" verticies="t"/>
                </v:shape>
                <v:shape id="Freeform 331" o:spid="_x0000_s1029" style="position:absolute;left:19005;top:4051;width:57;height:37617;visibility:visible;mso-wrap-style:square;v-text-anchor:top" coordsize="16,1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" path="m16,8r,240c16,253,13,256,8,256,4,256,,253,,248l,8c,4,4,,8,v5,,8,4,8,8xm16,392r,240c16,637,13,640,8,640,4,640,,637,,632l,392v,-4,4,-8,8,-8c13,384,16,388,16,392xm16,776r,240c16,1021,13,1024,8,1024v-4,,-8,-3,-8,-8l,776v,-4,4,-8,8,-8c13,768,16,772,16,776xm16,1160r,240c16,1405,13,1408,8,1408v-4,,-8,-3,-8,-8l,1160v,-4,4,-8,8,-8c13,1152,16,1156,16,1160xm16,1544r,240c16,1789,13,1792,8,1792v-4,,-8,-3,-8,-8l,1544v,-4,4,-8,8,-8c13,1536,16,1540,16,1544xm16,1928r,240c16,2173,13,2176,8,2176v-4,,-8,-3,-8,-8l,1928v,-4,4,-8,8,-8c13,1920,16,1924,16,1928xm16,2312r,240c16,2557,13,2560,8,2560v-4,,-8,-3,-8,-8l,2312v,-4,4,-8,8,-8c13,2304,16,2308,16,2312xm16,2696r,240c16,2941,13,2944,8,2944v-4,,-8,-3,-8,-8l,2696v,-4,4,-8,8,-8c13,2688,16,2692,16,2696xm16,3080r,240c16,3325,13,3328,8,3328v-4,,-8,-3,-8,-8l,3080v,-4,4,-8,8,-8c13,3072,16,3076,16,3080xm16,3464r,240c16,3709,13,3712,8,3712v-4,,-8,-3,-8,-8l,3464v,-4,4,-8,8,-8c13,3456,16,3460,16,3464xm16,3848r,240c16,4093,13,4096,8,4096v-4,,-8,-3,-8,-8l,3848v,-4,4,-8,8,-8c13,3840,16,3844,16,3848xm16,4232r,240c16,4477,13,4480,8,4480v-4,,-8,-3,-8,-8l,4232v,-4,4,-8,8,-8c13,4224,16,4228,16,4232xm16,4616r,240c16,4861,13,4864,8,4864v-4,,-8,-3,-8,-8l,4616v,-4,4,-8,8,-8c13,4608,16,4612,16,4616xm16,5000r,240c16,5245,13,5248,8,5248v-4,,-8,-3,-8,-8l,5000v,-4,4,-8,8,-8c13,4992,16,4996,16,5000xm16,5384r,240c16,5629,13,5632,8,5632v-4,,-8,-3,-8,-8l,5384v,-4,4,-8,8,-8c13,5376,16,5380,16,5384xm16,5768r,240c16,6013,13,6016,8,6016v-4,,-8,-3,-8,-8l,5768v,-4,4,-8,8,-8c13,5760,16,5764,16,5768xm16,6152r,240c16,6397,13,6400,8,6400v-4,,-8,-3,-8,-8l,6152v,-4,4,-8,8,-8c13,6144,16,6148,16,6152xm16,6536r,240c16,6781,13,6784,8,6784v-4,,-8,-3,-8,-8l,6536v,-4,4,-8,8,-8c13,6528,16,6532,16,6536xm16,6920r,240c16,7165,13,7168,8,7168v-4,,-8,-3,-8,-8l,6920v,-4,4,-8,8,-8c13,6912,16,6916,16,6920xm16,7304r,240c16,7549,13,7552,8,7552v-4,,-8,-3,-8,-8l,7304v,-4,4,-8,8,-8c13,7296,16,7300,16,7304xm16,7688r,240c16,7933,13,7936,8,7936v-4,,-8,-3,-8,-8l,7688v,-4,4,-8,8,-8c13,7680,16,7684,16,7688xm16,8072r,240c16,8317,13,8320,8,8320v-4,,-8,-3,-8,-8l,8072v,-4,4,-8,8,-8c13,8064,16,8068,16,8072xm16,8456r,240c16,8701,13,8704,8,8704v-4,,-8,-3,-8,-8l,8456v,-4,4,-8,8,-8c13,8448,16,8452,16,8456xm16,8840r,240c16,9085,13,9088,8,9088v-4,,-8,-3,-8,-8l,8840v,-4,4,-8,8,-8c13,8832,16,8836,16,8840xm16,9224r,240c16,9469,13,9472,8,9472v-4,,-8,-3,-8,-8l,9224v,-4,4,-8,8,-8c13,9216,16,9220,16,9224xm16,9608r,240c16,9853,13,9856,8,9856v-4,,-8,-3,-8,-8l,9608v,-4,4,-8,8,-8c13,9600,16,9604,16,9608xm16,9992r,240c16,10237,13,10240,8,10240v-4,,-8,-3,-8,-8l,9992v,-4,4,-8,8,-8c13,9984,16,9988,16,9992xm16,10376r,240c16,10621,13,10624,8,10624v-4,,-8,-3,-8,-8l,10376v,-4,4,-8,8,-8c13,10368,16,10372,16,10376xe" fillcolor="black" strokeweight=".45pt">
                  <v:stroke joinstyle="bevel"/>
                  <v:path arrowok="t" o:connecttype="custom" o:connectlocs="0,87812;5715,138799;0,138799;5715,359745;2858,271933;2858,498544;5715,410732;0,631678;5715,682665;0,682665;5715,903611;2858,815799;2858,1042410;5715,954598;0,1175544;5715,1226531;0,1226531;5715,1447477;2858,1359665;2858,1586276;5715,1498464;0,1719410;5715,1770397;0,1770397;5715,1991343;2858,1903531;2858,2130142;5715,2042330;0,2263276;5715,2314263;0,2314263;5715,2535209;2858,2447397;2858,2674008;5715,2586196;0,2807142;5715,2858129;0,2858129;5715,3079075;2858,2991263;2858,3217874;5715,3130062;0,3351008;5715,3401995;0,3401995;5715,3622941;2858,3535129;2858,3761740;5715,3673928" o:connectangles="0,0,0,0,0,0,0,0,0,0,0,0,0,0,0,0,0,0,0,0,0,0,0,0,0,0,0,0,0,0,0,0,0,0,0,0,0,0,0,0,0,0,0,0,0,0,0,0,0"/>
                  <o:lock v:ext="edit" verticies="t"/>
                </v:shape>
                <v:shape id="Freeform 332" o:spid="_x0000_s1030" style="position:absolute;left:5410;top:4051;width:57;height:37617;visibility:visible;mso-wrap-style:square;v-text-anchor:top" coordsize="16,1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" path="m16,8r,240c16,253,13,256,8,256,4,256,,253,,248l,8c,4,4,,8,v5,,8,4,8,8xm16,392r,240c16,637,13,640,8,640,4,640,,637,,632l,392v,-4,4,-8,8,-8c13,384,16,388,16,392xm16,776r,240c16,1021,13,1024,8,1024v-4,,-8,-3,-8,-8l,776v,-4,4,-8,8,-8c13,768,16,772,16,776xm16,1160r,240c16,1405,13,1408,8,1408v-4,,-8,-3,-8,-8l,1160v,-4,4,-8,8,-8c13,1152,16,1156,16,1160xm16,1544r,240c16,1789,13,1792,8,1792v-4,,-8,-3,-8,-8l,1544v,-4,4,-8,8,-8c13,1536,16,1540,16,1544xm16,1928r,240c16,2173,13,2176,8,2176v-4,,-8,-3,-8,-8l,1928v,-4,4,-8,8,-8c13,1920,16,1924,16,1928xm16,2312r,240c16,2557,13,2560,8,2560v-4,,-8,-3,-8,-8l,2312v,-4,4,-8,8,-8c13,2304,16,2308,16,2312xm16,2696r,240c16,2941,13,2944,8,2944v-4,,-8,-3,-8,-8l,2696v,-4,4,-8,8,-8c13,2688,16,2692,16,2696xm16,3080r,240c16,3325,13,3328,8,3328v-4,,-8,-3,-8,-8l,3080v,-4,4,-8,8,-8c13,3072,16,3076,16,3080xm16,3464r,240c16,3709,13,3712,8,3712v-4,,-8,-3,-8,-8l,3464v,-4,4,-8,8,-8c13,3456,16,3460,16,3464xm16,3848r,240c16,4093,13,4096,8,4096v-4,,-8,-3,-8,-8l,3848v,-4,4,-8,8,-8c13,3840,16,3844,16,3848xm16,4232r,240c16,4477,13,4480,8,4480v-4,,-8,-3,-8,-8l,4232v,-4,4,-8,8,-8c13,4224,16,4228,16,4232xm16,4616r,240c16,4861,13,4864,8,4864v-4,,-8,-3,-8,-8l,4616v,-4,4,-8,8,-8c13,4608,16,4612,16,4616xm16,5000r,240c16,5245,13,5248,8,5248v-4,,-8,-3,-8,-8l,5000v,-4,4,-8,8,-8c13,4992,16,4996,16,5000xm16,5384r,240c16,5629,13,5632,8,5632v-4,,-8,-3,-8,-8l,5384v,-4,4,-8,8,-8c13,5376,16,5380,16,5384xm16,5768r,240c16,6013,13,6016,8,6016v-4,,-8,-3,-8,-8l,5768v,-4,4,-8,8,-8c13,5760,16,5764,16,5768xm16,6152r,240c16,6397,13,6400,8,6400v-4,,-8,-3,-8,-8l,6152v,-4,4,-8,8,-8c13,6144,16,6148,16,6152xm16,6536r,240c16,6781,13,6784,8,6784v-4,,-8,-3,-8,-8l,6536v,-4,4,-8,8,-8c13,6528,16,6532,16,6536xm16,6920r,240c16,7165,13,7168,8,7168v-4,,-8,-3,-8,-8l,6920v,-4,4,-8,8,-8c13,6912,16,6916,16,6920xm16,7304r,240c16,7549,13,7552,8,7552v-4,,-8,-3,-8,-8l,7304v,-4,4,-8,8,-8c13,7296,16,7300,16,7304xm16,7688r,240c16,7933,13,7936,8,7936v-4,,-8,-3,-8,-8l,7688v,-4,4,-8,8,-8c13,7680,16,7684,16,7688xm16,8072r,240c16,8317,13,8320,8,8320v-4,,-8,-3,-8,-8l,8072v,-4,4,-8,8,-8c13,8064,16,8068,16,8072xm16,8456r,240c16,8701,13,8704,8,8704v-4,,-8,-3,-8,-8l,8456v,-4,4,-8,8,-8c13,8448,16,8452,16,8456xm16,8840r,240c16,9085,13,9088,8,9088v-4,,-8,-3,-8,-8l,8840v,-4,4,-8,8,-8c13,8832,16,8836,16,8840xm16,9224r,240c16,9469,13,9472,8,9472v-4,,-8,-3,-8,-8l,9224v,-4,4,-8,8,-8c13,9216,16,9220,16,9224xm16,9608r,240c16,9853,13,9856,8,9856v-4,,-8,-3,-8,-8l,9608v,-4,4,-8,8,-8c13,9600,16,9604,16,9608xm16,9992r,240c16,10237,13,10240,8,10240v-4,,-8,-3,-8,-8l,9992v,-4,4,-8,8,-8c13,9984,16,9988,16,9992xm16,10376r,240c16,10621,13,10624,8,10624v-4,,-8,-3,-8,-8l,10376v,-4,4,-8,8,-8c13,10368,16,10372,16,10376xe" fillcolor="black" strokeweight=".45pt">
                  <v:stroke joinstyle="bevel"/>
                  <v:path arrowok="t" o:connecttype="custom" o:connectlocs="0,87812;5715,138799;0,138799;5715,359745;2858,271933;2858,498544;5715,410732;0,631678;5715,682665;0,682665;5715,903611;2858,815799;2858,1042410;5715,954598;0,1175544;5715,1226531;0,1226531;5715,1447477;2858,1359665;2858,1586276;5715,1498464;0,1719410;5715,1770397;0,1770397;5715,1991343;2858,1903531;2858,2130142;5715,2042330;0,2263276;5715,2314263;0,2314263;5715,2535209;2858,2447397;2858,2674008;5715,2586196;0,2807142;5715,2858129;0,2858129;5715,3079075;2858,2991263;2858,3217874;5715,3130062;0,3351008;5715,3401995;0,3401995;5715,3622941;2858,3535129;2858,3761740;5715,3673928" o:connectangles="0,0,0,0,0,0,0,0,0,0,0,0,0,0,0,0,0,0,0,0,0,0,0,0,0,0,0,0,0,0,0,0,0,0,0,0,0,0,0,0,0,0,0,0,0,0,0,0,0"/>
                  <o:lock v:ext="edit" verticies="t"/>
                </v:shape>
                <v:shape id="Freeform 333" o:spid="_x0000_s1031" style="position:absolute;left:5137;top:1333;width:565;height:699;visibility:visible;mso-wrap-style:square;v-text-anchor:top" coordsize="15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" path="m79,195c39,198,5,158,2,105,,52,30,6,70,3v3,,6,,9,c119,,153,40,156,93v2,53,-28,99,-68,102c85,195,82,195,79,195e" strokeweight="0">
                  <v:path arrowok="t" o:connecttype="custom" o:connectlocs="28258,68792;715,37042;25038,1058;28258,1058;55800,32808;31477,68792;28258,68792" o:connectangles="0,0,0,0,0,0,0"/>
                </v:shape>
                <v:shape id="Freeform 334" o:spid="_x0000_s1032" style="position:absolute;left:5137;top:1333;width:565;height:699;visibility:visible;mso-wrap-style:square;v-text-anchor:top" coordsize="8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" path="m45,108c22,110,3,88,2,58,,29,17,3,39,1v2,,4,,6,c67,,86,22,87,51v2,30,-15,56,-37,57c48,108,46,108,45,108e" filled="f" strokeweight=".15pt">
                  <v:stroke endcap="round"/>
                  <v:path arrowok="t" o:connecttype="custom" o:connectlocs="28575,68580;1270,36830;24765,635;28575,635;55245,32385;31750,68580;28575,68580" o:connectangles="0,0,0,0,0,0,0"/>
                </v:shape>
                <v:shape id="Freeform 335" o:spid="_x0000_s1033" style="position:absolute;left:4756;top:2038;width:1359;height:2038;visibility:visible;mso-wrap-style:square;v-text-anchor:top" coordsize="21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" path="m,54r214,m27,321l107,143r81,178m107,r,143e" filled="f" strokeweight=".15pt">
                  <v:stroke endcap="round"/>
                  <v:path arrowok="t" o:connecttype="custom" o:connectlocs="0,34290;135890,34290;17145,203835;67945,90805;119380,203835;67945,0;67945,90805" o:connectangles="0,0,0,0,0,0,0"/>
                  <o:lock v:ext="edit" verticies="t"/>
                </v:shape>
                <v:rect id="Rectangle 336" o:spid="_x0000_s1034" style="position:absolute;left:5156;top:6800;width:508;height:3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rect id="Rectangle 337" o:spid="_x0000_s1035" style="position:absolute;left:5156;top:6800;width:508;height:3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" filled="f" strokeweight=".15pt">
                  <v:stroke joinstyle="round" endcap="round"/>
                </v:rect>
                <v:line id="Line 338" o:spid="_x0000_s1036" style="position:absolute;visibility:visible;mso-wrap-style:square" from="5664,7480" to="18186,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" strokeweight=".15pt">
                  <v:stroke endcap="round"/>
                </v:line>
                <v:shape id="Freeform 339" o:spid="_x0000_s1037" style="position:absolute;left:18129;top:7251;width:622;height:394;visibility:visible;mso-wrap-style:square;v-text-anchor:top" coordsize="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" path="m,l98,36,,62,,xe" fillcolor="black" stroked="f">
                  <v:path arrowok="t" o:connecttype="custom" o:connectlocs="0,0;62230,22860;0,39370;0,0" o:connectangles="0,0,0,0"/>
                </v:shape>
                <v:rect id="Rectangle 340" o:spid="_x0000_s1038" style="position:absolute;left:13481;top:6400;width:413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341" o:spid="_x0000_s1039" style="position:absolute;left:13480;top:6398;width:42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i/wgAAANsAAAAPAAAAZHJzL2Rvd25yZXYueG1sRE9Na8JA&#10;EL0X/A/LCF5K3VSh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Clxji/wgAAANsAAAAPAAAA&#10;AAAAAAAAAAAAAAcCAABkcnMvZG93bnJldi54bWxQSwUGAAAAAAMAAwC3AAAA9gIAAAAA&#10;" filled="f" stroked="f">
                  <v:textbox style="mso-fit-shape-to-text:t" inset="0,0,0,0">
                    <w:txbxContent>
                      <w:p w:rsidR="00630630" w:rsidRDefault="00630630" w:rsidP="00EF703F">
                        <w:r>
                          <w:rPr>
                            <w:rFonts w:ascii="Calibri" w:hAnsi="Calibri" w:cs="Calibri"/>
                            <w:color w:val="000000"/>
                            <w:sz w:val="10"/>
                            <w:szCs w:val="10"/>
                            <w:lang w:val="en-US"/>
                          </w:rPr>
                          <w:t>Neues Angebot</w:t>
                        </w:r>
                      </w:p>
                    </w:txbxContent>
                  </v:textbox>
                </v:rect>
                <v:rect id="Rectangle 342" o:spid="_x0000_s1040" style="position:absolute;left:32346;top:12915;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343" o:spid="_x0000_s1041" style="position:absolute;left:32346;top:12915;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" filled="f" strokeweight=".15pt">
                  <v:stroke joinstyle="round" endcap="round"/>
                </v:rect>
                <v:shape id="Freeform 344" o:spid="_x0000_s1042" style="position:absolute;left:29908;top:1358;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" path="m857,428l857,,,,,428r857,xm,428l,,,428xm857,r,428l857,xe" stroked="f">
                  <v:path arrowok="t" o:connecttype="custom" o:connectlocs="544195,271780;544195,0;0,0;0,271780;544195,271780;0,271780;0,0;0,271780;544195,0;544195,271780;544195,0" o:connectangles="0,0,0,0,0,0,0,0,0,0,0"/>
                  <o:lock v:ext="edit" verticies="t"/>
                </v:shape>
                <v:shape id="Freeform 345" o:spid="_x0000_s1043" style="position:absolute;left:29908;top:1358;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" path="m857,428l857,m,428l,m,l857,m,428r857,e" filled="f" strokeweight=".15pt">
                  <v:stroke endcap="round"/>
                  <v:path arrowok="t" o:connecttype="custom" o:connectlocs="544195,271780;544195,0;0,271780;0,0;0,0;544195,0;0,271780;544195,271780" o:connectangles="0,0,0,0,0,0,0,0"/>
                  <o:lock v:ext="edit" verticies="t"/>
                </v:shape>
                <v:rect id="Rectangle 346" o:spid="_x0000_s1044" style="position:absolute;left:32174;top:2323;width:921;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630630" w:rsidRDefault="00630630" w:rsidP="00EF703F">
                        <w:r>
                          <w:rPr>
                            <w:rFonts w:ascii="Arial" w:hAnsi="Arial" w:cs="Arial"/>
                            <w:color w:val="000000"/>
                            <w:sz w:val="10"/>
                            <w:szCs w:val="10"/>
                            <w:lang w:val="en-US"/>
                          </w:rPr>
                          <w:t>BO</w:t>
                        </w:r>
                      </w:p>
                    </w:txbxContent>
                  </v:textbox>
                </v:rect>
                <v:line id="Line 347" o:spid="_x0000_s1045" style="position:absolute;visibility:visible;mso-wrap-style:square" from="32175,2946" to="33026,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" strokeweight=".35pt">
                  <v:stroke joinstyle="miter"/>
                </v:line>
                <v:rect id="Rectangle 348" o:spid="_x0000_s1046" style="position:absolute;left:18751;top:6800;width:508;height:3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349" o:spid="_x0000_s1047" style="position:absolute;left:18751;top:6800;width:508;height:3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" filled="f" strokeweight=".15pt">
                  <v:stroke joinstyle="round" endcap="round"/>
                </v:rect>
                <v:shape id="Freeform 350" o:spid="_x0000_s1048" style="position:absolute;left:16313;top:1358;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" path="m857,428l857,,,,,428r857,xm,428l,,,428xm857,r,428l857,xe" stroked="f">
                  <v:path arrowok="t" o:connecttype="custom" o:connectlocs="544195,271780;544195,0;0,0;0,271780;544195,271780;0,271780;0,0;0,271780;544195,0;544195,271780;544195,0" o:connectangles="0,0,0,0,0,0,0,0,0,0,0"/>
                  <o:lock v:ext="edit" verticies="t"/>
                </v:shape>
                <v:shape id="Freeform 351" o:spid="_x0000_s1049" style="position:absolute;left:16313;top:1358;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" path="m857,428l857,m,428l,m,l857,m,428r857,e" filled="f" strokeweight=".15pt">
                  <v:stroke endcap="round"/>
                  <v:path arrowok="t" o:connecttype="custom" o:connectlocs="544195,271780;544195,0;0,271780;0,0;0,0;544195,0;0,271780;544195,271780" o:connectangles="0,0,0,0,0,0,0,0"/>
                  <o:lock v:ext="edit" verticies="t"/>
                </v:shape>
                <v:rect id="Rectangle 352" o:spid="_x0000_s1050" style="position:absolute;left:18185;top:2323;width:1766;height: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630630" w:rsidRDefault="00630630" w:rsidP="00EF703F">
                        <w:r>
                          <w:rPr>
                            <w:rFonts w:ascii="Arial" w:hAnsi="Arial" w:cs="Arial"/>
                            <w:b/>
                            <w:bCs/>
                            <w:color w:val="000000"/>
                            <w:sz w:val="10"/>
                            <w:szCs w:val="10"/>
                            <w:lang w:val="en-US"/>
                          </w:rPr>
                          <w:t>Client</w:t>
                        </w:r>
                      </w:p>
                    </w:txbxContent>
                  </v:textbox>
                </v:rect>
                <v:line id="Line 353" o:spid="_x0000_s1051" style="position:absolute;visibility:visible;mso-wrap-style:square" from="19391,12915" to="32080,1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" strokeweight=".15pt">
                  <v:stroke endcap="round"/>
                </v:line>
                <v:shape id="Freeform 354" o:spid="_x0000_s1052" style="position:absolute;left:31724;top:12687;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" path="m,l98,36,,63,,xe" fillcolor="black" stroked="f">
                  <v:path arrowok="t" o:connecttype="custom" o:connectlocs="0,0;62230,22860;0,40005;0,0" o:connectangles="0,0,0,0"/>
                </v:shape>
                <v:rect id="Rectangle 355" o:spid="_x0000_s1053" style="position:absolute;left:23793;top:11842;width:798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rect id="Rectangle 356" o:spid="_x0000_s1054" style="position:absolute;left:22576;top:11909;width:10027;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" filled="f" stroked="f">
                  <v:textbox style="mso-fit-shape-to-text:t" inset="0,0,0,0">
                    <w:txbxContent>
                      <w:p w:rsidR="00630630" w:rsidRDefault="00630630" w:rsidP="00EF703F">
                        <w:r>
                          <w:rPr>
                            <w:rFonts w:ascii="Calibri" w:hAnsi="Calibri" w:cs="Calibri"/>
                            <w:color w:val="000000"/>
                            <w:sz w:val="10"/>
                            <w:szCs w:val="10"/>
                            <w:lang w:val="en-US"/>
                          </w:rPr>
                          <w:t>listAvailableProduktInfos (prKontext)</w:t>
                        </w:r>
                      </w:p>
                    </w:txbxContent>
                  </v:textbox>
                </v:rect>
                <v:line id="Line 360" o:spid="_x0000_s1055" style="position:absolute;visibility:visible;mso-wrap-style:square" from="5702,16125" to="18224,16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" strokeweight=".15pt">
                  <v:stroke endcap="round"/>
                </v:line>
                <v:shape id="Freeform 361" o:spid="_x0000_s1056" style="position:absolute;left:18400;top:15919;width:622;height:394;visibility:visible;mso-wrap-style:square;v-text-anchor:top" coordsize="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" path="m,l98,36,,62,,xe" fillcolor="black" stroked="f">
                  <v:path arrowok="t" o:connecttype="custom" o:connectlocs="0,0;62230,22860;0,39370;0,0" o:connectangles="0,0,0,0"/>
                </v:shape>
                <v:rect id="Rectangle 363" o:spid="_x0000_s1057" style="position:absolute;left:12790;top:14916;width:4972;height:9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" filled="f" stroked="f">
                  <v:textbox inset="0,0,0,0">
                    <w:txbxContent>
                      <w:p w:rsidR="00630630" w:rsidRDefault="00630630" w:rsidP="00EF703F">
                        <w:r>
                          <w:rPr>
                            <w:rFonts w:ascii="Calibri" w:hAnsi="Calibri" w:cs="Calibri"/>
                            <w:color w:val="000000"/>
                            <w:sz w:val="10"/>
                            <w:szCs w:val="10"/>
                            <w:lang w:val="en-US"/>
                          </w:rPr>
                          <w:t>Produkt auswählen</w:t>
                        </w:r>
                      </w:p>
                    </w:txbxContent>
                  </v:textbox>
                </v:rect>
                <v:shape id="Freeform 364" o:spid="_x0000_s1058" style="position:absolute;left:19234;top:14249;width:13138;height:57;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365" o:spid="_x0000_s1059" style="position:absolute;left:19259;top:14052;width:680;height:394;visibility:visible;mso-wrap-style:square;v-text-anchor:top" coordsize="1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" path="m107,62l,35,107,e" filled="f" strokeweight=".15pt">
                  <v:stroke endcap="round"/>
                  <v:path arrowok="t" o:connecttype="custom" o:connectlocs="67945,39370;0,22225;67945,0" o:connectangles="0,0,0"/>
                </v:shape>
                <v:rect id="Rectangle 366" o:spid="_x0000_s1060" style="position:absolute;left:20447;top:13201;width:4476;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" stroked="f"/>
                <v:rect id="Rectangle 367" o:spid="_x0000_s1061" style="position:absolute;left:19649;top:13197;width:7703;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XMwAAAANwAAAAPAAAAZHJzL2Rvd25yZXYueG1sRE9LasMw&#10;EN0Xcgcxge4aOaY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Jtz1zMAAAADcAAAADwAAAAAA&#10;AAAAAAAAAAAHAgAAZHJzL2Rvd25yZXYueG1sUEsFBgAAAAADAAMAtwAAAPQCAAAAAA==&#10;" filled="f" stroked="f">
                  <v:textbox style="mso-fit-shape-to-text:t" inset="0,0,0,0">
                    <w:txbxContent>
                      <w:p w:rsidR="00630630" w:rsidRDefault="00630630" w:rsidP="00EF703F">
                        <w:r>
                          <w:rPr>
                            <w:rFonts w:ascii="Calibri" w:hAnsi="Calibri" w:cs="Calibri"/>
                            <w:color w:val="000000"/>
                            <w:sz w:val="10"/>
                            <w:szCs w:val="10"/>
                            <w:lang w:val="en-US"/>
                          </w:rPr>
                          <w:t>availableProdukte+Parameter</w:t>
                        </w:r>
                      </w:p>
                    </w:txbxContent>
                  </v:textbox>
                </v:rect>
                <v:rect id="Rectangle 368" o:spid="_x0000_s1062" style="position:absolute;left:32346;top:16971;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" stroked="f"/>
                <v:rect id="Rectangle 369" o:spid="_x0000_s1063" style="position:absolute;left:32257;top:16819;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" filled="f" strokeweight=".15pt">
                  <v:stroke joinstyle="round" endcap="round"/>
                </v:rect>
                <v:line id="Line 370" o:spid="_x0000_s1064" style="position:absolute;visibility:visible;mso-wrap-style:square" from="19334,16593" to="31856,1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" strokeweight=".15pt">
                  <v:stroke endcap="round"/>
                </v:line>
                <v:shape id="Freeform 371" o:spid="_x0000_s1065" style="position:absolute;left:31932;top:16298;width:622;height:394;visibility:visible;mso-wrap-style:square;v-text-anchor:top" coordsize="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" path="m,l98,36,,62,,xe" fillcolor="black" stroked="f">
                  <v:path arrowok="t" o:connecttype="custom" o:connectlocs="0,0;62230,22860;0,39370;0,0" o:connectangles="0,0,0,0"/>
                </v:shape>
                <v:shape id="Freeform 377" o:spid="_x0000_s1066" style="position:absolute;left:19462;top:18190;width:13138;height:58;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378" o:spid="_x0000_s1067" style="position:absolute;left:19283;top:17930;width:680;height:400;visibility:visible;mso-wrap-style:square;v-text-anchor:top" coordsize="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" path="m107,63l,36,107,e" filled="f" strokeweight=".15pt">
                  <v:stroke endcap="round"/>
                  <v:path arrowok="t" o:connecttype="custom" o:connectlocs="67945,40005;0,22860;67945,0" o:connectangles="0,0,0"/>
                </v:shape>
                <v:shape id="Freeform 382" o:spid="_x0000_s1068" style="position:absolute;left:45942;top:31307;width:5442;height:2718;visibility:visible;mso-wrap-style:square;v-text-anchor:top" coordsize="85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" path="m857,428l857,m,428l,m,l857,m,428r857,e" filled="f" strokeweight=".15pt">
                  <v:stroke endcap="round"/>
                  <v:path arrowok="t" o:connecttype="custom" o:connectlocs="544195,271780;544195,0;0,271780;0,0;0,0;544195,0;0,271780;544195,271780" o:connectangles="0,0,0,0,0,0,0,0"/>
                  <o:lock v:ext="edit" verticies="t"/>
                </v:shape>
                <v:rect id="Rectangle 383" o:spid="_x0000_s1069" style="position:absolute;left:47699;top:32202;width:329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" filled="f" stroked="f">
                  <v:textbox style="mso-fit-shape-to-text:t" inset="0,0,0,0">
                    <w:txbxContent>
                      <w:p w:rsidR="00630630" w:rsidRDefault="00630630" w:rsidP="00EF703F">
                        <w:r>
                          <w:rPr>
                            <w:rFonts w:ascii="Arial" w:hAnsi="Arial" w:cs="Arial"/>
                            <w:color w:val="000000"/>
                            <w:sz w:val="10"/>
                            <w:szCs w:val="10"/>
                            <w:lang w:val="en-US"/>
                          </w:rPr>
                          <w:t>Angebot</w:t>
                        </w:r>
                      </w:p>
                    </w:txbxContent>
                  </v:textbox>
                </v:rect>
                <v:line id="Line 385" o:spid="_x0000_s1070" style="position:absolute;visibility:visible;mso-wrap-style:square" from="19373,8870" to="31896,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" strokeweight=".15pt">
                  <v:stroke endcap="round"/>
                </v:line>
                <v:shape id="Freeform 386" o:spid="_x0000_s1071" style="position:absolute;left:31978;top:8724;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" path="m,l98,36,,63,,xe" fillcolor="black" stroked="f">
                  <v:path arrowok="t" o:connecttype="custom" o:connectlocs="0,0;62230,22860;0,40005;0,0" o:connectangles="0,0,0,0"/>
                </v:shape>
                <v:rect id="Rectangle 388" o:spid="_x0000_s1072" style="position:absolute;left:26549;top:7649;width:4826;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" filled="f" stroked="f">
                  <v:textbox style="mso-fit-shape-to-text:t" inset="0,0,0,0">
                    <w:txbxContent>
                      <w:p w:rsidR="00630630" w:rsidRDefault="00630630" w:rsidP="00EF703F">
                        <w:r>
                          <w:rPr>
                            <w:rFonts w:ascii="Calibri" w:hAnsi="Calibri" w:cs="Calibri"/>
                            <w:color w:val="000000"/>
                            <w:sz w:val="10"/>
                            <w:szCs w:val="10"/>
                            <w:lang w:val="en-US"/>
                          </w:rPr>
                          <w:t>getETGDaten (key)</w:t>
                        </w:r>
                      </w:p>
                    </w:txbxContent>
                  </v:textbox>
                </v:rect>
                <v:rect id="Rectangle 390" o:spid="_x0000_s1073" style="position:absolute;left:32189;top:9124;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" stroked="f"/>
                <v:rect id="Rectangle 391" o:spid="_x0000_s1074" style="position:absolute;left:32379;top:8818;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" filled="f" strokeweight=".15pt">
                  <v:stroke joinstyle="round" endcap="round"/>
                </v:rect>
                <v:shape id="Freeform 392" o:spid="_x0000_s1075" style="position:absolute;left:19545;top:10229;width:13138;height:58;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393" o:spid="_x0000_s1076" style="position:absolute;left:19202;top:10045;width:679;height:394;visibility:visible;mso-wrap-style:square;v-text-anchor:top" coordsize="1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" path="m107,62l,35,107,e" filled="f" strokeweight=".15pt">
                  <v:stroke endcap="round"/>
                  <v:path arrowok="t" o:connecttype="custom" o:connectlocs="67945,39370;0,22225;67945,0" o:connectangles="0,0,0"/>
                </v:shape>
                <v:rect id="Rectangle 395" o:spid="_x0000_s1077" style="position:absolute;left:19672;top:9162;width:1728;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QCwgAAANwAAAAPAAAAZHJzL2Rvd25yZXYueG1sRI/NigIx&#10;EITvgu8QWvCmGUXE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AN2rQCwgAAANwAAAAPAAAA&#10;AAAAAAAAAAAAAAcCAABkcnMvZG93bnJldi54bWxQSwUGAAAAAAMAAwC3AAAA9gIAAAAA&#10;" filled="f" stroked="f">
                  <v:textbox style="mso-fit-shape-to-text:t" inset="0,0,0,0">
                    <w:txbxContent>
                      <w:p w:rsidR="00630630" w:rsidRDefault="00630630" w:rsidP="00EF703F">
                        <w:r>
                          <w:rPr>
                            <w:rFonts w:ascii="Calibri" w:hAnsi="Calibri" w:cs="Calibri"/>
                            <w:color w:val="000000"/>
                            <w:sz w:val="10"/>
                            <w:szCs w:val="10"/>
                            <w:lang w:val="en-US"/>
                          </w:rPr>
                          <w:t>Objekt</w:t>
                        </w:r>
                      </w:p>
                    </w:txbxContent>
                  </v:textbox>
                </v:rect>
                <v:rect id="Rectangle 398" o:spid="_x0000_s1078" style="position:absolute;left:40220;top:22040;width:2267;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" stroked="f"/>
                <v:line id="Line 400" o:spid="_x0000_s1079" style="position:absolute;visibility:visible;mso-wrap-style:square" from="19259,23949" to="31781,23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" strokeweight=".15pt">
                  <v:stroke endcap="round"/>
                </v:line>
                <v:shape id="Freeform 401" o:spid="_x0000_s1080" style="position:absolute;left:31724;top:23720;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" path="m,l98,36,,63,,xe" fillcolor="black" stroked="f">
                  <v:path arrowok="t" o:connecttype="custom" o:connectlocs="0,0;62230,22860;0,40005;0,0" o:connectangles="0,0,0,0"/>
                </v:shape>
                <v:rect id="Rectangle 402" o:spid="_x0000_s1081" style="position:absolute;left:22263;top:22876;width:9683;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" stroked="f"/>
                <v:rect id="Rectangle 403" o:spid="_x0000_s1082" style="position:absolute;left:22065;top:22912;width:4216;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" filled="f" stroked="f">
                  <v:textbox style="mso-fit-shape-to-text:t" inset="0,0,0,0">
                    <w:txbxContent>
                      <w:p w:rsidR="00630630" w:rsidRDefault="00630630" w:rsidP="00EF703F">
                        <w:r>
                          <w:rPr>
                            <w:rFonts w:ascii="Calibri" w:hAnsi="Calibri" w:cs="Calibri"/>
                            <w:color w:val="000000"/>
                            <w:sz w:val="10"/>
                            <w:szCs w:val="10"/>
                            <w:lang w:val="en-US"/>
                          </w:rPr>
                          <w:t>solveKalkulation</w:t>
                        </w:r>
                      </w:p>
                    </w:txbxContent>
                  </v:textbox>
                </v:rect>
                <v:rect id="Rectangle 404" o:spid="_x0000_s1083" style="position:absolute;left:26281;top:22867;width:197;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" filled="f" stroked="f">
                  <v:textbox style="mso-fit-shape-to-text:t" inset="0,0,0,0">
                    <w:txbxContent>
                      <w:p w:rsidR="00630630" w:rsidRDefault="00630630" w:rsidP="00EF703F">
                        <w:r>
                          <w:rPr>
                            <w:rFonts w:ascii="Calibri" w:hAnsi="Calibri" w:cs="Calibri"/>
                            <w:color w:val="000000"/>
                            <w:sz w:val="10"/>
                            <w:szCs w:val="10"/>
                            <w:lang w:val="en-US"/>
                          </w:rPr>
                          <w:t>(</w:t>
                        </w:r>
                      </w:p>
                    </w:txbxContent>
                  </v:textbox>
                </v:rect>
                <v:rect id="Rectangle 405" o:spid="_x0000_s1084" style="position:absolute;left:26453;top:22867;width:2838;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" filled="f" stroked="f">
                  <v:textbox style="mso-fit-shape-to-text:t" inset="0,0,0,0">
                    <w:txbxContent>
                      <w:p w:rsidR="00630630" w:rsidRDefault="00630630" w:rsidP="00EF703F">
                        <w:r>
                          <w:rPr>
                            <w:rFonts w:ascii="Calibri" w:hAnsi="Calibri" w:cs="Calibri"/>
                            <w:color w:val="000000"/>
                            <w:sz w:val="10"/>
                            <w:szCs w:val="10"/>
                            <w:lang w:val="en-US"/>
                          </w:rPr>
                          <w:t>kalkulation</w:t>
                        </w:r>
                      </w:p>
                    </w:txbxContent>
                  </v:textbox>
                </v:rect>
                <v:rect id="Rectangle 406" o:spid="_x0000_s1085" style="position:absolute;left:29170;top:22867;width:159;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" filled="f" stroked="f">
                  <v:textbox style="mso-fit-shape-to-text:t" inset="0,0,0,0">
                    <w:txbxContent>
                      <w:p w:rsidR="00630630" w:rsidRDefault="00630630" w:rsidP="00EF703F">
                        <w:r>
                          <w:rPr>
                            <w:rFonts w:ascii="Calibri" w:hAnsi="Calibri" w:cs="Calibri"/>
                            <w:color w:val="000000"/>
                            <w:sz w:val="10"/>
                            <w:szCs w:val="10"/>
                            <w:lang w:val="en-US"/>
                          </w:rPr>
                          <w:t>,</w:t>
                        </w:r>
                      </w:p>
                    </w:txbxContent>
                  </v:textbox>
                </v:rect>
                <v:rect id="Rectangle 407" o:spid="_x0000_s1086" style="position:absolute;left:29285;top:22867;width:2571;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" filled="f" stroked="f">
                  <v:textbox style="mso-fit-shape-to-text:t" inset="0,0,0,0">
                    <w:txbxContent>
                      <w:p w:rsidR="00630630" w:rsidRDefault="00630630" w:rsidP="00EF703F">
                        <w:r>
                          <w:rPr>
                            <w:rFonts w:ascii="Calibri" w:hAnsi="Calibri" w:cs="Calibri"/>
                            <w:color w:val="000000"/>
                            <w:sz w:val="10"/>
                            <w:szCs w:val="10"/>
                            <w:lang w:val="en-US"/>
                          </w:rPr>
                          <w:t>prKontext</w:t>
                        </w:r>
                      </w:p>
                    </w:txbxContent>
                  </v:textbox>
                </v:rect>
                <v:rect id="Rectangle 408" o:spid="_x0000_s1087" style="position:absolute;left:31780;top:22867;width:197;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1vvgAAANwAAAAPAAAAZHJzL2Rvd25yZXYueG1sRE/LisIw&#10;FN0L/kO4wuw0tQM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I5qjW++AAAA3AAAAA8AAAAAAAAA&#10;AAAAAAAABwIAAGRycy9kb3ducmV2LnhtbFBLBQYAAAAAAwADALcAAADyAgAAAAA=&#10;" filled="f" stroked="f">
                  <v:textbox style="mso-fit-shape-to-text:t" inset="0,0,0,0">
                    <w:txbxContent>
                      <w:p w:rsidR="00630630" w:rsidRDefault="00630630" w:rsidP="00EF703F">
                        <w:r>
                          <w:rPr>
                            <w:rFonts w:ascii="Calibri" w:hAnsi="Calibri" w:cs="Calibri"/>
                            <w:color w:val="000000"/>
                            <w:sz w:val="10"/>
                            <w:szCs w:val="10"/>
                            <w:lang w:val="en-US"/>
                          </w:rPr>
                          <w:t>)</w:t>
                        </w:r>
                      </w:p>
                    </w:txbxContent>
                  </v:textbox>
                </v:rect>
                <v:rect id="Rectangle 409" o:spid="_x0000_s1088" style="position:absolute;left:32346;top:23949;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" stroked="f"/>
                <v:rect id="Rectangle 410" o:spid="_x0000_s1089" style="position:absolute;left:32346;top:23949;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" filled="f" strokeweight=".15pt">
                  <v:stroke joinstyle="round" endcap="round"/>
                </v:rect>
                <v:shape id="Freeform 411" o:spid="_x0000_s1090" style="position:absolute;left:19234;top:25282;width:13138;height:57;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412" o:spid="_x0000_s1091" style="position:absolute;left:19259;top:25079;width:680;height:400;visibility:visible;mso-wrap-style:square;v-text-anchor:top" coordsize="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" path="m107,63l,36,107,e" filled="f" strokeweight=".15pt">
                  <v:stroke endcap="round"/>
                  <v:path arrowok="t" o:connecttype="custom" o:connectlocs="67945,40005;0,22860;67945,0" o:connectangles="0,0,0"/>
                </v:shape>
                <v:rect id="Rectangle 413" o:spid="_x0000_s1092" style="position:absolute;left:20339;top:24235;width:266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" stroked="f"/>
                <v:rect id="Rectangle 414" o:spid="_x0000_s1093" style="position:absolute;left:20338;top:24226;width:2838;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" filled="f" stroked="f">
                  <v:textbox style="mso-fit-shape-to-text:t" inset="0,0,0,0">
                    <w:txbxContent>
                      <w:p w:rsidR="00630630" w:rsidRDefault="00630630" w:rsidP="00EF703F">
                        <w:r>
                          <w:rPr>
                            <w:rFonts w:ascii="Calibri" w:hAnsi="Calibri" w:cs="Calibri"/>
                            <w:color w:val="000000"/>
                            <w:sz w:val="10"/>
                            <w:szCs w:val="10"/>
                            <w:lang w:val="en-US"/>
                          </w:rPr>
                          <w:t>kalkulation</w:t>
                        </w:r>
                      </w:p>
                    </w:txbxContent>
                  </v:textbox>
                </v:rect>
                <v:shape id="Freeform 415" o:spid="_x0000_s1094" style="position:absolute;left:5702;top:10071;width:13138;height:57;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416" o:spid="_x0000_s1095" style="position:absolute;left:5702;top:9893;width:679;height:394;visibility:visible;mso-wrap-style:square;v-text-anchor:top" coordsize="1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" path="m107,62l,35,107,e" filled="f" strokeweight=".15pt">
                  <v:stroke endcap="round"/>
                  <v:path arrowok="t" o:connecttype="custom" o:connectlocs="67945,39370;0,22225;67945,0" o:connectangles="0,0,0"/>
                </v:shape>
                <v:rect id="Rectangle 417" o:spid="_x0000_s1096" style="position:absolute;left:6965;top:14560;width:2210;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rect id="Rectangle 418" o:spid="_x0000_s1097" style="position:absolute;left:6318;top:9191;width:230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" filled="f" stroked="f">
                  <v:textbox style="mso-fit-shape-to-text:t" inset="0,0,0,0">
                    <w:txbxContent>
                      <w:p w:rsidR="00630630" w:rsidRDefault="00630630" w:rsidP="00EF703F">
                        <w:r>
                          <w:rPr>
                            <w:rFonts w:ascii="Calibri" w:hAnsi="Calibri" w:cs="Calibri"/>
                            <w:color w:val="000000"/>
                            <w:sz w:val="10"/>
                            <w:szCs w:val="10"/>
                            <w:lang w:val="en-US"/>
                          </w:rPr>
                          <w:t>anzeigen</w:t>
                        </w:r>
                      </w:p>
                    </w:txbxContent>
                  </v:textbox>
                </v:rect>
                <v:rect id="Rectangle 421" o:spid="_x0000_s1098" style="position:absolute;left:6965;top:24079;width:221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" stroked="f"/>
                <v:line id="Line 423" o:spid="_x0000_s1099" style="position:absolute;visibility:visible;mso-wrap-style:square" from="5664,21231" to="18751,2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" strokeweight=".15pt">
                  <v:stroke endcap="round"/>
                </v:line>
                <v:shape id="Freeform 424" o:spid="_x0000_s1100" style="position:absolute;left:18129;top:21002;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" path="m,63l98,36,,e" filled="f" strokeweight=".15pt">
                  <v:stroke endcap="round"/>
                  <v:path arrowok="t" o:connecttype="custom" o:connectlocs="0,40005;62230,22860;0,0" o:connectangles="0,0,0"/>
                </v:shape>
                <v:rect id="Rectangle 425" o:spid="_x0000_s1101" style="position:absolute;left:10763;top:20151;width:6851;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" stroked="f"/>
                <v:rect id="Rectangle 426" o:spid="_x0000_s1102" style="position:absolute;left:10762;top:20144;width:7639;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" filled="f" stroked="f">
                  <v:textbox style="mso-fit-shape-to-text:t" inset="0,0,0,0">
                    <w:txbxContent>
                      <w:p w:rsidR="00630630" w:rsidRDefault="00630630" w:rsidP="00EF703F">
                        <w:r>
                          <w:rPr>
                            <w:rFonts w:ascii="Calibri" w:hAnsi="Calibri" w:cs="Calibri"/>
                            <w:color w:val="000000"/>
                            <w:sz w:val="10"/>
                            <w:szCs w:val="10"/>
                            <w:lang w:val="en-US"/>
                          </w:rPr>
                          <w:t>Kalkulationsdaten eingeben</w:t>
                        </w:r>
                      </w:p>
                    </w:txbxContent>
                  </v:textbox>
                </v:rect>
                <v:line id="Line 427" o:spid="_x0000_s1103" style="position:absolute;visibility:visible;mso-wrap-style:square" from="5664,22590" to="18186,2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" strokeweight=".15pt">
                  <v:stroke endcap="round"/>
                </v:line>
                <v:shape id="Freeform 428" o:spid="_x0000_s1104" style="position:absolute;left:18129;top:22361;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" path="m,l98,36,,63,,xe" fillcolor="black" stroked="f">
                  <v:path arrowok="t" o:connecttype="custom" o:connectlocs="0,0;62230,22860;0,40005;0,0" o:connectangles="0,0,0,0"/>
                </v:shape>
                <v:rect id="Rectangle 429" o:spid="_x0000_s1105" style="position:absolute;left:14897;top:21510;width:2660;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" stroked="f"/>
                <v:rect id="Rectangle 430" o:spid="_x0000_s1106" style="position:absolute;left:14896;top:21509;width:277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" filled="f" stroked="f">
                  <v:textbox style="mso-fit-shape-to-text:t" inset="0,0,0,0">
                    <w:txbxContent>
                      <w:p w:rsidR="00630630" w:rsidRDefault="00630630" w:rsidP="00EF703F">
                        <w:r>
                          <w:rPr>
                            <w:rFonts w:ascii="Calibri" w:hAnsi="Calibri" w:cs="Calibri"/>
                            <w:color w:val="000000"/>
                            <w:sz w:val="10"/>
                            <w:szCs w:val="10"/>
                            <w:lang w:val="en-US"/>
                          </w:rPr>
                          <w:t>berechnen</w:t>
                        </w:r>
                      </w:p>
                    </w:txbxContent>
                  </v:textbox>
                </v:rect>
                <v:rect id="Rectangle 433" o:spid="_x0000_s1107" style="position:absolute;left:41865;top:30880;width:3112;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" stroked="f"/>
                <v:shape id="Freeform 435" o:spid="_x0000_s1108" style="position:absolute;left:5775;top:28406;width:13138;height:57;visibility:visible;mso-wrap-style:square;v-text-anchor:top" coordsize="37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&#1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o:lock v:ext="edit" verticies="t"/>
                </v:shape>
                <v:shape id="Freeform 436" o:spid="_x0000_s1109" style="position:absolute;left:5324;top:28159;width:680;height:394;visibility:visible;mso-wrap-style:square;v-text-anchor:top" coordsize="10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" path="m107,62l,35,107,e" filled="f" strokeweight=".15pt">
                  <v:stroke endcap="round"/>
                  <v:path arrowok="t" o:connecttype="custom" o:connectlocs="67945,39370;0,22225;67945,0" o:connectangles="0,0,0"/>
                </v:shape>
                <v:rect id="Rectangle 437" o:spid="_x0000_s1110" style="position:absolute;left:6626;top:27309;width:221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" stroked="f"/>
                <v:rect id="Rectangle 438" o:spid="_x0000_s1111" style="position:absolute;left:6870;top:27378;width:230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rsidR="00630630" w:rsidRDefault="00630630" w:rsidP="00EF703F">
                        <w:r>
                          <w:rPr>
                            <w:rFonts w:ascii="Calibri" w:hAnsi="Calibri" w:cs="Calibri"/>
                            <w:color w:val="000000"/>
                            <w:sz w:val="10"/>
                            <w:szCs w:val="10"/>
                            <w:lang w:val="en-US"/>
                          </w:rPr>
                          <w:t>anzeigen</w:t>
                        </w:r>
                      </w:p>
                    </w:txbxContent>
                  </v:textbox>
                </v:rect>
                <v:line id="Line 439" o:spid="_x0000_s1112" style="position:absolute;visibility:visible;mso-wrap-style:square" from="5664,30230" to="18186,30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" strokeweight=".15pt">
                  <v:stroke endcap="round"/>
                </v:line>
                <v:shape id="Freeform 440" o:spid="_x0000_s1113" style="position:absolute;left:18129;top:30001;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" path="m,l98,36,,63,,xe" fillcolor="black" stroked="f">
                  <v:path arrowok="t" o:connecttype="custom" o:connectlocs="0,0;62230,22860;0,40005;0,0" o:connectangles="0,0,0,0"/>
                </v:shape>
                <v:rect id="Rectangle 441" o:spid="_x0000_s1114" style="position:absolute;left:15011;top:29150;width:243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" stroked="f"/>
                <v:rect id="Rectangle 442" o:spid="_x0000_s1115" style="position:absolute;left:15010;top:29140;width:2521;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6/vwAAANwAAAAPAAAAZHJzL2Rvd25yZXYueG1sRE/bisIw&#10;EH0X/Icwwr5paoV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A56U6/vwAAANwAAAAPAAAAAAAA&#10;AAAAAAAAAAcCAABkcnMvZG93bnJldi54bWxQSwUGAAAAAAMAAwC3AAAA8wIAAAAA&#10;" filled="f" stroked="f">
                  <v:textbox style="mso-fit-shape-to-text:t" inset="0,0,0,0">
                    <w:txbxContent>
                      <w:p w:rsidR="00630630" w:rsidRDefault="00630630" w:rsidP="00EF703F">
                        <w:r>
                          <w:rPr>
                            <w:rFonts w:ascii="Calibri" w:hAnsi="Calibri" w:cs="Calibri"/>
                            <w:color w:val="000000"/>
                            <w:sz w:val="10"/>
                            <w:szCs w:val="10"/>
                            <w:lang w:val="en-US"/>
                          </w:rPr>
                          <w:t>speichern</w:t>
                        </w:r>
                      </w:p>
                    </w:txbxContent>
                  </v:textbox>
                </v:rect>
                <v:line id="Line 443" o:spid="_x0000_s1116" style="position:absolute;visibility:visible;mso-wrap-style:square" from="19259,31588" to="31781,3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" strokeweight=".15pt">
                  <v:stroke endcap="round"/>
                </v:line>
                <v:shape id="Freeform 444" o:spid="_x0000_s1117" style="position:absolute;left:31724;top:31360;width:622;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" path="m,l98,36,,63,,xe" fillcolor="black" stroked="f">
                  <v:path arrowok="t" o:connecttype="custom" o:connectlocs="0,0;62230,22860;0,40005;0,0" o:connectangles="0,0,0,0"/>
                </v:shape>
                <v:rect id="Rectangle 445" o:spid="_x0000_s1118" style="position:absolute;left:25038;top:30509;width:6858;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" stroked="f"/>
                <v:rect id="Rectangle 446" o:spid="_x0000_s1119" style="position:absolute;left:23333;top:30259;width:9042;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rsidR="00630630" w:rsidRDefault="00630630" w:rsidP="00EF703F">
                        <w:r>
                          <w:rPr>
                            <w:rFonts w:ascii="Calibri" w:hAnsi="Calibri" w:cs="Calibri"/>
                            <w:color w:val="000000"/>
                            <w:sz w:val="10"/>
                            <w:szCs w:val="10"/>
                            <w:lang w:val="en-US"/>
                          </w:rPr>
                          <w:t>CreateOrUpdateAngebot(Angebot)</w:t>
                        </w:r>
                      </w:p>
                    </w:txbxContent>
                  </v:textbox>
                </v:rect>
                <v:rect id="Rectangle 450" o:spid="_x0000_s1120" style="position:absolute;left:32346;top:31588;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" stroked="f"/>
                <v:rect id="Rectangle 451" o:spid="_x0000_s1121" style="position:absolute;left:32346;top:31588;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" filled="f" strokeweight=".15pt">
                  <v:stroke joinstyle="round" endcap="round"/>
                </v:rect>
                <v:line id="Line 452" o:spid="_x0000_s1122" style="position:absolute;visibility:visible;mso-wrap-style:square" from="32854,32268" to="45377,3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" strokeweight=".15pt">
                  <v:stroke endcap="round"/>
                </v:line>
                <v:shape id="Freeform 453" o:spid="_x0000_s1123" style="position:absolute;left:45319;top:32039;width:623;height:400;visibility:visible;mso-wrap-style:square;v-text-anchor:top" coordsize="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" path="m,l98,36,,63,,xe" fillcolor="black" stroked="f">
                  <v:path arrowok="t" o:connecttype="custom" o:connectlocs="0,0;62230,22860;0,40005;0,0" o:connectangles="0,0,0,0"/>
                </v:shape>
                <v:rect id="Rectangle 454" o:spid="_x0000_s1124" style="position:absolute;left:42545;top:31188;width:2432;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v:rect id="Rectangle 455" o:spid="_x0000_s1125" style="position:absolute;left:42543;top:31184;width:2521;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" filled="f" stroked="f">
                  <v:textbox style="mso-fit-shape-to-text:t" inset="0,0,0,0">
                    <w:txbxContent>
                      <w:p w:rsidR="00630630" w:rsidRDefault="00630630" w:rsidP="00EF703F">
                        <w:r>
                          <w:rPr>
                            <w:rFonts w:ascii="Calibri" w:hAnsi="Calibri" w:cs="Calibri"/>
                            <w:color w:val="000000"/>
                            <w:sz w:val="10"/>
                            <w:szCs w:val="10"/>
                            <w:lang w:val="en-US"/>
                          </w:rPr>
                          <w:t>speichern</w:t>
                        </w:r>
                      </w:p>
                    </w:txbxContent>
                  </v:textbox>
                </v:rect>
                <v:rect id="Rectangle 456" o:spid="_x0000_s1126" style="position:absolute;left:2626;top:19296;width:41182;height:9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" filled="f" strokeweight=".15pt">
                  <v:stroke joinstyle="round" endcap="round"/>
                </v:rect>
                <v:shape id="Freeform 457" o:spid="_x0000_s1127" style="position:absolute;left:2717;top:19193;width:5042;height:1359;visibility:visible;mso-wrap-style:square;v-text-anchor:top" coordsize="79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" path="m,214r687,l794,107,794,,,,,214xe" stroked="f">
                  <v:path arrowok="t" o:connecttype="custom" o:connectlocs="0,135890;436245,135890;504190,67945;504190,0;0,0;0,135890" o:connectangles="0,0,0,0,0,0"/>
                </v:shape>
                <v:shape id="Freeform 458" o:spid="_x0000_s1128" style="position:absolute;left:2717;top:19193;width:5042;height:1359;visibility:visible;mso-wrap-style:square;v-text-anchor:top" coordsize="79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" path="m,214r687,l794,107,794,,,,,214xe" filled="f" strokeweight=".15pt">
                  <v:stroke endcap="round"/>
                  <v:path arrowok="t" o:connecttype="custom" o:connectlocs="0,135890;436245,135890;504190,67945;504190,0;0,0;0,135890" o:connectangles="0,0,0,0,0,0"/>
                </v:shape>
                <v:rect id="Rectangle 459" o:spid="_x0000_s1129" style="position:absolute;left:3168;top:19465;width:4261;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" filled="f" stroked="f">
                  <v:textbox style="mso-fit-shape-to-text:t" inset="0,0,0,0">
                    <w:txbxContent>
                      <w:p w:rsidR="00630630" w:rsidRDefault="00630630" w:rsidP="00EF703F">
                        <w:r>
                          <w:rPr>
                            <w:rFonts w:ascii="Calibri" w:hAnsi="Calibri" w:cs="Calibri"/>
                            <w:b/>
                            <w:bCs/>
                            <w:color w:val="000000"/>
                            <w:sz w:val="10"/>
                            <w:szCs w:val="10"/>
                            <w:lang w:val="en-US"/>
                          </w:rPr>
                          <w:t>loop kalkulieren</w:t>
                        </w:r>
                      </w:p>
                    </w:txbxContent>
                  </v:textbox>
                </v:rect>
                <v:rect id="Rectangle 460" o:spid="_x0000_s1130" style="position:absolute;width:51663;height:44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" filled="f" strokeweight=".15pt">
                  <v:stroke joinstyle="round" endcap="round"/>
                </v:rect>
                <v:shape id="Freeform 461" o:spid="_x0000_s1131" style="position:absolute;width:4476;height:1358;visibility:visible;mso-wrap-style:square;v-text-anchor:top" coordsize="70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" path="m,214r598,l705,107,705,,,,,214xe" stroked="f">
                  <v:path arrowok="t" o:connecttype="custom" o:connectlocs="0,135890;379730,135890;447675,67945;447675,0;0,0;0,135890" o:connectangles="0,0,0,0,0,0"/>
                </v:shape>
                <v:shape id="Freeform 462" o:spid="_x0000_s1132" style="position:absolute;width:4476;height:1358;visibility:visible;mso-wrap-style:square;v-text-anchor:top" coordsize="70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" path="m,214r598,l705,107,705,,,,,214xe" filled="f" strokeweight=".15pt">
                  <v:stroke endcap="round"/>
                  <v:path arrowok="t" o:connecttype="custom" o:connectlocs="0,135890;379730,135890;447675,67945;447675,0;0,0;0,135890" o:connectangles="0,0,0,0,0,0"/>
                </v:shape>
                <v:rect id="Rectangle 463" o:spid="_x0000_s1133" style="position:absolute;left:450;top:285;width:225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rsidR="00630630" w:rsidRDefault="00630630" w:rsidP="00EF703F">
                        <w:r>
                          <w:rPr>
                            <w:rFonts w:ascii="Calibri" w:hAnsi="Calibri" w:cs="Calibri"/>
                            <w:b/>
                            <w:bCs/>
                            <w:color w:val="000000"/>
                            <w:sz w:val="10"/>
                            <w:szCs w:val="10"/>
                            <w:lang w:val="en-US"/>
                          </w:rPr>
                          <w:t>Angebot</w:t>
                        </w:r>
                      </w:p>
                    </w:txbxContent>
                  </v:textbox>
                </v:rect>
                <v:shape id="Freeform 468" o:spid="_x0000_s1134" style="position:absolute;left:35604;top:2692;width:7931;height:57;visibility:visible;mso-wrap-style:square;v-text-anchor:top" coordsize="224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" path="m2232,16r-112,c2116,16,2112,13,2112,8v,-4,4,-8,8,-8l2232,v5,,8,4,8,8c2240,13,2237,16,2232,16xm2040,16r-112,c1924,16,1920,13,1920,8v,-4,4,-8,8,-8l2040,v5,,8,4,8,8c2048,13,2045,16,2040,16xm1848,16r-112,c1732,16,1728,13,1728,8v,-4,4,-8,8,-8l1848,v5,,8,4,8,8c1856,13,1853,16,1848,16xm1656,16r-112,c1540,16,1536,13,1536,8v,-4,4,-8,8,-8l1656,v5,,8,4,8,8c1664,13,1661,16,1656,16xm1464,16r-112,c1348,16,1344,13,1344,8v,-4,4,-8,8,-8l1464,v5,,8,4,8,8c1472,13,1469,16,1464,16xm1272,16r-112,c1156,16,1152,13,1152,8v,-4,4,-8,8,-8l1272,v5,,8,4,8,8c1280,13,1277,16,1272,16xm1080,16r-112,c964,16,960,13,960,8v,-4,4,-8,8,-8l1080,v5,,8,4,8,8c1088,13,1085,16,1080,16xm888,16r-112,c772,16,768,13,768,8v,-4,4,-8,8,-8l888,v5,,8,4,8,8c896,13,893,16,888,16xm696,16r-112,c580,16,576,13,576,8v,-4,4,-8,8,-8l696,v5,,8,4,8,8c704,13,701,16,696,16xm504,16r-112,c388,16,384,13,384,8v,-4,4,-8,8,-8l504,v5,,8,4,8,8c512,13,509,16,504,16xm312,16r-112,c196,16,192,13,192,8v,-4,4,-8,8,-8l312,v5,,8,4,8,8c320,13,317,16,312,16xm120,16l8,16c4,16,,13,,8,,4,4,,8,l120,v5,,8,4,8,8c128,13,125,16,120,16xe" fillcolor="black" strokeweight=".45pt">
                  <v:stroke joinstyle="bevel"/>
                  <v:path arrowok="t" o:connecttype="custom" o:connectlocs="750627,5715;750627,0;793115,2858;722301,5715;679813,2858;722301,0;722301,5715;614664,5715;614664,0;657152,2858;586339,5715;543850,2858;586339,0;586339,5715;478702,5715;478702,0;521190,2858;450376,5715;407888,2858;450376,0;450376,5715;342739,5715;342739,0;385227,2858;314413,5715;271925,2858;314413,0;314413,5715;206776,5715;206776,0;249265,2858;178451,5715;135963,2858;178451,0;178451,5715;70814,5715;70814,0;113302,2858;42488,5715;0,2858;42488,0;42488,5715" o:connectangles="0,0,0,0,0,0,0,0,0,0,0,0,0,0,0,0,0,0,0,0,0,0,0,0,0,0,0,0,0,0,0,0,0,0,0,0,0,0,0,0,0,0"/>
                  <o:lock v:ext="edit" verticies="t"/>
                </v:shape>
                <v:shape id="Freeform 469" o:spid="_x0000_s1135" style="position:absolute;left:35172;top:2546;width:318;height:311;visibility:visible;mso-wrap-style:square;v-text-anchor:top" coordsize="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" path="m50,24c50,11,38,,25,,12,,,11,,24v,,,,,c,38,12,49,25,49,38,49,50,38,50,24e" filled="f" strokeweight=".15pt">
                  <v:stroke endcap="round"/>
                  <v:path arrowok="t" o:connecttype="custom" o:connectlocs="31750,15240;15875,0;0,15240;0,15240;15875,31115;31750,15240" o:connectangles="0,0,0,0,0,0"/>
                </v:shape>
                <v:shape id="Freeform 470" o:spid="_x0000_s1136" style="position:absolute;left:38068;top:1358;width:10877;height:2718;visibility:visible;mso-wrap-style:square;v-text-anchor:top" coordsize="171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" path="m1713,107l1606,r,107l1713,107xm1713,107r-107,l1606,,,,,428r1713,l1713,107xe" stroked="f">
                  <v:path arrowok="t" o:connecttype="custom" o:connectlocs="1087755,67945;1019810,0;1019810,67945;1087755,67945;1087755,67945;1019810,67945;1019810,0;0,0;0,271780;1087755,271780;1087755,67945" o:connectangles="0,0,0,0,0,0,0,0,0,0,0"/>
                  <o:lock v:ext="edit" verticies="t"/>
                </v:shape>
                <v:shape id="Freeform 471" o:spid="_x0000_s1137" style="position:absolute;left:48266;top:1358;width:679;height:680;visibility:visible;mso-wrap-style:square;v-text-anchor:top" coordsize="107,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" path="m107,107l,,,107r107,xe" filled="f" strokeweight=".15pt">
                  <v:stroke endcap="round"/>
                  <v:path arrowok="t" o:connecttype="custom" o:connectlocs="67945,67945;0,0;0,67945;67945,67945" o:connectangles="0,0,0,0"/>
                </v:shape>
                <v:shape id="Freeform 472" o:spid="_x0000_s1138" style="position:absolute;left:38068;top:1358;width:10877;height:2718;visibility:visible;mso-wrap-style:square;v-text-anchor:top" coordsize="171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" path="m1713,107r-107,l1606,,,,,428r1713,l1713,107e" filled="f" strokeweight=".15pt">
                  <v:stroke endcap="round"/>
                  <v:path arrowok="t" o:connecttype="custom" o:connectlocs="1087755,67945;1019810,67945;1019810,0;0,0;0,271780;1087755,271780;1087755,67945" o:connectangles="0,0,0,0,0,0,0"/>
                </v:shape>
                <v:rect id="Rectangle 473" o:spid="_x0000_s1139" style="position:absolute;left:24303;top:26205;width:7678;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" filled="f" stroked="f">
                  <v:textbox style="mso-fit-shape-to-text:t" inset="0,0,0,0">
                    <w:txbxContent>
                      <w:p w:rsidR="00630630" w:rsidRDefault="00630630" w:rsidP="00EF703F">
                        <w:r>
                          <w:rPr>
                            <w:rFonts w:ascii="Calibri" w:hAnsi="Calibri" w:cs="Calibri"/>
                            <w:color w:val="000000"/>
                            <w:sz w:val="10"/>
                            <w:szCs w:val="10"/>
                            <w:lang w:val="en-US"/>
                          </w:rPr>
                          <w:t>Check</w:t>
                        </w:r>
                        <w:r w:rsidRPr="006F3AE7">
                          <w:rPr>
                            <w:rFonts w:ascii="Calibri" w:hAnsi="Calibri" w:cs="Calibri"/>
                            <w:color w:val="000000"/>
                            <w:sz w:val="10"/>
                            <w:szCs w:val="10"/>
                            <w:lang w:val="en-US"/>
                          </w:rPr>
                          <w:t>kalkulation</w:t>
                        </w:r>
                        <w:r>
                          <w:rPr>
                            <w:rFonts w:ascii="Calibri" w:hAnsi="Calibri" w:cs="Calibri"/>
                            <w:color w:val="000000"/>
                            <w:sz w:val="10"/>
                            <w:szCs w:val="10"/>
                            <w:lang w:val="en-US"/>
                          </w:rPr>
                          <w:t>(kalkulation)</w:t>
                        </w:r>
                      </w:p>
                    </w:txbxContent>
                  </v:textbox>
                </v:rect>
                <v:rect id="Rectangle 474" o:spid="_x0000_s1140" style="position:absolute;left:38345;top:2320;width:6972;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" filled="f" stroked="f">
                  <v:textbox style="mso-fit-shape-to-text:t" inset="0,0,0,0">
                    <w:txbxContent>
                      <w:p w:rsidR="00630630" w:rsidRDefault="00630630" w:rsidP="00EF703F">
                        <w:r>
                          <w:rPr>
                            <w:rFonts w:ascii="Calibri" w:hAnsi="Calibri" w:cs="Calibri"/>
                            <w:color w:val="000000"/>
                            <w:sz w:val="10"/>
                            <w:szCs w:val="10"/>
                            <w:lang w:val="en-US"/>
                          </w:rPr>
                          <w:t>Ib2xService</w:t>
                        </w:r>
                      </w:p>
                    </w:txbxContent>
                  </v:textbox>
                </v:rect>
                <v:rect id="Rectangle 475" o:spid="_x0000_s1141" style="position:absolute;left:38353;top:3060;width:698;height:15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UpvwAAANwAAAAPAAAAZHJzL2Rvd25yZXYueG1sRE/NisIw&#10;EL4v+A5hBG9rqoel2z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U8hUpvwAAANwAAAAPAAAAAAAA&#10;AAAAAAAAAAcCAABkcnMvZG93bnJldi54bWxQSwUGAAAAAAMAAwC3AAAA8wIAAAAA&#10;" filled="f" stroked="f">
                  <v:textbox style="mso-fit-shape-to-text:t" inset="0,0,0,0">
                    <w:txbxContent>
                      <w:p w:rsidR="00630630" w:rsidRDefault="00630630" w:rsidP="00EF703F"/>
                    </w:txbxContent>
                  </v:textbox>
                </v:rect>
                <v:rect id="Rectangle 476" o:spid="_x0000_s1142" style="position:absolute;left:30194;top:1016;width:3626;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" stroked="f"/>
                <v:rect id="Rectangle 477" o:spid="_x0000_s1143" style="position:absolute;left:30193;top:964;width:3797;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yvwAAANwAAAAPAAAAZHJzL2Rvd25yZXYueG1sRE/NisIw&#10;EL4v+A5hBG9rqofFr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DvXY/yvwAAANwAAAAPAAAAAAAA&#10;AAAAAAAAAAcCAABkcnMvZG93bnJldi54bWxQSwUGAAAAAAMAAwC3AAAA8wIAAAAA&#10;" filled="f" stroked="f">
                  <v:textbox style="mso-fit-shape-to-text:t" inset="0,0,0,0">
                    <w:txbxContent>
                      <w:p w:rsidR="00630630" w:rsidRDefault="00630630" w:rsidP="00EF703F">
                        <w:r>
                          <w:rPr>
                            <w:rFonts w:ascii="Calibri" w:hAnsi="Calibri" w:cs="Calibri"/>
                            <w:color w:val="000000"/>
                            <w:sz w:val="10"/>
                            <w:szCs w:val="10"/>
                            <w:lang w:val="en-US"/>
                          </w:rPr>
                          <w:t>Servicefassade</w:t>
                        </w:r>
                      </w:p>
                    </w:txbxContent>
                  </v:textbox>
                </v:rect>
                <v:rect id="Rectangle 483" o:spid="_x0000_s1144" style="position:absolute;left:20110;top:9124;width:698;height:15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" filled="f" stroked="f">
                  <v:textbox style="mso-fit-shape-to-text:t" inset="0,0,0,0">
                    <w:txbxContent>
                      <w:p w:rsidR="00630630" w:rsidRDefault="00630630" w:rsidP="00EF703F"/>
                    </w:txbxContent>
                  </v:textbox>
                </v:rect>
                <v:rect id="Rectangle 356" o:spid="_x0000_s1145" style="position:absolute;left:23469;top:15519;width:8496;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listAvailableServices (srvKontext)</w:t>
                        </w:r>
                      </w:p>
                    </w:txbxContent>
                  </v:textbox>
                </v:rect>
                <v:rect id="Rectangle 356" o:spid="_x0000_s1146" style="position:absolute;left:19963;top:17055;width:5619;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availableServices</w:t>
                        </w:r>
                      </w:p>
                    </w:txbxContent>
                  </v:textbox>
                </v:rect>
                <v:line id="Line 400" o:spid="_x0000_s1147" style="position:absolute;visibility:visible;mso-wrap-style:square" from="19234,27104" to="31756,27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" strokeweight=".15pt">
                  <v:stroke endcap="round"/>
                </v:line>
                <v:shape id="Freeform 401" o:spid="_x0000_s1148" style="position:absolute;left:31724;top:26909;width:622;height:400;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" adj="-11796480,,5400" path="m,l98,36,,63,,xe" fillcolor="black" stroked="f">
                  <v:stroke joinstyle="round"/>
                  <v:formulas/>
                  <v:path arrowok="t" o:connecttype="custom" o:connectlocs="0,0;62230,22860;0,40005;0,0" o:connectangles="0,0,0,0" textboxrect="0,0,98,63"/>
                  <v:textbox>
                    <w:txbxContent>
                      <w:p w:rsidR="00630630" w:rsidRDefault="00630630" w:rsidP="00EF703F"/>
                    </w:txbxContent>
                  </v:textbox>
                </v:shape>
                <v:shape id="Freeform 377" o:spid="_x0000_s1149" style="position:absolute;left:19334;top:28463;width:13138;height:58;visibility:visible;mso-wrap-style:square;v-text-anchor:top" coordsize="371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" adj="-11796480,,540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formulas/>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textboxrect="0,0,3712,16"/>
                  <o:lock v:ext="edit" verticies="t"/>
                  <v:textbox>
                    <w:txbxContent>
                      <w:p w:rsidR="00630630" w:rsidRDefault="00630630" w:rsidP="00EF703F"/>
                    </w:txbxContent>
                  </v:textbox>
                </v:shape>
                <v:rect id="Rectangle 450" o:spid="_x0000_s1150" style="position:absolute;left:32325;top:27104;width:50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" strokeweight=".25pt">
                  <v:textbox>
                    <w:txbxContent>
                      <w:p w:rsidR="00630630" w:rsidRDefault="00630630" w:rsidP="00EF703F"/>
                    </w:txbxContent>
                  </v:textbox>
                </v:rect>
                <v:shape id="Freeform 415" o:spid="_x0000_s1151" style="position:absolute;left:5499;top:14315;width:13138;height:58;visibility:visible;mso-wrap-style:square;v-text-anchor:top" coordsize="371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" adj="-11796480,,540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formulas/>
                  <v:path arrowok="t" o:connecttype="custom" o:connectlocs="1268511,2858;1313815,2858;1203387,5715;1243028,0;1175072,5715;1135431,0;1175072,5715;1064643,2858;1109947,2858;999519,5715;1039160,0;971204,5715;931563,0;971204,5715;860775,2858;906079,2858;795651,5715;835292,0;767336,5715;727695,0;767336,5715;656908,2858;702211,2858;591783,5715;631424,0;563468,5715;523827,0;563468,5715;453040,2858;498344,2858;387915,5715;427556,0;359600,5715;319959,0;359600,5715;249172,2858;294476,2858;184047,5715;223688,0;155732,5715;116091,0;155732,5715;45304,2858;90608,2858;2831,5715;19820,0" o:connectangles="0,0,0,0,0,0,0,0,0,0,0,0,0,0,0,0,0,0,0,0,0,0,0,0,0,0,0,0,0,0,0,0,0,0,0,0,0,0,0,0,0,0,0,0,0,0" textboxrect="0,0,3712,16"/>
                  <o:lock v:ext="edit" verticies="t"/>
                  <v:textbox>
                    <w:txbxContent>
                      <w:p w:rsidR="00630630" w:rsidRDefault="00630630" w:rsidP="00EF703F"/>
                    </w:txbxContent>
                  </v:textbox>
                </v:shape>
                <v:shape id="Freeform 416" o:spid="_x0000_s1152" style="position:absolute;left:5467;top:14052;width:679;height:394;visibility:visible;mso-wrap-style:square;v-text-anchor:top" coordsize="107,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" adj="-11796480,,5400" path="m107,62l,35,107,e" filled="f" strokeweight=".15pt">
                  <v:stroke joinstyle="round" endcap="round"/>
                  <v:formulas/>
                  <v:path arrowok="t" o:connecttype="custom" o:connectlocs="67945,39370;0,22225;67945,0" o:connectangles="0,0,0" textboxrect="0,0,107,62"/>
                  <v:textbox>
                    <w:txbxContent>
                      <w:p w:rsidR="00630630" w:rsidRDefault="00630630" w:rsidP="00EF703F"/>
                    </w:txbxContent>
                  </v:textbox>
                </v:shape>
                <v:rect id="Rectangle 380" o:spid="_x0000_s1153" style="position:absolute;left:6113;top:13084;width:2305;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anzeigen</w:t>
                        </w:r>
                      </w:p>
                    </w:txbxContent>
                  </v:textbox>
                </v:rect>
                <v:shape id="Freeform 381" o:spid="_x0000_s1154" style="position:absolute;left:41713;top:37812;width:5435;height:597;flip:y;visibility:visible;mso-wrap-style:square;v-text-anchor:top" coordsize="857,4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" adj="-11796480,,5400" path="m857,428l857,,,,,428r857,xm,428l,,,428xm857,r,428l857,xe" stroked="f">
                  <v:stroke joinstyle="round"/>
                  <v:formulas/>
                  <v:path arrowok="t" o:connecttype="custom" o:connectlocs="543560,59690;543560,0;0,0;0,59690;543560,59690;0,59690;0,0;0,59690;543560,0;543560,59690;543560,0" o:connectangles="0,0,0,0,0,0,0,0,0,0,0" textboxrect="0,0,857,428"/>
                  <o:lock v:ext="edit" verticies="t"/>
                  <v:textbox>
                    <w:txbxContent>
                      <w:p w:rsidR="00630630" w:rsidRDefault="00630630" w:rsidP="00EF703F"/>
                    </w:txbxContent>
                  </v:textbox>
                </v:shape>
                <v:shape id="Freeform 382" o:spid="_x0000_s1155" style="position:absolute;left:45942;top:40462;width:5435;height:2712;visibility:visible;mso-wrap-style:square;v-text-anchor:top" coordsize="857,4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" adj="-11796480,,5400" path="m857,428l857,m,428l,m,l857,m,428r857,e" filled="f" strokeweight=".15pt">
                  <v:stroke joinstyle="round" endcap="round"/>
                  <v:formulas/>
                  <v:path arrowok="t" o:connecttype="custom" o:connectlocs="543560,271145;543560,0;0,271145;0,0;0,0;543560,0;0,271145;543560,271145" o:connectangles="0,0,0,0,0,0,0,0" textboxrect="0,0,857,428"/>
                  <o:lock v:ext="edit" verticies="t"/>
                  <v:textbox>
                    <w:txbxContent>
                      <w:p w:rsidR="00630630" w:rsidRDefault="00630630" w:rsidP="00EF703F"/>
                    </w:txbxContent>
                  </v:textbox>
                </v:shape>
                <v:rect id="Rectangle 383" o:spid="_x0000_s1156" style="position:absolute;left:47706;top:41567;width:3289;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" filled="f" stroked="f">
                  <v:textbox style="mso-fit-shape-to-text:t" inset="0,0,0,0">
                    <w:txbxContent>
                      <w:p w:rsidR="00630630" w:rsidRDefault="00630630" w:rsidP="00EF703F">
                        <w:pPr>
                          <w:pStyle w:val="StandardWeb"/>
                          <w:spacing w:before="0" w:beforeAutospacing="0" w:after="0" w:afterAutospacing="0"/>
                          <w:jc w:val="both"/>
                        </w:pPr>
                        <w:r>
                          <w:rPr>
                            <w:rFonts w:ascii="Arial" w:eastAsia="Times New Roman" w:hAnsi="Arial"/>
                            <w:color w:val="000000"/>
                            <w:sz w:val="10"/>
                            <w:szCs w:val="10"/>
                            <w:lang w:val="en-US"/>
                          </w:rPr>
                          <w:t>Antrag</w:t>
                        </w:r>
                      </w:p>
                    </w:txbxContent>
                  </v:textbox>
                </v:rect>
                <v:line id="Line 439" o:spid="_x0000_s1157" style="position:absolute;visibility:visible;mso-wrap-style:square" from="5670,39596" to="18186,39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" strokeweight=".15pt">
                  <v:stroke endcap="round"/>
                </v:line>
                <v:shape id="Freeform 440" o:spid="_x0000_s1158" style="position:absolute;left:18135;top:39368;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" adj="-11796480,,5400" path="m,l98,36,,63,,xe" fillcolor="black" stroked="f">
                  <v:stroke joinstyle="round"/>
                  <v:formulas/>
                  <v:path arrowok="t" o:connecttype="custom" o:connectlocs="0,0;61595,22497;0,39370;0,0" o:connectangles="0,0,0,0" textboxrect="0,0,98,63"/>
                  <v:textbox>
                    <w:txbxContent>
                      <w:p w:rsidR="00630630" w:rsidRDefault="00630630" w:rsidP="00EF703F"/>
                    </w:txbxContent>
                  </v:textbox>
                </v:shape>
                <v:rect id="Rectangle 441" o:spid="_x0000_s1159" style="position:absolute;left:15017;top:38517;width:2432;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" stroked="f">
                  <v:textbox>
                    <w:txbxContent>
                      <w:p w:rsidR="00630630" w:rsidRDefault="00630630" w:rsidP="00EF703F"/>
                    </w:txbxContent>
                  </v:textbox>
                </v:rect>
                <v:rect id="Rectangle 442" o:spid="_x0000_s1160" style="position:absolute;left:15015;top:38498;width:2730;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einreichen</w:t>
                        </w:r>
                      </w:p>
                    </w:txbxContent>
                  </v:textbox>
                </v:rect>
                <v:line id="Line 443" o:spid="_x0000_s1161" style="position:absolute;visibility:visible;mso-wrap-style:square" from="19265,40955" to="31781,4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" strokeweight=".15pt">
                  <v:stroke endcap="round"/>
                </v:line>
                <v:shape id="Freeform 444" o:spid="_x0000_s1162" style="position:absolute;left:31730;top:40727;width:616;height:393;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" adj="-11796480,,5400" path="m,l98,36,,63,,xe" fillcolor="black" stroked="f">
                  <v:stroke joinstyle="round"/>
                  <v:formulas/>
                  <v:path arrowok="t" o:connecttype="custom" o:connectlocs="0,0;61595,22497;0,39370;0,0" o:connectangles="0,0,0,0" textboxrect="0,0,98,63"/>
                  <v:textbox>
                    <w:txbxContent>
                      <w:p w:rsidR="00630630" w:rsidRDefault="00630630" w:rsidP="00EF703F"/>
                    </w:txbxContent>
                  </v:textbox>
                </v:shape>
                <v:rect id="Rectangle 445" o:spid="_x0000_s1163" style="position:absolute;left:25044;top:39876;width:6852;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" stroked="f">
                  <v:textbox>
                    <w:txbxContent>
                      <w:p w:rsidR="00630630" w:rsidRDefault="00630630" w:rsidP="00EF703F"/>
                    </w:txbxContent>
                  </v:textbox>
                </v:rect>
                <v:rect id="Rectangle 446" o:spid="_x0000_s1164" style="position:absolute;left:23337;top:39610;width:8121;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CreateOrUpdateAntrag(Antrag)</w:t>
                        </w:r>
                      </w:p>
                    </w:txbxContent>
                  </v:textbox>
                </v:rect>
                <v:rect id="Rectangle 450" o:spid="_x0000_s1165" style="position:absolute;left:32353;top:40955;width:50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" stroked="f">
                  <v:textbox>
                    <w:txbxContent>
                      <w:p w:rsidR="00630630" w:rsidRDefault="00630630" w:rsidP="00EF703F"/>
                    </w:txbxContent>
                  </v:textbox>
                </v:rect>
                <v:rect id="Rectangle 451" o:spid="_x0000_s1166" style="position:absolute;left:32353;top:40955;width:50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" filled="f" strokeweight=".15pt">
                  <v:stroke joinstyle="round" endcap="round"/>
                  <v:textbox>
                    <w:txbxContent>
                      <w:p w:rsidR="00630630" w:rsidRDefault="00630630" w:rsidP="00EF703F"/>
                    </w:txbxContent>
                  </v:textbox>
                </v:rect>
                <v:line id="Line 452" o:spid="_x0000_s1167" style="position:absolute;visibility:visible;mso-wrap-style:square" from="32861,41635" to="45377,4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" strokeweight=".15pt">
                  <v:stroke endcap="round"/>
                </v:line>
                <v:shape id="Freeform 453" o:spid="_x0000_s1168" style="position:absolute;left:45326;top:41406;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" adj="-11796480,,5400" path="m,l98,36,,63,,xe" fillcolor="black" stroked="f">
                  <v:stroke joinstyle="round"/>
                  <v:formulas/>
                  <v:path arrowok="t" o:connecttype="custom" o:connectlocs="0,0;61595,22497;0,39370;0,0" o:connectangles="0,0,0,0" textboxrect="0,0,98,63"/>
                  <v:textbox>
                    <w:txbxContent>
                      <w:p w:rsidR="00630630" w:rsidRDefault="00630630" w:rsidP="00EF703F"/>
                    </w:txbxContent>
                  </v:textbox>
                </v:shape>
                <v:rect id="Rectangle 454" o:spid="_x0000_s1169" style="position:absolute;left:42551;top:40555;width:2426;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" stroked="f">
                  <v:textbox>
                    <w:txbxContent>
                      <w:p w:rsidR="00630630" w:rsidRDefault="00630630" w:rsidP="00EF703F"/>
                    </w:txbxContent>
                  </v:textbox>
                </v:rect>
                <v:rect id="Rectangle 455" o:spid="_x0000_s1170" style="position:absolute;left:41862;top:40546;width:3194;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speichern</w:t>
                        </w:r>
                      </w:p>
                    </w:txbxContent>
                  </v:textbox>
                </v:rect>
                <v:line id="Line 439" o:spid="_x0000_s1171" style="position:absolute;visibility:visible;mso-wrap-style:square" from="5695,33517" to="18211,3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" strokeweight=".15pt">
                  <v:stroke endcap="round"/>
                </v:line>
                <v:shape id="Freeform 440" o:spid="_x0000_s1172" style="position:absolute;left:18160;top:33288;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" adj="-11796480,,5400" path="m,l98,36,,63,,xe" fillcolor="black" stroked="f">
                  <v:stroke joinstyle="round"/>
                  <v:formulas/>
                  <v:path arrowok="t" o:connecttype="custom" o:connectlocs="0,0;61595,22497;0,39370;0,0" o:connectangles="0,0,0,0" textboxrect="0,0,98,63"/>
                  <v:textbox>
                    <w:txbxContent>
                      <w:p w:rsidR="00630630" w:rsidRDefault="00630630" w:rsidP="00EF703F"/>
                    </w:txbxContent>
                  </v:textbox>
                </v:shape>
                <v:line id="Line 439" o:spid="_x0000_s1173" style="position:absolute;visibility:visible;mso-wrap-style:square" from="5670,36681" to="18185,3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" strokeweight=".15pt">
                  <v:stroke endcap="round"/>
                </v:line>
                <v:shape id="Freeform 440" o:spid="_x0000_s1174" style="position:absolute;left:18135;top:36453;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" adj="-11796480,,5400" path="m,l98,36,,63,,xe" fillcolor="black" stroked="f">
                  <v:stroke joinstyle="round"/>
                  <v:formulas/>
                  <v:path arrowok="t" o:connecttype="custom" o:connectlocs="0,0;61595,22497;0,39370;0,0" o:connectangles="0,0,0,0" textboxrect="0,0,98,63"/>
                  <v:textbox>
                    <w:txbxContent>
                      <w:p w:rsidR="00630630" w:rsidRDefault="00630630" w:rsidP="00EF703F"/>
                    </w:txbxContent>
                  </v:textbox>
                </v:shape>
                <v:rect id="Rectangle 441" o:spid="_x0000_s1175" style="position:absolute;left:15017;top:35602;width:2432;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" stroked="f">
                  <v:textbox>
                    <w:txbxContent>
                      <w:p w:rsidR="00630630" w:rsidRDefault="00630630" w:rsidP="00EF703F"/>
                    </w:txbxContent>
                  </v:textbox>
                </v:rect>
                <v:rect id="Rectangle 442" o:spid="_x0000_s1176" style="position:absolute;left:15153;top:32417;width:2095;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drucken</w:t>
                        </w:r>
                      </w:p>
                    </w:txbxContent>
                  </v:textbox>
                </v:rect>
                <v:rect id="Rectangle 442" o:spid="_x0000_s1177" style="position:absolute;left:12913;top:35617;width:4483;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druck auslösen</w:t>
                        </w:r>
                      </w:p>
                    </w:txbxContent>
                  </v:textbox>
                </v:rect>
                <v:line id="Line 443" o:spid="_x0000_s1178" style="position:absolute;visibility:visible;mso-wrap-style:square" from="19218,34067" to="31734,3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" strokeweight=".15pt">
                  <v:stroke endcap="round"/>
                </v:line>
                <v:shape id="Freeform 444" o:spid="_x0000_s1179" style="position:absolute;left:31683;top:33839;width:616;height:394;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" adj="-11796480,,5400" path="m,l98,36,,63,,xe" fillcolor="black" stroked="f">
                  <v:stroke joinstyle="round"/>
                  <v:formulas/>
                  <v:path arrowok="t" o:connecttype="custom" o:connectlocs="0,0;61595,22497;0,39370;0,0" o:connectangles="0,0,0,0" textboxrect="0,0,98,63"/>
                  <v:textbox>
                    <w:txbxContent>
                      <w:p w:rsidR="00630630" w:rsidRDefault="00630630" w:rsidP="00EF703F"/>
                    </w:txbxContent>
                  </v:textbox>
                </v:shape>
                <v:rect id="Rectangle 446" o:spid="_x0000_s1180" style="position:absolute;left:23284;top:32714;width:8306;height: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listAvailableDokumente(id,area)</w:t>
                        </w:r>
                      </w:p>
                    </w:txbxContent>
                  </v:textbox>
                </v:rect>
                <v:rect id="Rectangle 451" o:spid="_x0000_s1181" style="position:absolute;left:32306;top:34067;width:50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" filled="f" strokeweight=".15pt">
                  <v:stroke joinstyle="round" endcap="round"/>
                  <v:textbox>
                    <w:txbxContent>
                      <w:p w:rsidR="00630630" w:rsidRDefault="00630630" w:rsidP="00EF703F"/>
                    </w:txbxContent>
                  </v:textbox>
                </v:rect>
                <v:shape id="Freeform 377" o:spid="_x0000_s1182" style="position:absolute;left:19544;top:35628;width:13132;height:58;visibility:visible;mso-wrap-style:square;v-text-anchor:top" coordsize="371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" adj="-11796480,,540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formulas/>
                  <v:path arrowok="t" o:connecttype="custom" o:connectlocs="1267898,2858;1313180,2858;1202805,5715;1242427,0;1174504,5715;1134882,0;1174504,5715;1064129,2858;1109411,2858;999036,5715;1038657,0;970734,5715;931113,0;970734,5715;860359,2858;905641,2858;795266,5715;834888,0;766965,5715;727343,0;766965,5715;656590,2858;701872,2858;591497,5715;631119,0;563196,5715;523574,0;563196,5715;452821,2858;498103,2858;387728,5715;427350,0;359426,5715;319805,0;359426,5715;249051,2858;294333,2858;183958,5715;223580,0;155657,5715;116035,0;155657,5715;45282,2858;90564,2858;2830,5715;19811,0" o:connectangles="0,0,0,0,0,0,0,0,0,0,0,0,0,0,0,0,0,0,0,0,0,0,0,0,0,0,0,0,0,0,0,0,0,0,0,0,0,0,0,0,0,0,0,0,0,0" textboxrect="0,0,3712,16"/>
                  <o:lock v:ext="edit" verticies="t"/>
                  <v:textbo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v:textbox>
                </v:shape>
                <v:shape id="Freeform 412" o:spid="_x0000_s1183" style="position:absolute;left:19289;top:35418;width:673;height:394;visibility:visible;mso-wrap-style:square;v-text-anchor:top" coordsize="10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" adj="-11796480,,5400" path="m107,63l,36,107,e" filled="f" strokeweight=".15pt">
                  <v:stroke joinstyle="round" endcap="round"/>
                  <v:formulas/>
                  <v:path arrowok="t" o:connecttype="custom" o:connectlocs="67310,39370;0,22497;67310,0" o:connectangles="0,0,0" textboxrect="0,0,107,63"/>
                  <v:textbox>
                    <w:txbxContent>
                      <w:p w:rsidR="00630630" w:rsidRDefault="00630630" w:rsidP="00EF703F"/>
                    </w:txbxContent>
                  </v:textbox>
                </v:shape>
                <v:shape id="Freeform 412" o:spid="_x0000_s1184" style="position:absolute;left:19390;top:28276;width:673;height:394;visibility:visible;mso-wrap-style:square;v-text-anchor:top" coordsize="10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" adj="-11796480,,5400" path="m107,63l,36,107,e" filled="f" strokeweight=".15pt">
                  <v:stroke joinstyle="round" endcap="round"/>
                  <v:formulas/>
                  <v:path arrowok="t" o:connecttype="custom" o:connectlocs="67310,39370;0,22497;67310,0" o:connectangles="0,0,0" textboxrect="0,0,107,63"/>
                  <v:textbox>
                    <w:txbxContent>
                      <w:p w:rsidR="00630630" w:rsidRDefault="00630630" w:rsidP="00EF703F"/>
                    </w:txbxContent>
                  </v:textbox>
                </v:shape>
                <v:line id="Line 443" o:spid="_x0000_s1185" style="position:absolute;visibility:visible;mso-wrap-style:square" from="19277,37624" to="31787,37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" strokeweight=".15pt">
                  <v:stroke endcap="round"/>
                </v:line>
                <v:shape id="Freeform 444" o:spid="_x0000_s1186" style="position:absolute;left:31742;top:37395;width:610;height:388;visibility:visible;mso-wrap-style:square;v-text-anchor:top" coordsize="9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" adj="-11796480,,5400" path="m,l98,36,,63,,xe" fillcolor="black" stroked="f">
                  <v:stroke joinstyle="round"/>
                  <v:formulas/>
                  <v:path arrowok="t" o:connecttype="custom" o:connectlocs="0,0;60960,22134;0,38735;0,0" o:connectangles="0,0,0,0" textboxrect="0,0,98,63"/>
                  <v:textbo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v:textbox>
                </v:shape>
                <v:rect id="Rectangle 446" o:spid="_x0000_s1187" style="position:absolute;left:21340;top:36338;width:10515;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" filled="f" stroked="f">
                  <v:textbox style="mso-fit-shape-to-text:t" inset="0,0,0,0">
                    <w:txbxContent>
                      <w:p w:rsidR="00630630" w:rsidRDefault="00630630" w:rsidP="00EF703F">
                        <w:pPr>
                          <w:pStyle w:val="StandardWeb"/>
                          <w:spacing w:before="0" w:beforeAutospacing="0" w:after="0" w:afterAutospacing="0"/>
                          <w:jc w:val="both"/>
                        </w:pPr>
                        <w:r>
                          <w:rPr>
                            <w:rFonts w:ascii="Calibri" w:eastAsia="Times New Roman" w:hAnsi="Calibri" w:cs="Calibri"/>
                            <w:color w:val="000000"/>
                            <w:sz w:val="10"/>
                            <w:szCs w:val="10"/>
                            <w:lang w:val="en-US"/>
                          </w:rPr>
                          <w:t>printCheckedDokumente(dokumente)</w:t>
                        </w:r>
                      </w:p>
                    </w:txbxContent>
                  </v:textbox>
                </v:rect>
                <v:rect id="Rectangle 451" o:spid="_x0000_s1188" style="position:absolute;left:32365;top:37624;width:49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" filled="f" strokeweight=".15pt">
                  <v:stroke joinstyle="round" endcap="round"/>
                  <v:textbo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v:textbox>
                </v:rect>
                <v:shape id="Freeform 377" o:spid="_x0000_s1189" style="position:absolute;left:19601;top:39186;width:13126;height:57;visibility:visible;mso-wrap-style:square;v-text-anchor:top" coordsize="3712,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" adj="-11796480,,5400" path="m3704,16r-112,c3588,16,3584,13,3584,8v,-4,4,-8,8,-8l3704,v5,,8,4,8,8c3712,13,3709,16,3704,16xm3512,16r-112,c3396,16,3392,13,3392,8v,-4,4,-8,8,-8l3512,v5,,8,4,8,8c3520,13,3517,16,3512,16xm3320,16r-112,c3204,16,3200,13,3200,8v,-4,4,-8,8,-8l3320,v5,,8,4,8,8c3328,13,3325,16,3320,16xm3128,16r-112,c3012,16,3008,13,3008,8v,-4,4,-8,8,-8l3128,v5,,8,4,8,8c3136,13,3133,16,3128,16xm2936,16r-112,c2820,16,2816,13,2816,8v,-4,4,-8,8,-8l2936,v5,,8,4,8,8c2944,13,2941,16,2936,16xm2744,16r-112,c2628,16,2624,13,2624,8v,-4,4,-8,8,-8l2744,v5,,8,4,8,8c2752,13,2749,16,2744,16xm2552,16r-112,c2436,16,2432,13,2432,8v,-4,4,-8,8,-8l2552,v5,,8,4,8,8c2560,13,2557,16,2552,16xm2360,16r-112,c2244,16,2240,13,2240,8v,-4,4,-8,8,-8l2360,v5,,8,4,8,8c2368,13,2365,16,2360,16xm2168,16r-112,c2052,16,2048,13,2048,8v,-4,4,-8,8,-8l2168,v5,,8,4,8,8c2176,13,2173,16,2168,16xm1976,16r-112,c1860,16,1856,13,1856,8v,-4,4,-8,8,-8l1976,v5,,8,4,8,8c1984,13,1981,16,1976,16xm1784,16r-112,c1668,16,1664,13,1664,8v,-4,4,-8,8,-8l1784,v5,,8,4,8,8c1792,13,1789,16,1784,16xm1592,16r-112,c1476,16,1472,13,1472,8v,-4,4,-8,8,-8l1592,v5,,8,4,8,8c1600,13,1597,16,1592,16xm1400,16r-112,c1284,16,1280,13,1280,8v,-4,4,-8,8,-8l1400,v5,,8,4,8,8c1408,13,1405,16,1400,16xm1208,16r-112,c1092,16,1088,13,1088,8v,-4,4,-8,8,-8l1208,v5,,8,4,8,8c1216,13,1213,16,1208,16xm1016,16r-112,c900,16,896,13,896,8v,-4,4,-8,8,-8l1016,v5,,8,4,8,8c1024,13,1021,16,1016,16xm824,16r-112,c708,16,704,13,704,8v,-4,4,-8,8,-8l824,v5,,8,4,8,8c832,13,829,16,824,16xm632,16r-112,c516,16,512,13,512,8v,-4,4,-8,8,-8l632,v5,,8,4,8,8c640,13,637,16,632,16xm440,16r-112,c324,16,320,13,320,8v,-4,4,-8,8,-8l440,v5,,8,4,8,8c448,13,445,16,440,16xm248,16r-112,c132,16,128,13,128,8v,-4,4,-8,8,-8l248,v5,,8,4,8,8c256,13,253,16,248,16xm56,16l8,16c4,16,,13,,8,,4,4,,8,l56,v5,,8,4,8,8c64,13,61,16,56,16xe" fillcolor="black" strokeweight=".45pt">
                  <v:stroke joinstyle="bevel"/>
                  <v:formulas/>
                  <v:path arrowok="t" o:connecttype="custom" o:connectlocs="1267285,2858;1312545,2858;1202223,5715;1241826,0;1173936,5715;1134333,0;1173936,5715;1063614,2858;1108874,2858;998553,5715;1038155,0;970265,5715;930662,0;970265,5715;859943,2858;905203,2858;794882,5715;834484,0;766594,5715;726992,0;766594,5715;656273,2858;701533,2858;591211,5715;630814,0;562923,5715;523321,0;562923,5715;452602,2858;497862,2858;387540,5715;427143,0;359253,5715;319650,0;359253,5715;248931,2858;294191,2858;183869,5715;223472,0;155582,5715;115979,0;155582,5715;45260,2858;90520,2858;2829,5715;19801,0" o:connectangles="0,0,0,0,0,0,0,0,0,0,0,0,0,0,0,0,0,0,0,0,0,0,0,0,0,0,0,0,0,0,0,0,0,0,0,0,0,0,0,0,0,0,0,0,0,0" textboxrect="0,0,3712,16"/>
                  <o:lock v:ext="edit" verticies="t"/>
                  <v:textbo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v:textbox>
                </v:shape>
                <v:shape id="Freeform 412" o:spid="_x0000_s1190" style="position:absolute;left:19347;top:38977;width:667;height:387;visibility:visible;mso-wrap-style:square;v-text-anchor:top" coordsize="10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" adj="-11796480,,5400" path="m107,63l,36,107,e" filled="f" strokeweight=".15pt">
                  <v:stroke joinstyle="round" endcap="round"/>
                  <v:formulas/>
                  <v:path arrowok="t" o:connecttype="custom" o:connectlocs="66675,38735;0,22134;66675,0" o:connectangles="0,0,0" textboxrect="0,0,107,63"/>
                  <v:textbox>
                    <w:txbxContent>
                      <w:p w:rsidR="00630630" w:rsidRDefault="00630630" w:rsidP="00EF703F">
                        <w:pPr>
                          <w:pStyle w:val="StandardWeb"/>
                          <w:spacing w:before="0" w:beforeAutospacing="0" w:after="0" w:afterAutospacing="0"/>
                          <w:jc w:val="both"/>
                        </w:pPr>
                        <w:r>
                          <w:rPr>
                            <w:rFonts w:ascii="Tahoma" w:eastAsia="Times New Roman" w:hAnsi="Tahoma"/>
                            <w:sz w:val="20"/>
                            <w:szCs w:val="20"/>
                          </w:rPr>
                          <w:t> </w:t>
                        </w:r>
                      </w:p>
                    </w:txbxContent>
                  </v:textbox>
                </v:shape>
                <w10:anchorlock/>
              </v:group>
            </w:pict>
          </mc:Fallback>
        </mc:AlternateContent>
      </w:r>
    </w:p>
    <w:p w:rsidR="00EF703F" w:rsidRDefault="00EF703F" w:rsidP="00EF703F">
      <w:pPr>
        <w:pStyle w:val="berschrift3"/>
      </w:pPr>
      <w:bookmarkStart w:id="7986" w:name="_Toc499017569"/>
      <w:r>
        <w:t>getDealerID</w:t>
      </w:r>
      <w:bookmarkEnd w:id="7986"/>
    </w:p>
    <w:p w:rsidR="00EF703F" w:rsidRDefault="00EF703F" w:rsidP="00EF703F">
      <w:pPr>
        <w:pStyle w:val="berschrift4"/>
      </w:pPr>
      <w:bookmarkStart w:id="7987" w:name="_Toc499017570"/>
      <w:r>
        <w:t>WebService Beschreibung</w:t>
      </w:r>
      <w:bookmarkEnd w:id="7987"/>
    </w:p>
    <w:p w:rsidR="00EF703F" w:rsidRDefault="00EF703F" w:rsidP="00EF703F">
      <w:r>
        <w:t>Liefert für einen übergebenen Benutzername und das vereinbarte Preshared Key Passwort die dazu passende Rolle. Diese Rolle muß im SOAP-Header für alle anderen Aufrufe mitgegeben werden.</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the perole for the given username</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username is puser.externeid</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name="userid"&gt;&lt;/param&gt;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name="password"&gt;&lt;/param&gt;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SYSPEROLE</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Consolas" w:hAnsi="Consolas" w:cs="Consolas"/>
          <w:color w:val="000000"/>
          <w:sz w:val="19"/>
          <w:szCs w:val="19"/>
          <w:lang w:val="en-US" w:eastAsia="de-CH"/>
        </w:rPr>
      </w:pPr>
      <w:r w:rsidRPr="006B79C5">
        <w:rPr>
          <w:rFonts w:ascii="Consolas" w:hAnsi="Consolas" w:cs="Consolas"/>
          <w:color w:val="2B91AF"/>
          <w:sz w:val="19"/>
          <w:szCs w:val="19"/>
          <w:highlight w:val="white"/>
          <w:lang w:val="en-US" w:eastAsia="de-CH"/>
        </w:rPr>
        <w:t>ogetDealerDto</w:t>
      </w:r>
      <w:r w:rsidRPr="006B79C5">
        <w:rPr>
          <w:rFonts w:ascii="Consolas" w:hAnsi="Consolas" w:cs="Consolas"/>
          <w:color w:val="000000"/>
          <w:sz w:val="19"/>
          <w:szCs w:val="19"/>
          <w:highlight w:val="white"/>
          <w:lang w:val="en-US" w:eastAsia="de-CH"/>
        </w:rPr>
        <w:t xml:space="preserve"> getDealerID(</w:t>
      </w:r>
      <w:r w:rsidRPr="006B79C5">
        <w:rPr>
          <w:rFonts w:ascii="Consolas" w:hAnsi="Consolas" w:cs="Consolas"/>
          <w:color w:val="2B91AF"/>
          <w:sz w:val="19"/>
          <w:szCs w:val="19"/>
          <w:highlight w:val="white"/>
          <w:lang w:val="en-US" w:eastAsia="de-CH"/>
        </w:rPr>
        <w:t>String</w:t>
      </w:r>
      <w:r w:rsidRPr="006B79C5">
        <w:rPr>
          <w:rFonts w:ascii="Consolas" w:hAnsi="Consolas" w:cs="Consolas"/>
          <w:color w:val="000000"/>
          <w:sz w:val="19"/>
          <w:szCs w:val="19"/>
          <w:highlight w:val="white"/>
          <w:lang w:val="en-US" w:eastAsia="de-CH"/>
        </w:rPr>
        <w:t xml:space="preserve"> userid, </w:t>
      </w:r>
      <w:r w:rsidRPr="006B79C5">
        <w:rPr>
          <w:rFonts w:ascii="Consolas" w:hAnsi="Consolas" w:cs="Consolas"/>
          <w:color w:val="2B91AF"/>
          <w:sz w:val="19"/>
          <w:szCs w:val="19"/>
          <w:highlight w:val="white"/>
          <w:lang w:val="en-US" w:eastAsia="de-CH"/>
        </w:rPr>
        <w:t>String</w:t>
      </w:r>
      <w:r w:rsidRPr="006B79C5">
        <w:rPr>
          <w:rFonts w:ascii="Consolas" w:hAnsi="Consolas" w:cs="Consolas"/>
          <w:color w:val="000000"/>
          <w:sz w:val="19"/>
          <w:szCs w:val="19"/>
          <w:highlight w:val="white"/>
          <w:lang w:val="en-US" w:eastAsia="de-CH"/>
        </w:rPr>
        <w:t xml:space="preserve"> password);</w:t>
      </w:r>
    </w:p>
    <w:p w:rsidR="00EF703F" w:rsidRPr="005C4EBC" w:rsidRDefault="00EF703F" w:rsidP="00EF703F">
      <w:pPr>
        <w:pStyle w:val="Text"/>
        <w:rPr>
          <w:rFonts w:ascii="Tahoma" w:hAnsi="Tahoma"/>
          <w:sz w:val="20"/>
          <w:lang w:val="de-DE"/>
        </w:rPr>
      </w:pPr>
      <w:r w:rsidRPr="005C4EBC">
        <w:rPr>
          <w:rFonts w:ascii="Tahoma" w:hAnsi="Tahoma"/>
          <w:sz w:val="20"/>
          <w:lang w:val="de-DE"/>
        </w:rPr>
        <w:t>Hinweis: einzige WS-Methode</w:t>
      </w:r>
      <w:r w:rsidR="00BC04F4">
        <w:rPr>
          <w:rFonts w:ascii="Tahoma" w:hAnsi="Tahoma"/>
          <w:sz w:val="20"/>
          <w:lang w:val="de-DE"/>
        </w:rPr>
        <w:t xml:space="preserve"> dieses Endpunktes</w:t>
      </w:r>
      <w:r w:rsidRPr="005C4EBC">
        <w:rPr>
          <w:rFonts w:ascii="Tahoma" w:hAnsi="Tahoma"/>
          <w:sz w:val="20"/>
          <w:lang w:val="de-DE"/>
        </w:rPr>
        <w:t>, welche keinen SOAP-Header benötigt!</w:t>
      </w:r>
    </w:p>
    <w:p w:rsidR="00EF703F" w:rsidRDefault="00EF703F" w:rsidP="00EF703F">
      <w:pPr>
        <w:pStyle w:val="berschrift5"/>
      </w:pPr>
      <w:bookmarkStart w:id="7988" w:name="_Toc499017571"/>
      <w:r>
        <w:t>Inputstruktur</w:t>
      </w:r>
      <w:bookmarkEnd w:id="7988"/>
    </w:p>
    <w:tbl>
      <w:tblPr>
        <w:tblStyle w:val="Tabellenraster"/>
        <w:tblW w:w="0" w:type="auto"/>
        <w:tblLook w:val="04A0" w:firstRow="1" w:lastRow="0" w:firstColumn="1" w:lastColumn="0" w:noHBand="0" w:noVBand="1"/>
      </w:tblPr>
      <w:tblGrid>
        <w:gridCol w:w="2852"/>
        <w:gridCol w:w="1505"/>
        <w:gridCol w:w="1727"/>
        <w:gridCol w:w="1810"/>
        <w:gridCol w:w="1181"/>
      </w:tblGrid>
      <w:tr w:rsidR="00EF703F" w:rsidTr="000E1F83">
        <w:tc>
          <w:tcPr>
            <w:tcW w:w="3141" w:type="dxa"/>
          </w:tcPr>
          <w:p w:rsidR="00EF703F" w:rsidRDefault="00EF703F" w:rsidP="008A2CE8">
            <w:pPr>
              <w:pStyle w:val="Text"/>
              <w:rPr>
                <w:rFonts w:asciiTheme="minorHAnsi" w:hAnsiTheme="minorHAnsi"/>
                <w:szCs w:val="22"/>
              </w:rPr>
            </w:pPr>
          </w:p>
          <w:p w:rsidR="00EF703F" w:rsidRDefault="00EF703F" w:rsidP="008A2CE8">
            <w:pPr>
              <w:pStyle w:val="Text"/>
              <w:rPr>
                <w:rFonts w:asciiTheme="minorHAnsi" w:hAnsiTheme="minorHAnsi"/>
                <w:szCs w:val="22"/>
              </w:rPr>
            </w:pPr>
          </w:p>
          <w:p w:rsidR="00EF703F" w:rsidRDefault="00EF703F" w:rsidP="008A2CE8">
            <w:pPr>
              <w:pStyle w:val="Text"/>
              <w:rPr>
                <w:rFonts w:asciiTheme="minorHAnsi" w:hAnsiTheme="minorHAnsi"/>
                <w:szCs w:val="22"/>
              </w:rPr>
            </w:pPr>
            <w:r>
              <w:rPr>
                <w:rFonts w:asciiTheme="minorHAnsi" w:hAnsiTheme="minorHAnsi"/>
                <w:szCs w:val="22"/>
              </w:rPr>
              <w:lastRenderedPageBreak/>
              <w:t>Klasse</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lastRenderedPageBreak/>
              <w:t>Attribut</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0E1F83">
        <w:tc>
          <w:tcPr>
            <w:tcW w:w="3141"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t>userid</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String</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Händler-ID</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x</w:t>
            </w:r>
          </w:p>
        </w:tc>
      </w:tr>
      <w:tr w:rsidR="00EF703F" w:rsidTr="000E1F83">
        <w:tc>
          <w:tcPr>
            <w:tcW w:w="3141"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t>password</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String</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Preshared Key</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x</w:t>
            </w:r>
          </w:p>
        </w:tc>
      </w:tr>
    </w:tbl>
    <w:p w:rsidR="00EF703F" w:rsidRDefault="00EF703F" w:rsidP="00EF703F">
      <w:pPr>
        <w:pStyle w:val="Text"/>
      </w:pPr>
    </w:p>
    <w:p w:rsidR="00EF703F" w:rsidRDefault="00EF703F" w:rsidP="00EF703F">
      <w:pPr>
        <w:pStyle w:val="berschrift5"/>
      </w:pPr>
      <w:bookmarkStart w:id="7989" w:name="_Toc499017572"/>
      <w:r>
        <w:t>Rückgabestruktur</w:t>
      </w:r>
      <w:bookmarkEnd w:id="7989"/>
    </w:p>
    <w:tbl>
      <w:tblPr>
        <w:tblStyle w:val="Tabellenraster"/>
        <w:tblW w:w="0" w:type="auto"/>
        <w:tblLook w:val="04A0" w:firstRow="1" w:lastRow="0" w:firstColumn="1" w:lastColumn="0" w:noHBand="0" w:noVBand="1"/>
      </w:tblPr>
      <w:tblGrid>
        <w:gridCol w:w="2873"/>
        <w:gridCol w:w="1605"/>
        <w:gridCol w:w="2569"/>
        <w:gridCol w:w="2028"/>
      </w:tblGrid>
      <w:tr w:rsidR="00EF703F" w:rsidTr="000E1F83">
        <w:tc>
          <w:tcPr>
            <w:tcW w:w="3141"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698"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2828"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188"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0E1F83">
        <w:tc>
          <w:tcPr>
            <w:tcW w:w="3141"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ogetDealerDto</w:t>
            </w:r>
          </w:p>
        </w:tc>
        <w:tc>
          <w:tcPr>
            <w:tcW w:w="1698" w:type="dxa"/>
          </w:tcPr>
          <w:p w:rsidR="00EF703F" w:rsidRDefault="00EF703F" w:rsidP="008A2CE8">
            <w:pPr>
              <w:pStyle w:val="Text"/>
              <w:rPr>
                <w:rFonts w:asciiTheme="minorHAnsi" w:hAnsiTheme="minorHAnsi"/>
                <w:szCs w:val="22"/>
              </w:rPr>
            </w:pPr>
          </w:p>
        </w:tc>
        <w:tc>
          <w:tcPr>
            <w:tcW w:w="2828" w:type="dxa"/>
          </w:tcPr>
          <w:p w:rsidR="00EF703F" w:rsidRDefault="00EF703F" w:rsidP="008A2CE8">
            <w:pPr>
              <w:pStyle w:val="Text"/>
              <w:rPr>
                <w:rFonts w:asciiTheme="minorHAnsi" w:hAnsiTheme="minorHAnsi"/>
                <w:szCs w:val="22"/>
              </w:rPr>
            </w:pPr>
          </w:p>
        </w:tc>
        <w:tc>
          <w:tcPr>
            <w:tcW w:w="2188" w:type="dxa"/>
          </w:tcPr>
          <w:p w:rsidR="00EF703F" w:rsidRDefault="00EF703F" w:rsidP="008A2CE8">
            <w:pPr>
              <w:pStyle w:val="Text"/>
              <w:rPr>
                <w:rFonts w:asciiTheme="minorHAnsi" w:hAnsiTheme="minorHAnsi"/>
                <w:szCs w:val="22"/>
              </w:rPr>
            </w:pPr>
          </w:p>
        </w:tc>
      </w:tr>
      <w:tr w:rsidR="00EF703F" w:rsidTr="000E1F83">
        <w:tc>
          <w:tcPr>
            <w:tcW w:w="3141" w:type="dxa"/>
          </w:tcPr>
          <w:p w:rsidR="00EF703F" w:rsidRDefault="00EF703F" w:rsidP="008A2CE8">
            <w:pPr>
              <w:pStyle w:val="Text"/>
              <w:rPr>
                <w:rFonts w:ascii="Consolas" w:hAnsi="Consolas" w:cs="Consolas"/>
                <w:color w:val="2B91AF"/>
                <w:sz w:val="19"/>
                <w:szCs w:val="19"/>
                <w:highlight w:val="white"/>
                <w:lang w:val="de-DE" w:eastAsia="de-CH"/>
              </w:rPr>
            </w:pPr>
          </w:p>
        </w:tc>
        <w:tc>
          <w:tcPr>
            <w:tcW w:w="1698" w:type="dxa"/>
          </w:tcPr>
          <w:p w:rsidR="00EF703F" w:rsidRDefault="00EF703F" w:rsidP="008A2CE8">
            <w:pPr>
              <w:pStyle w:val="Text"/>
              <w:rPr>
                <w:rFonts w:asciiTheme="minorHAnsi" w:hAnsiTheme="minorHAnsi"/>
                <w:szCs w:val="22"/>
              </w:rPr>
            </w:pPr>
            <w:r>
              <w:rPr>
                <w:rFonts w:asciiTheme="minorHAnsi" w:hAnsiTheme="minorHAnsi"/>
                <w:szCs w:val="22"/>
              </w:rPr>
              <w:t>sysPEROLE</w:t>
            </w:r>
          </w:p>
        </w:tc>
        <w:tc>
          <w:tcPr>
            <w:tcW w:w="2828" w:type="dxa"/>
          </w:tcPr>
          <w:p w:rsidR="00EF703F" w:rsidRDefault="00EF703F" w:rsidP="008A2CE8">
            <w:pPr>
              <w:pStyle w:val="Text"/>
              <w:rPr>
                <w:rFonts w:asciiTheme="minorHAnsi" w:hAnsiTheme="minorHAnsi"/>
                <w:szCs w:val="22"/>
              </w:rPr>
            </w:pPr>
            <w:r>
              <w:rPr>
                <w:rFonts w:asciiTheme="minorHAnsi" w:hAnsiTheme="minorHAnsi"/>
                <w:szCs w:val="22"/>
              </w:rPr>
              <w:t>long</w:t>
            </w:r>
          </w:p>
        </w:tc>
        <w:tc>
          <w:tcPr>
            <w:tcW w:w="2188" w:type="dxa"/>
          </w:tcPr>
          <w:p w:rsidR="00EF703F" w:rsidRDefault="00EF703F" w:rsidP="008A2CE8">
            <w:pPr>
              <w:pStyle w:val="Text"/>
              <w:rPr>
                <w:rFonts w:asciiTheme="minorHAnsi" w:hAnsiTheme="minorHAnsi"/>
                <w:szCs w:val="22"/>
              </w:rPr>
            </w:pPr>
            <w:r>
              <w:rPr>
                <w:rFonts w:asciiTheme="minorHAnsi" w:hAnsiTheme="minorHAnsi"/>
                <w:szCs w:val="22"/>
              </w:rPr>
              <w:t>User-Sysperole für Header</w:t>
            </w:r>
          </w:p>
        </w:tc>
      </w:tr>
    </w:tbl>
    <w:p w:rsidR="00EF703F" w:rsidRPr="008B7A34" w:rsidRDefault="00EF703F" w:rsidP="00EF703F"/>
    <w:p w:rsidR="00EF703F" w:rsidRDefault="00EF703F" w:rsidP="00EF703F">
      <w:pPr>
        <w:pStyle w:val="berschrift4"/>
      </w:pPr>
      <w:bookmarkStart w:id="7990" w:name="_Toc499017573"/>
      <w:r>
        <w:t>SOAP Beispiel</w:t>
      </w:r>
      <w:bookmarkEnd w:id="7990"/>
    </w:p>
    <w:p w:rsidR="00EF703F" w:rsidRDefault="00EF703F" w:rsidP="00EF703F">
      <w:pPr>
        <w:pStyle w:val="berschrift5"/>
      </w:pPr>
      <w:bookmarkStart w:id="7991" w:name="_Toc499017574"/>
      <w:r>
        <w:t>Request:</w:t>
      </w:r>
      <w:bookmarkEnd w:id="7991"/>
    </w:p>
    <w:p w:rsidR="00EF703F" w:rsidRDefault="00EF703F" w:rsidP="00EF703F"/>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&lt;a:Action&gt;http://cic-software.de/GateBANKNOW/Ib2xService/getDealerID&lt;/a:Action&gt;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&lt;gat:getDealerID&gt;</w:t>
      </w:r>
    </w:p>
    <w:p w:rsidR="00EF703F" w:rsidRPr="006B79C5" w:rsidRDefault="00EF703F" w:rsidP="00EF703F">
      <w:pPr>
        <w:rPr>
          <w:lang w:val="en-US"/>
        </w:rPr>
      </w:pPr>
      <w:r w:rsidRPr="006B79C5">
        <w:rPr>
          <w:lang w:val="en-US"/>
        </w:rPr>
        <w:t xml:space="preserve">         &lt;gat:userid&gt;Benutzer Id&lt;/gat:userid&gt;</w:t>
      </w:r>
    </w:p>
    <w:p w:rsidR="00EF703F" w:rsidRPr="006B79C5" w:rsidRDefault="00EF703F" w:rsidP="00EF703F">
      <w:pPr>
        <w:rPr>
          <w:lang w:val="en-US"/>
        </w:rPr>
      </w:pPr>
      <w:r w:rsidRPr="006B79C5">
        <w:rPr>
          <w:lang w:val="en-US"/>
        </w:rPr>
        <w:t xml:space="preserve">         &lt;gat:password&gt;vereinbartes Passwort&lt;/gat:password&gt;</w:t>
      </w:r>
    </w:p>
    <w:p w:rsidR="00EF703F" w:rsidRPr="006B79C5" w:rsidRDefault="00EF703F" w:rsidP="00EF703F">
      <w:pPr>
        <w:rPr>
          <w:lang w:val="en-US"/>
        </w:rPr>
      </w:pPr>
      <w:r w:rsidRPr="006B79C5">
        <w:rPr>
          <w:lang w:val="en-US"/>
        </w:rPr>
        <w:t xml:space="preserve">      &lt;/gat:getDealerID&gt;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&lt;/soap:Envelope&gt;</w:t>
      </w:r>
    </w:p>
    <w:p w:rsidR="00EF703F" w:rsidRPr="006B79C5" w:rsidRDefault="00EF703F" w:rsidP="00EF703F">
      <w:pPr>
        <w:rPr>
          <w:lang w:val="en-US"/>
        </w:rPr>
      </w:pPr>
    </w:p>
    <w:p w:rsidR="00EF703F" w:rsidRDefault="00EF703F" w:rsidP="00EF703F">
      <w:pPr>
        <w:pStyle w:val="berschrift5"/>
      </w:pPr>
      <w:bookmarkStart w:id="7992" w:name="_Toc499017575"/>
      <w:r>
        <w:t>Response</w:t>
      </w:r>
      <w:bookmarkEnd w:id="7992"/>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&lt;a:Action&gt;http://cic-software.de/GateBANKNOW/Ib2xService/getDealerID&lt;/a:Action&gt;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&lt;gat:getDealerID&gt;</w:t>
      </w:r>
    </w:p>
    <w:p w:rsidR="00EF703F" w:rsidRPr="006B79C5" w:rsidRDefault="00EF703F" w:rsidP="00EF703F">
      <w:pPr>
        <w:rPr>
          <w:lang w:val="en-US"/>
        </w:rPr>
      </w:pPr>
      <w:r w:rsidRPr="006B79C5">
        <w:rPr>
          <w:lang w:val="en-US"/>
        </w:rPr>
        <w:t xml:space="preserve">         &lt;gat:userid&gt;07333377&lt;/gat:userid&gt;</w:t>
      </w:r>
    </w:p>
    <w:p w:rsidR="00EF703F" w:rsidRPr="006B79C5" w:rsidRDefault="00EF703F" w:rsidP="00EF703F">
      <w:pPr>
        <w:rPr>
          <w:lang w:val="en-US"/>
        </w:rPr>
      </w:pPr>
      <w:r w:rsidRPr="006B79C5">
        <w:rPr>
          <w:lang w:val="en-US"/>
        </w:rPr>
        <w:t xml:space="preserve">         &lt;gat:password&gt;XAKLOP901ASDDDA&lt;/gat:password&gt;</w:t>
      </w:r>
    </w:p>
    <w:p w:rsidR="00EF703F" w:rsidRPr="006B79C5" w:rsidRDefault="00EF703F" w:rsidP="00EF703F">
      <w:pPr>
        <w:rPr>
          <w:lang w:val="en-US"/>
        </w:rPr>
      </w:pPr>
      <w:r w:rsidRPr="006B79C5">
        <w:rPr>
          <w:lang w:val="en-US"/>
        </w:rPr>
        <w:t xml:space="preserve">      &lt;/gat:getDealerID&gt;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&lt;/soap:Envelope&gt;</w:t>
      </w:r>
    </w:p>
    <w:p w:rsidR="00EF703F" w:rsidRDefault="00EF703F" w:rsidP="00EF703F">
      <w:pPr>
        <w:jc w:val="left"/>
        <w:rPr>
          <w:lang w:val="en-US"/>
        </w:rPr>
      </w:pPr>
      <w:r>
        <w:rPr>
          <w:lang w:val="en-US"/>
        </w:rPr>
        <w:lastRenderedPageBreak/>
        <w:br w:type="page"/>
      </w:r>
    </w:p>
    <w:p w:rsidR="00EF703F" w:rsidRDefault="0025664A" w:rsidP="00EF703F">
      <w:pPr>
        <w:pStyle w:val="berschrift3"/>
      </w:pPr>
      <w:bookmarkStart w:id="7993" w:name="_Toc499017576"/>
      <w:r>
        <w:lastRenderedPageBreak/>
        <w:t>getObjektDaten</w:t>
      </w:r>
      <w:bookmarkEnd w:id="7993"/>
    </w:p>
    <w:p w:rsidR="00EF703F" w:rsidRDefault="00EF703F" w:rsidP="00EF703F">
      <w:pPr>
        <w:pStyle w:val="berschrift4"/>
      </w:pPr>
      <w:bookmarkStart w:id="7994" w:name="_Toc499017577"/>
      <w:r>
        <w:t>WebService Beschreibung</w:t>
      </w:r>
      <w:bookmarkEnd w:id="7994"/>
    </w:p>
    <w:p w:rsidR="00EF703F" w:rsidRDefault="00EF703F" w:rsidP="00EF703F">
      <w:r>
        <w:t>Liefert für eine gegebene Fahrzeug-Id alle vorhandenen Objektinformationen wie Preis, Hersteller, Marke etc. Das Ergebnis kann als Eingabestruktur für weitere Services wie solveKalkulation verwendet werden.</w:t>
      </w:r>
    </w:p>
    <w:p w:rsidR="00EF703F" w:rsidRDefault="00EF703F" w:rsidP="00EF703F">
      <w:r>
        <w:t xml:space="preserve"> </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the object information from a eurotax id</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name="id"&gt;</w:t>
      </w:r>
      <w:r w:rsidRPr="006B79C5">
        <w:rPr>
          <w:rFonts w:ascii="Consolas" w:hAnsi="Consolas" w:cs="Consolas"/>
          <w:color w:val="008000"/>
          <w:sz w:val="19"/>
          <w:szCs w:val="19"/>
          <w:highlight w:val="white"/>
          <w:lang w:val="en-US" w:eastAsia="de-CH"/>
        </w:rPr>
        <w:t>Schluessel</w:t>
      </w:r>
      <w:r w:rsidRPr="006B79C5">
        <w:rPr>
          <w:rFonts w:ascii="Consolas" w:hAnsi="Consolas" w:cs="Consolas"/>
          <w:color w:val="808080"/>
          <w:sz w:val="19"/>
          <w:szCs w:val="19"/>
          <w:highlight w:val="white"/>
          <w:lang w:val="en-US" w:eastAsia="de-CH"/>
        </w:rPr>
        <w:t>&lt;/param&gt;</w:t>
      </w:r>
    </w:p>
    <w:p w:rsidR="00EF703F" w:rsidRDefault="00EF703F" w:rsidP="00EF703F">
      <w:pPr>
        <w:autoSpaceDE w:val="0"/>
        <w:autoSpaceDN w:val="0"/>
        <w:adjustRightInd w:val="0"/>
        <w:jc w:val="left"/>
        <w:rPr>
          <w:rFonts w:ascii="Consolas" w:hAnsi="Consolas" w:cs="Consolas"/>
          <w:color w:val="000000"/>
          <w:sz w:val="19"/>
          <w:szCs w:val="19"/>
          <w:highlight w:val="white"/>
          <w:lang w:eastAsia="de-CH"/>
        </w:rPr>
      </w:pPr>
      <w:r>
        <w:rPr>
          <w:rFonts w:ascii="Consolas" w:hAnsi="Consolas" w:cs="Consolas"/>
          <w:color w:val="808080"/>
          <w:sz w:val="19"/>
          <w:szCs w:val="19"/>
          <w:highlight w:val="white"/>
          <w:lang w:eastAsia="de-CH"/>
        </w:rPr>
        <w:t>///</w:t>
      </w:r>
      <w:r>
        <w:rPr>
          <w:rFonts w:ascii="Consolas" w:hAnsi="Consolas" w:cs="Consolas"/>
          <w:color w:val="008000"/>
          <w:sz w:val="19"/>
          <w:szCs w:val="19"/>
          <w:highlight w:val="white"/>
          <w:lang w:eastAsia="de-CH"/>
        </w:rPr>
        <w:t xml:space="preserve"> </w:t>
      </w:r>
      <w:r>
        <w:rPr>
          <w:rFonts w:ascii="Consolas" w:hAnsi="Consolas" w:cs="Consolas"/>
          <w:color w:val="808080"/>
          <w:sz w:val="19"/>
          <w:szCs w:val="19"/>
          <w:highlight w:val="white"/>
          <w:lang w:eastAsia="de-CH"/>
        </w:rPr>
        <w:t>&lt;returns&gt;</w:t>
      </w:r>
      <w:r>
        <w:rPr>
          <w:rFonts w:ascii="Consolas" w:hAnsi="Consolas" w:cs="Consolas"/>
          <w:color w:val="008000"/>
          <w:sz w:val="19"/>
          <w:szCs w:val="19"/>
          <w:highlight w:val="white"/>
          <w:lang w:eastAsia="de-CH"/>
        </w:rPr>
        <w:t>Fahrzeugspezifische Daten aus Eurotax</w:t>
      </w:r>
      <w:r>
        <w:rPr>
          <w:rFonts w:ascii="Consolas" w:hAnsi="Consolas" w:cs="Consolas"/>
          <w:color w:val="808080"/>
          <w:sz w:val="19"/>
          <w:szCs w:val="19"/>
          <w:highlight w:val="white"/>
          <w:lang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Consolas" w:hAnsi="Consolas" w:cs="Consolas"/>
          <w:color w:val="000000"/>
          <w:sz w:val="19"/>
          <w:szCs w:val="19"/>
          <w:lang w:val="en-US" w:eastAsia="de-CH"/>
        </w:rPr>
      </w:pPr>
      <w:r w:rsidRPr="006B79C5">
        <w:rPr>
          <w:rFonts w:ascii="Consolas" w:hAnsi="Consolas" w:cs="Consolas"/>
          <w:color w:val="2B91AF"/>
          <w:sz w:val="19"/>
          <w:szCs w:val="19"/>
          <w:highlight w:val="white"/>
          <w:lang w:val="en-US" w:eastAsia="de-CH"/>
        </w:rPr>
        <w:t>oGetObjektDatenDto</w:t>
      </w:r>
      <w:r w:rsidRPr="006B79C5">
        <w:rPr>
          <w:rFonts w:ascii="Consolas" w:hAnsi="Consolas" w:cs="Consolas"/>
          <w:color w:val="000000"/>
          <w:sz w:val="19"/>
          <w:szCs w:val="19"/>
          <w:highlight w:val="white"/>
          <w:lang w:val="en-US" w:eastAsia="de-CH"/>
        </w:rPr>
        <w:t xml:space="preserve"> get</w:t>
      </w:r>
      <w:r w:rsidR="0025664A">
        <w:rPr>
          <w:rFonts w:ascii="Consolas" w:hAnsi="Consolas" w:cs="Consolas"/>
          <w:color w:val="000000"/>
          <w:sz w:val="19"/>
          <w:szCs w:val="19"/>
          <w:highlight w:val="white"/>
          <w:lang w:val="en-US" w:eastAsia="de-CH"/>
        </w:rPr>
        <w:t>Objekt</w:t>
      </w:r>
      <w:r w:rsidRPr="006B79C5">
        <w:rPr>
          <w:rFonts w:ascii="Consolas" w:hAnsi="Consolas" w:cs="Consolas"/>
          <w:color w:val="000000"/>
          <w:sz w:val="19"/>
          <w:szCs w:val="19"/>
          <w:highlight w:val="white"/>
          <w:lang w:val="en-US" w:eastAsia="de-CH"/>
        </w:rPr>
        <w:t>Daten(</w:t>
      </w:r>
      <w:r w:rsidRPr="006B79C5">
        <w:rPr>
          <w:rFonts w:ascii="Consolas" w:hAnsi="Consolas" w:cs="Consolas"/>
          <w:color w:val="2B91AF"/>
          <w:sz w:val="19"/>
          <w:szCs w:val="19"/>
          <w:highlight w:val="white"/>
          <w:lang w:val="en-US" w:eastAsia="de-CH"/>
        </w:rPr>
        <w:t>String</w:t>
      </w:r>
      <w:r w:rsidRPr="006B79C5">
        <w:rPr>
          <w:rFonts w:ascii="Consolas" w:hAnsi="Consolas" w:cs="Consolas"/>
          <w:color w:val="000000"/>
          <w:sz w:val="19"/>
          <w:szCs w:val="19"/>
          <w:highlight w:val="white"/>
          <w:lang w:val="en-US" w:eastAsia="de-CH"/>
        </w:rPr>
        <w:t xml:space="preserve"> id);</w:t>
      </w:r>
    </w:p>
    <w:p w:rsidR="00EF703F" w:rsidRDefault="00EF703F" w:rsidP="00EF703F">
      <w:pPr>
        <w:pStyle w:val="berschrift5"/>
      </w:pPr>
      <w:bookmarkStart w:id="7995" w:name="_Toc499017578"/>
      <w:r>
        <w:t>Inputstruktur</w:t>
      </w:r>
      <w:bookmarkEnd w:id="7995"/>
    </w:p>
    <w:tbl>
      <w:tblPr>
        <w:tblStyle w:val="Tabellenraster"/>
        <w:tblW w:w="0" w:type="auto"/>
        <w:tblLook w:val="04A0" w:firstRow="1" w:lastRow="0" w:firstColumn="1" w:lastColumn="0" w:noHBand="0" w:noVBand="1"/>
      </w:tblPr>
      <w:tblGrid>
        <w:gridCol w:w="2859"/>
        <w:gridCol w:w="1488"/>
        <w:gridCol w:w="1731"/>
        <w:gridCol w:w="1814"/>
        <w:gridCol w:w="1183"/>
      </w:tblGrid>
      <w:tr w:rsidR="00EF703F" w:rsidTr="000E1F83">
        <w:tc>
          <w:tcPr>
            <w:tcW w:w="3141"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0E1F83">
        <w:tc>
          <w:tcPr>
            <w:tcW w:w="3141"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623" w:type="dxa"/>
          </w:tcPr>
          <w:p w:rsidR="00EF703F" w:rsidRDefault="00EF703F" w:rsidP="008A2CE8">
            <w:pPr>
              <w:pStyle w:val="Text"/>
              <w:rPr>
                <w:rFonts w:asciiTheme="minorHAnsi" w:hAnsiTheme="minorHAnsi"/>
                <w:szCs w:val="22"/>
              </w:rPr>
            </w:pPr>
            <w:r>
              <w:rPr>
                <w:rFonts w:asciiTheme="minorHAnsi" w:hAnsiTheme="minorHAnsi"/>
                <w:szCs w:val="22"/>
              </w:rPr>
              <w:t>id</w:t>
            </w:r>
          </w:p>
        </w:tc>
        <w:tc>
          <w:tcPr>
            <w:tcW w:w="1869" w:type="dxa"/>
          </w:tcPr>
          <w:p w:rsidR="00EF703F" w:rsidRDefault="00EF703F" w:rsidP="008A2CE8">
            <w:pPr>
              <w:pStyle w:val="Text"/>
              <w:rPr>
                <w:rFonts w:asciiTheme="minorHAnsi" w:hAnsiTheme="minorHAnsi"/>
                <w:szCs w:val="22"/>
              </w:rPr>
            </w:pPr>
            <w:r>
              <w:rPr>
                <w:rFonts w:asciiTheme="minorHAnsi" w:hAnsiTheme="minorHAnsi"/>
                <w:szCs w:val="22"/>
              </w:rPr>
              <w:t>String</w:t>
            </w:r>
          </w:p>
        </w:tc>
        <w:tc>
          <w:tcPr>
            <w:tcW w:w="1953" w:type="dxa"/>
          </w:tcPr>
          <w:p w:rsidR="00EF703F" w:rsidRDefault="00EF703F" w:rsidP="008A2CE8">
            <w:pPr>
              <w:pStyle w:val="Text"/>
              <w:rPr>
                <w:rFonts w:asciiTheme="minorHAnsi" w:hAnsiTheme="minorHAnsi"/>
                <w:szCs w:val="22"/>
              </w:rPr>
            </w:pPr>
            <w:r>
              <w:rPr>
                <w:rFonts w:asciiTheme="minorHAnsi" w:hAnsiTheme="minorHAnsi"/>
                <w:szCs w:val="22"/>
              </w:rPr>
              <w:t>Eurotaxnummer</w:t>
            </w:r>
          </w:p>
        </w:tc>
        <w:tc>
          <w:tcPr>
            <w:tcW w:w="1269" w:type="dxa"/>
          </w:tcPr>
          <w:p w:rsidR="00EF703F" w:rsidRDefault="00EF703F" w:rsidP="008A2CE8">
            <w:pPr>
              <w:pStyle w:val="Text"/>
              <w:rPr>
                <w:rFonts w:asciiTheme="minorHAnsi" w:hAnsiTheme="minorHAnsi"/>
                <w:szCs w:val="22"/>
              </w:rPr>
            </w:pPr>
            <w:r>
              <w:rPr>
                <w:rFonts w:asciiTheme="minorHAnsi" w:hAnsiTheme="minorHAnsi"/>
                <w:szCs w:val="22"/>
              </w:rPr>
              <w:t>x</w:t>
            </w:r>
          </w:p>
        </w:tc>
      </w:tr>
    </w:tbl>
    <w:p w:rsidR="00EF703F" w:rsidRDefault="00EF703F" w:rsidP="00EF703F">
      <w:pPr>
        <w:pStyle w:val="berschrift5"/>
      </w:pPr>
      <w:bookmarkStart w:id="7996" w:name="_Toc499017579"/>
      <w:r>
        <w:t>Rückgabestruktur</w:t>
      </w:r>
      <w:bookmarkEnd w:id="7996"/>
    </w:p>
    <w:tbl>
      <w:tblPr>
        <w:tblStyle w:val="Tabellenraster"/>
        <w:tblW w:w="0" w:type="auto"/>
        <w:tblLook w:val="04A0" w:firstRow="1" w:lastRow="0" w:firstColumn="1" w:lastColumn="0" w:noHBand="0" w:noVBand="1"/>
      </w:tblPr>
      <w:tblGrid>
        <w:gridCol w:w="2864"/>
        <w:gridCol w:w="1569"/>
        <w:gridCol w:w="1658"/>
        <w:gridCol w:w="2984"/>
      </w:tblGrid>
      <w:tr w:rsidR="00EF703F" w:rsidTr="008A2CE8">
        <w:tc>
          <w:tcPr>
            <w:tcW w:w="2864"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569"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658"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984"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8A2CE8">
        <w:tc>
          <w:tcPr>
            <w:tcW w:w="2864"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oGetObjektDatenDto</w:t>
            </w:r>
          </w:p>
        </w:tc>
        <w:tc>
          <w:tcPr>
            <w:tcW w:w="1569" w:type="dxa"/>
          </w:tcPr>
          <w:p w:rsidR="00EF703F" w:rsidRDefault="00EF703F" w:rsidP="008A2CE8">
            <w:pPr>
              <w:pStyle w:val="Text"/>
              <w:rPr>
                <w:rFonts w:asciiTheme="minorHAnsi" w:hAnsiTheme="minorHAnsi"/>
                <w:szCs w:val="22"/>
              </w:rPr>
            </w:pPr>
          </w:p>
        </w:tc>
        <w:tc>
          <w:tcPr>
            <w:tcW w:w="1658" w:type="dxa"/>
          </w:tcPr>
          <w:p w:rsidR="00EF703F" w:rsidRDefault="00EF703F" w:rsidP="008A2CE8">
            <w:pPr>
              <w:pStyle w:val="Text"/>
              <w:rPr>
                <w:rFonts w:asciiTheme="minorHAnsi" w:hAnsiTheme="minorHAnsi"/>
                <w:szCs w:val="22"/>
              </w:rPr>
            </w:pPr>
          </w:p>
        </w:tc>
        <w:tc>
          <w:tcPr>
            <w:tcW w:w="2984" w:type="dxa"/>
          </w:tcPr>
          <w:p w:rsidR="00EF703F" w:rsidRDefault="00EF703F" w:rsidP="008A2CE8">
            <w:pPr>
              <w:pStyle w:val="Text"/>
              <w:rPr>
                <w:rFonts w:asciiTheme="minorHAnsi" w:hAnsiTheme="minorHAnsi"/>
                <w:szCs w:val="22"/>
              </w:rPr>
            </w:pPr>
          </w:p>
        </w:tc>
      </w:tr>
      <w:tr w:rsidR="00EF703F" w:rsidTr="008A2CE8">
        <w:tc>
          <w:tcPr>
            <w:tcW w:w="2864" w:type="dxa"/>
          </w:tcPr>
          <w:p w:rsidR="00EF703F" w:rsidRDefault="00EF703F" w:rsidP="008A2CE8">
            <w:pPr>
              <w:pStyle w:val="Text"/>
              <w:rPr>
                <w:rFonts w:ascii="Consolas" w:hAnsi="Consolas" w:cs="Consolas"/>
                <w:color w:val="2B91AF"/>
                <w:sz w:val="19"/>
                <w:szCs w:val="19"/>
                <w:highlight w:val="white"/>
                <w:lang w:val="de-DE" w:eastAsia="de-CH"/>
              </w:rPr>
            </w:pPr>
          </w:p>
        </w:tc>
        <w:tc>
          <w:tcPr>
            <w:tcW w:w="1569" w:type="dxa"/>
          </w:tcPr>
          <w:p w:rsidR="00EF703F" w:rsidRDefault="00EF703F" w:rsidP="008A2CE8">
            <w:pPr>
              <w:pStyle w:val="Text"/>
              <w:rPr>
                <w:rFonts w:asciiTheme="minorHAnsi" w:hAnsiTheme="minorHAnsi"/>
                <w:szCs w:val="22"/>
              </w:rPr>
            </w:pPr>
            <w:r>
              <w:rPr>
                <w:rFonts w:asciiTheme="minorHAnsi" w:hAnsiTheme="minorHAnsi"/>
                <w:szCs w:val="22"/>
              </w:rPr>
              <w:t>objekt</w:t>
            </w:r>
          </w:p>
        </w:tc>
        <w:tc>
          <w:tcPr>
            <w:tcW w:w="1658" w:type="dxa"/>
          </w:tcPr>
          <w:p w:rsidR="00EF703F" w:rsidRPr="001E24C0" w:rsidRDefault="00EF703F" w:rsidP="008A2CE8">
            <w:pPr>
              <w:pStyle w:val="Text"/>
              <w:rPr>
                <w:rFonts w:ascii="Consolas" w:hAnsi="Consolas" w:cs="Consolas"/>
                <w:color w:val="2B91AF"/>
                <w:sz w:val="19"/>
                <w:szCs w:val="19"/>
                <w:highlight w:val="white"/>
                <w:lang w:val="de-DE" w:eastAsia="de-CH"/>
              </w:rPr>
            </w:pPr>
            <w:r w:rsidRPr="001E24C0">
              <w:rPr>
                <w:rFonts w:ascii="Consolas" w:hAnsi="Consolas" w:cs="Consolas"/>
                <w:color w:val="2B91AF"/>
                <w:sz w:val="19"/>
                <w:szCs w:val="19"/>
                <w:highlight w:val="white"/>
                <w:lang w:val="de-DE" w:eastAsia="de-CH"/>
              </w:rPr>
              <w:t>AngAntObDto</w:t>
            </w:r>
          </w:p>
        </w:tc>
        <w:tc>
          <w:tcPr>
            <w:tcW w:w="2984" w:type="dxa"/>
          </w:tcPr>
          <w:p w:rsidR="00EF703F" w:rsidRDefault="00EF703F" w:rsidP="008A2CE8">
            <w:pPr>
              <w:pStyle w:val="Text"/>
              <w:rPr>
                <w:rFonts w:asciiTheme="minorHAnsi" w:hAnsiTheme="minorHAnsi"/>
                <w:szCs w:val="22"/>
              </w:rPr>
            </w:pPr>
            <w:r>
              <w:rPr>
                <w:rFonts w:asciiTheme="minorHAnsi" w:hAnsiTheme="minorHAnsi"/>
                <w:szCs w:val="22"/>
              </w:rPr>
              <w:t>Objektinformationen</w:t>
            </w:r>
            <w:r w:rsidR="001E24C0">
              <w:rPr>
                <w:rFonts w:asciiTheme="minorHAnsi" w:hAnsiTheme="minorHAnsi"/>
                <w:szCs w:val="22"/>
              </w:rPr>
              <w:t>, siehe Kapitel 4</w:t>
            </w:r>
          </w:p>
        </w:tc>
      </w:tr>
    </w:tbl>
    <w:p w:rsidR="00EF703F" w:rsidRDefault="00EF703F" w:rsidP="00EF703F"/>
    <w:p w:rsidR="00EF703F" w:rsidRDefault="00EF703F" w:rsidP="00EF703F">
      <w:pPr>
        <w:pStyle w:val="berschrift4"/>
      </w:pPr>
      <w:bookmarkStart w:id="7997" w:name="_Toc499017580"/>
      <w:r>
        <w:t>SOAP Beispiel</w:t>
      </w:r>
      <w:bookmarkEnd w:id="7997"/>
    </w:p>
    <w:p w:rsidR="00EF703F" w:rsidRDefault="00EF703F" w:rsidP="00EF703F">
      <w:pPr>
        <w:pStyle w:val="berschrift5"/>
      </w:pPr>
      <w:bookmarkStart w:id="7998" w:name="_Toc499017581"/>
      <w:r>
        <w:t>Request</w:t>
      </w:r>
      <w:bookmarkEnd w:id="7998"/>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227091" w:rsidRDefault="00EF703F" w:rsidP="00EF703F">
      <w:pPr>
        <w:pStyle w:val="Quellcodeinline"/>
        <w:ind w:firstLine="708"/>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&lt;a:Action&gt;http://cic-software.de/GateBANKNOW/Ib2xService/get</w:t>
      </w:r>
      <w:r w:rsidR="0025664A">
        <w:rPr>
          <w:lang w:val="en-US"/>
        </w:rPr>
        <w:t>Objekt</w:t>
      </w:r>
      <w:r w:rsidRPr="006B79C5">
        <w:rPr>
          <w:lang w:val="en-US"/>
        </w:rPr>
        <w:t>Daten&lt;/a:Action&gt;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25664A" w:rsidP="00EF703F">
      <w:pPr>
        <w:rPr>
          <w:lang w:val="en-US"/>
        </w:rPr>
      </w:pPr>
      <w:r>
        <w:rPr>
          <w:lang w:val="en-US"/>
        </w:rPr>
        <w:t xml:space="preserve">      &lt;gat:getObjekt</w:t>
      </w:r>
      <w:r w:rsidR="00EF703F" w:rsidRPr="006B79C5">
        <w:rPr>
          <w:lang w:val="en-US"/>
        </w:rPr>
        <w:t>Daten&gt;</w:t>
      </w:r>
    </w:p>
    <w:p w:rsidR="00EF703F" w:rsidRPr="006B79C5" w:rsidRDefault="00EF703F" w:rsidP="00EF703F">
      <w:pPr>
        <w:rPr>
          <w:lang w:val="en-US"/>
        </w:rPr>
      </w:pPr>
      <w:r w:rsidRPr="006B79C5">
        <w:rPr>
          <w:lang w:val="en-US"/>
        </w:rPr>
        <w:t xml:space="preserve">         &lt;gat:id&gt;102193719&lt;/gat:id&gt;</w:t>
      </w:r>
    </w:p>
    <w:p w:rsidR="00EF703F" w:rsidRPr="006B79C5" w:rsidRDefault="00EF703F" w:rsidP="00EF703F">
      <w:pPr>
        <w:rPr>
          <w:lang w:val="en-US"/>
        </w:rPr>
      </w:pPr>
      <w:r w:rsidRPr="006B79C5">
        <w:rPr>
          <w:lang w:val="en-US"/>
        </w:rPr>
        <w:lastRenderedPageBreak/>
        <w:t xml:space="preserve">      &lt;/gat:get</w:t>
      </w:r>
      <w:r w:rsidR="0025664A">
        <w:rPr>
          <w:lang w:val="en-US"/>
        </w:rPr>
        <w:t>Objekt</w:t>
      </w:r>
      <w:r w:rsidRPr="006B79C5">
        <w:rPr>
          <w:lang w:val="en-US"/>
        </w:rPr>
        <w:t>Daten&gt;</w:t>
      </w:r>
    </w:p>
    <w:p w:rsidR="00EF703F" w:rsidRDefault="00EF703F" w:rsidP="00EF703F">
      <w:r w:rsidRPr="006B79C5">
        <w:rPr>
          <w:lang w:val="en-US"/>
        </w:rPr>
        <w:t xml:space="preserve">   </w:t>
      </w:r>
      <w:r>
        <w:t>&lt;/soap:Body&gt;</w:t>
      </w:r>
    </w:p>
    <w:p w:rsidR="00EF703F" w:rsidRPr="00011759" w:rsidRDefault="00EF703F" w:rsidP="00EF703F">
      <w:r>
        <w:t>&lt;/soap:Envelope&gt;</w:t>
      </w:r>
    </w:p>
    <w:p w:rsidR="00EF703F" w:rsidRDefault="00EF703F" w:rsidP="00EF703F">
      <w:pPr>
        <w:pStyle w:val="berschrift5"/>
      </w:pPr>
      <w:bookmarkStart w:id="7999" w:name="_Toc499017582"/>
      <w:r>
        <w:t>Response</w:t>
      </w:r>
      <w:bookmarkEnd w:id="7999"/>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s:mustUnderstand="1"&gt;http://cic-software.de/GateBANKNOW/Ib2xService/getETGDatenResponse&lt;/a:Action&gt;</w:t>
      </w:r>
    </w:p>
    <w:p w:rsidR="00EF703F" w:rsidRPr="006B79C5" w:rsidRDefault="00EF703F" w:rsidP="00EF703F">
      <w:pPr>
        <w:rPr>
          <w:lang w:val="en-US"/>
        </w:rPr>
      </w:pPr>
      <w:r w:rsidRPr="006B79C5">
        <w:rPr>
          <w:lang w:val="en-US"/>
        </w:rPr>
        <w:t xml:space="preserve">      &lt;ActivityId CorrelationId="3daea5f6-810f-4340-ae8f-77d6e3e5aac3" xmlns="http://schemas.microsoft.com/2004/09/ServiceModel/Diagnostics"&gt;511b1455-09e4-4a75-82f7-f649d0dfbd1e&lt;/ActivityId&gt;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&lt;get</w:t>
      </w:r>
      <w:r w:rsidR="0025664A">
        <w:rPr>
          <w:lang w:val="en-US"/>
        </w:rPr>
        <w:t>Objekt</w:t>
      </w:r>
      <w:r w:rsidRPr="006B79C5">
        <w:rPr>
          <w:lang w:val="en-US"/>
        </w:rPr>
        <w:t>DatenResponse xmlns="http://cic-software.de/GateBANKNOW"&gt;</w:t>
      </w:r>
    </w:p>
    <w:p w:rsidR="00EF703F" w:rsidRDefault="00EF703F" w:rsidP="00EF703F">
      <w:r w:rsidRPr="006B79C5">
        <w:rPr>
          <w:lang w:val="en-US"/>
        </w:rPr>
        <w:t xml:space="preserve">         </w:t>
      </w:r>
      <w:r>
        <w:t>&lt;ge</w:t>
      </w:r>
      <w:r w:rsidR="0025664A">
        <w:t>tObjekt</w:t>
      </w:r>
      <w:r>
        <w:t>DatenResult xmlns:b="http://schemas.datacontract.org/2004/07/Cic.OpenOne.GateBANKNOW.Service.DTO" xmlns:i="http://www.w3.org/2001/XMLSchema-instance"&gt;</w:t>
      </w:r>
    </w:p>
    <w:p w:rsidR="00EF703F" w:rsidRPr="006B79C5" w:rsidRDefault="00EF703F" w:rsidP="00EF703F">
      <w:pPr>
        <w:rPr>
          <w:lang w:val="en-US"/>
        </w:rPr>
      </w:pPr>
      <w:r>
        <w:t xml:space="preserve">            </w:t>
      </w:r>
      <w:r w:rsidRPr="006B79C5">
        <w:rPr>
          <w:lang w:val="en-US"/>
        </w:rPr>
        <w:t>&lt;message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&lt;duration&gt;664&lt;/duration&gt;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Pr="006B79C5" w:rsidRDefault="00EF703F" w:rsidP="00EF703F">
      <w:pPr>
        <w:rPr>
          <w:lang w:val="en-US"/>
        </w:rPr>
      </w:pPr>
      <w:r w:rsidRPr="006B79C5">
        <w:rPr>
          <w:lang w:val="en-US"/>
        </w:rPr>
        <w:t xml:space="preserve">               &lt;type&gt;None&lt;/type&gt;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&lt;b:objekt&gt;</w:t>
      </w:r>
    </w:p>
    <w:p w:rsidR="00EF703F" w:rsidRPr="006B79C5" w:rsidRDefault="00EF703F" w:rsidP="00EF703F">
      <w:pPr>
        <w:rPr>
          <w:lang w:val="en-US"/>
        </w:rPr>
      </w:pPr>
      <w:r w:rsidRPr="006B79C5">
        <w:rPr>
          <w:lang w:val="en-US"/>
        </w:rPr>
        <w:t xml:space="preserve">               &lt;b:ahk&gt;25925.95&lt;/b:ahk&gt;</w:t>
      </w:r>
    </w:p>
    <w:p w:rsidR="00EF703F" w:rsidRPr="006B79C5" w:rsidRDefault="00EF703F" w:rsidP="00EF703F">
      <w:pPr>
        <w:rPr>
          <w:lang w:val="en-US"/>
        </w:rPr>
      </w:pPr>
      <w:r w:rsidRPr="006B79C5">
        <w:rPr>
          <w:lang w:val="en-US"/>
        </w:rPr>
        <w:t xml:space="preserve">               &lt;b:ahkBrutto&gt;28000&lt;/b:ahkBrutto&gt;</w:t>
      </w:r>
    </w:p>
    <w:p w:rsidR="00EF703F" w:rsidRDefault="00EF703F" w:rsidP="00EF703F">
      <w:r w:rsidRPr="006B79C5">
        <w:rPr>
          <w:lang w:val="en-US"/>
        </w:rPr>
        <w:t xml:space="preserve">               </w:t>
      </w:r>
      <w:r>
        <w:t>&lt;b:ahkUst&gt;2074.0499999999993&lt;/b:ahkUst&gt;</w:t>
      </w:r>
    </w:p>
    <w:p w:rsidR="00EF703F" w:rsidRDefault="00EF703F" w:rsidP="00EF703F">
      <w:r>
        <w:t xml:space="preserve">               &lt;b:baujahr&gt;2013-03-01T00:00:00&lt;/b:baujahr&gt;</w:t>
      </w:r>
    </w:p>
    <w:p w:rsidR="00EF703F" w:rsidRDefault="00EF703F" w:rsidP="00EF703F">
      <w:r>
        <w:t xml:space="preserve">               &lt;b:baumonat&gt;03&lt;/b:baumonat&gt;</w:t>
      </w:r>
    </w:p>
    <w:p w:rsidR="00EF703F" w:rsidRDefault="00EF703F" w:rsidP="00EF703F">
      <w:r>
        <w:t xml:space="preserve">               &lt;b:bezeichnung&gt;Giulietta 1.4 T Veloce&lt;/b:bezeichnung&gt;</w:t>
      </w:r>
    </w:p>
    <w:p w:rsidR="00EF703F" w:rsidRDefault="00EF703F" w:rsidP="00EF703F">
      <w:r>
        <w:t xml:space="preserve">               &lt;b:brief&gt;</w:t>
      </w:r>
    </w:p>
    <w:p w:rsidR="00EF703F" w:rsidRDefault="00EF703F" w:rsidP="00EF703F">
      <w:r>
        <w:t xml:space="preserve">                  &lt;b:antrieb i:nil="true"/&gt;</w:t>
      </w:r>
    </w:p>
    <w:p w:rsidR="00EF703F" w:rsidRDefault="00EF703F" w:rsidP="00EF703F">
      <w:r>
        <w:t xml:space="preserve">                  &lt;b:aufbau&gt;00010001&lt;/b:aufbau&gt;</w:t>
      </w:r>
    </w:p>
    <w:p w:rsidR="00EF703F" w:rsidRPr="006B79C5" w:rsidRDefault="00EF703F" w:rsidP="00EF703F">
      <w:pPr>
        <w:rPr>
          <w:lang w:val="en-US"/>
        </w:rPr>
      </w:pPr>
      <w:r>
        <w:t xml:space="preserve">                  </w:t>
      </w:r>
      <w:r w:rsidRPr="006B79C5">
        <w:rPr>
          <w:lang w:val="en-US"/>
        </w:rPr>
        <w:t>&lt;b:co2emi&gt;149&lt;/b:co2emi&gt;</w:t>
      </w:r>
    </w:p>
    <w:p w:rsidR="00EF703F" w:rsidRPr="006B79C5" w:rsidRDefault="00EF703F" w:rsidP="00EF703F">
      <w:pPr>
        <w:rPr>
          <w:lang w:val="en-US"/>
        </w:rPr>
      </w:pPr>
      <w:r w:rsidRPr="006B79C5">
        <w:rPr>
          <w:lang w:val="en-US"/>
        </w:rPr>
        <w:t xml:space="preserve">                  &lt;b:ecodeid i:nil="true"/&gt;</w:t>
      </w:r>
    </w:p>
    <w:p w:rsidR="00EF703F" w:rsidRPr="006B79C5" w:rsidRDefault="00EF703F" w:rsidP="00EF703F">
      <w:pPr>
        <w:rPr>
          <w:lang w:val="en-US"/>
        </w:rPr>
      </w:pPr>
      <w:r w:rsidRPr="006B79C5">
        <w:rPr>
          <w:lang w:val="en-US"/>
        </w:rPr>
        <w:t xml:space="preserve">                  &lt;b:ecodestatus i:nil="true"/&gt;</w:t>
      </w:r>
    </w:p>
    <w:p w:rsidR="00EF703F" w:rsidRPr="006B79C5" w:rsidRDefault="00EF703F" w:rsidP="00EF703F">
      <w:pPr>
        <w:rPr>
          <w:lang w:val="en-US"/>
        </w:rPr>
      </w:pPr>
      <w:r w:rsidRPr="006B79C5">
        <w:rPr>
          <w:lang w:val="en-US"/>
        </w:rPr>
        <w:t xml:space="preserve">                  &lt;b:energieeff i:nil="true"/&gt;</w:t>
      </w:r>
    </w:p>
    <w:p w:rsidR="00EF703F" w:rsidRPr="006B79C5" w:rsidRDefault="00EF703F" w:rsidP="00EF703F">
      <w:pPr>
        <w:rPr>
          <w:lang w:val="en-US"/>
        </w:rPr>
      </w:pPr>
      <w:r w:rsidRPr="006B79C5">
        <w:rPr>
          <w:lang w:val="en-US"/>
        </w:rPr>
        <w:t xml:space="preserve">                  &lt;b:fident i:nil="true"/&gt;</w:t>
      </w:r>
    </w:p>
    <w:p w:rsidR="00EF703F" w:rsidRDefault="00EF703F" w:rsidP="00EF703F">
      <w:r w:rsidRPr="006B79C5">
        <w:rPr>
          <w:lang w:val="en-US"/>
        </w:rPr>
        <w:t xml:space="preserve">                  </w:t>
      </w:r>
      <w:r>
        <w:t>&lt;b:getriebe&gt;00180001&lt;/b:getriebe&gt;</w:t>
      </w:r>
    </w:p>
    <w:p w:rsidR="00EF703F" w:rsidRDefault="00EF703F" w:rsidP="00EF703F">
      <w:r>
        <w:t xml:space="preserve">                  &lt;b:hubraum&gt;0&lt;/b:hubraum&gt;</w:t>
      </w:r>
    </w:p>
    <w:p w:rsidR="00EF703F" w:rsidRPr="006B79C5" w:rsidRDefault="00EF703F" w:rsidP="00EF703F">
      <w:pPr>
        <w:rPr>
          <w:lang w:val="en-US"/>
        </w:rPr>
      </w:pPr>
      <w:r>
        <w:t xml:space="preserve">                  </w:t>
      </w:r>
      <w:r w:rsidRPr="006B79C5">
        <w:rPr>
          <w:lang w:val="en-US"/>
        </w:rPr>
        <w:t>&lt;b:impcode i:nil="true"/&gt;</w:t>
      </w:r>
    </w:p>
    <w:p w:rsidR="00EF703F" w:rsidRPr="006B79C5" w:rsidRDefault="00EF703F" w:rsidP="00EF703F">
      <w:pPr>
        <w:rPr>
          <w:lang w:val="en-US"/>
        </w:rPr>
      </w:pPr>
      <w:r w:rsidRPr="006B79C5">
        <w:rPr>
          <w:lang w:val="en-US"/>
        </w:rPr>
        <w:t xml:space="preserve">                  &lt;b:kmh&gt;0&lt;/b:kmh&gt;</w:t>
      </w:r>
    </w:p>
    <w:p w:rsidR="00EF703F" w:rsidRPr="006B79C5" w:rsidRDefault="00EF703F" w:rsidP="00EF703F">
      <w:pPr>
        <w:rPr>
          <w:lang w:val="en-US"/>
        </w:rPr>
      </w:pPr>
      <w:r w:rsidRPr="006B79C5">
        <w:rPr>
          <w:lang w:val="en-US"/>
        </w:rPr>
        <w:t xml:space="preserve">                  &lt;b:kw&gt;0&lt;/b:kw&gt;</w:t>
      </w:r>
    </w:p>
    <w:p w:rsidR="00EF703F" w:rsidRPr="006B79C5" w:rsidRDefault="00EF703F" w:rsidP="00EF703F">
      <w:pPr>
        <w:rPr>
          <w:lang w:val="en-US"/>
        </w:rPr>
      </w:pPr>
      <w:r w:rsidRPr="006B79C5">
        <w:rPr>
          <w:lang w:val="en-US"/>
        </w:rPr>
        <w:t xml:space="preserve">                  &lt;b:last&gt;0&lt;/b:last&gt;</w:t>
      </w:r>
    </w:p>
    <w:p w:rsidR="00EF703F" w:rsidRPr="006B79C5" w:rsidRDefault="00EF703F" w:rsidP="00EF703F">
      <w:pPr>
        <w:rPr>
          <w:lang w:val="en-US"/>
        </w:rPr>
      </w:pPr>
      <w:r w:rsidRPr="006B79C5">
        <w:rPr>
          <w:lang w:val="en-US"/>
        </w:rPr>
        <w:t xml:space="preserve">                  &lt;b:lastamb&gt;0&lt;/b:lastamb&gt;</w:t>
      </w:r>
    </w:p>
    <w:p w:rsidR="00EF703F" w:rsidRPr="006B79C5" w:rsidRDefault="00EF703F" w:rsidP="00EF703F">
      <w:pPr>
        <w:rPr>
          <w:lang w:val="en-US"/>
        </w:rPr>
      </w:pPr>
      <w:r w:rsidRPr="006B79C5">
        <w:rPr>
          <w:lang w:val="en-US"/>
        </w:rPr>
        <w:t xml:space="preserve">                  &lt;b:lastaob&gt;0&lt;/b:lastaob&gt;</w:t>
      </w:r>
    </w:p>
    <w:p w:rsidR="00EF703F" w:rsidRPr="006B79C5" w:rsidRDefault="00EF703F" w:rsidP="00EF703F">
      <w:pPr>
        <w:rPr>
          <w:lang w:val="en-US"/>
        </w:rPr>
      </w:pPr>
      <w:r w:rsidRPr="006B79C5">
        <w:rPr>
          <w:lang w:val="en-US"/>
        </w:rPr>
        <w:t xml:space="preserve">                  &lt;b:lastd&gt;0&lt;/b:lastd&gt;</w:t>
      </w:r>
    </w:p>
    <w:p w:rsidR="00EF703F" w:rsidRPr="006B79C5" w:rsidRDefault="00EF703F" w:rsidP="00EF703F">
      <w:pPr>
        <w:rPr>
          <w:lang w:val="en-US"/>
        </w:rPr>
      </w:pPr>
      <w:r w:rsidRPr="006B79C5">
        <w:rPr>
          <w:lang w:val="en-US"/>
        </w:rPr>
        <w:t xml:space="preserve">                  &lt;b:laufnummer i:nil="true"/&gt;</w:t>
      </w:r>
    </w:p>
    <w:p w:rsidR="00EF703F" w:rsidRPr="006B79C5" w:rsidRDefault="00EF703F" w:rsidP="00EF703F">
      <w:pPr>
        <w:rPr>
          <w:lang w:val="en-US"/>
        </w:rPr>
      </w:pPr>
      <w:r w:rsidRPr="006B79C5">
        <w:rPr>
          <w:lang w:val="en-US"/>
        </w:rPr>
        <w:t xml:space="preserve">                  &lt;b:leergew&gt;0&lt;/b:leergew&gt;</w:t>
      </w:r>
    </w:p>
    <w:p w:rsidR="00EF703F" w:rsidRPr="006B79C5" w:rsidRDefault="00EF703F" w:rsidP="00EF703F">
      <w:pPr>
        <w:rPr>
          <w:lang w:val="en-US"/>
        </w:rPr>
      </w:pPr>
      <w:r w:rsidRPr="006B79C5">
        <w:rPr>
          <w:lang w:val="en-US"/>
        </w:rPr>
        <w:t xml:space="preserve">                  &lt;b:motor i:nil="true"/&gt;</w:t>
      </w:r>
    </w:p>
    <w:p w:rsidR="00EF703F" w:rsidRPr="006B79C5" w:rsidRDefault="00EF703F" w:rsidP="00EF703F">
      <w:pPr>
        <w:rPr>
          <w:lang w:val="en-US"/>
        </w:rPr>
      </w:pPr>
      <w:r w:rsidRPr="006B79C5">
        <w:rPr>
          <w:lang w:val="en-US"/>
        </w:rPr>
        <w:t xml:space="preserve">                  &lt;b:nox&gt;0&lt;/b:nox&gt;</w:t>
      </w:r>
    </w:p>
    <w:p w:rsidR="00EF703F" w:rsidRPr="006B79C5" w:rsidRDefault="00EF703F" w:rsidP="00EF703F">
      <w:pPr>
        <w:rPr>
          <w:lang w:val="en-US"/>
        </w:rPr>
      </w:pPr>
      <w:r w:rsidRPr="006B79C5">
        <w:rPr>
          <w:lang w:val="en-US"/>
        </w:rPr>
        <w:t xml:space="preserve">                  &lt;b:reifmuh i:nil="true"/&gt;</w:t>
      </w:r>
    </w:p>
    <w:p w:rsidR="00EF703F" w:rsidRPr="006B79C5" w:rsidRDefault="00EF703F" w:rsidP="00EF703F">
      <w:pPr>
        <w:rPr>
          <w:lang w:val="en-US"/>
        </w:rPr>
      </w:pPr>
      <w:r w:rsidRPr="006B79C5">
        <w:rPr>
          <w:lang w:val="en-US"/>
        </w:rPr>
        <w:t xml:space="preserve">                  &lt;b:reifv i:nil="true"/&gt;</w:t>
      </w:r>
    </w:p>
    <w:p w:rsidR="00EF703F" w:rsidRDefault="00EF703F" w:rsidP="00EF703F">
      <w:r w:rsidRPr="006B79C5">
        <w:rPr>
          <w:lang w:val="en-US"/>
        </w:rPr>
        <w:t xml:space="preserve">                  </w:t>
      </w:r>
      <w:r>
        <w:t>&lt;b:sitze&gt;0&lt;/b:sitze&gt;</w:t>
      </w:r>
    </w:p>
    <w:p w:rsidR="00EF703F" w:rsidRDefault="00EF703F" w:rsidP="00EF703F">
      <w:r>
        <w:lastRenderedPageBreak/>
        <w:t xml:space="preserve">                  &lt;b:stammnummer i:nil="true"/&gt;</w:t>
      </w:r>
    </w:p>
    <w:p w:rsidR="00EF703F" w:rsidRPr="006B79C5" w:rsidRDefault="00EF703F" w:rsidP="00EF703F">
      <w:pPr>
        <w:rPr>
          <w:lang w:val="en-US"/>
        </w:rPr>
      </w:pPr>
      <w:r>
        <w:t xml:space="preserve">                  </w:t>
      </w:r>
      <w:r w:rsidRPr="006B79C5">
        <w:rPr>
          <w:lang w:val="en-US"/>
        </w:rPr>
        <w:t>&lt;b:stand&gt;0&lt;/b:stand&gt;</w:t>
      </w:r>
    </w:p>
    <w:p w:rsidR="00EF703F" w:rsidRPr="006B79C5" w:rsidRDefault="00EF703F" w:rsidP="00EF703F">
      <w:pPr>
        <w:rPr>
          <w:lang w:val="en-US"/>
        </w:rPr>
      </w:pPr>
      <w:r w:rsidRPr="006B79C5">
        <w:rPr>
          <w:lang w:val="en-US"/>
        </w:rPr>
        <w:t xml:space="preserve">                  &lt;b:sysid&gt;0&lt;/b:sysid&gt;</w:t>
      </w:r>
    </w:p>
    <w:p w:rsidR="00EF703F" w:rsidRDefault="00EF703F" w:rsidP="00EF703F">
      <w:r w:rsidRPr="006B79C5">
        <w:rPr>
          <w:lang w:val="en-US"/>
        </w:rPr>
        <w:t xml:space="preserve">                  </w:t>
      </w:r>
      <w:r>
        <w:t>&lt;b:tank&gt;0&lt;/b:tank&gt;</w:t>
      </w:r>
    </w:p>
    <w:p w:rsidR="00EF703F" w:rsidRDefault="00EF703F" w:rsidP="00EF703F">
      <w:r>
        <w:t xml:space="preserve">                  &lt;b:treibstoff&gt;00100001&lt;/b:treibstoff&gt;</w:t>
      </w:r>
    </w:p>
    <w:p w:rsidR="00EF703F" w:rsidRDefault="00EF703F" w:rsidP="00EF703F">
      <w:r>
        <w:t xml:space="preserve">                  &lt;b:verbrauchausser&gt;0&lt;/b:verbrauchausser&gt;</w:t>
      </w:r>
    </w:p>
    <w:p w:rsidR="00EF703F" w:rsidRDefault="00EF703F" w:rsidP="00EF703F">
      <w:r>
        <w:t xml:space="preserve">                  &lt;b:verbrauchgesamt&gt;0&lt;/b:verbrauchgesamt&gt;</w:t>
      </w:r>
    </w:p>
    <w:p w:rsidR="00EF703F" w:rsidRDefault="00EF703F" w:rsidP="00EF703F">
      <w:r>
        <w:t xml:space="preserve">                  &lt;b:verbrauchstadt&gt;0&lt;/b:verbrauchstadt&gt;</w:t>
      </w:r>
    </w:p>
    <w:p w:rsidR="00EF703F" w:rsidRDefault="00EF703F" w:rsidP="00EF703F">
      <w:r>
        <w:t xml:space="preserve">                  &lt;b:zulgew&gt;0&lt;/b:zulgew&gt;</w:t>
      </w:r>
    </w:p>
    <w:p w:rsidR="00EF703F" w:rsidRDefault="00EF703F" w:rsidP="00EF703F">
      <w:r>
        <w:t xml:space="preserve">               &lt;/b:brief&gt;</w:t>
      </w:r>
    </w:p>
    <w:p w:rsidR="00EF703F" w:rsidRDefault="00EF703F" w:rsidP="00EF703F">
      <w:r>
        <w:t xml:space="preserve">               &lt;b:erstzulassung i:nil="true"/&gt;</w:t>
      </w:r>
    </w:p>
    <w:p w:rsidR="00EF703F" w:rsidRDefault="00EF703F" w:rsidP="00EF703F">
      <w:r>
        <w:t xml:space="preserve">               &lt;b:fabrikat&gt;GIULIETTA Modell 2010-&lt;/b:fabrikat&gt;</w:t>
      </w:r>
    </w:p>
    <w:p w:rsidR="00EF703F" w:rsidRDefault="00EF703F" w:rsidP="00EF703F">
      <w:r>
        <w:t xml:space="preserve">               &lt;b:fahrer i:nil="true"/&gt;</w:t>
      </w:r>
    </w:p>
    <w:p w:rsidR="00EF703F" w:rsidRDefault="00EF703F" w:rsidP="00EF703F">
      <w:r>
        <w:t xml:space="preserve">               &lt;b:fahrerCode i:nil="true"/&gt;</w:t>
      </w:r>
    </w:p>
    <w:p w:rsidR="00EF703F" w:rsidRDefault="00EF703F" w:rsidP="00EF703F">
      <w:r>
        <w:t xml:space="preserve">               &lt;b:farbeA i:nil="true"/&gt;</w:t>
      </w:r>
    </w:p>
    <w:p w:rsidR="00EF703F" w:rsidRDefault="00EF703F" w:rsidP="00EF703F">
      <w:r>
        <w:t xml:space="preserve">               &lt;b:fzart&gt;100&lt;/b:fzart&gt;</w:t>
      </w:r>
    </w:p>
    <w:p w:rsidR="00EF703F" w:rsidRDefault="00EF703F" w:rsidP="00EF703F">
      <w:r>
        <w:t xml:space="preserve">               &lt;b:grund&gt;25925.95&lt;/b:grund&gt;</w:t>
      </w:r>
    </w:p>
    <w:p w:rsidR="00EF703F" w:rsidRDefault="00EF703F" w:rsidP="00EF703F">
      <w:r>
        <w:t xml:space="preserve">               &lt;b:grundBrutto&gt;28000&lt;/b:grundBrutto&gt;</w:t>
      </w:r>
    </w:p>
    <w:p w:rsidR="00EF703F" w:rsidRDefault="00EF703F" w:rsidP="00EF703F">
      <w:r>
        <w:t xml:space="preserve">               &lt;b:grundUst&gt;2074.0499999999993&lt;/b:grundUst&gt;</w:t>
      </w:r>
    </w:p>
    <w:p w:rsidR="00EF703F" w:rsidRDefault="00EF703F" w:rsidP="00EF703F">
      <w:r>
        <w:t xml:space="preserve">               &lt;b:hersteller&gt;ALFA ROMEO&lt;/b:hersteller&gt;</w:t>
      </w:r>
    </w:p>
    <w:p w:rsidR="00EF703F" w:rsidRDefault="00EF703F" w:rsidP="00EF703F">
      <w:r>
        <w:t xml:space="preserve">               &lt;b:jahresKm&gt;0&lt;/b:jahresKm&gt;</w:t>
      </w:r>
    </w:p>
    <w:p w:rsidR="00EF703F" w:rsidRDefault="00EF703F" w:rsidP="00EF703F">
      <w:r>
        <w:t xml:space="preserve">               &lt;b:kennzeichen i:nil="true"/&gt;</w:t>
      </w:r>
    </w:p>
    <w:p w:rsidR="00EF703F" w:rsidRPr="006B79C5" w:rsidRDefault="00EF703F" w:rsidP="00EF703F">
      <w:pPr>
        <w:rPr>
          <w:lang w:val="en-US"/>
        </w:rPr>
      </w:pPr>
      <w:r>
        <w:t xml:space="preserve">               </w:t>
      </w:r>
      <w:r w:rsidRPr="006B79C5">
        <w:rPr>
          <w:lang w:val="en-US"/>
        </w:rPr>
        <w:t>&lt;b:liefer i:nil="true"/&gt;</w:t>
      </w:r>
    </w:p>
    <w:p w:rsidR="00EF703F" w:rsidRDefault="00EF703F" w:rsidP="00EF703F">
      <w:r w:rsidRPr="006B79C5">
        <w:rPr>
          <w:lang w:val="en-US"/>
        </w:rPr>
        <w:t xml:space="preserve">               </w:t>
      </w:r>
      <w:r>
        <w:t>&lt;b:obArtBezeichnung i:nil="true"/&gt;</w:t>
      </w:r>
    </w:p>
    <w:p w:rsidR="00EF703F" w:rsidRDefault="00EF703F" w:rsidP="00EF703F">
      <w:r>
        <w:t xml:space="preserve">               &lt;b:obBezeichnung i:nil="true"/&gt;</w:t>
      </w:r>
    </w:p>
    <w:p w:rsidR="00EF703F" w:rsidRDefault="00EF703F" w:rsidP="00EF703F">
      <w:r>
        <w:t xml:space="preserve">               &lt;b:obTypBezeichnung i:nil="true"/&gt;</w:t>
      </w:r>
    </w:p>
    <w:p w:rsidR="00EF703F" w:rsidRDefault="00EF703F" w:rsidP="00EF703F">
      <w:r>
        <w:t xml:space="preserve">               &lt;b:satzmehrKm&gt;0&lt;/b:satzmehrKm&gt;</w:t>
      </w:r>
    </w:p>
    <w:p w:rsidR="00EF703F" w:rsidRDefault="00EF703F" w:rsidP="00EF703F">
      <w:r>
        <w:t xml:space="preserve">               &lt;b:schwacke&gt;102193719&lt;/b:schwacke&gt;</w:t>
      </w:r>
    </w:p>
    <w:p w:rsidR="00EF703F" w:rsidRDefault="00EF703F" w:rsidP="00EF703F">
      <w:r>
        <w:t xml:space="preserve">               &lt;b:sysangebot&gt;0&lt;/b:sysangebot&gt;</w:t>
      </w:r>
    </w:p>
    <w:p w:rsidR="00EF703F" w:rsidRDefault="00EF703F" w:rsidP="00EF703F">
      <w:r>
        <w:t xml:space="preserve">               &lt;b:sysantrag&gt;0&lt;/b:sysantrag&gt;</w:t>
      </w:r>
    </w:p>
    <w:p w:rsidR="00EF703F" w:rsidRDefault="00EF703F" w:rsidP="00EF703F">
      <w:r>
        <w:t xml:space="preserve">               &lt;b:sysobart&gt;0&lt;/b:sysobart&gt;</w:t>
      </w:r>
    </w:p>
    <w:p w:rsidR="00EF703F" w:rsidRDefault="00EF703F" w:rsidP="00EF703F">
      <w:r>
        <w:t xml:space="preserve">               &lt;b:sysobtyp&gt;78529&lt;/b:sysobtyp&gt;</w:t>
      </w:r>
    </w:p>
    <w:p w:rsidR="00EF703F" w:rsidRDefault="00EF703F" w:rsidP="00EF703F">
      <w:r>
        <w:t xml:space="preserve">               &lt;b:typengenehmigung&gt;1AA482&lt;/b:typengenehmigung&gt;</w:t>
      </w:r>
    </w:p>
    <w:p w:rsidR="00EF703F" w:rsidRDefault="00EF703F" w:rsidP="00EF703F">
      <w:r>
        <w:t xml:space="preserve">               &lt;b:ubnahmeKm&gt;0&lt;/b:ubnahmeKm&gt;</w:t>
      </w:r>
    </w:p>
    <w:p w:rsidR="00EF703F" w:rsidRDefault="00EF703F" w:rsidP="00EF703F">
      <w:r>
        <w:t xml:space="preserve">               &lt;b:versicherungName i:nil="true"/&gt;</w:t>
      </w:r>
    </w:p>
    <w:p w:rsidR="00EF703F" w:rsidRDefault="00EF703F" w:rsidP="00EF703F">
      <w:r>
        <w:t xml:space="preserve">               &lt;b:versicherungNr i:nil="true"/&gt;</w:t>
      </w:r>
    </w:p>
    <w:p w:rsidR="00EF703F" w:rsidRDefault="00EF703F" w:rsidP="00EF703F">
      <w:r>
        <w:t xml:space="preserve">               &lt;b:versicherungOrt i:nil="true"/&gt;</w:t>
      </w:r>
    </w:p>
    <w:p w:rsidR="00EF703F" w:rsidRDefault="00EF703F" w:rsidP="00EF703F">
      <w:r>
        <w:t xml:space="preserve">               &lt;b:zubehoer&gt;0&lt;/b:zubehoer&gt;</w:t>
      </w:r>
    </w:p>
    <w:p w:rsidR="00EF703F" w:rsidRDefault="00EF703F" w:rsidP="00EF703F">
      <w:r>
        <w:t xml:space="preserve">               &lt;b:zubehoerBrutto&gt;0&lt;/b:zubehoerBrutto&gt;</w:t>
      </w:r>
    </w:p>
    <w:p w:rsidR="00EF703F" w:rsidRPr="006B79C5" w:rsidRDefault="00EF703F" w:rsidP="00EF703F">
      <w:pPr>
        <w:rPr>
          <w:lang w:val="en-US"/>
        </w:rPr>
      </w:pPr>
      <w:r>
        <w:t xml:space="preserve">               </w:t>
      </w:r>
      <w:r w:rsidRPr="006B79C5">
        <w:rPr>
          <w:lang w:val="en-US"/>
        </w:rPr>
        <w:t>&lt;b:zubehoerUst&gt;0&lt;/b:zubehoerUst&gt;</w:t>
      </w:r>
    </w:p>
    <w:p w:rsidR="00EF703F" w:rsidRPr="006B79C5" w:rsidRDefault="00EF703F" w:rsidP="00EF703F">
      <w:pPr>
        <w:rPr>
          <w:lang w:val="en-US"/>
        </w:rPr>
      </w:pPr>
      <w:r w:rsidRPr="006B79C5">
        <w:rPr>
          <w:lang w:val="en-US"/>
        </w:rPr>
        <w:t xml:space="preserve">            &lt;/b:objekt&gt;</w:t>
      </w:r>
    </w:p>
    <w:p w:rsidR="00EF703F" w:rsidRPr="006B79C5" w:rsidRDefault="0025664A" w:rsidP="00EF703F">
      <w:pPr>
        <w:rPr>
          <w:lang w:val="en-US"/>
        </w:rPr>
      </w:pPr>
      <w:r>
        <w:rPr>
          <w:lang w:val="en-US"/>
        </w:rPr>
        <w:t xml:space="preserve">         &lt;/getObjekt</w:t>
      </w:r>
      <w:r w:rsidR="00EF703F" w:rsidRPr="006B79C5">
        <w:rPr>
          <w:lang w:val="en-US"/>
        </w:rPr>
        <w:t>DatenResult&gt;</w:t>
      </w:r>
    </w:p>
    <w:p w:rsidR="00EF703F" w:rsidRPr="006B79C5" w:rsidRDefault="00EF703F" w:rsidP="00EF703F">
      <w:pPr>
        <w:rPr>
          <w:lang w:val="en-US"/>
        </w:rPr>
      </w:pPr>
      <w:r w:rsidRPr="006B79C5">
        <w:rPr>
          <w:lang w:val="en-US"/>
        </w:rPr>
        <w:t xml:space="preserve">      &lt;/get</w:t>
      </w:r>
      <w:r w:rsidR="0025664A">
        <w:rPr>
          <w:lang w:val="en-US"/>
        </w:rPr>
        <w:t>Objekt</w:t>
      </w:r>
      <w:r w:rsidRPr="006B79C5">
        <w:rPr>
          <w:lang w:val="en-US"/>
        </w:rPr>
        <w:t>DatenResponse&gt;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8000" w:name="_Toc499017583"/>
      <w:r>
        <w:t>listAvailableProduktInfo</w:t>
      </w:r>
      <w:bookmarkEnd w:id="8000"/>
    </w:p>
    <w:p w:rsidR="00EF703F" w:rsidRDefault="00EF703F" w:rsidP="00EF703F">
      <w:pPr>
        <w:pStyle w:val="berschrift4"/>
      </w:pPr>
      <w:bookmarkStart w:id="8001" w:name="_Toc499017584"/>
      <w:r>
        <w:t>WebService Beschreibung</w:t>
      </w:r>
      <w:bookmarkEnd w:id="8001"/>
    </w:p>
    <w:p w:rsidR="00EF703F" w:rsidRDefault="00EF703F" w:rsidP="00EF703F">
      <w:r>
        <w:t>Liefert abhängig vom übergebenen Kontext alle dazu passenden Produkte und deren Parameter.</w:t>
      </w:r>
    </w:p>
    <w:p w:rsidR="00EF703F" w:rsidRDefault="00EF703F" w:rsidP="00EF703F">
      <w:r w:rsidRPr="005E42F0">
        <w:t>Alle Methoden</w:t>
      </w:r>
      <w:r w:rsidRPr="00E23D10">
        <w:t xml:space="preserve"> zur Verfügbarkeitsermittlung verwenden innerhalb ihrer</w:t>
      </w:r>
      <w:r>
        <w:t xml:space="preserve"> </w:t>
      </w:r>
      <w:r w:rsidRPr="00E23D10">
        <w:t>Inputobjekte ein Kontextobjekt</w:t>
      </w:r>
      <w:r>
        <w:t>.</w:t>
      </w:r>
    </w:p>
    <w:p w:rsidR="00EF703F" w:rsidRPr="008B7A34"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a list of all products and its parameters for the given context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lastRenderedPageBreak/>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Theme="minorHAnsi" w:hAnsiTheme="minorHAnsi"/>
          <w:szCs w:val="22"/>
          <w:lang w:val="en-US"/>
        </w:rPr>
      </w:pPr>
      <w:r w:rsidRPr="006B79C5">
        <w:rPr>
          <w:rFonts w:ascii="Consolas" w:hAnsi="Consolas" w:cs="Consolas"/>
          <w:color w:val="2B91AF"/>
          <w:sz w:val="19"/>
          <w:szCs w:val="19"/>
          <w:highlight w:val="white"/>
          <w:lang w:val="en-US" w:eastAsia="de-CH"/>
        </w:rPr>
        <w:t>olistAvailableProduktInfoDto</w:t>
      </w:r>
      <w:r w:rsidRPr="006B79C5">
        <w:rPr>
          <w:rFonts w:ascii="Consolas" w:hAnsi="Consolas" w:cs="Consolas"/>
          <w:color w:val="000000"/>
          <w:sz w:val="19"/>
          <w:szCs w:val="19"/>
          <w:highlight w:val="white"/>
          <w:lang w:val="en-US" w:eastAsia="de-CH"/>
        </w:rPr>
        <w:t xml:space="preserve"> listAvailableProduktInfo(</w:t>
      </w:r>
      <w:r w:rsidRPr="006B79C5">
        <w:rPr>
          <w:rFonts w:ascii="Consolas" w:hAnsi="Consolas" w:cs="Consolas"/>
          <w:color w:val="2B91AF"/>
          <w:sz w:val="19"/>
          <w:szCs w:val="19"/>
          <w:highlight w:val="white"/>
          <w:lang w:val="en-US" w:eastAsia="de-CH"/>
        </w:rPr>
        <w:t>ilistAvailableProduktInfoDto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8002" w:name="_Toc499017585"/>
      <w:r>
        <w:t>Inputstruktur</w:t>
      </w:r>
      <w:bookmarkEnd w:id="8002"/>
    </w:p>
    <w:tbl>
      <w:tblPr>
        <w:tblStyle w:val="Tabellenraster"/>
        <w:tblW w:w="0" w:type="auto"/>
        <w:tblLook w:val="04A0" w:firstRow="1" w:lastRow="0" w:firstColumn="1" w:lastColumn="0" w:noHBand="0" w:noVBand="1"/>
      </w:tblPr>
      <w:tblGrid>
        <w:gridCol w:w="2707"/>
        <w:gridCol w:w="1485"/>
        <w:gridCol w:w="1595"/>
        <w:gridCol w:w="2228"/>
        <w:gridCol w:w="1060"/>
      </w:tblGrid>
      <w:tr w:rsidR="00EF703F" w:rsidTr="001E24C0">
        <w:tc>
          <w:tcPr>
            <w:tcW w:w="2707"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485"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595"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060"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1E24C0">
        <w:tc>
          <w:tcPr>
            <w:tcW w:w="2707"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ilistAvailableProduktInfoDto</w:t>
            </w:r>
          </w:p>
        </w:tc>
        <w:tc>
          <w:tcPr>
            <w:tcW w:w="1485" w:type="dxa"/>
          </w:tcPr>
          <w:p w:rsidR="00EF703F" w:rsidRDefault="00EF703F" w:rsidP="008A2CE8">
            <w:pPr>
              <w:pStyle w:val="Text"/>
              <w:rPr>
                <w:rFonts w:asciiTheme="minorHAnsi" w:hAnsiTheme="minorHAnsi"/>
                <w:szCs w:val="22"/>
              </w:rPr>
            </w:pPr>
          </w:p>
        </w:tc>
        <w:tc>
          <w:tcPr>
            <w:tcW w:w="1595" w:type="dxa"/>
          </w:tcPr>
          <w:p w:rsidR="00EF703F" w:rsidRDefault="00EF703F" w:rsidP="008A2CE8">
            <w:pPr>
              <w:pStyle w:val="Text"/>
              <w:rPr>
                <w:rFonts w:asciiTheme="minorHAnsi" w:hAnsiTheme="minorHAnsi"/>
                <w:szCs w:val="22"/>
              </w:rPr>
            </w:pPr>
          </w:p>
        </w:tc>
        <w:tc>
          <w:tcPr>
            <w:tcW w:w="2228" w:type="dxa"/>
          </w:tcPr>
          <w:p w:rsidR="00EF703F" w:rsidRDefault="00EF703F" w:rsidP="008A2CE8">
            <w:pPr>
              <w:pStyle w:val="Text"/>
              <w:rPr>
                <w:rFonts w:asciiTheme="minorHAnsi" w:hAnsiTheme="minorHAnsi"/>
                <w:szCs w:val="22"/>
              </w:rPr>
            </w:pPr>
          </w:p>
        </w:tc>
        <w:tc>
          <w:tcPr>
            <w:tcW w:w="1060" w:type="dxa"/>
          </w:tcPr>
          <w:p w:rsidR="00EF703F" w:rsidRDefault="00EF703F" w:rsidP="008A2CE8">
            <w:pPr>
              <w:pStyle w:val="Text"/>
              <w:rPr>
                <w:rFonts w:asciiTheme="minorHAnsi" w:hAnsiTheme="minorHAnsi"/>
                <w:szCs w:val="22"/>
              </w:rPr>
            </w:pPr>
          </w:p>
        </w:tc>
      </w:tr>
      <w:tr w:rsidR="00EF703F" w:rsidTr="001E24C0">
        <w:tc>
          <w:tcPr>
            <w:tcW w:w="2707" w:type="dxa"/>
          </w:tcPr>
          <w:p w:rsidR="00EF703F" w:rsidRDefault="00EF703F" w:rsidP="008A2CE8">
            <w:pPr>
              <w:pStyle w:val="Text"/>
              <w:rPr>
                <w:rFonts w:ascii="Consolas" w:hAnsi="Consolas" w:cs="Consolas"/>
                <w:color w:val="2B91AF"/>
                <w:sz w:val="19"/>
                <w:szCs w:val="19"/>
                <w:highlight w:val="white"/>
                <w:lang w:val="de-DE" w:eastAsia="de-CH"/>
              </w:rPr>
            </w:pPr>
          </w:p>
        </w:tc>
        <w:tc>
          <w:tcPr>
            <w:tcW w:w="1485" w:type="dxa"/>
          </w:tcPr>
          <w:p w:rsidR="00EF703F" w:rsidRDefault="00EF703F" w:rsidP="008A2CE8">
            <w:pPr>
              <w:pStyle w:val="Text"/>
              <w:rPr>
                <w:rFonts w:asciiTheme="minorHAnsi" w:hAnsiTheme="minorHAnsi"/>
                <w:szCs w:val="22"/>
              </w:rPr>
            </w:pPr>
            <w:r>
              <w:rPr>
                <w:rFonts w:asciiTheme="minorHAnsi" w:hAnsiTheme="minorHAnsi"/>
                <w:szCs w:val="22"/>
              </w:rPr>
              <w:t>kontext</w:t>
            </w:r>
          </w:p>
        </w:tc>
        <w:tc>
          <w:tcPr>
            <w:tcW w:w="1595"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prKontextDto</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Produktkontext</w:t>
            </w:r>
            <w:r w:rsidR="001E24C0">
              <w:rPr>
                <w:rFonts w:asciiTheme="minorHAnsi" w:hAnsiTheme="minorHAnsi"/>
                <w:szCs w:val="22"/>
              </w:rPr>
              <w:t>, siehe Kapitel 4</w:t>
            </w:r>
          </w:p>
        </w:tc>
        <w:tc>
          <w:tcPr>
            <w:tcW w:w="1060" w:type="dxa"/>
          </w:tcPr>
          <w:p w:rsidR="00EF703F" w:rsidRDefault="00EF703F" w:rsidP="008A2CE8">
            <w:pPr>
              <w:pStyle w:val="Text"/>
              <w:rPr>
                <w:rFonts w:asciiTheme="minorHAnsi" w:hAnsiTheme="minorHAnsi"/>
                <w:szCs w:val="22"/>
              </w:rPr>
            </w:pPr>
          </w:p>
        </w:tc>
      </w:tr>
    </w:tbl>
    <w:p w:rsidR="00EF703F" w:rsidRPr="005449D3" w:rsidRDefault="00EF703F" w:rsidP="00EF703F">
      <w:pPr>
        <w:pStyle w:val="Text"/>
      </w:pPr>
    </w:p>
    <w:p w:rsidR="00EF703F" w:rsidRDefault="00EF703F" w:rsidP="00EF703F">
      <w:pPr>
        <w:pStyle w:val="berschrift5"/>
      </w:pPr>
      <w:bookmarkStart w:id="8003" w:name="_Toc499017586"/>
      <w:r>
        <w:t>Rückgabestruktur</w:t>
      </w:r>
      <w:bookmarkEnd w:id="8003"/>
    </w:p>
    <w:tbl>
      <w:tblPr>
        <w:tblStyle w:val="Tabellenraster"/>
        <w:tblW w:w="0" w:type="auto"/>
        <w:tblLook w:val="04A0" w:firstRow="1" w:lastRow="0" w:firstColumn="1" w:lastColumn="0" w:noHBand="0" w:noVBand="1"/>
      </w:tblPr>
      <w:tblGrid>
        <w:gridCol w:w="2331"/>
        <w:gridCol w:w="2225"/>
        <w:gridCol w:w="2269"/>
        <w:gridCol w:w="2250"/>
      </w:tblGrid>
      <w:tr w:rsidR="00EF703F" w:rsidTr="000E1F83">
        <w:tc>
          <w:tcPr>
            <w:tcW w:w="2444"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0E1F83">
        <w:tc>
          <w:tcPr>
            <w:tcW w:w="2444"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olistAvailableProduktInfoDto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produktinfos</w:t>
            </w:r>
          </w:p>
        </w:tc>
        <w:tc>
          <w:tcPr>
            <w:tcW w:w="2445"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AvailableProduktInfoDto</w:t>
            </w:r>
            <w:r>
              <w:rPr>
                <w:rFonts w:ascii="Consolas" w:hAnsi="Consolas" w:cs="Consolas"/>
                <w:color w:val="2B91AF"/>
                <w:sz w:val="19"/>
                <w:szCs w:val="19"/>
                <w:lang w:val="de-DE" w:eastAsia="de-CH"/>
              </w:rPr>
              <w:t>[]</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Alle gefundenen Produkte+Parameter</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AvailableProduktInfoDto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AvailableProduktDto</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Produktdaten</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parameters</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ParamDto[]</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Parameter</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indent</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Einrückung</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Produktbescheibung</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bezeichnung</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Produktbezeichnung</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code</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Produktcode</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sysID</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Produkt-ID</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ParamDto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sysID</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Parameter-ID</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meta</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Metacode</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name</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Parametername</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visible</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Sichtbarkeit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disabled</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Schaltbar</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type</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short</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0=Num, 1=Prozent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minvaln</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num. Minwert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maxvaln</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num. Maxwert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defvaln</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num. Defaultwert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minvalp</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proz. Minwert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maxvaln</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proz. Maxwert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defvalp</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proz. Defaultwert</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steplist</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SteplistDto[]</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Schrittliste</w:t>
            </w: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SteplistDto</w:t>
            </w:r>
          </w:p>
        </w:tc>
        <w:tc>
          <w:tcPr>
            <w:tcW w:w="2445" w:type="dxa"/>
          </w:tcPr>
          <w:p w:rsidR="00EF703F" w:rsidRDefault="00EF703F" w:rsidP="008A2CE8">
            <w:pPr>
              <w:pStyle w:val="Text"/>
              <w:rPr>
                <w:rFonts w:asciiTheme="minorHAnsi" w:hAnsiTheme="minorHAnsi"/>
                <w:szCs w:val="22"/>
              </w:rPr>
            </w:pP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p>
        </w:tc>
      </w:tr>
      <w:tr w:rsidR="00EF703F" w:rsidTr="000E1F83">
        <w:tc>
          <w:tcPr>
            <w:tcW w:w="2444" w:type="dxa"/>
          </w:tcPr>
          <w:p w:rsidR="00EF703F" w:rsidRDefault="00EF703F" w:rsidP="008A2CE8">
            <w:pPr>
              <w:pStyle w:val="Text"/>
              <w:rPr>
                <w:rFonts w:ascii="Consolas" w:hAnsi="Consolas" w:cs="Consolas"/>
                <w:color w:val="2B91AF"/>
                <w:sz w:val="19"/>
                <w:szCs w:val="19"/>
                <w:highlight w:val="white"/>
                <w:lang w:val="de-DE" w:eastAsia="de-CH"/>
              </w:rPr>
            </w:pP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stepval</w:t>
            </w:r>
          </w:p>
        </w:tc>
        <w:tc>
          <w:tcPr>
            <w:tcW w:w="24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445" w:type="dxa"/>
          </w:tcPr>
          <w:p w:rsidR="00EF703F" w:rsidRDefault="00EF703F" w:rsidP="008A2CE8">
            <w:pPr>
              <w:pStyle w:val="Text"/>
              <w:rPr>
                <w:rFonts w:asciiTheme="minorHAnsi" w:hAnsiTheme="minorHAnsi"/>
                <w:szCs w:val="22"/>
              </w:rPr>
            </w:pPr>
            <w:r>
              <w:rPr>
                <w:rFonts w:asciiTheme="minorHAnsi" w:hAnsiTheme="minorHAnsi"/>
                <w:szCs w:val="22"/>
              </w:rPr>
              <w:t>Schrittwert</w:t>
            </w:r>
          </w:p>
        </w:tc>
      </w:tr>
    </w:tbl>
    <w:p w:rsidR="00EF703F" w:rsidRDefault="00EF703F" w:rsidP="00EF703F">
      <w:pPr>
        <w:pStyle w:val="Text"/>
        <w:rPr>
          <w:rFonts w:asciiTheme="minorHAnsi" w:hAnsiTheme="minorHAnsi"/>
          <w:szCs w:val="22"/>
        </w:rPr>
      </w:pPr>
    </w:p>
    <w:p w:rsidR="00EF703F" w:rsidRDefault="00EF703F" w:rsidP="00EF703F">
      <w:pPr>
        <w:jc w:val="left"/>
      </w:pPr>
      <w:r>
        <w:br w:type="page"/>
      </w:r>
    </w:p>
    <w:p w:rsidR="00EF703F" w:rsidRDefault="00EF703F" w:rsidP="00EF703F"/>
    <w:p w:rsidR="00EF703F" w:rsidRDefault="00EF703F" w:rsidP="00EF703F">
      <w:pPr>
        <w:jc w:val="left"/>
        <w:rPr>
          <w:rFonts w:cs="Arial"/>
          <w:b/>
          <w:bCs/>
          <w:iCs/>
          <w:color w:val="595959" w:themeColor="text1" w:themeTint="A6"/>
          <w:sz w:val="24"/>
          <w:szCs w:val="28"/>
        </w:rPr>
      </w:pPr>
    </w:p>
    <w:p w:rsidR="00EF703F" w:rsidRDefault="00EF703F" w:rsidP="00EF703F">
      <w:pPr>
        <w:pStyle w:val="berschrift4"/>
      </w:pPr>
      <w:bookmarkStart w:id="8004" w:name="_Toc499017587"/>
      <w:r>
        <w:t>SOAP Beispiel</w:t>
      </w:r>
      <w:bookmarkEnd w:id="8004"/>
    </w:p>
    <w:p w:rsidR="00EF703F" w:rsidRDefault="00EF703F" w:rsidP="00EF703F">
      <w:pPr>
        <w:jc w:val="left"/>
      </w:pPr>
    </w:p>
    <w:p w:rsidR="00EF703F" w:rsidRDefault="00EF703F" w:rsidP="00EF703F">
      <w:pPr>
        <w:pStyle w:val="berschrift5"/>
      </w:pPr>
      <w:bookmarkStart w:id="8005" w:name="_Toc499017588"/>
      <w:r>
        <w:t>Request</w:t>
      </w:r>
      <w:bookmarkEnd w:id="8005"/>
    </w:p>
    <w:p w:rsidR="00EF703F" w:rsidRDefault="00EF703F" w:rsidP="00EF703F"/>
    <w:p w:rsidR="00EF703F" w:rsidRPr="00227091" w:rsidRDefault="00EF703F" w:rsidP="00EF703F">
      <w:pPr>
        <w:pStyle w:val="Quellcodeinline"/>
        <w:rPr>
          <w:sz w:val="16"/>
          <w:szCs w:val="16"/>
          <w:lang w:val="en-US"/>
        </w:rPr>
      </w:pPr>
      <w:r w:rsidRPr="00227091">
        <w:rPr>
          <w:sz w:val="16"/>
          <w:szCs w:val="16"/>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227091" w:rsidRDefault="00EF703F" w:rsidP="00EF703F">
      <w:pPr>
        <w:pStyle w:val="Quellcodeinline"/>
        <w:rPr>
          <w:sz w:val="16"/>
          <w:szCs w:val="16"/>
          <w:lang w:val="en-US"/>
        </w:rPr>
      </w:pPr>
      <w:r w:rsidRPr="00227091">
        <w:rPr>
          <w:sz w:val="16"/>
          <w:szCs w:val="16"/>
          <w:lang w:val="en-US"/>
        </w:rPr>
        <w:t xml:space="preserve">   &lt;soap:Header xmlns:m="http://cic-software.de/MessageHeader"&gt;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227091" w:rsidRDefault="00EF703F" w:rsidP="00EF703F">
      <w:pPr>
        <w:pStyle w:val="Quellcodeinline"/>
        <w:rPr>
          <w:sz w:val="16"/>
          <w:szCs w:val="16"/>
          <w:lang w:val="en-US"/>
        </w:rPr>
      </w:pPr>
      <w:r w:rsidRPr="00227091">
        <w:rPr>
          <w:sz w:val="16"/>
          <w:szCs w:val="16"/>
          <w:lang w:val="en-US"/>
        </w:rPr>
        <w:t xml:space="preserve">      &lt;a:To&gt;${#Project#ServiceEndpointAndPath}b2xService.svc&lt;/a:To&gt;</w:t>
      </w:r>
    </w:p>
    <w:p w:rsidR="00EF703F" w:rsidRPr="00227091" w:rsidRDefault="00EF703F" w:rsidP="00EF703F">
      <w:pPr>
        <w:pStyle w:val="Quellcodeinline"/>
        <w:rPr>
          <w:sz w:val="16"/>
          <w:szCs w:val="16"/>
          <w:lang w:val="en-US"/>
        </w:rPr>
      </w:pPr>
      <w:r w:rsidRPr="00227091">
        <w:rPr>
          <w:sz w:val="16"/>
          <w:szCs w:val="16"/>
          <w:lang w:val="en-US"/>
        </w:rPr>
        <w:t xml:space="preserve">      &lt;a:Action&gt;http://cic-software.de/GateBANKNOW/Ib2xService/listAvailableProduktInfo&lt;/a:Action&gt;</w:t>
      </w:r>
    </w:p>
    <w:p w:rsidR="00EF703F" w:rsidRPr="00227091" w:rsidRDefault="00EF703F" w:rsidP="00EF703F">
      <w:pPr>
        <w:pStyle w:val="Quellcodeinline"/>
        <w:rPr>
          <w:sz w:val="16"/>
          <w:szCs w:val="16"/>
          <w:lang w:val="en-US"/>
        </w:rPr>
      </w:pPr>
      <w:r w:rsidRPr="00227091">
        <w:rPr>
          <w:sz w:val="16"/>
          <w:szCs w:val="16"/>
          <w:lang w:val="en-US"/>
        </w:rPr>
        <w:t xml:space="preserve">   &lt;/soap:Header&gt;</w:t>
      </w:r>
    </w:p>
    <w:p w:rsidR="00EF703F" w:rsidRPr="00227091" w:rsidRDefault="00EF703F" w:rsidP="00EF703F">
      <w:pPr>
        <w:pStyle w:val="Quellcodeinline"/>
        <w:rPr>
          <w:sz w:val="16"/>
          <w:szCs w:val="16"/>
          <w:lang w:val="en-US"/>
        </w:rPr>
      </w:pPr>
      <w:r w:rsidRPr="00227091">
        <w:rPr>
          <w:sz w:val="16"/>
          <w:szCs w:val="16"/>
          <w:lang w:val="en-US"/>
        </w:rPr>
        <w:t xml:space="preserve">   &lt;soap:Body&gt;</w:t>
      </w:r>
    </w:p>
    <w:p w:rsidR="00EF703F" w:rsidRPr="00227091" w:rsidRDefault="00EF703F" w:rsidP="00EF703F">
      <w:pPr>
        <w:pStyle w:val="Quellcodeinline"/>
        <w:rPr>
          <w:sz w:val="16"/>
          <w:szCs w:val="16"/>
          <w:lang w:val="en-US"/>
        </w:rPr>
      </w:pPr>
      <w:r w:rsidRPr="00227091">
        <w:rPr>
          <w:sz w:val="16"/>
          <w:szCs w:val="16"/>
          <w:lang w:val="en-US"/>
        </w:rPr>
        <w:t xml:space="preserve">      &lt;gat:listAvailableProduktInfo&gt;</w:t>
      </w:r>
    </w:p>
    <w:p w:rsidR="00EF703F" w:rsidRPr="00227091" w:rsidRDefault="00EF703F" w:rsidP="00EF703F">
      <w:pPr>
        <w:pStyle w:val="Quellcodeinline"/>
        <w:rPr>
          <w:sz w:val="16"/>
          <w:szCs w:val="16"/>
          <w:lang w:val="en-US"/>
        </w:rPr>
      </w:pPr>
      <w:r w:rsidRPr="00227091">
        <w:rPr>
          <w:sz w:val="16"/>
          <w:szCs w:val="16"/>
          <w:lang w:val="en-US"/>
        </w:rPr>
        <w:t xml:space="preserve">         &lt;gat:input&gt;</w:t>
      </w:r>
    </w:p>
    <w:p w:rsidR="00EF703F" w:rsidRPr="00227091" w:rsidRDefault="00EF703F" w:rsidP="00EF703F">
      <w:pPr>
        <w:pStyle w:val="Quellcodeinline"/>
        <w:rPr>
          <w:sz w:val="16"/>
          <w:szCs w:val="16"/>
          <w:lang w:val="en-US"/>
        </w:rPr>
      </w:pPr>
      <w:r w:rsidRPr="00227091">
        <w:rPr>
          <w:sz w:val="16"/>
          <w:szCs w:val="16"/>
          <w:lang w:val="en-US"/>
        </w:rPr>
        <w:t xml:space="preserve">            &lt;cic:kontext&gt;               </w:t>
      </w:r>
    </w:p>
    <w:p w:rsidR="00EF703F" w:rsidRPr="00227091" w:rsidRDefault="00EF703F" w:rsidP="00EF703F">
      <w:pPr>
        <w:pStyle w:val="Quellcodeinline"/>
        <w:rPr>
          <w:sz w:val="16"/>
          <w:szCs w:val="16"/>
          <w:lang w:val="en-US"/>
        </w:rPr>
      </w:pPr>
      <w:r w:rsidRPr="00227091">
        <w:rPr>
          <w:sz w:val="16"/>
          <w:szCs w:val="16"/>
          <w:lang w:val="en-US"/>
        </w:rPr>
        <w:t xml:space="preserve">               &lt;cic1:perDate&gt;2015-02-18T13:40:57.891+01:00&lt;/cic1:perDate&gt;</w:t>
      </w:r>
    </w:p>
    <w:p w:rsidR="00EF703F" w:rsidRPr="00227091" w:rsidRDefault="00EF703F" w:rsidP="00EF703F">
      <w:pPr>
        <w:pStyle w:val="Quellcodeinline"/>
        <w:rPr>
          <w:sz w:val="16"/>
          <w:szCs w:val="16"/>
          <w:lang w:val="en-US"/>
        </w:rPr>
      </w:pPr>
      <w:r w:rsidRPr="00227091">
        <w:rPr>
          <w:sz w:val="16"/>
          <w:szCs w:val="16"/>
          <w:lang w:val="en-US"/>
        </w:rPr>
        <w:t xml:space="preserve">               &lt;cic1:sysperole&gt;674&lt;/cic1:sysperole&gt;</w:t>
      </w:r>
    </w:p>
    <w:p w:rsidR="00EF703F" w:rsidRPr="00227091" w:rsidRDefault="00EF703F" w:rsidP="00EF703F">
      <w:pPr>
        <w:pStyle w:val="Quellcodeinline"/>
        <w:rPr>
          <w:sz w:val="16"/>
          <w:szCs w:val="16"/>
          <w:lang w:val="en-US"/>
        </w:rPr>
      </w:pPr>
      <w:r w:rsidRPr="00227091">
        <w:rPr>
          <w:sz w:val="16"/>
          <w:szCs w:val="16"/>
          <w:lang w:val="en-US"/>
        </w:rPr>
        <w:t xml:space="preserve">               &lt;cic1:sysbrand&gt;0&lt;/cic1:sysbrand&gt;</w:t>
      </w:r>
    </w:p>
    <w:p w:rsidR="00EF703F" w:rsidRPr="00227091" w:rsidRDefault="00EF703F" w:rsidP="00EF703F">
      <w:pPr>
        <w:pStyle w:val="Quellcodeinline"/>
        <w:rPr>
          <w:sz w:val="16"/>
          <w:szCs w:val="16"/>
          <w:lang w:val="en-US"/>
        </w:rPr>
      </w:pPr>
      <w:r w:rsidRPr="00227091">
        <w:rPr>
          <w:sz w:val="16"/>
          <w:szCs w:val="16"/>
          <w:lang w:val="en-US"/>
        </w:rPr>
        <w:t xml:space="preserve">               &lt;cic1:syskdtyp&gt;0&lt;/cic1:syskdtyp&gt;</w:t>
      </w:r>
    </w:p>
    <w:p w:rsidR="00EF703F" w:rsidRPr="00227091" w:rsidRDefault="00EF703F" w:rsidP="00EF703F">
      <w:pPr>
        <w:pStyle w:val="Quellcodeinline"/>
        <w:rPr>
          <w:sz w:val="16"/>
          <w:szCs w:val="16"/>
          <w:lang w:val="en-US"/>
        </w:rPr>
      </w:pPr>
      <w:r w:rsidRPr="00227091">
        <w:rPr>
          <w:sz w:val="16"/>
          <w:szCs w:val="16"/>
          <w:lang w:val="en-US"/>
        </w:rPr>
        <w:t xml:space="preserve">               &lt;cic1:sysobart&gt;0&lt;/cic1:sysobart&gt;</w:t>
      </w:r>
    </w:p>
    <w:p w:rsidR="00EF703F" w:rsidRPr="00227091" w:rsidRDefault="00EF703F" w:rsidP="00EF703F">
      <w:pPr>
        <w:pStyle w:val="Quellcodeinline"/>
        <w:rPr>
          <w:sz w:val="16"/>
          <w:szCs w:val="16"/>
          <w:lang w:val="en-US"/>
        </w:rPr>
      </w:pPr>
      <w:r w:rsidRPr="00227091">
        <w:rPr>
          <w:sz w:val="16"/>
          <w:szCs w:val="16"/>
          <w:lang w:val="en-US"/>
        </w:rPr>
        <w:t xml:space="preserve">               &lt;cic1:sysobtyp&gt;80421&lt;/cic1:sysobtyp&gt;</w:t>
      </w:r>
    </w:p>
    <w:p w:rsidR="00EF703F" w:rsidRPr="00227091" w:rsidRDefault="00EF703F" w:rsidP="00EF703F">
      <w:pPr>
        <w:pStyle w:val="Quellcodeinline"/>
        <w:rPr>
          <w:sz w:val="16"/>
          <w:szCs w:val="16"/>
          <w:lang w:val="en-US"/>
        </w:rPr>
      </w:pPr>
      <w:r w:rsidRPr="00227091">
        <w:rPr>
          <w:sz w:val="16"/>
          <w:szCs w:val="16"/>
          <w:lang w:val="en-US"/>
        </w:rPr>
        <w:t xml:space="preserve">               &lt;cic1:sysprpildwelt&gt;0&lt;/cic1:sysprpildwelt&gt;</w:t>
      </w:r>
    </w:p>
    <w:p w:rsidR="00EF703F" w:rsidRPr="00227091" w:rsidRDefault="00EF703F" w:rsidP="00EF703F">
      <w:pPr>
        <w:pStyle w:val="Quellcodeinline"/>
        <w:rPr>
          <w:sz w:val="16"/>
          <w:szCs w:val="16"/>
          <w:lang w:val="en-US"/>
        </w:rPr>
      </w:pPr>
      <w:r w:rsidRPr="00227091">
        <w:rPr>
          <w:sz w:val="16"/>
          <w:szCs w:val="16"/>
          <w:lang w:val="en-US"/>
        </w:rPr>
        <w:tab/>
        <w:t xml:space="preserve">       &lt;cic1:sysprchannel&gt;1&lt;/cic1:sysprchannel&gt;</w:t>
      </w:r>
    </w:p>
    <w:p w:rsidR="00EF703F" w:rsidRPr="00227091" w:rsidRDefault="00EF703F" w:rsidP="00EF703F">
      <w:pPr>
        <w:pStyle w:val="Quellcodeinline"/>
        <w:rPr>
          <w:sz w:val="16"/>
          <w:szCs w:val="16"/>
          <w:lang w:val="en-US"/>
        </w:rPr>
      </w:pPr>
      <w:r w:rsidRPr="00227091">
        <w:rPr>
          <w:sz w:val="16"/>
          <w:szCs w:val="16"/>
          <w:lang w:val="en-US"/>
        </w:rPr>
        <w:t xml:space="preserve">               &lt;cic1:sysprhgroup&gt;0&lt;/cic1:sysprhgroup&gt;</w:t>
      </w:r>
    </w:p>
    <w:p w:rsidR="00EF703F" w:rsidRPr="00227091" w:rsidRDefault="00EF703F" w:rsidP="00EF703F">
      <w:pPr>
        <w:pStyle w:val="Quellcodeinline"/>
        <w:rPr>
          <w:sz w:val="16"/>
          <w:szCs w:val="16"/>
          <w:lang w:val="en-US"/>
        </w:rPr>
      </w:pPr>
      <w:r w:rsidRPr="00227091">
        <w:rPr>
          <w:sz w:val="16"/>
          <w:szCs w:val="16"/>
          <w:lang w:val="en-US"/>
        </w:rPr>
        <w:t xml:space="preserve">               &lt;cic1:sysprinttype&gt;0&lt;/cic1:sysprinttype&gt;</w:t>
      </w:r>
    </w:p>
    <w:p w:rsidR="00EF703F" w:rsidRPr="00227091" w:rsidRDefault="00EF703F" w:rsidP="00EF703F">
      <w:pPr>
        <w:pStyle w:val="Quellcodeinline"/>
        <w:rPr>
          <w:sz w:val="16"/>
          <w:szCs w:val="16"/>
          <w:lang w:val="en-US"/>
        </w:rPr>
      </w:pPr>
      <w:r w:rsidRPr="00227091">
        <w:rPr>
          <w:sz w:val="16"/>
          <w:szCs w:val="16"/>
          <w:lang w:val="en-US"/>
        </w:rPr>
        <w:t xml:space="preserve">               &lt;cic1:sysprkgroup&gt;0&lt;/cic1:sysprkgroup&gt;</w:t>
      </w:r>
    </w:p>
    <w:p w:rsidR="00EF703F" w:rsidRPr="00227091" w:rsidRDefault="00EF703F" w:rsidP="00EF703F">
      <w:pPr>
        <w:pStyle w:val="Quellcodeinline"/>
        <w:rPr>
          <w:sz w:val="16"/>
          <w:szCs w:val="16"/>
          <w:lang w:val="en-US"/>
        </w:rPr>
      </w:pPr>
      <w:r w:rsidRPr="00227091">
        <w:rPr>
          <w:sz w:val="16"/>
          <w:szCs w:val="16"/>
          <w:lang w:val="en-US"/>
        </w:rPr>
        <w:t xml:space="preserve">               &lt;cic1:sysprproduct&gt;0&lt;/cic1:sysprproduct&gt;</w:t>
      </w:r>
    </w:p>
    <w:p w:rsidR="00EF703F" w:rsidRPr="00227091" w:rsidRDefault="00EF703F" w:rsidP="00EF703F">
      <w:pPr>
        <w:pStyle w:val="Quellcodeinline"/>
        <w:rPr>
          <w:sz w:val="16"/>
          <w:szCs w:val="16"/>
          <w:lang w:val="en-US"/>
        </w:rPr>
      </w:pPr>
      <w:r w:rsidRPr="00227091">
        <w:rPr>
          <w:sz w:val="16"/>
          <w:szCs w:val="16"/>
          <w:lang w:val="en-US"/>
        </w:rPr>
        <w:t xml:space="preserve">               &lt;cic1:sysprusetype&gt;2&lt;/cic1:sysprusetype&gt;</w:t>
      </w:r>
    </w:p>
    <w:p w:rsidR="00EF703F" w:rsidRPr="00227091" w:rsidRDefault="00EF703F" w:rsidP="00EF703F">
      <w:pPr>
        <w:pStyle w:val="Quellcodeinline"/>
        <w:rPr>
          <w:sz w:val="16"/>
          <w:szCs w:val="16"/>
          <w:lang w:val="en-US"/>
        </w:rPr>
      </w:pPr>
      <w:r w:rsidRPr="00227091">
        <w:rPr>
          <w:sz w:val="16"/>
          <w:szCs w:val="16"/>
          <w:lang w:val="en-US"/>
        </w:rPr>
        <w:t xml:space="preserve">            &lt;/cic:kontext&gt;</w:t>
      </w:r>
    </w:p>
    <w:p w:rsidR="00EF703F" w:rsidRPr="00227091" w:rsidRDefault="00EF703F" w:rsidP="00EF703F">
      <w:pPr>
        <w:pStyle w:val="Quellcodeinline"/>
        <w:rPr>
          <w:sz w:val="16"/>
          <w:szCs w:val="16"/>
          <w:lang w:val="en-US"/>
        </w:rPr>
      </w:pPr>
      <w:r w:rsidRPr="00227091">
        <w:rPr>
          <w:sz w:val="16"/>
          <w:szCs w:val="16"/>
          <w:lang w:val="en-US"/>
        </w:rPr>
        <w:t xml:space="preserve">         &lt;/gat:input&gt;</w:t>
      </w:r>
    </w:p>
    <w:p w:rsidR="00EF703F" w:rsidRPr="00227091" w:rsidRDefault="00EF703F" w:rsidP="00EF703F">
      <w:pPr>
        <w:pStyle w:val="Quellcodeinline"/>
        <w:rPr>
          <w:sz w:val="16"/>
          <w:szCs w:val="16"/>
          <w:lang w:val="en-US"/>
        </w:rPr>
      </w:pPr>
      <w:r w:rsidRPr="00227091">
        <w:rPr>
          <w:sz w:val="16"/>
          <w:szCs w:val="16"/>
          <w:lang w:val="en-US"/>
        </w:rPr>
        <w:t xml:space="preserve">      &lt;/gat:listAvailableProduktInfo&gt;</w:t>
      </w:r>
    </w:p>
    <w:p w:rsidR="00EF703F" w:rsidRPr="00227091" w:rsidRDefault="00EF703F" w:rsidP="00EF703F">
      <w:pPr>
        <w:pStyle w:val="Quellcodeinline"/>
        <w:rPr>
          <w:sz w:val="16"/>
          <w:szCs w:val="16"/>
          <w:lang w:val="en-US"/>
        </w:rPr>
      </w:pPr>
      <w:r w:rsidRPr="00227091">
        <w:rPr>
          <w:sz w:val="16"/>
          <w:szCs w:val="16"/>
          <w:lang w:val="en-US"/>
        </w:rPr>
        <w:t xml:space="preserve">   &lt;/soap:Body&gt;</w:t>
      </w:r>
    </w:p>
    <w:p w:rsidR="00EF703F" w:rsidRPr="005709E1" w:rsidRDefault="00EF703F" w:rsidP="00EF703F">
      <w:pPr>
        <w:pStyle w:val="Quellcodeinline"/>
        <w:rPr>
          <w:sz w:val="16"/>
          <w:szCs w:val="16"/>
          <w:lang w:val="en-US"/>
        </w:rPr>
      </w:pPr>
      <w:r w:rsidRPr="00227091">
        <w:rPr>
          <w:sz w:val="16"/>
          <w:szCs w:val="16"/>
          <w:lang w:val="en-US"/>
        </w:rPr>
        <w:t>&lt;/soap:Envelope&gt;</w:t>
      </w:r>
    </w:p>
    <w:p w:rsidR="00EF703F" w:rsidRPr="005709E1" w:rsidRDefault="00EF703F" w:rsidP="00EF703F">
      <w:pPr>
        <w:pStyle w:val="Quellcodeinline"/>
        <w:rPr>
          <w:lang w:val="en-US"/>
        </w:rPr>
      </w:pPr>
    </w:p>
    <w:p w:rsidR="00EF703F" w:rsidRDefault="00EF703F" w:rsidP="00EF703F">
      <w:pPr>
        <w:pStyle w:val="berschrift5"/>
        <w:rPr>
          <w:lang w:val="en-US"/>
        </w:rPr>
      </w:pPr>
      <w:bookmarkStart w:id="8006" w:name="_Toc499017589"/>
      <w:r>
        <w:rPr>
          <w:lang w:val="en-US"/>
        </w:rPr>
        <w:t>Response</w:t>
      </w:r>
      <w:bookmarkEnd w:id="8006"/>
    </w:p>
    <w:p w:rsidR="00EF703F" w:rsidRPr="005709E1" w:rsidRDefault="00EF703F" w:rsidP="00EF703F">
      <w:pPr>
        <w:rPr>
          <w:lang w:val="en-US"/>
        </w:rPr>
      </w:pPr>
    </w:p>
    <w:p w:rsidR="00EF703F" w:rsidRPr="00227091" w:rsidRDefault="00EF703F" w:rsidP="00EF703F">
      <w:pPr>
        <w:pStyle w:val="Quellcodeinline"/>
        <w:rPr>
          <w:lang w:val="en-US"/>
        </w:rPr>
      </w:pPr>
      <w:r w:rsidRPr="00227091">
        <w:rPr>
          <w:lang w:val="en-US"/>
        </w:rPr>
        <w:t>&lt;s:Envelope xmlns:s="http://www.w3.org/2003/05/soap-envelope" xmlns:a="http://www.w3.org/2005/08/addressing"&gt;</w:t>
      </w:r>
    </w:p>
    <w:p w:rsidR="00EF703F" w:rsidRPr="00227091" w:rsidRDefault="00EF703F" w:rsidP="00EF703F">
      <w:pPr>
        <w:pStyle w:val="Quellcodeinline"/>
        <w:rPr>
          <w:lang w:val="en-US"/>
        </w:rPr>
      </w:pPr>
      <w:r w:rsidRPr="00227091">
        <w:rPr>
          <w:lang w:val="en-US"/>
        </w:rPr>
        <w:t xml:space="preserve">   &lt;s:Header&gt;</w:t>
      </w:r>
    </w:p>
    <w:p w:rsidR="00EF703F" w:rsidRPr="00227091" w:rsidRDefault="00EF703F" w:rsidP="00EF703F">
      <w:pPr>
        <w:pStyle w:val="Quellcodeinline"/>
        <w:rPr>
          <w:lang w:val="en-US"/>
        </w:rPr>
      </w:pPr>
      <w:r w:rsidRPr="00227091">
        <w:rPr>
          <w:lang w:val="en-US"/>
        </w:rPr>
        <w:t xml:space="preserve">      &lt;a:Action s:mustUnderstand="1"&gt;http://cic-software.de/GateBANKNOW/Ib2xService/listAvailableProduktInfoResponse&lt;/a:Action&gt;</w:t>
      </w:r>
    </w:p>
    <w:p w:rsidR="00EF703F" w:rsidRPr="00227091" w:rsidRDefault="00EF703F" w:rsidP="00EF703F">
      <w:pPr>
        <w:pStyle w:val="Quellcodeinline"/>
        <w:rPr>
          <w:lang w:val="en-US"/>
        </w:rPr>
      </w:pPr>
      <w:r w:rsidRPr="00227091">
        <w:rPr>
          <w:lang w:val="en-US"/>
        </w:rPr>
        <w:t xml:space="preserve">      &lt;ActivityId CorrelationId="a38ace26-c20f-4aa9-bc21-32c0908831c9" xmlns="http://schemas.microsoft.com/2004/09/ServiceModel/Diagnostics"&gt;7fa0c99a-58be-4fb6-9ad2-a99f71b72469&lt;/ActivityId&gt;</w:t>
      </w:r>
    </w:p>
    <w:p w:rsidR="00EF703F" w:rsidRPr="00227091" w:rsidRDefault="00EF703F" w:rsidP="00EF703F">
      <w:pPr>
        <w:pStyle w:val="Quellcodeinline"/>
        <w:rPr>
          <w:lang w:val="en-US"/>
        </w:rPr>
      </w:pPr>
      <w:r w:rsidRPr="00227091">
        <w:rPr>
          <w:lang w:val="en-US"/>
        </w:rPr>
        <w:t xml:space="preserve">   &lt;/s:Header&gt;</w:t>
      </w:r>
    </w:p>
    <w:p w:rsidR="00EF703F" w:rsidRPr="00227091" w:rsidRDefault="00EF703F" w:rsidP="00EF703F">
      <w:pPr>
        <w:pStyle w:val="Quellcodeinline"/>
        <w:rPr>
          <w:lang w:val="en-US"/>
        </w:rPr>
      </w:pPr>
      <w:r w:rsidRPr="00227091">
        <w:rPr>
          <w:lang w:val="en-US"/>
        </w:rPr>
        <w:t xml:space="preserve">   &lt;s:Body&gt;</w:t>
      </w:r>
    </w:p>
    <w:p w:rsidR="00EF703F" w:rsidRPr="00227091" w:rsidRDefault="00EF703F" w:rsidP="00EF703F">
      <w:pPr>
        <w:pStyle w:val="Quellcodeinline"/>
        <w:rPr>
          <w:lang w:val="en-US"/>
        </w:rPr>
      </w:pPr>
      <w:r w:rsidRPr="00227091">
        <w:rPr>
          <w:lang w:val="en-US"/>
        </w:rPr>
        <w:lastRenderedPageBreak/>
        <w:t xml:space="preserve">      &lt;listAvailableProduktInfoResponse xmlns="http://cic-software.de/GateBANKNOW"&gt;</w:t>
      </w:r>
    </w:p>
    <w:p w:rsidR="00EF703F" w:rsidRPr="00227091" w:rsidRDefault="00EF703F" w:rsidP="00EF703F">
      <w:pPr>
        <w:pStyle w:val="Quellcodeinline"/>
        <w:rPr>
          <w:lang w:val="en-US"/>
        </w:rPr>
      </w:pPr>
      <w:r w:rsidRPr="00227091">
        <w:rPr>
          <w:lang w:val="en-US"/>
        </w:rPr>
        <w:t xml:space="preserve">         &lt;listAvailableProduktInfoResult xmlns:b="http://schemas.datacontract.org/2004/07/Cic.OpenOne.GateBANKNOW.Service.DTO" xmlns:i="http://www.w3.org/2001/XMLSchema-instance"&gt;</w:t>
      </w:r>
    </w:p>
    <w:p w:rsidR="00EF703F" w:rsidRPr="00227091" w:rsidRDefault="00EF703F" w:rsidP="00EF703F">
      <w:pPr>
        <w:pStyle w:val="Quellcodeinline"/>
        <w:rPr>
          <w:lang w:val="en-US"/>
        </w:rPr>
      </w:pPr>
      <w:r w:rsidRPr="00227091">
        <w:rPr>
          <w:lang w:val="en-US"/>
        </w:rPr>
        <w:t xml:space="preserve">            &lt;message xmlns="http://schemas.datacontract.org/2004/07/Cic.OpenOne.Common.DTO"&gt;</w:t>
      </w:r>
    </w:p>
    <w:p w:rsidR="00EF703F" w:rsidRPr="00227091" w:rsidRDefault="00EF703F" w:rsidP="00EF703F">
      <w:pPr>
        <w:pStyle w:val="Quellcodeinline"/>
        <w:rPr>
          <w:lang w:val="en-US"/>
        </w:rPr>
      </w:pPr>
      <w:r w:rsidRPr="00227091">
        <w:rPr>
          <w:lang w:val="en-US"/>
        </w:rPr>
        <w:t xml:space="preserve">               &lt;code&gt;0&lt;/code&gt;</w:t>
      </w:r>
    </w:p>
    <w:p w:rsidR="00EF703F" w:rsidRPr="00227091" w:rsidRDefault="00EF703F" w:rsidP="00EF703F">
      <w:pPr>
        <w:pStyle w:val="Quellcodeinline"/>
        <w:rPr>
          <w:lang w:val="en-US"/>
        </w:rPr>
      </w:pPr>
      <w:r w:rsidRPr="00227091">
        <w:rPr>
          <w:lang w:val="en-US"/>
        </w:rPr>
        <w:t xml:space="preserve">               &lt;detail/&gt;</w:t>
      </w:r>
    </w:p>
    <w:p w:rsidR="00EF703F" w:rsidRPr="00227091" w:rsidRDefault="00EF703F" w:rsidP="00EF703F">
      <w:pPr>
        <w:pStyle w:val="Quellcodeinline"/>
        <w:rPr>
          <w:lang w:val="en-US"/>
        </w:rPr>
      </w:pPr>
      <w:r w:rsidRPr="00227091">
        <w:rPr>
          <w:lang w:val="en-US"/>
        </w:rPr>
        <w:t xml:space="preserve">               &lt;duration&gt;6867&lt;/duration&gt;</w:t>
      </w:r>
    </w:p>
    <w:p w:rsidR="00EF703F" w:rsidRPr="00227091" w:rsidRDefault="00EF703F" w:rsidP="00EF703F">
      <w:pPr>
        <w:pStyle w:val="Quellcodeinline"/>
        <w:rPr>
          <w:lang w:val="en-US"/>
        </w:rPr>
      </w:pPr>
      <w:r w:rsidRPr="00227091">
        <w:rPr>
          <w:lang w:val="en-US"/>
        </w:rPr>
        <w:t xml:space="preserve">               &lt;message/&gt;</w:t>
      </w:r>
    </w:p>
    <w:p w:rsidR="00EF703F" w:rsidRPr="00227091" w:rsidRDefault="00EF703F" w:rsidP="00EF703F">
      <w:pPr>
        <w:pStyle w:val="Quellcodeinline"/>
        <w:rPr>
          <w:lang w:val="en-US"/>
        </w:rPr>
      </w:pPr>
      <w:r w:rsidRPr="00227091">
        <w:rPr>
          <w:lang w:val="en-US"/>
        </w:rPr>
        <w:t xml:space="preserve">               &lt;stacktrace i:nil="true"/&gt;</w:t>
      </w:r>
    </w:p>
    <w:p w:rsidR="00EF703F" w:rsidRPr="00227091" w:rsidRDefault="00EF703F" w:rsidP="00EF703F">
      <w:pPr>
        <w:pStyle w:val="Quellcodeinline"/>
        <w:rPr>
          <w:lang w:val="en-US"/>
        </w:rPr>
      </w:pPr>
      <w:r w:rsidRPr="00227091">
        <w:rPr>
          <w:lang w:val="en-US"/>
        </w:rPr>
        <w:t xml:space="preserve">               &lt;type&gt;None&lt;/type&gt;</w:t>
      </w:r>
    </w:p>
    <w:p w:rsidR="00EF703F" w:rsidRPr="00227091" w:rsidRDefault="00EF703F" w:rsidP="00EF703F">
      <w:pPr>
        <w:pStyle w:val="Quellcodeinline"/>
        <w:rPr>
          <w:lang w:val="en-US"/>
        </w:rPr>
      </w:pPr>
      <w:r w:rsidRPr="00227091">
        <w:rPr>
          <w:lang w:val="en-US"/>
        </w:rPr>
        <w:t xml:space="preserve">            &lt;/message&gt;</w:t>
      </w:r>
    </w:p>
    <w:p w:rsidR="00EF703F" w:rsidRPr="00227091" w:rsidRDefault="00EF703F" w:rsidP="00EF703F">
      <w:pPr>
        <w:pStyle w:val="Quellcodeinline"/>
        <w:rPr>
          <w:lang w:val="en-US"/>
        </w:rPr>
      </w:pPr>
      <w:r w:rsidRPr="00227091">
        <w:rPr>
          <w:lang w:val="en-US"/>
        </w:rPr>
        <w:t xml:space="preserve">            &lt;b:produktinfos&gt;</w:t>
      </w:r>
    </w:p>
    <w:p w:rsidR="00EF703F" w:rsidRPr="00227091" w:rsidRDefault="00EF703F" w:rsidP="00EF703F">
      <w:pPr>
        <w:pStyle w:val="Quellcodeinline"/>
        <w:rPr>
          <w:lang w:val="en-US"/>
        </w:rPr>
      </w:pPr>
      <w:r w:rsidRPr="00227091">
        <w:rPr>
          <w:lang w:val="en-US"/>
        </w:rPr>
        <w:t xml:space="preserve">               &lt;b:AvailableProduktInfoDto&gt;</w:t>
      </w:r>
    </w:p>
    <w:p w:rsidR="00EF703F" w:rsidRPr="00227091" w:rsidRDefault="00EF703F" w:rsidP="00EF703F">
      <w:pPr>
        <w:pStyle w:val="Quellcodeinline"/>
        <w:rPr>
          <w:lang w:val="en-US"/>
        </w:rPr>
      </w:pPr>
      <w:r w:rsidRPr="00227091">
        <w:rPr>
          <w:lang w:val="en-US"/>
        </w:rPr>
        <w:t xml:space="preserve">                  &lt;b:parameters&gt;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&lt;b:maxvaln&gt;64.9&lt;/b:maxvaln&gt;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&lt;b:meta&gt;KALK_BORDER_ENDALTERKUNDE_AUA&lt;/b:meta&gt;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6B79C5" w:rsidRDefault="00EF703F" w:rsidP="00EF703F">
      <w:pPr>
        <w:pStyle w:val="Quellcodeinline"/>
      </w:pPr>
      <w:r w:rsidRPr="00227091">
        <w:rPr>
          <w:lang w:val="en-US"/>
        </w:rPr>
        <w:t xml:space="preserve">                        </w:t>
      </w:r>
      <w:r w:rsidRPr="006B79C5">
        <w:t>&lt;b:name&gt;Endalter Kunde AUEUAL-Versicherung allgemein&lt;/b:name&gt;</w:t>
      </w:r>
    </w:p>
    <w:p w:rsidR="00EF703F" w:rsidRPr="00227091" w:rsidRDefault="00EF703F" w:rsidP="00EF703F">
      <w:pPr>
        <w:pStyle w:val="Quellcodeinline"/>
        <w:rPr>
          <w:lang w:val="en-US"/>
        </w:rPr>
      </w:pPr>
      <w:r w:rsidRPr="006B79C5">
        <w:t xml:space="preserve">                        </w:t>
      </w:r>
      <w:r w:rsidRPr="00227091">
        <w:rPr>
          <w:lang w:val="en-US"/>
        </w:rPr>
        <w:t>&lt;b:steplist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&lt;b:sysID&gt;607&lt;/b:sysID&gt;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&lt;b:maxvaln&gt;70&lt;/b:maxvaln&gt;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&lt;b:meta&gt;KALK_BORDER_ENDALTERKUNDE&lt;/b:meta&gt;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227091" w:rsidRDefault="00EF703F" w:rsidP="00EF703F">
      <w:pPr>
        <w:pStyle w:val="Quellcodeinline"/>
        <w:rPr>
          <w:lang w:val="en-US"/>
        </w:rPr>
      </w:pPr>
      <w:r w:rsidRPr="00227091">
        <w:rPr>
          <w:lang w:val="en-US"/>
        </w:rPr>
        <w:t xml:space="preserve">                        &lt;b:name&gt;Endalter&lt;/b:name&gt;</w:t>
      </w:r>
    </w:p>
    <w:p w:rsidR="00EF703F" w:rsidRPr="00227091" w:rsidRDefault="00EF703F" w:rsidP="00EF703F">
      <w:pPr>
        <w:pStyle w:val="Quellcodeinline"/>
        <w:rPr>
          <w:lang w:val="en-US"/>
        </w:rPr>
      </w:pPr>
      <w:r w:rsidRPr="00227091">
        <w:rPr>
          <w:lang w:val="en-US"/>
        </w:rPr>
        <w:t xml:space="preserve">                        &lt;b:steplist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&lt;b:sysID&gt;2&lt;/b:sysID&gt;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&lt;b:defvaln&gt;36&lt;/b:defvaln&gt;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&lt;b:maxvaln&gt;72&lt;/b:maxvaln&gt;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&lt;b:meta&gt;KALK_BORDER_LZ&lt;/b:meta&gt;</w:t>
      </w:r>
    </w:p>
    <w:p w:rsidR="00EF703F" w:rsidRPr="00227091" w:rsidRDefault="00EF703F" w:rsidP="00EF703F">
      <w:pPr>
        <w:pStyle w:val="Quellcodeinline"/>
        <w:rPr>
          <w:lang w:val="en-US"/>
        </w:rPr>
      </w:pPr>
      <w:r w:rsidRPr="006B79C5">
        <w:t xml:space="preserve">                        </w:t>
      </w:r>
      <w:r w:rsidRPr="00227091">
        <w:rPr>
          <w:lang w:val="en-US"/>
        </w:rPr>
        <w:t>&lt;b:minvaln&gt;6&lt;/b:minvaln&gt;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6B79C5" w:rsidRDefault="00EF703F" w:rsidP="00EF703F">
      <w:pPr>
        <w:pStyle w:val="Quellcodeinline"/>
      </w:pPr>
      <w:r w:rsidRPr="00227091">
        <w:rPr>
          <w:lang w:val="en-US"/>
        </w:rPr>
        <w:t xml:space="preserve">                        </w:t>
      </w:r>
      <w:r w:rsidRPr="006B79C5">
        <w:t>&lt;b:name&gt;Laufzeit&lt;/b:name&gt;</w:t>
      </w:r>
    </w:p>
    <w:p w:rsidR="00EF703F" w:rsidRPr="00227091" w:rsidRDefault="00EF703F" w:rsidP="00EF703F">
      <w:pPr>
        <w:pStyle w:val="Quellcodeinline"/>
        <w:rPr>
          <w:lang w:val="en-US"/>
        </w:rPr>
      </w:pPr>
      <w:r w:rsidRPr="006B79C5">
        <w:t xml:space="preserve">                        </w:t>
      </w:r>
      <w:r w:rsidRPr="00227091">
        <w:rPr>
          <w:lang w:val="en-US"/>
        </w:rPr>
        <w:t>&lt;b:steplist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&lt;c:stepval&gt;6&lt;/c:stepval&gt;</w:t>
      </w:r>
    </w:p>
    <w:p w:rsidR="00EF703F" w:rsidRPr="00227091" w:rsidRDefault="00EF703F" w:rsidP="00EF703F">
      <w:pPr>
        <w:pStyle w:val="Quellcodeinline"/>
        <w:rPr>
          <w:lang w:val="en-US"/>
        </w:rPr>
      </w:pPr>
      <w:r w:rsidRPr="00227091">
        <w:rPr>
          <w:lang w:val="en-US"/>
        </w:rPr>
        <w:lastRenderedPageBreak/>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&lt;c:stepval&gt;19&lt;/c:stepval&gt;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lastRenderedPageBreak/>
        <w:t xml:space="preserve">                              &lt;c:stepval&gt;27&lt;/c:stepval&gt;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&lt;c:stepval&gt;29&lt;/c:stepval&gt;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&lt;c:stepval&gt;39&lt;/c:stepval&gt;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lastRenderedPageBreak/>
        <w:t xml:space="preserve">                           &lt;c:SteplistDto&gt;</w:t>
      </w:r>
    </w:p>
    <w:p w:rsidR="00EF703F" w:rsidRPr="00227091" w:rsidRDefault="00EF703F" w:rsidP="00EF703F">
      <w:pPr>
        <w:pStyle w:val="Quellcodeinline"/>
        <w:rPr>
          <w:lang w:val="en-US"/>
        </w:rPr>
      </w:pPr>
      <w:r w:rsidRPr="00227091">
        <w:rPr>
          <w:lang w:val="en-US"/>
        </w:rPr>
        <w:t xml:space="preserve">                              &lt;c:stepval&gt;48&lt;/c:stepval&gt;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&lt;c:stepval&gt;49&lt;/c:stepval&gt;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&lt;c:stepval&gt;58&lt;/c:stepval&gt;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&lt;c:stepval&gt;59&lt;/c:stepval&gt;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&lt;c:stepval&gt;63&lt;/c:stepval&gt;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&lt;c:stepval&gt;64&lt;/c:stepval&gt;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&lt;c:stepval&gt;65&lt;/c:stepval&gt;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&lt;c:stepval&gt;66&lt;/c:stepval&gt;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&lt;c:stepval&gt;67&lt;/c:stepval&gt;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&lt;c:stepval&gt;68&lt;/c:stepval&gt;</w:t>
      </w:r>
    </w:p>
    <w:p w:rsidR="00EF703F" w:rsidRPr="00227091" w:rsidRDefault="00EF703F" w:rsidP="00EF703F">
      <w:pPr>
        <w:pStyle w:val="Quellcodeinline"/>
        <w:rPr>
          <w:lang w:val="en-US"/>
        </w:rPr>
      </w:pPr>
      <w:r w:rsidRPr="00227091">
        <w:rPr>
          <w:lang w:val="en-US"/>
        </w:rPr>
        <w:lastRenderedPageBreak/>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&lt;c:stepval&gt;69&lt;/c:stepval&gt;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&lt;c:stepval&gt;70&lt;/c:stepval&gt;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&lt;c:stepval&gt;71&lt;/c:stepval&gt;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&lt;c:stepval&gt;72&lt;/c:stepval&gt;</w:t>
      </w:r>
    </w:p>
    <w:p w:rsidR="00EF703F" w:rsidRPr="00227091" w:rsidRDefault="00EF703F" w:rsidP="00EF703F">
      <w:pPr>
        <w:pStyle w:val="Quellcodeinline"/>
        <w:rPr>
          <w:lang w:val="en-US"/>
        </w:rPr>
      </w:pPr>
      <w:r w:rsidRPr="00227091">
        <w:rPr>
          <w:lang w:val="en-US"/>
        </w:rPr>
        <w:t xml:space="preserve">                           &lt;/c:SteplistDto&gt;</w:t>
      </w:r>
    </w:p>
    <w:p w:rsidR="00EF703F" w:rsidRPr="00227091" w:rsidRDefault="00EF703F" w:rsidP="00EF703F">
      <w:pPr>
        <w:pStyle w:val="Quellcodeinline"/>
        <w:rPr>
          <w:lang w:val="en-US"/>
        </w:rPr>
      </w:pPr>
      <w:r w:rsidRPr="00227091">
        <w:rPr>
          <w:lang w:val="en-US"/>
        </w:rPr>
        <w:t xml:space="preserve">                        &lt;/b:steplist&gt;</w:t>
      </w:r>
    </w:p>
    <w:p w:rsidR="00EF703F" w:rsidRPr="00227091" w:rsidRDefault="00EF703F" w:rsidP="00EF703F">
      <w:pPr>
        <w:pStyle w:val="Quellcodeinline"/>
        <w:rPr>
          <w:lang w:val="en-US"/>
        </w:rPr>
      </w:pPr>
      <w:r w:rsidRPr="00227091">
        <w:rPr>
          <w:lang w:val="en-US"/>
        </w:rPr>
        <w:t xml:space="preserve">                        &lt;b:sysID&gt;4&lt;/b:sysID&gt;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&lt;b:maxvaln&gt;15&lt;/b:maxvaln&gt;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&lt;b:meta&gt;KALK_SUBV_ZINS&lt;/b:meta&gt;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6B79C5" w:rsidRDefault="00EF703F" w:rsidP="00EF703F">
      <w:pPr>
        <w:pStyle w:val="Quellcodeinline"/>
      </w:pPr>
      <w:r w:rsidRPr="00227091">
        <w:rPr>
          <w:lang w:val="en-US"/>
        </w:rPr>
        <w:t xml:space="preserve">                        </w:t>
      </w:r>
      <w:r w:rsidRPr="006B79C5">
        <w:t>&lt;b:name&gt;Maximaler Effektivzinssatz&lt;/b:name&gt;</w:t>
      </w:r>
    </w:p>
    <w:p w:rsidR="00EF703F" w:rsidRPr="00227091" w:rsidRDefault="00EF703F" w:rsidP="00EF703F">
      <w:pPr>
        <w:pStyle w:val="Quellcodeinline"/>
        <w:rPr>
          <w:lang w:val="en-US"/>
        </w:rPr>
      </w:pPr>
      <w:r w:rsidRPr="006B79C5">
        <w:t xml:space="preserve">                        </w:t>
      </w:r>
      <w:r w:rsidRPr="00227091">
        <w:rPr>
          <w:lang w:val="en-US"/>
        </w:rPr>
        <w:t>&lt;b:steplist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&lt;b:sysID&gt;57&lt;/b:sysID&gt;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&lt;b:maxvaln&gt;99&lt;/b:maxvaln&gt;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&lt;b:meta&gt;KALK_BORDER_KUNDENSCORE&lt;/b:meta&gt;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227091" w:rsidRDefault="00EF703F" w:rsidP="00EF703F">
      <w:pPr>
        <w:pStyle w:val="Quellcodeinline"/>
        <w:rPr>
          <w:lang w:val="en-US"/>
        </w:rPr>
      </w:pPr>
      <w:r w:rsidRPr="00227091">
        <w:rPr>
          <w:lang w:val="en-US"/>
        </w:rPr>
        <w:t xml:space="preserve">                        &lt;b:name&gt;Unterer Cut-Off FF&lt;/b:name&gt;</w:t>
      </w:r>
    </w:p>
    <w:p w:rsidR="00EF703F" w:rsidRPr="00227091" w:rsidRDefault="00EF703F" w:rsidP="00EF703F">
      <w:pPr>
        <w:pStyle w:val="Quellcodeinline"/>
        <w:rPr>
          <w:lang w:val="en-US"/>
        </w:rPr>
      </w:pPr>
      <w:r w:rsidRPr="00227091">
        <w:rPr>
          <w:lang w:val="en-US"/>
        </w:rPr>
        <w:t xml:space="preserve">                        &lt;b:steplist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&lt;b:sysID&gt;301&lt;/b:sysID&gt;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&lt;b:defvaln&gt;25000&lt;/b:defvaln&gt;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&lt;b:maxvaln&gt;250000&lt;/b:maxvaln&gt;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6B79C5" w:rsidRDefault="00EF703F" w:rsidP="00EF703F">
      <w:pPr>
        <w:pStyle w:val="Quellcodeinline"/>
      </w:pPr>
      <w:r w:rsidRPr="00227091">
        <w:rPr>
          <w:lang w:val="en-US"/>
        </w:rPr>
        <w:t xml:space="preserve">                        </w:t>
      </w:r>
      <w:r w:rsidRPr="006B79C5">
        <w:t>&lt;b:meta&gt;KALK_BORDER_BGINTERN&lt;/b:meta&gt;</w:t>
      </w:r>
    </w:p>
    <w:p w:rsidR="00EF703F" w:rsidRPr="00227091" w:rsidRDefault="00EF703F" w:rsidP="00EF703F">
      <w:pPr>
        <w:pStyle w:val="Quellcodeinline"/>
        <w:rPr>
          <w:lang w:val="en-US"/>
        </w:rPr>
      </w:pPr>
      <w:r w:rsidRPr="006B79C5">
        <w:t xml:space="preserve">                        </w:t>
      </w:r>
      <w:r w:rsidRPr="00227091">
        <w:rPr>
          <w:lang w:val="en-US"/>
        </w:rPr>
        <w:t>&lt;b:minvaln&gt;500&lt;/b:minvaln&gt;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227091" w:rsidRDefault="00EF703F" w:rsidP="00EF703F">
      <w:pPr>
        <w:pStyle w:val="Quellcodeinline"/>
        <w:rPr>
          <w:lang w:val="en-US"/>
        </w:rPr>
      </w:pPr>
      <w:r w:rsidRPr="00227091">
        <w:rPr>
          <w:lang w:val="en-US"/>
        </w:rPr>
        <w:t xml:space="preserve">                        &lt;b:name&gt;Nettokredit&lt;/b:name&gt;</w:t>
      </w:r>
    </w:p>
    <w:p w:rsidR="00EF703F" w:rsidRPr="00227091" w:rsidRDefault="00EF703F" w:rsidP="00EF703F">
      <w:pPr>
        <w:pStyle w:val="Quellcodeinline"/>
        <w:rPr>
          <w:lang w:val="en-US"/>
        </w:rPr>
      </w:pPr>
      <w:r w:rsidRPr="00227091">
        <w:rPr>
          <w:lang w:val="en-US"/>
        </w:rPr>
        <w:t xml:space="preserve">                        &lt;b:steplist xmlns:c="http://schemas.datacontract.org/2004/07/Cic.OpenOne.Common.DTO"/&gt;</w:t>
      </w:r>
    </w:p>
    <w:p w:rsidR="00EF703F" w:rsidRPr="00227091" w:rsidRDefault="00EF703F" w:rsidP="00EF703F">
      <w:pPr>
        <w:pStyle w:val="Quellcodeinline"/>
        <w:rPr>
          <w:lang w:val="en-US"/>
        </w:rPr>
      </w:pPr>
      <w:r w:rsidRPr="00227091">
        <w:rPr>
          <w:lang w:val="en-US"/>
        </w:rPr>
        <w:lastRenderedPageBreak/>
        <w:t xml:space="preserve">                        &lt;b:sysID&gt;6&lt;/b:sysID&gt;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&lt;b:maxvaln&gt;0&lt;/b:maxvaln&gt;</w:t>
      </w:r>
    </w:p>
    <w:p w:rsidR="00EF703F" w:rsidRPr="00227091" w:rsidRDefault="00EF703F" w:rsidP="00EF703F">
      <w:pPr>
        <w:pStyle w:val="Quellcodeinline"/>
        <w:rPr>
          <w:lang w:val="en-US"/>
        </w:rPr>
      </w:pPr>
      <w:r w:rsidRPr="00227091">
        <w:rPr>
          <w:lang w:val="en-US"/>
        </w:rPr>
        <w:t xml:space="preserve">                        &lt;b:maxvalp&gt;0&lt;/b:maxvalp&gt;</w:t>
      </w:r>
    </w:p>
    <w:p w:rsidR="00EF703F" w:rsidRPr="00227091" w:rsidRDefault="00EF703F" w:rsidP="00EF703F">
      <w:pPr>
        <w:pStyle w:val="Quellcodeinline"/>
        <w:rPr>
          <w:lang w:val="en-US"/>
        </w:rPr>
      </w:pPr>
      <w:r w:rsidRPr="00227091">
        <w:rPr>
          <w:lang w:val="en-US"/>
        </w:rPr>
        <w:t xml:space="preserve">                        &lt;b:meta&gt;KALK_BORDER_RATE&lt;/b:meta&gt;</w:t>
      </w:r>
    </w:p>
    <w:p w:rsidR="00EF703F" w:rsidRPr="00227091" w:rsidRDefault="00EF703F" w:rsidP="00EF703F">
      <w:pPr>
        <w:pStyle w:val="Quellcodeinline"/>
        <w:rPr>
          <w:lang w:val="en-US"/>
        </w:rPr>
      </w:pPr>
      <w:r w:rsidRPr="00227091">
        <w:rPr>
          <w:lang w:val="en-US"/>
        </w:rPr>
        <w:t xml:space="preserve">                        &lt;b:minvaln&gt;50&lt;/b:minvaln&gt;</w:t>
      </w:r>
    </w:p>
    <w:p w:rsidR="00EF703F" w:rsidRPr="00227091" w:rsidRDefault="00EF703F" w:rsidP="00EF703F">
      <w:pPr>
        <w:pStyle w:val="Quellcodeinline"/>
        <w:rPr>
          <w:lang w:val="en-US"/>
        </w:rPr>
      </w:pPr>
      <w:r w:rsidRPr="00227091">
        <w:rPr>
          <w:lang w:val="en-US"/>
        </w:rPr>
        <w:t xml:space="preserve">                        &lt;b:minvalp&gt;0&lt;/b:minvalp&gt;</w:t>
      </w:r>
    </w:p>
    <w:p w:rsidR="00EF703F" w:rsidRPr="00227091" w:rsidRDefault="00EF703F" w:rsidP="00EF703F">
      <w:pPr>
        <w:pStyle w:val="Quellcodeinline"/>
        <w:rPr>
          <w:lang w:val="en-US"/>
        </w:rPr>
      </w:pPr>
      <w:r w:rsidRPr="00227091">
        <w:rPr>
          <w:lang w:val="en-US"/>
        </w:rPr>
        <w:t xml:space="preserve">                        &lt;b:name&gt;Rate&lt;/b:name&gt;</w:t>
      </w:r>
    </w:p>
    <w:p w:rsidR="00EF703F" w:rsidRPr="00227091" w:rsidRDefault="00EF703F" w:rsidP="00EF703F">
      <w:pPr>
        <w:pStyle w:val="Quellcodeinline"/>
        <w:rPr>
          <w:lang w:val="en-US"/>
        </w:rPr>
      </w:pPr>
      <w:r w:rsidRPr="00227091">
        <w:rPr>
          <w:lang w:val="en-US"/>
        </w:rPr>
        <w:t xml:space="preserve">                        &lt;b:steplist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&lt;b:sysID&gt;7&lt;/b:sysID&gt;</w:t>
      </w:r>
    </w:p>
    <w:p w:rsidR="00EF703F" w:rsidRPr="00227091" w:rsidRDefault="00EF703F" w:rsidP="00EF703F">
      <w:pPr>
        <w:pStyle w:val="Quellcodeinline"/>
        <w:rPr>
          <w:lang w:val="en-US"/>
        </w:rPr>
      </w:pPr>
      <w:r w:rsidRPr="00227091">
        <w:rPr>
          <w:lang w:val="en-US"/>
        </w:rPr>
        <w:t xml:space="preserve">                        &lt;b:type&gt;0&lt;/b:type&gt;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&lt;b:defvaln&gt;0&lt;/b:defvaln&gt;</w:t>
      </w:r>
    </w:p>
    <w:p w:rsidR="00EF703F" w:rsidRPr="00227091" w:rsidRDefault="00EF703F" w:rsidP="00EF703F">
      <w:pPr>
        <w:pStyle w:val="Quellcodeinline"/>
        <w:rPr>
          <w:lang w:val="en-US"/>
        </w:rPr>
      </w:pPr>
      <w:r w:rsidRPr="00227091">
        <w:rPr>
          <w:lang w:val="en-US"/>
        </w:rPr>
        <w:t xml:space="preserve">                        &lt;b:defvalp&gt;0.0005&lt;/b:defvalp&gt;</w:t>
      </w:r>
    </w:p>
    <w:p w:rsidR="00EF703F" w:rsidRPr="00227091" w:rsidRDefault="00EF703F" w:rsidP="00EF703F">
      <w:pPr>
        <w:pStyle w:val="Quellcodeinline"/>
        <w:rPr>
          <w:lang w:val="en-US"/>
        </w:rPr>
      </w:pPr>
      <w:r w:rsidRPr="00227091">
        <w:rPr>
          <w:lang w:val="en-US"/>
        </w:rPr>
        <w:t xml:space="preserve">                        &lt;b:disabled&gt;false&lt;/b:disabled&gt;</w:t>
      </w:r>
    </w:p>
    <w:p w:rsidR="00EF703F" w:rsidRPr="00227091" w:rsidRDefault="00EF703F" w:rsidP="00EF703F">
      <w:pPr>
        <w:pStyle w:val="Quellcodeinline"/>
        <w:rPr>
          <w:lang w:val="en-US"/>
        </w:rPr>
      </w:pPr>
      <w:r w:rsidRPr="00227091">
        <w:rPr>
          <w:lang w:val="en-US"/>
        </w:rPr>
        <w:t xml:space="preserve">                        &lt;b:maxvaln&gt;0&lt;/b:maxvaln&gt;</w:t>
      </w:r>
    </w:p>
    <w:p w:rsidR="00EF703F" w:rsidRPr="00227091" w:rsidRDefault="00EF703F" w:rsidP="00EF703F">
      <w:pPr>
        <w:pStyle w:val="Quellcodeinline"/>
        <w:rPr>
          <w:lang w:val="en-US"/>
        </w:rPr>
      </w:pPr>
      <w:r w:rsidRPr="00227091">
        <w:rPr>
          <w:lang w:val="en-US"/>
        </w:rPr>
        <w:t xml:space="preserve">                        &lt;b:maxvalp&gt;0.0005&lt;/b:maxvalp&gt;</w:t>
      </w:r>
    </w:p>
    <w:p w:rsidR="00EF703F" w:rsidRPr="006B79C5" w:rsidRDefault="00EF703F" w:rsidP="00EF703F">
      <w:pPr>
        <w:pStyle w:val="Quellcodeinline"/>
      </w:pPr>
      <w:r w:rsidRPr="00227091">
        <w:rPr>
          <w:lang w:val="en-US"/>
        </w:rPr>
        <w:t xml:space="preserve">                        </w:t>
      </w:r>
      <w:r w:rsidRPr="006B79C5">
        <w:t>&lt;b:meta&gt;OB_MARK_SATZMEHRKM&lt;/b:meta&gt;</w:t>
      </w:r>
    </w:p>
    <w:p w:rsidR="00EF703F" w:rsidRPr="00227091" w:rsidRDefault="00EF703F" w:rsidP="00EF703F">
      <w:pPr>
        <w:pStyle w:val="Quellcodeinline"/>
        <w:rPr>
          <w:lang w:val="en-US"/>
        </w:rPr>
      </w:pPr>
      <w:r w:rsidRPr="006B79C5">
        <w:t xml:space="preserve">                        </w:t>
      </w:r>
      <w:r w:rsidRPr="00227091">
        <w:rPr>
          <w:lang w:val="en-US"/>
        </w:rPr>
        <w:t>&lt;b:minvaln&gt;0&lt;/b:minvaln&gt;</w:t>
      </w:r>
    </w:p>
    <w:p w:rsidR="00EF703F" w:rsidRPr="00227091" w:rsidRDefault="00EF703F" w:rsidP="00EF703F">
      <w:pPr>
        <w:pStyle w:val="Quellcodeinline"/>
        <w:rPr>
          <w:lang w:val="en-US"/>
        </w:rPr>
      </w:pPr>
      <w:r w:rsidRPr="00227091">
        <w:rPr>
          <w:lang w:val="en-US"/>
        </w:rPr>
        <w:t xml:space="preserve">                        &lt;b:minvalp&gt;0.0005&lt;/b:minvalp&gt;</w:t>
      </w:r>
    </w:p>
    <w:p w:rsidR="00EF703F" w:rsidRPr="006B79C5" w:rsidRDefault="00EF703F" w:rsidP="00EF703F">
      <w:pPr>
        <w:pStyle w:val="Quellcodeinline"/>
      </w:pPr>
      <w:r w:rsidRPr="00227091">
        <w:rPr>
          <w:lang w:val="en-US"/>
        </w:rPr>
        <w:t xml:space="preserve">                        </w:t>
      </w:r>
      <w:r w:rsidRPr="006B79C5">
        <w:t>&lt;b:name&gt;Mehrkilometersatz&lt;/b:name&gt;</w:t>
      </w:r>
    </w:p>
    <w:p w:rsidR="00EF703F" w:rsidRPr="00227091" w:rsidRDefault="00EF703F" w:rsidP="00EF703F">
      <w:pPr>
        <w:pStyle w:val="Quellcodeinline"/>
        <w:rPr>
          <w:lang w:val="en-US"/>
        </w:rPr>
      </w:pPr>
      <w:r w:rsidRPr="006B79C5">
        <w:t xml:space="preserve">                        </w:t>
      </w:r>
      <w:r w:rsidRPr="00227091">
        <w:rPr>
          <w:lang w:val="en-US"/>
        </w:rPr>
        <w:t>&lt;b:steplist xmlns:c="http://schemas.datacontract.org/2004/07/Cic.OpenOne.Common.DTO"/&gt;</w:t>
      </w:r>
    </w:p>
    <w:p w:rsidR="00EF703F" w:rsidRPr="00227091" w:rsidRDefault="00EF703F" w:rsidP="00EF703F">
      <w:pPr>
        <w:pStyle w:val="Quellcodeinline"/>
        <w:rPr>
          <w:lang w:val="en-US"/>
        </w:rPr>
      </w:pPr>
      <w:r w:rsidRPr="00227091">
        <w:rPr>
          <w:lang w:val="en-US"/>
        </w:rPr>
        <w:t xml:space="preserve">                        &lt;b:sysID&gt;194&lt;/b:sysID&gt;</w:t>
      </w:r>
    </w:p>
    <w:p w:rsidR="00EF703F" w:rsidRPr="00227091" w:rsidRDefault="00EF703F" w:rsidP="00EF703F">
      <w:pPr>
        <w:pStyle w:val="Quellcodeinline"/>
        <w:rPr>
          <w:lang w:val="en-US"/>
        </w:rPr>
      </w:pPr>
      <w:r w:rsidRPr="00227091">
        <w:rPr>
          <w:lang w:val="en-US"/>
        </w:rPr>
        <w:t xml:space="preserve">                        &lt;b:type&gt;1&lt;/b:type&gt;</w:t>
      </w:r>
    </w:p>
    <w:p w:rsidR="00EF703F" w:rsidRPr="00227091" w:rsidRDefault="00EF703F" w:rsidP="00EF703F">
      <w:pPr>
        <w:pStyle w:val="Quellcodeinline"/>
        <w:rPr>
          <w:lang w:val="en-US"/>
        </w:rPr>
      </w:pPr>
      <w:r w:rsidRPr="00227091">
        <w:rPr>
          <w:lang w:val="en-US"/>
        </w:rPr>
        <w:t xml:space="preserve">                        &lt;b:visible&gt;false&lt;/b:visible&gt;</w:t>
      </w:r>
    </w:p>
    <w:p w:rsidR="00EF703F" w:rsidRPr="00227091" w:rsidRDefault="00EF703F" w:rsidP="00EF703F">
      <w:pPr>
        <w:pStyle w:val="Quellcodeinline"/>
        <w:rPr>
          <w:lang w:val="en-US"/>
        </w:rPr>
      </w:pPr>
      <w:r w:rsidRPr="00227091">
        <w:rPr>
          <w:lang w:val="en-US"/>
        </w:rPr>
        <w:t xml:space="preserve">                     &lt;/b:ParamDto&gt;</w:t>
      </w:r>
    </w:p>
    <w:p w:rsidR="00EF703F" w:rsidRPr="00227091" w:rsidRDefault="00EF703F" w:rsidP="00EF703F">
      <w:pPr>
        <w:pStyle w:val="Quellcodeinline"/>
        <w:rPr>
          <w:lang w:val="en-US"/>
        </w:rPr>
      </w:pPr>
      <w:r w:rsidRPr="00227091">
        <w:rPr>
          <w:lang w:val="en-US"/>
        </w:rPr>
        <w:t xml:space="preserve">                  &lt;/b:parameters&gt;</w:t>
      </w:r>
    </w:p>
    <w:p w:rsidR="00EF703F" w:rsidRPr="00227091" w:rsidRDefault="00EF703F" w:rsidP="00EF703F">
      <w:pPr>
        <w:pStyle w:val="Quellcodeinline"/>
        <w:rPr>
          <w:lang w:val="en-US"/>
        </w:rPr>
      </w:pPr>
      <w:r w:rsidRPr="00227091">
        <w:rPr>
          <w:lang w:val="en-US"/>
        </w:rPr>
        <w:t xml:space="preserve">                  &lt;b:produkt xmlns:c="http://schemas.datacontract.org/2004/07/Cic.OpenOne.Common.DTO"&gt;</w:t>
      </w:r>
    </w:p>
    <w:p w:rsidR="00EF703F" w:rsidRPr="006B79C5" w:rsidRDefault="00EF703F" w:rsidP="00EF703F">
      <w:pPr>
        <w:pStyle w:val="Quellcodeinline"/>
      </w:pPr>
      <w:r w:rsidRPr="00227091">
        <w:rPr>
          <w:lang w:val="en-US"/>
        </w:rPr>
        <w:t xml:space="preserve">                     </w:t>
      </w:r>
      <w:r w:rsidRPr="006B79C5">
        <w:t>&lt;c:beschreibung i:nil="true"/&gt;</w:t>
      </w:r>
    </w:p>
    <w:p w:rsidR="00EF703F" w:rsidRPr="006B79C5" w:rsidRDefault="00EF703F" w:rsidP="00EF703F">
      <w:pPr>
        <w:pStyle w:val="Quellcodeinline"/>
      </w:pPr>
      <w:r w:rsidRPr="006B79C5">
        <w:t xml:space="preserve">                     &lt;c:bezeichnung&gt;LEASE-now&lt;/c:bezeichnung&gt;</w:t>
      </w:r>
    </w:p>
    <w:p w:rsidR="00EF703F" w:rsidRPr="00227091" w:rsidRDefault="00EF703F" w:rsidP="00EF703F">
      <w:pPr>
        <w:pStyle w:val="Quellcodeinline"/>
        <w:rPr>
          <w:lang w:val="en-US"/>
        </w:rPr>
      </w:pPr>
      <w:r w:rsidRPr="006B79C5">
        <w:t xml:space="preserve">                     </w:t>
      </w:r>
      <w:r w:rsidRPr="00227091">
        <w:rPr>
          <w:lang w:val="en-US"/>
        </w:rPr>
        <w:t>&lt;c:code&gt;DISABLED&lt;/c:code&gt;</w:t>
      </w:r>
    </w:p>
    <w:p w:rsidR="00EF703F" w:rsidRPr="00227091" w:rsidRDefault="00EF703F" w:rsidP="00EF703F">
      <w:pPr>
        <w:pStyle w:val="Quellcodeinline"/>
        <w:rPr>
          <w:lang w:val="en-US"/>
        </w:rPr>
      </w:pPr>
      <w:r w:rsidRPr="00227091">
        <w:rPr>
          <w:lang w:val="en-US"/>
        </w:rPr>
        <w:t xml:space="preserve">                     &lt;c:sysID&gt;-5&lt;/c:sysID&gt;</w:t>
      </w:r>
    </w:p>
    <w:p w:rsidR="00EF703F" w:rsidRPr="00227091" w:rsidRDefault="00EF703F" w:rsidP="00EF703F">
      <w:pPr>
        <w:pStyle w:val="Quellcodeinline"/>
        <w:rPr>
          <w:lang w:val="en-US"/>
        </w:rPr>
      </w:pPr>
      <w:r w:rsidRPr="00227091">
        <w:rPr>
          <w:lang w:val="en-US"/>
        </w:rPr>
        <w:t xml:space="preserve">                     &lt;c:indent&gt;0&lt;/c:indent&gt;</w:t>
      </w:r>
    </w:p>
    <w:p w:rsidR="00EF703F" w:rsidRPr="006B79C5" w:rsidRDefault="00EF703F" w:rsidP="00EF703F">
      <w:pPr>
        <w:pStyle w:val="Quellcodeinline"/>
      </w:pPr>
      <w:r w:rsidRPr="00227091">
        <w:rPr>
          <w:lang w:val="en-US"/>
        </w:rPr>
        <w:t xml:space="preserve">                  </w:t>
      </w:r>
      <w:r w:rsidRPr="006B79C5">
        <w:t>&lt;/b:produkt&gt;</w:t>
      </w:r>
    </w:p>
    <w:p w:rsidR="00EF703F" w:rsidRPr="006B79C5" w:rsidRDefault="00EF703F" w:rsidP="00EF703F">
      <w:pPr>
        <w:pStyle w:val="Quellcodeinline"/>
      </w:pPr>
      <w:r w:rsidRPr="006B79C5">
        <w:t xml:space="preserve">               &lt;/b:AvailableProduktInfoDto&gt;</w:t>
      </w:r>
    </w:p>
    <w:p w:rsidR="00EF703F" w:rsidRPr="006B79C5" w:rsidRDefault="00EF703F" w:rsidP="00EF703F">
      <w:pPr>
        <w:pStyle w:val="Quellcodeinline"/>
      </w:pPr>
      <w:r w:rsidRPr="006B79C5">
        <w:t xml:space="preserve">              &lt;/b:produktinfos&gt;</w:t>
      </w:r>
    </w:p>
    <w:p w:rsidR="00EF703F" w:rsidRPr="00227091" w:rsidRDefault="00EF703F" w:rsidP="00EF703F">
      <w:pPr>
        <w:pStyle w:val="Quellcodeinline"/>
        <w:rPr>
          <w:lang w:val="en-US"/>
        </w:rPr>
      </w:pPr>
      <w:r w:rsidRPr="006B79C5">
        <w:t xml:space="preserve">         </w:t>
      </w:r>
      <w:r w:rsidRPr="00227091">
        <w:rPr>
          <w:lang w:val="en-US"/>
        </w:rPr>
        <w:t>&lt;/listAvailableProduktInfoResult&gt;</w:t>
      </w:r>
    </w:p>
    <w:p w:rsidR="00EF703F" w:rsidRPr="00227091" w:rsidRDefault="00EF703F" w:rsidP="00EF703F">
      <w:pPr>
        <w:pStyle w:val="Quellcodeinline"/>
        <w:rPr>
          <w:lang w:val="en-US"/>
        </w:rPr>
      </w:pPr>
      <w:r w:rsidRPr="00227091">
        <w:rPr>
          <w:lang w:val="en-US"/>
        </w:rPr>
        <w:t xml:space="preserve">      &lt;/listAvailableProduktInfoResponse&gt;</w:t>
      </w:r>
    </w:p>
    <w:p w:rsidR="00EF703F" w:rsidRPr="00227091" w:rsidRDefault="00EF703F" w:rsidP="00EF703F">
      <w:pPr>
        <w:pStyle w:val="Quellcodeinline"/>
        <w:rPr>
          <w:lang w:val="en-US"/>
        </w:rPr>
      </w:pPr>
      <w:r w:rsidRPr="00227091">
        <w:rPr>
          <w:lang w:val="en-US"/>
        </w:rPr>
        <w:t xml:space="preserve">   &lt;/s:Body&gt;</w:t>
      </w:r>
    </w:p>
    <w:p w:rsidR="00EF703F" w:rsidRPr="001F3507" w:rsidRDefault="00EF703F" w:rsidP="00EF703F">
      <w:pPr>
        <w:pStyle w:val="Quellcodeinline"/>
        <w:rPr>
          <w:lang w:val="en-US"/>
        </w:rPr>
      </w:pPr>
      <w:r w:rsidRPr="00227091">
        <w:rPr>
          <w:lang w:val="en-US"/>
        </w:rPr>
        <w:t>&lt;/s:Envelope&gt;</w:t>
      </w:r>
    </w:p>
    <w:p w:rsidR="00EF703F" w:rsidRDefault="00EF703F" w:rsidP="00EF703F">
      <w:pPr>
        <w:pStyle w:val="Quellcodeinline"/>
        <w:rPr>
          <w:lang w:val="en-US"/>
        </w:rPr>
      </w:pPr>
    </w:p>
    <w:p w:rsidR="00EF703F" w:rsidRDefault="00EF703F" w:rsidP="00EF703F">
      <w:pPr>
        <w:pStyle w:val="berschrift3"/>
      </w:pPr>
      <w:bookmarkStart w:id="8007" w:name="_Toc499017590"/>
      <w:r>
        <w:t>listAvailableServices</w:t>
      </w:r>
      <w:bookmarkEnd w:id="8007"/>
    </w:p>
    <w:p w:rsidR="00EF703F" w:rsidRDefault="00EF703F" w:rsidP="00EF703F">
      <w:pPr>
        <w:pStyle w:val="berschrift4"/>
      </w:pPr>
      <w:bookmarkStart w:id="8008" w:name="_Toc499017591"/>
      <w:r>
        <w:t>WebService Beschreibung</w:t>
      </w:r>
      <w:bookmarkEnd w:id="8008"/>
    </w:p>
    <w:p w:rsidR="00EF703F" w:rsidRDefault="00EF703F" w:rsidP="00EF703F">
      <w:r>
        <w:t>Liefert alle Versicherungen zum übergebenen Kontext. Wichtig ist hierzu die Übergabe der Produkt-Id.</w:t>
      </w:r>
    </w:p>
    <w:p w:rsidR="00EF703F" w:rsidRPr="008B7A34"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a list of available services for the given context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lastRenderedPageBreak/>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ilistAvailableServicesDto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olistAvailableServicesDto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Theme="minorHAnsi" w:hAnsiTheme="minorHAnsi"/>
          <w:szCs w:val="22"/>
          <w:lang w:val="en-US"/>
        </w:rPr>
      </w:pPr>
      <w:r w:rsidRPr="006B79C5">
        <w:rPr>
          <w:rFonts w:ascii="Consolas" w:hAnsi="Consolas" w:cs="Consolas"/>
          <w:color w:val="2B91AF"/>
          <w:sz w:val="19"/>
          <w:szCs w:val="19"/>
          <w:highlight w:val="white"/>
          <w:lang w:val="en-US" w:eastAsia="de-CH"/>
        </w:rPr>
        <w:t>olistAvailableServicesDto</w:t>
      </w:r>
      <w:r w:rsidRPr="006B79C5">
        <w:rPr>
          <w:rFonts w:ascii="Consolas" w:hAnsi="Consolas" w:cs="Consolas"/>
          <w:color w:val="000000"/>
          <w:sz w:val="19"/>
          <w:szCs w:val="19"/>
          <w:highlight w:val="white"/>
          <w:lang w:val="en-US" w:eastAsia="de-CH"/>
        </w:rPr>
        <w:t xml:space="preserve"> listAvailableServices(</w:t>
      </w:r>
      <w:r w:rsidRPr="006B79C5">
        <w:rPr>
          <w:rFonts w:ascii="Consolas" w:hAnsi="Consolas" w:cs="Consolas"/>
          <w:color w:val="2B91AF"/>
          <w:sz w:val="19"/>
          <w:szCs w:val="19"/>
          <w:highlight w:val="white"/>
          <w:lang w:val="en-US" w:eastAsia="de-CH"/>
        </w:rPr>
        <w:t>ilistAvailableServicesDto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8009" w:name="_Toc499017592"/>
      <w:r>
        <w:t>Inputstruktur</w:t>
      </w:r>
      <w:bookmarkEnd w:id="8009"/>
    </w:p>
    <w:tbl>
      <w:tblPr>
        <w:tblStyle w:val="Tabellenraster"/>
        <w:tblW w:w="0" w:type="auto"/>
        <w:tblLook w:val="04A0" w:firstRow="1" w:lastRow="0" w:firstColumn="1" w:lastColumn="0" w:noHBand="0" w:noVBand="1"/>
      </w:tblPr>
      <w:tblGrid>
        <w:gridCol w:w="2749"/>
        <w:gridCol w:w="1442"/>
        <w:gridCol w:w="1598"/>
        <w:gridCol w:w="2228"/>
        <w:gridCol w:w="1058"/>
      </w:tblGrid>
      <w:tr w:rsidR="00EF703F" w:rsidTr="000E1F83">
        <w:tc>
          <w:tcPr>
            <w:tcW w:w="3045"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608"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779"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195"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0E1F83">
        <w:tc>
          <w:tcPr>
            <w:tcW w:w="3045"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ilistAvailableServicesDto</w:t>
            </w:r>
          </w:p>
        </w:tc>
        <w:tc>
          <w:tcPr>
            <w:tcW w:w="1608" w:type="dxa"/>
          </w:tcPr>
          <w:p w:rsidR="00EF703F" w:rsidRDefault="00EF703F" w:rsidP="008A2CE8">
            <w:pPr>
              <w:pStyle w:val="Text"/>
              <w:rPr>
                <w:rFonts w:asciiTheme="minorHAnsi" w:hAnsiTheme="minorHAnsi"/>
                <w:szCs w:val="22"/>
              </w:rPr>
            </w:pPr>
          </w:p>
        </w:tc>
        <w:tc>
          <w:tcPr>
            <w:tcW w:w="1779" w:type="dxa"/>
          </w:tcPr>
          <w:p w:rsidR="00EF703F" w:rsidRDefault="00EF703F" w:rsidP="008A2CE8">
            <w:pPr>
              <w:pStyle w:val="Text"/>
              <w:rPr>
                <w:rFonts w:asciiTheme="minorHAnsi" w:hAnsiTheme="minorHAnsi"/>
                <w:szCs w:val="22"/>
              </w:rPr>
            </w:pPr>
          </w:p>
        </w:tc>
        <w:tc>
          <w:tcPr>
            <w:tcW w:w="2228" w:type="dxa"/>
          </w:tcPr>
          <w:p w:rsidR="00EF703F" w:rsidRDefault="00EF703F" w:rsidP="008A2CE8">
            <w:pPr>
              <w:pStyle w:val="Text"/>
              <w:rPr>
                <w:rFonts w:asciiTheme="minorHAnsi" w:hAnsiTheme="minorHAnsi"/>
                <w:szCs w:val="22"/>
              </w:rPr>
            </w:pP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Theme="minorHAnsi" w:hAnsiTheme="minorHAnsi"/>
                <w:szCs w:val="22"/>
              </w:rPr>
            </w:pPr>
            <w:r>
              <w:rPr>
                <w:rFonts w:asciiTheme="minorHAnsi" w:hAnsiTheme="minorHAnsi"/>
                <w:szCs w:val="22"/>
              </w:rPr>
              <w:t>kontext</w:t>
            </w:r>
          </w:p>
        </w:tc>
        <w:tc>
          <w:tcPr>
            <w:tcW w:w="1779"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srvKontextDto</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Servicekontext</w:t>
            </w:r>
            <w:r w:rsidR="001E24C0">
              <w:rPr>
                <w:rFonts w:asciiTheme="minorHAnsi" w:hAnsiTheme="minorHAnsi"/>
                <w:szCs w:val="22"/>
              </w:rPr>
              <w:t>, siehe Kapitel 4</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srvKontextDto</w:t>
            </w:r>
          </w:p>
        </w:tc>
        <w:tc>
          <w:tcPr>
            <w:tcW w:w="1608" w:type="dxa"/>
          </w:tcPr>
          <w:p w:rsidR="00EF703F" w:rsidRDefault="00EF703F" w:rsidP="008A2CE8">
            <w:pPr>
              <w:pStyle w:val="Text"/>
              <w:rPr>
                <w:rFonts w:asciiTheme="minorHAnsi" w:hAnsiTheme="minorHAnsi"/>
                <w:szCs w:val="22"/>
              </w:rPr>
            </w:pP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p>
        </w:tc>
        <w:tc>
          <w:tcPr>
            <w:tcW w:w="2228" w:type="dxa"/>
          </w:tcPr>
          <w:p w:rsidR="00EF703F" w:rsidRDefault="00EF703F" w:rsidP="008A2CE8">
            <w:pPr>
              <w:pStyle w:val="Text"/>
              <w:rPr>
                <w:rFonts w:asciiTheme="minorHAnsi" w:hAnsiTheme="minorHAnsi"/>
                <w:szCs w:val="22"/>
              </w:rPr>
            </w:pP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perDate</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DateTime</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Zeitpunkt (aktuelles Datum)</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sysperole</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Person Role</w:t>
            </w:r>
          </w:p>
          <w:p w:rsidR="00EF703F" w:rsidRDefault="00EF703F" w:rsidP="008A2CE8">
            <w:pPr>
              <w:pStyle w:val="Text"/>
              <w:rPr>
                <w:rFonts w:asciiTheme="minorHAnsi" w:hAnsiTheme="minorHAnsi"/>
                <w:szCs w:val="22"/>
              </w:rPr>
            </w:pPr>
            <w:r w:rsidRPr="002D0FB8">
              <w:rPr>
                <w:rFonts w:asciiTheme="minorHAnsi" w:hAnsiTheme="minorHAnsi"/>
                <w:szCs w:val="22"/>
              </w:rPr>
              <w:t>Wird mit 0 vorbelegt und damit automatisch aus der Loginsteuerung übernommen</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syskdtyp</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ID des Kundentyps aus dem Feld Kundenart</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sysobart</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Neu=12</w:t>
            </w:r>
          </w:p>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Occasion=13</w:t>
            </w:r>
          </w:p>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Vorführ=14</w:t>
            </w:r>
          </w:p>
        </w:tc>
        <w:tc>
          <w:tcPr>
            <w:tcW w:w="1195" w:type="dxa"/>
          </w:tcPr>
          <w:p w:rsidR="00EF703F" w:rsidRDefault="00EF703F" w:rsidP="008A2CE8">
            <w:pPr>
              <w:pStyle w:val="Text"/>
              <w:rPr>
                <w:rFonts w:asciiTheme="minorHAnsi" w:hAnsiTheme="minorHAnsi"/>
                <w:szCs w:val="22"/>
              </w:rPr>
            </w:pPr>
            <w:r>
              <w:rPr>
                <w:rFonts w:asciiTheme="minorHAnsi" w:hAnsiTheme="minorHAnsi"/>
                <w:szCs w:val="22"/>
              </w:rPr>
              <w:t>x</w:t>
            </w:r>
          </w:p>
        </w:tc>
      </w:tr>
      <w:tr w:rsidR="00EF703F" w:rsidRPr="00C01B30"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sysobtyp</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Pr="002D0FB8" w:rsidRDefault="00EF703F" w:rsidP="008A2CE8">
            <w:pPr>
              <w:jc w:val="left"/>
              <w:rPr>
                <w:rFonts w:asciiTheme="minorHAnsi" w:hAnsiTheme="minorHAnsi"/>
                <w:sz w:val="22"/>
                <w:szCs w:val="22"/>
              </w:rPr>
            </w:pPr>
            <w:r w:rsidRPr="002D0FB8">
              <w:rPr>
                <w:rFonts w:asciiTheme="minorHAnsi" w:hAnsiTheme="minorHAnsi"/>
                <w:sz w:val="22"/>
                <w:szCs w:val="22"/>
              </w:rPr>
              <w:t>Id des Objekttypes muss übergeben werden.</w:t>
            </w:r>
          </w:p>
          <w:p w:rsidR="00EF703F" w:rsidRPr="008B3F77" w:rsidRDefault="00EF703F" w:rsidP="008A2CE8">
            <w:pPr>
              <w:jc w:val="left"/>
              <w:rPr>
                <w:rFonts w:asciiTheme="minorHAnsi" w:hAnsiTheme="minorHAnsi"/>
                <w:sz w:val="22"/>
                <w:szCs w:val="22"/>
                <w:lang w:val="en-US"/>
              </w:rPr>
            </w:pPr>
            <w:r w:rsidRPr="002D0FB8">
              <w:rPr>
                <w:rFonts w:asciiTheme="minorHAnsi" w:hAnsiTheme="minorHAnsi"/>
                <w:sz w:val="22"/>
                <w:szCs w:val="22"/>
                <w:lang w:val="en-US"/>
              </w:rPr>
              <w:t>(Servicemethode getObjektDaten(String EurotaxID)  liefert sysobtyp</w:t>
            </w:r>
          </w:p>
        </w:tc>
        <w:tc>
          <w:tcPr>
            <w:tcW w:w="1195" w:type="dxa"/>
          </w:tcPr>
          <w:p w:rsidR="00EF703F" w:rsidRPr="006B79C5" w:rsidRDefault="00EF703F" w:rsidP="008A2CE8">
            <w:pPr>
              <w:pStyle w:val="Text"/>
              <w:rPr>
                <w:rFonts w:asciiTheme="minorHAnsi" w:hAnsiTheme="minorHAnsi"/>
                <w:szCs w:val="22"/>
                <w:lang w:val="en-US"/>
              </w:rPr>
            </w:pPr>
          </w:p>
        </w:tc>
      </w:tr>
      <w:tr w:rsidR="00EF703F" w:rsidTr="000E1F83">
        <w:tc>
          <w:tcPr>
            <w:tcW w:w="3045" w:type="dxa"/>
          </w:tcPr>
          <w:p w:rsidR="00EF703F" w:rsidRPr="006B79C5" w:rsidRDefault="00EF703F" w:rsidP="008A2CE8">
            <w:pPr>
              <w:pStyle w:val="Text"/>
              <w:rPr>
                <w:rFonts w:ascii="Consolas" w:hAnsi="Consolas" w:cs="Consolas"/>
                <w:color w:val="2B91AF"/>
                <w:sz w:val="19"/>
                <w:szCs w:val="19"/>
                <w:highlight w:val="white"/>
                <w:lang w:val="en-US"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sysprkgroup</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Default="00EF703F" w:rsidP="008A2CE8">
            <w:pPr>
              <w:jc w:val="left"/>
              <w:rPr>
                <w:rFonts w:asciiTheme="minorHAnsi" w:hAnsiTheme="minorHAnsi"/>
                <w:sz w:val="22"/>
                <w:szCs w:val="22"/>
              </w:rPr>
            </w:pPr>
            <w:r>
              <w:rPr>
                <w:rFonts w:asciiTheme="minorHAnsi" w:hAnsiTheme="minorHAnsi"/>
                <w:sz w:val="22"/>
                <w:szCs w:val="22"/>
              </w:rPr>
              <w:t>ID der Kundengruppe</w:t>
            </w:r>
          </w:p>
        </w:tc>
        <w:tc>
          <w:tcPr>
            <w:tcW w:w="1195" w:type="dxa"/>
          </w:tcPr>
          <w:p w:rsidR="00EF703F" w:rsidRDefault="00EF703F" w:rsidP="008A2CE8">
            <w:pPr>
              <w:pStyle w:val="Text"/>
              <w:rPr>
                <w:rFonts w:asciiTheme="minorHAnsi" w:hAnsiTheme="minorHAnsi"/>
                <w:szCs w:val="22"/>
              </w:rPr>
            </w:pPr>
          </w:p>
        </w:tc>
      </w:tr>
      <w:tr w:rsidR="00EF703F" w:rsidTr="000E1F83">
        <w:tc>
          <w:tcPr>
            <w:tcW w:w="3045" w:type="dxa"/>
          </w:tcPr>
          <w:p w:rsidR="00EF703F" w:rsidRDefault="00EF703F" w:rsidP="008A2CE8">
            <w:pPr>
              <w:pStyle w:val="Text"/>
              <w:rPr>
                <w:rFonts w:ascii="Consolas" w:hAnsi="Consolas" w:cs="Consolas"/>
                <w:color w:val="2B91AF"/>
                <w:sz w:val="19"/>
                <w:szCs w:val="19"/>
                <w:highlight w:val="white"/>
                <w:lang w:val="de-DE" w:eastAsia="de-CH"/>
              </w:rPr>
            </w:pPr>
          </w:p>
        </w:tc>
        <w:tc>
          <w:tcPr>
            <w:tcW w:w="1608" w:type="dxa"/>
          </w:tcPr>
          <w:p w:rsidR="00EF703F" w:rsidRDefault="00EF703F" w:rsidP="008A2CE8">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sysprprodukt</w:t>
            </w:r>
          </w:p>
        </w:tc>
        <w:tc>
          <w:tcPr>
            <w:tcW w:w="177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EF703F" w:rsidRDefault="00EF703F" w:rsidP="008A2CE8">
            <w:pPr>
              <w:jc w:val="left"/>
              <w:rPr>
                <w:rFonts w:asciiTheme="minorHAnsi" w:hAnsiTheme="minorHAnsi"/>
                <w:sz w:val="22"/>
                <w:szCs w:val="22"/>
              </w:rPr>
            </w:pPr>
            <w:r>
              <w:rPr>
                <w:rFonts w:asciiTheme="minorHAnsi" w:hAnsiTheme="minorHAnsi"/>
                <w:sz w:val="22"/>
                <w:szCs w:val="22"/>
              </w:rPr>
              <w:t>ID des Produktes</w:t>
            </w:r>
          </w:p>
        </w:tc>
        <w:tc>
          <w:tcPr>
            <w:tcW w:w="1195" w:type="dxa"/>
          </w:tcPr>
          <w:p w:rsidR="00EF703F" w:rsidRDefault="00EF703F" w:rsidP="008A2CE8">
            <w:pPr>
              <w:pStyle w:val="Text"/>
              <w:rPr>
                <w:rFonts w:asciiTheme="minorHAnsi" w:hAnsiTheme="minorHAnsi"/>
                <w:szCs w:val="22"/>
              </w:rPr>
            </w:pPr>
          </w:p>
        </w:tc>
      </w:tr>
    </w:tbl>
    <w:p w:rsidR="00EF703F" w:rsidRDefault="00EF703F" w:rsidP="00EF703F">
      <w:pPr>
        <w:pStyle w:val="berschrift5"/>
      </w:pPr>
      <w:bookmarkStart w:id="8010" w:name="_Toc499017593"/>
      <w:r>
        <w:t>Rückgabestruktur</w:t>
      </w:r>
      <w:bookmarkEnd w:id="8010"/>
    </w:p>
    <w:tbl>
      <w:tblPr>
        <w:tblStyle w:val="Tabellenraster"/>
        <w:tblW w:w="0" w:type="auto"/>
        <w:tblLook w:val="04A0" w:firstRow="1" w:lastRow="0" w:firstColumn="1" w:lastColumn="0" w:noHBand="0" w:noVBand="1"/>
      </w:tblPr>
      <w:tblGrid>
        <w:gridCol w:w="2656"/>
        <w:gridCol w:w="2039"/>
        <w:gridCol w:w="2229"/>
        <w:gridCol w:w="2151"/>
      </w:tblGrid>
      <w:tr w:rsidR="00EF703F" w:rsidTr="001E24C0">
        <w:tc>
          <w:tcPr>
            <w:tcW w:w="2656"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2229"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1E24C0">
        <w:tc>
          <w:tcPr>
            <w:tcW w:w="2656"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olistAvailableServicesDto</w:t>
            </w:r>
          </w:p>
        </w:tc>
        <w:tc>
          <w:tcPr>
            <w:tcW w:w="2039" w:type="dxa"/>
          </w:tcPr>
          <w:p w:rsidR="00EF703F" w:rsidRDefault="00EF703F" w:rsidP="008A2CE8">
            <w:pPr>
              <w:pStyle w:val="Text"/>
              <w:rPr>
                <w:rFonts w:asciiTheme="minorHAnsi" w:hAnsiTheme="minorHAnsi"/>
                <w:szCs w:val="22"/>
              </w:rPr>
            </w:pPr>
          </w:p>
        </w:tc>
        <w:tc>
          <w:tcPr>
            <w:tcW w:w="2229" w:type="dxa"/>
          </w:tcPr>
          <w:p w:rsidR="00EF703F" w:rsidRDefault="00EF703F" w:rsidP="008A2CE8">
            <w:pPr>
              <w:pStyle w:val="Text"/>
              <w:rPr>
                <w:rFonts w:asciiTheme="minorHAnsi" w:hAnsiTheme="minorHAnsi"/>
                <w:szCs w:val="22"/>
              </w:rPr>
            </w:pPr>
          </w:p>
        </w:tc>
        <w:tc>
          <w:tcPr>
            <w:tcW w:w="2151" w:type="dxa"/>
          </w:tcPr>
          <w:p w:rsidR="00EF703F" w:rsidRDefault="00EF703F" w:rsidP="008A2CE8">
            <w:pPr>
              <w:pStyle w:val="Text"/>
              <w:rPr>
                <w:rFonts w:asciiTheme="minorHAnsi" w:hAnsiTheme="minorHAnsi"/>
                <w:szCs w:val="22"/>
              </w:rPr>
            </w:pP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services</w:t>
            </w:r>
          </w:p>
        </w:tc>
        <w:tc>
          <w:tcPr>
            <w:tcW w:w="2229"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AvailableServiceDto</w:t>
            </w:r>
            <w:r>
              <w:rPr>
                <w:rFonts w:ascii="Consolas" w:hAnsi="Consolas" w:cs="Consolas"/>
                <w:color w:val="2B91AF"/>
                <w:sz w:val="19"/>
                <w:szCs w:val="19"/>
                <w:lang w:val="de-DE" w:eastAsia="de-CH"/>
              </w:rPr>
              <w:t xml:space="preserve"> []</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Alle gefundenen Services</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AvailableServiceDto</w:t>
            </w:r>
          </w:p>
        </w:tc>
        <w:tc>
          <w:tcPr>
            <w:tcW w:w="2039" w:type="dxa"/>
          </w:tcPr>
          <w:p w:rsidR="00EF703F" w:rsidRDefault="00EF703F" w:rsidP="008A2CE8">
            <w:pPr>
              <w:pStyle w:val="Text"/>
              <w:rPr>
                <w:rFonts w:asciiTheme="minorHAnsi" w:hAnsiTheme="minorHAnsi"/>
                <w:szCs w:val="22"/>
              </w:rPr>
            </w:pP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p>
        </w:tc>
        <w:tc>
          <w:tcPr>
            <w:tcW w:w="2151" w:type="dxa"/>
          </w:tcPr>
          <w:p w:rsidR="00EF703F" w:rsidRDefault="00EF703F" w:rsidP="008A2CE8">
            <w:pPr>
              <w:pStyle w:val="Text"/>
              <w:rPr>
                <w:rFonts w:asciiTheme="minorHAnsi" w:hAnsiTheme="minorHAnsi"/>
                <w:szCs w:val="22"/>
              </w:rPr>
            </w:pP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produkt</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AvailableProduktDto</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Produktdaten</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parameters</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ParamDto[]</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Parameter</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lastRenderedPageBreak/>
              <w:t>AvailableServiceDto</w:t>
            </w:r>
          </w:p>
        </w:tc>
        <w:tc>
          <w:tcPr>
            <w:tcW w:w="2039" w:type="dxa"/>
          </w:tcPr>
          <w:p w:rsidR="00EF703F" w:rsidRDefault="00EF703F" w:rsidP="008A2CE8">
            <w:pPr>
              <w:pStyle w:val="Text"/>
              <w:rPr>
                <w:rFonts w:asciiTheme="minorHAnsi" w:hAnsiTheme="minorHAnsi"/>
                <w:szCs w:val="22"/>
              </w:rPr>
            </w:pP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p>
        </w:tc>
        <w:tc>
          <w:tcPr>
            <w:tcW w:w="2151" w:type="dxa"/>
          </w:tcPr>
          <w:p w:rsidR="00EF703F" w:rsidRDefault="00EF703F" w:rsidP="008A2CE8">
            <w:pPr>
              <w:pStyle w:val="Text"/>
              <w:rPr>
                <w:rFonts w:asciiTheme="minorHAnsi" w:hAnsiTheme="minorHAnsi"/>
                <w:szCs w:val="22"/>
              </w:rPr>
            </w:pP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editable</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Wählbar</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Produktbescheibung</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bezeichnung</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Produktbezeichnung</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code</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Produktcode</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sysID</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EF703F" w:rsidRDefault="00AE431E" w:rsidP="008A2CE8">
            <w:pPr>
              <w:pStyle w:val="Text"/>
              <w:rPr>
                <w:rFonts w:asciiTheme="minorHAnsi" w:hAnsiTheme="minorHAnsi"/>
                <w:szCs w:val="22"/>
              </w:rPr>
            </w:pPr>
            <w:r>
              <w:rPr>
                <w:rFonts w:asciiTheme="minorHAnsi" w:hAnsiTheme="minorHAnsi"/>
                <w:szCs w:val="22"/>
              </w:rPr>
              <w:t>Service</w:t>
            </w:r>
            <w:r w:rsidR="00EF703F">
              <w:rPr>
                <w:rFonts w:asciiTheme="minorHAnsi" w:hAnsiTheme="minorHAnsi"/>
                <w:szCs w:val="22"/>
              </w:rPr>
              <w:t>-ID</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mitfin</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int</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Mitfinanziert-Flag</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paketCode</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Paket-Code wenn mehrere Services gruppiert werden</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selected</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vorausgewählt</w:t>
            </w:r>
          </w:p>
        </w:tc>
      </w:tr>
      <w:tr w:rsidR="00EF703F"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p>
        </w:tc>
        <w:tc>
          <w:tcPr>
            <w:tcW w:w="2039" w:type="dxa"/>
          </w:tcPr>
          <w:p w:rsidR="00EF703F" w:rsidRDefault="00EF703F" w:rsidP="008A2CE8">
            <w:pPr>
              <w:pStyle w:val="Text"/>
              <w:rPr>
                <w:rFonts w:asciiTheme="minorHAnsi" w:hAnsiTheme="minorHAnsi"/>
                <w:szCs w:val="22"/>
              </w:rPr>
            </w:pPr>
            <w:r>
              <w:rPr>
                <w:rFonts w:asciiTheme="minorHAnsi" w:hAnsiTheme="minorHAnsi"/>
                <w:szCs w:val="22"/>
              </w:rPr>
              <w:t>serviceType</w:t>
            </w: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ServiceType</w:t>
            </w:r>
          </w:p>
        </w:tc>
        <w:tc>
          <w:tcPr>
            <w:tcW w:w="2151" w:type="dxa"/>
          </w:tcPr>
          <w:p w:rsidR="00EF703F" w:rsidRDefault="00EF703F" w:rsidP="008A2CE8">
            <w:pPr>
              <w:pStyle w:val="Text"/>
              <w:rPr>
                <w:rFonts w:asciiTheme="minorHAnsi" w:hAnsiTheme="minorHAnsi"/>
                <w:szCs w:val="22"/>
              </w:rPr>
            </w:pPr>
            <w:r>
              <w:rPr>
                <w:rFonts w:asciiTheme="minorHAnsi" w:hAnsiTheme="minorHAnsi"/>
                <w:szCs w:val="22"/>
              </w:rPr>
              <w:t>Servicetyp</w:t>
            </w:r>
          </w:p>
        </w:tc>
      </w:tr>
      <w:tr w:rsidR="00EF703F" w:rsidRPr="00C01B30" w:rsidTr="001E24C0">
        <w:tc>
          <w:tcPr>
            <w:tcW w:w="2656"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ServiceType</w:t>
            </w:r>
          </w:p>
        </w:tc>
        <w:tc>
          <w:tcPr>
            <w:tcW w:w="2039" w:type="dxa"/>
          </w:tcPr>
          <w:p w:rsidR="00EF703F" w:rsidRDefault="00EF703F" w:rsidP="008A2CE8">
            <w:pPr>
              <w:pStyle w:val="Text"/>
              <w:rPr>
                <w:rFonts w:asciiTheme="minorHAnsi" w:hAnsiTheme="minorHAnsi"/>
                <w:szCs w:val="22"/>
              </w:rPr>
            </w:pPr>
          </w:p>
        </w:tc>
        <w:tc>
          <w:tcPr>
            <w:tcW w:w="2229" w:type="dxa"/>
          </w:tcPr>
          <w:p w:rsidR="00EF703F" w:rsidRDefault="00EF703F" w:rsidP="008A2CE8">
            <w:pPr>
              <w:pStyle w:val="Text"/>
              <w:rPr>
                <w:rFonts w:ascii="Consolas" w:hAnsi="Consolas" w:cs="Consolas"/>
                <w:color w:val="2B91AF"/>
                <w:sz w:val="19"/>
                <w:szCs w:val="19"/>
                <w:highlight w:val="white"/>
                <w:lang w:val="de-DE" w:eastAsia="de-CH"/>
              </w:rPr>
            </w:pPr>
          </w:p>
        </w:tc>
        <w:tc>
          <w:tcPr>
            <w:tcW w:w="2151" w:type="dxa"/>
          </w:tcPr>
          <w:p w:rsidR="00EF703F" w:rsidRPr="006B79C5" w:rsidRDefault="00EF703F" w:rsidP="008A2CE8">
            <w:pPr>
              <w:pStyle w:val="Text"/>
              <w:rPr>
                <w:rFonts w:asciiTheme="minorHAnsi" w:hAnsiTheme="minorHAnsi"/>
                <w:szCs w:val="22"/>
                <w:lang w:val="en-US"/>
              </w:rPr>
            </w:pPr>
            <w:r w:rsidRPr="006B79C5">
              <w:rPr>
                <w:rFonts w:asciiTheme="minorHAnsi" w:hAnsiTheme="minorHAnsi"/>
                <w:szCs w:val="22"/>
                <w:lang w:val="en-US"/>
              </w:rPr>
              <w:t>VSTYP = 0,        RSVTYP = 1,        FSTYP = 2,        AUA = 3,        RIP = 4,</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AvailableProduktDto</w:t>
            </w:r>
          </w:p>
        </w:tc>
        <w:tc>
          <w:tcPr>
            <w:tcW w:w="2039" w:type="dxa"/>
          </w:tcPr>
          <w:p w:rsidR="001E24C0" w:rsidRDefault="001E24C0" w:rsidP="001E24C0">
            <w:pPr>
              <w:pStyle w:val="Text"/>
              <w:rPr>
                <w:rFonts w:asciiTheme="minorHAnsi" w:hAnsiTheme="minorHAnsi"/>
                <w:szCs w:val="22"/>
              </w:rPr>
            </w:pP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p>
        </w:tc>
        <w:tc>
          <w:tcPr>
            <w:tcW w:w="2151" w:type="dxa"/>
          </w:tcPr>
          <w:p w:rsidR="001E24C0" w:rsidRDefault="001E24C0" w:rsidP="001E24C0">
            <w:pPr>
              <w:pStyle w:val="Text"/>
              <w:rPr>
                <w:rFonts w:asciiTheme="minorHAnsi" w:hAnsiTheme="minorHAnsi"/>
                <w:szCs w:val="22"/>
              </w:rPr>
            </w:pP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indent</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Einrückung</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beschreibung</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Produktbescheibung</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bezeichnung</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Produktbezeichnung</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code</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Produktcode</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sysID</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Produkt-ID</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ParamDto</w:t>
            </w:r>
          </w:p>
        </w:tc>
        <w:tc>
          <w:tcPr>
            <w:tcW w:w="2039" w:type="dxa"/>
          </w:tcPr>
          <w:p w:rsidR="001E24C0" w:rsidRDefault="001E24C0" w:rsidP="001E24C0">
            <w:pPr>
              <w:pStyle w:val="Text"/>
              <w:rPr>
                <w:rFonts w:asciiTheme="minorHAnsi" w:hAnsiTheme="minorHAnsi"/>
                <w:szCs w:val="22"/>
              </w:rPr>
            </w:pP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p>
        </w:tc>
        <w:tc>
          <w:tcPr>
            <w:tcW w:w="2151" w:type="dxa"/>
          </w:tcPr>
          <w:p w:rsidR="001E24C0" w:rsidRDefault="001E24C0" w:rsidP="001E24C0">
            <w:pPr>
              <w:pStyle w:val="Text"/>
              <w:rPr>
                <w:rFonts w:asciiTheme="minorHAnsi" w:hAnsiTheme="minorHAnsi"/>
                <w:szCs w:val="22"/>
              </w:rPr>
            </w:pP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sysID</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Parameter-ID</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meta</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Metacode</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name</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Parametername</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visible</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Sichtbarkeit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disabled</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Schaltbar</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type</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short</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0=Num, 1=Prozent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minvaln</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num. Minwert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maxvaln</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num. Maxwert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defvaln</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num. Defaultwert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minvalp</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proz. Minwert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maxvaln</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proz. Maxwert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defvalp</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proz. Defaultwert</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steplist</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SteplistDto[]</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Schrittliste</w:t>
            </w: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lastRenderedPageBreak/>
              <w:t>SteplistDto</w:t>
            </w:r>
          </w:p>
        </w:tc>
        <w:tc>
          <w:tcPr>
            <w:tcW w:w="2039" w:type="dxa"/>
          </w:tcPr>
          <w:p w:rsidR="001E24C0" w:rsidRDefault="001E24C0" w:rsidP="001E24C0">
            <w:pPr>
              <w:pStyle w:val="Text"/>
              <w:rPr>
                <w:rFonts w:asciiTheme="minorHAnsi" w:hAnsiTheme="minorHAnsi"/>
                <w:szCs w:val="22"/>
              </w:rPr>
            </w:pP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p>
        </w:tc>
        <w:tc>
          <w:tcPr>
            <w:tcW w:w="2151" w:type="dxa"/>
          </w:tcPr>
          <w:p w:rsidR="001E24C0" w:rsidRDefault="001E24C0" w:rsidP="001E24C0">
            <w:pPr>
              <w:pStyle w:val="Text"/>
              <w:rPr>
                <w:rFonts w:asciiTheme="minorHAnsi" w:hAnsiTheme="minorHAnsi"/>
                <w:szCs w:val="22"/>
              </w:rPr>
            </w:pPr>
          </w:p>
        </w:tc>
      </w:tr>
      <w:tr w:rsidR="001E24C0" w:rsidRPr="00CB5F9A" w:rsidTr="001E24C0">
        <w:tc>
          <w:tcPr>
            <w:tcW w:w="2656" w:type="dxa"/>
          </w:tcPr>
          <w:p w:rsidR="001E24C0" w:rsidRDefault="001E24C0" w:rsidP="001E24C0">
            <w:pPr>
              <w:pStyle w:val="Text"/>
              <w:rPr>
                <w:rFonts w:ascii="Consolas" w:hAnsi="Consolas" w:cs="Consolas"/>
                <w:color w:val="2B91AF"/>
                <w:sz w:val="19"/>
                <w:szCs w:val="19"/>
                <w:highlight w:val="white"/>
                <w:lang w:val="de-DE" w:eastAsia="de-CH"/>
              </w:rPr>
            </w:pPr>
          </w:p>
        </w:tc>
        <w:tc>
          <w:tcPr>
            <w:tcW w:w="2039" w:type="dxa"/>
          </w:tcPr>
          <w:p w:rsidR="001E24C0" w:rsidRDefault="001E24C0" w:rsidP="001E24C0">
            <w:pPr>
              <w:pStyle w:val="Text"/>
              <w:rPr>
                <w:rFonts w:asciiTheme="minorHAnsi" w:hAnsiTheme="minorHAnsi"/>
                <w:szCs w:val="22"/>
              </w:rPr>
            </w:pPr>
            <w:r>
              <w:rPr>
                <w:rFonts w:asciiTheme="minorHAnsi" w:hAnsiTheme="minorHAnsi"/>
                <w:szCs w:val="22"/>
              </w:rPr>
              <w:t>stepval</w:t>
            </w:r>
          </w:p>
        </w:tc>
        <w:tc>
          <w:tcPr>
            <w:tcW w:w="2229" w:type="dxa"/>
          </w:tcPr>
          <w:p w:rsidR="001E24C0" w:rsidRDefault="001E24C0" w:rsidP="001E24C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151" w:type="dxa"/>
          </w:tcPr>
          <w:p w:rsidR="001E24C0" w:rsidRDefault="001E24C0" w:rsidP="001E24C0">
            <w:pPr>
              <w:pStyle w:val="Text"/>
              <w:rPr>
                <w:rFonts w:asciiTheme="minorHAnsi" w:hAnsiTheme="minorHAnsi"/>
                <w:szCs w:val="22"/>
              </w:rPr>
            </w:pPr>
            <w:r>
              <w:rPr>
                <w:rFonts w:asciiTheme="minorHAnsi" w:hAnsiTheme="minorHAnsi"/>
                <w:szCs w:val="22"/>
              </w:rPr>
              <w:t>Schrittwert</w:t>
            </w:r>
          </w:p>
        </w:tc>
      </w:tr>
    </w:tbl>
    <w:p w:rsidR="00EF703F" w:rsidRPr="006B79C5" w:rsidRDefault="00EF703F" w:rsidP="00EF703F">
      <w:pPr>
        <w:rPr>
          <w:lang w:val="en-US"/>
        </w:rPr>
      </w:pPr>
    </w:p>
    <w:p w:rsidR="00EF703F" w:rsidRDefault="00EF703F" w:rsidP="00EF703F">
      <w:pPr>
        <w:pStyle w:val="berschrift4"/>
      </w:pPr>
      <w:bookmarkStart w:id="8011" w:name="_Toc499017594"/>
      <w:r>
        <w:t>SOAP Beispiel</w:t>
      </w:r>
      <w:bookmarkEnd w:id="8011"/>
    </w:p>
    <w:p w:rsidR="00EF703F" w:rsidRDefault="00EF703F" w:rsidP="00EF703F">
      <w:pPr>
        <w:pStyle w:val="berschrift5"/>
      </w:pPr>
      <w:bookmarkStart w:id="8012" w:name="_Toc499017595"/>
      <w:r>
        <w:t>Request</w:t>
      </w:r>
      <w:bookmarkEnd w:id="8012"/>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227091" w:rsidRDefault="00EF703F" w:rsidP="00EF703F">
      <w:pPr>
        <w:pStyle w:val="Quellcodeinline"/>
        <w:rPr>
          <w:sz w:val="16"/>
          <w:szCs w:val="16"/>
          <w:lang w:val="en-US"/>
        </w:rPr>
      </w:pPr>
      <w:r w:rsidRPr="006B79C5">
        <w:rPr>
          <w:lang w:val="en-US"/>
        </w:rPr>
        <w:t xml:space="preserve">      </w:t>
      </w: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&lt;a:Action&gt;http://cic-software.de/GateBANKNOW/Ib2xService/listAvailableServices&lt;/a:Action&gt;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&lt;gat:listAvailableServices&gt;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&lt;cic:kontext&gt;</w:t>
      </w:r>
    </w:p>
    <w:p w:rsidR="00EF703F" w:rsidRPr="006B79C5" w:rsidRDefault="00EF703F" w:rsidP="00EF703F">
      <w:pPr>
        <w:rPr>
          <w:lang w:val="en-US"/>
        </w:rPr>
      </w:pPr>
      <w:r w:rsidRPr="006B79C5">
        <w:rPr>
          <w:lang w:val="en-US"/>
        </w:rPr>
        <w:t xml:space="preserve">               &lt;cic1:perDate&gt;2015-02-18T13:40:57.891+01:00&lt;/cic1:perDate&gt;</w:t>
      </w:r>
    </w:p>
    <w:p w:rsidR="00EF703F" w:rsidRPr="006B79C5" w:rsidRDefault="00EF703F" w:rsidP="00EF703F">
      <w:pPr>
        <w:rPr>
          <w:lang w:val="en-US"/>
        </w:rPr>
      </w:pPr>
      <w:r w:rsidRPr="006B79C5">
        <w:rPr>
          <w:lang w:val="en-US"/>
        </w:rPr>
        <w:t xml:space="preserve">               &lt;cic1:sysperole&gt;674&lt;/cic1:sysperole&gt;</w:t>
      </w:r>
    </w:p>
    <w:p w:rsidR="00EF703F" w:rsidRPr="006B79C5" w:rsidRDefault="00EF703F" w:rsidP="00EF703F">
      <w:pPr>
        <w:rPr>
          <w:lang w:val="en-US"/>
        </w:rPr>
      </w:pPr>
      <w:r w:rsidRPr="006B79C5">
        <w:rPr>
          <w:lang w:val="en-US"/>
        </w:rPr>
        <w:t xml:space="preserve">               &lt;cic1:syskdtyp&gt;0&lt;/cic1:syskdtyp&gt;</w:t>
      </w:r>
    </w:p>
    <w:p w:rsidR="00EF703F" w:rsidRPr="006B79C5" w:rsidRDefault="00EF703F" w:rsidP="00EF703F">
      <w:pPr>
        <w:rPr>
          <w:lang w:val="en-US"/>
        </w:rPr>
      </w:pPr>
      <w:r w:rsidRPr="006B79C5">
        <w:rPr>
          <w:lang w:val="en-US"/>
        </w:rPr>
        <w:t xml:space="preserve">               &lt;cic1:sysobart&gt;0&lt;/cic1:sysobart&gt;</w:t>
      </w:r>
    </w:p>
    <w:p w:rsidR="00EF703F" w:rsidRPr="006B79C5" w:rsidRDefault="00EF703F" w:rsidP="00EF703F">
      <w:pPr>
        <w:rPr>
          <w:lang w:val="en-US"/>
        </w:rPr>
      </w:pPr>
      <w:r w:rsidRPr="006B79C5">
        <w:rPr>
          <w:lang w:val="en-US"/>
        </w:rPr>
        <w:t xml:space="preserve">               &lt;cic1:sysobtyp&gt;0&lt;/cic1:sysobtyp&gt;</w:t>
      </w:r>
    </w:p>
    <w:p w:rsidR="00EF703F" w:rsidRPr="006B79C5" w:rsidRDefault="00EF703F" w:rsidP="00EF703F">
      <w:pPr>
        <w:rPr>
          <w:lang w:val="en-US"/>
        </w:rPr>
      </w:pPr>
      <w:r w:rsidRPr="006B79C5">
        <w:rPr>
          <w:lang w:val="en-US"/>
        </w:rPr>
        <w:t xml:space="preserve">               &lt;cic1:sysprkgroup&gt;0&lt;/cic1:sysprkgroup&gt;</w:t>
      </w:r>
    </w:p>
    <w:p w:rsidR="00EF703F" w:rsidRPr="006B79C5" w:rsidRDefault="00EF703F" w:rsidP="00EF703F">
      <w:pPr>
        <w:rPr>
          <w:lang w:val="en-US"/>
        </w:rPr>
      </w:pPr>
      <w:r w:rsidRPr="006B79C5">
        <w:rPr>
          <w:lang w:val="en-US"/>
        </w:rPr>
        <w:t xml:space="preserve">               &lt;cic1:sysprprodukt&gt;2632&lt;/cic1:sysprprodukt&gt;</w:t>
      </w:r>
    </w:p>
    <w:p w:rsidR="00EF703F" w:rsidRPr="006B79C5" w:rsidRDefault="00EF703F" w:rsidP="00EF703F">
      <w:pPr>
        <w:rPr>
          <w:lang w:val="en-US"/>
        </w:rPr>
      </w:pPr>
      <w:r w:rsidRPr="006B79C5">
        <w:rPr>
          <w:lang w:val="en-US"/>
        </w:rPr>
        <w:t xml:space="preserve">            &lt;/cic:kontext&gt;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&lt;/gat:listAvailableServices&gt;</w:t>
      </w:r>
    </w:p>
    <w:p w:rsidR="00EF703F" w:rsidRDefault="00EF703F" w:rsidP="00EF703F">
      <w:r w:rsidRPr="006B79C5">
        <w:rPr>
          <w:lang w:val="en-US"/>
        </w:rPr>
        <w:t xml:space="preserve">   </w:t>
      </w:r>
      <w:r>
        <w:t>&lt;/soap:Body&gt;</w:t>
      </w:r>
    </w:p>
    <w:p w:rsidR="00EF703F" w:rsidRPr="00897692" w:rsidRDefault="00EF703F" w:rsidP="00EF703F">
      <w:r>
        <w:t>&lt;/soap:Envelope&gt;</w:t>
      </w:r>
    </w:p>
    <w:p w:rsidR="00EF703F" w:rsidRDefault="00EF703F" w:rsidP="00EF703F">
      <w:pPr>
        <w:pStyle w:val="berschrift5"/>
      </w:pPr>
      <w:bookmarkStart w:id="8013" w:name="_Toc499017596"/>
      <w:r>
        <w:t>Response</w:t>
      </w:r>
      <w:bookmarkEnd w:id="8013"/>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s:mustUnderstand="1"&gt;http://cic-software.de/GateBANKNOW/Ib2xService/listAvailableServicesResponse&lt;/a:Action&gt;</w:t>
      </w:r>
    </w:p>
    <w:p w:rsidR="00EF703F" w:rsidRPr="006B79C5" w:rsidRDefault="00EF703F" w:rsidP="00EF703F">
      <w:pPr>
        <w:rPr>
          <w:lang w:val="en-US"/>
        </w:rPr>
      </w:pPr>
      <w:r w:rsidRPr="006B79C5">
        <w:rPr>
          <w:lang w:val="en-US"/>
        </w:rPr>
        <w:t xml:space="preserve">      &lt;ActivityId CorrelationId="567fb8d4-ba63-486a-bfac-090352fe7956" xmlns="http://schemas.microsoft.com/2004/09/ServiceModel/Diagnostics"&gt;7b61042a-ce58-4e3b-98a4-ab7dfd7ed333&lt;/ActivityId&gt;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lastRenderedPageBreak/>
        <w:t xml:space="preserve">      &lt;listAvailableServicesResponse xmlns="http://cic-software.de/GateBANKNOW"&gt;</w:t>
      </w:r>
    </w:p>
    <w:p w:rsidR="00EF703F" w:rsidRPr="006B79C5" w:rsidRDefault="00EF703F" w:rsidP="00EF703F">
      <w:pPr>
        <w:rPr>
          <w:lang w:val="en-US"/>
        </w:rPr>
      </w:pPr>
      <w:r w:rsidRPr="006B79C5">
        <w:rPr>
          <w:lang w:val="en-US"/>
        </w:rPr>
        <w:t xml:space="preserve">         &lt;listAvailableServicesResult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&lt;duration&gt;5441&lt;/duration&gt;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Pr="006B79C5" w:rsidRDefault="00EF703F" w:rsidP="00EF703F">
      <w:pPr>
        <w:rPr>
          <w:lang w:val="en-US"/>
        </w:rPr>
      </w:pPr>
      <w:r w:rsidRPr="006B79C5">
        <w:rPr>
          <w:lang w:val="en-US"/>
        </w:rPr>
        <w:t xml:space="preserve">               &lt;type&gt;None&lt;/type&gt;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&lt;b:services xmlns:c="http://schemas.datacontract.org/2004/07/Cic.OpenOne.Common.DTO"&gt;</w:t>
      </w:r>
    </w:p>
    <w:p w:rsidR="00EF703F" w:rsidRDefault="00EF703F" w:rsidP="00EF703F">
      <w:r w:rsidRPr="006B79C5">
        <w:rPr>
          <w:lang w:val="en-US"/>
        </w:rPr>
        <w:t xml:space="preserve">               </w:t>
      </w:r>
      <w:r>
        <w:t>&lt;c:AvailableServiceDto&gt;</w:t>
      </w:r>
    </w:p>
    <w:p w:rsidR="00EF703F" w:rsidRDefault="00EF703F" w:rsidP="00EF703F">
      <w:r>
        <w:t xml:space="preserve">                  &lt;c:beschreibung i:nil="true"/&gt;</w:t>
      </w:r>
    </w:p>
    <w:p w:rsidR="00EF703F" w:rsidRDefault="00EF703F" w:rsidP="00EF703F">
      <w:r>
        <w:t xml:space="preserve">                  &lt;c:bezeichnung&gt;Erwerbslosigkeit&lt;/c:bezeichnung&gt;</w:t>
      </w:r>
    </w:p>
    <w:p w:rsidR="00EF703F" w:rsidRPr="006B79C5" w:rsidRDefault="00EF703F" w:rsidP="00EF703F">
      <w:pPr>
        <w:rPr>
          <w:lang w:val="en-US"/>
        </w:rPr>
      </w:pPr>
      <w:r>
        <w:t xml:space="preserve">                  </w:t>
      </w:r>
      <w:r w:rsidRPr="006B79C5">
        <w:rPr>
          <w:lang w:val="en-US"/>
        </w:rPr>
        <w:t>&lt;c:code i:nil="true"/&gt;</w:t>
      </w:r>
    </w:p>
    <w:p w:rsidR="00EF703F" w:rsidRPr="006B79C5" w:rsidRDefault="00EF703F" w:rsidP="00EF703F">
      <w:pPr>
        <w:rPr>
          <w:lang w:val="en-US"/>
        </w:rPr>
      </w:pPr>
      <w:r w:rsidRPr="006B79C5">
        <w:rPr>
          <w:lang w:val="en-US"/>
        </w:rPr>
        <w:t xml:space="preserve">                  &lt;c:sysID&gt;12&lt;/c:sysID&gt;</w:t>
      </w:r>
    </w:p>
    <w:p w:rsidR="00EF703F" w:rsidRPr="006B79C5" w:rsidRDefault="00EF703F" w:rsidP="00EF703F">
      <w:pPr>
        <w:rPr>
          <w:lang w:val="en-US"/>
        </w:rPr>
      </w:pPr>
      <w:r w:rsidRPr="006B79C5">
        <w:rPr>
          <w:lang w:val="en-US"/>
        </w:rPr>
        <w:t xml:space="preserve">                  &lt;c:editable&gt;true&lt;/c:editable&gt;</w:t>
      </w:r>
    </w:p>
    <w:p w:rsidR="00EF703F" w:rsidRDefault="00EF703F" w:rsidP="00EF703F">
      <w:r w:rsidRPr="006B79C5">
        <w:rPr>
          <w:lang w:val="en-US"/>
        </w:rPr>
        <w:t xml:space="preserve">                  </w:t>
      </w:r>
      <w:r>
        <w:t>&lt;c:mitfin&gt;0&lt;/c:mitfin&gt;</w:t>
      </w:r>
    </w:p>
    <w:p w:rsidR="00EF703F" w:rsidRDefault="00EF703F" w:rsidP="00EF703F">
      <w:r>
        <w:t xml:space="preserve">                  &lt;c:paketCode&gt;14L1-&lt;/c:paketCode&gt;</w:t>
      </w:r>
    </w:p>
    <w:p w:rsidR="00EF703F" w:rsidRPr="006B79C5" w:rsidRDefault="00EF703F" w:rsidP="00EF703F">
      <w:pPr>
        <w:rPr>
          <w:lang w:val="en-US"/>
        </w:rPr>
      </w:pPr>
      <w:r>
        <w:t xml:space="preserve">                  </w:t>
      </w:r>
      <w:r w:rsidRPr="006B79C5">
        <w:rPr>
          <w:lang w:val="en-US"/>
        </w:rPr>
        <w:t>&lt;c:selected&gt;true&lt;/c:selected&gt;</w:t>
      </w:r>
    </w:p>
    <w:p w:rsidR="00EF703F" w:rsidRPr="006B79C5" w:rsidRDefault="00EF703F" w:rsidP="00EF703F">
      <w:pPr>
        <w:rPr>
          <w:lang w:val="en-US"/>
        </w:rPr>
      </w:pPr>
      <w:r w:rsidRPr="006B79C5">
        <w:rPr>
          <w:lang w:val="en-US"/>
        </w:rPr>
        <w:t xml:space="preserve">                  &lt;c:serviceType&gt;AUA&lt;/c:serviceType&gt;</w:t>
      </w:r>
    </w:p>
    <w:p w:rsidR="00EF703F" w:rsidRPr="006B79C5" w:rsidRDefault="00EF703F" w:rsidP="00EF703F">
      <w:pPr>
        <w:rPr>
          <w:lang w:val="en-US"/>
        </w:rPr>
      </w:pPr>
      <w:r w:rsidRPr="006B79C5">
        <w:rPr>
          <w:lang w:val="en-US"/>
        </w:rPr>
        <w:t xml:space="preserve">               &lt;/c:AvailableServiceDto&gt;</w:t>
      </w:r>
    </w:p>
    <w:p w:rsidR="00EF703F" w:rsidRPr="006B79C5" w:rsidRDefault="00EF703F" w:rsidP="00EF703F">
      <w:pPr>
        <w:rPr>
          <w:lang w:val="en-US"/>
        </w:rPr>
      </w:pPr>
      <w:r w:rsidRPr="006B79C5">
        <w:rPr>
          <w:lang w:val="en-US"/>
        </w:rPr>
        <w:t xml:space="preserve">               &lt;c:AvailableServiceDto&gt;</w:t>
      </w:r>
    </w:p>
    <w:p w:rsidR="00EF703F" w:rsidRPr="006B79C5" w:rsidRDefault="00EF703F" w:rsidP="00EF703F">
      <w:pPr>
        <w:rPr>
          <w:lang w:val="en-US"/>
        </w:rPr>
      </w:pPr>
      <w:r w:rsidRPr="006B79C5">
        <w:rPr>
          <w:lang w:val="en-US"/>
        </w:rPr>
        <w:t xml:space="preserve">                  &lt;c:beschreibung i:nil="true"/&gt;</w:t>
      </w:r>
    </w:p>
    <w:p w:rsidR="00EF703F" w:rsidRDefault="00EF703F" w:rsidP="00EF703F">
      <w:r w:rsidRPr="006B79C5">
        <w:rPr>
          <w:lang w:val="en-US"/>
        </w:rPr>
        <w:t xml:space="preserve">                  </w:t>
      </w:r>
      <w:r>
        <w:t>&lt;c:bezeichnung&gt;Todesfall&lt;/c:bezeichnung&gt;</w:t>
      </w:r>
    </w:p>
    <w:p w:rsidR="00EF703F" w:rsidRPr="006B79C5" w:rsidRDefault="00EF703F" w:rsidP="00EF703F">
      <w:pPr>
        <w:rPr>
          <w:lang w:val="en-US"/>
        </w:rPr>
      </w:pPr>
      <w:r>
        <w:t xml:space="preserve">                  </w:t>
      </w:r>
      <w:r w:rsidRPr="006B79C5">
        <w:rPr>
          <w:lang w:val="en-US"/>
        </w:rPr>
        <w:t>&lt;c:code i:nil="true"/&gt;</w:t>
      </w:r>
    </w:p>
    <w:p w:rsidR="00EF703F" w:rsidRPr="006B79C5" w:rsidRDefault="00EF703F" w:rsidP="00EF703F">
      <w:pPr>
        <w:rPr>
          <w:lang w:val="en-US"/>
        </w:rPr>
      </w:pPr>
      <w:r w:rsidRPr="006B79C5">
        <w:rPr>
          <w:lang w:val="en-US"/>
        </w:rPr>
        <w:t xml:space="preserve">                  &lt;c:sysID&gt;18&lt;/c:sysID&gt;</w:t>
      </w:r>
    </w:p>
    <w:p w:rsidR="00EF703F" w:rsidRPr="006B79C5" w:rsidRDefault="00EF703F" w:rsidP="00EF703F">
      <w:pPr>
        <w:rPr>
          <w:lang w:val="en-US"/>
        </w:rPr>
      </w:pPr>
      <w:r w:rsidRPr="006B79C5">
        <w:rPr>
          <w:lang w:val="en-US"/>
        </w:rPr>
        <w:t xml:space="preserve">                  &lt;c:editable&gt;true&lt;/c:editable&gt;</w:t>
      </w:r>
    </w:p>
    <w:p w:rsidR="00EF703F" w:rsidRDefault="00EF703F" w:rsidP="00EF703F">
      <w:r w:rsidRPr="006B79C5">
        <w:rPr>
          <w:lang w:val="en-US"/>
        </w:rPr>
        <w:t xml:space="preserve">                  </w:t>
      </w:r>
      <w:r>
        <w:t>&lt;c:mitfin&gt;0&lt;/c:mitfin&gt;</w:t>
      </w:r>
    </w:p>
    <w:p w:rsidR="00EF703F" w:rsidRDefault="00EF703F" w:rsidP="00EF703F">
      <w:r>
        <w:t xml:space="preserve">                  &lt;c:paketCode&gt;14L1-&lt;/c:paketCode&gt;</w:t>
      </w:r>
    </w:p>
    <w:p w:rsidR="00EF703F" w:rsidRPr="006B79C5" w:rsidRDefault="00EF703F" w:rsidP="00EF703F">
      <w:pPr>
        <w:rPr>
          <w:lang w:val="en-US"/>
        </w:rPr>
      </w:pPr>
      <w:r>
        <w:t xml:space="preserve">                  </w:t>
      </w:r>
      <w:r w:rsidRPr="006B79C5">
        <w:rPr>
          <w:lang w:val="en-US"/>
        </w:rPr>
        <w:t>&lt;c:selected&gt;true&lt;/c:selected&gt;</w:t>
      </w:r>
    </w:p>
    <w:p w:rsidR="00EF703F" w:rsidRPr="006B79C5" w:rsidRDefault="00EF703F" w:rsidP="00EF703F">
      <w:pPr>
        <w:rPr>
          <w:lang w:val="en-US"/>
        </w:rPr>
      </w:pPr>
      <w:r w:rsidRPr="006B79C5">
        <w:rPr>
          <w:lang w:val="en-US"/>
        </w:rPr>
        <w:t xml:space="preserve">                  &lt;c:serviceType&gt;RIP&lt;/c:serviceType&gt;</w:t>
      </w:r>
    </w:p>
    <w:p w:rsidR="00EF703F" w:rsidRPr="006B79C5" w:rsidRDefault="00EF703F" w:rsidP="00EF703F">
      <w:pPr>
        <w:rPr>
          <w:lang w:val="en-US"/>
        </w:rPr>
      </w:pPr>
      <w:r w:rsidRPr="006B79C5">
        <w:rPr>
          <w:lang w:val="en-US"/>
        </w:rPr>
        <w:t xml:space="preserve">               &lt;/c:AvailableServiceDto&gt;</w:t>
      </w:r>
    </w:p>
    <w:p w:rsidR="00EF703F" w:rsidRPr="006B79C5" w:rsidRDefault="00EF703F" w:rsidP="00EF703F">
      <w:pPr>
        <w:rPr>
          <w:lang w:val="en-US"/>
        </w:rPr>
      </w:pPr>
      <w:r w:rsidRPr="006B79C5">
        <w:rPr>
          <w:lang w:val="en-US"/>
        </w:rPr>
        <w:t xml:space="preserve">            &lt;/b:services&gt;</w:t>
      </w:r>
    </w:p>
    <w:p w:rsidR="00EF703F" w:rsidRPr="006B79C5" w:rsidRDefault="00EF703F" w:rsidP="00EF703F">
      <w:pPr>
        <w:rPr>
          <w:lang w:val="en-US"/>
        </w:rPr>
      </w:pPr>
      <w:r w:rsidRPr="006B79C5">
        <w:rPr>
          <w:lang w:val="en-US"/>
        </w:rPr>
        <w:t xml:space="preserve">         &lt;/listAvailableServicesResult&gt;</w:t>
      </w:r>
    </w:p>
    <w:p w:rsidR="00EF703F" w:rsidRPr="006B79C5" w:rsidRDefault="00EF703F" w:rsidP="00EF703F">
      <w:pPr>
        <w:rPr>
          <w:lang w:val="en-US"/>
        </w:rPr>
      </w:pPr>
      <w:r w:rsidRPr="006B79C5">
        <w:rPr>
          <w:lang w:val="en-US"/>
        </w:rPr>
        <w:t xml:space="preserve">      &lt;/listAvailableServicesResponse&gt;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8014" w:name="_Toc499017597"/>
      <w:r>
        <w:t>solveKalkulation</w:t>
      </w:r>
      <w:bookmarkEnd w:id="8014"/>
    </w:p>
    <w:p w:rsidR="00EF703F" w:rsidRDefault="00EF703F" w:rsidP="00EF703F">
      <w:pPr>
        <w:pStyle w:val="berschrift4"/>
      </w:pPr>
      <w:bookmarkStart w:id="8015" w:name="_Toc499017598"/>
      <w:r>
        <w:t>WebService Beschreibung</w:t>
      </w:r>
      <w:bookmarkEnd w:id="8015"/>
    </w:p>
    <w:p w:rsidR="00EF703F" w:rsidRDefault="00EF703F" w:rsidP="00EF703F">
      <w:r>
        <w:t>Berechnet die Kalkulation inkl. Versicherungen und Provisionen.</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8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solves the calculation and delivers the results</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isolveKalkulationDto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osolveKalkulationDto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Tahoma" w:hAnsi="Tahoma"/>
          <w:sz w:val="20"/>
          <w:lang w:val="en-US"/>
        </w:rPr>
      </w:pPr>
      <w:r w:rsidRPr="006B79C5">
        <w:rPr>
          <w:rFonts w:ascii="Consolas" w:hAnsi="Consolas" w:cs="Consolas"/>
          <w:color w:val="2B91AF"/>
          <w:sz w:val="19"/>
          <w:szCs w:val="19"/>
          <w:highlight w:val="white"/>
          <w:lang w:val="en-US" w:eastAsia="de-CH"/>
        </w:rPr>
        <w:t>osolveKalkulationDto</w:t>
      </w:r>
      <w:r w:rsidRPr="006B79C5">
        <w:rPr>
          <w:rFonts w:ascii="Consolas" w:hAnsi="Consolas" w:cs="Consolas"/>
          <w:color w:val="000000"/>
          <w:sz w:val="19"/>
          <w:szCs w:val="19"/>
          <w:highlight w:val="white"/>
          <w:lang w:val="en-US" w:eastAsia="de-CH"/>
        </w:rPr>
        <w:t xml:space="preserve"> solveKalkulation(</w:t>
      </w:r>
      <w:r w:rsidRPr="006B79C5">
        <w:rPr>
          <w:rFonts w:ascii="Consolas" w:hAnsi="Consolas" w:cs="Consolas"/>
          <w:color w:val="2B91AF"/>
          <w:sz w:val="19"/>
          <w:szCs w:val="19"/>
          <w:highlight w:val="white"/>
          <w:lang w:val="en-US" w:eastAsia="de-CH"/>
        </w:rPr>
        <w:t>isolveKalkulationDto</w:t>
      </w:r>
      <w:r w:rsidRPr="006B79C5">
        <w:rPr>
          <w:rFonts w:ascii="Consolas" w:hAnsi="Consolas" w:cs="Consolas"/>
          <w:color w:val="000000"/>
          <w:sz w:val="19"/>
          <w:szCs w:val="19"/>
          <w:highlight w:val="white"/>
          <w:lang w:val="en-US" w:eastAsia="de-CH"/>
        </w:rPr>
        <w:t xml:space="preserve"> input);   </w:t>
      </w:r>
      <w:r w:rsidRPr="006B79C5">
        <w:rPr>
          <w:rFonts w:ascii="Consolas" w:hAnsi="Consolas" w:cs="Consolas"/>
          <w:color w:val="808080"/>
          <w:sz w:val="19"/>
          <w:szCs w:val="19"/>
          <w:lang w:val="en-US" w:eastAsia="de-CH"/>
        </w:rPr>
        <w:tab/>
      </w:r>
    </w:p>
    <w:p w:rsidR="00EF703F" w:rsidRPr="006B79C5" w:rsidRDefault="00EF703F" w:rsidP="00EF703F">
      <w:pPr>
        <w:pStyle w:val="Text"/>
        <w:rPr>
          <w:rFonts w:ascii="Tahoma" w:hAnsi="Tahoma"/>
          <w:sz w:val="20"/>
          <w:lang w:val="en-US"/>
        </w:rPr>
      </w:pPr>
    </w:p>
    <w:p w:rsidR="00EF703F" w:rsidRDefault="00EF703F" w:rsidP="00EF703F">
      <w:pPr>
        <w:pStyle w:val="berschrift5"/>
      </w:pPr>
      <w:bookmarkStart w:id="8016" w:name="_Toc499017599"/>
      <w:r>
        <w:lastRenderedPageBreak/>
        <w:t>Inputstruktur</w:t>
      </w:r>
      <w:bookmarkEnd w:id="8016"/>
    </w:p>
    <w:tbl>
      <w:tblPr>
        <w:tblStyle w:val="Tabellenraster"/>
        <w:tblW w:w="0" w:type="auto"/>
        <w:tblLook w:val="04A0" w:firstRow="1" w:lastRow="0" w:firstColumn="1" w:lastColumn="0" w:noHBand="0" w:noVBand="1"/>
      </w:tblPr>
      <w:tblGrid>
        <w:gridCol w:w="2601"/>
        <w:gridCol w:w="1508"/>
        <w:gridCol w:w="1642"/>
        <w:gridCol w:w="2228"/>
        <w:gridCol w:w="1096"/>
      </w:tblGrid>
      <w:tr w:rsidR="00EF703F" w:rsidTr="00D91E61">
        <w:tc>
          <w:tcPr>
            <w:tcW w:w="2601"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1508"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1642"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c>
          <w:tcPr>
            <w:tcW w:w="1096" w:type="dxa"/>
          </w:tcPr>
          <w:p w:rsidR="00EF703F" w:rsidRDefault="00EF703F" w:rsidP="008A2CE8">
            <w:pPr>
              <w:pStyle w:val="Text"/>
              <w:rPr>
                <w:rFonts w:asciiTheme="minorHAnsi" w:hAnsiTheme="minorHAnsi"/>
                <w:szCs w:val="22"/>
              </w:rPr>
            </w:pPr>
            <w:r>
              <w:rPr>
                <w:rFonts w:asciiTheme="minorHAnsi" w:hAnsiTheme="minorHAnsi"/>
                <w:szCs w:val="22"/>
              </w:rPr>
              <w:t>Required</w:t>
            </w:r>
          </w:p>
        </w:tc>
      </w:tr>
      <w:tr w:rsidR="00EF703F" w:rsidTr="00D91E61">
        <w:tc>
          <w:tcPr>
            <w:tcW w:w="2601"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isolveKalkulationDto</w:t>
            </w:r>
          </w:p>
        </w:tc>
        <w:tc>
          <w:tcPr>
            <w:tcW w:w="1508" w:type="dxa"/>
          </w:tcPr>
          <w:p w:rsidR="00EF703F" w:rsidRDefault="00EF703F" w:rsidP="008A2CE8">
            <w:pPr>
              <w:pStyle w:val="Text"/>
              <w:rPr>
                <w:rFonts w:asciiTheme="minorHAnsi" w:hAnsiTheme="minorHAnsi"/>
                <w:szCs w:val="22"/>
              </w:rPr>
            </w:pPr>
          </w:p>
        </w:tc>
        <w:tc>
          <w:tcPr>
            <w:tcW w:w="1642" w:type="dxa"/>
          </w:tcPr>
          <w:p w:rsidR="00EF703F" w:rsidRDefault="00EF703F" w:rsidP="008A2CE8">
            <w:pPr>
              <w:pStyle w:val="Text"/>
              <w:rPr>
                <w:rFonts w:asciiTheme="minorHAnsi" w:hAnsiTheme="minorHAnsi"/>
                <w:szCs w:val="22"/>
              </w:rPr>
            </w:pPr>
          </w:p>
        </w:tc>
        <w:tc>
          <w:tcPr>
            <w:tcW w:w="2228" w:type="dxa"/>
          </w:tcPr>
          <w:p w:rsidR="00EF703F" w:rsidRDefault="00EF703F" w:rsidP="008A2CE8">
            <w:pPr>
              <w:pStyle w:val="Text"/>
              <w:rPr>
                <w:rFonts w:asciiTheme="minorHAnsi" w:hAnsiTheme="minorHAnsi"/>
                <w:szCs w:val="22"/>
              </w:rPr>
            </w:pPr>
          </w:p>
        </w:tc>
        <w:tc>
          <w:tcPr>
            <w:tcW w:w="1096" w:type="dxa"/>
          </w:tcPr>
          <w:p w:rsidR="00EF703F" w:rsidRDefault="00EF703F" w:rsidP="008A2CE8">
            <w:pPr>
              <w:pStyle w:val="Text"/>
              <w:rPr>
                <w:rFonts w:asciiTheme="minorHAnsi" w:hAnsiTheme="minorHAnsi"/>
                <w:szCs w:val="22"/>
              </w:rPr>
            </w:pPr>
          </w:p>
        </w:tc>
      </w:tr>
      <w:tr w:rsidR="00EF703F" w:rsidTr="00D91E61">
        <w:tc>
          <w:tcPr>
            <w:tcW w:w="2601" w:type="dxa"/>
          </w:tcPr>
          <w:p w:rsidR="00EF703F" w:rsidRDefault="00EF703F" w:rsidP="008A2CE8">
            <w:pPr>
              <w:pStyle w:val="Text"/>
              <w:rPr>
                <w:rFonts w:ascii="Consolas" w:hAnsi="Consolas" w:cs="Consolas"/>
                <w:color w:val="2B91AF"/>
                <w:sz w:val="19"/>
                <w:szCs w:val="19"/>
                <w:highlight w:val="white"/>
                <w:lang w:val="de-DE" w:eastAsia="de-CH"/>
              </w:rPr>
            </w:pPr>
          </w:p>
        </w:tc>
        <w:tc>
          <w:tcPr>
            <w:tcW w:w="1508" w:type="dxa"/>
          </w:tcPr>
          <w:p w:rsidR="00EF703F" w:rsidRDefault="00EF703F" w:rsidP="008A2CE8">
            <w:pPr>
              <w:pStyle w:val="Text"/>
              <w:rPr>
                <w:rFonts w:asciiTheme="minorHAnsi" w:hAnsiTheme="minorHAnsi"/>
                <w:szCs w:val="22"/>
              </w:rPr>
            </w:pPr>
            <w:r>
              <w:rPr>
                <w:rFonts w:asciiTheme="minorHAnsi" w:hAnsiTheme="minorHAnsi"/>
                <w:szCs w:val="22"/>
              </w:rPr>
              <w:t>prodKontext</w:t>
            </w:r>
          </w:p>
        </w:tc>
        <w:tc>
          <w:tcPr>
            <w:tcW w:w="1642"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prKontextDto</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Produktkontext</w:t>
            </w:r>
            <w:r w:rsidR="00D91E61">
              <w:rPr>
                <w:rFonts w:asciiTheme="minorHAnsi" w:hAnsiTheme="minorHAnsi"/>
                <w:szCs w:val="22"/>
              </w:rPr>
              <w:t xml:space="preserve"> (siehe Kapitel 4)</w:t>
            </w:r>
          </w:p>
        </w:tc>
        <w:tc>
          <w:tcPr>
            <w:tcW w:w="1096" w:type="dxa"/>
          </w:tcPr>
          <w:p w:rsidR="00EF703F" w:rsidRDefault="00EF703F" w:rsidP="008A2CE8">
            <w:pPr>
              <w:pStyle w:val="Text"/>
              <w:rPr>
                <w:rFonts w:asciiTheme="minorHAnsi" w:hAnsiTheme="minorHAnsi"/>
                <w:szCs w:val="22"/>
              </w:rPr>
            </w:pPr>
            <w:ins w:id="8017" w:author="admin" w:date="2015-03-19T09:48:00Z">
              <w:r>
                <w:rPr>
                  <w:rFonts w:asciiTheme="minorHAnsi" w:hAnsiTheme="minorHAnsi"/>
                  <w:szCs w:val="22"/>
                </w:rPr>
                <w:t>x</w:t>
              </w:r>
            </w:ins>
          </w:p>
        </w:tc>
      </w:tr>
      <w:tr w:rsidR="00EF703F" w:rsidTr="00D91E61">
        <w:tc>
          <w:tcPr>
            <w:tcW w:w="2601" w:type="dxa"/>
          </w:tcPr>
          <w:p w:rsidR="00EF703F" w:rsidRDefault="00EF703F" w:rsidP="008A2CE8">
            <w:pPr>
              <w:pStyle w:val="Text"/>
              <w:rPr>
                <w:rFonts w:ascii="Consolas" w:hAnsi="Consolas" w:cs="Consolas"/>
                <w:color w:val="2B91AF"/>
                <w:sz w:val="19"/>
                <w:szCs w:val="19"/>
                <w:highlight w:val="white"/>
                <w:lang w:val="de-DE" w:eastAsia="de-CH"/>
              </w:rPr>
            </w:pPr>
          </w:p>
        </w:tc>
        <w:tc>
          <w:tcPr>
            <w:tcW w:w="1508" w:type="dxa"/>
          </w:tcPr>
          <w:p w:rsidR="00EF703F" w:rsidRDefault="00EF703F" w:rsidP="008A2CE8">
            <w:pPr>
              <w:pStyle w:val="Text"/>
              <w:rPr>
                <w:rFonts w:asciiTheme="minorHAnsi" w:hAnsiTheme="minorHAnsi"/>
                <w:szCs w:val="22"/>
              </w:rPr>
            </w:pPr>
            <w:r>
              <w:rPr>
                <w:rFonts w:asciiTheme="minorHAnsi" w:hAnsiTheme="minorHAnsi"/>
                <w:szCs w:val="22"/>
              </w:rPr>
              <w:t>kalkulation</w:t>
            </w:r>
          </w:p>
        </w:tc>
        <w:tc>
          <w:tcPr>
            <w:tcW w:w="1642"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KalkulationDto</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Kalkulationsdaten</w:t>
            </w:r>
            <w:r w:rsidR="00D91E61">
              <w:rPr>
                <w:rFonts w:asciiTheme="minorHAnsi" w:hAnsiTheme="minorHAnsi"/>
                <w:szCs w:val="22"/>
              </w:rPr>
              <w:t xml:space="preserve"> (siehe Kapitel 4)</w:t>
            </w:r>
          </w:p>
        </w:tc>
        <w:tc>
          <w:tcPr>
            <w:tcW w:w="1096" w:type="dxa"/>
          </w:tcPr>
          <w:p w:rsidR="00EF703F" w:rsidRDefault="00EF703F" w:rsidP="008A2CE8">
            <w:pPr>
              <w:pStyle w:val="Text"/>
              <w:rPr>
                <w:rFonts w:asciiTheme="minorHAnsi" w:hAnsiTheme="minorHAnsi"/>
                <w:szCs w:val="22"/>
              </w:rPr>
            </w:pPr>
            <w:ins w:id="8018" w:author="admin" w:date="2015-03-19T09:48:00Z">
              <w:r>
                <w:rPr>
                  <w:rFonts w:asciiTheme="minorHAnsi" w:hAnsiTheme="minorHAnsi"/>
                  <w:szCs w:val="22"/>
                </w:rPr>
                <w:t>x</w:t>
              </w:r>
            </w:ins>
          </w:p>
        </w:tc>
      </w:tr>
      <w:tr w:rsidR="00EF703F" w:rsidTr="00D91E61">
        <w:tc>
          <w:tcPr>
            <w:tcW w:w="2601" w:type="dxa"/>
          </w:tcPr>
          <w:p w:rsidR="00EF703F" w:rsidRDefault="00EF703F" w:rsidP="008A2CE8">
            <w:pPr>
              <w:pStyle w:val="Text"/>
              <w:rPr>
                <w:rFonts w:ascii="Consolas" w:hAnsi="Consolas" w:cs="Consolas"/>
                <w:color w:val="2B91AF"/>
                <w:sz w:val="19"/>
                <w:szCs w:val="19"/>
                <w:highlight w:val="white"/>
                <w:lang w:val="de-DE" w:eastAsia="de-CH"/>
              </w:rPr>
            </w:pPr>
          </w:p>
        </w:tc>
        <w:tc>
          <w:tcPr>
            <w:tcW w:w="1508" w:type="dxa"/>
          </w:tcPr>
          <w:p w:rsidR="00EF703F" w:rsidRDefault="00EF703F" w:rsidP="008A2CE8">
            <w:pPr>
              <w:pStyle w:val="Text"/>
              <w:rPr>
                <w:rFonts w:asciiTheme="minorHAnsi" w:hAnsiTheme="minorHAnsi"/>
                <w:szCs w:val="22"/>
              </w:rPr>
            </w:pPr>
            <w:r>
              <w:rPr>
                <w:rFonts w:asciiTheme="minorHAnsi" w:hAnsiTheme="minorHAnsi"/>
                <w:szCs w:val="22"/>
              </w:rPr>
              <w:t>kalkKontext</w:t>
            </w:r>
          </w:p>
        </w:tc>
        <w:tc>
          <w:tcPr>
            <w:tcW w:w="1642"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kalkKontext</w:t>
            </w:r>
          </w:p>
        </w:tc>
        <w:tc>
          <w:tcPr>
            <w:tcW w:w="2228" w:type="dxa"/>
          </w:tcPr>
          <w:p w:rsidR="00EF703F" w:rsidRDefault="00EF703F" w:rsidP="008A2CE8">
            <w:pPr>
              <w:pStyle w:val="Text"/>
              <w:rPr>
                <w:rFonts w:asciiTheme="minorHAnsi" w:hAnsiTheme="minorHAnsi"/>
                <w:szCs w:val="22"/>
              </w:rPr>
            </w:pPr>
            <w:r>
              <w:rPr>
                <w:rFonts w:asciiTheme="minorHAnsi" w:hAnsiTheme="minorHAnsi"/>
                <w:szCs w:val="22"/>
              </w:rPr>
              <w:t>Kalkulationskontext</w:t>
            </w:r>
            <w:r w:rsidR="00D91E61">
              <w:rPr>
                <w:rFonts w:asciiTheme="minorHAnsi" w:hAnsiTheme="minorHAnsi"/>
                <w:szCs w:val="22"/>
              </w:rPr>
              <w:t xml:space="preserve"> (siehe Kapitel 4)</w:t>
            </w:r>
          </w:p>
        </w:tc>
        <w:tc>
          <w:tcPr>
            <w:tcW w:w="1096" w:type="dxa"/>
          </w:tcPr>
          <w:p w:rsidR="00EF703F" w:rsidRDefault="00EF703F" w:rsidP="008A2CE8">
            <w:pPr>
              <w:pStyle w:val="Text"/>
              <w:rPr>
                <w:rFonts w:asciiTheme="minorHAnsi" w:hAnsiTheme="minorHAnsi"/>
                <w:szCs w:val="22"/>
              </w:rPr>
            </w:pPr>
            <w:ins w:id="8019" w:author="admin" w:date="2015-03-19T09:48:00Z">
              <w:r>
                <w:rPr>
                  <w:rFonts w:asciiTheme="minorHAnsi" w:hAnsiTheme="minorHAnsi"/>
                  <w:szCs w:val="22"/>
                </w:rPr>
                <w:t>x</w:t>
              </w:r>
            </w:ins>
          </w:p>
        </w:tc>
      </w:tr>
    </w:tbl>
    <w:p w:rsidR="00EF703F" w:rsidRDefault="00EF703F" w:rsidP="00EF703F">
      <w:pPr>
        <w:pStyle w:val="berschrift5"/>
      </w:pPr>
      <w:bookmarkStart w:id="8020" w:name="_Toc499017600"/>
      <w:r>
        <w:t>Rückgabestruktur</w:t>
      </w:r>
      <w:bookmarkEnd w:id="8020"/>
    </w:p>
    <w:tbl>
      <w:tblPr>
        <w:tblStyle w:val="Tabellenraster"/>
        <w:tblW w:w="0" w:type="auto"/>
        <w:tblLook w:val="04A0" w:firstRow="1" w:lastRow="0" w:firstColumn="1" w:lastColumn="0" w:noHBand="0" w:noVBand="1"/>
      </w:tblPr>
      <w:tblGrid>
        <w:gridCol w:w="2257"/>
        <w:gridCol w:w="2140"/>
        <w:gridCol w:w="2684"/>
        <w:gridCol w:w="1994"/>
      </w:tblGrid>
      <w:tr w:rsidR="00EF703F" w:rsidTr="000E1F83">
        <w:tc>
          <w:tcPr>
            <w:tcW w:w="2457" w:type="dxa"/>
          </w:tcPr>
          <w:p w:rsidR="00EF703F" w:rsidRDefault="00EF703F" w:rsidP="008A2CE8">
            <w:pPr>
              <w:pStyle w:val="Text"/>
              <w:rPr>
                <w:rFonts w:asciiTheme="minorHAnsi" w:hAnsiTheme="minorHAnsi"/>
                <w:szCs w:val="22"/>
              </w:rPr>
            </w:pPr>
            <w:r>
              <w:rPr>
                <w:rFonts w:asciiTheme="minorHAnsi" w:hAnsiTheme="minorHAnsi"/>
                <w:szCs w:val="22"/>
              </w:rPr>
              <w:t>Klasse</w:t>
            </w: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Attribut</w:t>
            </w:r>
          </w:p>
        </w:tc>
        <w:tc>
          <w:tcPr>
            <w:tcW w:w="2933" w:type="dxa"/>
          </w:tcPr>
          <w:p w:rsidR="00EF703F" w:rsidRDefault="00EF703F" w:rsidP="008A2CE8">
            <w:pPr>
              <w:pStyle w:val="Text"/>
              <w:rPr>
                <w:rFonts w:asciiTheme="minorHAnsi" w:hAnsiTheme="minorHAnsi"/>
                <w:szCs w:val="22"/>
              </w:rPr>
            </w:pPr>
            <w:r>
              <w:rPr>
                <w:rFonts w:asciiTheme="minorHAnsi" w:hAnsiTheme="minorHAnsi"/>
                <w:szCs w:val="22"/>
              </w:rPr>
              <w:t>Typ</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Beschreibung</w:t>
            </w:r>
          </w:p>
        </w:tc>
      </w:tr>
      <w:tr w:rsidR="00EF703F" w:rsidTr="000E1F83">
        <w:tc>
          <w:tcPr>
            <w:tcW w:w="2457"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osolveKalkulationDto</w:t>
            </w:r>
          </w:p>
        </w:tc>
        <w:tc>
          <w:tcPr>
            <w:tcW w:w="2332" w:type="dxa"/>
          </w:tcPr>
          <w:p w:rsidR="00EF703F" w:rsidRDefault="00EF703F" w:rsidP="008A2CE8">
            <w:pPr>
              <w:pStyle w:val="Text"/>
              <w:rPr>
                <w:rFonts w:asciiTheme="minorHAnsi" w:hAnsiTheme="minorHAnsi"/>
                <w:szCs w:val="22"/>
              </w:rPr>
            </w:pPr>
          </w:p>
        </w:tc>
        <w:tc>
          <w:tcPr>
            <w:tcW w:w="2933" w:type="dxa"/>
          </w:tcPr>
          <w:p w:rsidR="00EF703F" w:rsidRDefault="00EF703F" w:rsidP="008A2CE8">
            <w:pPr>
              <w:pStyle w:val="Text"/>
              <w:rPr>
                <w:rFonts w:asciiTheme="minorHAnsi" w:hAnsiTheme="minorHAnsi"/>
                <w:szCs w:val="22"/>
              </w:rPr>
            </w:pPr>
          </w:p>
        </w:tc>
        <w:tc>
          <w:tcPr>
            <w:tcW w:w="2133" w:type="dxa"/>
          </w:tcPr>
          <w:p w:rsidR="00EF703F" w:rsidRDefault="00EF703F" w:rsidP="008A2CE8">
            <w:pPr>
              <w:pStyle w:val="Text"/>
              <w:rPr>
                <w:rFonts w:asciiTheme="minorHAnsi" w:hAnsiTheme="minorHAnsi"/>
                <w:szCs w:val="22"/>
              </w:rPr>
            </w:pP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kalkulation</w:t>
            </w:r>
          </w:p>
        </w:tc>
        <w:tc>
          <w:tcPr>
            <w:tcW w:w="2933" w:type="dxa"/>
          </w:tcPr>
          <w:p w:rsidR="00EF703F" w:rsidRDefault="00EF703F" w:rsidP="008A2CE8">
            <w:pPr>
              <w:pStyle w:val="Text"/>
              <w:rPr>
                <w:rFonts w:asciiTheme="minorHAnsi" w:hAnsiTheme="minorHAnsi"/>
                <w:szCs w:val="22"/>
              </w:rPr>
            </w:pPr>
            <w:r>
              <w:rPr>
                <w:rFonts w:ascii="Consolas" w:hAnsi="Consolas" w:cs="Consolas"/>
                <w:color w:val="2B91AF"/>
                <w:sz w:val="19"/>
                <w:szCs w:val="19"/>
                <w:highlight w:val="white"/>
                <w:lang w:val="de-DE" w:eastAsia="de-CH"/>
              </w:rPr>
              <w:t>KalkulationDto</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Kalkulation</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zusatzinformationen</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List</w:t>
            </w:r>
            <w:r>
              <w:rPr>
                <w:rFonts w:ascii="Consolas" w:hAnsi="Consolas" w:cs="Consolas"/>
                <w:color w:val="000000"/>
                <w:sz w:val="19"/>
                <w:szCs w:val="19"/>
                <w:highlight w:val="white"/>
                <w:lang w:val="de-DE" w:eastAsia="de-CH"/>
              </w:rPr>
              <w:t>&lt;</w:t>
            </w:r>
            <w:r>
              <w:rPr>
                <w:rFonts w:ascii="Consolas" w:hAnsi="Consolas" w:cs="Consolas"/>
                <w:color w:val="2B91AF"/>
                <w:sz w:val="19"/>
                <w:szCs w:val="19"/>
                <w:highlight w:val="white"/>
                <w:lang w:val="de-DE" w:eastAsia="de-CH"/>
              </w:rPr>
              <w:t>ZusatzinformationDto</w:t>
            </w:r>
            <w:r>
              <w:rPr>
                <w:rFonts w:ascii="Consolas" w:hAnsi="Consolas" w:cs="Consolas"/>
                <w:color w:val="000000"/>
                <w:sz w:val="19"/>
                <w:szCs w:val="19"/>
                <w:highlight w:val="white"/>
                <w:lang w:val="de-DE" w:eastAsia="de-CH"/>
              </w:rPr>
              <w:t>&gt;</w:t>
            </w:r>
          </w:p>
        </w:tc>
        <w:tc>
          <w:tcPr>
            <w:tcW w:w="2133" w:type="dxa"/>
          </w:tcPr>
          <w:p w:rsidR="00EF703F" w:rsidRDefault="00D91E61" w:rsidP="008A2CE8">
            <w:pPr>
              <w:pStyle w:val="Text"/>
              <w:rPr>
                <w:rFonts w:asciiTheme="minorHAnsi" w:hAnsiTheme="minorHAnsi"/>
                <w:szCs w:val="22"/>
              </w:rPr>
            </w:pPr>
            <w:r>
              <w:rPr>
                <w:rFonts w:asciiTheme="minorHAnsi" w:hAnsiTheme="minorHAnsi"/>
                <w:szCs w:val="22"/>
              </w:rPr>
              <w:t>Provisions-Zusatzinformationen zur Darstellung am Client</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ZusatzinformationDto</w:t>
            </w:r>
          </w:p>
        </w:tc>
        <w:tc>
          <w:tcPr>
            <w:tcW w:w="2332" w:type="dxa"/>
          </w:tcPr>
          <w:p w:rsidR="00EF703F" w:rsidRDefault="00EF703F" w:rsidP="008A2CE8">
            <w:pPr>
              <w:pStyle w:val="Text"/>
              <w:rPr>
                <w:rFonts w:asciiTheme="minorHAnsi" w:hAnsiTheme="minorHAnsi"/>
                <w:szCs w:val="22"/>
              </w:rPr>
            </w:pP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p>
        </w:tc>
        <w:tc>
          <w:tcPr>
            <w:tcW w:w="2133" w:type="dxa"/>
          </w:tcPr>
          <w:p w:rsidR="00EF703F" w:rsidRDefault="00EF703F" w:rsidP="008A2CE8">
            <w:pPr>
              <w:pStyle w:val="Text"/>
              <w:rPr>
                <w:rFonts w:asciiTheme="minorHAnsi" w:hAnsiTheme="minorHAnsi"/>
                <w:szCs w:val="22"/>
              </w:rPr>
            </w:pP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type</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ZusatzinformationType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Typ</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provisionGrund</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Grundprovision (P-Code)</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provisionNeugeld</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Grundprovision Neugeld (P-Code Neugeld)</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provisionAbloesen</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Provision Ablösen</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provisionRsv</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Provision Ratenabsicherung</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provisionZusatz</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Provision Zusatz</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p>
        </w:tc>
        <w:tc>
          <w:tcPr>
            <w:tcW w:w="2332" w:type="dxa"/>
          </w:tcPr>
          <w:p w:rsidR="00EF703F" w:rsidRDefault="00EF703F" w:rsidP="008A2CE8">
            <w:pPr>
              <w:pStyle w:val="Text"/>
              <w:rPr>
                <w:rFonts w:asciiTheme="minorHAnsi" w:hAnsiTheme="minorHAnsi"/>
                <w:szCs w:val="22"/>
              </w:rPr>
            </w:pPr>
            <w:r>
              <w:rPr>
                <w:rFonts w:asciiTheme="minorHAnsi" w:hAnsiTheme="minorHAnsi"/>
                <w:szCs w:val="22"/>
              </w:rPr>
              <w:t>provisionTotal</w:t>
            </w: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Gesamtprovision</w:t>
            </w:r>
          </w:p>
        </w:tc>
      </w:tr>
      <w:tr w:rsidR="00EF703F" w:rsidTr="000E1F83">
        <w:tc>
          <w:tcPr>
            <w:tcW w:w="2457" w:type="dxa"/>
          </w:tcPr>
          <w:p w:rsidR="00EF703F" w:rsidRDefault="00EF703F" w:rsidP="008A2CE8">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ZusatzinformationType</w:t>
            </w:r>
          </w:p>
        </w:tc>
        <w:tc>
          <w:tcPr>
            <w:tcW w:w="2332" w:type="dxa"/>
          </w:tcPr>
          <w:p w:rsidR="00EF703F" w:rsidRDefault="00EF703F" w:rsidP="008A2CE8">
            <w:pPr>
              <w:pStyle w:val="Text"/>
              <w:rPr>
                <w:rFonts w:asciiTheme="minorHAnsi" w:hAnsiTheme="minorHAnsi"/>
                <w:szCs w:val="22"/>
              </w:rPr>
            </w:pPr>
          </w:p>
        </w:tc>
        <w:tc>
          <w:tcPr>
            <w:tcW w:w="2933" w:type="dxa"/>
          </w:tcPr>
          <w:p w:rsidR="00EF703F" w:rsidRDefault="00EF703F" w:rsidP="008A2CE8">
            <w:pPr>
              <w:pStyle w:val="Text"/>
              <w:rPr>
                <w:rFonts w:ascii="Consolas" w:hAnsi="Consolas" w:cs="Consolas"/>
                <w:color w:val="2B91AF"/>
                <w:sz w:val="19"/>
                <w:szCs w:val="19"/>
                <w:highlight w:val="white"/>
                <w:lang w:val="de-DE" w:eastAsia="de-CH"/>
              </w:rPr>
            </w:pPr>
          </w:p>
        </w:tc>
        <w:tc>
          <w:tcPr>
            <w:tcW w:w="2133" w:type="dxa"/>
          </w:tcPr>
          <w:p w:rsidR="00EF703F" w:rsidRDefault="00EF703F" w:rsidP="008A2CE8">
            <w:pPr>
              <w:pStyle w:val="Text"/>
              <w:rPr>
                <w:rFonts w:asciiTheme="minorHAnsi" w:hAnsiTheme="minorHAnsi"/>
                <w:szCs w:val="22"/>
              </w:rPr>
            </w:pPr>
            <w:r>
              <w:rPr>
                <w:rFonts w:asciiTheme="minorHAnsi" w:hAnsiTheme="minorHAnsi"/>
                <w:szCs w:val="22"/>
              </w:rPr>
              <w:t>DEFAULT, RAPMIN, RAPMAX</w:t>
            </w:r>
          </w:p>
        </w:tc>
      </w:tr>
    </w:tbl>
    <w:p w:rsidR="00EF703F" w:rsidRDefault="00EF703F" w:rsidP="00EF703F"/>
    <w:p w:rsidR="00EF703F" w:rsidRDefault="00EF703F" w:rsidP="00EF703F">
      <w:pPr>
        <w:pStyle w:val="berschrift4"/>
      </w:pPr>
      <w:bookmarkStart w:id="8021" w:name="_Toc499017601"/>
      <w:r>
        <w:t>SOAP Beispiel</w:t>
      </w:r>
      <w:bookmarkEnd w:id="8021"/>
    </w:p>
    <w:p w:rsidR="00EF703F" w:rsidRDefault="00EF703F" w:rsidP="00EF703F">
      <w:pPr>
        <w:pStyle w:val="berschrift5"/>
      </w:pPr>
      <w:bookmarkStart w:id="8022" w:name="_Toc499017602"/>
      <w:r>
        <w:t>Request</w:t>
      </w:r>
      <w:bookmarkEnd w:id="8022"/>
    </w:p>
    <w:p w:rsidR="00EF703F" w:rsidRPr="006B79C5" w:rsidRDefault="00EF703F" w:rsidP="00EF703F">
      <w:pPr>
        <w:rPr>
          <w:lang w:val="en-US"/>
        </w:rPr>
      </w:pPr>
      <w:r w:rsidRPr="006B79C5">
        <w:rPr>
          <w:lang w:val="en-US"/>
        </w:rPr>
        <w:t>&lt;S:Envelope xmlns:S="http://www.w3.org/2003/05/soap-envelope"&gt;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&lt;To xmlns="http://www.w3.org/2005/08/addressing"&gt;${#Project#ServiceEndpointAndPath}b2xService.svc&lt;/To&gt;</w:t>
      </w:r>
    </w:p>
    <w:p w:rsidR="00EF703F" w:rsidRPr="006B79C5" w:rsidRDefault="00EF703F" w:rsidP="00EF703F">
      <w:pPr>
        <w:rPr>
          <w:lang w:val="en-US"/>
        </w:rPr>
      </w:pPr>
      <w:r w:rsidRPr="006B79C5">
        <w:rPr>
          <w:lang w:val="en-US"/>
        </w:rPr>
        <w:lastRenderedPageBreak/>
        <w:t xml:space="preserve">      &lt;Action S:mustUnderstand="true" xmlns="http://www.w3.org/2005/08/addressing"&gt;http://cic-software.de/GateBANKNOW/Ib2xService/solveKalkulation&lt;/Action&gt;</w:t>
      </w:r>
    </w:p>
    <w:p w:rsidR="00EF703F" w:rsidRDefault="00EF703F" w:rsidP="00EF703F">
      <w:r w:rsidRPr="006B79C5">
        <w:rPr>
          <w:lang w:val="en-US"/>
        </w:rPr>
        <w:t xml:space="preserve">      </w:t>
      </w:r>
      <w:r>
        <w:t>&lt;MessageID xmlns="http://www.w3.org/2005/08/addressing"&gt;uuid:3725308f-c8cc-4216-ab6a-b717e7995daf&lt;/MessageID&gt;</w:t>
      </w:r>
    </w:p>
    <w:p w:rsidR="00EF703F" w:rsidRPr="00227091" w:rsidRDefault="00EF703F" w:rsidP="00EF703F">
      <w:pPr>
        <w:pStyle w:val="Quellcodeinline"/>
        <w:rPr>
          <w:sz w:val="16"/>
          <w:szCs w:val="16"/>
          <w:lang w:val="en-US"/>
        </w:rPr>
      </w:pPr>
      <w:r>
        <w:t xml:space="preserve">      </w:t>
      </w: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Default="00EF703F" w:rsidP="00EF703F">
      <w:r w:rsidRPr="006B79C5">
        <w:rPr>
          <w:lang w:val="en-US"/>
        </w:rPr>
        <w:t xml:space="preserve">      </w:t>
      </w:r>
      <w:r>
        <w:t>&lt;ns5:solveKalkulation xmlns="http://schemas.datacontract.org/2004/07/Cic.OpenOne.Common.DTO" xmlns:ns2="http://schemas.datacontract.org/2004/07/Cic.OpenOne.GateBANKNOW.Service.DTO" xmlns:ns3="http://schemas.microsoft.com/2003/10/Serialization/Arrays" xmlns:ns4="http://schemas.datacontract.org/2004/07/Cic.OpenOne.GateBANKNOW.Common.DTO" xmlns:ns5="http://cic-software.de/GateBANKNOW" xmlns:ns6="http://schemas.datacontract.org/2004/07/Cic.OpenOne.Common.DTO.Prisma" xmlns:ns7="http://schemas.microsoft.com/2003/10/Serialization/"&gt;</w:t>
      </w:r>
    </w:p>
    <w:p w:rsidR="00EF703F" w:rsidRDefault="00EF703F" w:rsidP="00EF703F">
      <w:r>
        <w:t xml:space="preserve">         &lt;ns5:input&gt;</w:t>
      </w:r>
    </w:p>
    <w:p w:rsidR="00EF703F" w:rsidRDefault="00EF703F" w:rsidP="00EF703F">
      <w:r>
        <w:t xml:space="preserve">            &lt;ns2:kalkKontext&gt;</w:t>
      </w:r>
    </w:p>
    <w:p w:rsidR="00EF703F" w:rsidRDefault="00EF703F" w:rsidP="00EF703F">
      <w:r>
        <w:t xml:space="preserve">               &lt;ns4:grundBrutto&gt;74000.0&lt;/ns4:grundBrutto&gt;</w:t>
      </w:r>
    </w:p>
    <w:p w:rsidR="00EF703F" w:rsidRDefault="00EF703F" w:rsidP="00EF703F">
      <w:r>
        <w:t xml:space="preserve">               &lt;ns4:zinsNominal&gt;0.0&lt;/ns4:zinsNominal&gt;</w:t>
      </w:r>
    </w:p>
    <w:p w:rsidR="00EF703F" w:rsidRDefault="00EF703F" w:rsidP="00EF703F">
      <w:r>
        <w:t xml:space="preserve">               &lt;ns4:zubehoerBrutto&gt;0.0&lt;/ns4:zubehoerBrutto&gt;</w:t>
      </w:r>
    </w:p>
    <w:p w:rsidR="00EF703F" w:rsidRDefault="00EF703F" w:rsidP="00EF703F">
      <w:r>
        <w:t xml:space="preserve">            &lt;/ns2:kalkKontext&gt;</w:t>
      </w:r>
    </w:p>
    <w:p w:rsidR="00EF703F" w:rsidRDefault="00EF703F" w:rsidP="00EF703F">
      <w:r>
        <w:t xml:space="preserve">            &lt;ns2:kalkulation&gt;</w:t>
      </w:r>
    </w:p>
    <w:p w:rsidR="00EF703F" w:rsidRDefault="00EF703F" w:rsidP="00EF703F">
      <w:r>
        <w:t xml:space="preserve">               &lt;ns2:angAntKalkDto&gt;</w:t>
      </w:r>
    </w:p>
    <w:p w:rsidR="00EF703F" w:rsidRDefault="00EF703F" w:rsidP="00EF703F">
      <w:r>
        <w:t xml:space="preserve">                  &lt;ns2:auszahlung&gt;0.0&lt;/ns2:auszahlung&gt;</w:t>
      </w:r>
    </w:p>
    <w:p w:rsidR="00EF703F" w:rsidRDefault="00EF703F" w:rsidP="00EF703F">
      <w:r>
        <w:t xml:space="preserve">                  &lt;ns2:auszahlungTyp&gt;0&lt;/ns2:auszahlungTyp&gt;</w:t>
      </w:r>
    </w:p>
    <w:p w:rsidR="00EF703F" w:rsidRDefault="00EF703F" w:rsidP="00EF703F">
      <w:r>
        <w:t xml:space="preserve">                  &lt;ns2:bgextern&gt;0.0&lt;/ns2:bgextern&gt;</w:t>
      </w:r>
    </w:p>
    <w:p w:rsidR="00EF703F" w:rsidRDefault="00EF703F" w:rsidP="00EF703F">
      <w:r>
        <w:t xml:space="preserve">                  &lt;ns2:bgintern&gt;0.0&lt;/ns2:bgintern&gt;</w:t>
      </w:r>
    </w:p>
    <w:p w:rsidR="00EF703F" w:rsidRDefault="00EF703F" w:rsidP="00EF703F">
      <w:r>
        <w:t xml:space="preserve">                  &lt;ns2:bginternbrutto&gt;74000.0&lt;/ns2:bginternbrutto&gt;</w:t>
      </w:r>
    </w:p>
    <w:p w:rsidR="00EF703F" w:rsidRDefault="00EF703F" w:rsidP="00EF703F">
      <w:r>
        <w:t xml:space="preserve">                  &lt;ns2:calcRsvgesamt&gt;0.0&lt;/ns2:calcRsvgesamt&gt;</w:t>
      </w:r>
    </w:p>
    <w:p w:rsidR="00EF703F" w:rsidRDefault="00EF703F" w:rsidP="00EF703F">
      <w:r>
        <w:t xml:space="preserve">                  &lt;ns2:calcRsvmonat&gt;0.0&lt;/ns2:calcRsvmonat&gt;</w:t>
      </w:r>
    </w:p>
    <w:p w:rsidR="00EF703F" w:rsidRDefault="00EF703F" w:rsidP="00EF703F">
      <w:r>
        <w:t xml:space="preserve">                  &lt;ns2:calcRsvzins&gt;0.0&lt;/ns2:calcRsvzins&gt;</w:t>
      </w:r>
    </w:p>
    <w:p w:rsidR="00EF703F" w:rsidRDefault="00EF703F" w:rsidP="00EF703F">
      <w:r>
        <w:t xml:space="preserve">                  &lt;ns2:calcUstzins&gt;0.0&lt;/ns2:calcUstzins&gt;</w:t>
      </w:r>
    </w:p>
    <w:p w:rsidR="00EF703F" w:rsidRDefault="00EF703F" w:rsidP="00EF703F">
      <w:r>
        <w:t xml:space="preserve">                  &lt;ns2:calcZinskosten&gt;0.0&lt;/ns2:calcZinskosten&gt;</w:t>
      </w:r>
    </w:p>
    <w:p w:rsidR="00EF703F" w:rsidRDefault="00EF703F" w:rsidP="00EF703F">
      <w:r>
        <w:t xml:space="preserve">                  &lt;ns2:ll&gt;0&lt;/ns2:ll&gt;</w:t>
      </w:r>
    </w:p>
    <w:p w:rsidR="00EF703F" w:rsidRDefault="00EF703F" w:rsidP="00EF703F">
      <w:r>
        <w:t xml:space="preserve">                  &lt;ns2:lz&gt;48&lt;/ns2:lz&gt;</w:t>
      </w:r>
    </w:p>
    <w:p w:rsidR="00EF703F" w:rsidRPr="006B79C5" w:rsidRDefault="00EF703F" w:rsidP="00EF703F">
      <w:pPr>
        <w:rPr>
          <w:lang w:val="en-US"/>
        </w:rPr>
      </w:pPr>
      <w:r>
        <w:t xml:space="preserve">                  </w:t>
      </w:r>
      <w:r w:rsidRPr="006B79C5">
        <w:rPr>
          <w:lang w:val="en-US"/>
        </w:rPr>
        <w:t>&lt;ns2:rapratebruttoMax&gt;0.0&lt;/ns2:rapratebruttoMax&gt;</w:t>
      </w:r>
    </w:p>
    <w:p w:rsidR="00EF703F" w:rsidRPr="006B79C5" w:rsidRDefault="00EF703F" w:rsidP="00EF703F">
      <w:pPr>
        <w:rPr>
          <w:lang w:val="en-US"/>
        </w:rPr>
      </w:pPr>
      <w:r w:rsidRPr="006B79C5">
        <w:rPr>
          <w:lang w:val="en-US"/>
        </w:rPr>
        <w:t xml:space="preserve">                  &lt;ns2:rapratebruttoMin&gt;0.0&lt;/ns2:rapratebruttoMin&gt;</w:t>
      </w:r>
    </w:p>
    <w:p w:rsidR="00EF703F" w:rsidRPr="006B79C5" w:rsidRDefault="00EF703F" w:rsidP="00EF703F">
      <w:pPr>
        <w:rPr>
          <w:lang w:val="en-US"/>
        </w:rPr>
      </w:pPr>
      <w:r w:rsidRPr="006B79C5">
        <w:rPr>
          <w:lang w:val="en-US"/>
        </w:rPr>
        <w:t xml:space="preserve">                  &lt;ns2:rapzinseffMax&gt;0.0&lt;/ns2:rapzinseffMax&gt;</w:t>
      </w:r>
    </w:p>
    <w:p w:rsidR="00EF703F" w:rsidRPr="006B79C5" w:rsidRDefault="00EF703F" w:rsidP="00EF703F">
      <w:pPr>
        <w:rPr>
          <w:lang w:val="en-US"/>
        </w:rPr>
      </w:pPr>
      <w:r w:rsidRPr="006B79C5">
        <w:rPr>
          <w:lang w:val="en-US"/>
        </w:rPr>
        <w:t xml:space="preserve">                  &lt;ns2:rapzinseffMin&gt;0.0&lt;/ns2:rapzinseffMin&gt;</w:t>
      </w:r>
    </w:p>
    <w:p w:rsidR="00EF703F" w:rsidRPr="006B79C5" w:rsidRDefault="00EF703F" w:rsidP="00EF703F">
      <w:pPr>
        <w:rPr>
          <w:lang w:val="en-US"/>
        </w:rPr>
      </w:pPr>
      <w:r w:rsidRPr="006B79C5">
        <w:rPr>
          <w:lang w:val="en-US"/>
        </w:rPr>
        <w:t xml:space="preserve">                  &lt;ns2:rate&gt;0.0&lt;/ns2:rate&gt;</w:t>
      </w:r>
    </w:p>
    <w:p w:rsidR="00EF703F" w:rsidRPr="006B79C5" w:rsidRDefault="00EF703F" w:rsidP="00EF703F">
      <w:pPr>
        <w:rPr>
          <w:lang w:val="en-US"/>
        </w:rPr>
      </w:pPr>
      <w:r w:rsidRPr="006B79C5">
        <w:rPr>
          <w:lang w:val="en-US"/>
        </w:rPr>
        <w:t xml:space="preserve">                  &lt;ns2:rateBrutto&gt;0.0&lt;/ns2:rateBrutto&gt;</w:t>
      </w:r>
    </w:p>
    <w:p w:rsidR="00EF703F" w:rsidRDefault="00EF703F" w:rsidP="00EF703F">
      <w:r w:rsidRPr="006B79C5">
        <w:rPr>
          <w:lang w:val="en-US"/>
        </w:rPr>
        <w:t xml:space="preserve">                  </w:t>
      </w:r>
      <w:r>
        <w:t>&lt;ns2:rateUst&gt;0.0&lt;/ns2:rateUst&gt;</w:t>
      </w:r>
    </w:p>
    <w:p w:rsidR="00EF703F" w:rsidRDefault="00EF703F" w:rsidP="00EF703F">
      <w:r>
        <w:t xml:space="preserve">                  &lt;ns2:rueckzahlungTyp&gt;0&lt;/ns2:rueckzahlungTyp&gt;</w:t>
      </w:r>
    </w:p>
    <w:p w:rsidR="00EF703F" w:rsidRDefault="00EF703F" w:rsidP="00EF703F">
      <w:r>
        <w:t xml:space="preserve">                  &lt;ns2:rw&gt;0.0&lt;/ns2:rw&gt;</w:t>
      </w:r>
    </w:p>
    <w:p w:rsidR="00EF703F" w:rsidRDefault="00EF703F" w:rsidP="00EF703F">
      <w:r>
        <w:t xml:space="preserve">                  &lt;ns2:rwBrutto&gt;23500.0&lt;/ns2:rwBrutto&gt;</w:t>
      </w:r>
    </w:p>
    <w:p w:rsidR="00EF703F" w:rsidRDefault="00EF703F" w:rsidP="00EF703F">
      <w:r>
        <w:t xml:space="preserve">                  &lt;ns2:rwUst&gt;0.0&lt;/ns2:rwUst&gt;</w:t>
      </w:r>
    </w:p>
    <w:p w:rsidR="00EF703F" w:rsidRDefault="00EF703F" w:rsidP="00EF703F">
      <w:r>
        <w:t xml:space="preserve">                  &lt;ns2:sysantrag&gt;0&lt;/ns2:sysantrag&gt;</w:t>
      </w:r>
    </w:p>
    <w:p w:rsidR="00EF703F" w:rsidRDefault="00EF703F" w:rsidP="00EF703F">
      <w:r>
        <w:t xml:space="preserve">                  &lt;ns2:sysobusetype&gt;2&lt;/ns2:sysobusetype&gt;</w:t>
      </w:r>
    </w:p>
    <w:p w:rsidR="00EF703F" w:rsidRDefault="00EF703F" w:rsidP="00EF703F">
      <w:r>
        <w:lastRenderedPageBreak/>
        <w:t xml:space="preserve">                  &lt;ns2:sysprproduct&gt;2638&lt;/ns2:sysprproduct&gt;</w:t>
      </w:r>
    </w:p>
    <w:p w:rsidR="00EF703F" w:rsidRDefault="00EF703F" w:rsidP="00EF703F">
      <w:r>
        <w:t xml:space="preserve">                  &lt;ns2:syswaehrung&gt;0&lt;/ns2:syswaehrung&gt;</w:t>
      </w:r>
    </w:p>
    <w:p w:rsidR="00EF703F" w:rsidRDefault="00EF703F" w:rsidP="00EF703F">
      <w:r>
        <w:t xml:space="preserve">                  &lt;ns2:szUst&gt;0.0&lt;/ns2:szUst&gt;</w:t>
      </w:r>
    </w:p>
    <w:p w:rsidR="00EF703F" w:rsidRDefault="00EF703F" w:rsidP="00EF703F">
      <w:r>
        <w:t xml:space="preserve">                  &lt;ns2:verrechnung&gt;0.0&lt;/ns2:verrechnung&gt;</w:t>
      </w:r>
    </w:p>
    <w:p w:rsidR="00EF703F" w:rsidRDefault="00EF703F" w:rsidP="00EF703F">
      <w:r>
        <w:t xml:space="preserve">                  &lt;ns2:verrechnungFlag&gt;true&lt;/ns2:verrechnungFlag&gt;</w:t>
      </w:r>
    </w:p>
    <w:p w:rsidR="00EF703F" w:rsidRDefault="00EF703F" w:rsidP="00EF703F">
      <w:r>
        <w:t xml:space="preserve">                  &lt;ns2:zins&gt;0.0&lt;/ns2:zins&gt;</w:t>
      </w:r>
    </w:p>
    <w:p w:rsidR="00EF703F" w:rsidRDefault="00EF703F" w:rsidP="00EF703F">
      <w:r>
        <w:t xml:space="preserve">                  &lt;ns2:zinscust&gt;3.8&lt;/ns2:zinscust&gt;</w:t>
      </w:r>
    </w:p>
    <w:p w:rsidR="00EF703F" w:rsidRDefault="00EF703F" w:rsidP="00EF703F">
      <w:r>
        <w:t xml:space="preserve">                  &lt;ns2:zinseff&gt;0.0&lt;/ns2:zinseff&gt;</w:t>
      </w:r>
    </w:p>
    <w:p w:rsidR="00EF703F" w:rsidRDefault="00EF703F" w:rsidP="00EF703F">
      <w:r>
        <w:t xml:space="preserve">                  &lt;ns2:zinsrap&gt;0.0&lt;/ns2:zinsrap&gt;</w:t>
      </w:r>
    </w:p>
    <w:p w:rsidR="00EF703F" w:rsidRDefault="00EF703F" w:rsidP="00EF703F">
      <w:r>
        <w:t xml:space="preserve">               &lt;/ns2:angAntKalkDto&gt;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&lt;ns2:code&gt;14L1-&lt;/ns2:code&gt;</w:t>
      </w:r>
    </w:p>
    <w:p w:rsidR="00EF703F" w:rsidRDefault="00EF703F" w:rsidP="00EF703F">
      <w:r>
        <w:t xml:space="preserve">                     &lt;ns2:mitfinflag&gt;0&lt;/ns2:mitfinflag&gt;</w:t>
      </w:r>
    </w:p>
    <w:p w:rsidR="00EF703F" w:rsidRDefault="00EF703F" w:rsidP="00EF703F">
      <w:r>
        <w:t xml:space="preserve">                     &lt;ns2:sysvstyp&gt;18&lt;/ns2:sysvstyp&gt;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&lt;ns2:code&gt;14L1-&lt;/ns2:code&gt;</w:t>
      </w:r>
    </w:p>
    <w:p w:rsidR="00EF703F" w:rsidRDefault="00EF703F" w:rsidP="00EF703F">
      <w:r>
        <w:t xml:space="preserve">                     &lt;ns2:mitfinflag&gt;0&lt;/ns2:mitfinflag&gt;</w:t>
      </w:r>
    </w:p>
    <w:p w:rsidR="00EF703F" w:rsidRDefault="00EF703F" w:rsidP="00EF703F">
      <w:r>
        <w:t xml:space="preserve">                     &lt;ns2:sysvstyp&gt;12&lt;/ns2:sysvstyp&gt;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&lt;/ns2:kalkulation&gt;</w:t>
      </w:r>
    </w:p>
    <w:p w:rsidR="00EF703F" w:rsidRDefault="00EF703F" w:rsidP="00EF703F">
      <w:r>
        <w:t xml:space="preserve">            &lt;ns2:prodKontext&gt;</w:t>
      </w:r>
    </w:p>
    <w:p w:rsidR="00EF703F" w:rsidRDefault="00EF703F" w:rsidP="00EF703F">
      <w:r>
        <w:t xml:space="preserve">               &lt;ns6:perDate&gt;2015-02-18T13:06:16.830+01:00&lt;/ns6:perDate&gt;</w:t>
      </w:r>
    </w:p>
    <w:p w:rsidR="00EF703F" w:rsidRDefault="00EF703F" w:rsidP="00EF703F">
      <w:r>
        <w:t xml:space="preserve">               &lt;ns6:sysperole&gt;674&lt;/ns6:sysperole&gt;</w:t>
      </w:r>
    </w:p>
    <w:p w:rsidR="00EF703F" w:rsidRDefault="00EF703F" w:rsidP="00EF703F">
      <w:r>
        <w:t xml:space="preserve">               &lt;ns6:sysbrand&gt;0&lt;/ns6:sysbrand&gt;</w:t>
      </w:r>
    </w:p>
    <w:p w:rsidR="00EF703F" w:rsidRDefault="00EF703F" w:rsidP="00EF703F">
      <w:r>
        <w:t xml:space="preserve">               &lt;ns6:syskdtyp&gt;0&lt;/ns6:syskdtyp&gt;</w:t>
      </w:r>
    </w:p>
    <w:p w:rsidR="00EF703F" w:rsidRDefault="00EF703F" w:rsidP="00EF703F">
      <w:r>
        <w:t xml:space="preserve">               &lt;ns6:sysobart&gt;12&lt;/ns6:sysobart&gt;</w:t>
      </w:r>
    </w:p>
    <w:p w:rsidR="00EF703F" w:rsidRDefault="00EF703F" w:rsidP="00EF703F">
      <w:r>
        <w:t xml:space="preserve">               &lt;ns6:sysobtyp&gt;80421&lt;/ns6:sysobtyp&gt;</w:t>
      </w:r>
    </w:p>
    <w:p w:rsidR="00EF703F" w:rsidRDefault="00EF703F" w:rsidP="00EF703F">
      <w:r>
        <w:t xml:space="preserve">               &lt;ns6:sysprbildwelt&gt;0&lt;/ns6:sysprbildwelt&gt;</w:t>
      </w:r>
    </w:p>
    <w:p w:rsidR="00EF703F" w:rsidRPr="006B79C5" w:rsidRDefault="00EF703F" w:rsidP="00EF703F">
      <w:pPr>
        <w:rPr>
          <w:lang w:val="en-US"/>
        </w:rPr>
      </w:pPr>
      <w:r>
        <w:t xml:space="preserve">               </w:t>
      </w:r>
      <w:r w:rsidRPr="006B79C5">
        <w:rPr>
          <w:lang w:val="en-US"/>
        </w:rPr>
        <w:t>&lt;ns6:sysprchannel&gt;2&lt;/ns6:sysprchannel&gt;</w:t>
      </w:r>
    </w:p>
    <w:p w:rsidR="00EF703F" w:rsidRPr="006B79C5" w:rsidRDefault="00EF703F" w:rsidP="00EF703F">
      <w:pPr>
        <w:rPr>
          <w:lang w:val="en-US"/>
        </w:rPr>
      </w:pPr>
      <w:r w:rsidRPr="006B79C5">
        <w:rPr>
          <w:lang w:val="en-US"/>
        </w:rPr>
        <w:t xml:space="preserve">               &lt;ns6:sysprhgroup&gt;0&lt;/ns6:sysprhgroup&gt;</w:t>
      </w:r>
    </w:p>
    <w:p w:rsidR="00EF703F" w:rsidRPr="006B79C5" w:rsidRDefault="00EF703F" w:rsidP="00EF703F">
      <w:pPr>
        <w:rPr>
          <w:lang w:val="en-US"/>
        </w:rPr>
      </w:pPr>
      <w:r w:rsidRPr="006B79C5">
        <w:rPr>
          <w:lang w:val="en-US"/>
        </w:rPr>
        <w:t xml:space="preserve">               &lt;ns6:sysprinttype&gt;0&lt;/ns6:sysprinttype&gt;</w:t>
      </w:r>
    </w:p>
    <w:p w:rsidR="00EF703F" w:rsidRPr="006B79C5" w:rsidRDefault="00EF703F" w:rsidP="00EF703F">
      <w:pPr>
        <w:rPr>
          <w:lang w:val="en-US"/>
        </w:rPr>
      </w:pPr>
      <w:r w:rsidRPr="006B79C5">
        <w:rPr>
          <w:lang w:val="en-US"/>
        </w:rPr>
        <w:t xml:space="preserve">               &lt;ns6:sysprkgroup&gt;0&lt;/ns6:sysprkgroup&gt;</w:t>
      </w:r>
    </w:p>
    <w:p w:rsidR="00EF703F" w:rsidRPr="006B79C5" w:rsidRDefault="00EF703F" w:rsidP="00EF703F">
      <w:pPr>
        <w:rPr>
          <w:lang w:val="en-US"/>
        </w:rPr>
      </w:pPr>
      <w:r w:rsidRPr="006B79C5">
        <w:rPr>
          <w:lang w:val="en-US"/>
        </w:rPr>
        <w:t xml:space="preserve">               &lt;ns6:sysprproduct&gt;2638&lt;/ns6:sysprproduct&gt;</w:t>
      </w:r>
    </w:p>
    <w:p w:rsidR="00EF703F" w:rsidRPr="006B79C5" w:rsidRDefault="00EF703F" w:rsidP="00EF703F">
      <w:pPr>
        <w:rPr>
          <w:lang w:val="en-US"/>
        </w:rPr>
      </w:pPr>
      <w:r w:rsidRPr="006B79C5">
        <w:rPr>
          <w:lang w:val="en-US"/>
        </w:rPr>
        <w:t xml:space="preserve">               &lt;ns6:sysprusetype&gt;2&lt;/ns6:sysprusetype&gt;</w:t>
      </w:r>
    </w:p>
    <w:p w:rsidR="00EF703F" w:rsidRPr="006B79C5" w:rsidRDefault="00EF703F" w:rsidP="00EF703F">
      <w:pPr>
        <w:rPr>
          <w:lang w:val="en-US"/>
        </w:rPr>
      </w:pPr>
      <w:r w:rsidRPr="006B79C5">
        <w:rPr>
          <w:lang w:val="en-US"/>
        </w:rPr>
        <w:t xml:space="preserve">            &lt;/ns2:prodKontext&gt;</w:t>
      </w:r>
    </w:p>
    <w:p w:rsidR="00EF703F" w:rsidRPr="006B79C5" w:rsidRDefault="00EF703F" w:rsidP="00EF703F">
      <w:pPr>
        <w:rPr>
          <w:lang w:val="en-US"/>
        </w:rPr>
      </w:pPr>
      <w:r w:rsidRPr="006B79C5">
        <w:rPr>
          <w:lang w:val="en-US"/>
        </w:rPr>
        <w:t xml:space="preserve">         &lt;/ns5:input&gt;</w:t>
      </w:r>
    </w:p>
    <w:p w:rsidR="00EF703F" w:rsidRPr="006B79C5" w:rsidRDefault="00EF703F" w:rsidP="00EF703F">
      <w:pPr>
        <w:rPr>
          <w:lang w:val="en-US"/>
        </w:rPr>
      </w:pPr>
      <w:r w:rsidRPr="006B79C5">
        <w:rPr>
          <w:lang w:val="en-US"/>
        </w:rPr>
        <w:t xml:space="preserve">      &lt;/ns5:solveKalkulation&gt;</w:t>
      </w:r>
    </w:p>
    <w:p w:rsidR="00EF703F" w:rsidRPr="006B79C5" w:rsidRDefault="00EF703F" w:rsidP="00EF703F">
      <w:pPr>
        <w:rPr>
          <w:lang w:val="en-US"/>
        </w:rPr>
      </w:pPr>
      <w:r w:rsidRPr="006B79C5">
        <w:rPr>
          <w:lang w:val="en-US"/>
        </w:rPr>
        <w:t xml:space="preserve">   &lt;/S:Body&gt;</w:t>
      </w:r>
    </w:p>
    <w:p w:rsidR="00EF703F" w:rsidRPr="00EB59EC" w:rsidRDefault="00EF703F" w:rsidP="00EF703F">
      <w:r>
        <w:t>&lt;/S:Envelope&gt;</w:t>
      </w:r>
    </w:p>
    <w:p w:rsidR="00EF703F" w:rsidRDefault="00EF703F" w:rsidP="00EF703F">
      <w:pPr>
        <w:pStyle w:val="berschrift5"/>
      </w:pPr>
      <w:bookmarkStart w:id="8023" w:name="_Toc499017603"/>
      <w:r>
        <w:t>Response</w:t>
      </w:r>
      <w:bookmarkEnd w:id="8023"/>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s:mustUnderstand="1"&gt;http://cic-software.de/GateBANKNOW/Ib2xService/solveKalkulationResponse&lt;/a:Action&gt;</w:t>
      </w:r>
    </w:p>
    <w:p w:rsidR="00EF703F" w:rsidRPr="006B79C5" w:rsidRDefault="00EF703F" w:rsidP="00EF703F">
      <w:pPr>
        <w:rPr>
          <w:lang w:val="en-US"/>
        </w:rPr>
      </w:pPr>
      <w:r w:rsidRPr="006B79C5">
        <w:rPr>
          <w:lang w:val="en-US"/>
        </w:rPr>
        <w:t xml:space="preserve">      &lt;ActivityId CorrelationId="8089edce-2344-498b-9743-b2e60a735412" xmlns="http://schemas.microsoft.com/2004/09/ServiceModel/Diagnostics"&gt;023db964-7c7c-4ed7-85ca-a93c53c6631d&lt;/ActivityId&gt;</w:t>
      </w:r>
    </w:p>
    <w:p w:rsidR="00EF703F" w:rsidRPr="006B79C5" w:rsidRDefault="00EF703F" w:rsidP="00EF703F">
      <w:pPr>
        <w:rPr>
          <w:lang w:val="en-US"/>
        </w:rPr>
      </w:pPr>
      <w:r w:rsidRPr="006B79C5">
        <w:rPr>
          <w:lang w:val="en-US"/>
        </w:rPr>
        <w:t xml:space="preserve">      &lt;a:RelatesTo&gt;uuid:3725308f-c8cc-4216-ab6a-b717e7995daf&lt;/a:RelatesTo&gt;</w:t>
      </w:r>
    </w:p>
    <w:p w:rsidR="00EF703F" w:rsidRPr="006B79C5" w:rsidRDefault="00EF703F" w:rsidP="00EF703F">
      <w:pPr>
        <w:rPr>
          <w:lang w:val="en-US"/>
        </w:rPr>
      </w:pPr>
      <w:r w:rsidRPr="006B79C5">
        <w:rPr>
          <w:lang w:val="en-US"/>
        </w:rPr>
        <w:t xml:space="preserve">      &lt;TraceHeader xmlns="http://cic-software.de/MessageHeader" xmlns:i="http://www.w3.org/2001/XMLSchema-instance"&gt;</w:t>
      </w:r>
    </w:p>
    <w:p w:rsidR="00EF703F" w:rsidRPr="006B79C5" w:rsidRDefault="00EF703F" w:rsidP="00EF703F">
      <w:pPr>
        <w:rPr>
          <w:lang w:val="en-US"/>
        </w:rPr>
      </w:pPr>
      <w:r w:rsidRPr="006B79C5">
        <w:rPr>
          <w:lang w:val="en-US"/>
        </w:rPr>
        <w:t xml:space="preserve">         &lt;duration xmlns="http://schemas.datacontract.org/2004/07/Cic.OpenOne.Common.Util.Extension"&gt;85644.563599996269&lt;/duration&gt;</w:t>
      </w:r>
    </w:p>
    <w:p w:rsidR="00EF703F" w:rsidRPr="006B79C5" w:rsidRDefault="00EF703F" w:rsidP="00EF703F">
      <w:pPr>
        <w:rPr>
          <w:lang w:val="en-US"/>
        </w:rPr>
      </w:pPr>
      <w:r w:rsidRPr="006B79C5">
        <w:rPr>
          <w:lang w:val="en-US"/>
        </w:rPr>
        <w:lastRenderedPageBreak/>
        <w:t xml:space="preserve">      &lt;/TraceHeader&gt;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&lt;solveKalkulationResponse xmlns="http://cic-software.de/GateBANKNOW"&gt;</w:t>
      </w:r>
    </w:p>
    <w:p w:rsidR="00EF703F" w:rsidRPr="006B79C5" w:rsidRDefault="00EF703F" w:rsidP="00EF703F">
      <w:pPr>
        <w:rPr>
          <w:lang w:val="en-US"/>
        </w:rPr>
      </w:pPr>
      <w:r w:rsidRPr="006B79C5">
        <w:rPr>
          <w:lang w:val="en-US"/>
        </w:rPr>
        <w:t xml:space="preserve">         &lt;solveKalkulationResult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&lt;duration&gt;85551&lt;/duration&gt;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Default="00EF703F" w:rsidP="00EF703F">
      <w:r w:rsidRPr="006B79C5">
        <w:rPr>
          <w:lang w:val="en-US"/>
        </w:rPr>
        <w:t xml:space="preserve">               </w:t>
      </w:r>
      <w:r>
        <w:t>&lt;type&gt;None&lt;/type&gt;</w:t>
      </w:r>
    </w:p>
    <w:p w:rsidR="00EF703F" w:rsidRDefault="00EF703F" w:rsidP="00EF703F">
      <w:r>
        <w:t xml:space="preserve">            &lt;/message&gt;</w:t>
      </w:r>
    </w:p>
    <w:p w:rsidR="00EF703F" w:rsidRDefault="00EF703F" w:rsidP="00EF703F">
      <w:r>
        <w:t xml:space="preserve">            &lt;b:kalkulation&gt;</w:t>
      </w:r>
    </w:p>
    <w:p w:rsidR="00EF703F" w:rsidRDefault="00EF703F" w:rsidP="00EF703F">
      <w:r>
        <w:t xml:space="preserve">               &lt;b:angAntAblDto/&gt;</w:t>
      </w:r>
    </w:p>
    <w:p w:rsidR="00EF703F" w:rsidRDefault="00EF703F" w:rsidP="00EF703F">
      <w:r>
        <w:t xml:space="preserve">               &lt;b:angAntKalkDto&gt;</w:t>
      </w:r>
    </w:p>
    <w:p w:rsidR="00EF703F" w:rsidRDefault="00EF703F" w:rsidP="00EF703F">
      <w:r>
        <w:t xml:space="preserve">                  &lt;b:aufschub&gt;0&lt;/b:aufschub&gt;</w:t>
      </w:r>
    </w:p>
    <w:p w:rsidR="00EF703F" w:rsidRDefault="00EF703F" w:rsidP="00EF703F">
      <w:r>
        <w:t xml:space="preserve">                  &lt;b:auszahlung&gt;0&lt;/b:auszahlung&gt;</w:t>
      </w:r>
    </w:p>
    <w:p w:rsidR="00EF703F" w:rsidRDefault="00EF703F" w:rsidP="00EF703F">
      <w:r>
        <w:t xml:space="preserve">                  &lt;b:auszahlungTyp&gt;0&lt;/b:auszahlungTyp&gt;</w:t>
      </w:r>
    </w:p>
    <w:p w:rsidR="00EF703F" w:rsidRDefault="00EF703F" w:rsidP="00EF703F">
      <w:r>
        <w:t xml:space="preserve">                  &lt;b:bgextern&gt;68518.5&lt;/b:bgextern&gt;</w:t>
      </w:r>
    </w:p>
    <w:p w:rsidR="00EF703F" w:rsidRDefault="00EF703F" w:rsidP="00EF703F">
      <w:r>
        <w:t xml:space="preserve">                  &lt;b:bgexternbrutto&gt;74000&lt;/b:bgexternbrutto&gt;</w:t>
      </w:r>
    </w:p>
    <w:p w:rsidR="00EF703F" w:rsidRDefault="00EF703F" w:rsidP="00EF703F">
      <w:r>
        <w:t xml:space="preserve">                  &lt;b:bgexternust&gt;0&lt;/b:bgexternust&gt;</w:t>
      </w:r>
    </w:p>
    <w:p w:rsidR="00EF703F" w:rsidRDefault="00EF703F" w:rsidP="00EF703F">
      <w:r>
        <w:t xml:space="preserve">                  &lt;b:bgintern&gt;68518.518518518526&lt;/b:bgintern&gt;</w:t>
      </w:r>
    </w:p>
    <w:p w:rsidR="00EF703F" w:rsidRDefault="00EF703F" w:rsidP="00EF703F">
      <w:r>
        <w:t xml:space="preserve">                  &lt;b:bginternbrutto&gt;74000&lt;/b:bginternbrutto&gt;</w:t>
      </w:r>
    </w:p>
    <w:p w:rsidR="00EF703F" w:rsidRPr="006B79C5" w:rsidRDefault="00EF703F" w:rsidP="00EF703F">
      <w:pPr>
        <w:rPr>
          <w:lang w:val="en-US"/>
        </w:rPr>
      </w:pPr>
      <w:r>
        <w:t xml:space="preserve">                  </w:t>
      </w:r>
      <w:r w:rsidRPr="006B79C5">
        <w:rPr>
          <w:lang w:val="en-US"/>
        </w:rPr>
        <w:t>&lt;b:bginternust&gt;0&lt;/b:bginternust&gt;</w:t>
      </w:r>
    </w:p>
    <w:p w:rsidR="00EF703F" w:rsidRPr="006B79C5" w:rsidRDefault="00EF703F" w:rsidP="00EF703F">
      <w:pPr>
        <w:rPr>
          <w:lang w:val="en-US"/>
        </w:rPr>
      </w:pPr>
      <w:r w:rsidRPr="006B79C5">
        <w:rPr>
          <w:lang w:val="en-US"/>
        </w:rPr>
        <w:t xml:space="preserve">                  &lt;b:calcPrkgroup i:nil="true"/&gt;</w:t>
      </w:r>
    </w:p>
    <w:p w:rsidR="00EF703F" w:rsidRPr="006B79C5" w:rsidRDefault="00EF703F" w:rsidP="00EF703F">
      <w:pPr>
        <w:rPr>
          <w:lang w:val="en-US"/>
        </w:rPr>
      </w:pPr>
      <w:r w:rsidRPr="006B79C5">
        <w:rPr>
          <w:lang w:val="en-US"/>
        </w:rPr>
        <w:t xml:space="preserve">                  &lt;b:calcRsvgesamt&gt;4090.3&lt;/b:calcRsvgesamt&gt;</w:t>
      </w:r>
    </w:p>
    <w:p w:rsidR="00EF703F" w:rsidRPr="006B79C5" w:rsidRDefault="00EF703F" w:rsidP="00EF703F">
      <w:pPr>
        <w:rPr>
          <w:lang w:val="en-US"/>
        </w:rPr>
      </w:pPr>
      <w:r w:rsidRPr="006B79C5">
        <w:rPr>
          <w:lang w:val="en-US"/>
        </w:rPr>
        <w:t xml:space="preserve">                  &lt;b:calcRsvmonat&gt;85.2&lt;/b:calcRsvmonat&gt;</w:t>
      </w:r>
    </w:p>
    <w:p w:rsidR="00EF703F" w:rsidRPr="006B79C5" w:rsidRDefault="00EF703F" w:rsidP="00EF703F">
      <w:pPr>
        <w:rPr>
          <w:lang w:val="en-US"/>
        </w:rPr>
      </w:pPr>
      <w:r w:rsidRPr="006B79C5">
        <w:rPr>
          <w:lang w:val="en-US"/>
        </w:rPr>
        <w:t xml:space="preserve">                  &lt;b:calcRsvmonatMax&gt;0&lt;/b:calcRsvmonatMax&gt;</w:t>
      </w:r>
    </w:p>
    <w:p w:rsidR="00EF703F" w:rsidRPr="006B79C5" w:rsidRDefault="00EF703F" w:rsidP="00EF703F">
      <w:pPr>
        <w:rPr>
          <w:lang w:val="en-US"/>
        </w:rPr>
      </w:pPr>
      <w:r w:rsidRPr="006B79C5">
        <w:rPr>
          <w:lang w:val="en-US"/>
        </w:rPr>
        <w:t xml:space="preserve">                  &lt;b:calcRsvmonatMin&gt;0&lt;/b:calcRsvmonatMin&gt;</w:t>
      </w:r>
    </w:p>
    <w:p w:rsidR="00EF703F" w:rsidRPr="006B79C5" w:rsidRDefault="00EF703F" w:rsidP="00EF703F">
      <w:pPr>
        <w:rPr>
          <w:lang w:val="en-US"/>
        </w:rPr>
      </w:pPr>
      <w:r w:rsidRPr="006B79C5">
        <w:rPr>
          <w:lang w:val="en-US"/>
        </w:rPr>
        <w:t xml:space="preserve">                  &lt;b:calcRsvzins&gt;0&lt;/b:calcRsvzins&gt;</w:t>
      </w:r>
    </w:p>
    <w:p w:rsidR="00EF703F" w:rsidRPr="006B79C5" w:rsidRDefault="00EF703F" w:rsidP="00EF703F">
      <w:pPr>
        <w:rPr>
          <w:lang w:val="en-US"/>
        </w:rPr>
      </w:pPr>
      <w:r w:rsidRPr="006B79C5">
        <w:rPr>
          <w:lang w:val="en-US"/>
        </w:rPr>
        <w:t xml:space="preserve">                  &lt;b:calcUstzins&gt;0&lt;/b:calcUstzins&gt;</w:t>
      </w:r>
    </w:p>
    <w:p w:rsidR="00EF703F" w:rsidRPr="006B79C5" w:rsidRDefault="00EF703F" w:rsidP="00EF703F">
      <w:pPr>
        <w:rPr>
          <w:lang w:val="en-US"/>
        </w:rPr>
      </w:pPr>
      <w:r w:rsidRPr="006B79C5">
        <w:rPr>
          <w:lang w:val="en-US"/>
        </w:rPr>
        <w:t xml:space="preserve">                  &lt;b:calcZinskosten&gt;7402.4&lt;/b:calcZinskosten&gt;</w:t>
      </w:r>
    </w:p>
    <w:p w:rsidR="00EF703F" w:rsidRPr="006B79C5" w:rsidRDefault="00EF703F" w:rsidP="00EF703F">
      <w:pPr>
        <w:rPr>
          <w:lang w:val="en-US"/>
        </w:rPr>
      </w:pPr>
      <w:r w:rsidRPr="006B79C5">
        <w:rPr>
          <w:lang w:val="en-US"/>
        </w:rPr>
        <w:t xml:space="preserve">                  &lt;b:calcZinskostenMax&gt;0&lt;/b:calcZinskostenMax&gt;</w:t>
      </w:r>
    </w:p>
    <w:p w:rsidR="00EF703F" w:rsidRDefault="00EF703F" w:rsidP="00EF703F">
      <w:r w:rsidRPr="006B79C5">
        <w:rPr>
          <w:lang w:val="en-US"/>
        </w:rPr>
        <w:t xml:space="preserve">                  </w:t>
      </w:r>
      <w:r>
        <w:t>&lt;b:calcZinskostenMin&gt;0&lt;/b:calcZinskostenMin&gt;</w:t>
      </w:r>
    </w:p>
    <w:p w:rsidR="00EF703F" w:rsidRDefault="00EF703F" w:rsidP="00EF703F">
      <w:r>
        <w:t xml:space="preserve">                  &lt;b:depot&gt;0&lt;/b:depot&gt;</w:t>
      </w:r>
    </w:p>
    <w:p w:rsidR="00EF703F" w:rsidRDefault="00EF703F" w:rsidP="00EF703F">
      <w:r>
        <w:t xml:space="preserve">                  &lt;b:ersteRateBruttoInklAbsicherung&gt;85.2&lt;/b:ersteRateBruttoInklAbsicherung&gt;</w:t>
      </w:r>
    </w:p>
    <w:p w:rsidR="00EF703F" w:rsidRDefault="00EF703F" w:rsidP="00EF703F">
      <w:r>
        <w:t xml:space="preserve">                  &lt;b:initLadung&gt;0&lt;/b:initLadung&gt;</w:t>
      </w:r>
    </w:p>
    <w:p w:rsidR="00EF703F" w:rsidRDefault="00EF703F" w:rsidP="00EF703F">
      <w:r>
        <w:t xml:space="preserve">                  &lt;b:ll&gt;0&lt;/b:ll&gt;</w:t>
      </w:r>
    </w:p>
    <w:p w:rsidR="00EF703F" w:rsidRDefault="00EF703F" w:rsidP="00EF703F">
      <w:r>
        <w:t xml:space="preserve">                  &lt;b:lz&gt;48&lt;/b:lz&gt;</w:t>
      </w:r>
    </w:p>
    <w:p w:rsidR="00EF703F" w:rsidRDefault="00EF703F" w:rsidP="00EF703F">
      <w:r>
        <w:t xml:space="preserve">                  &lt;b:obUseTypeBezeichnung i:nil="true"/&gt;</w:t>
      </w:r>
    </w:p>
    <w:p w:rsidR="00EF703F" w:rsidRDefault="00EF703F" w:rsidP="00EF703F">
      <w:r>
        <w:t xml:space="preserve">                  &lt;b:prProductBezeichnung i:nil="true"/&gt;</w:t>
      </w:r>
    </w:p>
    <w:p w:rsidR="00EF703F" w:rsidRPr="006B79C5" w:rsidRDefault="00EF703F" w:rsidP="00EF703F">
      <w:pPr>
        <w:rPr>
          <w:lang w:val="en-US"/>
        </w:rPr>
      </w:pPr>
      <w:r>
        <w:t xml:space="preserve">                  </w:t>
      </w:r>
      <w:r w:rsidRPr="006B79C5">
        <w:rPr>
          <w:lang w:val="en-US"/>
        </w:rPr>
        <w:t>&lt;b:rapratebruttoMax&gt;0&lt;/b:rapratebruttoMax&gt;</w:t>
      </w:r>
    </w:p>
    <w:p w:rsidR="00EF703F" w:rsidRPr="006B79C5" w:rsidRDefault="00EF703F" w:rsidP="00EF703F">
      <w:pPr>
        <w:rPr>
          <w:lang w:val="en-US"/>
        </w:rPr>
      </w:pPr>
      <w:r w:rsidRPr="006B79C5">
        <w:rPr>
          <w:lang w:val="en-US"/>
        </w:rPr>
        <w:t xml:space="preserve">                  &lt;b:rapratebruttoMin&gt;0&lt;/b:rapratebruttoMin&gt;</w:t>
      </w:r>
    </w:p>
    <w:p w:rsidR="00EF703F" w:rsidRPr="006B79C5" w:rsidRDefault="00EF703F" w:rsidP="00EF703F">
      <w:pPr>
        <w:rPr>
          <w:lang w:val="en-US"/>
        </w:rPr>
      </w:pPr>
      <w:r w:rsidRPr="006B79C5">
        <w:rPr>
          <w:lang w:val="en-US"/>
        </w:rPr>
        <w:t xml:space="preserve">                  &lt;b:rapzinseffMax&gt;0&lt;/b:rapzinseffMax&gt;</w:t>
      </w:r>
    </w:p>
    <w:p w:rsidR="00EF703F" w:rsidRPr="006B79C5" w:rsidRDefault="00EF703F" w:rsidP="00EF703F">
      <w:pPr>
        <w:rPr>
          <w:lang w:val="en-US"/>
        </w:rPr>
      </w:pPr>
      <w:r w:rsidRPr="006B79C5">
        <w:rPr>
          <w:lang w:val="en-US"/>
        </w:rPr>
        <w:t xml:space="preserve">                  &lt;b:rapzinseffMin&gt;0&lt;/b:rapzinseffMin&gt;</w:t>
      </w:r>
    </w:p>
    <w:p w:rsidR="00EF703F" w:rsidRPr="006B79C5" w:rsidRDefault="00EF703F" w:rsidP="00EF703F">
      <w:pPr>
        <w:rPr>
          <w:lang w:val="en-US"/>
        </w:rPr>
      </w:pPr>
      <w:r w:rsidRPr="006B79C5">
        <w:rPr>
          <w:lang w:val="en-US"/>
        </w:rPr>
        <w:t xml:space="preserve">                  &lt;b:rate&gt;1116.95&lt;/b:rate&gt;</w:t>
      </w:r>
    </w:p>
    <w:p w:rsidR="00EF703F" w:rsidRPr="006B79C5" w:rsidRDefault="00EF703F" w:rsidP="00EF703F">
      <w:pPr>
        <w:rPr>
          <w:lang w:val="en-US"/>
        </w:rPr>
      </w:pPr>
      <w:r w:rsidRPr="006B79C5">
        <w:rPr>
          <w:lang w:val="en-US"/>
        </w:rPr>
        <w:t xml:space="preserve">                  &lt;b:rateBrutto&gt;1206.3&lt;/b:rateBrutto&gt;</w:t>
      </w:r>
    </w:p>
    <w:p w:rsidR="00EF703F" w:rsidRDefault="00EF703F" w:rsidP="00EF703F">
      <w:r w:rsidRPr="006B79C5">
        <w:rPr>
          <w:lang w:val="en-US"/>
        </w:rPr>
        <w:t xml:space="preserve">                  </w:t>
      </w:r>
      <w:r>
        <w:t>&lt;b:rateBruttoInklAbsicherung&gt;1291.5&lt;/b:rateBruttoInklAbsicherung&gt;</w:t>
      </w:r>
    </w:p>
    <w:p w:rsidR="00EF703F" w:rsidRDefault="00EF703F" w:rsidP="00EF703F">
      <w:r>
        <w:t xml:space="preserve">                  &lt;b:rateUst&gt;89.349999999999909&lt;/b:rateUst&gt;</w:t>
      </w:r>
    </w:p>
    <w:p w:rsidR="00EF703F" w:rsidRDefault="00EF703F" w:rsidP="00EF703F">
      <w:r>
        <w:t xml:space="preserve">                  &lt;b:rueckzahlungTyp&gt;0&lt;/b:rueckzahlungTyp&gt;</w:t>
      </w:r>
    </w:p>
    <w:p w:rsidR="00EF703F" w:rsidRDefault="00EF703F" w:rsidP="00EF703F">
      <w:r>
        <w:t xml:space="preserve">                  &lt;b:rw&gt;21759.259259259259&lt;/b:rw&gt;</w:t>
      </w:r>
    </w:p>
    <w:p w:rsidR="00EF703F" w:rsidRDefault="00EF703F" w:rsidP="00EF703F">
      <w:r>
        <w:t xml:space="preserve">                  &lt;b:rwBrutto&gt;23500&lt;/b:rwBrutto&gt;</w:t>
      </w:r>
    </w:p>
    <w:p w:rsidR="00EF703F" w:rsidRDefault="00EF703F" w:rsidP="00EF703F">
      <w:r>
        <w:t xml:space="preserve">                  &lt;b:rwUst&gt;1740.7407407407409&lt;/b:rwUst&gt;</w:t>
      </w:r>
    </w:p>
    <w:p w:rsidR="00EF703F" w:rsidRDefault="00EF703F" w:rsidP="00EF703F">
      <w:r>
        <w:t xml:space="preserve">                  &lt;b:satzmehrkm&gt;0&lt;/b:satzmehrkm&gt;</w:t>
      </w:r>
    </w:p>
    <w:p w:rsidR="00EF703F" w:rsidRDefault="00EF703F" w:rsidP="00EF703F">
      <w:r>
        <w:t xml:space="preserve">                  &lt;b:sysangvar&gt;0&lt;/b:sysangvar&gt;</w:t>
      </w:r>
    </w:p>
    <w:p w:rsidR="00EF703F" w:rsidRDefault="00EF703F" w:rsidP="00EF703F">
      <w:r>
        <w:lastRenderedPageBreak/>
        <w:t xml:space="preserve">                  &lt;b:sysantrag&gt;0&lt;/b:sysantrag&gt;</w:t>
      </w:r>
    </w:p>
    <w:p w:rsidR="00EF703F" w:rsidRDefault="00EF703F" w:rsidP="00EF703F">
      <w:r>
        <w:t xml:space="preserve">                  &lt;b:sysobusetype&gt;2&lt;/b:sysobusetype&gt;</w:t>
      </w:r>
    </w:p>
    <w:p w:rsidR="00EF703F" w:rsidRPr="006B79C5" w:rsidRDefault="00EF703F" w:rsidP="00EF703F">
      <w:pPr>
        <w:rPr>
          <w:lang w:val="en-US"/>
        </w:rPr>
      </w:pPr>
      <w:r>
        <w:t xml:space="preserve">                  </w:t>
      </w:r>
      <w:r w:rsidRPr="006B79C5">
        <w:rPr>
          <w:lang w:val="en-US"/>
        </w:rPr>
        <w:t>&lt;b:sysprhgrp&gt;287&lt;/b:sysprhgrp&gt;</w:t>
      </w:r>
    </w:p>
    <w:p w:rsidR="00EF703F" w:rsidRPr="006B79C5" w:rsidRDefault="00EF703F" w:rsidP="00EF703F">
      <w:pPr>
        <w:rPr>
          <w:lang w:val="en-US"/>
        </w:rPr>
      </w:pPr>
      <w:r w:rsidRPr="006B79C5">
        <w:rPr>
          <w:lang w:val="en-US"/>
        </w:rPr>
        <w:t xml:space="preserve">                  &lt;b:sysprproduct&gt;2638&lt;/b:sysprproduct&gt;</w:t>
      </w:r>
    </w:p>
    <w:p w:rsidR="00EF703F" w:rsidRDefault="00EF703F" w:rsidP="00EF703F">
      <w:r w:rsidRPr="006B79C5">
        <w:rPr>
          <w:lang w:val="en-US"/>
        </w:rPr>
        <w:t xml:space="preserve">                  </w:t>
      </w:r>
      <w:r>
        <w:t>&lt;b:syswaehrung&gt;0&lt;/b:syswaehrung&gt;</w:t>
      </w:r>
    </w:p>
    <w:p w:rsidR="00EF703F" w:rsidRDefault="00EF703F" w:rsidP="00EF703F">
      <w:r>
        <w:t xml:space="preserve">                  &lt;b:sz&gt;0&lt;/b:sz&gt;</w:t>
      </w:r>
    </w:p>
    <w:p w:rsidR="00EF703F" w:rsidRDefault="00EF703F" w:rsidP="00EF703F">
      <w:r>
        <w:t xml:space="preserve">                  &lt;b:szBrutto&gt;0&lt;/b:szBrutto&gt;</w:t>
      </w:r>
    </w:p>
    <w:p w:rsidR="00EF703F" w:rsidRDefault="00EF703F" w:rsidP="00EF703F">
      <w:r>
        <w:t xml:space="preserve">                  &lt;b:szUst&gt;0&lt;/b:szUst&gt;</w:t>
      </w:r>
    </w:p>
    <w:p w:rsidR="00EF703F" w:rsidRDefault="00EF703F" w:rsidP="00EF703F">
      <w:r>
        <w:t xml:space="preserve">                  &lt;b:verrechnung&gt;0&lt;/b:verrechnung&gt;</w:t>
      </w:r>
    </w:p>
    <w:p w:rsidR="00EF703F" w:rsidRDefault="00EF703F" w:rsidP="00EF703F">
      <w:r>
        <w:t xml:space="preserve">                  &lt;b:verrechnungFlag&gt;true&lt;/b:verrechnungFlag&gt;</w:t>
      </w:r>
    </w:p>
    <w:p w:rsidR="00EF703F" w:rsidRDefault="00EF703F" w:rsidP="00EF703F">
      <w:r>
        <w:t xml:space="preserve">                  &lt;b:waehrungBezeichnung i:nil="true"/&gt;</w:t>
      </w:r>
    </w:p>
    <w:p w:rsidR="00EF703F" w:rsidRDefault="00EF703F" w:rsidP="00EF703F">
      <w:r>
        <w:t xml:space="preserve">                  &lt;b:zins&gt;5.6&lt;/b:zins&gt;</w:t>
      </w:r>
    </w:p>
    <w:p w:rsidR="00EF703F" w:rsidRDefault="00EF703F" w:rsidP="00EF703F">
      <w:r>
        <w:t xml:space="preserve">                  &lt;b:zinscust&gt;3.8&lt;/b:zinscust&gt;</w:t>
      </w:r>
    </w:p>
    <w:p w:rsidR="00EF703F" w:rsidRDefault="00EF703F" w:rsidP="00EF703F">
      <w:r>
        <w:t xml:space="preserve">                  &lt;b:zinseff&gt;3.8668869380364512&lt;/b:zinseff&gt;</w:t>
      </w:r>
    </w:p>
    <w:p w:rsidR="00EF703F" w:rsidRDefault="00EF703F" w:rsidP="00EF703F">
      <w:r>
        <w:t xml:space="preserve">                  &lt;b:zinsrap&gt;0&lt;/b:zinsrap&gt;</w:t>
      </w:r>
    </w:p>
    <w:p w:rsidR="00EF703F" w:rsidRDefault="00EF703F" w:rsidP="00EF703F">
      <w:r>
        <w:t xml:space="preserve">               &lt;/b:angAntKalkDto&gt;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&lt;b:defaultprovision&gt;7.4&lt;/b:defaultprovision&gt;</w:t>
      </w:r>
    </w:p>
    <w:p w:rsidR="00EF703F" w:rsidRDefault="00EF703F" w:rsidP="00EF703F">
      <w:r>
        <w:t xml:space="preserve">                     &lt;b:defaultprovisionbrutto&gt;7.4&lt;/b:defaultprovisionbrutto&gt;</w:t>
      </w:r>
    </w:p>
    <w:p w:rsidR="00EF703F" w:rsidRDefault="00EF703F" w:rsidP="00EF703F">
      <w:r>
        <w:t xml:space="preserve">                     &lt;b:defaultprovisionp&gt;0.0099999999999999985&lt;/b:defaultprovisionp&gt;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&lt;b:provision&gt;7.4&lt;/b:provision&gt;</w:t>
      </w:r>
    </w:p>
    <w:p w:rsidR="00EF703F" w:rsidRPr="006B79C5" w:rsidRDefault="00EF703F" w:rsidP="00EF703F">
      <w:pPr>
        <w:rPr>
          <w:lang w:val="en-US"/>
        </w:rPr>
      </w:pPr>
      <w:r w:rsidRPr="006B79C5">
        <w:rPr>
          <w:lang w:val="en-US"/>
        </w:rPr>
        <w:t xml:space="preserve">                     &lt;b:provisionBrutto&gt;7.4&lt;/b:provisionBrutto&gt;</w:t>
      </w:r>
    </w:p>
    <w:p w:rsidR="00EF703F" w:rsidRDefault="00EF703F" w:rsidP="00EF703F">
      <w:r w:rsidRPr="006B79C5">
        <w:rPr>
          <w:lang w:val="en-US"/>
        </w:rPr>
        <w:t xml:space="preserve">                     </w:t>
      </w:r>
      <w:r>
        <w:t>&lt;b:provisionPro&gt;0.01&lt;/b:provisionPro&gt;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&lt;b:syspartner&gt;15299&lt;/b:syspartner&gt;</w:t>
      </w:r>
    </w:p>
    <w:p w:rsidR="00EF703F" w:rsidRDefault="00EF703F" w:rsidP="00EF703F">
      <w:r>
        <w:t xml:space="preserve">                     &lt;b:sysprov&gt;0&lt;/b:sysprov&gt;</w:t>
      </w:r>
    </w:p>
    <w:p w:rsidR="00EF703F" w:rsidRDefault="00EF703F" w:rsidP="00EF703F">
      <w:r>
        <w:t xml:space="preserve">                     &lt;b:sysprprovtype&gt;1&lt;/b:sysprprovtype&gt;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&lt;b:defaultprovision&gt;66.6&lt;/b:defaultprovision&gt;</w:t>
      </w:r>
    </w:p>
    <w:p w:rsidR="00EF703F" w:rsidRDefault="00EF703F" w:rsidP="00EF703F">
      <w:r>
        <w:t xml:space="preserve">                     &lt;b:defaultprovisionbrutto&gt;66.6&lt;/b:defaultprovisionbrutto&gt;</w:t>
      </w:r>
    </w:p>
    <w:p w:rsidR="00EF703F" w:rsidRDefault="00EF703F" w:rsidP="00EF703F">
      <w:r>
        <w:t xml:space="preserve">                     &lt;b:defaultprovisionp&gt;0.089999999999999983&lt;/b:defaultprovisionp&gt;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&lt;b:provision&gt;66.6&lt;/b:provision&gt;</w:t>
      </w:r>
    </w:p>
    <w:p w:rsidR="00EF703F" w:rsidRPr="006B79C5" w:rsidRDefault="00EF703F" w:rsidP="00EF703F">
      <w:pPr>
        <w:rPr>
          <w:lang w:val="en-US"/>
        </w:rPr>
      </w:pPr>
      <w:r w:rsidRPr="006B79C5">
        <w:rPr>
          <w:lang w:val="en-US"/>
        </w:rPr>
        <w:t xml:space="preserve">                     &lt;b:provisionBrutto&gt;66.6&lt;/b:provisionBrutto&gt;</w:t>
      </w:r>
    </w:p>
    <w:p w:rsidR="00EF703F" w:rsidRDefault="00EF703F" w:rsidP="00EF703F">
      <w:r w:rsidRPr="006B79C5">
        <w:rPr>
          <w:lang w:val="en-US"/>
        </w:rPr>
        <w:t xml:space="preserve">                     </w:t>
      </w:r>
      <w:r>
        <w:t>&lt;b:provisionPro&gt;0.09&lt;/b:provisionPro&gt;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&lt;b:syspartner&gt;15298&lt;/b:syspartner&gt;</w:t>
      </w:r>
    </w:p>
    <w:p w:rsidR="00EF703F" w:rsidRDefault="00EF703F" w:rsidP="00EF703F">
      <w:r>
        <w:t xml:space="preserve">                     &lt;b:sysprov&gt;0&lt;/b:sysprov&gt;</w:t>
      </w:r>
    </w:p>
    <w:p w:rsidR="00EF703F" w:rsidRDefault="00EF703F" w:rsidP="00EF703F">
      <w:r>
        <w:t xml:space="preserve">                     &lt;b:sysprprovtype&gt;1&lt;/b:sysprprovtype&gt;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&lt;b:defaultprovision&gt;7.4&lt;/b:defaultprovision&gt;</w:t>
      </w:r>
    </w:p>
    <w:p w:rsidR="00EF703F" w:rsidRDefault="00EF703F" w:rsidP="00EF703F">
      <w:r>
        <w:t xml:space="preserve">                     &lt;b:defaultprovisionbrutto&gt;7.4&lt;/b:defaultprovisionbrutto&gt;</w:t>
      </w:r>
    </w:p>
    <w:p w:rsidR="00EF703F" w:rsidRDefault="00EF703F" w:rsidP="00EF703F">
      <w:r>
        <w:t xml:space="preserve">                     &lt;b:defaultprovisionp&gt;0.5&lt;/b:defaultprovisionp&gt;</w:t>
      </w:r>
    </w:p>
    <w:p w:rsidR="00EF703F" w:rsidRDefault="00EF703F" w:rsidP="00EF703F">
      <w:r>
        <w:lastRenderedPageBreak/>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&lt;b:provision&gt;7.4&lt;/b:provision&gt;</w:t>
      </w:r>
    </w:p>
    <w:p w:rsidR="00EF703F" w:rsidRPr="006B79C5" w:rsidRDefault="00EF703F" w:rsidP="00EF703F">
      <w:pPr>
        <w:rPr>
          <w:lang w:val="en-US"/>
        </w:rPr>
      </w:pPr>
      <w:r w:rsidRPr="006B79C5">
        <w:rPr>
          <w:lang w:val="en-US"/>
        </w:rPr>
        <w:t xml:space="preserve">                     &lt;b:provisionBrutto&gt;7.4&lt;/b:provisionBrutto&gt;</w:t>
      </w:r>
    </w:p>
    <w:p w:rsidR="00EF703F" w:rsidRDefault="00EF703F" w:rsidP="00EF703F">
      <w:r w:rsidRPr="006B79C5">
        <w:rPr>
          <w:lang w:val="en-US"/>
        </w:rPr>
        <w:t xml:space="preserve">                     </w:t>
      </w:r>
      <w:r>
        <w:t>&lt;b:provisionPro&gt;0.5&lt;/b:provisionPro&gt;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&lt;b:syspartner&gt;15299&lt;/b:syspartner&gt;</w:t>
      </w:r>
    </w:p>
    <w:p w:rsidR="00EF703F" w:rsidRDefault="00EF703F" w:rsidP="00EF703F">
      <w:r>
        <w:t xml:space="preserve">                     &lt;b:sysprov&gt;0&lt;/b:sysprov&gt;</w:t>
      </w:r>
    </w:p>
    <w:p w:rsidR="00EF703F" w:rsidRDefault="00EF703F" w:rsidP="00EF703F">
      <w:r>
        <w:t xml:space="preserve">                     &lt;b:sysprprovtype&gt;26&lt;/b:sysprprovtype&gt;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&lt;b:defaultprovision&gt;66.65&lt;/b:defaultprovision&gt;</w:t>
      </w:r>
    </w:p>
    <w:p w:rsidR="00EF703F" w:rsidRDefault="00EF703F" w:rsidP="00EF703F">
      <w:r>
        <w:t xml:space="preserve">                     &lt;b:defaultprovisionbrutto&gt;66.65&lt;/b:defaultprovisionbrutto&gt;</w:t>
      </w:r>
    </w:p>
    <w:p w:rsidR="00EF703F" w:rsidRDefault="00EF703F" w:rsidP="00EF703F">
      <w:r>
        <w:t xml:space="preserve">                     &lt;b:defaultprovisionp&gt;4.5&lt;/b:defaultprovisionp&gt;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&lt;b:provision&gt;66.65&lt;/b:provision&gt;</w:t>
      </w:r>
    </w:p>
    <w:p w:rsidR="00EF703F" w:rsidRPr="006B79C5" w:rsidRDefault="00EF703F" w:rsidP="00EF703F">
      <w:pPr>
        <w:rPr>
          <w:lang w:val="en-US"/>
        </w:rPr>
      </w:pPr>
      <w:r w:rsidRPr="006B79C5">
        <w:rPr>
          <w:lang w:val="en-US"/>
        </w:rPr>
        <w:t xml:space="preserve">                     &lt;b:provisionBrutto&gt;66.65&lt;/b:provisionBrutto&gt;</w:t>
      </w:r>
    </w:p>
    <w:p w:rsidR="00EF703F" w:rsidRDefault="00EF703F" w:rsidP="00EF703F">
      <w:r w:rsidRPr="006B79C5">
        <w:rPr>
          <w:lang w:val="en-US"/>
        </w:rPr>
        <w:t xml:space="preserve">                     </w:t>
      </w:r>
      <w:r>
        <w:t>&lt;b:provisionPro&gt;4.5&lt;/b:provisionPro&gt;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&lt;b:syspartner&gt;15298&lt;/b:syspartner&gt;</w:t>
      </w:r>
    </w:p>
    <w:p w:rsidR="00EF703F" w:rsidRDefault="00EF703F" w:rsidP="00EF703F">
      <w:r>
        <w:t xml:space="preserve">                     &lt;b:sysprov&gt;0&lt;/b:sysprov&gt;</w:t>
      </w:r>
    </w:p>
    <w:p w:rsidR="00EF703F" w:rsidRDefault="00EF703F" w:rsidP="00EF703F">
      <w:r>
        <w:t xml:space="preserve">                     &lt;b:sysprprovtype&gt;26&lt;/b:sysprprovtype&gt;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&lt;b:defaultprovision&gt;13.05&lt;/b:defaultprovision&gt;</w:t>
      </w:r>
    </w:p>
    <w:p w:rsidR="00EF703F" w:rsidRDefault="00EF703F" w:rsidP="00EF703F">
      <w:r>
        <w:t xml:space="preserve">                     &lt;b:defaultprovisionbrutto&gt;13.05&lt;/b:defaultprovisionbrutto&gt;</w:t>
      </w:r>
    </w:p>
    <w:p w:rsidR="00EF703F" w:rsidRDefault="00EF703F" w:rsidP="00EF703F">
      <w:r>
        <w:t xml:space="preserve">                     &lt;b:defaultprovisionp&gt;0.5&lt;/b:defaultprovisionp&gt;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&lt;b:provision&gt;13.05&lt;/b:provision&gt;</w:t>
      </w:r>
    </w:p>
    <w:p w:rsidR="00EF703F" w:rsidRPr="006B79C5" w:rsidRDefault="00EF703F" w:rsidP="00EF703F">
      <w:pPr>
        <w:rPr>
          <w:lang w:val="en-US"/>
        </w:rPr>
      </w:pPr>
      <w:r w:rsidRPr="006B79C5">
        <w:rPr>
          <w:lang w:val="en-US"/>
        </w:rPr>
        <w:t xml:space="preserve">                     &lt;b:provisionBrutto&gt;13.05&lt;/b:provisionBrutto&gt;</w:t>
      </w:r>
    </w:p>
    <w:p w:rsidR="00EF703F" w:rsidRDefault="00EF703F" w:rsidP="00EF703F">
      <w:r w:rsidRPr="006B79C5">
        <w:rPr>
          <w:lang w:val="en-US"/>
        </w:rPr>
        <w:t xml:space="preserve">                     </w:t>
      </w:r>
      <w:r>
        <w:t>&lt;b:provisionPro&gt;0.5&lt;/b:provisionPro&gt;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&lt;b:syspartner&gt;15299&lt;/b:syspartner&gt;</w:t>
      </w:r>
    </w:p>
    <w:p w:rsidR="00EF703F" w:rsidRDefault="00EF703F" w:rsidP="00EF703F">
      <w:r>
        <w:t xml:space="preserve">                     &lt;b:sysprov&gt;0&lt;/b:sysprov&gt;</w:t>
      </w:r>
    </w:p>
    <w:p w:rsidR="00EF703F" w:rsidRDefault="00EF703F" w:rsidP="00EF703F">
      <w:r>
        <w:t xml:space="preserve">                     &lt;b:sysprprovtype&gt;21&lt;/b:sysprprovtype&gt;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&lt;b:defaultprovision&gt;117.4&lt;/b:defaultprovision&gt;</w:t>
      </w:r>
    </w:p>
    <w:p w:rsidR="00EF703F" w:rsidRDefault="00EF703F" w:rsidP="00EF703F">
      <w:r>
        <w:t xml:space="preserve">                     &lt;b:defaultprovisionbrutto&gt;117.4&lt;/b:defaultprovisionbrutto&gt;</w:t>
      </w:r>
    </w:p>
    <w:p w:rsidR="00EF703F" w:rsidRDefault="00EF703F" w:rsidP="00EF703F">
      <w:r>
        <w:t xml:space="preserve">                     &lt;b:defaultprovisionp&gt;4.5&lt;/b:defaultprovisionp&gt;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lastRenderedPageBreak/>
        <w:t xml:space="preserve">                     &lt;b:prProvTypeBezeichnung i:nil="true"/&gt;</w:t>
      </w:r>
    </w:p>
    <w:p w:rsidR="00EF703F" w:rsidRPr="006B79C5" w:rsidRDefault="00EF703F" w:rsidP="00EF703F">
      <w:pPr>
        <w:rPr>
          <w:lang w:val="en-US"/>
        </w:rPr>
      </w:pPr>
      <w:r>
        <w:t xml:space="preserve">                     </w:t>
      </w:r>
      <w:r w:rsidRPr="006B79C5">
        <w:rPr>
          <w:lang w:val="en-US"/>
        </w:rPr>
        <w:t>&lt;b:provision&gt;117.4&lt;/b:provision&gt;</w:t>
      </w:r>
    </w:p>
    <w:p w:rsidR="00EF703F" w:rsidRPr="006B79C5" w:rsidRDefault="00EF703F" w:rsidP="00EF703F">
      <w:pPr>
        <w:rPr>
          <w:lang w:val="en-US"/>
        </w:rPr>
      </w:pPr>
      <w:r w:rsidRPr="006B79C5">
        <w:rPr>
          <w:lang w:val="en-US"/>
        </w:rPr>
        <w:t xml:space="preserve">                     &lt;b:provisionBrutto&gt;117.4&lt;/b:provisionBrutto&gt;</w:t>
      </w:r>
    </w:p>
    <w:p w:rsidR="00EF703F" w:rsidRDefault="00EF703F" w:rsidP="00EF703F">
      <w:r w:rsidRPr="006B79C5">
        <w:rPr>
          <w:lang w:val="en-US"/>
        </w:rPr>
        <w:t xml:space="preserve">                     </w:t>
      </w:r>
      <w:r>
        <w:t>&lt;b:provisionPro&gt;4.5&lt;/b:provisionPro&gt;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&lt;b:syspartner&gt;15298&lt;/b:syspartner&gt;</w:t>
      </w:r>
    </w:p>
    <w:p w:rsidR="00EF703F" w:rsidRDefault="00EF703F" w:rsidP="00EF703F">
      <w:r>
        <w:t xml:space="preserve">                     &lt;b:sysprov&gt;0&lt;/b:sysprov&gt;</w:t>
      </w:r>
    </w:p>
    <w:p w:rsidR="00EF703F" w:rsidRDefault="00EF703F" w:rsidP="00EF703F">
      <w:r>
        <w:t xml:space="preserve">                     &lt;b:sysprprovtype&gt;21&lt;/b:sysprprovtype&gt;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&lt;b:angAntProvDtoRapMax/&gt;</w:t>
      </w:r>
    </w:p>
    <w:p w:rsidR="00EF703F" w:rsidRDefault="00EF703F" w:rsidP="00EF703F">
      <w:r>
        <w:t xml:space="preserve">               &lt;b:angAntProvDtoRapMin/&gt;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&lt;b:betrag&gt;330.2&lt;/b:betrag&gt;</w:t>
      </w:r>
    </w:p>
    <w:p w:rsidR="00EF703F" w:rsidRDefault="00EF703F" w:rsidP="00EF703F">
      <w:r>
        <w:t xml:space="preserve">                     &lt;b:betragBrutto&gt;356.65&lt;/b:betragBrutto&gt;</w:t>
      </w:r>
    </w:p>
    <w:p w:rsidR="00EF703F" w:rsidRDefault="00EF703F" w:rsidP="00EF703F">
      <w:r>
        <w:t xml:space="preserve">                     &lt;b:betragust&gt;26.449999999999989&lt;/b:betragust&gt;</w:t>
      </w:r>
    </w:p>
    <w:p w:rsidR="00EF703F" w:rsidRDefault="00EF703F" w:rsidP="00EF703F">
      <w:r>
        <w:t xml:space="preserve">                     &lt;b:subvGBezeichnung i:nil="true"/&gt;</w:t>
      </w:r>
    </w:p>
    <w:p w:rsidR="00EF703F" w:rsidRDefault="00EF703F" w:rsidP="00EF703F">
      <w:r>
        <w:t xml:space="preserve">                     &lt;b:subvTypBezeichnung i:nil="true"/&gt;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&lt;b:syssubvg&gt;1&lt;/b:syssubvg&gt;</w:t>
      </w:r>
    </w:p>
    <w:p w:rsidR="00EF703F" w:rsidRDefault="00EF703F" w:rsidP="00EF703F">
      <w:r>
        <w:t xml:space="preserve">                     &lt;b:syssubvtyp&gt;0&lt;/b:syssubvtyp&gt;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&lt;b:betrag&gt;2972&lt;/b:betrag&gt;</w:t>
      </w:r>
    </w:p>
    <w:p w:rsidR="00EF703F" w:rsidRDefault="00EF703F" w:rsidP="00EF703F">
      <w:r>
        <w:t xml:space="preserve">                     &lt;b:betragBrutto&gt;3209.75&lt;/b:betragBrutto&gt;</w:t>
      </w:r>
    </w:p>
    <w:p w:rsidR="00EF703F" w:rsidRDefault="00EF703F" w:rsidP="00EF703F">
      <w:r>
        <w:t xml:space="preserve">                     &lt;b:betragust&gt;237.75&lt;/b:betragust&gt;</w:t>
      </w:r>
    </w:p>
    <w:p w:rsidR="00EF703F" w:rsidRDefault="00EF703F" w:rsidP="00EF703F">
      <w:r>
        <w:t xml:space="preserve">                     &lt;b:subvGBezeichnung i:nil="true"/&gt;</w:t>
      </w:r>
    </w:p>
    <w:p w:rsidR="00EF703F" w:rsidRDefault="00EF703F" w:rsidP="00EF703F">
      <w:r>
        <w:t xml:space="preserve">                     &lt;b:subvTypBezeichnung i:nil="true"/&gt;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&lt;b:syssubvg&gt;15298&lt;/b:syssubvg&gt;</w:t>
      </w:r>
    </w:p>
    <w:p w:rsidR="00EF703F" w:rsidRDefault="00EF703F" w:rsidP="00EF703F">
      <w:r>
        <w:t xml:space="preserve">                     &lt;b:syssubvtyp&gt;0&lt;/b:syssubvtyp&gt;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&lt;b:code&gt;14L1-&lt;/b:code&gt;</w:t>
      </w:r>
    </w:p>
    <w:p w:rsidR="00EF703F" w:rsidRDefault="00EF703F" w:rsidP="00EF703F">
      <w:r>
        <w:t xml:space="preserve">                     &lt;b:lz&gt;48&lt;/b:lz&gt;</w:t>
      </w:r>
    </w:p>
    <w:p w:rsidR="00EF703F" w:rsidRDefault="00EF703F" w:rsidP="00EF703F">
      <w:r>
        <w:t xml:space="preserve">                     &lt;b:mitfinflag&gt;0&lt;/b:mitfinflag&gt;</w:t>
      </w:r>
    </w:p>
    <w:p w:rsidR="00EF703F" w:rsidRDefault="00EF703F" w:rsidP="00EF703F">
      <w:r>
        <w:t xml:space="preserve">                     &lt;b:ppy&gt;12&lt;/b:ppy&gt;</w:t>
      </w:r>
    </w:p>
    <w:p w:rsidR="00EF703F" w:rsidRDefault="00EF703F" w:rsidP="00EF703F">
      <w:r>
        <w:t xml:space="preserve">                     &lt;b:praemie&gt;30.85&lt;/b:praemie&gt;</w:t>
      </w:r>
    </w:p>
    <w:p w:rsidR="00EF703F" w:rsidRPr="006B79C5" w:rsidRDefault="00EF703F" w:rsidP="00EF703F">
      <w:pPr>
        <w:rPr>
          <w:lang w:val="en-US"/>
        </w:rPr>
      </w:pPr>
      <w:r>
        <w:t xml:space="preserve">                     </w:t>
      </w:r>
      <w:r w:rsidRPr="006B79C5">
        <w:rPr>
          <w:lang w:val="en-US"/>
        </w:rPr>
        <w:t>&lt;b:praemiep&gt;2.558&lt;/b:praemiep&gt;</w:t>
      </w:r>
    </w:p>
    <w:p w:rsidR="00EF703F" w:rsidRPr="006B79C5" w:rsidRDefault="00EF703F" w:rsidP="00EF703F">
      <w:pPr>
        <w:rPr>
          <w:lang w:val="en-US"/>
        </w:rPr>
      </w:pPr>
      <w:r w:rsidRPr="006B79C5">
        <w:rPr>
          <w:lang w:val="en-US"/>
        </w:rPr>
        <w:t xml:space="preserve">                     &lt;b:serviceType&gt;VSTYP&lt;/b:serviceType&gt;</w:t>
      </w:r>
    </w:p>
    <w:p w:rsidR="00EF703F" w:rsidRDefault="00EF703F" w:rsidP="00EF703F">
      <w:r w:rsidRPr="006B79C5">
        <w:rPr>
          <w:lang w:val="en-US"/>
        </w:rPr>
        <w:t xml:space="preserve">                     </w:t>
      </w:r>
      <w:r>
        <w:t>&lt;b:sysangvar&gt;0&lt;/b:sysangvar&gt;</w:t>
      </w:r>
    </w:p>
    <w:p w:rsidR="00EF703F" w:rsidRDefault="00EF703F" w:rsidP="00EF703F">
      <w:r>
        <w:t xml:space="preserve">                     &lt;b:sysantrag&gt;0&lt;/b:sysantrag&gt;</w:t>
      </w:r>
    </w:p>
    <w:p w:rsidR="00EF703F" w:rsidRDefault="00EF703F" w:rsidP="00EF703F">
      <w:r>
        <w:t xml:space="preserve">                     &lt;b:sysvs&gt;0&lt;/b:sysvs&gt;</w:t>
      </w:r>
    </w:p>
    <w:p w:rsidR="00EF703F" w:rsidRDefault="00EF703F" w:rsidP="00EF703F">
      <w:r>
        <w:t xml:space="preserve">                     &lt;b:sysvstyp&gt;18&lt;/b:sysvstyp&gt;</w:t>
      </w:r>
    </w:p>
    <w:p w:rsidR="00EF703F" w:rsidRDefault="00EF703F" w:rsidP="00EF703F">
      <w:r>
        <w:t xml:space="preserve">                     &lt;b:vsBezeichnung i:nil="true"/&gt;</w:t>
      </w:r>
    </w:p>
    <w:p w:rsidR="00EF703F" w:rsidRDefault="00EF703F" w:rsidP="00EF703F">
      <w:r>
        <w:t xml:space="preserve">                     &lt;b:vsTypBezeichnung i:nil="true"/&gt;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&lt;b:code&gt;14L1-&lt;/b:code&gt;</w:t>
      </w:r>
    </w:p>
    <w:p w:rsidR="00EF703F" w:rsidRDefault="00EF703F" w:rsidP="00EF703F">
      <w:r>
        <w:t xml:space="preserve">                     &lt;b:lz&gt;48&lt;/b:lz&gt;</w:t>
      </w:r>
    </w:p>
    <w:p w:rsidR="00EF703F" w:rsidRDefault="00EF703F" w:rsidP="00EF703F">
      <w:r>
        <w:lastRenderedPageBreak/>
        <w:t xml:space="preserve">                     &lt;b:mitfinflag&gt;0&lt;/b:mitfinflag&gt;</w:t>
      </w:r>
    </w:p>
    <w:p w:rsidR="00EF703F" w:rsidRDefault="00EF703F" w:rsidP="00EF703F">
      <w:r>
        <w:t xml:space="preserve">                     &lt;b:ppy&gt;12&lt;/b:ppy&gt;</w:t>
      </w:r>
    </w:p>
    <w:p w:rsidR="00EF703F" w:rsidRDefault="00EF703F" w:rsidP="00EF703F">
      <w:r>
        <w:t xml:space="preserve">                     &lt;b:praemie&gt;54.35&lt;/b:praemie&gt;</w:t>
      </w:r>
    </w:p>
    <w:p w:rsidR="00EF703F" w:rsidRPr="006B79C5" w:rsidRDefault="00EF703F" w:rsidP="00EF703F">
      <w:pPr>
        <w:rPr>
          <w:lang w:val="en-US"/>
        </w:rPr>
      </w:pPr>
      <w:r>
        <w:t xml:space="preserve">                     </w:t>
      </w:r>
      <w:r w:rsidRPr="006B79C5">
        <w:rPr>
          <w:lang w:val="en-US"/>
        </w:rPr>
        <w:t>&lt;b:praemiep&gt;4.506&lt;/b:praemiep&gt;</w:t>
      </w:r>
    </w:p>
    <w:p w:rsidR="00EF703F" w:rsidRPr="006B79C5" w:rsidRDefault="00EF703F" w:rsidP="00EF703F">
      <w:pPr>
        <w:rPr>
          <w:lang w:val="en-US"/>
        </w:rPr>
      </w:pPr>
      <w:r w:rsidRPr="006B79C5">
        <w:rPr>
          <w:lang w:val="en-US"/>
        </w:rPr>
        <w:t xml:space="preserve">                     &lt;b:serviceType&gt;VSTYP&lt;/b:serviceType&gt;</w:t>
      </w:r>
    </w:p>
    <w:p w:rsidR="00EF703F" w:rsidRDefault="00EF703F" w:rsidP="00EF703F">
      <w:r w:rsidRPr="006B79C5">
        <w:rPr>
          <w:lang w:val="en-US"/>
        </w:rPr>
        <w:t xml:space="preserve">                     </w:t>
      </w:r>
      <w:r>
        <w:t>&lt;b:sysangvar&gt;0&lt;/b:sysangvar&gt;</w:t>
      </w:r>
    </w:p>
    <w:p w:rsidR="00EF703F" w:rsidRDefault="00EF703F" w:rsidP="00EF703F">
      <w:r>
        <w:t xml:space="preserve">                     &lt;b:sysantrag&gt;0&lt;/b:sysantrag&gt;</w:t>
      </w:r>
    </w:p>
    <w:p w:rsidR="00EF703F" w:rsidRDefault="00EF703F" w:rsidP="00EF703F">
      <w:r>
        <w:t xml:space="preserve">                     &lt;b:sysvs&gt;0&lt;/b:sysvs&gt;</w:t>
      </w:r>
    </w:p>
    <w:p w:rsidR="00EF703F" w:rsidRDefault="00EF703F" w:rsidP="00EF703F">
      <w:r>
        <w:t xml:space="preserve">                     &lt;b:sysvstyp&gt;12&lt;/b:sysvstyp&gt;</w:t>
      </w:r>
    </w:p>
    <w:p w:rsidR="00EF703F" w:rsidRDefault="00EF703F" w:rsidP="00EF703F">
      <w:r>
        <w:t xml:space="preserve">                     &lt;b:vsBezeichnung i:nil="true"/&gt;</w:t>
      </w:r>
    </w:p>
    <w:p w:rsidR="00EF703F" w:rsidRDefault="00EF703F" w:rsidP="00EF703F">
      <w:r>
        <w:t xml:space="preserve">                     &lt;b:vsTypBezeichnung i:nil="true"/&gt;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&lt;/b:kalkulation&gt;</w:t>
      </w:r>
    </w:p>
    <w:p w:rsidR="00EF703F" w:rsidRDefault="00EF703F" w:rsidP="00EF703F">
      <w:r>
        <w:t xml:space="preserve">            &lt;b:zusatzinformationen&gt;</w:t>
      </w:r>
    </w:p>
    <w:p w:rsidR="00EF703F" w:rsidRDefault="00EF703F" w:rsidP="00EF703F">
      <w:r>
        <w:t xml:space="preserve">               &lt;b:ZusatzinformationDto&gt;</w:t>
      </w:r>
    </w:p>
    <w:p w:rsidR="00EF703F" w:rsidRDefault="00EF703F" w:rsidP="00EF703F">
      <w:r>
        <w:t xml:space="preserve">                  &lt;b:provisionAbloesen&gt;0&lt;/b:provisionAbloesen&gt;</w:t>
      </w:r>
    </w:p>
    <w:p w:rsidR="00EF703F" w:rsidRDefault="00EF703F" w:rsidP="00EF703F">
      <w:r>
        <w:t xml:space="preserve">                  &lt;b:provisionGrund&gt;74&lt;/b:provisionGrund&gt;</w:t>
      </w:r>
    </w:p>
    <w:p w:rsidR="00EF703F" w:rsidRDefault="00EF703F" w:rsidP="00EF703F">
      <w:r>
        <w:t xml:space="preserve">                  &lt;b:provisionNeugeld&gt;74&lt;/b:provisionNeugeld&gt;</w:t>
      </w:r>
    </w:p>
    <w:p w:rsidR="00EF703F" w:rsidRDefault="00EF703F" w:rsidP="00EF703F">
      <w:r>
        <w:t xml:space="preserve">                  &lt;b:provisionRsv&gt;204.5&lt;/b:provisionRsv&gt;</w:t>
      </w:r>
    </w:p>
    <w:p w:rsidR="00EF703F" w:rsidRDefault="00EF703F" w:rsidP="00EF703F">
      <w:r>
        <w:t xml:space="preserve">                  &lt;b:provisionTotal&gt;278.5&lt;/b:provisionTotal&gt;</w:t>
      </w:r>
    </w:p>
    <w:p w:rsidR="00EF703F" w:rsidRDefault="00EF703F" w:rsidP="00EF703F">
      <w:r>
        <w:t xml:space="preserve">                  &lt;b:provisionZusatz&gt;0&lt;/b:provisionZusatz&gt;</w:t>
      </w:r>
    </w:p>
    <w:p w:rsidR="00EF703F" w:rsidRDefault="00EF703F" w:rsidP="00EF703F">
      <w:r>
        <w:t xml:space="preserve">                  &lt;b:type&gt;DEFAULT&lt;/b:type&gt;</w:t>
      </w:r>
    </w:p>
    <w:p w:rsidR="00EF703F" w:rsidRDefault="00EF703F" w:rsidP="00EF703F">
      <w:r>
        <w:t xml:space="preserve">               &lt;/b:ZusatzinformationDto&gt;</w:t>
      </w:r>
    </w:p>
    <w:p w:rsidR="00EF703F" w:rsidRDefault="00EF703F" w:rsidP="00EF703F">
      <w:r>
        <w:t xml:space="preserve">               &lt;b:ZusatzinformationDto&gt;</w:t>
      </w:r>
    </w:p>
    <w:p w:rsidR="00EF703F" w:rsidRDefault="00EF703F" w:rsidP="00EF703F">
      <w:r>
        <w:t xml:space="preserve">                  &lt;b:provisionAbloesen&gt;0&lt;/b:provisionAbloesen&gt;</w:t>
      </w:r>
    </w:p>
    <w:p w:rsidR="00EF703F" w:rsidRDefault="00EF703F" w:rsidP="00EF703F">
      <w:r>
        <w:t xml:space="preserve">                  &lt;b:provisionGrund&gt;0&lt;/b:provisionGrund&gt;</w:t>
      </w:r>
    </w:p>
    <w:p w:rsidR="00EF703F" w:rsidRDefault="00EF703F" w:rsidP="00EF703F">
      <w:r>
        <w:t xml:space="preserve">                  &lt;b:provisionNeugeld&gt;0&lt;/b:provisionNeugeld&gt;</w:t>
      </w:r>
    </w:p>
    <w:p w:rsidR="00EF703F" w:rsidRDefault="00EF703F" w:rsidP="00EF703F">
      <w:r>
        <w:t xml:space="preserve">                  &lt;b:provisionRsv&gt;0&lt;/b:provisionRsv&gt;</w:t>
      </w:r>
    </w:p>
    <w:p w:rsidR="00EF703F" w:rsidRDefault="00EF703F" w:rsidP="00EF703F">
      <w:r>
        <w:t xml:space="preserve">                  &lt;b:provisionTotal&gt;0&lt;/b:provisionTotal&gt;</w:t>
      </w:r>
    </w:p>
    <w:p w:rsidR="00EF703F" w:rsidRDefault="00EF703F" w:rsidP="00EF703F">
      <w:r>
        <w:t xml:space="preserve">                  &lt;b:provisionZusatz&gt;0&lt;/b:provisionZusatz&gt;</w:t>
      </w:r>
    </w:p>
    <w:p w:rsidR="00EF703F" w:rsidRDefault="00EF703F" w:rsidP="00EF703F">
      <w:r>
        <w:t xml:space="preserve">                  &lt;b:type&gt;RAPMAX&lt;/b:type&gt;</w:t>
      </w:r>
    </w:p>
    <w:p w:rsidR="00EF703F" w:rsidRDefault="00EF703F" w:rsidP="00EF703F">
      <w:r>
        <w:t xml:space="preserve">               &lt;/b:ZusatzinformationDto&gt;</w:t>
      </w:r>
    </w:p>
    <w:p w:rsidR="00EF703F" w:rsidRDefault="00EF703F" w:rsidP="00EF703F">
      <w:r>
        <w:t xml:space="preserve">               &lt;b:ZusatzinformationDto&gt;</w:t>
      </w:r>
    </w:p>
    <w:p w:rsidR="00EF703F" w:rsidRDefault="00EF703F" w:rsidP="00EF703F">
      <w:r>
        <w:t xml:space="preserve">                  &lt;b:provisionAbloesen&gt;0&lt;/b:provisionAbloesen&gt;</w:t>
      </w:r>
    </w:p>
    <w:p w:rsidR="00EF703F" w:rsidRDefault="00EF703F" w:rsidP="00EF703F">
      <w:r>
        <w:t xml:space="preserve">                  &lt;b:provisionGrund&gt;0&lt;/b:provisionGrund&gt;</w:t>
      </w:r>
    </w:p>
    <w:p w:rsidR="00EF703F" w:rsidRDefault="00EF703F" w:rsidP="00EF703F">
      <w:r>
        <w:t xml:space="preserve">                  &lt;b:provisionNeugeld&gt;0&lt;/b:provisionNeugeld&gt;</w:t>
      </w:r>
    </w:p>
    <w:p w:rsidR="00EF703F" w:rsidRDefault="00EF703F" w:rsidP="00EF703F">
      <w:r>
        <w:t xml:space="preserve">                  &lt;b:provisionRsv&gt;0&lt;/b:provisionRsv&gt;</w:t>
      </w:r>
    </w:p>
    <w:p w:rsidR="00EF703F" w:rsidRDefault="00EF703F" w:rsidP="00EF703F">
      <w:r>
        <w:t xml:space="preserve">                  &lt;b:provisionTotal&gt;0&lt;/b:provisionTotal&gt;</w:t>
      </w:r>
    </w:p>
    <w:p w:rsidR="00EF703F" w:rsidRDefault="00EF703F" w:rsidP="00EF703F">
      <w:r>
        <w:t xml:space="preserve">                  &lt;b:provisionZusatz&gt;0&lt;/b:provisionZusatz&gt;</w:t>
      </w:r>
    </w:p>
    <w:p w:rsidR="00EF703F" w:rsidRDefault="00EF703F" w:rsidP="00EF703F">
      <w:r>
        <w:t xml:space="preserve">                  &lt;b:type&gt;RAPMIN&lt;/b:type&gt;</w:t>
      </w:r>
    </w:p>
    <w:p w:rsidR="00EF703F" w:rsidRDefault="00EF703F" w:rsidP="00EF703F">
      <w:r>
        <w:t xml:space="preserve">               &lt;/b:ZusatzinformationDto&gt;</w:t>
      </w:r>
    </w:p>
    <w:p w:rsidR="00EF703F" w:rsidRDefault="00EF703F" w:rsidP="00EF703F">
      <w:r>
        <w:t xml:space="preserve">            &lt;/b:zusatzinformationen&gt;</w:t>
      </w:r>
    </w:p>
    <w:p w:rsidR="00EF703F" w:rsidRPr="006B79C5" w:rsidRDefault="00EF703F" w:rsidP="00EF703F">
      <w:pPr>
        <w:rPr>
          <w:lang w:val="en-US"/>
        </w:rPr>
      </w:pPr>
      <w:r>
        <w:t xml:space="preserve">         </w:t>
      </w:r>
      <w:r w:rsidRPr="006B79C5">
        <w:rPr>
          <w:lang w:val="en-US"/>
        </w:rPr>
        <w:t>&lt;/solveKalkulationResult&gt;</w:t>
      </w:r>
    </w:p>
    <w:p w:rsidR="00EF703F" w:rsidRPr="006B79C5" w:rsidRDefault="00EF703F" w:rsidP="00EF703F">
      <w:pPr>
        <w:rPr>
          <w:lang w:val="en-US"/>
        </w:rPr>
      </w:pPr>
      <w:r w:rsidRPr="006B79C5">
        <w:rPr>
          <w:lang w:val="en-US"/>
        </w:rPr>
        <w:t xml:space="preserve">      &lt;/solveKalkulationResponse&gt;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8024" w:name="_Toc499017604"/>
      <w:r>
        <w:t>checkKalkulation</w:t>
      </w:r>
      <w:bookmarkEnd w:id="8024"/>
    </w:p>
    <w:p w:rsidR="00EF703F" w:rsidRDefault="00EF703F" w:rsidP="00EF703F">
      <w:pPr>
        <w:pStyle w:val="berschrift4"/>
      </w:pPr>
      <w:bookmarkStart w:id="8025" w:name="_Toc499017605"/>
      <w:r>
        <w:t>WebService Beschreibung</w:t>
      </w:r>
      <w:bookmarkEnd w:id="8025"/>
    </w:p>
    <w:p w:rsidR="00EF703F" w:rsidRDefault="00EF703F" w:rsidP="00EF703F">
      <w:r>
        <w:t>Überprüft die erfasste Kalkulation</w:t>
      </w:r>
    </w:p>
    <w:p w:rsidR="00EF703F" w:rsidRDefault="00EF703F" w:rsidP="00EF703F"/>
    <w:p w:rsidR="00EF703F" w:rsidRDefault="00EF703F" w:rsidP="00EF703F">
      <w:pPr>
        <w:autoSpaceDE w:val="0"/>
        <w:autoSpaceDN w:val="0"/>
        <w:adjustRightInd w:val="0"/>
        <w:jc w:val="left"/>
        <w:rPr>
          <w:rFonts w:ascii="Consolas" w:hAnsi="Consolas" w:cs="Consolas"/>
          <w:color w:val="000000"/>
          <w:sz w:val="19"/>
          <w:szCs w:val="19"/>
          <w:highlight w:val="white"/>
          <w:lang w:eastAsia="de-CH"/>
        </w:rPr>
      </w:pPr>
      <w:r>
        <w:rPr>
          <w:rFonts w:ascii="Consolas" w:hAnsi="Consolas" w:cs="Consolas"/>
          <w:color w:val="808080"/>
          <w:sz w:val="19"/>
          <w:szCs w:val="19"/>
          <w:highlight w:val="white"/>
          <w:lang w:eastAsia="de-CH"/>
        </w:rPr>
        <w:t>///</w:t>
      </w:r>
      <w:r>
        <w:rPr>
          <w:rFonts w:ascii="Consolas" w:hAnsi="Consolas" w:cs="Consolas"/>
          <w:color w:val="008000"/>
          <w:sz w:val="19"/>
          <w:szCs w:val="19"/>
          <w:highlight w:val="white"/>
          <w:lang w:eastAsia="de-CH"/>
        </w:rPr>
        <w:t xml:space="preserve"> </w:t>
      </w:r>
      <w:r>
        <w:rPr>
          <w:rFonts w:ascii="Consolas" w:hAnsi="Consolas" w:cs="Consolas"/>
          <w:color w:val="808080"/>
          <w:sz w:val="19"/>
          <w:szCs w:val="19"/>
          <w:highlight w:val="white"/>
          <w:lang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validates the calculation and returns result messages</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icheckAngebotDto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lastRenderedPageBreak/>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ocheckAngebotDto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lang w:val="en-US"/>
        </w:rPr>
      </w:pPr>
      <w:r w:rsidRPr="006B79C5">
        <w:rPr>
          <w:rFonts w:ascii="Consolas" w:hAnsi="Consolas" w:cs="Consolas"/>
          <w:color w:val="000000"/>
          <w:sz w:val="19"/>
          <w:szCs w:val="19"/>
          <w:highlight w:val="white"/>
          <w:lang w:val="en-US" w:eastAsia="de-CH"/>
        </w:rPr>
        <w:t>Service.DTO.</w:t>
      </w:r>
      <w:r w:rsidRPr="006B79C5">
        <w:rPr>
          <w:rFonts w:ascii="Consolas" w:hAnsi="Consolas" w:cs="Consolas"/>
          <w:color w:val="2B91AF"/>
          <w:sz w:val="19"/>
          <w:szCs w:val="19"/>
          <w:highlight w:val="white"/>
          <w:lang w:val="en-US" w:eastAsia="de-CH"/>
        </w:rPr>
        <w:t>ocheckAntAngDto</w:t>
      </w:r>
      <w:r w:rsidRPr="006B79C5">
        <w:rPr>
          <w:rFonts w:ascii="Consolas" w:hAnsi="Consolas" w:cs="Consolas"/>
          <w:color w:val="000000"/>
          <w:sz w:val="19"/>
          <w:szCs w:val="19"/>
          <w:highlight w:val="white"/>
          <w:lang w:val="en-US" w:eastAsia="de-CH"/>
        </w:rPr>
        <w:t xml:space="preserve"> checkKalkulation(</w:t>
      </w:r>
      <w:r w:rsidRPr="006B79C5">
        <w:rPr>
          <w:rFonts w:ascii="Consolas" w:hAnsi="Consolas" w:cs="Consolas"/>
          <w:color w:val="2B91AF"/>
          <w:sz w:val="19"/>
          <w:szCs w:val="19"/>
          <w:highlight w:val="white"/>
          <w:lang w:val="en-US" w:eastAsia="de-CH"/>
        </w:rPr>
        <w:t>icheckKalkulationDto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8026" w:name="_Toc499017606"/>
      <w:r>
        <w:t>Inputstruktur</w:t>
      </w:r>
      <w:bookmarkEnd w:id="802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Required</w:t>
            </w:r>
            <w:r w:rsidRPr="00F22EB0">
              <w:rPr>
                <w:rFonts w:ascii="Times New Roman" w:hAnsi="Times New Roman"/>
                <w:sz w:val="24"/>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 xml:space="preserve">icheckKalkulationDto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angAntOb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Consolas" w:hAnsi="Consolas" w:cs="Consolas"/>
                <w:color w:val="2B91AF"/>
                <w:sz w:val="19"/>
                <w:szCs w:val="19"/>
                <w:lang w:eastAsia="de-CH"/>
              </w:rPr>
            </w:pPr>
            <w:r w:rsidRPr="00F22EB0">
              <w:rPr>
                <w:rFonts w:ascii="Consolas" w:hAnsi="Consolas" w:cs="Consolas"/>
                <w:color w:val="2B91AF"/>
                <w:sz w:val="19"/>
                <w:szCs w:val="19"/>
                <w:lang w:eastAsia="de-CH"/>
              </w:rPr>
              <w:t xml:space="preserve">AngAntObSmallDto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angAntOb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angAntVs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Consolas" w:hAnsi="Consolas" w:cs="Consolas"/>
                <w:color w:val="2B91AF"/>
                <w:sz w:val="19"/>
                <w:szCs w:val="19"/>
                <w:lang w:eastAsia="de-CH"/>
              </w:rPr>
            </w:pPr>
            <w:r w:rsidRPr="00F22EB0">
              <w:rPr>
                <w:rFonts w:ascii="Consolas" w:hAnsi="Consolas" w:cs="Consolas"/>
                <w:color w:val="2B91AF"/>
                <w:sz w:val="19"/>
                <w:szCs w:val="19"/>
                <w:lang w:eastAsia="de-CH"/>
              </w:rPr>
              <w:t xml:space="preserve">AngAntVsDto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Versicherungsinformationen aus der Kalkulation </w:t>
            </w:r>
            <w:r>
              <w:rPr>
                <w:rFonts w:asciiTheme="minorHAnsi" w:hAnsiTheme="minorHAnsi"/>
                <w:sz w:val="24"/>
                <w:szCs w:val="22"/>
                <w:lang w:val="de-CH"/>
              </w:rPr>
              <w:t xml:space="preserve"> (siehe Kapitel 4)</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Consolas" w:hAnsi="Consolas" w:cs="Consolas"/>
                <w:color w:val="2B91AF"/>
                <w:sz w:val="19"/>
                <w:szCs w:val="19"/>
                <w:lang w:eastAsia="de-CH"/>
              </w:rPr>
            </w:pPr>
            <w:r w:rsidRPr="00F22EB0">
              <w:rPr>
                <w:rFonts w:ascii="Consolas" w:hAnsi="Consolas" w:cs="Consolas"/>
                <w:color w:val="2B91AF"/>
                <w:sz w:val="19"/>
                <w:szCs w:val="19"/>
                <w:lang w:eastAsia="de-CH"/>
              </w:rPr>
              <w:t xml:space="preserve">AngAntKalkDto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Persistenzobjekt Kalkulation</w:t>
            </w:r>
            <w:r>
              <w:rPr>
                <w:rFonts w:asciiTheme="minorHAnsi" w:hAnsiTheme="minorHAnsi"/>
                <w:sz w:val="24"/>
                <w:szCs w:val="22"/>
                <w:lang w:val="de-CH"/>
              </w:rPr>
              <w:t xml:space="preserve"> (siehe Kapitel 4)</w:t>
            </w:r>
            <w:r w:rsidRPr="00F22EB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prodKontext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Consolas" w:hAnsi="Consolas" w:cs="Consolas"/>
                <w:color w:val="2B91AF"/>
                <w:sz w:val="19"/>
                <w:szCs w:val="19"/>
                <w:lang w:eastAsia="de-CH"/>
              </w:rPr>
            </w:pPr>
            <w:r w:rsidRPr="00F22EB0">
              <w:rPr>
                <w:rFonts w:ascii="Consolas" w:hAnsi="Consolas" w:cs="Consolas"/>
                <w:color w:val="2B91AF"/>
                <w:sz w:val="19"/>
                <w:szCs w:val="19"/>
                <w:lang w:eastAsia="de-CH"/>
              </w:rPr>
              <w:t xml:space="preserve">prKontextDto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Produktkontext zur Zinsermittlung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 xml:space="preserve">AngAntObSmallDto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erstzulassung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Erstzulassung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ubnahmeKm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Übernahmekilometer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bl>
    <w:p w:rsidR="00F22EB0" w:rsidRPr="00F22EB0" w:rsidRDefault="00F22EB0" w:rsidP="00F22EB0"/>
    <w:p w:rsidR="00F22EB0" w:rsidRPr="00F22EB0" w:rsidRDefault="00F22EB0" w:rsidP="00F22EB0"/>
    <w:p w:rsidR="00EF703F" w:rsidRDefault="00EF703F" w:rsidP="00EF703F">
      <w:pPr>
        <w:pStyle w:val="berschrift5"/>
      </w:pPr>
      <w:bookmarkStart w:id="8027" w:name="_Toc499017607"/>
      <w:r>
        <w:t>Rückgabestruktur</w:t>
      </w:r>
      <w:bookmarkEnd w:id="8027"/>
    </w:p>
    <w:p w:rsidR="00F22EB0" w:rsidRDefault="00F22EB0" w:rsidP="00F22EB0"/>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Beschreibung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Code der getroffenen Regel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Liste mit Fehlermeldungen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Frontid results </w:t>
            </w:r>
          </w:p>
        </w:tc>
      </w:tr>
      <w:tr w:rsidR="00564DB4"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F22EB0" w:rsidRDefault="00564DB4"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Status (rot, grün, gelb) </w:t>
            </w:r>
          </w:p>
        </w:tc>
      </w:tr>
    </w:tbl>
    <w:p w:rsidR="00EF703F" w:rsidRDefault="00EF703F" w:rsidP="00EF703F">
      <w:pPr>
        <w:pStyle w:val="berschrift4"/>
      </w:pPr>
      <w:bookmarkStart w:id="8028" w:name="_Toc499017608"/>
      <w:r>
        <w:lastRenderedPageBreak/>
        <w:t>SOAP Beispiel</w:t>
      </w:r>
      <w:bookmarkEnd w:id="8028"/>
    </w:p>
    <w:p w:rsidR="00EF703F" w:rsidRDefault="00EF703F" w:rsidP="00EF703F">
      <w:pPr>
        <w:pStyle w:val="berschrift5"/>
      </w:pPr>
      <w:bookmarkStart w:id="8029" w:name="_Toc499017609"/>
      <w:r>
        <w:t>Request</w:t>
      </w:r>
      <w:bookmarkEnd w:id="8029"/>
    </w:p>
    <w:p w:rsidR="00EF703F" w:rsidRPr="006B79C5" w:rsidRDefault="00EF703F" w:rsidP="00EF703F">
      <w:pPr>
        <w:rPr>
          <w:lang w:val="en-US"/>
        </w:rPr>
      </w:pPr>
      <w:r w:rsidRPr="006B79C5">
        <w:rPr>
          <w:lang w:val="en-US"/>
        </w:rPr>
        <w:t>&lt;S:Envelope xmlns:S="http://www.w3.org/2003/05/soap-envelope"&gt;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&lt;To xmlns="http://www.w3.org/2005/08/addressing"&gt;${#Project#ServiceEndpointAndPath}b2xService.svc&lt;/To&gt;</w:t>
      </w:r>
    </w:p>
    <w:p w:rsidR="00EF703F" w:rsidRPr="006B79C5" w:rsidRDefault="00EF703F" w:rsidP="00EF703F">
      <w:pPr>
        <w:rPr>
          <w:lang w:val="en-US"/>
        </w:rPr>
      </w:pPr>
      <w:r w:rsidRPr="006B79C5">
        <w:rPr>
          <w:lang w:val="en-US"/>
        </w:rPr>
        <w:t xml:space="preserve">      &lt;Action S:mustUnderstand="true" xmlns="http://www.w3.org/2005/08/addressing"&gt;http://cic-software.de/GateBANKNOW/Ib2xService/checkKalkulation&lt;/Action&gt;</w:t>
      </w:r>
    </w:p>
    <w:p w:rsidR="00EF703F" w:rsidRDefault="00EF703F" w:rsidP="00EF703F">
      <w:r w:rsidRPr="006B79C5">
        <w:rPr>
          <w:lang w:val="en-US"/>
        </w:rPr>
        <w:t xml:space="preserve">      </w:t>
      </w:r>
      <w:r>
        <w:t>&lt;MessageID xmlns="http://www.w3.org/2005/08/addressing"&gt;uuid:d7f8bee9-3789-45ea-9dcc-c93f511db6a5&lt;/MessageID&gt;</w:t>
      </w:r>
    </w:p>
    <w:p w:rsidR="00EF703F" w:rsidRPr="00227091" w:rsidRDefault="00EF703F" w:rsidP="00EF703F">
      <w:pPr>
        <w:pStyle w:val="Quellcodeinline"/>
        <w:rPr>
          <w:sz w:val="16"/>
          <w:szCs w:val="16"/>
          <w:lang w:val="en-US"/>
        </w:rPr>
      </w:pPr>
      <w:r>
        <w:t xml:space="preserve">            </w:t>
      </w: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227091" w:rsidRDefault="00EF703F" w:rsidP="00EF703F">
      <w:pPr>
        <w:pStyle w:val="Quellcodeinline"/>
        <w:rPr>
          <w:sz w:val="16"/>
          <w:szCs w:val="16"/>
          <w:lang w:val="en-US"/>
        </w:rPr>
      </w:pPr>
      <w:r w:rsidRPr="00227091">
        <w:rPr>
          <w:sz w:val="16"/>
          <w:szCs w:val="16"/>
          <w:lang w:val="en-US"/>
        </w:rPr>
        <w:t xml:space="preserve">      &lt;/DefaultMessageHeader&gt;</w:t>
      </w:r>
    </w:p>
    <w:p w:rsidR="00EF703F" w:rsidRPr="006B79C5" w:rsidRDefault="00EF703F" w:rsidP="00EF703F">
      <w:pPr>
        <w:rPr>
          <w:lang w:val="en-US"/>
        </w:rPr>
      </w:pP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&lt;ns5:checkKalkulation xmlns="http://schemas.datacontract.org/2004/07/Cic.OpenOne.Common.DTO" xmlns:ns2="http://schemas.datacontract.org/2004/07/Cic.OpenOne.GateBANKNOW.Service.DTO" xmlns:ns3="http://schemas.microsoft.com/2003/10/Serialization/Arrays" xmlns:ns4="http://schemas.datacontract.org/2004/07/Cic.OpenOne.GateBANKNOW.Common.DTO" xmlns:ns5="http://cic-software.de/GateBANKNOW" xmlns:ns6="http://schemas.datacontract.org/2004/07/Cic.OpenOne.Common.DTO.Prisma" xmlns:ns7="http://schemas.microsoft.com/2003/10/Serialization/"&gt;</w:t>
      </w:r>
    </w:p>
    <w:p w:rsidR="00EF703F" w:rsidRDefault="00EF703F" w:rsidP="00EF703F">
      <w:r w:rsidRPr="006B79C5">
        <w:rPr>
          <w:lang w:val="en-US"/>
        </w:rPr>
        <w:t xml:space="preserve">         </w:t>
      </w:r>
      <w:r>
        <w:t>&lt;ns5:input&gt;</w:t>
      </w:r>
    </w:p>
    <w:p w:rsidR="00EF703F" w:rsidRDefault="00EF703F" w:rsidP="00EF703F">
      <w:r>
        <w:t xml:space="preserve">            &lt;ns2:angAntOb&gt;</w:t>
      </w:r>
    </w:p>
    <w:p w:rsidR="00EF703F" w:rsidRDefault="00EF703F" w:rsidP="00EF703F">
      <w:r>
        <w:t xml:space="preserve">               &lt;ns2:ubnahmeKm&gt;0&lt;/ns2:ubnahmeKm&gt;</w:t>
      </w:r>
    </w:p>
    <w:p w:rsidR="00EF703F" w:rsidRDefault="00EF703F" w:rsidP="00EF703F">
      <w:r>
        <w:t xml:space="preserve">            &lt;/ns2:angAntOb&gt;</w:t>
      </w:r>
    </w:p>
    <w:p w:rsidR="00EF703F" w:rsidRDefault="00EF703F" w:rsidP="00EF703F">
      <w:r>
        <w:t xml:space="preserve">            &lt;ns2:kalkulation&gt;</w:t>
      </w:r>
    </w:p>
    <w:p w:rsidR="00EF703F" w:rsidRDefault="00EF703F" w:rsidP="00EF703F">
      <w:r>
        <w:t xml:space="preserve">               &lt;ns2:aufschub&gt;0&lt;/ns2:aufschub&gt;</w:t>
      </w:r>
    </w:p>
    <w:p w:rsidR="00EF703F" w:rsidRDefault="00EF703F" w:rsidP="00EF703F">
      <w:r>
        <w:t xml:space="preserve">               &lt;ns2:auszahlung&gt;45885.25&lt;/ns2:auszahlung&gt;</w:t>
      </w:r>
    </w:p>
    <w:p w:rsidR="00EF703F" w:rsidRDefault="00EF703F" w:rsidP="00EF703F">
      <w:r>
        <w:t xml:space="preserve">               &lt;ns2:auszahlungTyp&gt;0&lt;/ns2:auszahlungTyp&gt;</w:t>
      </w:r>
    </w:p>
    <w:p w:rsidR="00EF703F" w:rsidRDefault="00EF703F" w:rsidP="00EF703F">
      <w:r>
        <w:t xml:space="preserve">               &lt;ns2:bgextern&gt;43287.05&lt;/ns2:bgextern&gt;</w:t>
      </w:r>
    </w:p>
    <w:p w:rsidR="00EF703F" w:rsidRDefault="00EF703F" w:rsidP="00EF703F">
      <w:r>
        <w:t xml:space="preserve">               &lt;ns2:bgexternbrutto&gt;46750.0&lt;/ns2:bgexternbrutto&gt;</w:t>
      </w:r>
    </w:p>
    <w:p w:rsidR="00EF703F" w:rsidRDefault="00EF703F" w:rsidP="00EF703F">
      <w:r>
        <w:t xml:space="preserve">               &lt;ns2:bgexternust&gt;0.0&lt;/ns2:bgexternust&gt;</w:t>
      </w:r>
    </w:p>
    <w:p w:rsidR="00EF703F" w:rsidRDefault="00EF703F" w:rsidP="00EF703F">
      <w:r>
        <w:t xml:space="preserve">               &lt;ns2:bgintern&gt;43287.03703703704&lt;/ns2:bgintern&gt;</w:t>
      </w:r>
    </w:p>
    <w:p w:rsidR="00EF703F" w:rsidRDefault="00EF703F" w:rsidP="00EF703F">
      <w:r>
        <w:t xml:space="preserve">               &lt;ns2:bginternbrutto&gt;46750.0&lt;/ns2:bginternbrutto&gt;</w:t>
      </w:r>
    </w:p>
    <w:p w:rsidR="00EF703F" w:rsidRDefault="00EF703F" w:rsidP="00EF703F">
      <w:r>
        <w:t xml:space="preserve">               &lt;ns2:bginternust&gt;0.0&lt;/ns2:bginternust&gt;</w:t>
      </w:r>
    </w:p>
    <w:p w:rsidR="00EF703F" w:rsidRPr="006B79C5" w:rsidRDefault="00EF703F" w:rsidP="00EF703F">
      <w:pPr>
        <w:rPr>
          <w:lang w:val="en-US"/>
        </w:rPr>
      </w:pPr>
      <w:r>
        <w:t xml:space="preserve">               </w:t>
      </w:r>
      <w:r w:rsidRPr="006B79C5">
        <w:rPr>
          <w:lang w:val="en-US"/>
        </w:rPr>
        <w:t>&lt;ns2:calcPrkgroup xsi:nil="true" xmlns:xsi="http://www.w3.org/2001/XMLSchema-instance"/&gt;</w:t>
      </w:r>
    </w:p>
    <w:p w:rsidR="00EF703F" w:rsidRPr="006B79C5" w:rsidRDefault="00EF703F" w:rsidP="00EF703F">
      <w:pPr>
        <w:rPr>
          <w:lang w:val="en-US"/>
        </w:rPr>
      </w:pPr>
      <w:r w:rsidRPr="006B79C5">
        <w:rPr>
          <w:lang w:val="en-US"/>
        </w:rPr>
        <w:t xml:space="preserve">               &lt;ns2:calcRsvgesamt&gt;2932.05&lt;/ns2:calcRsvgesamt&gt;</w:t>
      </w:r>
    </w:p>
    <w:p w:rsidR="00EF703F" w:rsidRPr="006B79C5" w:rsidRDefault="00EF703F" w:rsidP="00EF703F">
      <w:pPr>
        <w:rPr>
          <w:lang w:val="en-US"/>
        </w:rPr>
      </w:pPr>
      <w:r w:rsidRPr="006B79C5">
        <w:rPr>
          <w:lang w:val="en-US"/>
        </w:rPr>
        <w:t xml:space="preserve">               &lt;ns2:calcRsvmonat&gt;61.050000000000004&lt;/ns2:calcRsvmonat&gt;</w:t>
      </w:r>
    </w:p>
    <w:p w:rsidR="00EF703F" w:rsidRPr="006B79C5" w:rsidRDefault="00EF703F" w:rsidP="00EF703F">
      <w:pPr>
        <w:rPr>
          <w:lang w:val="en-US"/>
        </w:rPr>
      </w:pPr>
      <w:r w:rsidRPr="006B79C5">
        <w:rPr>
          <w:lang w:val="en-US"/>
        </w:rPr>
        <w:t xml:space="preserve">               &lt;ns2:calcRsvmonatMax&gt;0.0&lt;/ns2:calcRsvmonatMax&gt;</w:t>
      </w:r>
    </w:p>
    <w:p w:rsidR="00EF703F" w:rsidRPr="006B79C5" w:rsidRDefault="00EF703F" w:rsidP="00EF703F">
      <w:pPr>
        <w:rPr>
          <w:lang w:val="en-US"/>
        </w:rPr>
      </w:pPr>
      <w:r w:rsidRPr="006B79C5">
        <w:rPr>
          <w:lang w:val="en-US"/>
        </w:rPr>
        <w:t xml:space="preserve">               &lt;ns2:calcRsvmonatMin&gt;0.0&lt;/ns2:calcRsvmonatMin&gt;</w:t>
      </w:r>
    </w:p>
    <w:p w:rsidR="00EF703F" w:rsidRPr="006B79C5" w:rsidRDefault="00EF703F" w:rsidP="00EF703F">
      <w:pPr>
        <w:rPr>
          <w:lang w:val="en-US"/>
        </w:rPr>
      </w:pPr>
      <w:r w:rsidRPr="006B79C5">
        <w:rPr>
          <w:lang w:val="en-US"/>
        </w:rPr>
        <w:t xml:space="preserve">               &lt;ns2:calcRsvzins&gt;0.0&lt;/ns2:calcRsvzins&gt;</w:t>
      </w:r>
    </w:p>
    <w:p w:rsidR="00EF703F" w:rsidRPr="006B79C5" w:rsidRDefault="00EF703F" w:rsidP="00EF703F">
      <w:pPr>
        <w:rPr>
          <w:lang w:val="en-US"/>
        </w:rPr>
      </w:pPr>
      <w:r w:rsidRPr="006B79C5">
        <w:rPr>
          <w:lang w:val="en-US"/>
        </w:rPr>
        <w:t xml:space="preserve">               &lt;ns2:calcUstzins&gt;0.0&lt;/ns2:calcUstzins&gt;</w:t>
      </w:r>
    </w:p>
    <w:p w:rsidR="00EF703F" w:rsidRPr="006B79C5" w:rsidRDefault="00EF703F" w:rsidP="00EF703F">
      <w:pPr>
        <w:rPr>
          <w:lang w:val="en-US"/>
        </w:rPr>
      </w:pPr>
      <w:r w:rsidRPr="006B79C5">
        <w:rPr>
          <w:lang w:val="en-US"/>
        </w:rPr>
        <w:t xml:space="preserve">               &lt;ns2:calcZinskosten&gt;8258.0&lt;/ns2:calcZinskosten&gt;</w:t>
      </w:r>
    </w:p>
    <w:p w:rsidR="00EF703F" w:rsidRPr="006B79C5" w:rsidRDefault="00EF703F" w:rsidP="00EF703F">
      <w:pPr>
        <w:rPr>
          <w:lang w:val="en-US"/>
        </w:rPr>
      </w:pPr>
      <w:r w:rsidRPr="006B79C5">
        <w:rPr>
          <w:lang w:val="en-US"/>
        </w:rPr>
        <w:t xml:space="preserve">               &lt;ns2:calcZinskostenMax&gt;0.0&lt;/ns2:calcZinskostenMax&gt;</w:t>
      </w:r>
    </w:p>
    <w:p w:rsidR="00EF703F" w:rsidRDefault="00EF703F" w:rsidP="00EF703F">
      <w:r w:rsidRPr="006B79C5">
        <w:rPr>
          <w:lang w:val="en-US"/>
        </w:rPr>
        <w:t xml:space="preserve">               </w:t>
      </w:r>
      <w:r>
        <w:t>&lt;ns2:calcZinskostenMin&gt;0.0&lt;/ns2:calcZinskostenMin&gt;</w:t>
      </w:r>
    </w:p>
    <w:p w:rsidR="00EF703F" w:rsidRDefault="00EF703F" w:rsidP="00EF703F">
      <w:r>
        <w:lastRenderedPageBreak/>
        <w:t xml:space="preserve">               &lt;ns2:depot&gt;0.0&lt;/ns2:depot&gt;</w:t>
      </w:r>
    </w:p>
    <w:p w:rsidR="00EF703F" w:rsidRDefault="00EF703F" w:rsidP="00EF703F">
      <w:r>
        <w:t xml:space="preserve">               &lt;ns2:ersteRateBruttoInklAbsicherung&gt;61.05&lt;/ns2:ersteRateBruttoInklAbsicherung&gt;</w:t>
      </w:r>
    </w:p>
    <w:p w:rsidR="00EF703F" w:rsidRDefault="00EF703F" w:rsidP="00EF703F">
      <w:r>
        <w:t xml:space="preserve">               &lt;ns2:initLadung&gt;0.0&lt;/ns2:initLadung&gt;</w:t>
      </w:r>
    </w:p>
    <w:p w:rsidR="00EF703F" w:rsidRDefault="00EF703F" w:rsidP="00EF703F">
      <w:r>
        <w:t xml:space="preserve">               &lt;ns2:ll&gt;0&lt;/ns2:ll&gt;</w:t>
      </w:r>
    </w:p>
    <w:p w:rsidR="00EF703F" w:rsidRDefault="00EF703F" w:rsidP="00EF703F">
      <w:r>
        <w:t xml:space="preserve">               &lt;ns2:lz&gt;48&lt;/ns2:lz&gt;</w:t>
      </w:r>
    </w:p>
    <w:p w:rsidR="00EF703F" w:rsidRDefault="00EF703F" w:rsidP="00EF703F">
      <w:r>
        <w:t xml:space="preserve">               &lt;ns2:obUseTypeBezeichnung xsi:nil="true" xmlns:xsi="http://www.w3.org/2001/XMLSchema-instance"/&gt;</w:t>
      </w:r>
    </w:p>
    <w:p w:rsidR="00EF703F" w:rsidRDefault="00EF703F" w:rsidP="00EF703F">
      <w:r>
        <w:t xml:space="preserve">               &lt;ns2:prProductBezeichnung xsi:nil="true" xmlns:xsi="http://www.w3.org/2001/XMLSchema-instance"/&gt;</w:t>
      </w:r>
    </w:p>
    <w:p w:rsidR="00EF703F" w:rsidRPr="006B79C5" w:rsidRDefault="00EF703F" w:rsidP="00EF703F">
      <w:pPr>
        <w:rPr>
          <w:lang w:val="en-US"/>
        </w:rPr>
      </w:pPr>
      <w:r>
        <w:t xml:space="preserve">               </w:t>
      </w:r>
      <w:r w:rsidRPr="006B79C5">
        <w:rPr>
          <w:lang w:val="en-US"/>
        </w:rPr>
        <w:t>&lt;ns2:rapratebruttoMax&gt;0.0&lt;/ns2:rapratebruttoMax&gt;</w:t>
      </w:r>
    </w:p>
    <w:p w:rsidR="00EF703F" w:rsidRPr="006B79C5" w:rsidRDefault="00EF703F" w:rsidP="00EF703F">
      <w:pPr>
        <w:rPr>
          <w:lang w:val="en-US"/>
        </w:rPr>
      </w:pPr>
      <w:r w:rsidRPr="006B79C5">
        <w:rPr>
          <w:lang w:val="en-US"/>
        </w:rPr>
        <w:t xml:space="preserve">               &lt;ns2:rapratebruttoMin&gt;0.0&lt;/ns2:rapratebruttoMin&gt;</w:t>
      </w:r>
    </w:p>
    <w:p w:rsidR="00EF703F" w:rsidRPr="006B79C5" w:rsidRDefault="00EF703F" w:rsidP="00EF703F">
      <w:pPr>
        <w:rPr>
          <w:lang w:val="en-US"/>
        </w:rPr>
      </w:pPr>
      <w:r w:rsidRPr="006B79C5">
        <w:rPr>
          <w:lang w:val="en-US"/>
        </w:rPr>
        <w:t xml:space="preserve">               &lt;ns2:rapzinseffMax&gt;0.0&lt;/ns2:rapzinseffMax&gt;</w:t>
      </w:r>
    </w:p>
    <w:p w:rsidR="00EF703F" w:rsidRPr="006B79C5" w:rsidRDefault="00EF703F" w:rsidP="00EF703F">
      <w:pPr>
        <w:rPr>
          <w:lang w:val="en-US"/>
        </w:rPr>
      </w:pPr>
      <w:r w:rsidRPr="006B79C5">
        <w:rPr>
          <w:lang w:val="en-US"/>
        </w:rPr>
        <w:t xml:space="preserve">               &lt;ns2:rapzinseffMin&gt;0.0&lt;/ns2:rapzinseffMin&gt;</w:t>
      </w:r>
    </w:p>
    <w:p w:rsidR="00EF703F" w:rsidRPr="006B79C5" w:rsidRDefault="00EF703F" w:rsidP="00EF703F">
      <w:pPr>
        <w:rPr>
          <w:lang w:val="en-US"/>
        </w:rPr>
      </w:pPr>
      <w:r w:rsidRPr="006B79C5">
        <w:rPr>
          <w:lang w:val="en-US"/>
        </w:rPr>
        <w:t xml:space="preserve">               &lt;ns2:rate&gt;800.7&lt;/ns2:rate&gt;</w:t>
      </w:r>
    </w:p>
    <w:p w:rsidR="00EF703F" w:rsidRPr="006B79C5" w:rsidRDefault="00EF703F" w:rsidP="00EF703F">
      <w:pPr>
        <w:rPr>
          <w:lang w:val="en-US"/>
        </w:rPr>
      </w:pPr>
      <w:r w:rsidRPr="006B79C5">
        <w:rPr>
          <w:lang w:val="en-US"/>
        </w:rPr>
        <w:t xml:space="preserve">               &lt;ns2:rateBrutto&gt;864.75&lt;/ns2:rateBrutto&gt;</w:t>
      </w:r>
    </w:p>
    <w:p w:rsidR="00EF703F" w:rsidRDefault="00EF703F" w:rsidP="00EF703F">
      <w:r w:rsidRPr="006B79C5">
        <w:rPr>
          <w:lang w:val="en-US"/>
        </w:rPr>
        <w:t xml:space="preserve">               </w:t>
      </w:r>
      <w:r>
        <w:t>&lt;ns2:rateBruttoInklAbsicherung&gt;925.8&lt;/ns2:rateBruttoInklAbsicherung&gt;</w:t>
      </w:r>
    </w:p>
    <w:p w:rsidR="00EF703F" w:rsidRDefault="00EF703F" w:rsidP="00EF703F">
      <w:r>
        <w:t xml:space="preserve">               &lt;ns2:rateUst&gt;64.04999999999995&lt;/ns2:rateUst&gt;</w:t>
      </w:r>
    </w:p>
    <w:p w:rsidR="00EF703F" w:rsidRDefault="00EF703F" w:rsidP="00EF703F">
      <w:r>
        <w:t xml:space="preserve">               &lt;ns2:rueckzahlungTyp&gt;0&lt;/ns2:rueckzahlungTyp&gt;</w:t>
      </w:r>
    </w:p>
    <w:p w:rsidR="00EF703F" w:rsidRDefault="00EF703F" w:rsidP="00EF703F">
      <w:r>
        <w:t xml:space="preserve">               &lt;ns2:rw&gt;12500.0&lt;/ns2:rw&gt;</w:t>
      </w:r>
    </w:p>
    <w:p w:rsidR="00EF703F" w:rsidRDefault="00EF703F" w:rsidP="00EF703F">
      <w:r>
        <w:t xml:space="preserve">               &lt;ns2:rwBrutto&gt;13500.0&lt;/ns2:rwBrutto&gt;</w:t>
      </w:r>
    </w:p>
    <w:p w:rsidR="00EF703F" w:rsidRDefault="00EF703F" w:rsidP="00EF703F">
      <w:r>
        <w:t xml:space="preserve">               &lt;ns2:rwUst&gt;1000.0&lt;/ns2:rwUst&gt;</w:t>
      </w:r>
    </w:p>
    <w:p w:rsidR="00EF703F" w:rsidRDefault="00EF703F" w:rsidP="00EF703F">
      <w:r>
        <w:t xml:space="preserve">               &lt;ns2:satzmehrkm&gt;0.23&lt;/ns2:satzmehrkm&gt;</w:t>
      </w:r>
    </w:p>
    <w:p w:rsidR="00EF703F" w:rsidRDefault="00EF703F" w:rsidP="00EF703F">
      <w:r>
        <w:t xml:space="preserve">               &lt;ns2:sysangvar&gt;0&lt;/ns2:sysangvar&gt;</w:t>
      </w:r>
    </w:p>
    <w:p w:rsidR="00EF703F" w:rsidRDefault="00EF703F" w:rsidP="00EF703F">
      <w:r>
        <w:t xml:space="preserve">               &lt;ns2:sysantrag&gt;0&lt;/ns2:sysantrag&gt;</w:t>
      </w:r>
    </w:p>
    <w:p w:rsidR="00EF703F" w:rsidRDefault="00EF703F" w:rsidP="00EF703F">
      <w:r>
        <w:t xml:space="preserve">               &lt;ns2:sysobusetype&gt;2&lt;/ns2:sysobusetype&gt;</w:t>
      </w:r>
    </w:p>
    <w:p w:rsidR="00EF703F" w:rsidRDefault="00EF703F" w:rsidP="00EF703F">
      <w:r>
        <w:t xml:space="preserve">               &lt;ns2:sysprhgrp&gt;287&lt;/ns2:sysprhgrp&gt;</w:t>
      </w:r>
    </w:p>
    <w:p w:rsidR="00EF703F" w:rsidRDefault="00EF703F" w:rsidP="00EF703F">
      <w:r>
        <w:t xml:space="preserve">               &lt;ns2:sysprproduct&gt;400&lt;/ns2:sysprproduct&gt;</w:t>
      </w:r>
    </w:p>
    <w:p w:rsidR="00EF703F" w:rsidRDefault="00EF703F" w:rsidP="00EF703F">
      <w:r>
        <w:t xml:space="preserve">               &lt;ns2:syswaehrung&gt;0&lt;/ns2:syswaehrung&gt;</w:t>
      </w:r>
    </w:p>
    <w:p w:rsidR="00EF703F" w:rsidRDefault="00EF703F" w:rsidP="00EF703F">
      <w:r>
        <w:t xml:space="preserve">               &lt;ns2:sz&gt;0.0&lt;/ns2:sz&gt;</w:t>
      </w:r>
    </w:p>
    <w:p w:rsidR="00EF703F" w:rsidRDefault="00EF703F" w:rsidP="00EF703F">
      <w:r>
        <w:t xml:space="preserve">               &lt;ns2:szBrutto&gt;0.0&lt;/ns2:szBrutto&gt;</w:t>
      </w:r>
    </w:p>
    <w:p w:rsidR="00EF703F" w:rsidRDefault="00EF703F" w:rsidP="00EF703F">
      <w:r>
        <w:t xml:space="preserve">               &lt;ns2:szUst&gt;0.0&lt;/ns2:szUst&gt;</w:t>
      </w:r>
    </w:p>
    <w:p w:rsidR="00EF703F" w:rsidRDefault="00EF703F" w:rsidP="00EF703F">
      <w:r>
        <w:t xml:space="preserve">               &lt;ns2:verrechnung&gt;0.0&lt;/ns2:verrechnung&gt;</w:t>
      </w:r>
    </w:p>
    <w:p w:rsidR="00EF703F" w:rsidRDefault="00EF703F" w:rsidP="00EF703F">
      <w:r>
        <w:t xml:space="preserve">               &lt;ns2:verrechnungFlag&gt;true&lt;/ns2:verrechnungFlag&gt;</w:t>
      </w:r>
    </w:p>
    <w:p w:rsidR="00EF703F" w:rsidRDefault="00EF703F" w:rsidP="00EF703F">
      <w:r>
        <w:t xml:space="preserve">               &lt;ns2:waehrungBezeichnung xsi:nil="true" xmlns:xsi="http://www.w3.org/2001/XMLSchema-instance"/&gt;</w:t>
      </w:r>
    </w:p>
    <w:p w:rsidR="00EF703F" w:rsidRDefault="00EF703F" w:rsidP="00EF703F">
      <w:r>
        <w:t xml:space="preserve">               &lt;ns2:zins&gt;6.8&lt;/ns2:zins&gt;</w:t>
      </w:r>
    </w:p>
    <w:p w:rsidR="00EF703F" w:rsidRDefault="00EF703F" w:rsidP="00EF703F">
      <w:r>
        <w:t xml:space="preserve">               &lt;ns2:zinscust&gt;0.0&lt;/ns2:zinscust&gt;</w:t>
      </w:r>
    </w:p>
    <w:p w:rsidR="00EF703F" w:rsidRDefault="00EF703F" w:rsidP="00EF703F">
      <w:r>
        <w:t xml:space="preserve">               &lt;ns2:zinseff&gt;7.015988024972208&lt;/ns2:zinseff&gt;</w:t>
      </w:r>
    </w:p>
    <w:p w:rsidR="00EF703F" w:rsidRDefault="00EF703F" w:rsidP="00EF703F">
      <w:r>
        <w:t xml:space="preserve">               &lt;ns2:zinsrap&gt;6.8&lt;/ns2:zinsrap&gt;</w:t>
      </w:r>
    </w:p>
    <w:p w:rsidR="00EF703F" w:rsidRDefault="00EF703F" w:rsidP="00EF703F">
      <w:r>
        <w:t xml:space="preserve">            &lt;/ns2:kalkulation&gt;</w:t>
      </w:r>
    </w:p>
    <w:p w:rsidR="00EF703F" w:rsidRDefault="00EF703F" w:rsidP="00EF703F">
      <w:r>
        <w:t xml:space="preserve">            &lt;ns2:prodKontext&gt;</w:t>
      </w:r>
    </w:p>
    <w:p w:rsidR="00EF703F" w:rsidRDefault="00EF703F" w:rsidP="00EF703F">
      <w:r>
        <w:t xml:space="preserve">               &lt;ns6:perDate&gt;2015-02-18T13:41:06.845+01:00&lt;/ns6:perDate&gt;</w:t>
      </w:r>
    </w:p>
    <w:p w:rsidR="00EF703F" w:rsidRDefault="00EF703F" w:rsidP="00EF703F">
      <w:r>
        <w:t xml:space="preserve">               &lt;ns6:sysperole&gt;674&lt;/ns6:sysperole&gt;</w:t>
      </w:r>
    </w:p>
    <w:p w:rsidR="00EF703F" w:rsidRDefault="00EF703F" w:rsidP="00EF703F">
      <w:r>
        <w:t xml:space="preserve">               &lt;ns6:sysbrand&gt;0&lt;/ns6:sysbrand&gt;</w:t>
      </w:r>
    </w:p>
    <w:p w:rsidR="00EF703F" w:rsidRDefault="00EF703F" w:rsidP="00EF703F">
      <w:r>
        <w:t xml:space="preserve">               &lt;ns6:syskdtyp&gt;0&lt;/ns6:syskdtyp&gt;</w:t>
      </w:r>
    </w:p>
    <w:p w:rsidR="00EF703F" w:rsidRDefault="00EF703F" w:rsidP="00EF703F">
      <w:r>
        <w:t xml:space="preserve">               &lt;ns6:sysobart&gt;12&lt;/ns6:sysobart&gt;</w:t>
      </w:r>
    </w:p>
    <w:p w:rsidR="00EF703F" w:rsidRDefault="00EF703F" w:rsidP="00EF703F">
      <w:r>
        <w:t xml:space="preserve">               &lt;ns6:sysobtyp&gt;80421&lt;/ns6:sysobtyp&gt;</w:t>
      </w:r>
    </w:p>
    <w:p w:rsidR="00EF703F" w:rsidRDefault="00EF703F" w:rsidP="00EF703F">
      <w:r>
        <w:t xml:space="preserve">               &lt;ns6:sysprbildwelt&gt;0&lt;/ns6:sysprbildwelt&gt;</w:t>
      </w:r>
    </w:p>
    <w:p w:rsidR="00EF703F" w:rsidRDefault="00EF703F" w:rsidP="00EF703F">
      <w:r>
        <w:t xml:space="preserve">               &lt;ns6:sysprchannel&gt;2&lt;/ns6:sysprchannel&gt;</w:t>
      </w:r>
    </w:p>
    <w:p w:rsidR="00EF703F" w:rsidRPr="006B79C5" w:rsidRDefault="00EF703F" w:rsidP="00EF703F">
      <w:pPr>
        <w:rPr>
          <w:lang w:val="en-US"/>
        </w:rPr>
      </w:pPr>
      <w:r>
        <w:t xml:space="preserve">               </w:t>
      </w:r>
      <w:r w:rsidRPr="006B79C5">
        <w:rPr>
          <w:lang w:val="en-US"/>
        </w:rPr>
        <w:t>&lt;ns6:sysprhgroup&gt;0&lt;/ns6:sysprhgroup&gt;</w:t>
      </w:r>
    </w:p>
    <w:p w:rsidR="00EF703F" w:rsidRPr="006B79C5" w:rsidRDefault="00EF703F" w:rsidP="00EF703F">
      <w:pPr>
        <w:rPr>
          <w:lang w:val="en-US"/>
        </w:rPr>
      </w:pPr>
      <w:r w:rsidRPr="006B79C5">
        <w:rPr>
          <w:lang w:val="en-US"/>
        </w:rPr>
        <w:t xml:space="preserve">               &lt;ns6:sysprinttype&gt;0&lt;/ns6:sysprinttype&gt;</w:t>
      </w:r>
    </w:p>
    <w:p w:rsidR="00EF703F" w:rsidRPr="006B79C5" w:rsidRDefault="00EF703F" w:rsidP="00EF703F">
      <w:pPr>
        <w:rPr>
          <w:lang w:val="en-US"/>
        </w:rPr>
      </w:pPr>
      <w:r w:rsidRPr="006B79C5">
        <w:rPr>
          <w:lang w:val="en-US"/>
        </w:rPr>
        <w:t xml:space="preserve">               &lt;ns6:sysprkgroup&gt;0&lt;/ns6:sysprkgroup&gt;</w:t>
      </w:r>
    </w:p>
    <w:p w:rsidR="00EF703F" w:rsidRPr="006B79C5" w:rsidRDefault="00EF703F" w:rsidP="00EF703F">
      <w:pPr>
        <w:rPr>
          <w:lang w:val="en-US"/>
        </w:rPr>
      </w:pPr>
      <w:r w:rsidRPr="006B79C5">
        <w:rPr>
          <w:lang w:val="en-US"/>
        </w:rPr>
        <w:t xml:space="preserve">               &lt;ns6:sysprproduct&gt;2638&lt;/ns6:sysprproduct&gt;</w:t>
      </w:r>
    </w:p>
    <w:p w:rsidR="00EF703F" w:rsidRDefault="00EF703F" w:rsidP="00EF703F">
      <w:r w:rsidRPr="006B79C5">
        <w:rPr>
          <w:lang w:val="en-US"/>
        </w:rPr>
        <w:t xml:space="preserve">               </w:t>
      </w:r>
      <w:r>
        <w:t>&lt;ns6:sysprusetype&gt;2&lt;/ns6:sysprusetype&gt;</w:t>
      </w:r>
    </w:p>
    <w:p w:rsidR="00EF703F" w:rsidRDefault="00EF703F" w:rsidP="00EF703F">
      <w:r>
        <w:t xml:space="preserve">            &lt;/ns2:prodKontext&gt;</w:t>
      </w:r>
    </w:p>
    <w:p w:rsidR="00EF703F" w:rsidRPr="006B79C5" w:rsidRDefault="00EF703F" w:rsidP="00EF703F">
      <w:pPr>
        <w:rPr>
          <w:lang w:val="en-US"/>
        </w:rPr>
      </w:pPr>
      <w:r>
        <w:t xml:space="preserve">         </w:t>
      </w:r>
      <w:r w:rsidRPr="006B79C5">
        <w:rPr>
          <w:lang w:val="en-US"/>
        </w:rPr>
        <w:t>&lt;/ns5:input&gt;</w:t>
      </w:r>
    </w:p>
    <w:p w:rsidR="00EF703F" w:rsidRPr="006B79C5" w:rsidRDefault="00EF703F" w:rsidP="00EF703F">
      <w:pPr>
        <w:rPr>
          <w:lang w:val="en-US"/>
        </w:rPr>
      </w:pPr>
      <w:r w:rsidRPr="006B79C5">
        <w:rPr>
          <w:lang w:val="en-US"/>
        </w:rPr>
        <w:t xml:space="preserve">      &lt;/ns5:checkKalkulation&gt;</w:t>
      </w:r>
    </w:p>
    <w:p w:rsidR="00EF703F" w:rsidRPr="006B79C5" w:rsidRDefault="00EF703F" w:rsidP="00EF703F">
      <w:pPr>
        <w:rPr>
          <w:lang w:val="en-US"/>
        </w:rPr>
      </w:pPr>
      <w:r w:rsidRPr="006B79C5">
        <w:rPr>
          <w:lang w:val="en-US"/>
        </w:rPr>
        <w:lastRenderedPageBreak/>
        <w:t xml:space="preserve">   &lt;/S:Body&gt;</w:t>
      </w:r>
    </w:p>
    <w:p w:rsidR="00EF703F" w:rsidRPr="00DB1DC2" w:rsidRDefault="00EF703F" w:rsidP="00EF703F">
      <w:r>
        <w:t>&lt;/S:Envelope&gt;</w:t>
      </w:r>
    </w:p>
    <w:p w:rsidR="00EF703F" w:rsidRDefault="00EF703F" w:rsidP="00EF703F">
      <w:pPr>
        <w:pStyle w:val="berschrift5"/>
      </w:pPr>
      <w:bookmarkStart w:id="8030" w:name="_Toc499017610"/>
      <w:r>
        <w:t>Response</w:t>
      </w:r>
      <w:bookmarkEnd w:id="8030"/>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s:mustUnderstand="1"&gt;http://cic-software.de/GateBANKNOW/Ib2xService/checkKalkulationResponse&lt;/a:Action&gt;</w:t>
      </w:r>
    </w:p>
    <w:p w:rsidR="00EF703F" w:rsidRPr="006B79C5" w:rsidRDefault="00EF703F" w:rsidP="00EF703F">
      <w:pPr>
        <w:rPr>
          <w:lang w:val="en-US"/>
        </w:rPr>
      </w:pPr>
      <w:r w:rsidRPr="006B79C5">
        <w:rPr>
          <w:lang w:val="en-US"/>
        </w:rPr>
        <w:t xml:space="preserve">      &lt;ActivityId CorrelationId="f71edfb2-400a-4167-ab79-cef384517d76" xmlns="http://schemas.microsoft.com/2004/09/ServiceModel/Diagnostics"&gt;e5c4dfb5-fb58-48d2-b863-81b2df0dcede&lt;/ActivityId&gt;</w:t>
      </w:r>
    </w:p>
    <w:p w:rsidR="00EF703F" w:rsidRPr="006B79C5" w:rsidRDefault="00EF703F" w:rsidP="00EF703F">
      <w:pPr>
        <w:rPr>
          <w:lang w:val="en-US"/>
        </w:rPr>
      </w:pPr>
      <w:r w:rsidRPr="006B79C5">
        <w:rPr>
          <w:lang w:val="en-US"/>
        </w:rPr>
        <w:t xml:space="preserve">      &lt;a:RelatesTo&gt;uuid:d7f8bee9-3789-45ea-9dcc-c93f511db6a5&lt;/a:RelatesTo&gt;</w:t>
      </w:r>
    </w:p>
    <w:p w:rsidR="00EF703F" w:rsidRPr="006B79C5" w:rsidRDefault="00EF703F" w:rsidP="00EF703F">
      <w:pPr>
        <w:rPr>
          <w:lang w:val="en-US"/>
        </w:rPr>
      </w:pPr>
      <w:r w:rsidRPr="006B79C5">
        <w:rPr>
          <w:lang w:val="en-US"/>
        </w:rPr>
        <w:t xml:space="preserve">      &lt;TraceHeader xmlns="http://cic-software.de/MessageHeader" xmlns:i="http://www.w3.org/2001/XMLSchema-instance"&gt;</w:t>
      </w:r>
    </w:p>
    <w:p w:rsidR="00EF703F" w:rsidRPr="006B79C5" w:rsidRDefault="00EF703F" w:rsidP="00EF703F">
      <w:pPr>
        <w:rPr>
          <w:lang w:val="en-US"/>
        </w:rPr>
      </w:pPr>
      <w:r w:rsidRPr="006B79C5">
        <w:rPr>
          <w:lang w:val="en-US"/>
        </w:rPr>
        <w:t xml:space="preserve">         &lt;duration xmlns="http://schemas.datacontract.org/2004/07/Cic.OpenOne.Common.Util.Extension"&gt;7950.7950000017881&lt;/duration&gt;</w:t>
      </w:r>
    </w:p>
    <w:p w:rsidR="00EF703F" w:rsidRPr="006B79C5" w:rsidRDefault="00EF703F" w:rsidP="00EF703F">
      <w:pPr>
        <w:rPr>
          <w:lang w:val="en-US"/>
        </w:rPr>
      </w:pPr>
      <w:r w:rsidRPr="006B79C5">
        <w:rPr>
          <w:lang w:val="en-US"/>
        </w:rPr>
        <w:t xml:space="preserve">      &lt;/TraceHeader&gt;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&lt;checkKalkulationResponse xmlns="http://cic-software.de/GateBANKNOW"&gt;</w:t>
      </w:r>
    </w:p>
    <w:p w:rsidR="00EF703F" w:rsidRPr="006B79C5" w:rsidRDefault="00EF703F" w:rsidP="00EF703F">
      <w:pPr>
        <w:rPr>
          <w:lang w:val="en-US"/>
        </w:rPr>
      </w:pPr>
      <w:r w:rsidRPr="006B79C5">
        <w:rPr>
          <w:lang w:val="en-US"/>
        </w:rPr>
        <w:t xml:space="preserve">         &lt;checkKalkulationResult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&lt;duration&gt;2&lt;/duration&gt;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Pr="006B79C5" w:rsidRDefault="00EF703F" w:rsidP="00EF703F">
      <w:pPr>
        <w:rPr>
          <w:lang w:val="en-US"/>
        </w:rPr>
      </w:pPr>
      <w:r w:rsidRPr="006B79C5">
        <w:rPr>
          <w:lang w:val="en-US"/>
        </w:rPr>
        <w:t xml:space="preserve">               &lt;type&gt;None&lt;/type&gt;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&lt;b:errortext xmlns:c="http://schemas.microsoft.com/2003/10/Serialization/Arrays"/&gt;</w:t>
      </w:r>
    </w:p>
    <w:p w:rsidR="00EF703F" w:rsidRPr="006B79C5" w:rsidRDefault="00EF703F" w:rsidP="00EF703F">
      <w:pPr>
        <w:rPr>
          <w:lang w:val="en-US"/>
        </w:rPr>
      </w:pPr>
      <w:r w:rsidRPr="006B79C5">
        <w:rPr>
          <w:lang w:val="en-US"/>
        </w:rPr>
        <w:t xml:space="preserve">            &lt;b:status&gt;gruen&lt;/b:status&gt;</w:t>
      </w:r>
    </w:p>
    <w:p w:rsidR="00EF703F" w:rsidRPr="006B79C5" w:rsidRDefault="00EF703F" w:rsidP="00EF703F">
      <w:pPr>
        <w:rPr>
          <w:lang w:val="en-US"/>
        </w:rPr>
      </w:pPr>
      <w:r w:rsidRPr="006B79C5">
        <w:rPr>
          <w:lang w:val="en-US"/>
        </w:rPr>
        <w:t xml:space="preserve">         &lt;/checkKalkulationResult&gt;</w:t>
      </w:r>
    </w:p>
    <w:p w:rsidR="00EF703F" w:rsidRPr="006B79C5" w:rsidRDefault="00EF703F" w:rsidP="00EF703F">
      <w:pPr>
        <w:rPr>
          <w:lang w:val="en-US"/>
        </w:rPr>
      </w:pPr>
      <w:r w:rsidRPr="006B79C5">
        <w:rPr>
          <w:lang w:val="en-US"/>
        </w:rPr>
        <w:t xml:space="preserve">      &lt;/checkKalkulationResponse&gt;</w:t>
      </w:r>
    </w:p>
    <w:p w:rsidR="00EF703F" w:rsidRPr="006B79C5" w:rsidRDefault="00EF703F" w:rsidP="00EF703F">
      <w:pPr>
        <w:rPr>
          <w:lang w:val="en-US"/>
        </w:rPr>
      </w:pPr>
      <w:r w:rsidRPr="006B79C5">
        <w:rPr>
          <w:lang w:val="en-US"/>
        </w:rPr>
        <w:t xml:space="preserve">   &lt;/s:Body&gt;</w:t>
      </w:r>
    </w:p>
    <w:p w:rsidR="00EF703F" w:rsidRPr="00DB1DC2" w:rsidRDefault="00EF703F" w:rsidP="00EF703F">
      <w:r>
        <w:t>&lt;/s:Envelope&gt;</w:t>
      </w:r>
    </w:p>
    <w:p w:rsidR="00EF703F" w:rsidRDefault="00EF703F" w:rsidP="00EF703F">
      <w:pPr>
        <w:pStyle w:val="berschrift3"/>
      </w:pPr>
      <w:bookmarkStart w:id="8031" w:name="_Toc499017611"/>
      <w:r>
        <w:t>listAvailableDokumente</w:t>
      </w:r>
      <w:bookmarkEnd w:id="8031"/>
    </w:p>
    <w:p w:rsidR="00EF703F" w:rsidRDefault="00EF703F" w:rsidP="00EF703F">
      <w:pPr>
        <w:pStyle w:val="berschrift4"/>
      </w:pPr>
      <w:bookmarkStart w:id="8032" w:name="_Toc499017612"/>
      <w:r>
        <w:t>WebService Beschreibung</w:t>
      </w:r>
      <w:bookmarkEnd w:id="8032"/>
    </w:p>
    <w:p w:rsidR="00EF703F" w:rsidRDefault="00EF703F" w:rsidP="00EF703F">
      <w:r>
        <w:t>Liefert eine Liste aller zum Druck verfügbaren Dokumente</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delivers a list of available documents for printing</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ilistAvailableDokumenteDto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olistAvailableDokumenteDto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lang w:val="en-US"/>
        </w:rPr>
      </w:pPr>
      <w:r w:rsidRPr="006B79C5">
        <w:rPr>
          <w:rFonts w:ascii="Consolas" w:hAnsi="Consolas" w:cs="Consolas"/>
          <w:color w:val="2B91AF"/>
          <w:sz w:val="19"/>
          <w:szCs w:val="19"/>
          <w:highlight w:val="white"/>
          <w:lang w:val="en-US" w:eastAsia="de-CH"/>
        </w:rPr>
        <w:t>olistAvailableDokumenteDto</w:t>
      </w:r>
      <w:r w:rsidRPr="006B79C5">
        <w:rPr>
          <w:rFonts w:ascii="Consolas" w:hAnsi="Consolas" w:cs="Consolas"/>
          <w:color w:val="000000"/>
          <w:sz w:val="19"/>
          <w:szCs w:val="19"/>
          <w:highlight w:val="white"/>
          <w:lang w:val="en-US" w:eastAsia="de-CH"/>
        </w:rPr>
        <w:t xml:space="preserve"> listAvailableDokumente(</w:t>
      </w:r>
      <w:r w:rsidRPr="006B79C5">
        <w:rPr>
          <w:rFonts w:ascii="Consolas" w:hAnsi="Consolas" w:cs="Consolas"/>
          <w:color w:val="2B91AF"/>
          <w:sz w:val="19"/>
          <w:szCs w:val="19"/>
          <w:highlight w:val="white"/>
          <w:lang w:val="en-US" w:eastAsia="de-CH"/>
        </w:rPr>
        <w:t>ilistAvailableDokumenteDto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8033" w:name="_Toc499017613"/>
      <w:r>
        <w:t>Inputstruktur</w:t>
      </w:r>
      <w:bookmarkEnd w:id="8033"/>
    </w:p>
    <w:p w:rsidR="00F22EB0" w:rsidRDefault="00F22EB0" w:rsidP="00F22EB0"/>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lastRenderedPageBreak/>
              <w:t xml:space="preserve">  </w:t>
            </w:r>
          </w:p>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Required</w:t>
            </w:r>
            <w:r w:rsidRPr="00F22EB0">
              <w:rPr>
                <w:rFonts w:ascii="Times New Roman" w:hAnsi="Times New Roman"/>
                <w:sz w:val="24"/>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 xml:space="preserve">ilistAvailableDokumenteDto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r w:rsidR="00F22EB0" w:rsidRPr="00F22EB0" w:rsidTr="00F22EB0">
        <w:tc>
          <w:tcPr>
            <w:tcW w:w="2846"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Consolas" w:hAnsi="Consolas" w:cs="Consolas"/>
                <w:color w:val="2B91AF"/>
                <w:sz w:val="19"/>
                <w:szCs w:val="19"/>
                <w:lang w:eastAsia="de-CH"/>
              </w:rPr>
              <w:t>docKontextDto</w:t>
            </w:r>
            <w:r w:rsidRPr="00F22EB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Dokumentenkontext </w:t>
            </w:r>
          </w:p>
        </w:tc>
        <w:tc>
          <w:tcPr>
            <w:tcW w:w="1181" w:type="dxa"/>
            <w:tcBorders>
              <w:top w:val="single" w:sz="4" w:space="0" w:color="auto"/>
              <w:left w:val="single" w:sz="4" w:space="0" w:color="auto"/>
              <w:bottom w:val="single" w:sz="4" w:space="0" w:color="auto"/>
              <w:right w:val="single" w:sz="4" w:space="0" w:color="auto"/>
            </w:tcBorders>
            <w:hideMark/>
          </w:tcPr>
          <w:p w:rsidR="00F22EB0" w:rsidRPr="00F22EB0" w:rsidRDefault="00F22EB0" w:rsidP="00F22EB0">
            <w:pPr>
              <w:spacing w:before="100" w:beforeAutospacing="1" w:after="100" w:afterAutospacing="1"/>
              <w:jc w:val="left"/>
              <w:rPr>
                <w:rFonts w:ascii="Times New Roman" w:hAnsi="Times New Roman"/>
                <w:sz w:val="24"/>
              </w:rPr>
            </w:pPr>
            <w:r w:rsidRPr="00F22EB0">
              <w:rPr>
                <w:rFonts w:asciiTheme="minorHAnsi" w:hAnsiTheme="minorHAnsi"/>
                <w:sz w:val="24"/>
                <w:szCs w:val="22"/>
                <w:lang w:val="de-CH"/>
              </w:rPr>
              <w:t xml:space="preserve">  </w:t>
            </w:r>
          </w:p>
        </w:tc>
      </w:tr>
    </w:tbl>
    <w:p w:rsidR="00F22EB0" w:rsidRDefault="00F22EB0" w:rsidP="00F22EB0"/>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5F22CB"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Required</w:t>
            </w:r>
            <w:r w:rsidRPr="005F22CB">
              <w:rPr>
                <w:rFonts w:ascii="Times New Roman" w:hAnsi="Times New Roman"/>
                <w:sz w:val="24"/>
              </w:rPr>
              <w:t xml:space="preserve"> </w:t>
            </w:r>
          </w:p>
        </w:tc>
      </w:tr>
      <w:tr w:rsidR="005F22CB"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Consolas" w:hAnsi="Consolas" w:cs="Consolas"/>
                <w:color w:val="2B91AF"/>
                <w:sz w:val="19"/>
                <w:szCs w:val="19"/>
                <w:lang w:eastAsia="de-CH"/>
              </w:rPr>
              <w:t xml:space="preserve">docKontextDto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r w:rsidR="005F22CB" w:rsidRPr="00C01B30"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DocumentArea </w:t>
            </w:r>
          </w:p>
        </w:tc>
        <w:tc>
          <w:tcPr>
            <w:tcW w:w="1809" w:type="dxa"/>
            <w:tcBorders>
              <w:top w:val="single" w:sz="4" w:space="0" w:color="auto"/>
              <w:left w:val="single" w:sz="4" w:space="0" w:color="auto"/>
              <w:bottom w:val="single" w:sz="4" w:space="0" w:color="auto"/>
              <w:right w:val="single" w:sz="4" w:space="0" w:color="auto"/>
            </w:tcBorders>
            <w:hideMark/>
          </w:tcPr>
          <w:p w:rsidR="005F22CB" w:rsidRPr="00C01B30" w:rsidRDefault="005F22CB" w:rsidP="005F22C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Type of the item to print (corresponding to the table where to look for sysID) </w:t>
            </w:r>
          </w:p>
        </w:tc>
        <w:tc>
          <w:tcPr>
            <w:tcW w:w="1181" w:type="dxa"/>
            <w:tcBorders>
              <w:top w:val="single" w:sz="4" w:space="0" w:color="auto"/>
              <w:left w:val="single" w:sz="4" w:space="0" w:color="auto"/>
              <w:bottom w:val="single" w:sz="4" w:space="0" w:color="auto"/>
              <w:right w:val="single" w:sz="4" w:space="0" w:color="auto"/>
            </w:tcBorders>
            <w:hideMark/>
          </w:tcPr>
          <w:p w:rsidR="005F22CB" w:rsidRPr="00C01B30" w:rsidRDefault="005F22CB" w:rsidP="005F22C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5F22CB" w:rsidRPr="00C01B30"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C01B30" w:rsidRDefault="005F22CB" w:rsidP="005F22C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subarea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DocumentSubArea </w:t>
            </w:r>
          </w:p>
        </w:tc>
        <w:tc>
          <w:tcPr>
            <w:tcW w:w="1809" w:type="dxa"/>
            <w:tcBorders>
              <w:top w:val="single" w:sz="4" w:space="0" w:color="auto"/>
              <w:left w:val="single" w:sz="4" w:space="0" w:color="auto"/>
              <w:bottom w:val="single" w:sz="4" w:space="0" w:color="auto"/>
              <w:right w:val="single" w:sz="4" w:space="0" w:color="auto"/>
            </w:tcBorders>
            <w:hideMark/>
          </w:tcPr>
          <w:p w:rsidR="005F22CB" w:rsidRPr="00C01B30" w:rsidRDefault="005F22CB" w:rsidP="005F22C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Optional type of a document subset for the area </w:t>
            </w:r>
          </w:p>
        </w:tc>
        <w:tc>
          <w:tcPr>
            <w:tcW w:w="1181" w:type="dxa"/>
            <w:tcBorders>
              <w:top w:val="single" w:sz="4" w:space="0" w:color="auto"/>
              <w:left w:val="single" w:sz="4" w:space="0" w:color="auto"/>
              <w:bottom w:val="single" w:sz="4" w:space="0" w:color="auto"/>
              <w:right w:val="single" w:sz="4" w:space="0" w:color="auto"/>
            </w:tcBorders>
            <w:hideMark/>
          </w:tcPr>
          <w:p w:rsidR="005F22CB" w:rsidRPr="00C01B30" w:rsidRDefault="005F22CB" w:rsidP="005F22C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5F22CB" w:rsidRPr="00C01B30" w:rsidTr="005F22CB">
        <w:tc>
          <w:tcPr>
            <w:tcW w:w="2846" w:type="dxa"/>
            <w:tcBorders>
              <w:top w:val="single" w:sz="4" w:space="0" w:color="auto"/>
              <w:left w:val="single" w:sz="4" w:space="0" w:color="auto"/>
              <w:bottom w:val="single" w:sz="4" w:space="0" w:color="auto"/>
              <w:right w:val="single" w:sz="4" w:space="0" w:color="auto"/>
            </w:tcBorders>
            <w:hideMark/>
          </w:tcPr>
          <w:p w:rsidR="005F22CB" w:rsidRPr="00C01B30" w:rsidRDefault="005F22CB" w:rsidP="005F22C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5F22CB" w:rsidRPr="005F22CB" w:rsidRDefault="005F22CB"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5F22CB" w:rsidRPr="00C01B30" w:rsidRDefault="005F22CB" w:rsidP="005F22C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Primary Key of the item to print </w:t>
            </w:r>
          </w:p>
        </w:tc>
        <w:tc>
          <w:tcPr>
            <w:tcW w:w="1181" w:type="dxa"/>
            <w:tcBorders>
              <w:top w:val="single" w:sz="4" w:space="0" w:color="auto"/>
              <w:left w:val="single" w:sz="4" w:space="0" w:color="auto"/>
              <w:bottom w:val="single" w:sz="4" w:space="0" w:color="auto"/>
              <w:right w:val="single" w:sz="4" w:space="0" w:color="auto"/>
            </w:tcBorders>
            <w:hideMark/>
          </w:tcPr>
          <w:p w:rsidR="005F22CB" w:rsidRPr="00C01B30" w:rsidRDefault="005F22CB" w:rsidP="005F22C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bl>
    <w:p w:rsidR="00EF703F" w:rsidRDefault="00EF703F" w:rsidP="00EF703F">
      <w:pPr>
        <w:pStyle w:val="berschrift5"/>
      </w:pPr>
      <w:bookmarkStart w:id="8034" w:name="_Toc499017614"/>
      <w:r>
        <w:t>Rückgabestruktur</w:t>
      </w:r>
      <w:bookmarkEnd w:id="803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Beschreibung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Consolas" w:hAnsi="Consolas" w:cs="Consolas"/>
                <w:color w:val="2B91AF"/>
                <w:sz w:val="19"/>
                <w:szCs w:val="19"/>
                <w:lang w:eastAsia="de-CH"/>
              </w:rPr>
              <w:t xml:space="preserve">olistAvailableDokumenteDto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dokumente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Consolas" w:hAnsi="Consolas" w:cs="Consolas"/>
                <w:color w:val="2B91AF"/>
                <w:sz w:val="19"/>
                <w:szCs w:val="19"/>
                <w:lang w:eastAsia="de-CH"/>
              </w:rPr>
              <w:t>DokumenteDto</w:t>
            </w:r>
            <w:r w:rsidRPr="005F22C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Allgemeines Dokumentenobjekt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Consolas" w:hAnsi="Consolas" w:cs="Consolas"/>
                <w:color w:val="2B91AF"/>
                <w:sz w:val="19"/>
                <w:szCs w:val="19"/>
                <w:lang w:eastAsia="de-CH"/>
              </w:rPr>
              <w:t xml:space="preserve">DokumenteDto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AdditionalSprache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VOrgabesprache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Bezeichnung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Bezeichnnung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BnowMitarbeiterExemplar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Bank Now Mitarbeiter Exemplar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DefaultSprache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VOrgabesprache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DokumentenID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Dokumenten ID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Druck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Druck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KundenExemplar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Kundenexemplar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sysEaiquo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EAI Quote ID </w:t>
            </w:r>
          </w:p>
        </w:tc>
      </w:tr>
      <w:tr w:rsidR="00564DB4" w:rsidRPr="005F22CB" w:rsidTr="005F22CB">
        <w:tc>
          <w:tcPr>
            <w:tcW w:w="2846"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VertriebspatnerExemplar </w:t>
            </w:r>
          </w:p>
        </w:tc>
        <w:tc>
          <w:tcPr>
            <w:tcW w:w="1723"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564DB4" w:rsidRPr="005F22CB" w:rsidRDefault="00564DB4" w:rsidP="005F22CB">
            <w:pPr>
              <w:spacing w:before="100" w:beforeAutospacing="1" w:after="100" w:afterAutospacing="1"/>
              <w:jc w:val="left"/>
              <w:rPr>
                <w:rFonts w:ascii="Times New Roman" w:hAnsi="Times New Roman"/>
                <w:sz w:val="24"/>
              </w:rPr>
            </w:pPr>
            <w:r w:rsidRPr="005F22CB">
              <w:rPr>
                <w:rFonts w:asciiTheme="minorHAnsi" w:hAnsiTheme="minorHAnsi"/>
                <w:sz w:val="24"/>
                <w:szCs w:val="22"/>
                <w:lang w:val="de-CH"/>
              </w:rPr>
              <w:t xml:space="preserve">Vertriebspartner Exemplar </w:t>
            </w:r>
          </w:p>
        </w:tc>
      </w:tr>
    </w:tbl>
    <w:p w:rsidR="00EF703F" w:rsidRDefault="00EF703F" w:rsidP="00EF703F">
      <w:pPr>
        <w:pStyle w:val="berschrift4"/>
      </w:pPr>
      <w:bookmarkStart w:id="8035" w:name="_Toc499017615"/>
      <w:r>
        <w:t>SOAP Beispiel</w:t>
      </w:r>
      <w:bookmarkEnd w:id="8035"/>
    </w:p>
    <w:p w:rsidR="00EF703F" w:rsidRDefault="00EF703F" w:rsidP="00EF703F">
      <w:pPr>
        <w:pStyle w:val="berschrift5"/>
      </w:pPr>
      <w:bookmarkStart w:id="8036" w:name="_Toc499017616"/>
      <w:r>
        <w:t>Request</w:t>
      </w:r>
      <w:bookmarkEnd w:id="8036"/>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227091" w:rsidRDefault="00EF703F" w:rsidP="00EF703F">
      <w:pPr>
        <w:pStyle w:val="Quellcodeinline"/>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6B79C5" w:rsidRDefault="00EF703F" w:rsidP="00EF703F">
      <w:pPr>
        <w:rPr>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&lt;a:Action&gt;http://cic-software.de/GateBANKNOW/Ib2xService/listAvailableDokumente&lt;/a:Action&gt;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&lt;gat:listAvailableDokumente&gt;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&lt;cic:kontext&gt;</w:t>
      </w:r>
    </w:p>
    <w:p w:rsidR="00EF703F" w:rsidRPr="006B79C5" w:rsidRDefault="00EF703F" w:rsidP="00EF703F">
      <w:pPr>
        <w:rPr>
          <w:lang w:val="en-US"/>
        </w:rPr>
      </w:pPr>
      <w:r w:rsidRPr="006B79C5">
        <w:rPr>
          <w:lang w:val="en-US"/>
        </w:rPr>
        <w:t xml:space="preserve">               &lt;cic:area&gt;Angebot&lt;/cic:area&gt;</w:t>
      </w:r>
    </w:p>
    <w:p w:rsidR="00EF703F" w:rsidRPr="006B79C5" w:rsidRDefault="00EF703F" w:rsidP="00EF703F">
      <w:pPr>
        <w:rPr>
          <w:lang w:val="en-US"/>
        </w:rPr>
      </w:pPr>
      <w:r w:rsidRPr="006B79C5">
        <w:rPr>
          <w:lang w:val="en-US"/>
        </w:rPr>
        <w:t xml:space="preserve">               &lt;cic:subarea&gt;All&lt;/cic:subarea&gt;</w:t>
      </w:r>
    </w:p>
    <w:p w:rsidR="00EF703F" w:rsidRPr="006B79C5" w:rsidRDefault="00EF703F" w:rsidP="00EF703F">
      <w:pPr>
        <w:rPr>
          <w:lang w:val="en-US"/>
        </w:rPr>
      </w:pPr>
      <w:r w:rsidRPr="006B79C5">
        <w:rPr>
          <w:lang w:val="en-US"/>
        </w:rPr>
        <w:t xml:space="preserve">               &lt;cic:sysID&gt;1&lt;/cic:sysID&gt;</w:t>
      </w:r>
    </w:p>
    <w:p w:rsidR="00EF703F" w:rsidRPr="006B79C5" w:rsidRDefault="00EF703F" w:rsidP="00EF703F">
      <w:pPr>
        <w:rPr>
          <w:lang w:val="en-US"/>
        </w:rPr>
      </w:pPr>
      <w:r w:rsidRPr="006B79C5">
        <w:rPr>
          <w:lang w:val="en-US"/>
        </w:rPr>
        <w:t xml:space="preserve">            &lt;/cic:kontext&gt;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&lt;/gat:listAvailableDokumente&gt;</w:t>
      </w:r>
    </w:p>
    <w:p w:rsidR="00EF703F" w:rsidRPr="006B79C5" w:rsidRDefault="00EF703F" w:rsidP="00EF703F">
      <w:pPr>
        <w:rPr>
          <w:lang w:val="en-US"/>
        </w:rPr>
      </w:pPr>
      <w:r w:rsidRPr="006B79C5">
        <w:rPr>
          <w:lang w:val="en-US"/>
        </w:rPr>
        <w:t xml:space="preserve">   &lt;/soap:Body&gt;</w:t>
      </w:r>
    </w:p>
    <w:p w:rsidR="00EF703F" w:rsidRPr="00F02B8B" w:rsidRDefault="00EF703F" w:rsidP="00EF703F">
      <w:r>
        <w:t>&lt;/soap:Envelope&gt;</w:t>
      </w:r>
    </w:p>
    <w:p w:rsidR="00EF703F" w:rsidRDefault="00EF703F" w:rsidP="00EF703F">
      <w:pPr>
        <w:pStyle w:val="berschrift5"/>
      </w:pPr>
      <w:bookmarkStart w:id="8037" w:name="_Toc499017617"/>
      <w:r>
        <w:t>Response</w:t>
      </w:r>
      <w:bookmarkEnd w:id="8037"/>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s:mustUnderstand="1"&gt;http://cic-software.de/GateBANKNOW/Ib2xService/listAvailableDokumenteResponse&lt;/a:Action&gt;</w:t>
      </w:r>
    </w:p>
    <w:p w:rsidR="00EF703F" w:rsidRPr="006B79C5" w:rsidRDefault="00EF703F" w:rsidP="00EF703F">
      <w:pPr>
        <w:rPr>
          <w:lang w:val="en-US"/>
        </w:rPr>
      </w:pPr>
      <w:r w:rsidRPr="006B79C5">
        <w:rPr>
          <w:lang w:val="en-US"/>
        </w:rPr>
        <w:t xml:space="preserve">      &lt;ActivityId CorrelationId="917891df-9b47-4c4b-82c6-f0dd22811607" xmlns="http://schemas.microsoft.com/2004/09/ServiceModel/Diagnostics"&gt;0d4ff057-c18c-4f50-b49e-c9ecd07efdc6&lt;/ActivityId&gt;</w:t>
      </w:r>
    </w:p>
    <w:p w:rsidR="00EF703F" w:rsidRPr="006B79C5" w:rsidRDefault="00EF703F" w:rsidP="00EF703F">
      <w:pPr>
        <w:rPr>
          <w:lang w:val="en-US"/>
        </w:rPr>
      </w:pPr>
      <w:r w:rsidRPr="006B79C5">
        <w:rPr>
          <w:lang w:val="en-US"/>
        </w:rPr>
        <w:lastRenderedPageBreak/>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&lt;listAvailableDokumenteResponse xmlns="http://cic-software.de/GateBANKNOW"&gt;</w:t>
      </w:r>
    </w:p>
    <w:p w:rsidR="00EF703F" w:rsidRPr="006B79C5" w:rsidRDefault="00EF703F" w:rsidP="00EF703F">
      <w:pPr>
        <w:rPr>
          <w:lang w:val="en-US"/>
        </w:rPr>
      </w:pPr>
      <w:r w:rsidRPr="006B79C5">
        <w:rPr>
          <w:lang w:val="en-US"/>
        </w:rPr>
        <w:t xml:space="preserve">         &lt;listAvailableDokumenteResult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&lt;duration&gt;21279&lt;/duration&gt;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Default="00EF703F" w:rsidP="00EF703F">
      <w:r w:rsidRPr="006B79C5">
        <w:rPr>
          <w:lang w:val="en-US"/>
        </w:rPr>
        <w:t xml:space="preserve">               </w:t>
      </w:r>
      <w:r>
        <w:t>&lt;type&gt;None&lt;/type&gt;</w:t>
      </w:r>
    </w:p>
    <w:p w:rsidR="00EF703F" w:rsidRDefault="00EF703F" w:rsidP="00EF703F">
      <w:r>
        <w:t xml:space="preserve">            &lt;/message&gt;</w:t>
      </w:r>
    </w:p>
    <w:p w:rsidR="00EF703F" w:rsidRDefault="00EF703F" w:rsidP="00EF703F">
      <w:r>
        <w:t xml:space="preserve">            &lt;b:dokumente&gt;</w:t>
      </w:r>
    </w:p>
    <w:p w:rsidR="00EF703F" w:rsidRDefault="00EF703F" w:rsidP="00EF703F">
      <w:r>
        <w:t xml:space="preserve">               &lt;b:DokumenteDto&gt;</w:t>
      </w:r>
    </w:p>
    <w:p w:rsidR="00EF703F" w:rsidRDefault="00EF703F" w:rsidP="00EF703F">
      <w:r>
        <w:t xml:space="preserve">                  &lt;b:Bezeichnung&gt;Offerte (Angebot) BANK-now Classic&lt;/b:Bezeichnung&gt;</w:t>
      </w:r>
    </w:p>
    <w:p w:rsidR="00EF703F" w:rsidRDefault="00EF703F" w:rsidP="00EF703F">
      <w:r>
        <w:t xml:space="preserve">                  &lt;b:BnowMitarbeiterExemplar&gt;0&lt;/b:BnowMitarbeiterExemplar&gt;</w:t>
      </w:r>
    </w:p>
    <w:p w:rsidR="00EF703F" w:rsidRDefault="00EF703F" w:rsidP="00EF703F">
      <w:r>
        <w:t xml:space="preserve">                  &lt;b:DefaultSprache&gt;de-CH&lt;/b:DefaultSprache&gt;</w:t>
      </w:r>
    </w:p>
    <w:p w:rsidR="00EF703F" w:rsidRDefault="00EF703F" w:rsidP="00EF703F">
      <w:r>
        <w:t xml:space="preserve">                  &lt;b:DokumentenID&gt;7300&lt;/b:DokumentenID&gt;</w:t>
      </w:r>
    </w:p>
    <w:p w:rsidR="00EF703F" w:rsidRDefault="00EF703F" w:rsidP="00EF703F">
      <w:r>
        <w:t xml:space="preserve">                  &lt;b:Druck&gt;1&lt;/b:Druck&gt;</w:t>
      </w:r>
    </w:p>
    <w:p w:rsidR="00EF703F" w:rsidRDefault="00EF703F" w:rsidP="00EF703F">
      <w:r>
        <w:t xml:space="preserve">                  &lt;b:KundenExemplar&gt;1&lt;/b:KundenExemplar&gt;</w:t>
      </w:r>
    </w:p>
    <w:p w:rsidR="00EF703F" w:rsidRDefault="00EF703F" w:rsidP="00EF703F">
      <w:r>
        <w:t xml:space="preserve">                  &lt;b:VertriebspatnerExemplar&gt;0&lt;/b:VertriebspatnerExemplar&gt;</w:t>
      </w:r>
    </w:p>
    <w:p w:rsidR="00EF703F" w:rsidRDefault="00EF703F" w:rsidP="00EF703F">
      <w:r>
        <w:t xml:space="preserve">                  &lt;b:sysEaiquo&gt;145748&lt;/b:sysEaiquo&gt;</w:t>
      </w:r>
    </w:p>
    <w:p w:rsidR="00EF703F" w:rsidRDefault="00EF703F" w:rsidP="00EF703F">
      <w:r>
        <w:t xml:space="preserve">               &lt;/b:DokumenteDto&gt;</w:t>
      </w:r>
    </w:p>
    <w:p w:rsidR="00EF703F" w:rsidRDefault="00EF703F" w:rsidP="00EF703F">
      <w:r>
        <w:t xml:space="preserve">            &lt;/b:dokumente&gt;</w:t>
      </w:r>
    </w:p>
    <w:p w:rsidR="00EF703F" w:rsidRPr="006B79C5" w:rsidRDefault="00EF703F" w:rsidP="00EF703F">
      <w:pPr>
        <w:rPr>
          <w:lang w:val="en-US"/>
        </w:rPr>
      </w:pPr>
      <w:r>
        <w:t xml:space="preserve">         </w:t>
      </w:r>
      <w:r w:rsidRPr="006B79C5">
        <w:rPr>
          <w:lang w:val="en-US"/>
        </w:rPr>
        <w:t>&lt;/listAvailableDokumenteResult&gt;</w:t>
      </w:r>
    </w:p>
    <w:p w:rsidR="00EF703F" w:rsidRPr="006B79C5" w:rsidRDefault="00EF703F" w:rsidP="00EF703F">
      <w:pPr>
        <w:rPr>
          <w:lang w:val="en-US"/>
        </w:rPr>
      </w:pPr>
      <w:r w:rsidRPr="006B79C5">
        <w:rPr>
          <w:lang w:val="en-US"/>
        </w:rPr>
        <w:t xml:space="preserve">      &lt;/listAvailableDokumenteResponse&gt;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8038" w:name="_Toc499017618"/>
      <w:r>
        <w:t>printCheckedDokumente</w:t>
      </w:r>
      <w:bookmarkEnd w:id="8038"/>
    </w:p>
    <w:p w:rsidR="00EF703F" w:rsidRDefault="00EF703F" w:rsidP="00EF703F">
      <w:pPr>
        <w:pStyle w:val="berschrift4"/>
      </w:pPr>
      <w:bookmarkStart w:id="8039" w:name="_Toc499017619"/>
      <w:r>
        <w:t>WebService Beschreibung</w:t>
      </w:r>
      <w:bookmarkEnd w:id="8039"/>
    </w:p>
    <w:p w:rsidR="00EF703F" w:rsidRDefault="00EF703F" w:rsidP="00EF703F">
      <w:r>
        <w:t>Erstellt einen Druckauftrag für alle übergebenen Dokumente zum gespeicherten Angebot/Antrag und liefert ein kombiniertes PDF als byte[] zurück.</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creates a print-job for the given documents</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iprintCheckedDokumenteDto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oprintCheckedDokumenteDto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lang w:val="en-US"/>
        </w:rPr>
      </w:pPr>
      <w:r w:rsidRPr="006B79C5">
        <w:rPr>
          <w:rFonts w:ascii="Consolas" w:hAnsi="Consolas" w:cs="Consolas"/>
          <w:color w:val="2B91AF"/>
          <w:sz w:val="19"/>
          <w:szCs w:val="19"/>
          <w:highlight w:val="white"/>
          <w:lang w:val="en-US" w:eastAsia="de-CH"/>
        </w:rPr>
        <w:t>oprintCheckedDokumenteDto</w:t>
      </w:r>
      <w:r w:rsidRPr="006B79C5">
        <w:rPr>
          <w:rFonts w:ascii="Consolas" w:hAnsi="Consolas" w:cs="Consolas"/>
          <w:color w:val="000000"/>
          <w:sz w:val="19"/>
          <w:szCs w:val="19"/>
          <w:highlight w:val="white"/>
          <w:lang w:val="en-US" w:eastAsia="de-CH"/>
        </w:rPr>
        <w:t xml:space="preserve"> printCheckedDokumente(</w:t>
      </w:r>
      <w:r w:rsidRPr="006B79C5">
        <w:rPr>
          <w:rFonts w:ascii="Consolas" w:hAnsi="Consolas" w:cs="Consolas"/>
          <w:color w:val="2B91AF"/>
          <w:sz w:val="19"/>
          <w:szCs w:val="19"/>
          <w:highlight w:val="white"/>
          <w:lang w:val="en-US" w:eastAsia="de-CH"/>
        </w:rPr>
        <w:t>iprintCheckedDokumenteDto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8040" w:name="_Toc499017620"/>
      <w:r>
        <w:t>Inputstruktur</w:t>
      </w:r>
      <w:bookmarkEnd w:id="8040"/>
    </w:p>
    <w:p w:rsidR="00D119E7" w:rsidRPr="00D119E7" w:rsidRDefault="00D119E7" w:rsidP="00D119E7"/>
    <w:tbl>
      <w:tblPr>
        <w:tblStyle w:val="Tabellenraster"/>
        <w:tblW w:w="0" w:type="auto"/>
        <w:tblLook w:val="04A0" w:firstRow="1" w:lastRow="0" w:firstColumn="1" w:lastColumn="0" w:noHBand="0" w:noVBand="1"/>
      </w:tblPr>
      <w:tblGrid>
        <w:gridCol w:w="2838"/>
        <w:gridCol w:w="2328"/>
        <w:gridCol w:w="2017"/>
        <w:gridCol w:w="1892"/>
      </w:tblGrid>
      <w:tr w:rsidR="00D119E7" w:rsidTr="002B287B">
        <w:tc>
          <w:tcPr>
            <w:tcW w:w="3042" w:type="dxa"/>
          </w:tcPr>
          <w:p w:rsidR="00D119E7" w:rsidRDefault="00D119E7" w:rsidP="002B287B">
            <w:pPr>
              <w:pStyle w:val="Text"/>
              <w:rPr>
                <w:rFonts w:asciiTheme="minorHAnsi" w:hAnsiTheme="minorHAnsi"/>
                <w:szCs w:val="22"/>
              </w:rPr>
            </w:pPr>
            <w:r>
              <w:rPr>
                <w:rFonts w:asciiTheme="minorHAnsi" w:hAnsiTheme="minorHAnsi"/>
                <w:szCs w:val="22"/>
              </w:rPr>
              <w:t>Klasse</w:t>
            </w:r>
          </w:p>
        </w:tc>
        <w:tc>
          <w:tcPr>
            <w:tcW w:w="2596" w:type="dxa"/>
          </w:tcPr>
          <w:p w:rsidR="00D119E7" w:rsidRDefault="00D119E7" w:rsidP="002B287B">
            <w:pPr>
              <w:pStyle w:val="Text"/>
              <w:rPr>
                <w:rFonts w:asciiTheme="minorHAnsi" w:hAnsiTheme="minorHAnsi"/>
                <w:szCs w:val="22"/>
              </w:rPr>
            </w:pPr>
            <w:r>
              <w:rPr>
                <w:rFonts w:asciiTheme="minorHAnsi" w:hAnsiTheme="minorHAnsi"/>
                <w:szCs w:val="22"/>
              </w:rPr>
              <w:t>Attribut</w:t>
            </w:r>
          </w:p>
        </w:tc>
        <w:tc>
          <w:tcPr>
            <w:tcW w:w="2204" w:type="dxa"/>
          </w:tcPr>
          <w:p w:rsidR="00D119E7" w:rsidRDefault="00D119E7" w:rsidP="002B287B">
            <w:pPr>
              <w:pStyle w:val="Text"/>
              <w:rPr>
                <w:rFonts w:asciiTheme="minorHAnsi" w:hAnsiTheme="minorHAnsi"/>
                <w:szCs w:val="22"/>
              </w:rPr>
            </w:pPr>
            <w:r>
              <w:rPr>
                <w:rFonts w:asciiTheme="minorHAnsi" w:hAnsiTheme="minorHAnsi"/>
                <w:szCs w:val="22"/>
              </w:rPr>
              <w:t>Typ</w:t>
            </w:r>
          </w:p>
        </w:tc>
        <w:tc>
          <w:tcPr>
            <w:tcW w:w="2013" w:type="dxa"/>
          </w:tcPr>
          <w:p w:rsidR="00D119E7" w:rsidRDefault="00D119E7" w:rsidP="002B287B">
            <w:pPr>
              <w:pStyle w:val="Text"/>
              <w:rPr>
                <w:rFonts w:asciiTheme="minorHAnsi" w:hAnsiTheme="minorHAnsi"/>
                <w:szCs w:val="22"/>
              </w:rPr>
            </w:pPr>
            <w:r>
              <w:rPr>
                <w:rFonts w:asciiTheme="minorHAnsi" w:hAnsiTheme="minorHAnsi"/>
                <w:szCs w:val="22"/>
              </w:rPr>
              <w:t>Beschreibung</w:t>
            </w:r>
          </w:p>
        </w:tc>
      </w:tr>
      <w:tr w:rsidR="00D119E7" w:rsidTr="002B287B">
        <w:tc>
          <w:tcPr>
            <w:tcW w:w="3042" w:type="dxa"/>
          </w:tcPr>
          <w:p w:rsidR="00D119E7" w:rsidRDefault="00D119E7" w:rsidP="002B287B">
            <w:pPr>
              <w:pStyle w:val="Text"/>
              <w:rPr>
                <w:rFonts w:asciiTheme="minorHAnsi" w:hAnsiTheme="minorHAnsi"/>
                <w:szCs w:val="22"/>
              </w:rPr>
            </w:pPr>
            <w:r>
              <w:rPr>
                <w:rFonts w:ascii="Consolas" w:hAnsi="Consolas" w:cs="Consolas"/>
                <w:color w:val="2B91AF"/>
                <w:sz w:val="19"/>
                <w:szCs w:val="19"/>
                <w:highlight w:val="white"/>
                <w:lang w:val="de-DE" w:eastAsia="de-CH"/>
              </w:rPr>
              <w:t>iprintCheckedDokumenteDto</w:t>
            </w:r>
          </w:p>
        </w:tc>
        <w:tc>
          <w:tcPr>
            <w:tcW w:w="2596" w:type="dxa"/>
          </w:tcPr>
          <w:p w:rsidR="00D119E7" w:rsidRDefault="00D119E7" w:rsidP="002B287B">
            <w:pPr>
              <w:pStyle w:val="Text"/>
              <w:rPr>
                <w:rFonts w:asciiTheme="minorHAnsi" w:hAnsiTheme="minorHAnsi"/>
                <w:szCs w:val="22"/>
              </w:rPr>
            </w:pPr>
          </w:p>
        </w:tc>
        <w:tc>
          <w:tcPr>
            <w:tcW w:w="2204" w:type="dxa"/>
          </w:tcPr>
          <w:p w:rsidR="00D119E7" w:rsidRDefault="00D119E7" w:rsidP="002B287B">
            <w:pPr>
              <w:pStyle w:val="Text"/>
              <w:rPr>
                <w:rFonts w:asciiTheme="minorHAnsi" w:hAnsiTheme="minorHAnsi"/>
                <w:szCs w:val="22"/>
              </w:rPr>
            </w:pPr>
          </w:p>
        </w:tc>
        <w:tc>
          <w:tcPr>
            <w:tcW w:w="2013" w:type="dxa"/>
          </w:tcPr>
          <w:p w:rsidR="00D119E7" w:rsidRDefault="00D119E7" w:rsidP="002B287B">
            <w:pPr>
              <w:pStyle w:val="Text"/>
              <w:rPr>
                <w:rFonts w:asciiTheme="minorHAnsi" w:hAnsiTheme="minorHAnsi"/>
                <w:szCs w:val="22"/>
              </w:rPr>
            </w:pPr>
          </w:p>
        </w:tc>
      </w:tr>
      <w:tr w:rsidR="00D119E7" w:rsidTr="002B287B">
        <w:tc>
          <w:tcPr>
            <w:tcW w:w="3042" w:type="dxa"/>
          </w:tcPr>
          <w:p w:rsidR="00D119E7" w:rsidRDefault="00D119E7" w:rsidP="002B287B">
            <w:pPr>
              <w:pStyle w:val="Text"/>
              <w:rPr>
                <w:rFonts w:ascii="Consolas" w:hAnsi="Consolas" w:cs="Consolas"/>
                <w:color w:val="2B91AF"/>
                <w:sz w:val="19"/>
                <w:szCs w:val="19"/>
                <w:highlight w:val="white"/>
                <w:lang w:val="de-DE" w:eastAsia="de-CH"/>
              </w:rPr>
            </w:pPr>
          </w:p>
        </w:tc>
        <w:tc>
          <w:tcPr>
            <w:tcW w:w="2596" w:type="dxa"/>
          </w:tcPr>
          <w:p w:rsidR="00D119E7" w:rsidRDefault="00D119E7" w:rsidP="002B287B">
            <w:pPr>
              <w:pStyle w:val="Text"/>
              <w:rPr>
                <w:rFonts w:asciiTheme="minorHAnsi" w:hAnsiTheme="minorHAnsi"/>
                <w:szCs w:val="22"/>
              </w:rPr>
            </w:pPr>
            <w:r>
              <w:rPr>
                <w:rFonts w:asciiTheme="minorHAnsi" w:hAnsiTheme="minorHAnsi"/>
                <w:szCs w:val="22"/>
              </w:rPr>
              <w:t>dokumente</w:t>
            </w:r>
          </w:p>
        </w:tc>
        <w:tc>
          <w:tcPr>
            <w:tcW w:w="2204" w:type="dxa"/>
          </w:tcPr>
          <w:p w:rsidR="00D119E7" w:rsidRDefault="00D119E7" w:rsidP="002B287B">
            <w:pPr>
              <w:pStyle w:val="Text"/>
              <w:rPr>
                <w:rFonts w:asciiTheme="minorHAnsi" w:hAnsiTheme="minorHAnsi"/>
                <w:szCs w:val="22"/>
              </w:rPr>
            </w:pPr>
            <w:r>
              <w:rPr>
                <w:rFonts w:ascii="Consolas" w:hAnsi="Consolas" w:cs="Consolas"/>
                <w:color w:val="2B91AF"/>
                <w:sz w:val="19"/>
                <w:szCs w:val="19"/>
                <w:highlight w:val="white"/>
                <w:lang w:val="de-DE" w:eastAsia="de-CH"/>
              </w:rPr>
              <w:t>DokumenteDto</w:t>
            </w:r>
            <w:r>
              <w:rPr>
                <w:rFonts w:ascii="Consolas" w:hAnsi="Consolas" w:cs="Consolas"/>
                <w:color w:val="000000"/>
                <w:sz w:val="19"/>
                <w:szCs w:val="19"/>
                <w:lang w:val="de-DE" w:eastAsia="de-CH"/>
              </w:rPr>
              <w:t>[]</w:t>
            </w:r>
          </w:p>
        </w:tc>
        <w:tc>
          <w:tcPr>
            <w:tcW w:w="2013" w:type="dxa"/>
          </w:tcPr>
          <w:p w:rsidR="00D119E7" w:rsidRDefault="00D119E7" w:rsidP="002B287B">
            <w:pPr>
              <w:pStyle w:val="Text"/>
              <w:rPr>
                <w:rFonts w:asciiTheme="minorHAnsi" w:hAnsiTheme="minorHAnsi"/>
                <w:szCs w:val="22"/>
              </w:rPr>
            </w:pPr>
            <w:r>
              <w:rPr>
                <w:rFonts w:asciiTheme="minorHAnsi" w:hAnsiTheme="minorHAnsi"/>
                <w:szCs w:val="22"/>
              </w:rPr>
              <w:t>Dokumente aus listAvailableDokumente, siehe listAvailableDokumente</w:t>
            </w:r>
          </w:p>
        </w:tc>
      </w:tr>
      <w:tr w:rsidR="00D119E7" w:rsidTr="002B287B">
        <w:tc>
          <w:tcPr>
            <w:tcW w:w="3042" w:type="dxa"/>
          </w:tcPr>
          <w:p w:rsidR="00D119E7" w:rsidRDefault="00D119E7" w:rsidP="002B287B">
            <w:pPr>
              <w:pStyle w:val="Text"/>
              <w:rPr>
                <w:rFonts w:ascii="Consolas" w:hAnsi="Consolas" w:cs="Consolas"/>
                <w:color w:val="2B91AF"/>
                <w:sz w:val="19"/>
                <w:szCs w:val="19"/>
                <w:highlight w:val="white"/>
                <w:lang w:val="de-DE" w:eastAsia="de-CH"/>
              </w:rPr>
            </w:pPr>
          </w:p>
        </w:tc>
        <w:tc>
          <w:tcPr>
            <w:tcW w:w="2596" w:type="dxa"/>
          </w:tcPr>
          <w:p w:rsidR="00D119E7" w:rsidRDefault="00D119E7" w:rsidP="002B287B">
            <w:pPr>
              <w:pStyle w:val="Text"/>
              <w:rPr>
                <w:rFonts w:asciiTheme="minorHAnsi" w:hAnsiTheme="minorHAnsi"/>
                <w:szCs w:val="22"/>
              </w:rPr>
            </w:pPr>
            <w:r>
              <w:rPr>
                <w:rFonts w:asciiTheme="minorHAnsi" w:hAnsiTheme="minorHAnsi"/>
                <w:szCs w:val="22"/>
              </w:rPr>
              <w:t>sysid</w:t>
            </w:r>
          </w:p>
        </w:tc>
        <w:tc>
          <w:tcPr>
            <w:tcW w:w="2204" w:type="dxa"/>
          </w:tcPr>
          <w:p w:rsidR="00D119E7" w:rsidRDefault="00D119E7" w:rsidP="002B287B">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013" w:type="dxa"/>
          </w:tcPr>
          <w:p w:rsidR="00D119E7" w:rsidRDefault="00D119E7" w:rsidP="002B287B">
            <w:pPr>
              <w:pStyle w:val="Text"/>
              <w:rPr>
                <w:rFonts w:asciiTheme="minorHAnsi" w:hAnsiTheme="minorHAnsi"/>
                <w:szCs w:val="22"/>
              </w:rPr>
            </w:pPr>
            <w:r>
              <w:rPr>
                <w:rFonts w:asciiTheme="minorHAnsi" w:hAnsiTheme="minorHAnsi"/>
                <w:szCs w:val="22"/>
              </w:rPr>
              <w:t>Primärschlüssel des Datensatzes (Gebiet ist im DokumentDto selbst definiert)</w:t>
            </w:r>
          </w:p>
        </w:tc>
      </w:tr>
      <w:tr w:rsidR="00D119E7" w:rsidTr="002B287B">
        <w:tc>
          <w:tcPr>
            <w:tcW w:w="3042" w:type="dxa"/>
          </w:tcPr>
          <w:p w:rsidR="00D119E7" w:rsidRDefault="00D119E7" w:rsidP="002B287B">
            <w:pPr>
              <w:pStyle w:val="Text"/>
              <w:rPr>
                <w:rFonts w:ascii="Consolas" w:hAnsi="Consolas" w:cs="Consolas"/>
                <w:color w:val="2B91AF"/>
                <w:sz w:val="19"/>
                <w:szCs w:val="19"/>
                <w:highlight w:val="white"/>
                <w:lang w:val="de-DE" w:eastAsia="de-CH"/>
              </w:rPr>
            </w:pPr>
          </w:p>
        </w:tc>
        <w:tc>
          <w:tcPr>
            <w:tcW w:w="2596" w:type="dxa"/>
          </w:tcPr>
          <w:p w:rsidR="00D119E7" w:rsidRDefault="00D119E7" w:rsidP="002B287B">
            <w:pPr>
              <w:pStyle w:val="Text"/>
              <w:rPr>
                <w:rFonts w:asciiTheme="minorHAnsi" w:hAnsiTheme="minorHAnsi"/>
                <w:szCs w:val="22"/>
              </w:rPr>
            </w:pPr>
            <w:r>
              <w:rPr>
                <w:rFonts w:asciiTheme="minorHAnsi" w:hAnsiTheme="minorHAnsi"/>
                <w:szCs w:val="22"/>
              </w:rPr>
              <w:t>eCodeEIntragung</w:t>
            </w:r>
          </w:p>
        </w:tc>
        <w:tc>
          <w:tcPr>
            <w:tcW w:w="2204" w:type="dxa"/>
          </w:tcPr>
          <w:p w:rsidR="00D119E7" w:rsidRDefault="00D119E7" w:rsidP="002B287B">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013" w:type="dxa"/>
          </w:tcPr>
          <w:p w:rsidR="00D119E7" w:rsidRDefault="00D119E7" w:rsidP="002B287B">
            <w:pPr>
              <w:pStyle w:val="Text"/>
              <w:rPr>
                <w:rFonts w:asciiTheme="minorHAnsi" w:hAnsiTheme="minorHAnsi"/>
                <w:szCs w:val="22"/>
              </w:rPr>
            </w:pPr>
            <w:r>
              <w:rPr>
                <w:rFonts w:asciiTheme="minorHAnsi" w:hAnsiTheme="minorHAnsi"/>
                <w:szCs w:val="22"/>
              </w:rPr>
              <w:t>Flag für eCodeEintragung im BackOffice</w:t>
            </w:r>
          </w:p>
        </w:tc>
      </w:tr>
    </w:tbl>
    <w:p w:rsidR="00D119E7" w:rsidRPr="00D119E7" w:rsidRDefault="00D119E7" w:rsidP="00D119E7"/>
    <w:p w:rsidR="00EF703F" w:rsidRDefault="00EF703F" w:rsidP="00EF703F">
      <w:pPr>
        <w:pStyle w:val="berschrift5"/>
      </w:pPr>
      <w:bookmarkStart w:id="8041" w:name="_Toc499017621"/>
      <w:r>
        <w:t>Rückgabestruktur</w:t>
      </w:r>
      <w:bookmarkEnd w:id="804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Beschreibung </w:t>
            </w:r>
          </w:p>
        </w:tc>
      </w:tr>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Consolas" w:hAnsi="Consolas" w:cs="Consolas"/>
                <w:color w:val="2B91AF"/>
                <w:sz w:val="19"/>
                <w:szCs w:val="19"/>
                <w:lang w:eastAsia="de-CH"/>
              </w:rPr>
              <w:t xml:space="preserve">oprintCheckedDokumenteDto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r>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Alle Dokumente</w:t>
            </w:r>
            <w:r>
              <w:rPr>
                <w:rFonts w:asciiTheme="minorHAnsi" w:hAnsiTheme="minorHAnsi"/>
                <w:sz w:val="24"/>
                <w:szCs w:val="22"/>
                <w:lang w:val="de-CH"/>
              </w:rPr>
              <w:t>,</w:t>
            </w:r>
            <w:r w:rsidRPr="00D119E7">
              <w:rPr>
                <w:rFonts w:asciiTheme="minorHAnsi" w:hAnsiTheme="minorHAnsi"/>
                <w:sz w:val="24"/>
                <w:szCs w:val="22"/>
                <w:lang w:val="de-CH"/>
              </w:rPr>
              <w:t xml:space="preserve"> die gedruckt wurden als bytearea </w:t>
            </w:r>
          </w:p>
        </w:tc>
      </w:tr>
    </w:tbl>
    <w:p w:rsidR="00EF703F" w:rsidRDefault="00EF703F" w:rsidP="00EF703F">
      <w:pPr>
        <w:pStyle w:val="berschrift4"/>
      </w:pPr>
      <w:bookmarkStart w:id="8042" w:name="_Toc499017622"/>
      <w:r>
        <w:t>SOAP Beispiel</w:t>
      </w:r>
      <w:bookmarkEnd w:id="8042"/>
    </w:p>
    <w:p w:rsidR="00EF703F" w:rsidRDefault="00EF703F" w:rsidP="00EF703F">
      <w:pPr>
        <w:pStyle w:val="berschrift5"/>
      </w:pPr>
      <w:bookmarkStart w:id="8043" w:name="_Toc499017623"/>
      <w:r>
        <w:t>Request</w:t>
      </w:r>
      <w:bookmarkEnd w:id="8043"/>
    </w:p>
    <w:p w:rsidR="00EF703F" w:rsidRPr="006B79C5" w:rsidRDefault="00EF703F" w:rsidP="00EF703F">
      <w:pPr>
        <w:rPr>
          <w:lang w:val="en-US"/>
        </w:rPr>
      </w:pPr>
      <w:r w:rsidRPr="006B79C5">
        <w:rPr>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F703F" w:rsidRPr="006B79C5" w:rsidRDefault="00EF703F" w:rsidP="00EF703F">
      <w:pPr>
        <w:rPr>
          <w:lang w:val="en-US"/>
        </w:rPr>
      </w:pPr>
      <w:r w:rsidRPr="006B79C5">
        <w:rPr>
          <w:lang w:val="en-US"/>
        </w:rPr>
        <w:t xml:space="preserve">   &lt;soap:Header xmlns:m="http://cic-software.de/MessageHeader"&gt;</w:t>
      </w:r>
    </w:p>
    <w:p w:rsidR="00EF703F" w:rsidRPr="00227091" w:rsidRDefault="00EF703F" w:rsidP="00EF703F">
      <w:pPr>
        <w:pStyle w:val="Quellcodeinline"/>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6B79C5" w:rsidRDefault="00EF703F" w:rsidP="00EF703F">
      <w:pPr>
        <w:rPr>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&lt;a:To&gt;${#Project#ServiceEndpointAndPath}b2xService.svc&lt;/a:To&gt;</w:t>
      </w:r>
    </w:p>
    <w:p w:rsidR="00EF703F" w:rsidRPr="006B79C5" w:rsidRDefault="00EF703F" w:rsidP="00EF703F">
      <w:pPr>
        <w:rPr>
          <w:lang w:val="en-US"/>
        </w:rPr>
      </w:pPr>
      <w:r w:rsidRPr="006B79C5">
        <w:rPr>
          <w:lang w:val="en-US"/>
        </w:rPr>
        <w:t xml:space="preserve">      &lt;a:Action&gt;http://cic-software.de/GateBANKNOW/Ib2xService/printCheckedDokumente&lt;/a:Action&gt;</w:t>
      </w:r>
    </w:p>
    <w:p w:rsidR="00EF703F" w:rsidRPr="006B79C5" w:rsidRDefault="00EF703F" w:rsidP="00EF703F">
      <w:pPr>
        <w:rPr>
          <w:lang w:val="en-US"/>
        </w:rPr>
      </w:pPr>
      <w:r w:rsidRPr="006B79C5">
        <w:rPr>
          <w:lang w:val="en-US"/>
        </w:rPr>
        <w:t xml:space="preserve">   &lt;/soap:Header&gt;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 xml:space="preserve">      &lt;gat:printCheckedDokumente&gt;</w:t>
      </w:r>
    </w:p>
    <w:p w:rsidR="00EF703F" w:rsidRDefault="00EF703F" w:rsidP="00EF703F">
      <w:r w:rsidRPr="006B79C5">
        <w:rPr>
          <w:lang w:val="en-US"/>
        </w:rPr>
        <w:t xml:space="preserve">         </w:t>
      </w:r>
      <w:r>
        <w:t>&lt;gat:input&gt;</w:t>
      </w:r>
    </w:p>
    <w:p w:rsidR="00EF703F" w:rsidRDefault="00EF703F" w:rsidP="00EF703F">
      <w:r>
        <w:t xml:space="preserve">            &lt;cic:dokumente&gt;</w:t>
      </w:r>
    </w:p>
    <w:p w:rsidR="00EF703F" w:rsidRDefault="00EF703F" w:rsidP="00EF703F">
      <w:r>
        <w:t xml:space="preserve">               &lt;cic:DokumenteDto&gt;</w:t>
      </w:r>
    </w:p>
    <w:p w:rsidR="00EF703F" w:rsidRDefault="00EF703F" w:rsidP="00EF703F">
      <w:r>
        <w:t xml:space="preserve">                  &lt;cic:Bezeichnung&gt;Offerte (Angebot) BANK-now Classic&lt;/cic:Bezeichnung&gt;</w:t>
      </w:r>
    </w:p>
    <w:p w:rsidR="00EF703F" w:rsidRDefault="00EF703F" w:rsidP="00EF703F">
      <w:r>
        <w:lastRenderedPageBreak/>
        <w:t xml:space="preserve">                  &lt;cic:BnowMitarbeiterExemplar&gt;0&lt;/cic:BnowMitarbeiterExemplar&gt;</w:t>
      </w:r>
    </w:p>
    <w:p w:rsidR="00EF703F" w:rsidRDefault="00EF703F" w:rsidP="00EF703F">
      <w:r>
        <w:t xml:space="preserve">                  &lt;cic:DefaultSprache&gt;de-CH&lt;/cic:DefaultSprache&gt;</w:t>
      </w:r>
    </w:p>
    <w:p w:rsidR="00EF703F" w:rsidRDefault="00EF703F" w:rsidP="00EF703F">
      <w:r>
        <w:t xml:space="preserve">                  &lt;cic:DokumentenID&gt;7300&lt;/cic:DokumentenID&gt;</w:t>
      </w:r>
    </w:p>
    <w:p w:rsidR="00EF703F" w:rsidRDefault="00EF703F" w:rsidP="00EF703F">
      <w:r>
        <w:t xml:space="preserve">                  &lt;cic:Druck&gt;1&lt;/cic:Druck&gt;</w:t>
      </w:r>
    </w:p>
    <w:p w:rsidR="00EF703F" w:rsidRDefault="00EF703F" w:rsidP="00EF703F">
      <w:r>
        <w:t xml:space="preserve">                  &lt;cic:KundenExemplar&gt;1&lt;/cic:KundenExemplar&gt;</w:t>
      </w:r>
    </w:p>
    <w:p w:rsidR="00EF703F" w:rsidRDefault="00EF703F" w:rsidP="00EF703F">
      <w:r>
        <w:t xml:space="preserve">                  &lt;cic:VertriebspatnerExemplar&gt;0&lt;/cic:VertriebspatnerExemplar&gt;</w:t>
      </w:r>
    </w:p>
    <w:p w:rsidR="00EF703F" w:rsidRPr="006B79C5" w:rsidRDefault="00EF703F" w:rsidP="00EF703F">
      <w:pPr>
        <w:rPr>
          <w:lang w:val="en-US"/>
        </w:rPr>
      </w:pPr>
      <w:r>
        <w:t xml:space="preserve">                  </w:t>
      </w:r>
      <w:r w:rsidRPr="006B79C5">
        <w:rPr>
          <w:lang w:val="en-US"/>
        </w:rPr>
        <w:t>&lt;cic:sysEaiquo&gt;145748&lt;/cic:sysEaiquo&gt;</w:t>
      </w:r>
    </w:p>
    <w:p w:rsidR="00EF703F" w:rsidRPr="006B79C5" w:rsidRDefault="00EF703F" w:rsidP="00EF703F">
      <w:pPr>
        <w:rPr>
          <w:lang w:val="en-US"/>
        </w:rPr>
      </w:pPr>
      <w:r w:rsidRPr="006B79C5">
        <w:rPr>
          <w:lang w:val="en-US"/>
        </w:rPr>
        <w:t xml:space="preserve">               &lt;/cic:DokumenteDto&gt;</w:t>
      </w:r>
    </w:p>
    <w:p w:rsidR="00EF703F" w:rsidRDefault="00EF703F" w:rsidP="00EF703F">
      <w:r w:rsidRPr="006B79C5">
        <w:rPr>
          <w:lang w:val="en-US"/>
        </w:rPr>
        <w:t xml:space="preserve">            </w:t>
      </w:r>
      <w:r>
        <w:t>&lt;/cic:dokumente&gt;</w:t>
      </w:r>
    </w:p>
    <w:p w:rsidR="00EF703F" w:rsidRDefault="00EF703F" w:rsidP="00EF703F">
      <w:r>
        <w:t xml:space="preserve">            &lt;cic:eCodeEintragung&gt;0&lt;/cic:eCodeEintragung&gt;</w:t>
      </w:r>
    </w:p>
    <w:p w:rsidR="00EF703F" w:rsidRPr="006B79C5" w:rsidRDefault="00EF703F" w:rsidP="00EF703F">
      <w:pPr>
        <w:rPr>
          <w:lang w:val="en-US"/>
        </w:rPr>
      </w:pPr>
      <w:r>
        <w:t xml:space="preserve">            </w:t>
      </w:r>
      <w:r w:rsidRPr="006B79C5">
        <w:rPr>
          <w:lang w:val="en-US"/>
        </w:rPr>
        <w:t>&lt;cic:sysid&gt;5155&lt;/cic:sysid&gt;</w:t>
      </w:r>
    </w:p>
    <w:p w:rsidR="00EF703F" w:rsidRPr="006B79C5" w:rsidRDefault="00EF703F" w:rsidP="00EF703F">
      <w:pPr>
        <w:rPr>
          <w:lang w:val="en-US"/>
        </w:rPr>
      </w:pPr>
      <w:r w:rsidRPr="006B79C5">
        <w:rPr>
          <w:lang w:val="en-US"/>
        </w:rPr>
        <w:t xml:space="preserve">         &lt;/gat:input&gt;</w:t>
      </w:r>
    </w:p>
    <w:p w:rsidR="00EF703F" w:rsidRPr="006B79C5" w:rsidRDefault="00EF703F" w:rsidP="00EF703F">
      <w:pPr>
        <w:rPr>
          <w:lang w:val="en-US"/>
        </w:rPr>
      </w:pPr>
      <w:r w:rsidRPr="006B79C5">
        <w:rPr>
          <w:lang w:val="en-US"/>
        </w:rPr>
        <w:t xml:space="preserve">      &lt;/gat:printCheckedDokumente&gt;</w:t>
      </w:r>
    </w:p>
    <w:p w:rsidR="00EF703F" w:rsidRPr="006B79C5" w:rsidRDefault="00EF703F" w:rsidP="00EF703F">
      <w:pPr>
        <w:rPr>
          <w:lang w:val="en-US"/>
        </w:rPr>
      </w:pPr>
      <w:r w:rsidRPr="006B79C5">
        <w:rPr>
          <w:lang w:val="en-US"/>
        </w:rPr>
        <w:t xml:space="preserve">   &lt;/soap:Body&gt;</w:t>
      </w:r>
    </w:p>
    <w:p w:rsidR="00EF703F" w:rsidRPr="006B79C5" w:rsidRDefault="00EF703F" w:rsidP="00EF703F">
      <w:pPr>
        <w:rPr>
          <w:lang w:val="en-US"/>
        </w:rPr>
      </w:pPr>
      <w:r w:rsidRPr="006B79C5">
        <w:rPr>
          <w:lang w:val="en-US"/>
        </w:rPr>
        <w:t>&lt;/soap:Envelope&gt;</w:t>
      </w:r>
    </w:p>
    <w:p w:rsidR="00EF703F" w:rsidRDefault="00EF703F" w:rsidP="00EF703F">
      <w:pPr>
        <w:pStyle w:val="berschrift5"/>
      </w:pPr>
      <w:bookmarkStart w:id="8044" w:name="_Toc499017624"/>
      <w:r>
        <w:t>Response</w:t>
      </w:r>
      <w:bookmarkEnd w:id="8044"/>
    </w:p>
    <w:p w:rsidR="00EF703F" w:rsidRPr="006B79C5" w:rsidRDefault="00EF703F" w:rsidP="00EF703F">
      <w:pPr>
        <w:jc w:val="left"/>
        <w:rPr>
          <w:lang w:val="en-US"/>
        </w:rPr>
      </w:pPr>
      <w:r w:rsidRPr="006B79C5">
        <w:rPr>
          <w:lang w:val="en-US"/>
        </w:rPr>
        <w:t>&lt;s:Envelope xmlns:s="http://www.w3.org/2003/05/soap-envelope" xmlns:a="http://www.w3.org/2005/08/addressing"&gt;</w:t>
      </w:r>
    </w:p>
    <w:p w:rsidR="00EF703F" w:rsidRPr="006B79C5" w:rsidRDefault="00EF703F" w:rsidP="00EF703F">
      <w:pPr>
        <w:jc w:val="left"/>
        <w:rPr>
          <w:lang w:val="en-US"/>
        </w:rPr>
      </w:pPr>
      <w:r w:rsidRPr="006B79C5">
        <w:rPr>
          <w:lang w:val="en-US"/>
        </w:rPr>
        <w:t xml:space="preserve">   &lt;s:Header&gt;</w:t>
      </w:r>
    </w:p>
    <w:p w:rsidR="00EF703F" w:rsidRPr="006B79C5" w:rsidRDefault="00EF703F" w:rsidP="00EF703F">
      <w:pPr>
        <w:jc w:val="left"/>
        <w:rPr>
          <w:lang w:val="en-US"/>
        </w:rPr>
      </w:pPr>
      <w:r w:rsidRPr="006B79C5">
        <w:rPr>
          <w:lang w:val="en-US"/>
        </w:rPr>
        <w:t xml:space="preserve">      &lt;a:Action s:mustUnderstand="1"&gt;http://cic-software.de/GateBANKNOW/Ib2xService/printCheckedDokumenteResponse&lt;/a:Action&gt;</w:t>
      </w:r>
    </w:p>
    <w:p w:rsidR="00EF703F" w:rsidRPr="006B79C5" w:rsidRDefault="00EF703F" w:rsidP="00EF703F">
      <w:pPr>
        <w:jc w:val="left"/>
        <w:rPr>
          <w:lang w:val="en-US"/>
        </w:rPr>
      </w:pPr>
      <w:r w:rsidRPr="006B79C5">
        <w:rPr>
          <w:lang w:val="en-US"/>
        </w:rPr>
        <w:t xml:space="preserve">      &lt;ActivityId CorrelationId="1a06ff52-7b27-410a-944d-8652bd850e3c" xmlns="http://schemas.microsoft.com/2004/09/ServiceModel/Diagnostics"&gt;b52ceee8-1390-4978-aecc-01d97bccc6c7&lt;/ActivityId&gt;</w:t>
      </w:r>
    </w:p>
    <w:p w:rsidR="00EF703F" w:rsidRPr="006B79C5" w:rsidRDefault="00EF703F" w:rsidP="00EF703F">
      <w:pPr>
        <w:jc w:val="left"/>
        <w:rPr>
          <w:lang w:val="en-US"/>
        </w:rPr>
      </w:pPr>
      <w:r w:rsidRPr="006B79C5">
        <w:rPr>
          <w:lang w:val="en-US"/>
        </w:rPr>
        <w:t xml:space="preserve">   &lt;/s:Header&gt;</w:t>
      </w:r>
    </w:p>
    <w:p w:rsidR="00EF703F" w:rsidRPr="006B79C5" w:rsidRDefault="00EF703F" w:rsidP="00EF703F">
      <w:pPr>
        <w:jc w:val="left"/>
        <w:rPr>
          <w:lang w:val="en-US"/>
        </w:rPr>
      </w:pPr>
      <w:r w:rsidRPr="006B79C5">
        <w:rPr>
          <w:lang w:val="en-US"/>
        </w:rPr>
        <w:t xml:space="preserve">   &lt;s:Body&gt;</w:t>
      </w:r>
    </w:p>
    <w:p w:rsidR="00EF703F" w:rsidRPr="006B79C5" w:rsidRDefault="00EF703F" w:rsidP="00EF703F">
      <w:pPr>
        <w:jc w:val="left"/>
        <w:rPr>
          <w:lang w:val="en-US"/>
        </w:rPr>
      </w:pPr>
      <w:r w:rsidRPr="006B79C5">
        <w:rPr>
          <w:lang w:val="en-US"/>
        </w:rPr>
        <w:t xml:space="preserve">      &lt;printCheckedDokumenteResponse xmlns="http://cic-software.de/GateBANKNOW"&gt;</w:t>
      </w:r>
    </w:p>
    <w:p w:rsidR="00EF703F" w:rsidRPr="006B79C5" w:rsidRDefault="00EF703F" w:rsidP="00EF703F">
      <w:pPr>
        <w:jc w:val="left"/>
        <w:rPr>
          <w:lang w:val="en-US"/>
        </w:rPr>
      </w:pPr>
      <w:r w:rsidRPr="006B79C5">
        <w:rPr>
          <w:lang w:val="en-US"/>
        </w:rPr>
        <w:t xml:space="preserve">         &lt;printCheckedDokumenteResult xmlns:b="http://schemas.datacontract.org/2004/07/Cic.OpenOne.GateBANKNOW.Service.DTO" xmlns:i="http://www.w3.org/2001/XMLSchema-instance"&gt;</w:t>
      </w:r>
    </w:p>
    <w:p w:rsidR="00EF703F" w:rsidRPr="006B79C5" w:rsidRDefault="00EF703F" w:rsidP="00EF703F">
      <w:pPr>
        <w:jc w:val="left"/>
        <w:rPr>
          <w:lang w:val="en-US"/>
        </w:rPr>
      </w:pPr>
      <w:r w:rsidRPr="006B79C5">
        <w:rPr>
          <w:lang w:val="en-US"/>
        </w:rPr>
        <w:t xml:space="preserve">            &lt;message xmlns="http://schemas.datacontract.org/2004/07/Cic.OpenOne.Common.DTO"&gt;</w:t>
      </w:r>
    </w:p>
    <w:p w:rsidR="00EF703F" w:rsidRPr="006B79C5" w:rsidRDefault="00EF703F" w:rsidP="00EF703F">
      <w:pPr>
        <w:jc w:val="left"/>
        <w:rPr>
          <w:lang w:val="en-US"/>
        </w:rPr>
      </w:pPr>
      <w:r w:rsidRPr="006B79C5">
        <w:rPr>
          <w:lang w:val="en-US"/>
        </w:rPr>
        <w:t xml:space="preserve">               &lt;code&gt;0&lt;/code&gt;</w:t>
      </w:r>
    </w:p>
    <w:p w:rsidR="00EF703F" w:rsidRPr="006B79C5" w:rsidRDefault="00EF703F" w:rsidP="00EF703F">
      <w:pPr>
        <w:jc w:val="left"/>
        <w:rPr>
          <w:lang w:val="en-US"/>
        </w:rPr>
      </w:pPr>
      <w:r w:rsidRPr="006B79C5">
        <w:rPr>
          <w:lang w:val="en-US"/>
        </w:rPr>
        <w:t xml:space="preserve">               &lt;detail/&gt;</w:t>
      </w:r>
    </w:p>
    <w:p w:rsidR="00EF703F" w:rsidRPr="006B79C5" w:rsidRDefault="00EF703F" w:rsidP="00EF703F">
      <w:pPr>
        <w:jc w:val="left"/>
        <w:rPr>
          <w:lang w:val="en-US"/>
        </w:rPr>
      </w:pPr>
      <w:r w:rsidRPr="006B79C5">
        <w:rPr>
          <w:lang w:val="en-US"/>
        </w:rPr>
        <w:t xml:space="preserve">               &lt;duration&gt;43319&lt;/duration&gt;</w:t>
      </w:r>
    </w:p>
    <w:p w:rsidR="00EF703F" w:rsidRPr="006B79C5" w:rsidRDefault="00EF703F" w:rsidP="00EF703F">
      <w:pPr>
        <w:jc w:val="left"/>
        <w:rPr>
          <w:lang w:val="en-US"/>
        </w:rPr>
      </w:pPr>
      <w:r w:rsidRPr="006B79C5">
        <w:rPr>
          <w:lang w:val="en-US"/>
        </w:rPr>
        <w:t xml:space="preserve">               &lt;message/&gt;</w:t>
      </w:r>
    </w:p>
    <w:p w:rsidR="00EF703F" w:rsidRPr="006B79C5" w:rsidRDefault="00EF703F" w:rsidP="00EF703F">
      <w:pPr>
        <w:jc w:val="left"/>
        <w:rPr>
          <w:lang w:val="en-US"/>
        </w:rPr>
      </w:pPr>
      <w:r w:rsidRPr="006B79C5">
        <w:rPr>
          <w:lang w:val="en-US"/>
        </w:rPr>
        <w:t xml:space="preserve">               &lt;stacktrace i:nil="true"/&gt;</w:t>
      </w:r>
    </w:p>
    <w:p w:rsidR="00EF703F" w:rsidRPr="006B79C5" w:rsidRDefault="00EF703F" w:rsidP="00EF703F">
      <w:pPr>
        <w:jc w:val="left"/>
        <w:rPr>
          <w:lang w:val="en-US"/>
        </w:rPr>
      </w:pPr>
      <w:r w:rsidRPr="006B79C5">
        <w:rPr>
          <w:lang w:val="en-US"/>
        </w:rPr>
        <w:t xml:space="preserve">               &lt;type&gt;None&lt;/type&gt;</w:t>
      </w:r>
    </w:p>
    <w:p w:rsidR="00EF703F" w:rsidRPr="006B79C5" w:rsidRDefault="00EF703F" w:rsidP="00EF703F">
      <w:pPr>
        <w:jc w:val="left"/>
        <w:rPr>
          <w:lang w:val="en-US"/>
        </w:rPr>
      </w:pPr>
      <w:r w:rsidRPr="006B79C5">
        <w:rPr>
          <w:lang w:val="en-US"/>
        </w:rPr>
        <w:t xml:space="preserve">            &lt;/message&gt;</w:t>
      </w:r>
    </w:p>
    <w:p w:rsidR="00EF703F" w:rsidRPr="006B79C5" w:rsidRDefault="00EF703F" w:rsidP="00EF703F">
      <w:pPr>
        <w:jc w:val="left"/>
        <w:rPr>
          <w:lang w:val="en-US"/>
        </w:rPr>
      </w:pPr>
      <w:r w:rsidRPr="006B79C5">
        <w:rPr>
          <w:lang w:val="en-US"/>
        </w:rPr>
        <w:t xml:space="preserve">            &lt;b:file&gt;JVBERi0x....TI0DQolJUVPRg0K&lt;/b:file&gt;</w:t>
      </w:r>
    </w:p>
    <w:p w:rsidR="00EF703F" w:rsidRPr="006B79C5" w:rsidRDefault="00EF703F" w:rsidP="00EF703F">
      <w:pPr>
        <w:jc w:val="left"/>
        <w:rPr>
          <w:lang w:val="en-US"/>
        </w:rPr>
      </w:pPr>
      <w:r w:rsidRPr="006B79C5">
        <w:rPr>
          <w:lang w:val="en-US"/>
        </w:rPr>
        <w:t xml:space="preserve">         &lt;/printCheckedDokumenteResult&gt;</w:t>
      </w:r>
    </w:p>
    <w:p w:rsidR="00EF703F" w:rsidRPr="006B79C5" w:rsidRDefault="00EF703F" w:rsidP="00EF703F">
      <w:pPr>
        <w:jc w:val="left"/>
        <w:rPr>
          <w:lang w:val="en-US"/>
        </w:rPr>
      </w:pPr>
      <w:r w:rsidRPr="006B79C5">
        <w:rPr>
          <w:lang w:val="en-US"/>
        </w:rPr>
        <w:t xml:space="preserve">      &lt;/printCheckedDokumenteResponse&gt;</w:t>
      </w:r>
    </w:p>
    <w:p w:rsidR="00EF703F" w:rsidRPr="006B79C5" w:rsidRDefault="00EF703F" w:rsidP="00EF703F">
      <w:pPr>
        <w:jc w:val="left"/>
        <w:rPr>
          <w:lang w:val="en-US"/>
        </w:rPr>
      </w:pPr>
      <w:r w:rsidRPr="006B79C5">
        <w:rPr>
          <w:lang w:val="en-US"/>
        </w:rPr>
        <w:t xml:space="preserve">   &lt;/s:Body&gt;</w:t>
      </w:r>
    </w:p>
    <w:p w:rsidR="00EF703F" w:rsidRDefault="00EF703F" w:rsidP="00EF703F">
      <w:pPr>
        <w:jc w:val="left"/>
      </w:pPr>
      <w:r>
        <w:t>&lt;/s:Envelope&gt;</w:t>
      </w:r>
      <w:r>
        <w:br w:type="page"/>
      </w:r>
    </w:p>
    <w:p w:rsidR="00EF703F" w:rsidRPr="00F02B8B" w:rsidRDefault="00EF703F" w:rsidP="00EF703F"/>
    <w:p w:rsidR="00EF703F" w:rsidRDefault="00EF703F" w:rsidP="00EF703F">
      <w:pPr>
        <w:jc w:val="left"/>
        <w:rPr>
          <w:rFonts w:cs="Arial"/>
          <w:b/>
          <w:bCs/>
          <w:color w:val="595959" w:themeColor="text1" w:themeTint="A6"/>
          <w:kern w:val="32"/>
          <w:sz w:val="28"/>
          <w:szCs w:val="32"/>
        </w:rPr>
      </w:pPr>
      <w:r>
        <w:br w:type="page"/>
      </w:r>
    </w:p>
    <w:p w:rsidR="00EF703F" w:rsidRDefault="00EF703F" w:rsidP="00EF703F">
      <w:pPr>
        <w:pStyle w:val="berschrift3"/>
      </w:pPr>
      <w:bookmarkStart w:id="8045" w:name="_Toc499017625"/>
      <w:r>
        <w:lastRenderedPageBreak/>
        <w:t>createOrUpdateAngebot</w:t>
      </w:r>
      <w:bookmarkEnd w:id="8045"/>
    </w:p>
    <w:p w:rsidR="00EF703F" w:rsidRDefault="00EF703F" w:rsidP="00EF703F">
      <w:pPr>
        <w:pStyle w:val="berschrift4"/>
      </w:pPr>
      <w:bookmarkStart w:id="8046" w:name="_Toc499017626"/>
      <w:r>
        <w:t>WebService Beschreibung</w:t>
      </w:r>
      <w:bookmarkEnd w:id="8046"/>
    </w:p>
    <w:p w:rsidR="00EF703F" w:rsidRDefault="00EF703F" w:rsidP="00EF703F">
      <w:r>
        <w:t>Erstellt oder aktualisiert ein Angebot. Dabei wird ggf. ein neuer Interessent angelegt. Als Inputstruktur für die Kalkulation und die Objektdaten können die Ergebnisse aus solveKalkulation und getETGDaten verwendet werden.</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creates or updates the offer in the database</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w:t>
      </w:r>
      <w:r w:rsidRPr="006B79C5">
        <w:rPr>
          <w:rFonts w:ascii="Consolas" w:hAnsi="Consolas" w:cs="Consolas"/>
          <w:color w:val="008000"/>
          <w:sz w:val="19"/>
          <w:szCs w:val="19"/>
          <w:highlight w:val="white"/>
          <w:lang w:val="en-US" w:eastAsia="de-CH"/>
        </w:rPr>
        <w:t>icreateAngebotDto</w:t>
      </w:r>
      <w:r w:rsidRPr="006B79C5">
        <w:rPr>
          <w:rFonts w:ascii="Consolas" w:hAnsi="Consolas" w:cs="Consolas"/>
          <w:color w:val="808080"/>
          <w:sz w:val="19"/>
          <w:szCs w:val="19"/>
          <w:highlight w:val="white"/>
          <w:lang w:val="en-US" w:eastAsia="de-CH"/>
        </w:rPr>
        <w: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w:t>
      </w:r>
      <w:r w:rsidRPr="006B79C5">
        <w:rPr>
          <w:rFonts w:ascii="Consolas" w:hAnsi="Consolas" w:cs="Consolas"/>
          <w:color w:val="008000"/>
          <w:sz w:val="19"/>
          <w:szCs w:val="19"/>
          <w:highlight w:val="white"/>
          <w:lang w:val="en-US" w:eastAsia="de-CH"/>
        </w:rPr>
        <w:t>ocreateAngebotDto</w:t>
      </w:r>
      <w:r w:rsidRPr="006B79C5">
        <w:rPr>
          <w:rFonts w:ascii="Consolas" w:hAnsi="Consolas" w:cs="Consolas"/>
          <w:color w:val="808080"/>
          <w:sz w:val="19"/>
          <w:szCs w:val="19"/>
          <w:highlight w:val="white"/>
          <w:lang w:val="en-US" w:eastAsia="de-CH"/>
        </w:rPr>
        <w: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rFonts w:ascii="Consolas" w:hAnsi="Consolas" w:cs="Consolas"/>
          <w:color w:val="000000"/>
          <w:sz w:val="19"/>
          <w:szCs w:val="19"/>
          <w:lang w:val="en-US" w:eastAsia="de-CH"/>
        </w:rPr>
      </w:pPr>
      <w:r w:rsidRPr="006B79C5">
        <w:rPr>
          <w:rFonts w:ascii="Consolas" w:hAnsi="Consolas" w:cs="Consolas"/>
          <w:color w:val="2B91AF"/>
          <w:sz w:val="19"/>
          <w:szCs w:val="19"/>
          <w:highlight w:val="white"/>
          <w:lang w:val="en-US" w:eastAsia="de-CH"/>
        </w:rPr>
        <w:t>ocreateAngebotDto</w:t>
      </w:r>
      <w:r w:rsidRPr="006B79C5">
        <w:rPr>
          <w:rFonts w:ascii="Consolas" w:hAnsi="Consolas" w:cs="Consolas"/>
          <w:color w:val="000000"/>
          <w:sz w:val="19"/>
          <w:szCs w:val="19"/>
          <w:highlight w:val="white"/>
          <w:lang w:val="en-US" w:eastAsia="de-CH"/>
        </w:rPr>
        <w:t xml:space="preserve"> createOrUpdateAngebot(</w:t>
      </w:r>
      <w:r w:rsidRPr="006B79C5">
        <w:rPr>
          <w:rFonts w:ascii="Consolas" w:hAnsi="Consolas" w:cs="Consolas"/>
          <w:color w:val="2B91AF"/>
          <w:sz w:val="19"/>
          <w:szCs w:val="19"/>
          <w:highlight w:val="white"/>
          <w:lang w:val="en-US" w:eastAsia="de-CH"/>
        </w:rPr>
        <w:t>icreateAngebotDto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8047" w:name="_Toc499017627"/>
      <w:r>
        <w:t>Inputstruktur</w:t>
      </w:r>
      <w:bookmarkEnd w:id="804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119E7"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Required</w:t>
            </w:r>
            <w:r w:rsidRPr="00D119E7">
              <w:rPr>
                <w:rFonts w:ascii="Times New Roman" w:hAnsi="Times New Roman"/>
                <w:sz w:val="24"/>
              </w:rPr>
              <w:t xml:space="preserve"> </w:t>
            </w:r>
          </w:p>
        </w:tc>
      </w:tr>
      <w:tr w:rsidR="00D119E7"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Consolas" w:hAnsi="Consolas" w:cs="Consolas"/>
                <w:color w:val="2B91AF"/>
                <w:sz w:val="19"/>
                <w:szCs w:val="19"/>
                <w:lang w:eastAsia="de-CH"/>
              </w:rPr>
              <w:t xml:space="preserve">icreateAngebotDto </w:t>
            </w:r>
          </w:p>
        </w:tc>
        <w:tc>
          <w:tcPr>
            <w:tcW w:w="150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r>
      <w:tr w:rsidR="00D119E7"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Consolas" w:hAnsi="Consolas" w:cs="Consolas"/>
                <w:color w:val="2B91AF"/>
                <w:sz w:val="19"/>
                <w:szCs w:val="19"/>
                <w:lang w:eastAsia="de-CH"/>
              </w:rPr>
              <w:t>AngebotDto</w:t>
            </w:r>
            <w:r w:rsidRPr="00D119E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Angebot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D119E7" w:rsidRPr="00D119E7" w:rsidRDefault="00D119E7"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r>
    </w:tbl>
    <w:p w:rsidR="00D119E7" w:rsidRPr="00D119E7" w:rsidRDefault="00D119E7" w:rsidP="00D119E7">
      <w:pPr>
        <w:spacing w:before="100" w:beforeAutospacing="1" w:after="100" w:afterAutospacing="1"/>
        <w:jc w:val="left"/>
      </w:pPr>
      <w:r w:rsidRPr="00D119E7">
        <w:rPr>
          <w:rFonts w:ascii="Times New Roman" w:hAnsi="Times New Roman"/>
          <w:sz w:val="24"/>
        </w:rPr>
        <w:t xml:space="preserve">  </w:t>
      </w:r>
    </w:p>
    <w:p w:rsidR="00EF703F" w:rsidRDefault="00EF703F" w:rsidP="00EF703F">
      <w:pPr>
        <w:pStyle w:val="berschrift5"/>
      </w:pPr>
      <w:bookmarkStart w:id="8048" w:name="_Toc499017628"/>
      <w:r>
        <w:t>Rückgabestruktur</w:t>
      </w:r>
      <w:bookmarkEnd w:id="804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Beschreibung </w:t>
            </w:r>
          </w:p>
        </w:tc>
      </w:tr>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Consolas" w:hAnsi="Consolas" w:cs="Consolas"/>
                <w:color w:val="2B91AF"/>
                <w:sz w:val="19"/>
                <w:szCs w:val="19"/>
                <w:lang w:eastAsia="de-CH"/>
              </w:rPr>
              <w:t xml:space="preserve">ocreateAngebotDto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r>
      <w:tr w:rsidR="00564DB4" w:rsidRPr="00D119E7" w:rsidTr="00D119E7">
        <w:tc>
          <w:tcPr>
            <w:tcW w:w="2846"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AngebotDto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D119E7" w:rsidRDefault="00564DB4" w:rsidP="00D119E7">
            <w:pPr>
              <w:spacing w:before="100" w:beforeAutospacing="1" w:after="100" w:afterAutospacing="1"/>
              <w:jc w:val="left"/>
              <w:rPr>
                <w:rFonts w:ascii="Times New Roman" w:hAnsi="Times New Roman"/>
                <w:sz w:val="24"/>
              </w:rPr>
            </w:pPr>
            <w:r w:rsidRPr="00D119E7">
              <w:rPr>
                <w:rFonts w:asciiTheme="minorHAnsi" w:hAnsiTheme="minorHAnsi"/>
                <w:sz w:val="24"/>
                <w:szCs w:val="22"/>
                <w:lang w:val="de-CH"/>
              </w:rPr>
              <w:t xml:space="preserve">Persistenzobjekt Angebot </w:t>
            </w:r>
            <w:r>
              <w:rPr>
                <w:rFonts w:asciiTheme="minorHAnsi" w:hAnsiTheme="minorHAnsi"/>
                <w:sz w:val="24"/>
                <w:szCs w:val="22"/>
                <w:lang w:val="de-CH"/>
              </w:rPr>
              <w:t>(siehe Kapitel 4)</w:t>
            </w:r>
          </w:p>
        </w:tc>
      </w:tr>
    </w:tbl>
    <w:p w:rsidR="00EF703F" w:rsidRPr="00882167" w:rsidRDefault="00EF703F" w:rsidP="00EF703F">
      <w:pPr>
        <w:pStyle w:val="Text"/>
      </w:pPr>
      <w:r w:rsidRPr="00882167" w:rsidDel="00072FBE">
        <w:t xml:space="preserve"> </w:t>
      </w:r>
    </w:p>
    <w:p w:rsidR="00EF703F" w:rsidRDefault="00EF703F" w:rsidP="00EF703F">
      <w:pPr>
        <w:pStyle w:val="berschrift4"/>
      </w:pPr>
      <w:bookmarkStart w:id="8049" w:name="_Toc499017629"/>
      <w:r>
        <w:t>SOAP Beispiel</w:t>
      </w:r>
      <w:bookmarkEnd w:id="8049"/>
    </w:p>
    <w:p w:rsidR="00EF703F" w:rsidRDefault="00EF703F" w:rsidP="00EF703F">
      <w:pPr>
        <w:pStyle w:val="berschrift5"/>
      </w:pPr>
      <w:bookmarkStart w:id="8050" w:name="_Toc499017630"/>
      <w:r>
        <w:t>Request</w:t>
      </w:r>
      <w:bookmarkEnd w:id="8050"/>
    </w:p>
    <w:p w:rsidR="00EF703F" w:rsidRPr="006B79C5" w:rsidRDefault="00EF703F" w:rsidP="00EF703F">
      <w:pPr>
        <w:rPr>
          <w:lang w:val="en-US"/>
        </w:rPr>
      </w:pPr>
      <w:r w:rsidRPr="006B79C5">
        <w:rPr>
          <w:lang w:val="en-US"/>
        </w:rPr>
        <w:t>&lt;S:Envelope xmlns:S="http://www.w3.org/2003/05/soap-envelope"&gt;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&lt;To xmlns="http://www.w3.org/2005/08/addressing"&gt;${#Project#ServiceEndpointAndPath}b2xService.svc&lt;/To&gt;</w:t>
      </w:r>
    </w:p>
    <w:p w:rsidR="00EF703F" w:rsidRPr="006B79C5" w:rsidRDefault="00EF703F" w:rsidP="00EF703F">
      <w:pPr>
        <w:rPr>
          <w:lang w:val="en-US"/>
        </w:rPr>
      </w:pPr>
      <w:r w:rsidRPr="006B79C5">
        <w:rPr>
          <w:lang w:val="en-US"/>
        </w:rPr>
        <w:t xml:space="preserve">      &lt;Action S:mustUnderstand="true" xmlns="http://www.w3.org/2005/08/addressing"&gt;http://cic-software.de/GateBANKNOW/Ib2xService/createOrUpdateAngebot&lt;/Action&gt;</w:t>
      </w:r>
    </w:p>
    <w:p w:rsidR="00EF703F" w:rsidRDefault="00EF703F" w:rsidP="00EF703F">
      <w:r w:rsidRPr="006B79C5">
        <w:rPr>
          <w:lang w:val="en-US"/>
        </w:rPr>
        <w:t xml:space="preserve">      </w:t>
      </w:r>
      <w:r>
        <w:t>&lt;MessageID xmlns="http://www.w3.org/2005/08/addressing"&gt;uuid:a34207cf-11aa-4ff8-bcf3-37e8c53d6a97&lt;/MessageID&gt;</w:t>
      </w:r>
    </w:p>
    <w:p w:rsidR="00EF703F" w:rsidRPr="00227091" w:rsidRDefault="00EF703F" w:rsidP="00EF703F">
      <w:pPr>
        <w:pStyle w:val="Quellcodeinline"/>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lastRenderedPageBreak/>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6B79C5" w:rsidRDefault="00EF703F" w:rsidP="00EF703F">
      <w:pPr>
        <w:rPr>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Default="00EF703F" w:rsidP="00EF703F">
      <w:r w:rsidRPr="006B79C5">
        <w:rPr>
          <w:lang w:val="en-US"/>
        </w:rPr>
        <w:t xml:space="preserve">      </w:t>
      </w:r>
      <w:r>
        <w:t>&lt;ns5:createOrUpdateAngebot xmlns="http://schemas.datacontract.org/2004/07/Cic.OpenOne.Common.DTO" xmlns:ns2="http://schemas.datacontract.org/2004/07/Cic.OpenOne.GateBANKNOW.Service.DTO" xmlns:ns3="http://schemas.microsoft.com/2003/10/Serialization/Arrays" xmlns:ns4="http://schemas.datacontract.org/2004/07/Cic.OpenOne.GateBANKNOW.Common.DTO" xmlns:ns5="http://cic-software.de/GateBANKNOW" xmlns:ns6="http://schemas.datacontract.org/2004/07/Cic.OpenOne.Common.DTO.Prisma" xmlns:ns7="http://schemas.microsoft.com/2003/10/Serialization/"&gt;</w:t>
      </w:r>
    </w:p>
    <w:p w:rsidR="00EF703F" w:rsidRDefault="00EF703F" w:rsidP="00EF703F">
      <w:r>
        <w:t xml:space="preserve">         &lt;ns5:input&gt;</w:t>
      </w:r>
    </w:p>
    <w:p w:rsidR="00EF703F" w:rsidRDefault="00EF703F" w:rsidP="00EF703F">
      <w:r>
        <w:t xml:space="preserve">            &lt;ns2:angebot&gt;</w:t>
      </w:r>
    </w:p>
    <w:p w:rsidR="00EF703F" w:rsidRDefault="00EF703F" w:rsidP="00EF703F">
      <w:r>
        <w:t xml:space="preserve">               &lt;ns2:angAntObDto&gt;</w:t>
      </w:r>
    </w:p>
    <w:p w:rsidR="00EF703F" w:rsidRDefault="00EF703F" w:rsidP="00EF703F">
      <w:r>
        <w:t xml:space="preserve">                  &lt;ns2:ahk&gt;74907.4&lt;/ns2:ahk&gt;</w:t>
      </w:r>
    </w:p>
    <w:p w:rsidR="00EF703F" w:rsidRDefault="00EF703F" w:rsidP="00EF703F">
      <w:r>
        <w:t xml:space="preserve">                  &lt;ns2:ahkBrutto&gt;60000.0&lt;/ns2:ahkBrutto&gt;</w:t>
      </w:r>
    </w:p>
    <w:p w:rsidR="00EF703F" w:rsidRDefault="00EF703F" w:rsidP="00EF703F">
      <w:r>
        <w:t xml:space="preserve">                  &lt;ns2:ahkUst&gt;5992.600000000006&lt;/ns2:ahkUst&gt;</w:t>
      </w:r>
    </w:p>
    <w:p w:rsidR="00EF703F" w:rsidRDefault="00EF703F" w:rsidP="00EF703F">
      <w:r>
        <w:t xml:space="preserve">                  &lt;ns2:baujahr&gt;2012-03-01T00:00:00&lt;/ns2:baujahr&gt;</w:t>
      </w:r>
    </w:p>
    <w:p w:rsidR="00EF703F" w:rsidRDefault="00EF703F" w:rsidP="00EF703F">
      <w:r>
        <w:t xml:space="preserve">                  &lt;ns2:baumonat&gt;03&lt;/ns2:baumonat&gt;</w:t>
      </w:r>
    </w:p>
    <w:p w:rsidR="00EF703F" w:rsidRDefault="00EF703F" w:rsidP="00EF703F">
      <w:r>
        <w:t xml:space="preserve">                  &lt;ns2:bezeichnung&gt;AUDI A6 allr. 3.0 TDI clean qu&lt;/ns2:bezeichnung&gt;</w:t>
      </w:r>
    </w:p>
    <w:p w:rsidR="00EF703F" w:rsidRDefault="00EF703F" w:rsidP="00EF703F">
      <w:r>
        <w:t xml:space="preserve">                  &lt;ns2:erstzulassung&gt;2013-01-01T00:00:01&lt;/ns2:erstzulassung&gt;</w:t>
      </w:r>
    </w:p>
    <w:p w:rsidR="00EF703F" w:rsidRPr="006B79C5" w:rsidRDefault="00EF703F" w:rsidP="00EF703F">
      <w:pPr>
        <w:rPr>
          <w:lang w:val="en-US"/>
        </w:rPr>
      </w:pPr>
      <w:r>
        <w:t xml:space="preserve">                  </w:t>
      </w:r>
      <w:r w:rsidRPr="006B79C5">
        <w:rPr>
          <w:lang w:val="en-US"/>
        </w:rPr>
        <w:t>&lt;ns2:fabrikat&gt;A6 ALLROAD Modell 2012-&lt;/ns2:fabrikat&gt;</w:t>
      </w:r>
    </w:p>
    <w:p w:rsidR="00EF703F" w:rsidRDefault="00EF703F" w:rsidP="00EF703F">
      <w:r w:rsidRPr="006B79C5">
        <w:rPr>
          <w:lang w:val="en-US"/>
        </w:rPr>
        <w:t xml:space="preserve">                  </w:t>
      </w:r>
      <w:r>
        <w:t>&lt;ns2:fzart&gt;100&lt;/ns2:fzart&gt;</w:t>
      </w:r>
    </w:p>
    <w:p w:rsidR="00EF703F" w:rsidRDefault="00EF703F" w:rsidP="00EF703F">
      <w:r>
        <w:t xml:space="preserve">                  &lt;ns2:grund&gt;74907.4&lt;/ns2:grund&gt;</w:t>
      </w:r>
    </w:p>
    <w:p w:rsidR="00EF703F" w:rsidRDefault="00EF703F" w:rsidP="00EF703F">
      <w:r>
        <w:t xml:space="preserve">                  &lt;ns2:grundBrutto&gt;80900.0&lt;/ns2:grundBrutto&gt;</w:t>
      </w:r>
    </w:p>
    <w:p w:rsidR="00EF703F" w:rsidRDefault="00EF703F" w:rsidP="00EF703F">
      <w:r>
        <w:t xml:space="preserve">                  &lt;ns2:grundUst&gt;5992.600000000006&lt;/ns2:grundUst&gt;</w:t>
      </w:r>
    </w:p>
    <w:p w:rsidR="00EF703F" w:rsidRDefault="00EF703F" w:rsidP="00EF703F">
      <w:r>
        <w:t xml:space="preserve">                  &lt;ns2:hersteller&gt;AUDI&lt;/ns2:hersteller&gt;</w:t>
      </w:r>
    </w:p>
    <w:p w:rsidR="00EF703F" w:rsidRDefault="00EF703F" w:rsidP="00EF703F">
      <w:r>
        <w:t xml:space="preserve">                  &lt;ns2:jahresKm&gt;15000&lt;/ns2:jahresKm&gt;</w:t>
      </w:r>
    </w:p>
    <w:p w:rsidR="00EF703F" w:rsidRDefault="00EF703F" w:rsidP="00EF703F">
      <w:r>
        <w:t xml:space="preserve">                  &lt;ns2:satzmehrKm&gt;0.0&lt;/ns2:satzmehrKm&gt;</w:t>
      </w:r>
    </w:p>
    <w:p w:rsidR="00EF703F" w:rsidRDefault="00EF703F" w:rsidP="00EF703F">
      <w:r>
        <w:t xml:space="preserve">                  &lt;ns2:sysangebot&gt;0&lt;/ns2:sysangebot&gt;</w:t>
      </w:r>
    </w:p>
    <w:p w:rsidR="00EF703F" w:rsidRDefault="00EF703F" w:rsidP="00EF703F">
      <w:r>
        <w:t xml:space="preserve">                  &lt;ns2:sysantrag&gt;0&lt;/ns2:sysantrag&gt;</w:t>
      </w:r>
    </w:p>
    <w:p w:rsidR="00EF703F" w:rsidRDefault="00EF703F" w:rsidP="00EF703F">
      <w:r>
        <w:t xml:space="preserve">                  &lt;ns2:sysobart&gt;13&lt;/ns2:sysobart&gt;</w:t>
      </w:r>
    </w:p>
    <w:p w:rsidR="00EF703F" w:rsidRDefault="00EF703F" w:rsidP="00EF703F">
      <w:r>
        <w:t xml:space="preserve">                  &lt;ns2:sysobtyp&gt;72985&lt;/ns2:sysobtyp&gt;</w:t>
      </w:r>
    </w:p>
    <w:p w:rsidR="00EF703F" w:rsidRDefault="00EF703F" w:rsidP="00EF703F">
      <w:r>
        <w:t xml:space="preserve">                  &lt;ns2:typengenehmigung&gt;1AC902&lt;/ns2:typengenehmigung&gt;</w:t>
      </w:r>
    </w:p>
    <w:p w:rsidR="00EF703F" w:rsidRDefault="00EF703F" w:rsidP="00EF703F">
      <w:r>
        <w:t xml:space="preserve">                  &lt;ns2:ubnahmeKm&gt;10000&lt;/ns2:ubnahmeKm&gt;</w:t>
      </w:r>
    </w:p>
    <w:p w:rsidR="00EF703F" w:rsidRDefault="00EF703F" w:rsidP="00EF703F">
      <w:r>
        <w:t xml:space="preserve">                  &lt;ns2:zubehoer&gt;0.0&lt;/ns2:zubehoer&gt;</w:t>
      </w:r>
    </w:p>
    <w:p w:rsidR="00EF703F" w:rsidRDefault="00EF703F" w:rsidP="00EF703F">
      <w:r>
        <w:t xml:space="preserve">                  &lt;ns2:zubehoerBrutto&gt;0.0&lt;/ns2:zubehoerBrutto&gt;</w:t>
      </w:r>
    </w:p>
    <w:p w:rsidR="00EF703F" w:rsidRDefault="00EF703F" w:rsidP="00EF703F">
      <w:r>
        <w:t xml:space="preserve">                  &lt;ns2:zubehoerUst&gt;0.0&lt;/ns2:zubehoerUst&gt;</w:t>
      </w:r>
    </w:p>
    <w:p w:rsidR="00EF703F" w:rsidRDefault="00EF703F" w:rsidP="00EF703F">
      <w:r>
        <w:t xml:space="preserve">               &lt;/ns2:angAntObDto&gt;</w:t>
      </w:r>
    </w:p>
    <w:p w:rsidR="00EF703F" w:rsidRDefault="00EF703F" w:rsidP="00EF703F">
      <w:r>
        <w:t xml:space="preserve">               &lt;ns2:sysbrand&gt;1&lt;/ns2:sysbrand&gt;</w:t>
      </w:r>
    </w:p>
    <w:p w:rsidR="00EF703F" w:rsidRDefault="00EF703F" w:rsidP="00EF703F">
      <w:r>
        <w:t xml:space="preserve">               &lt;ns2:sysprchannel&gt;1&lt;/ns2:sysprchannel&gt;</w:t>
      </w:r>
    </w:p>
    <w:p w:rsidR="00EF703F" w:rsidRDefault="00EF703F" w:rsidP="00EF703F">
      <w:r>
        <w:t xml:space="preserve">               &lt;ns2:angAntVars&gt;</w:t>
      </w:r>
    </w:p>
    <w:p w:rsidR="00EF703F" w:rsidRDefault="00EF703F" w:rsidP="00EF703F">
      <w:r>
        <w:t xml:space="preserve">                  &lt;ns2:AngAntVarDto&gt;</w:t>
      </w:r>
    </w:p>
    <w:p w:rsidR="00EF703F" w:rsidRDefault="00EF703F" w:rsidP="00EF703F">
      <w:r>
        <w:t xml:space="preserve">                     &lt;ns2:inantrag&gt;0&lt;/ns2:inantrag&gt;</w:t>
      </w:r>
    </w:p>
    <w:p w:rsidR="00EF703F" w:rsidRDefault="00EF703F" w:rsidP="00EF703F">
      <w:r>
        <w:t xml:space="preserve">                     &lt;ns2:kalkulation&gt;</w:t>
      </w:r>
    </w:p>
    <w:p w:rsidR="00EF703F" w:rsidRDefault="00EF703F" w:rsidP="00EF703F">
      <w:r>
        <w:t xml:space="preserve">                        &lt;ns2:angAntKalkDto&gt;</w:t>
      </w:r>
    </w:p>
    <w:p w:rsidR="00EF703F" w:rsidRDefault="00EF703F" w:rsidP="00EF703F">
      <w:r>
        <w:t xml:space="preserve">                           &lt;ns2:auszahlung&gt;0.0&lt;/ns2:auszahlung&gt;</w:t>
      </w:r>
    </w:p>
    <w:p w:rsidR="00EF703F" w:rsidRDefault="00EF703F" w:rsidP="00EF703F">
      <w:r>
        <w:t xml:space="preserve">                           &lt;ns2:auszahlungTyp&gt;0&lt;/ns2:auszahlungTyp&gt;</w:t>
      </w:r>
    </w:p>
    <w:p w:rsidR="00EF703F" w:rsidRDefault="00EF703F" w:rsidP="00EF703F">
      <w:r>
        <w:t xml:space="preserve">                           &lt;ns2:bgextern&gt;0.0&lt;/ns2:bgextern&gt;</w:t>
      </w:r>
    </w:p>
    <w:p w:rsidR="00EF703F" w:rsidRDefault="00EF703F" w:rsidP="00EF703F">
      <w:r>
        <w:lastRenderedPageBreak/>
        <w:t xml:space="preserve">                           &lt;ns2:bgintern&gt;0.0&lt;/ns2:bgintern&gt;</w:t>
      </w:r>
    </w:p>
    <w:p w:rsidR="00EF703F" w:rsidRDefault="00EF703F" w:rsidP="00EF703F">
      <w:r>
        <w:t xml:space="preserve">                           &lt;ns2:bginternbrutto&gt;60000.0&lt;/ns2:bginternbrutto&gt;</w:t>
      </w:r>
    </w:p>
    <w:p w:rsidR="00EF703F" w:rsidRDefault="00EF703F" w:rsidP="00EF703F">
      <w:r>
        <w:t xml:space="preserve">                           &lt;ns2:calcRsvgesamt&gt;0.0&lt;/ns2:calcRsvgesamt&gt;</w:t>
      </w:r>
    </w:p>
    <w:p w:rsidR="00EF703F" w:rsidRDefault="00EF703F" w:rsidP="00EF703F">
      <w:r>
        <w:t xml:space="preserve">                           &lt;ns2:calcRsvmonat&gt;0.0&lt;/ns2:calcRsvmonat&gt;</w:t>
      </w:r>
    </w:p>
    <w:p w:rsidR="00EF703F" w:rsidRPr="006B79C5" w:rsidRDefault="00EF703F" w:rsidP="00EF703F">
      <w:pPr>
        <w:rPr>
          <w:lang w:val="en-US"/>
        </w:rPr>
      </w:pPr>
      <w:r>
        <w:t xml:space="preserve">                           </w:t>
      </w:r>
      <w:r w:rsidRPr="006B79C5">
        <w:rPr>
          <w:lang w:val="en-US"/>
        </w:rPr>
        <w:t>&lt;ns2:calcRsvzins&gt;0.0&lt;/ns2:calcRsvzins&gt;</w:t>
      </w:r>
    </w:p>
    <w:p w:rsidR="00EF703F" w:rsidRPr="006B79C5" w:rsidRDefault="00EF703F" w:rsidP="00EF703F">
      <w:pPr>
        <w:rPr>
          <w:lang w:val="en-US"/>
        </w:rPr>
      </w:pPr>
      <w:r w:rsidRPr="006B79C5">
        <w:rPr>
          <w:lang w:val="en-US"/>
        </w:rPr>
        <w:t xml:space="preserve">                           &lt;ns2:calcUstzins&gt;0.0&lt;/ns2:calcUstzins&gt;</w:t>
      </w:r>
    </w:p>
    <w:p w:rsidR="00EF703F" w:rsidRDefault="00EF703F" w:rsidP="00EF703F">
      <w:r w:rsidRPr="006B79C5">
        <w:rPr>
          <w:lang w:val="en-US"/>
        </w:rPr>
        <w:t xml:space="preserve">                           </w:t>
      </w:r>
      <w:r>
        <w:t>&lt;ns2:calcZinskosten&gt;0.0&lt;/ns2:calcZinskosten&gt;</w:t>
      </w:r>
    </w:p>
    <w:p w:rsidR="00EF703F" w:rsidRDefault="00EF703F" w:rsidP="00EF703F">
      <w:r>
        <w:t xml:space="preserve">                           &lt;ns2:ll&gt;0&lt;/ns2:ll&gt;</w:t>
      </w:r>
    </w:p>
    <w:p w:rsidR="00EF703F" w:rsidRDefault="00EF703F" w:rsidP="00EF703F">
      <w:r>
        <w:t xml:space="preserve">                           &lt;ns2:lz&gt;48&lt;/ns2:lz&gt;</w:t>
      </w:r>
    </w:p>
    <w:p w:rsidR="00EF703F" w:rsidRDefault="00EF703F" w:rsidP="00EF703F">
      <w:r>
        <w:t xml:space="preserve">                           &lt;ns2:rapratebruttoMax&gt;0.0&lt;/ns2:rapratebruttoMax&gt;</w:t>
      </w:r>
    </w:p>
    <w:p w:rsidR="00EF703F" w:rsidRDefault="00EF703F" w:rsidP="00EF703F">
      <w:r>
        <w:t xml:space="preserve">                           &lt;ns2:rapratebruttoMin&gt;0.0&lt;/ns2:rapratebruttoMin&gt;</w:t>
      </w:r>
    </w:p>
    <w:p w:rsidR="00EF703F" w:rsidRDefault="00EF703F" w:rsidP="00EF703F">
      <w:r>
        <w:t xml:space="preserve">                           &lt;ns2:rapzinseffMax&gt;0.0&lt;/ns2:rapzinseffMax&gt;</w:t>
      </w:r>
    </w:p>
    <w:p w:rsidR="00EF703F" w:rsidRDefault="00EF703F" w:rsidP="00EF703F">
      <w:r>
        <w:t xml:space="preserve">                           &lt;ns2:rapzinseffMin&gt;0.0&lt;/ns2:rapzinseffMin&gt;</w:t>
      </w:r>
    </w:p>
    <w:p w:rsidR="00EF703F" w:rsidRPr="006B79C5" w:rsidRDefault="00EF703F" w:rsidP="00EF703F">
      <w:pPr>
        <w:rPr>
          <w:lang w:val="en-US"/>
        </w:rPr>
      </w:pPr>
      <w:r>
        <w:t xml:space="preserve">                           </w:t>
      </w:r>
      <w:r w:rsidRPr="006B79C5">
        <w:rPr>
          <w:lang w:val="en-US"/>
        </w:rPr>
        <w:t>&lt;ns2:rate&gt;0.0&lt;/ns2:rate&gt;</w:t>
      </w:r>
    </w:p>
    <w:p w:rsidR="00EF703F" w:rsidRPr="006B79C5" w:rsidRDefault="00EF703F" w:rsidP="00EF703F">
      <w:pPr>
        <w:rPr>
          <w:lang w:val="en-US"/>
        </w:rPr>
      </w:pPr>
      <w:r w:rsidRPr="006B79C5">
        <w:rPr>
          <w:lang w:val="en-US"/>
        </w:rPr>
        <w:t xml:space="preserve">                           &lt;ns2:rateBrutto&gt;0.0&lt;/ns2:rateBrutto&gt;</w:t>
      </w:r>
    </w:p>
    <w:p w:rsidR="00EF703F" w:rsidRDefault="00EF703F" w:rsidP="00EF703F">
      <w:r w:rsidRPr="006B79C5">
        <w:rPr>
          <w:lang w:val="en-US"/>
        </w:rPr>
        <w:t xml:space="preserve">                           </w:t>
      </w:r>
      <w:r>
        <w:t>&lt;ns2:rateUst&gt;0.0&lt;/ns2:rateUst&gt;</w:t>
      </w:r>
    </w:p>
    <w:p w:rsidR="00EF703F" w:rsidRDefault="00EF703F" w:rsidP="00EF703F">
      <w:r>
        <w:t xml:space="preserve">                           &lt;ns2:rueckzahlungTyp&gt;0&lt;/ns2:rueckzahlungTyp&gt;</w:t>
      </w:r>
    </w:p>
    <w:p w:rsidR="00EF703F" w:rsidRDefault="00EF703F" w:rsidP="00EF703F">
      <w:r>
        <w:t xml:space="preserve">                           &lt;ns2:rw&gt;0.0&lt;/ns2:rw&gt;</w:t>
      </w:r>
    </w:p>
    <w:p w:rsidR="00EF703F" w:rsidRDefault="00EF703F" w:rsidP="00EF703F">
      <w:r>
        <w:t xml:space="preserve">                           &lt;ns2:rwBrutto&gt;10000.0&lt;/ns2:rwBrutto&gt;</w:t>
      </w:r>
    </w:p>
    <w:p w:rsidR="00EF703F" w:rsidRDefault="00EF703F" w:rsidP="00EF703F">
      <w:r>
        <w:t xml:space="preserve">                           &lt;ns2:rwUst&gt;0.0&lt;/ns2:rwUst&gt;</w:t>
      </w:r>
    </w:p>
    <w:p w:rsidR="00EF703F" w:rsidRDefault="00EF703F" w:rsidP="00EF703F">
      <w:r>
        <w:t xml:space="preserve">                           &lt;ns2:sysantrag&gt;0&lt;/ns2:sysantrag&gt;</w:t>
      </w:r>
    </w:p>
    <w:p w:rsidR="00EF703F" w:rsidRDefault="00EF703F" w:rsidP="00EF703F">
      <w:r>
        <w:t xml:space="preserve">                           &lt;ns2:sysobusetype&gt;2&lt;/ns2:sysobusetype&gt;</w:t>
      </w:r>
    </w:p>
    <w:p w:rsidR="00EF703F" w:rsidRDefault="00EF703F" w:rsidP="00EF703F">
      <w:r>
        <w:t xml:space="preserve">                           &lt;ns2:sysprproduct&gt;2638&lt;/ns2:sysprproduct&gt;</w:t>
      </w:r>
    </w:p>
    <w:p w:rsidR="00EF703F" w:rsidRDefault="00EF703F" w:rsidP="00EF703F">
      <w:r>
        <w:t xml:space="preserve">                           &lt;ns2:syswaehrung&gt;0&lt;/ns2:syswaehrung&gt;</w:t>
      </w:r>
    </w:p>
    <w:p w:rsidR="00EF703F" w:rsidRDefault="00EF703F" w:rsidP="00EF703F">
      <w:r>
        <w:t xml:space="preserve">                           &lt;ns2:sz&gt;0.0&lt;/ns2:sz&gt;</w:t>
      </w:r>
    </w:p>
    <w:p w:rsidR="00EF703F" w:rsidRDefault="00EF703F" w:rsidP="00EF703F">
      <w:r>
        <w:t xml:space="preserve">                           &lt;ns2:szBrutto&gt;1185.2&lt;/ns2:szBrutto&gt;</w:t>
      </w:r>
    </w:p>
    <w:p w:rsidR="00EF703F" w:rsidRDefault="00EF703F" w:rsidP="00EF703F">
      <w:r>
        <w:t xml:space="preserve">                           &lt;ns2:szUst&gt;0.0&lt;/ns2:szUst&gt;</w:t>
      </w:r>
    </w:p>
    <w:p w:rsidR="00EF703F" w:rsidRDefault="00EF703F" w:rsidP="00EF703F">
      <w:r>
        <w:t xml:space="preserve">                           &lt;ns2:verrechnung&gt;0.0&lt;/ns2:verrechnung&gt;</w:t>
      </w:r>
    </w:p>
    <w:p w:rsidR="00EF703F" w:rsidRDefault="00EF703F" w:rsidP="00EF703F">
      <w:r>
        <w:t xml:space="preserve">                           &lt;ns2:verrechnungFlag&gt;true&lt;/ns2:verrechnungFlag&gt;</w:t>
      </w:r>
    </w:p>
    <w:p w:rsidR="00EF703F" w:rsidRDefault="00EF703F" w:rsidP="00EF703F">
      <w:r>
        <w:t xml:space="preserve">                           &lt;ns2:zins&gt;0.0&lt;/ns2:zins&gt;</w:t>
      </w:r>
    </w:p>
    <w:p w:rsidR="00EF703F" w:rsidRDefault="00EF703F" w:rsidP="00EF703F">
      <w:r>
        <w:t xml:space="preserve">                           &lt;ns2:zinscust&gt;4.9&lt;/ns2:zinscust&gt;</w:t>
      </w:r>
    </w:p>
    <w:p w:rsidR="00EF703F" w:rsidRDefault="00EF703F" w:rsidP="00EF703F">
      <w:r>
        <w:t xml:space="preserve">                           &lt;ns2:zinseff&gt;0.0&lt;/ns2:zinseff&gt;</w:t>
      </w:r>
    </w:p>
    <w:p w:rsidR="00EF703F" w:rsidRDefault="00EF703F" w:rsidP="00EF703F">
      <w:r>
        <w:t xml:space="preserve">                           &lt;ns2:zinsrap&gt;0.0&lt;/ns2:zinsrap&gt;</w:t>
      </w:r>
    </w:p>
    <w:p w:rsidR="00EF703F" w:rsidRDefault="00EF703F" w:rsidP="00EF703F">
      <w:r>
        <w:t xml:space="preserve">                        &lt;/ns2:angAntKalkDto&gt;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&lt;ns2:code&gt;14L1-&lt;/ns2:code&gt;</w:t>
      </w:r>
    </w:p>
    <w:p w:rsidR="00EF703F" w:rsidRDefault="00EF703F" w:rsidP="00EF703F">
      <w:r>
        <w:t xml:space="preserve">                              &lt;ns2:mitfinflag&gt;0&lt;/ns2:mitfinflag&gt;</w:t>
      </w:r>
    </w:p>
    <w:p w:rsidR="00EF703F" w:rsidRDefault="00EF703F" w:rsidP="00EF703F">
      <w:r>
        <w:t xml:space="preserve">                              &lt;ns2:sysvstyp&gt;18&lt;/ns2:sysvstyp&gt;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&lt;ns2:code&gt;14L1-&lt;/ns2:code&gt;</w:t>
      </w:r>
    </w:p>
    <w:p w:rsidR="00EF703F" w:rsidRDefault="00EF703F" w:rsidP="00EF703F">
      <w:r>
        <w:t xml:space="preserve">                              &lt;ns2:mitfinflag&gt;0&lt;/ns2:mitfinflag&gt;</w:t>
      </w:r>
    </w:p>
    <w:p w:rsidR="00EF703F" w:rsidRDefault="00EF703F" w:rsidP="00EF703F">
      <w:r>
        <w:t xml:space="preserve">                              &lt;ns2:sysvstyp&gt;12&lt;/ns2:sysvstyp&gt;</w:t>
      </w:r>
    </w:p>
    <w:p w:rsidR="00EF703F" w:rsidRDefault="00EF703F" w:rsidP="00EF703F">
      <w:r>
        <w:t xml:space="preserve">                           &lt;/ns2:AngAntVsDto&gt;</w:t>
      </w:r>
    </w:p>
    <w:p w:rsidR="00EF703F" w:rsidRDefault="00EF703F" w:rsidP="00EF703F">
      <w:r>
        <w:t xml:space="preserve">                        &lt;/ns2:angAntVsDto&gt;</w:t>
      </w:r>
    </w:p>
    <w:p w:rsidR="00EF703F" w:rsidRDefault="00EF703F" w:rsidP="00EF703F">
      <w:r>
        <w:t xml:space="preserve">                     &lt;/ns2:kalkulation&gt;</w:t>
      </w:r>
    </w:p>
    <w:p w:rsidR="00EF703F" w:rsidRDefault="00EF703F" w:rsidP="00EF703F">
      <w:r>
        <w:t xml:space="preserve">                     &lt;ns2:rang&gt;1&lt;/ns2:rang&gt;</w:t>
      </w:r>
    </w:p>
    <w:p w:rsidR="00EF703F" w:rsidRDefault="00EF703F" w:rsidP="00EF703F">
      <w:r>
        <w:t xml:space="preserve">                  &lt;/ns2:AngAntVarDto&gt;</w:t>
      </w:r>
    </w:p>
    <w:p w:rsidR="00EF703F" w:rsidRDefault="00EF703F" w:rsidP="00EF703F">
      <w:r>
        <w:t xml:space="preserve">               &lt;/ns2:angAntVars&gt;</w:t>
      </w:r>
    </w:p>
    <w:p w:rsidR="00EF703F" w:rsidRDefault="00EF703F" w:rsidP="00EF703F">
      <w:r>
        <w:t xml:space="preserve">               &lt;ns2:kunde&gt;</w:t>
      </w:r>
    </w:p>
    <w:p w:rsidR="00EF703F" w:rsidRDefault="00EF703F" w:rsidP="00EF703F">
      <w:r>
        <w:t xml:space="preserve">                  &lt;ns2:anrede&gt;Sehr geehrter Herr&lt;/ns2:anrede&gt;</w:t>
      </w:r>
    </w:p>
    <w:p w:rsidR="00EF703F" w:rsidRDefault="00EF703F" w:rsidP="00EF703F">
      <w:r>
        <w:t xml:space="preserve">                  &lt;ns2:anredeCode&gt;2&lt;/ns2:anredeCode&gt;</w:t>
      </w:r>
    </w:p>
    <w:p w:rsidR="00EF703F" w:rsidRDefault="00EF703F" w:rsidP="00EF703F">
      <w:r>
        <w:t xml:space="preserve">                  &lt;ns2:auslausweis&gt;&lt;/ns2:auslausweis&gt;</w:t>
      </w:r>
    </w:p>
    <w:p w:rsidR="00EF703F" w:rsidRDefault="00EF703F" w:rsidP="00EF703F">
      <w:r>
        <w:t xml:space="preserve">                  &lt;ns2:auslausweisCode&gt;&lt;/ns2:auslausweisCode&gt;</w:t>
      </w:r>
    </w:p>
    <w:p w:rsidR="00EF703F" w:rsidRDefault="00EF703F" w:rsidP="00EF703F">
      <w:r>
        <w:t xml:space="preserve">                  &lt;ns2:erreichbBis&gt;0&lt;/ns2:erreichbBis&gt;</w:t>
      </w:r>
    </w:p>
    <w:p w:rsidR="00EF703F" w:rsidRDefault="00EF703F" w:rsidP="00EF703F">
      <w:r>
        <w:t xml:space="preserve">                  &lt;ns2:erreichbVon&gt;0&lt;/ns2:erreichbVon&gt;</w:t>
      </w:r>
    </w:p>
    <w:p w:rsidR="00EF703F" w:rsidRDefault="00EF703F" w:rsidP="00EF703F">
      <w:r>
        <w:lastRenderedPageBreak/>
        <w:t xml:space="preserve">                  &lt;ns2:erreichbtel&gt;0&lt;/ns2:erreichbtel&gt;</w:t>
      </w:r>
    </w:p>
    <w:p w:rsidR="00EF703F" w:rsidRDefault="00EF703F" w:rsidP="00EF703F">
      <w:r>
        <w:t xml:space="preserve">                  &lt;ns2:gebdatum&gt;1970-09-13T00:00:00&lt;/ns2:gebdatum&gt;</w:t>
      </w:r>
    </w:p>
    <w:p w:rsidR="00EF703F" w:rsidRDefault="00EF703F" w:rsidP="00EF703F">
      <w:r>
        <w:t xml:space="preserve">                  &lt;ns2:handy&gt;456789&lt;/ns2:handy&gt;</w:t>
      </w:r>
    </w:p>
    <w:p w:rsidR="00EF703F" w:rsidRDefault="00EF703F" w:rsidP="00EF703F">
      <w:r>
        <w:t xml:space="preserve">                  &lt;ns2:hregisterFlag&gt;false&lt;/ns2:hregisterFlag&gt;</w:t>
      </w:r>
    </w:p>
    <w:p w:rsidR="00EF703F" w:rsidRDefault="00EF703F" w:rsidP="00EF703F">
      <w:r>
        <w:t xml:space="preserve">                  &lt;ns2:hsnr&gt;12&lt;/ns2:hsnr&gt;</w:t>
      </w:r>
    </w:p>
    <w:p w:rsidR="00EF703F" w:rsidRDefault="00EF703F" w:rsidP="00EF703F">
      <w:r>
        <w:t xml:space="preserve">                  &lt;ns2:name&gt;Jäger&lt;/ns2:name&gt;</w:t>
      </w:r>
    </w:p>
    <w:p w:rsidR="00EF703F" w:rsidRPr="006B79C5" w:rsidRDefault="00EF703F" w:rsidP="00EF703F">
      <w:pPr>
        <w:rPr>
          <w:lang w:val="en-US"/>
        </w:rPr>
      </w:pPr>
      <w:r>
        <w:t xml:space="preserve">                  </w:t>
      </w:r>
      <w:r w:rsidRPr="006B79C5">
        <w:rPr>
          <w:lang w:val="en-US"/>
        </w:rPr>
        <w:t>&lt;ns2:ort&gt;Thalwil&lt;/ns2:ort&gt;</w:t>
      </w:r>
    </w:p>
    <w:p w:rsidR="00EF703F" w:rsidRDefault="00EF703F" w:rsidP="00EF703F">
      <w:r w:rsidRPr="006B79C5">
        <w:rPr>
          <w:lang w:val="en-US"/>
        </w:rPr>
        <w:t xml:space="preserve">                  </w:t>
      </w:r>
      <w:r>
        <w:t>&lt;ns2:plz&gt;8800&lt;/ns2:plz&gt;</w:t>
      </w:r>
    </w:p>
    <w:p w:rsidR="00EF703F" w:rsidRDefault="00EF703F" w:rsidP="00EF703F">
      <w:r>
        <w:t xml:space="preserve">                  &lt;ns2:rechtsform&gt;0&lt;/ns2:rechtsform&gt;</w:t>
      </w:r>
    </w:p>
    <w:p w:rsidR="00EF703F" w:rsidRDefault="00EF703F" w:rsidP="00EF703F">
      <w:r>
        <w:t xml:space="preserve">                  &lt;ns2:rechtsformCode&gt;&lt;/ns2:rechtsformCode&gt;</w:t>
      </w:r>
    </w:p>
    <w:p w:rsidR="00EF703F" w:rsidRDefault="00EF703F" w:rsidP="00EF703F">
      <w:r>
        <w:t xml:space="preserve">                  &lt;ns2:revFlag&gt;false&lt;/ns2:revFlag&gt;</w:t>
      </w:r>
    </w:p>
    <w:p w:rsidR="00EF703F" w:rsidRDefault="00EF703F" w:rsidP="00EF703F">
      <w:r>
        <w:t xml:space="preserve">                  &lt;ns2:strasse&gt;Wimmerstrasse&lt;/ns2:strasse&gt;</w:t>
      </w:r>
    </w:p>
    <w:p w:rsidR="00EF703F" w:rsidRDefault="00EF703F" w:rsidP="00EF703F">
      <w:r>
        <w:t xml:space="preserve">                  &lt;ns2:sysbranche&gt;0&lt;/ns2:sysbranche&gt;</w:t>
      </w:r>
    </w:p>
    <w:p w:rsidR="00EF703F" w:rsidRDefault="00EF703F" w:rsidP="00EF703F">
      <w:r>
        <w:t xml:space="preserve">                  &lt;ns2:sysctlang&gt;1&lt;/ns2:sysctlang&gt;</w:t>
      </w:r>
    </w:p>
    <w:p w:rsidR="00EF703F" w:rsidRDefault="00EF703F" w:rsidP="00EF703F">
      <w:r>
        <w:t xml:space="preserve">                  &lt;ns2:sysit&gt;14750&lt;/ns2:sysit&gt;</w:t>
      </w:r>
    </w:p>
    <w:p w:rsidR="00EF703F" w:rsidRDefault="00EF703F" w:rsidP="00EF703F">
      <w:r>
        <w:t xml:space="preserve">                  &lt;ns2:syskdtyp&gt;1&lt;/ns2:syskdtyp&gt;</w:t>
      </w:r>
    </w:p>
    <w:p w:rsidR="00EF703F" w:rsidRDefault="00EF703F" w:rsidP="00EF703F">
      <w:r>
        <w:t xml:space="preserve">                  &lt;ns2:sysland&gt;10&lt;/ns2:sysland&gt;</w:t>
      </w:r>
    </w:p>
    <w:p w:rsidR="00EF703F" w:rsidRDefault="00EF703F" w:rsidP="00EF703F">
      <w:r>
        <w:t xml:space="preserve">                  &lt;ns2:sysland2&gt;0&lt;/ns2:sysland2&gt;</w:t>
      </w:r>
    </w:p>
    <w:p w:rsidR="00EF703F" w:rsidRDefault="00EF703F" w:rsidP="00EF703F">
      <w:r>
        <w:t xml:space="preserve">                  &lt;ns2:syslandnat&gt;10&lt;/ns2:syslandnat&gt;</w:t>
      </w:r>
    </w:p>
    <w:p w:rsidR="00EF703F" w:rsidRDefault="00EF703F" w:rsidP="00EF703F">
      <w:r>
        <w:t xml:space="preserve">                  &lt;ns2:sysstaat&gt;26&lt;/ns2:sysstaat&gt;</w:t>
      </w:r>
    </w:p>
    <w:p w:rsidR="00EF703F" w:rsidRDefault="00EF703F" w:rsidP="00EF703F">
      <w:r>
        <w:t xml:space="preserve">                  &lt;ns2:sysstaat2&gt;0&lt;/ns2:sysstaat2&gt;</w:t>
      </w:r>
    </w:p>
    <w:p w:rsidR="00EF703F" w:rsidRDefault="00EF703F" w:rsidP="00EF703F">
      <w:r>
        <w:t xml:space="preserve">                  &lt;ns2:telefon&gt;5678&lt;/ns2:telefon&gt;</w:t>
      </w:r>
    </w:p>
    <w:p w:rsidR="00EF703F" w:rsidRDefault="00EF703F" w:rsidP="00EF703F">
      <w:r>
        <w:t xml:space="preserve">                  &lt;ns2:telefon2&gt;45678&lt;/ns2:telefon2&gt;</w:t>
      </w:r>
    </w:p>
    <w:p w:rsidR="00EF703F" w:rsidRDefault="00EF703F" w:rsidP="00EF703F">
      <w:r>
        <w:t xml:space="preserve">                  &lt;ns2:titel&gt;Herr&lt;/ns2:titel&gt;</w:t>
      </w:r>
    </w:p>
    <w:p w:rsidR="00EF703F" w:rsidRDefault="00EF703F" w:rsidP="00EF703F">
      <w:r>
        <w:t xml:space="preserve">                  &lt;ns2:titelCode&gt;2&lt;/ns2:titelCode&gt;</w:t>
      </w:r>
    </w:p>
    <w:p w:rsidR="00EF703F" w:rsidRDefault="00EF703F" w:rsidP="00EF703F">
      <w:r>
        <w:t xml:space="preserve">                  &lt;ns2:vorname&gt;Kurt&lt;/ns2:vorname&gt;</w:t>
      </w:r>
    </w:p>
    <w:p w:rsidR="00EF703F" w:rsidRDefault="00EF703F" w:rsidP="00EF703F">
      <w:r>
        <w:t xml:space="preserve">                  &lt;ns2:wohnseit&gt;2000-12-12T00:00:00&lt;/ns2:wohnseit&gt;</w:t>
      </w:r>
    </w:p>
    <w:p w:rsidR="00EF703F" w:rsidRDefault="00EF703F" w:rsidP="00EF703F">
      <w:r>
        <w:t xml:space="preserve">               &lt;/ns2:kunde&gt;</w:t>
      </w:r>
    </w:p>
    <w:p w:rsidR="00EF703F" w:rsidRDefault="00EF703F" w:rsidP="00EF703F">
      <w:r>
        <w:t xml:space="preserve">               &lt;ns2:mitantragsteller xsi:nil="true" xmlns:xsi="http://www.w3.org/2001/XMLSchema-instance"/&gt;</w:t>
      </w:r>
    </w:p>
    <w:p w:rsidR="00EF703F" w:rsidRDefault="00EF703F" w:rsidP="00EF703F">
      <w:r>
        <w:t xml:space="preserve">               &lt;ns2:sysid&gt;0&lt;/ns2:sysid&gt;</w:t>
      </w:r>
    </w:p>
    <w:p w:rsidR="00EF703F" w:rsidRDefault="00EF703F" w:rsidP="00EF703F">
      <w:r>
        <w:t xml:space="preserve">            &lt;/ns2:angebot&gt;</w:t>
      </w:r>
    </w:p>
    <w:p w:rsidR="00EF703F" w:rsidRPr="006B79C5" w:rsidRDefault="00EF703F" w:rsidP="00EF703F">
      <w:pPr>
        <w:rPr>
          <w:lang w:val="en-US"/>
        </w:rPr>
      </w:pPr>
      <w:r>
        <w:t xml:space="preserve">         </w:t>
      </w:r>
      <w:r w:rsidRPr="006B79C5">
        <w:rPr>
          <w:lang w:val="en-US"/>
        </w:rPr>
        <w:t>&lt;/ns5:input&gt;</w:t>
      </w:r>
    </w:p>
    <w:p w:rsidR="00EF703F" w:rsidRPr="006B79C5" w:rsidRDefault="00EF703F" w:rsidP="00EF703F">
      <w:pPr>
        <w:rPr>
          <w:lang w:val="en-US"/>
        </w:rPr>
      </w:pPr>
      <w:r w:rsidRPr="006B79C5">
        <w:rPr>
          <w:lang w:val="en-US"/>
        </w:rPr>
        <w:t xml:space="preserve">      &lt;/ns5:createOrUpdateAngebot&gt;</w:t>
      </w:r>
    </w:p>
    <w:p w:rsidR="00EF703F" w:rsidRPr="006B79C5" w:rsidRDefault="00EF703F" w:rsidP="00EF703F">
      <w:pPr>
        <w:rPr>
          <w:lang w:val="en-US"/>
        </w:rPr>
      </w:pPr>
      <w:r w:rsidRPr="006B79C5">
        <w:rPr>
          <w:lang w:val="en-US"/>
        </w:rPr>
        <w:t xml:space="preserve">   &lt;/S:Body&gt;</w:t>
      </w:r>
    </w:p>
    <w:p w:rsidR="00EF703F" w:rsidRPr="0094672C" w:rsidRDefault="00EF703F" w:rsidP="00EF703F">
      <w:r>
        <w:t>&lt;/S:Envelope&gt;</w:t>
      </w:r>
    </w:p>
    <w:p w:rsidR="00EF703F" w:rsidRPr="002232EE" w:rsidRDefault="00EF703F" w:rsidP="00EF703F">
      <w:pPr>
        <w:pStyle w:val="berschrift5"/>
      </w:pPr>
      <w:bookmarkStart w:id="8051" w:name="_Toc499017631"/>
      <w:r>
        <w:t>Response</w:t>
      </w:r>
      <w:bookmarkEnd w:id="8051"/>
    </w:p>
    <w:p w:rsidR="00EF703F" w:rsidRPr="006B79C5" w:rsidRDefault="00EF703F" w:rsidP="00EF703F">
      <w:pPr>
        <w:rPr>
          <w:lang w:val="en-US"/>
        </w:rPr>
      </w:pPr>
      <w:r w:rsidRPr="006B79C5">
        <w:rPr>
          <w:lang w:val="en-US"/>
        </w:rPr>
        <w:t>&lt;s:Envelope xmlns:s="http://www.w3.org/2003/05/soap-envelope" xmlns:a="http://www.w3.org/2005/08/addressing"&gt;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&lt;a:Action s:mustUnderstand="1"&gt;http://cic-software.de/GateBANKNOW/Ib2xService/createOrUpdateAngebotResponse&lt;/a:Action&gt;</w:t>
      </w:r>
    </w:p>
    <w:p w:rsidR="00EF703F" w:rsidRPr="006B79C5" w:rsidRDefault="00EF703F" w:rsidP="00EF703F">
      <w:pPr>
        <w:rPr>
          <w:lang w:val="en-US"/>
        </w:rPr>
      </w:pPr>
      <w:r w:rsidRPr="006B79C5">
        <w:rPr>
          <w:lang w:val="en-US"/>
        </w:rPr>
        <w:t xml:space="preserve">      &lt;ActivityId CorrelationId="43329265-eb3b-44a1-ad46-f327fdb619f2" xmlns="http://schemas.microsoft.com/2004/09/ServiceModel/Diagnostics"&gt;0688d826-87c5-4031-aa96-4a7fe9fb471c&lt;/ActivityId&gt;</w:t>
      </w:r>
    </w:p>
    <w:p w:rsidR="00EF703F" w:rsidRPr="006B79C5" w:rsidRDefault="00EF703F" w:rsidP="00EF703F">
      <w:pPr>
        <w:rPr>
          <w:lang w:val="en-US"/>
        </w:rPr>
      </w:pPr>
      <w:r w:rsidRPr="006B79C5">
        <w:rPr>
          <w:lang w:val="en-US"/>
        </w:rPr>
        <w:t xml:space="preserve">      &lt;a:RelatesTo&gt;uuid:a34207cf-11aa-4ff8-bcf3-37e8c53d6a97&lt;/a:RelatesTo&gt;</w:t>
      </w:r>
    </w:p>
    <w:p w:rsidR="00EF703F" w:rsidRPr="006B79C5" w:rsidRDefault="00EF703F" w:rsidP="00EF703F">
      <w:pPr>
        <w:rPr>
          <w:lang w:val="en-US"/>
        </w:rPr>
      </w:pPr>
      <w:r w:rsidRPr="006B79C5">
        <w:rPr>
          <w:lang w:val="en-US"/>
        </w:rPr>
        <w:t xml:space="preserve">      &lt;TraceHeader xmlns="http://cic-software.de/MessageHeader" xmlns:i="http://www.w3.org/2001/XMLSchema-instance"&gt;</w:t>
      </w:r>
    </w:p>
    <w:p w:rsidR="00EF703F" w:rsidRPr="006B79C5" w:rsidRDefault="00EF703F" w:rsidP="00EF703F">
      <w:pPr>
        <w:rPr>
          <w:lang w:val="en-US"/>
        </w:rPr>
      </w:pPr>
      <w:r w:rsidRPr="006B79C5">
        <w:rPr>
          <w:lang w:val="en-US"/>
        </w:rPr>
        <w:t xml:space="preserve">         &lt;duration xmlns="http://schemas.datacontract.org/2004/07/Cic.OpenOne.Common.Util.Extension"&gt;105300.80189999938&lt;/duration&gt;</w:t>
      </w:r>
    </w:p>
    <w:p w:rsidR="00EF703F" w:rsidRPr="006B79C5" w:rsidRDefault="00EF703F" w:rsidP="00EF703F">
      <w:pPr>
        <w:rPr>
          <w:lang w:val="en-US"/>
        </w:rPr>
      </w:pPr>
      <w:r w:rsidRPr="006B79C5">
        <w:rPr>
          <w:lang w:val="en-US"/>
        </w:rPr>
        <w:t xml:space="preserve">      &lt;/TraceHeader&gt;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&lt;createOrUpdateAngebotResponse xmlns="http://cic-software.de/GateBANKNOW"&gt;</w:t>
      </w:r>
    </w:p>
    <w:p w:rsidR="00EF703F" w:rsidRPr="006B79C5" w:rsidRDefault="00EF703F" w:rsidP="00EF703F">
      <w:pPr>
        <w:rPr>
          <w:lang w:val="en-US"/>
        </w:rPr>
      </w:pPr>
      <w:r w:rsidRPr="006B79C5">
        <w:rPr>
          <w:lang w:val="en-US"/>
        </w:rPr>
        <w:lastRenderedPageBreak/>
        <w:t xml:space="preserve">         &lt;createOrUpdateAngebotResult xmlns:b="http://schemas.datacontract.org/2004/07/Cic.OpenOne.GateBANKNOW.Service.DTO" xmlns:i="http://www.w3.org/2001/XMLSchema-instance"&gt;</w:t>
      </w:r>
    </w:p>
    <w:p w:rsidR="00EF703F" w:rsidRPr="006B79C5" w:rsidRDefault="00EF703F" w:rsidP="00EF703F">
      <w:pPr>
        <w:rPr>
          <w:lang w:val="en-US"/>
        </w:rPr>
      </w:pPr>
      <w:r w:rsidRPr="006B79C5">
        <w:rPr>
          <w:lang w:val="en-US"/>
        </w:rPr>
        <w:t xml:space="preserve">            &lt;message xmlns="http://schemas.datacontract.org/2004/07/Cic.OpenOne.Common.DTO"&gt;</w:t>
      </w:r>
    </w:p>
    <w:p w:rsidR="00EF703F" w:rsidRPr="006B79C5" w:rsidRDefault="00EF703F" w:rsidP="00EF703F">
      <w:pPr>
        <w:rPr>
          <w:lang w:val="en-US"/>
        </w:rPr>
      </w:pPr>
      <w:r w:rsidRPr="006B79C5">
        <w:rPr>
          <w:lang w:val="en-US"/>
        </w:rPr>
        <w:t xml:space="preserve">               &lt;code&gt;0&lt;/code&gt;</w:t>
      </w:r>
    </w:p>
    <w:p w:rsidR="00EF703F" w:rsidRPr="006B79C5" w:rsidRDefault="00EF703F" w:rsidP="00EF703F">
      <w:pPr>
        <w:rPr>
          <w:lang w:val="en-US"/>
        </w:rPr>
      </w:pPr>
      <w:r w:rsidRPr="006B79C5">
        <w:rPr>
          <w:lang w:val="en-US"/>
        </w:rPr>
        <w:t xml:space="preserve">               &lt;detail/&gt;</w:t>
      </w:r>
    </w:p>
    <w:p w:rsidR="00EF703F" w:rsidRPr="006B79C5" w:rsidRDefault="00EF703F" w:rsidP="00EF703F">
      <w:pPr>
        <w:rPr>
          <w:lang w:val="en-US"/>
        </w:rPr>
      </w:pPr>
      <w:r w:rsidRPr="006B79C5">
        <w:rPr>
          <w:lang w:val="en-US"/>
        </w:rPr>
        <w:t xml:space="preserve">               &lt;duration&gt;105138&lt;/duration&gt;</w:t>
      </w:r>
    </w:p>
    <w:p w:rsidR="00EF703F" w:rsidRPr="006B79C5" w:rsidRDefault="00EF703F" w:rsidP="00EF703F">
      <w:pPr>
        <w:rPr>
          <w:lang w:val="en-US"/>
        </w:rPr>
      </w:pPr>
      <w:r w:rsidRPr="006B79C5">
        <w:rPr>
          <w:lang w:val="en-US"/>
        </w:rPr>
        <w:t xml:space="preserve">               &lt;message/&gt;</w:t>
      </w:r>
    </w:p>
    <w:p w:rsidR="00EF703F" w:rsidRPr="006B79C5" w:rsidRDefault="00EF703F" w:rsidP="00EF703F">
      <w:pPr>
        <w:rPr>
          <w:lang w:val="en-US"/>
        </w:rPr>
      </w:pPr>
      <w:r w:rsidRPr="006B79C5">
        <w:rPr>
          <w:lang w:val="en-US"/>
        </w:rPr>
        <w:t xml:space="preserve">               &lt;stacktrace i:nil="true"/&gt;</w:t>
      </w:r>
    </w:p>
    <w:p w:rsidR="00EF703F" w:rsidRDefault="00EF703F" w:rsidP="00EF703F">
      <w:r w:rsidRPr="006B79C5">
        <w:rPr>
          <w:lang w:val="en-US"/>
        </w:rPr>
        <w:t xml:space="preserve">               </w:t>
      </w:r>
      <w:r>
        <w:t>&lt;type&gt;None&lt;/type&gt;</w:t>
      </w:r>
    </w:p>
    <w:p w:rsidR="00EF703F" w:rsidRDefault="00EF703F" w:rsidP="00EF703F">
      <w:r>
        <w:t xml:space="preserve">            &lt;/message&gt;</w:t>
      </w:r>
    </w:p>
    <w:p w:rsidR="00EF703F" w:rsidRDefault="00EF703F" w:rsidP="00EF703F">
      <w:r>
        <w:t xml:space="preserve">            &lt;b:angebot&gt;</w:t>
      </w:r>
    </w:p>
    <w:p w:rsidR="00EF703F" w:rsidRDefault="00EF703F" w:rsidP="00EF703F">
      <w:r>
        <w:t xml:space="preserve">               &lt;b:aenderung&gt;2015-03-20T13:44:18&lt;/b:aenderung&gt;</w:t>
      </w:r>
    </w:p>
    <w:p w:rsidR="00EF703F" w:rsidRDefault="00EF703F" w:rsidP="00EF703F">
      <w:r>
        <w:t xml:space="preserve">               &lt;b:angAntObDto&gt;</w:t>
      </w:r>
    </w:p>
    <w:p w:rsidR="00EF703F" w:rsidRDefault="00EF703F" w:rsidP="00EF703F">
      <w:r>
        <w:t xml:space="preserve">                  &lt;b:ahk&gt;55555.55&lt;/b:ahk&gt;</w:t>
      </w:r>
    </w:p>
    <w:p w:rsidR="00EF703F" w:rsidRDefault="00EF703F" w:rsidP="00EF703F">
      <w:r>
        <w:t xml:space="preserve">                  &lt;b:ahkBrutto&gt;60000&lt;/b:ahkBrutto&gt;</w:t>
      </w:r>
    </w:p>
    <w:p w:rsidR="00EF703F" w:rsidRDefault="00EF703F" w:rsidP="00EF703F">
      <w:r>
        <w:t xml:space="preserve">                  &lt;b:ahkUst&gt;4444.45&lt;/b:ahkUst&gt;</w:t>
      </w:r>
    </w:p>
    <w:p w:rsidR="00EF703F" w:rsidRDefault="00EF703F" w:rsidP="00EF703F">
      <w:r>
        <w:t xml:space="preserve">                  &lt;b:baujahr&gt;2012-03-01T00:00:00&lt;/b:baujahr&gt;</w:t>
      </w:r>
    </w:p>
    <w:p w:rsidR="00EF703F" w:rsidRDefault="00EF703F" w:rsidP="00EF703F">
      <w:r>
        <w:t xml:space="preserve">                  &lt;b:baumonat&gt;03&lt;/b:baumonat&gt;</w:t>
      </w:r>
    </w:p>
    <w:p w:rsidR="00EF703F" w:rsidRDefault="00EF703F" w:rsidP="00EF703F">
      <w:r>
        <w:t xml:space="preserve">                  &lt;b:bezeichnung&gt;AUDI A6 allr. 3.0 TDI clean qu&lt;/b:bezeichnung&gt;</w:t>
      </w:r>
    </w:p>
    <w:p w:rsidR="00EF703F" w:rsidRPr="006B79C5" w:rsidRDefault="00EF703F" w:rsidP="00EF703F">
      <w:pPr>
        <w:rPr>
          <w:lang w:val="en-US"/>
        </w:rPr>
      </w:pPr>
      <w:r>
        <w:t xml:space="preserve">                  </w:t>
      </w:r>
      <w:r w:rsidRPr="006B79C5">
        <w:rPr>
          <w:lang w:val="en-US"/>
        </w:rPr>
        <w:t>&lt;b:brief i:nil="true"/&gt;</w:t>
      </w:r>
    </w:p>
    <w:p w:rsidR="00EF703F" w:rsidRDefault="00EF703F" w:rsidP="00EF703F">
      <w:r w:rsidRPr="006B79C5">
        <w:rPr>
          <w:lang w:val="en-US"/>
        </w:rPr>
        <w:t xml:space="preserve">                  </w:t>
      </w:r>
      <w:r>
        <w:t>&lt;b:erstzulassung&gt;2013-01-01T00:00:01&lt;/b:erstzulassung&gt;</w:t>
      </w:r>
    </w:p>
    <w:p w:rsidR="00EF703F" w:rsidRPr="006B79C5" w:rsidRDefault="00EF703F" w:rsidP="00EF703F">
      <w:pPr>
        <w:rPr>
          <w:lang w:val="en-US"/>
        </w:rPr>
      </w:pPr>
      <w:r>
        <w:t xml:space="preserve">                  </w:t>
      </w:r>
      <w:r w:rsidRPr="006B79C5">
        <w:rPr>
          <w:lang w:val="en-US"/>
        </w:rPr>
        <w:t>&lt;b:fabrikat&gt;A6 ALLROAD Modell 2012-&lt;/b:fabrikat&gt;</w:t>
      </w:r>
    </w:p>
    <w:p w:rsidR="00EF703F" w:rsidRDefault="00EF703F" w:rsidP="00EF703F">
      <w:r w:rsidRPr="006B79C5">
        <w:rPr>
          <w:lang w:val="en-US"/>
        </w:rPr>
        <w:t xml:space="preserve">                  </w:t>
      </w:r>
      <w:r>
        <w:t>&lt;b:fahrer i:nil="true"/&gt;</w:t>
      </w:r>
    </w:p>
    <w:p w:rsidR="00EF703F" w:rsidRDefault="00EF703F" w:rsidP="00EF703F">
      <w:r>
        <w:t xml:space="preserve">                  &lt;b:fahrerCode i:nil="true"/&gt;</w:t>
      </w:r>
    </w:p>
    <w:p w:rsidR="00EF703F" w:rsidRDefault="00EF703F" w:rsidP="00EF703F">
      <w:r>
        <w:t xml:space="preserve">                  &lt;b:farbeA i:nil="true"/&gt;</w:t>
      </w:r>
    </w:p>
    <w:p w:rsidR="00EF703F" w:rsidRDefault="00EF703F" w:rsidP="00EF703F">
      <w:r>
        <w:t xml:space="preserve">                  &lt;b:fzart&gt;100&lt;/b:fzart&gt;</w:t>
      </w:r>
    </w:p>
    <w:p w:rsidR="00EF703F" w:rsidRDefault="00EF703F" w:rsidP="00EF703F">
      <w:r>
        <w:t xml:space="preserve">                  &lt;b:grund&gt;74907.4&lt;/b:grund&gt;</w:t>
      </w:r>
    </w:p>
    <w:p w:rsidR="00EF703F" w:rsidRDefault="00EF703F" w:rsidP="00EF703F">
      <w:r>
        <w:t xml:space="preserve">                  &lt;b:grundBrutto&gt;80900&lt;/b:grundBrutto&gt;</w:t>
      </w:r>
    </w:p>
    <w:p w:rsidR="00EF703F" w:rsidRDefault="00EF703F" w:rsidP="00EF703F">
      <w:r>
        <w:t xml:space="preserve">                  &lt;b:grundUst&gt;5992.6&lt;/b:grundUst&gt;</w:t>
      </w:r>
    </w:p>
    <w:p w:rsidR="00EF703F" w:rsidRDefault="00EF703F" w:rsidP="00EF703F">
      <w:r>
        <w:t xml:space="preserve">                  &lt;b:hersteller&gt;AUDI&lt;/b:hersteller&gt;</w:t>
      </w:r>
    </w:p>
    <w:p w:rsidR="00EF703F" w:rsidRDefault="00EF703F" w:rsidP="00EF703F">
      <w:r>
        <w:t xml:space="preserve">                  &lt;b:jahresKm&gt;15000&lt;/b:jahresKm&gt;</w:t>
      </w:r>
    </w:p>
    <w:p w:rsidR="00EF703F" w:rsidRDefault="00EF703F" w:rsidP="00EF703F">
      <w:r>
        <w:t xml:space="preserve">                  &lt;b:kennzeichen i:nil="true"/&gt;</w:t>
      </w:r>
    </w:p>
    <w:p w:rsidR="00EF703F" w:rsidRPr="006B79C5" w:rsidRDefault="00EF703F" w:rsidP="00EF703F">
      <w:pPr>
        <w:rPr>
          <w:lang w:val="en-US"/>
        </w:rPr>
      </w:pPr>
      <w:r>
        <w:t xml:space="preserve">                  </w:t>
      </w:r>
      <w:r w:rsidRPr="006B79C5">
        <w:rPr>
          <w:lang w:val="en-US"/>
        </w:rPr>
        <w:t>&lt;b:liefer i:nil="true"/&gt;</w:t>
      </w:r>
    </w:p>
    <w:p w:rsidR="00EF703F" w:rsidRDefault="00EF703F" w:rsidP="00EF703F">
      <w:r w:rsidRPr="006B79C5">
        <w:rPr>
          <w:lang w:val="en-US"/>
        </w:rPr>
        <w:t xml:space="preserve">                  </w:t>
      </w:r>
      <w:r>
        <w:t>&lt;b:obArtBezeichnung i:nil="true"/&gt;</w:t>
      </w:r>
    </w:p>
    <w:p w:rsidR="00EF703F" w:rsidRDefault="00EF703F" w:rsidP="00EF703F">
      <w:r>
        <w:t xml:space="preserve">                  &lt;b:obBezeichnung i:nil="true"/&gt;</w:t>
      </w:r>
    </w:p>
    <w:p w:rsidR="00EF703F" w:rsidRDefault="00EF703F" w:rsidP="00EF703F">
      <w:r>
        <w:t xml:space="preserve">                  &lt;b:obTypBezeichnung i:nil="true"/&gt;</w:t>
      </w:r>
    </w:p>
    <w:p w:rsidR="00EF703F" w:rsidRDefault="00EF703F" w:rsidP="00EF703F">
      <w:r>
        <w:t xml:space="preserve">                  &lt;b:satzmehrKm&gt;0&lt;/b:satzmehrKm&gt;</w:t>
      </w:r>
    </w:p>
    <w:p w:rsidR="00EF703F" w:rsidRDefault="00EF703F" w:rsidP="00EF703F">
      <w:r>
        <w:t xml:space="preserve">                  &lt;b:schwacke i:nil="true"/&gt;</w:t>
      </w:r>
    </w:p>
    <w:p w:rsidR="00EF703F" w:rsidRDefault="00EF703F" w:rsidP="00EF703F">
      <w:r>
        <w:t xml:space="preserve">                  &lt;b:sysangebot&gt;0&lt;/b:sysangebot&gt;</w:t>
      </w:r>
    </w:p>
    <w:p w:rsidR="00EF703F" w:rsidRDefault="00EF703F" w:rsidP="00EF703F">
      <w:r>
        <w:t xml:space="preserve">                  &lt;b:sysantrag&gt;0&lt;/b:sysantrag&gt;</w:t>
      </w:r>
    </w:p>
    <w:p w:rsidR="00EF703F" w:rsidRDefault="00EF703F" w:rsidP="00EF703F">
      <w:r>
        <w:t xml:space="preserve">                  &lt;b:sysobart&gt;13&lt;/b:sysobart&gt;</w:t>
      </w:r>
    </w:p>
    <w:p w:rsidR="00EF703F" w:rsidRDefault="00EF703F" w:rsidP="00EF703F">
      <w:r>
        <w:t xml:space="preserve">                  &lt;b:sysobtyp&gt;72985&lt;/b:sysobtyp&gt;</w:t>
      </w:r>
    </w:p>
    <w:p w:rsidR="00EF703F" w:rsidRDefault="00EF703F" w:rsidP="00EF703F">
      <w:r>
        <w:t xml:space="preserve">                  &lt;b:typengenehmigung i:nil="true"/&gt;</w:t>
      </w:r>
    </w:p>
    <w:p w:rsidR="00EF703F" w:rsidRDefault="00EF703F" w:rsidP="00EF703F">
      <w:r>
        <w:t xml:space="preserve">                  &lt;b:ubnahmeKm&gt;10000&lt;/b:ubnahmeKm&gt;</w:t>
      </w:r>
    </w:p>
    <w:p w:rsidR="00EF703F" w:rsidRDefault="00EF703F" w:rsidP="00EF703F">
      <w:r>
        <w:t xml:space="preserve">                  &lt;b:versicherungName i:nil="true"/&gt;</w:t>
      </w:r>
    </w:p>
    <w:p w:rsidR="00EF703F" w:rsidRDefault="00EF703F" w:rsidP="00EF703F">
      <w:r>
        <w:t xml:space="preserve">                  &lt;b:versicherungNr i:nil="true"/&gt;</w:t>
      </w:r>
    </w:p>
    <w:p w:rsidR="00EF703F" w:rsidRDefault="00EF703F" w:rsidP="00EF703F">
      <w:r>
        <w:t xml:space="preserve">                  &lt;b:versicherungOrt i:nil="true"/&gt;</w:t>
      </w:r>
    </w:p>
    <w:p w:rsidR="00EF703F" w:rsidRDefault="00EF703F" w:rsidP="00EF703F">
      <w:r>
        <w:t xml:space="preserve">                  &lt;b:zubehoer&gt;0&lt;/b:zubehoer&gt;</w:t>
      </w:r>
    </w:p>
    <w:p w:rsidR="00EF703F" w:rsidRDefault="00EF703F" w:rsidP="00EF703F">
      <w:r>
        <w:t xml:space="preserve">                  &lt;b:zubehoerBrutto&gt;0&lt;/b:zubehoerBrutto&gt;</w:t>
      </w:r>
    </w:p>
    <w:p w:rsidR="00EF703F" w:rsidRDefault="00EF703F" w:rsidP="00EF703F">
      <w:r>
        <w:t xml:space="preserve">                  &lt;b:zubehoerUst&gt;0&lt;/b:zubehoerUst&gt;</w:t>
      </w:r>
    </w:p>
    <w:p w:rsidR="00EF703F" w:rsidRDefault="00EF703F" w:rsidP="00EF703F">
      <w:r>
        <w:t xml:space="preserve">               &lt;/b:angAntObDto&gt;</w:t>
      </w:r>
    </w:p>
    <w:p w:rsidR="00EF703F" w:rsidRPr="006B79C5" w:rsidRDefault="00EF703F" w:rsidP="00EF703F">
      <w:pPr>
        <w:rPr>
          <w:lang w:val="en-US"/>
        </w:rPr>
      </w:pPr>
      <w:r>
        <w:t xml:space="preserve">               </w:t>
      </w:r>
      <w:r w:rsidRPr="006B79C5">
        <w:rPr>
          <w:lang w:val="en-US"/>
        </w:rPr>
        <w:t>&lt;b:attribut&gt;Neu/gültig&lt;/b:attribut&gt;</w:t>
      </w:r>
    </w:p>
    <w:p w:rsidR="00EF703F" w:rsidRPr="006B79C5" w:rsidRDefault="00EF703F" w:rsidP="00EF703F">
      <w:pPr>
        <w:rPr>
          <w:lang w:val="en-US"/>
        </w:rPr>
      </w:pPr>
      <w:r w:rsidRPr="006B79C5">
        <w:rPr>
          <w:lang w:val="en-US"/>
        </w:rPr>
        <w:t xml:space="preserve">               &lt;b:attributAm i:nil="true"/&gt;</w:t>
      </w:r>
    </w:p>
    <w:p w:rsidR="00EF703F" w:rsidRDefault="00EF703F" w:rsidP="00EF703F">
      <w:r w:rsidRPr="006B79C5">
        <w:rPr>
          <w:lang w:val="en-US"/>
        </w:rPr>
        <w:t xml:space="preserve">               </w:t>
      </w:r>
      <w:r>
        <w:t>&lt;b:beraterBezeichnung i:nil="true"/&gt;</w:t>
      </w:r>
    </w:p>
    <w:p w:rsidR="00EF703F" w:rsidRDefault="00EF703F" w:rsidP="00EF703F">
      <w:r>
        <w:t xml:space="preserve">               &lt;b:brandBezeichnung i:nil="true"/&gt;</w:t>
      </w:r>
    </w:p>
    <w:p w:rsidR="00EF703F" w:rsidRDefault="00EF703F" w:rsidP="00EF703F">
      <w:r>
        <w:t xml:space="preserve">               &lt;b:erfassung&gt;2015-03-20T13:44:18&lt;/b:erfassung&gt;</w:t>
      </w:r>
    </w:p>
    <w:p w:rsidR="00EF703F" w:rsidRDefault="00EF703F" w:rsidP="00EF703F">
      <w:r>
        <w:lastRenderedPageBreak/>
        <w:t xml:space="preserve">               &lt;b:erfassungsclient&gt;10&lt;/b:erfassungsclient&gt;</w:t>
      </w:r>
    </w:p>
    <w:p w:rsidR="00EF703F" w:rsidRDefault="00EF703F" w:rsidP="00EF703F">
      <w:r>
        <w:t xml:space="preserve">               &lt;b:gueltigBis&gt;2015-05-04T13:44:18&lt;/b:gueltigBis&gt;</w:t>
      </w:r>
    </w:p>
    <w:p w:rsidR="00EF703F" w:rsidRDefault="00EF703F" w:rsidP="00EF703F">
      <w:r>
        <w:t xml:space="preserve">               &lt;b:itKontoBezeichnung i:nil="true"/&gt;</w:t>
      </w:r>
    </w:p>
    <w:p w:rsidR="00EF703F" w:rsidRDefault="00EF703F" w:rsidP="00EF703F">
      <w:r>
        <w:t xml:space="preserve">               &lt;b:kartennummer i:nil="true"/&gt;</w:t>
      </w:r>
    </w:p>
    <w:p w:rsidR="00EF703F" w:rsidRDefault="00EF703F" w:rsidP="00EF703F">
      <w:r>
        <w:t xml:space="preserve">               &lt;b:kdBezeichnung i:nil="true"/&gt;</w:t>
      </w:r>
    </w:p>
    <w:p w:rsidR="00EF703F" w:rsidRDefault="00EF703F" w:rsidP="00EF703F">
      <w:r>
        <w:t xml:space="preserve">               &lt;b:kkgpflicht&gt;false&lt;/b:kkgpflicht&gt;</w:t>
      </w:r>
    </w:p>
    <w:p w:rsidR="00EF703F" w:rsidRDefault="00EF703F" w:rsidP="00EF703F">
      <w:r>
        <w:t xml:space="preserve">               &lt;b:korrAdresseBezeichnung i:nil="true"/&gt;</w:t>
      </w:r>
    </w:p>
    <w:p w:rsidR="00EF703F" w:rsidRDefault="00EF703F" w:rsidP="00EF703F">
      <w:r>
        <w:t xml:space="preserve">               &lt;b:marktabBezeichnung i:nil="true"/&gt;</w:t>
      </w:r>
    </w:p>
    <w:p w:rsidR="00EF703F" w:rsidRDefault="00EF703F" w:rsidP="00EF703F">
      <w:r>
        <w:t xml:space="preserve">               &lt;b:notstopFlag&gt;false&lt;/b:notstopFlag&gt;</w:t>
      </w:r>
    </w:p>
    <w:p w:rsidR="00EF703F" w:rsidRDefault="00EF703F" w:rsidP="00EF703F">
      <w:r>
        <w:t xml:space="preserve">               &lt;b:prChannelBezeichnung i:nil="true"/&gt;</w:t>
      </w:r>
    </w:p>
    <w:p w:rsidR="00EF703F" w:rsidRDefault="00EF703F" w:rsidP="00EF703F">
      <w:r>
        <w:t xml:space="preserve">               &lt;b:prHgroupBezeichnung i:nil="true"/&gt;</w:t>
      </w:r>
    </w:p>
    <w:p w:rsidR="00EF703F" w:rsidRDefault="00EF703F" w:rsidP="00EF703F">
      <w:r>
        <w:t xml:space="preserve">               &lt;b:sysItKonto&gt;0&lt;/b:sysItKonto&gt;</w:t>
      </w:r>
    </w:p>
    <w:p w:rsidR="00EF703F" w:rsidRDefault="00EF703F" w:rsidP="00EF703F">
      <w:r>
        <w:t xml:space="preserve">               &lt;b:sysKorrAdresse&gt;0&lt;/b:sysKorrAdresse&gt;</w:t>
      </w:r>
    </w:p>
    <w:p w:rsidR="00EF703F" w:rsidRDefault="00EF703F" w:rsidP="00EF703F">
      <w:r>
        <w:t xml:space="preserve">               &lt;b:sysberater&gt;0&lt;/b:sysberater&gt;</w:t>
      </w:r>
    </w:p>
    <w:p w:rsidR="00EF703F" w:rsidRDefault="00EF703F" w:rsidP="00EF703F">
      <w:r>
        <w:t xml:space="preserve">               &lt;b:sysbrand&gt;0&lt;/b:sysbrand&gt;</w:t>
      </w:r>
    </w:p>
    <w:p w:rsidR="00EF703F" w:rsidRPr="006B79C5" w:rsidRDefault="00EF703F" w:rsidP="00EF703F">
      <w:pPr>
        <w:rPr>
          <w:lang w:val="en-US"/>
        </w:rPr>
      </w:pPr>
      <w:r>
        <w:t xml:space="preserve">               </w:t>
      </w:r>
      <w:r w:rsidRPr="006B79C5">
        <w:rPr>
          <w:lang w:val="en-US"/>
        </w:rPr>
        <w:t>&lt;b:sysit&gt;14750&lt;/b:sysit&gt;</w:t>
      </w:r>
    </w:p>
    <w:p w:rsidR="00EF703F" w:rsidRPr="006B79C5" w:rsidRDefault="00EF703F" w:rsidP="00EF703F">
      <w:pPr>
        <w:rPr>
          <w:lang w:val="en-US"/>
        </w:rPr>
      </w:pPr>
      <w:r w:rsidRPr="006B79C5">
        <w:rPr>
          <w:lang w:val="en-US"/>
        </w:rPr>
        <w:t xml:space="preserve">               &lt;b:syskd&gt;0&lt;/b:syskd&gt;</w:t>
      </w:r>
    </w:p>
    <w:p w:rsidR="00EF703F" w:rsidRDefault="00EF703F" w:rsidP="00EF703F">
      <w:r w:rsidRPr="006B79C5">
        <w:rPr>
          <w:lang w:val="en-US"/>
        </w:rPr>
        <w:t xml:space="preserve">               </w:t>
      </w:r>
      <w:r>
        <w:t>&lt;b:sysmarktab&gt;0&lt;/b:sysmarktab&gt;</w:t>
      </w:r>
    </w:p>
    <w:p w:rsidR="00EF703F" w:rsidRDefault="00EF703F" w:rsidP="00EF703F">
      <w:r>
        <w:t xml:space="preserve">               &lt;b:syspkz&gt;0&lt;/b:syspkz&gt;</w:t>
      </w:r>
    </w:p>
    <w:p w:rsidR="00EF703F" w:rsidRPr="006B79C5" w:rsidRDefault="00EF703F" w:rsidP="00EF703F">
      <w:pPr>
        <w:rPr>
          <w:lang w:val="en-US"/>
        </w:rPr>
      </w:pPr>
      <w:r>
        <w:t xml:space="preserve">               </w:t>
      </w:r>
      <w:r w:rsidRPr="006B79C5">
        <w:rPr>
          <w:lang w:val="en-US"/>
        </w:rPr>
        <w:t>&lt;b:sysprchannel&gt;1&lt;/b:sysprchannel&gt;</w:t>
      </w:r>
    </w:p>
    <w:p w:rsidR="00EF703F" w:rsidRPr="006B79C5" w:rsidRDefault="00EF703F" w:rsidP="00EF703F">
      <w:pPr>
        <w:rPr>
          <w:lang w:val="en-US"/>
        </w:rPr>
      </w:pPr>
      <w:r w:rsidRPr="006B79C5">
        <w:rPr>
          <w:lang w:val="en-US"/>
        </w:rPr>
        <w:t xml:space="preserve">               &lt;b:sysprhgroup&gt;287&lt;/b:sysprhgroup&gt;</w:t>
      </w:r>
    </w:p>
    <w:p w:rsidR="00EF703F" w:rsidRPr="006B79C5" w:rsidRDefault="00EF703F" w:rsidP="00EF703F">
      <w:pPr>
        <w:rPr>
          <w:lang w:val="en-US"/>
        </w:rPr>
      </w:pPr>
      <w:r w:rsidRPr="006B79C5">
        <w:rPr>
          <w:lang w:val="en-US"/>
        </w:rPr>
        <w:t xml:space="preserve">               &lt;b:sysukz&gt;0&lt;/b:sysukz&gt;</w:t>
      </w:r>
    </w:p>
    <w:p w:rsidR="00EF703F" w:rsidRPr="006B79C5" w:rsidRDefault="00EF703F" w:rsidP="00EF703F">
      <w:pPr>
        <w:rPr>
          <w:lang w:val="en-US"/>
        </w:rPr>
      </w:pPr>
      <w:r w:rsidRPr="006B79C5">
        <w:rPr>
          <w:lang w:val="en-US"/>
        </w:rPr>
        <w:t xml:space="preserve">               &lt;b:syswfuser&gt;0&lt;/b:syswfuser&gt;</w:t>
      </w:r>
    </w:p>
    <w:p w:rsidR="00EF703F" w:rsidRDefault="00EF703F" w:rsidP="00EF703F">
      <w:r w:rsidRPr="006B79C5">
        <w:rPr>
          <w:lang w:val="en-US"/>
        </w:rPr>
        <w:t xml:space="preserve">               </w:t>
      </w:r>
      <w:r>
        <w:t>&lt;b:syswfuserchange&gt;0&lt;/b:syswfuserchange&gt;</w:t>
      </w:r>
    </w:p>
    <w:p w:rsidR="00EF703F" w:rsidRDefault="00EF703F" w:rsidP="00EF703F">
      <w:r>
        <w:t xml:space="preserve">               &lt;b:testFlag&gt;false&lt;/b:testFlag&gt;</w:t>
      </w:r>
    </w:p>
    <w:p w:rsidR="00EF703F" w:rsidRDefault="00EF703F" w:rsidP="00EF703F">
      <w:r>
        <w:t xml:space="preserve">               &lt;b:vertriebsweg&gt;Fahrzeugfinanzierung vermittelt&lt;/b:vertriebsweg&gt;</w:t>
      </w:r>
    </w:p>
    <w:p w:rsidR="00EF703F" w:rsidRDefault="00EF703F" w:rsidP="00EF703F">
      <w:r>
        <w:t xml:space="preserve">               &lt;b:verwendungszweckCode i:nil="true"/&gt;</w:t>
      </w:r>
    </w:p>
    <w:p w:rsidR="00EF703F" w:rsidRDefault="00EF703F" w:rsidP="00EF703F">
      <w:r>
        <w:t xml:space="preserve">               &lt;b:wfUserChangeBezeichnung i:nil="true"/&gt;</w:t>
      </w:r>
    </w:p>
    <w:p w:rsidR="00EF703F" w:rsidRDefault="00EF703F" w:rsidP="00EF703F">
      <w:r>
        <w:t xml:space="preserve">               &lt;b:wfuserBezeichnung i:nil="true"/&gt;</w:t>
      </w:r>
    </w:p>
    <w:p w:rsidR="00EF703F" w:rsidRDefault="00EF703F" w:rsidP="00EF703F">
      <w:r>
        <w:t xml:space="preserve">               &lt;b:zustand&gt;Neu&lt;/b:zustand&gt;</w:t>
      </w:r>
    </w:p>
    <w:p w:rsidR="00EF703F" w:rsidRDefault="00EF703F" w:rsidP="00EF703F">
      <w:r>
        <w:t xml:space="preserve">               &lt;b:zustandAm&gt;2015-03-20T13:44:18&lt;/b:zustandAm&gt;</w:t>
      </w:r>
    </w:p>
    <w:p w:rsidR="00EF703F" w:rsidRDefault="00EF703F" w:rsidP="00EF703F">
      <w:r>
        <w:t xml:space="preserve">               &lt;b:angAntVars&gt;</w:t>
      </w:r>
    </w:p>
    <w:p w:rsidR="00EF703F" w:rsidRDefault="00EF703F" w:rsidP="00EF703F">
      <w:r>
        <w:t xml:space="preserve">                  &lt;b:AngAntVarDto&gt;</w:t>
      </w:r>
    </w:p>
    <w:p w:rsidR="00EF703F" w:rsidRDefault="00EF703F" w:rsidP="00EF703F">
      <w:r>
        <w:t xml:space="preserve">                     &lt;b:PrProductCode&gt;LEASING_DIFF&lt;/b:PrProductCode&gt;</w:t>
      </w:r>
    </w:p>
    <w:p w:rsidR="00EF703F" w:rsidRDefault="00EF703F" w:rsidP="00EF703F">
      <w:r>
        <w:t xml:space="preserve">                     &lt;b:bezeichnung i:nil="true"/&gt;</w:t>
      </w:r>
    </w:p>
    <w:p w:rsidR="00EF703F" w:rsidRPr="006B79C5" w:rsidRDefault="00EF703F" w:rsidP="00EF703F">
      <w:pPr>
        <w:rPr>
          <w:lang w:val="en-US"/>
        </w:rPr>
      </w:pPr>
      <w:r>
        <w:t xml:space="preserve">                     </w:t>
      </w:r>
      <w:r w:rsidRPr="006B79C5">
        <w:rPr>
          <w:lang w:val="en-US"/>
        </w:rPr>
        <w:t>&lt;b:gueltigBis i:nil="true"/&gt;</w:t>
      </w:r>
    </w:p>
    <w:p w:rsidR="00EF703F" w:rsidRDefault="00EF703F" w:rsidP="00EF703F">
      <w:r w:rsidRPr="006B79C5">
        <w:rPr>
          <w:lang w:val="en-US"/>
        </w:rPr>
        <w:t xml:space="preserve">                     </w:t>
      </w:r>
      <w:r>
        <w:t>&lt;b:inantrag&gt;0&lt;/b:inantrag&gt;</w:t>
      </w:r>
    </w:p>
    <w:p w:rsidR="00EF703F" w:rsidRDefault="00EF703F" w:rsidP="00EF703F">
      <w:r>
        <w:t xml:space="preserve">                     &lt;b:kalkulation&gt;</w:t>
      </w:r>
    </w:p>
    <w:p w:rsidR="00EF703F" w:rsidRDefault="00EF703F" w:rsidP="00EF703F">
      <w:r>
        <w:t xml:space="preserve">                        &lt;b:angAntAblDto/&gt;</w:t>
      </w:r>
    </w:p>
    <w:p w:rsidR="00EF703F" w:rsidRDefault="00EF703F" w:rsidP="00EF703F">
      <w:r>
        <w:t xml:space="preserve">                        &lt;b:angAntKalkDto&gt;</w:t>
      </w:r>
    </w:p>
    <w:p w:rsidR="00EF703F" w:rsidRDefault="00EF703F" w:rsidP="00EF703F">
      <w:r>
        <w:t xml:space="preserve">                           &lt;b:aufschub&gt;0&lt;/b:aufschub&gt;</w:t>
      </w:r>
    </w:p>
    <w:p w:rsidR="00EF703F" w:rsidRDefault="00EF703F" w:rsidP="00EF703F">
      <w:r>
        <w:t xml:space="preserve">                           &lt;b:auszahlung&gt;4444.45&lt;/b:auszahlung&gt;</w:t>
      </w:r>
    </w:p>
    <w:p w:rsidR="00EF703F" w:rsidRDefault="00EF703F" w:rsidP="00EF703F">
      <w:r>
        <w:t xml:space="preserve">                           &lt;b:auszahlungTyp&gt;0&lt;/b:auszahlungTyp&gt;</w:t>
      </w:r>
    </w:p>
    <w:p w:rsidR="00EF703F" w:rsidRDefault="00EF703F" w:rsidP="00EF703F">
      <w:r>
        <w:t xml:space="preserve">                           &lt;b:bgextern&gt;55555.55&lt;/b:bgextern&gt;</w:t>
      </w:r>
    </w:p>
    <w:p w:rsidR="00EF703F" w:rsidRDefault="00EF703F" w:rsidP="00EF703F">
      <w:r>
        <w:t xml:space="preserve">                           &lt;b:bgexternbrutto&gt;60000&lt;/b:bgexternbrutto&gt;</w:t>
      </w:r>
    </w:p>
    <w:p w:rsidR="00EF703F" w:rsidRDefault="00EF703F" w:rsidP="00EF703F">
      <w:r>
        <w:t xml:space="preserve">                           &lt;b:bgexternust&gt;4444.45&lt;/b:bgexternust&gt;</w:t>
      </w:r>
    </w:p>
    <w:p w:rsidR="00EF703F" w:rsidRDefault="00EF703F" w:rsidP="00EF703F">
      <w:r>
        <w:t xml:space="preserve">                           &lt;b:bgintern&gt;55555.56&lt;/b:bgintern&gt;</w:t>
      </w:r>
    </w:p>
    <w:p w:rsidR="00EF703F" w:rsidRDefault="00EF703F" w:rsidP="00EF703F">
      <w:r>
        <w:t xml:space="preserve">                           &lt;b:bginternbrutto&gt;60000&lt;/b:bginternbrutto&gt;</w:t>
      </w:r>
    </w:p>
    <w:p w:rsidR="00EF703F" w:rsidRDefault="00EF703F" w:rsidP="00EF703F">
      <w:r>
        <w:t xml:space="preserve">                           &lt;b:bginternust&gt;4444.44&lt;/b:bginternust&gt;</w:t>
      </w:r>
    </w:p>
    <w:p w:rsidR="00EF703F" w:rsidRPr="006B79C5" w:rsidRDefault="00EF703F" w:rsidP="00EF703F">
      <w:pPr>
        <w:rPr>
          <w:lang w:val="en-US"/>
        </w:rPr>
      </w:pPr>
      <w:r>
        <w:t xml:space="preserve">                           </w:t>
      </w:r>
      <w:r w:rsidRPr="006B79C5">
        <w:rPr>
          <w:lang w:val="en-US"/>
        </w:rPr>
        <w:t>&lt;b:calcPrkgroup i:nil="true"/&gt;</w:t>
      </w:r>
    </w:p>
    <w:p w:rsidR="00EF703F" w:rsidRPr="006B79C5" w:rsidRDefault="00EF703F" w:rsidP="00EF703F">
      <w:pPr>
        <w:rPr>
          <w:lang w:val="en-US"/>
        </w:rPr>
      </w:pPr>
      <w:r w:rsidRPr="006B79C5">
        <w:rPr>
          <w:lang w:val="en-US"/>
        </w:rPr>
        <w:t xml:space="preserve">                           &lt;b:calcRsvgesamt&gt;4018.65&lt;/b:calcRsvgesamt&gt;</w:t>
      </w:r>
    </w:p>
    <w:p w:rsidR="00EF703F" w:rsidRPr="006B79C5" w:rsidRDefault="00EF703F" w:rsidP="00EF703F">
      <w:pPr>
        <w:rPr>
          <w:lang w:val="en-US"/>
        </w:rPr>
      </w:pPr>
      <w:r w:rsidRPr="006B79C5">
        <w:rPr>
          <w:lang w:val="en-US"/>
        </w:rPr>
        <w:t xml:space="preserve">                           &lt;b:calcRsvmonat&gt;83.7&lt;/b:calcRsvmonat&gt;</w:t>
      </w:r>
    </w:p>
    <w:p w:rsidR="00EF703F" w:rsidRPr="006B79C5" w:rsidRDefault="00EF703F" w:rsidP="00EF703F">
      <w:pPr>
        <w:rPr>
          <w:lang w:val="en-US"/>
        </w:rPr>
      </w:pPr>
      <w:r w:rsidRPr="006B79C5">
        <w:rPr>
          <w:lang w:val="en-US"/>
        </w:rPr>
        <w:t xml:space="preserve">                           &lt;b:calcRsvmonatMax&gt;0&lt;/b:calcRsvmonatMax&gt;</w:t>
      </w:r>
    </w:p>
    <w:p w:rsidR="00EF703F" w:rsidRPr="006B79C5" w:rsidRDefault="00EF703F" w:rsidP="00EF703F">
      <w:pPr>
        <w:rPr>
          <w:lang w:val="en-US"/>
        </w:rPr>
      </w:pPr>
      <w:r w:rsidRPr="006B79C5">
        <w:rPr>
          <w:lang w:val="en-US"/>
        </w:rPr>
        <w:t xml:space="preserve">                           &lt;b:calcRsvmonatMin&gt;0&lt;/b:calcRsvmonatMin&gt;</w:t>
      </w:r>
    </w:p>
    <w:p w:rsidR="00EF703F" w:rsidRPr="006B79C5" w:rsidRDefault="00EF703F" w:rsidP="00EF703F">
      <w:pPr>
        <w:rPr>
          <w:lang w:val="en-US"/>
        </w:rPr>
      </w:pPr>
      <w:r w:rsidRPr="006B79C5">
        <w:rPr>
          <w:lang w:val="en-US"/>
        </w:rPr>
        <w:t xml:space="preserve">                           &lt;b:calcRsvzins&gt;0&lt;/b:calcRsvzins&gt;</w:t>
      </w:r>
    </w:p>
    <w:p w:rsidR="00EF703F" w:rsidRPr="006B79C5" w:rsidRDefault="00EF703F" w:rsidP="00EF703F">
      <w:pPr>
        <w:rPr>
          <w:lang w:val="en-US"/>
        </w:rPr>
      </w:pPr>
      <w:r w:rsidRPr="006B79C5">
        <w:rPr>
          <w:lang w:val="en-US"/>
        </w:rPr>
        <w:t xml:space="preserve">                           &lt;b:calcUstzins&gt;0&lt;/b:calcUstzins&gt;</w:t>
      </w:r>
    </w:p>
    <w:p w:rsidR="00EF703F" w:rsidRPr="006B79C5" w:rsidRDefault="00EF703F" w:rsidP="00EF703F">
      <w:pPr>
        <w:rPr>
          <w:lang w:val="en-US"/>
        </w:rPr>
      </w:pPr>
      <w:r w:rsidRPr="006B79C5">
        <w:rPr>
          <w:lang w:val="en-US"/>
        </w:rPr>
        <w:t xml:space="preserve">                           &lt;b:calcZinskosten&gt;6889.6&lt;/b:calcZinskosten&gt;</w:t>
      </w:r>
    </w:p>
    <w:p w:rsidR="00EF703F" w:rsidRPr="006B79C5" w:rsidRDefault="00EF703F" w:rsidP="00EF703F">
      <w:pPr>
        <w:rPr>
          <w:lang w:val="en-US"/>
        </w:rPr>
      </w:pPr>
      <w:r w:rsidRPr="006B79C5">
        <w:rPr>
          <w:lang w:val="en-US"/>
        </w:rPr>
        <w:lastRenderedPageBreak/>
        <w:t xml:space="preserve">                           &lt;b:calcZinskostenMax&gt;0&lt;/b:calcZinskostenMax&gt;</w:t>
      </w:r>
    </w:p>
    <w:p w:rsidR="00EF703F" w:rsidRDefault="00EF703F" w:rsidP="00EF703F">
      <w:r w:rsidRPr="006B79C5">
        <w:rPr>
          <w:lang w:val="en-US"/>
        </w:rPr>
        <w:t xml:space="preserve">                           </w:t>
      </w:r>
      <w:r>
        <w:t>&lt;b:calcZinskostenMin&gt;0&lt;/b:calcZinskostenMin&gt;</w:t>
      </w:r>
    </w:p>
    <w:p w:rsidR="00EF703F" w:rsidRDefault="00EF703F" w:rsidP="00EF703F">
      <w:r>
        <w:t xml:space="preserve">                           &lt;b:depot&gt;0&lt;/b:depot&gt;</w:t>
      </w:r>
    </w:p>
    <w:p w:rsidR="00EF703F" w:rsidRDefault="00EF703F" w:rsidP="00EF703F">
      <w:r>
        <w:t xml:space="preserve">                           &lt;b:ersteRateBruttoInklAbsicherung&gt;0&lt;/b:ersteRateBruttoInklAbsicherung&gt;</w:t>
      </w:r>
    </w:p>
    <w:p w:rsidR="00EF703F" w:rsidRDefault="00EF703F" w:rsidP="00EF703F">
      <w:r>
        <w:t xml:space="preserve">                           &lt;b:initLadung&gt;0&lt;/b:initLadung&gt;</w:t>
      </w:r>
    </w:p>
    <w:p w:rsidR="00EF703F" w:rsidRDefault="00EF703F" w:rsidP="00EF703F">
      <w:r>
        <w:t xml:space="preserve">                           &lt;b:ll&gt;0&lt;/b:ll&gt;</w:t>
      </w:r>
    </w:p>
    <w:p w:rsidR="00EF703F" w:rsidRDefault="00EF703F" w:rsidP="00EF703F">
      <w:r>
        <w:t xml:space="preserve">                           &lt;b:lz&gt;48&lt;/b:lz&gt;</w:t>
      </w:r>
    </w:p>
    <w:p w:rsidR="00EF703F" w:rsidRDefault="00EF703F" w:rsidP="00EF703F">
      <w:r>
        <w:t xml:space="preserve">                           &lt;b:obUseTypeBezeichnung i:nil="true"/&gt;</w:t>
      </w:r>
    </w:p>
    <w:p w:rsidR="00EF703F" w:rsidRDefault="00EF703F" w:rsidP="00EF703F">
      <w:r>
        <w:t xml:space="preserve">                           &lt;b:prProductBezeichnung&gt;Diff. Leasing 6.40% / 4.90%_Copy&lt;/b:prProductBezeichnung&gt;</w:t>
      </w:r>
    </w:p>
    <w:p w:rsidR="00EF703F" w:rsidRPr="006B79C5" w:rsidRDefault="00EF703F" w:rsidP="00EF703F">
      <w:pPr>
        <w:rPr>
          <w:lang w:val="en-US"/>
        </w:rPr>
      </w:pPr>
      <w:r>
        <w:t xml:space="preserve">                           </w:t>
      </w:r>
      <w:r w:rsidRPr="006B79C5">
        <w:rPr>
          <w:lang w:val="en-US"/>
        </w:rPr>
        <w:t>&lt;b:rapratebruttoMax&gt;0&lt;/b:rapratebruttoMax&gt;</w:t>
      </w:r>
    </w:p>
    <w:p w:rsidR="00EF703F" w:rsidRPr="006B79C5" w:rsidRDefault="00EF703F" w:rsidP="00EF703F">
      <w:pPr>
        <w:rPr>
          <w:lang w:val="en-US"/>
        </w:rPr>
      </w:pPr>
      <w:r w:rsidRPr="006B79C5">
        <w:rPr>
          <w:lang w:val="en-US"/>
        </w:rPr>
        <w:t xml:space="preserve">                           &lt;b:rapratebruttoMin&gt;0&lt;/b:rapratebruttoMin&gt;</w:t>
      </w:r>
    </w:p>
    <w:p w:rsidR="00EF703F" w:rsidRPr="006B79C5" w:rsidRDefault="00EF703F" w:rsidP="00EF703F">
      <w:pPr>
        <w:rPr>
          <w:lang w:val="en-US"/>
        </w:rPr>
      </w:pPr>
      <w:r w:rsidRPr="006B79C5">
        <w:rPr>
          <w:lang w:val="en-US"/>
        </w:rPr>
        <w:t xml:space="preserve">                           &lt;b:rapzinseffMax&gt;0&lt;/b:rapzinseffMax&gt;</w:t>
      </w:r>
    </w:p>
    <w:p w:rsidR="00EF703F" w:rsidRPr="006B79C5" w:rsidRDefault="00EF703F" w:rsidP="00EF703F">
      <w:pPr>
        <w:rPr>
          <w:lang w:val="en-US"/>
        </w:rPr>
      </w:pPr>
      <w:r w:rsidRPr="006B79C5">
        <w:rPr>
          <w:lang w:val="en-US"/>
        </w:rPr>
        <w:t xml:space="preserve">                           &lt;b:rapzinseffMin&gt;0&lt;/b:rapzinseffMin&gt;</w:t>
      </w:r>
    </w:p>
    <w:p w:rsidR="00EF703F" w:rsidRPr="006B79C5" w:rsidRDefault="00EF703F" w:rsidP="00EF703F">
      <w:pPr>
        <w:rPr>
          <w:lang w:val="en-US"/>
        </w:rPr>
      </w:pPr>
      <w:r w:rsidRPr="006B79C5">
        <w:rPr>
          <w:lang w:val="en-US"/>
        </w:rPr>
        <w:t xml:space="preserve">                           &lt;b:rate&gt;1097.4&lt;/b:rate&gt;</w:t>
      </w:r>
    </w:p>
    <w:p w:rsidR="00EF703F" w:rsidRPr="006B79C5" w:rsidRDefault="00EF703F" w:rsidP="00EF703F">
      <w:pPr>
        <w:rPr>
          <w:lang w:val="en-US"/>
        </w:rPr>
      </w:pPr>
      <w:r w:rsidRPr="006B79C5">
        <w:rPr>
          <w:lang w:val="en-US"/>
        </w:rPr>
        <w:t xml:space="preserve">                           &lt;b:rateBrutto&gt;1185.2&lt;/b:rateBrutto&gt;</w:t>
      </w:r>
    </w:p>
    <w:p w:rsidR="00EF703F" w:rsidRDefault="00EF703F" w:rsidP="00EF703F">
      <w:r w:rsidRPr="006B79C5">
        <w:rPr>
          <w:lang w:val="en-US"/>
        </w:rPr>
        <w:t xml:space="preserve">                           </w:t>
      </w:r>
      <w:r>
        <w:t>&lt;b:rateBruttoInklAbsicherung&gt;0&lt;/b:rateBruttoInklAbsicherung&gt;</w:t>
      </w:r>
    </w:p>
    <w:p w:rsidR="00EF703F" w:rsidRDefault="00EF703F" w:rsidP="00EF703F">
      <w:r>
        <w:t xml:space="preserve">                           &lt;b:rateUst&gt;87.8&lt;/b:rateUst&gt;</w:t>
      </w:r>
    </w:p>
    <w:p w:rsidR="00EF703F" w:rsidRDefault="00EF703F" w:rsidP="00EF703F">
      <w:r>
        <w:t xml:space="preserve">                           &lt;b:rueckzahlungTyp&gt;0&lt;/b:rueckzahlungTyp&gt;</w:t>
      </w:r>
    </w:p>
    <w:p w:rsidR="00EF703F" w:rsidRDefault="00EF703F" w:rsidP="00EF703F">
      <w:r>
        <w:t xml:space="preserve">                           &lt;b:rw&gt;9259.26&lt;/b:rw&gt;</w:t>
      </w:r>
    </w:p>
    <w:p w:rsidR="00EF703F" w:rsidRDefault="00EF703F" w:rsidP="00EF703F">
      <w:r>
        <w:t xml:space="preserve">                           &lt;b:rwBrutto&gt;10000&lt;/b:rwBrutto&gt;</w:t>
      </w:r>
    </w:p>
    <w:p w:rsidR="00EF703F" w:rsidRDefault="00EF703F" w:rsidP="00EF703F">
      <w:r>
        <w:t xml:space="preserve">                           &lt;b:rwUst&gt;740.74&lt;/b:rwUst&gt;</w:t>
      </w:r>
    </w:p>
    <w:p w:rsidR="00EF703F" w:rsidRDefault="00EF703F" w:rsidP="00EF703F">
      <w:r>
        <w:t xml:space="preserve">                           &lt;b:satzmehrkm&gt;0&lt;/b:satzmehrkm&gt;</w:t>
      </w:r>
    </w:p>
    <w:p w:rsidR="00EF703F" w:rsidRDefault="00EF703F" w:rsidP="00EF703F">
      <w:r>
        <w:t xml:space="preserve">                           &lt;b:sysangvar&gt;4944&lt;/b:sysangvar&gt;</w:t>
      </w:r>
    </w:p>
    <w:p w:rsidR="00EF703F" w:rsidRDefault="00EF703F" w:rsidP="00EF703F">
      <w:r>
        <w:t xml:space="preserve">                           &lt;b:sysantrag&gt;0&lt;/b:sysantrag&gt;</w:t>
      </w:r>
    </w:p>
    <w:p w:rsidR="00EF703F" w:rsidRDefault="00EF703F" w:rsidP="00EF703F">
      <w:r>
        <w:t xml:space="preserve">                           &lt;b:sysobusetype&gt;2&lt;/b:sysobusetype&gt;</w:t>
      </w:r>
    </w:p>
    <w:p w:rsidR="00EF703F" w:rsidRPr="006B79C5" w:rsidRDefault="00EF703F" w:rsidP="00EF703F">
      <w:pPr>
        <w:rPr>
          <w:lang w:val="en-US"/>
        </w:rPr>
      </w:pPr>
      <w:r>
        <w:t xml:space="preserve">                           </w:t>
      </w:r>
      <w:r w:rsidRPr="006B79C5">
        <w:rPr>
          <w:lang w:val="en-US"/>
        </w:rPr>
        <w:t>&lt;b:sysprhgrp&gt;0&lt;/b:sysprhgrp&gt;</w:t>
      </w:r>
    </w:p>
    <w:p w:rsidR="00EF703F" w:rsidRPr="006B79C5" w:rsidRDefault="00EF703F" w:rsidP="00EF703F">
      <w:pPr>
        <w:rPr>
          <w:lang w:val="en-US"/>
        </w:rPr>
      </w:pPr>
      <w:r w:rsidRPr="006B79C5">
        <w:rPr>
          <w:lang w:val="en-US"/>
        </w:rPr>
        <w:t xml:space="preserve">                           &lt;b:sysprproduct&gt;2638&lt;/b:sysprproduct&gt;</w:t>
      </w:r>
    </w:p>
    <w:p w:rsidR="00EF703F" w:rsidRDefault="00EF703F" w:rsidP="00EF703F">
      <w:r w:rsidRPr="006B79C5">
        <w:rPr>
          <w:lang w:val="en-US"/>
        </w:rPr>
        <w:t xml:space="preserve">                           </w:t>
      </w:r>
      <w:r>
        <w:t>&lt;b:syswaehrung&gt;1&lt;/b:syswaehrung&gt;</w:t>
      </w:r>
    </w:p>
    <w:p w:rsidR="00EF703F" w:rsidRDefault="00EF703F" w:rsidP="00EF703F">
      <w:r>
        <w:t xml:space="preserve">                           &lt;b:sz&gt;1097.41&lt;/b:sz&gt;</w:t>
      </w:r>
    </w:p>
    <w:p w:rsidR="00EF703F" w:rsidRDefault="00EF703F" w:rsidP="00EF703F">
      <w:r>
        <w:t xml:space="preserve">                           &lt;b:szBrutto&gt;1185.2&lt;/b:szBrutto&gt;</w:t>
      </w:r>
    </w:p>
    <w:p w:rsidR="00EF703F" w:rsidRDefault="00EF703F" w:rsidP="00EF703F">
      <w:r>
        <w:t xml:space="preserve">                           &lt;b:szUst&gt;87.79&lt;/b:szUst&gt;</w:t>
      </w:r>
    </w:p>
    <w:p w:rsidR="00EF703F" w:rsidRDefault="00EF703F" w:rsidP="00EF703F">
      <w:r>
        <w:t xml:space="preserve">                           &lt;b:verrechnung&gt;0&lt;/b:verrechnung&gt;</w:t>
      </w:r>
    </w:p>
    <w:p w:rsidR="00EF703F" w:rsidRDefault="00EF703F" w:rsidP="00EF703F">
      <w:r>
        <w:t xml:space="preserve">                           &lt;b:verrechnungFlag&gt;true&lt;/b:verrechnungFlag&gt;</w:t>
      </w:r>
    </w:p>
    <w:p w:rsidR="00EF703F" w:rsidRDefault="00EF703F" w:rsidP="00EF703F">
      <w:r>
        <w:t xml:space="preserve">                           &lt;b:waehrungBezeichnung i:nil="true"/&gt;</w:t>
      </w:r>
    </w:p>
    <w:p w:rsidR="00EF703F" w:rsidRDefault="00EF703F" w:rsidP="00EF703F">
      <w:r>
        <w:t xml:space="preserve">                           &lt;b:zins&gt;5.6&lt;/b:zins&gt;</w:t>
      </w:r>
    </w:p>
    <w:p w:rsidR="00EF703F" w:rsidRDefault="00EF703F" w:rsidP="00EF703F">
      <w:r>
        <w:t xml:space="preserve">                           &lt;b:zinscust&gt;4.9&lt;/b:zinscust&gt;</w:t>
      </w:r>
    </w:p>
    <w:p w:rsidR="00EF703F" w:rsidRDefault="00EF703F" w:rsidP="00EF703F">
      <w:r>
        <w:t xml:space="preserve">                           &lt;b:zinseff&gt;5.011558&lt;/b:zinseff&gt;</w:t>
      </w:r>
    </w:p>
    <w:p w:rsidR="00EF703F" w:rsidRDefault="00EF703F" w:rsidP="00EF703F">
      <w:r>
        <w:t xml:space="preserve">                           &lt;b:zinsrap&gt;0&lt;/b:zinsrap&gt;</w:t>
      </w:r>
    </w:p>
    <w:p w:rsidR="00EF703F" w:rsidRDefault="00EF703F" w:rsidP="00EF703F">
      <w:r>
        <w:t xml:space="preserve">                        &lt;/b:angAntKalkDto&gt;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&lt;b:provision&gt;5.9&lt;/b:provision&gt;</w:t>
      </w:r>
    </w:p>
    <w:p w:rsidR="00EF703F" w:rsidRPr="006B79C5" w:rsidRDefault="00EF703F" w:rsidP="00EF703F">
      <w:pPr>
        <w:rPr>
          <w:lang w:val="en-US"/>
        </w:rPr>
      </w:pPr>
      <w:r w:rsidRPr="006B79C5">
        <w:rPr>
          <w:lang w:val="en-US"/>
        </w:rPr>
        <w:t xml:space="preserve">                              &lt;b:provisionBrutto&gt;5.9&lt;/b:provisionBrutto&gt;</w:t>
      </w:r>
    </w:p>
    <w:p w:rsidR="00EF703F" w:rsidRDefault="00EF703F" w:rsidP="00EF703F">
      <w:r w:rsidRPr="006B79C5">
        <w:rPr>
          <w:lang w:val="en-US"/>
        </w:rPr>
        <w:t xml:space="preserve">                              </w:t>
      </w:r>
      <w:r>
        <w:t>&lt;b:provisionPro&gt;0.01&lt;/b:provisionPro&gt;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&lt;b:sysprov&gt;9183&lt;/b:sysprov&gt;</w:t>
      </w:r>
    </w:p>
    <w:p w:rsidR="00EF703F" w:rsidRDefault="00EF703F" w:rsidP="00EF703F">
      <w:r>
        <w:lastRenderedPageBreak/>
        <w:t xml:space="preserve">                              &lt;b:sysprprovtype&gt;1&lt;/b:sysprprovtype&gt;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&lt;b:provision&gt;52.95&lt;/b:provision&gt;</w:t>
      </w:r>
    </w:p>
    <w:p w:rsidR="00EF703F" w:rsidRPr="006B79C5" w:rsidRDefault="00EF703F" w:rsidP="00EF703F">
      <w:pPr>
        <w:rPr>
          <w:lang w:val="en-US"/>
        </w:rPr>
      </w:pPr>
      <w:r w:rsidRPr="006B79C5">
        <w:rPr>
          <w:lang w:val="en-US"/>
        </w:rPr>
        <w:t xml:space="preserve">                              &lt;b:provisionBrutto&gt;52.95&lt;/b:provisionBrutto&gt;</w:t>
      </w:r>
    </w:p>
    <w:p w:rsidR="00EF703F" w:rsidRDefault="00EF703F" w:rsidP="00EF703F">
      <w:r w:rsidRPr="006B79C5">
        <w:rPr>
          <w:lang w:val="en-US"/>
        </w:rPr>
        <w:t xml:space="preserve">                              </w:t>
      </w:r>
      <w:r>
        <w:t>&lt;b:provisionPro&gt;0.09&lt;/b:provisionPro&gt;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&lt;b:sysprov&gt;9184&lt;/b:sysprov&gt;</w:t>
      </w:r>
    </w:p>
    <w:p w:rsidR="00EF703F" w:rsidRDefault="00EF703F" w:rsidP="00EF703F">
      <w:r>
        <w:t xml:space="preserve">                              &lt;b:sysprprovtype&gt;1&lt;/b:sysprprovtype&gt;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&lt;b:provision&gt;7.25&lt;/b:provision&gt;</w:t>
      </w:r>
    </w:p>
    <w:p w:rsidR="00EF703F" w:rsidRPr="006B79C5" w:rsidRDefault="00EF703F" w:rsidP="00EF703F">
      <w:pPr>
        <w:rPr>
          <w:lang w:val="en-US"/>
        </w:rPr>
      </w:pPr>
      <w:r w:rsidRPr="006B79C5">
        <w:rPr>
          <w:lang w:val="en-US"/>
        </w:rPr>
        <w:t xml:space="preserve">                              &lt;b:provisionBrutto&gt;7.25&lt;/b:provisionBrutto&gt;</w:t>
      </w:r>
    </w:p>
    <w:p w:rsidR="00EF703F" w:rsidRDefault="00EF703F" w:rsidP="00EF703F">
      <w:r w:rsidRPr="006B79C5">
        <w:rPr>
          <w:lang w:val="en-US"/>
        </w:rPr>
        <w:t xml:space="preserve">                              </w:t>
      </w:r>
      <w:r>
        <w:t>&lt;b:provisionPro&gt;0.5&lt;/b:provisionPro&gt;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&lt;b:sysprov&gt;9185&lt;/b:sysprov&gt;</w:t>
      </w:r>
    </w:p>
    <w:p w:rsidR="00EF703F" w:rsidRDefault="00EF703F" w:rsidP="00EF703F">
      <w:r>
        <w:t xml:space="preserve">                              &lt;b:sysprprovtype&gt;26&lt;/b:sysprprovtype&gt;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&lt;b:provision&gt;65.45&lt;/b:provision&gt;</w:t>
      </w:r>
    </w:p>
    <w:p w:rsidR="00EF703F" w:rsidRPr="006B79C5" w:rsidRDefault="00EF703F" w:rsidP="00EF703F">
      <w:pPr>
        <w:rPr>
          <w:lang w:val="en-US"/>
        </w:rPr>
      </w:pPr>
      <w:r w:rsidRPr="006B79C5">
        <w:rPr>
          <w:lang w:val="en-US"/>
        </w:rPr>
        <w:t xml:space="preserve">                              &lt;b:provisionBrutto&gt;65.45&lt;/b:provisionBrutto&gt;</w:t>
      </w:r>
    </w:p>
    <w:p w:rsidR="00EF703F" w:rsidRDefault="00EF703F" w:rsidP="00EF703F">
      <w:r w:rsidRPr="006B79C5">
        <w:rPr>
          <w:lang w:val="en-US"/>
        </w:rPr>
        <w:t xml:space="preserve">                              </w:t>
      </w:r>
      <w:r>
        <w:t>&lt;b:provisionPro&gt;4.5&lt;/b:provisionPro&gt;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&lt;b:sysprov&gt;9186&lt;/b:sysprov&gt;</w:t>
      </w:r>
    </w:p>
    <w:p w:rsidR="00EF703F" w:rsidRDefault="00EF703F" w:rsidP="00EF703F">
      <w:r>
        <w:t xml:space="preserve">                              &lt;b:sysprprovtype&gt;26&lt;/b:sysprprovtype&gt;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lastRenderedPageBreak/>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&lt;b:provision&gt;12.8&lt;/b:provision&gt;</w:t>
      </w:r>
    </w:p>
    <w:p w:rsidR="00EF703F" w:rsidRPr="006B79C5" w:rsidRDefault="00EF703F" w:rsidP="00EF703F">
      <w:pPr>
        <w:rPr>
          <w:lang w:val="en-US"/>
        </w:rPr>
      </w:pPr>
      <w:r w:rsidRPr="006B79C5">
        <w:rPr>
          <w:lang w:val="en-US"/>
        </w:rPr>
        <w:t xml:space="preserve">                              &lt;b:provisionBrutto&gt;12.8&lt;/b:provisionBrutto&gt;</w:t>
      </w:r>
    </w:p>
    <w:p w:rsidR="00EF703F" w:rsidRDefault="00EF703F" w:rsidP="00EF703F">
      <w:r w:rsidRPr="006B79C5">
        <w:rPr>
          <w:lang w:val="en-US"/>
        </w:rPr>
        <w:t xml:space="preserve">                              </w:t>
      </w:r>
      <w:r>
        <w:t>&lt;b:provisionPro&gt;0.5&lt;/b:provisionPro&gt;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&lt;b:sysprov&gt;9187&lt;/b:sysprov&gt;</w:t>
      </w:r>
    </w:p>
    <w:p w:rsidR="00EF703F" w:rsidRDefault="00EF703F" w:rsidP="00EF703F">
      <w:r>
        <w:t xml:space="preserve">                              &lt;b:sysprprovtype&gt;21&lt;/b:sysprprovtype&gt;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&lt;b:defaultprovision&gt;0&lt;/b:defaultprovision&gt;</w:t>
      </w:r>
    </w:p>
    <w:p w:rsidR="00EF703F" w:rsidRDefault="00EF703F" w:rsidP="00EF703F">
      <w:r>
        <w:t xml:space="preserve">                              &lt;b:defaultprovisionbrutto&gt;0&lt;/b:defaultprovisionbrutto&gt;</w:t>
      </w:r>
    </w:p>
    <w:p w:rsidR="00EF703F" w:rsidRDefault="00EF703F" w:rsidP="00EF703F">
      <w:r>
        <w:t xml:space="preserve">                              &lt;b:defaultprovisionp&gt;0&lt;/b:defaultprovisionp&gt;</w:t>
      </w:r>
    </w:p>
    <w:p w:rsidR="00EF703F" w:rsidRDefault="00EF703F" w:rsidP="00EF703F">
      <w:r>
        <w:t xml:space="preserve">                              &lt;b:defaultprovisionust&gt;0&lt;/b:defaultprovisionust&gt;</w:t>
      </w:r>
    </w:p>
    <w:p w:rsidR="00EF703F" w:rsidRDefault="00EF703F" w:rsidP="00EF703F">
      <w:r>
        <w:t xml:space="preserve">                              &lt;b:flaglocked&gt;0&lt;/b:flaglocked&gt;</w:t>
      </w:r>
    </w:p>
    <w:p w:rsidR="00EF703F" w:rsidRDefault="00EF703F" w:rsidP="00EF703F">
      <w:r>
        <w:t xml:space="preserve">                              &lt;b:partnerBezeichnung i:nil="true"/&gt;</w:t>
      </w:r>
    </w:p>
    <w:p w:rsidR="00EF703F" w:rsidRDefault="00EF703F" w:rsidP="00EF703F">
      <w:r>
        <w:t xml:space="preserve">                              &lt;b:prProvTypeBezeichnung i:nil="true"/&gt;</w:t>
      </w:r>
    </w:p>
    <w:p w:rsidR="00EF703F" w:rsidRPr="006B79C5" w:rsidRDefault="00EF703F" w:rsidP="00EF703F">
      <w:pPr>
        <w:rPr>
          <w:lang w:val="en-US"/>
        </w:rPr>
      </w:pPr>
      <w:r>
        <w:t xml:space="preserve">                              </w:t>
      </w:r>
      <w:r w:rsidRPr="006B79C5">
        <w:rPr>
          <w:lang w:val="en-US"/>
        </w:rPr>
        <w:t>&lt;b:provision&gt;115.35&lt;/b:provision&gt;</w:t>
      </w:r>
    </w:p>
    <w:p w:rsidR="00EF703F" w:rsidRPr="006B79C5" w:rsidRDefault="00EF703F" w:rsidP="00EF703F">
      <w:pPr>
        <w:rPr>
          <w:lang w:val="en-US"/>
        </w:rPr>
      </w:pPr>
      <w:r w:rsidRPr="006B79C5">
        <w:rPr>
          <w:lang w:val="en-US"/>
        </w:rPr>
        <w:t xml:space="preserve">                              &lt;b:provisionBrutto&gt;115.35&lt;/b:provisionBrutto&gt;</w:t>
      </w:r>
    </w:p>
    <w:p w:rsidR="00EF703F" w:rsidRDefault="00EF703F" w:rsidP="00EF703F">
      <w:r w:rsidRPr="006B79C5">
        <w:rPr>
          <w:lang w:val="en-US"/>
        </w:rPr>
        <w:t xml:space="preserve">                              </w:t>
      </w:r>
      <w:r>
        <w:t>&lt;b:provisionPro&gt;4.5&lt;/b:provisionPro&gt;</w:t>
      </w:r>
    </w:p>
    <w:p w:rsidR="00EF703F" w:rsidRDefault="00EF703F" w:rsidP="00EF703F">
      <w:r>
        <w:t xml:space="preserve">                              &lt;b:provisionUst&gt;0&lt;/b:provisionUst&gt;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&lt;b:syspartner&gt;0&lt;/b:syspartner&gt;</w:t>
      </w:r>
    </w:p>
    <w:p w:rsidR="00EF703F" w:rsidRDefault="00EF703F" w:rsidP="00EF703F">
      <w:r>
        <w:t xml:space="preserve">                              &lt;b:sysprov&gt;9188&lt;/b:sysprov&gt;</w:t>
      </w:r>
    </w:p>
    <w:p w:rsidR="00EF703F" w:rsidRDefault="00EF703F" w:rsidP="00EF703F">
      <w:r>
        <w:t xml:space="preserve">                              &lt;b:sysprprovtype&gt;21&lt;/b:sysprprovtype&gt;</w:t>
      </w:r>
    </w:p>
    <w:p w:rsidR="00EF703F" w:rsidRDefault="00EF703F" w:rsidP="00EF703F">
      <w:r>
        <w:t xml:space="preserve">                           &lt;/b:AngAntProvDto&gt;</w:t>
      </w:r>
    </w:p>
    <w:p w:rsidR="00EF703F" w:rsidRDefault="00EF703F" w:rsidP="00EF703F">
      <w:r>
        <w:t xml:space="preserve">                        &lt;/b:angAntProvDto&gt;</w:t>
      </w:r>
    </w:p>
    <w:p w:rsidR="00EF703F" w:rsidRDefault="00EF703F" w:rsidP="00EF703F">
      <w:r>
        <w:t xml:space="preserve">                        &lt;b:angAntProvDtoRapMax/&gt;</w:t>
      </w:r>
    </w:p>
    <w:p w:rsidR="00EF703F" w:rsidRDefault="00EF703F" w:rsidP="00EF703F">
      <w:r>
        <w:t xml:space="preserve">                        &lt;b:angAntProvDtoRapMin/&gt;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&lt;b:betrag&gt;93.3&lt;/b:betrag&gt;</w:t>
      </w:r>
    </w:p>
    <w:p w:rsidR="00EF703F" w:rsidRDefault="00EF703F" w:rsidP="00EF703F">
      <w:r>
        <w:t xml:space="preserve">                              &lt;b:betragBrutto&gt;100.8&lt;/b:betragBrutto&gt;</w:t>
      </w:r>
    </w:p>
    <w:p w:rsidR="00EF703F" w:rsidRDefault="00EF703F" w:rsidP="00EF703F">
      <w:r>
        <w:t xml:space="preserve">                              &lt;b:betragust&gt;7.5&lt;/b:betragust&gt;</w:t>
      </w:r>
    </w:p>
    <w:p w:rsidR="00EF703F" w:rsidRDefault="00EF703F" w:rsidP="00EF703F">
      <w:r>
        <w:t xml:space="preserve">                              &lt;b:subvGBezeichnung i:nil="true"/&gt;</w:t>
      </w:r>
    </w:p>
    <w:p w:rsidR="00EF703F" w:rsidRDefault="00EF703F" w:rsidP="00EF703F">
      <w:r>
        <w:t xml:space="preserve">                              &lt;b:subvTypBezeichnung i:nil="true"/&gt;</w:t>
      </w:r>
    </w:p>
    <w:p w:rsidR="00EF703F" w:rsidRDefault="00EF703F" w:rsidP="00EF703F">
      <w:r>
        <w:t xml:space="preserve">                              &lt;b:sysangvar&gt;0&lt;/b:sysangvar&gt;</w:t>
      </w:r>
    </w:p>
    <w:p w:rsidR="00EF703F" w:rsidRDefault="00EF703F" w:rsidP="00EF703F">
      <w:r>
        <w:t xml:space="preserve">                              &lt;b:sysantrag&gt;0&lt;/b:sysantrag&gt;</w:t>
      </w:r>
    </w:p>
    <w:p w:rsidR="00EF703F" w:rsidRDefault="00EF703F" w:rsidP="00EF703F">
      <w:r>
        <w:t xml:space="preserve">                              &lt;b:syssubvg&gt;1&lt;/b:syssubvg&gt;</w:t>
      </w:r>
    </w:p>
    <w:p w:rsidR="00EF703F" w:rsidRDefault="00EF703F" w:rsidP="00EF703F">
      <w:r>
        <w:t xml:space="preserve">                              &lt;b:syssubvtyp&gt;0&lt;/b:syssubvtyp&gt;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&lt;b:betrag&gt;839.9&lt;/b:betrag&gt;</w:t>
      </w:r>
    </w:p>
    <w:p w:rsidR="00EF703F" w:rsidRDefault="00EF703F" w:rsidP="00EF703F">
      <w:r>
        <w:t xml:space="preserve">                              &lt;b:betragBrutto&gt;907.1&lt;/b:betragBrutto&gt;</w:t>
      </w:r>
    </w:p>
    <w:p w:rsidR="00EF703F" w:rsidRDefault="00EF703F" w:rsidP="00EF703F">
      <w:r>
        <w:t xml:space="preserve">                              &lt;b:betragust&gt;67.2&lt;/b:betragust&gt;</w:t>
      </w:r>
    </w:p>
    <w:p w:rsidR="00EF703F" w:rsidRDefault="00EF703F" w:rsidP="00EF703F">
      <w:r>
        <w:t xml:space="preserve">                              &lt;b:subvGBezeichnung i:nil="true"/&gt;</w:t>
      </w:r>
    </w:p>
    <w:p w:rsidR="00EF703F" w:rsidRDefault="00EF703F" w:rsidP="00EF703F">
      <w:r>
        <w:t xml:space="preserve">                              &lt;b:subvTypBezeichnung i:nil="true"/&gt;</w:t>
      </w:r>
    </w:p>
    <w:p w:rsidR="00EF703F" w:rsidRDefault="00EF703F" w:rsidP="00EF703F">
      <w:r>
        <w:t xml:space="preserve">                              &lt;b:sysangvar&gt;0&lt;/b:sysangvar&gt;</w:t>
      </w:r>
    </w:p>
    <w:p w:rsidR="00EF703F" w:rsidRDefault="00EF703F" w:rsidP="00EF703F">
      <w:r>
        <w:lastRenderedPageBreak/>
        <w:t xml:space="preserve">                              &lt;b:sysantrag&gt;0&lt;/b:sysantrag&gt;</w:t>
      </w:r>
    </w:p>
    <w:p w:rsidR="00EF703F" w:rsidRDefault="00EF703F" w:rsidP="00EF703F">
      <w:r>
        <w:t xml:space="preserve">                              &lt;b:syssubvg&gt;15298&lt;/b:syssubvg&gt;</w:t>
      </w:r>
    </w:p>
    <w:p w:rsidR="00EF703F" w:rsidRDefault="00EF703F" w:rsidP="00EF703F">
      <w:r>
        <w:t xml:space="preserve">                              &lt;b:syssubvtyp&gt;0&lt;/b:syssubvtyp&gt;</w:t>
      </w:r>
    </w:p>
    <w:p w:rsidR="00EF703F" w:rsidRDefault="00EF703F" w:rsidP="00EF703F">
      <w:r>
        <w:t xml:space="preserve">                           &lt;/b:AngAntSubvDto&gt;</w:t>
      </w:r>
    </w:p>
    <w:p w:rsidR="00EF703F" w:rsidRDefault="00EF703F" w:rsidP="00EF703F">
      <w:r>
        <w:t xml:space="preserve">                        &lt;/b:angAntSubvDto&gt;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&lt;b:code&gt;14L1-&lt;/b:code&gt;</w:t>
      </w:r>
    </w:p>
    <w:p w:rsidR="00EF703F" w:rsidRDefault="00EF703F" w:rsidP="00EF703F">
      <w:r>
        <w:t xml:space="preserve">                              &lt;b:lz&gt;48&lt;/b:lz&gt;</w:t>
      </w:r>
    </w:p>
    <w:p w:rsidR="00EF703F" w:rsidRDefault="00EF703F" w:rsidP="00EF703F">
      <w:r>
        <w:t xml:space="preserve">                              &lt;b:mitfinflag&gt;0&lt;/b:mitfinflag&gt;</w:t>
      </w:r>
    </w:p>
    <w:p w:rsidR="00EF703F" w:rsidRDefault="00EF703F" w:rsidP="00EF703F">
      <w:r>
        <w:t xml:space="preserve">                              &lt;b:ppy&gt;12&lt;/b:ppy&gt;</w:t>
      </w:r>
    </w:p>
    <w:p w:rsidR="00EF703F" w:rsidRDefault="00EF703F" w:rsidP="00EF703F">
      <w:r>
        <w:t xml:space="preserve">                              &lt;b:praemie&gt;30.3&lt;/b:praemie&gt;</w:t>
      </w:r>
    </w:p>
    <w:p w:rsidR="00EF703F" w:rsidRPr="006B79C5" w:rsidRDefault="00EF703F" w:rsidP="00EF703F">
      <w:pPr>
        <w:rPr>
          <w:lang w:val="en-US"/>
        </w:rPr>
      </w:pPr>
      <w:r>
        <w:t xml:space="preserve">                              </w:t>
      </w:r>
      <w:r w:rsidRPr="006B79C5">
        <w:rPr>
          <w:lang w:val="en-US"/>
        </w:rPr>
        <w:t>&lt;b:praemiep&gt;2.558&lt;/b:praemiep&gt;</w:t>
      </w:r>
    </w:p>
    <w:p w:rsidR="00EF703F" w:rsidRPr="006B79C5" w:rsidRDefault="00EF703F" w:rsidP="00EF703F">
      <w:pPr>
        <w:rPr>
          <w:lang w:val="en-US"/>
        </w:rPr>
      </w:pPr>
      <w:r w:rsidRPr="006B79C5">
        <w:rPr>
          <w:lang w:val="en-US"/>
        </w:rPr>
        <w:t xml:space="preserve">                              &lt;b:serviceType&gt;RIP&lt;/b:serviceType&gt;</w:t>
      </w:r>
    </w:p>
    <w:p w:rsidR="00EF703F" w:rsidRDefault="00EF703F" w:rsidP="00EF703F">
      <w:r w:rsidRPr="006B79C5">
        <w:rPr>
          <w:lang w:val="en-US"/>
        </w:rPr>
        <w:t xml:space="preserve">                              </w:t>
      </w:r>
      <w:r>
        <w:t>&lt;b:sysangvar&gt;0&lt;/b:sysangvar&gt;</w:t>
      </w:r>
    </w:p>
    <w:p w:rsidR="00EF703F" w:rsidRDefault="00EF703F" w:rsidP="00EF703F">
      <w:r>
        <w:t xml:space="preserve">                              &lt;b:sysantrag&gt;0&lt;/b:sysantrag&gt;</w:t>
      </w:r>
    </w:p>
    <w:p w:rsidR="00EF703F" w:rsidRDefault="00EF703F" w:rsidP="00EF703F">
      <w:r>
        <w:t xml:space="preserve">                              &lt;b:sysvs&gt;0&lt;/b:sysvs&gt;</w:t>
      </w:r>
    </w:p>
    <w:p w:rsidR="00EF703F" w:rsidRDefault="00EF703F" w:rsidP="00EF703F">
      <w:r>
        <w:t xml:space="preserve">                              &lt;b:sysvstyp&gt;18&lt;/b:sysvstyp&gt;</w:t>
      </w:r>
    </w:p>
    <w:p w:rsidR="00EF703F" w:rsidRDefault="00EF703F" w:rsidP="00EF703F">
      <w:r>
        <w:t xml:space="preserve">                              &lt;b:vsBezeichnung i:nil="true"/&gt;</w:t>
      </w:r>
    </w:p>
    <w:p w:rsidR="00EF703F" w:rsidRDefault="00EF703F" w:rsidP="00EF703F">
      <w:r>
        <w:t xml:space="preserve">                              &lt;b:vsTypBezeichnung&gt;Todesfall / Cas de décès / Caso di decesso&lt;/b:vsTypBezeichnung&gt;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&lt;b:code&gt;14L1-&lt;/b:code&gt;</w:t>
      </w:r>
    </w:p>
    <w:p w:rsidR="00EF703F" w:rsidRDefault="00EF703F" w:rsidP="00EF703F">
      <w:r>
        <w:t xml:space="preserve">                              &lt;b:lz&gt;48&lt;/b:lz&gt;</w:t>
      </w:r>
    </w:p>
    <w:p w:rsidR="00EF703F" w:rsidRDefault="00EF703F" w:rsidP="00EF703F">
      <w:r>
        <w:t xml:space="preserve">                              &lt;b:mitfinflag&gt;0&lt;/b:mitfinflag&gt;</w:t>
      </w:r>
    </w:p>
    <w:p w:rsidR="00EF703F" w:rsidRDefault="00EF703F" w:rsidP="00EF703F">
      <w:r>
        <w:t xml:space="preserve">                              &lt;b:ppy&gt;12&lt;/b:ppy&gt;</w:t>
      </w:r>
    </w:p>
    <w:p w:rsidR="00EF703F" w:rsidRDefault="00EF703F" w:rsidP="00EF703F">
      <w:r>
        <w:t xml:space="preserve">                              &lt;b:praemie&gt;53.4&lt;/b:praemie&gt;</w:t>
      </w:r>
    </w:p>
    <w:p w:rsidR="00EF703F" w:rsidRPr="006B79C5" w:rsidRDefault="00EF703F" w:rsidP="00EF703F">
      <w:pPr>
        <w:rPr>
          <w:lang w:val="en-US"/>
        </w:rPr>
      </w:pPr>
      <w:r>
        <w:t xml:space="preserve">                              </w:t>
      </w:r>
      <w:r w:rsidRPr="006B79C5">
        <w:rPr>
          <w:lang w:val="en-US"/>
        </w:rPr>
        <w:t>&lt;b:praemiep&gt;4.506&lt;/b:praemiep&gt;</w:t>
      </w:r>
    </w:p>
    <w:p w:rsidR="00EF703F" w:rsidRPr="006B79C5" w:rsidRDefault="00EF703F" w:rsidP="00EF703F">
      <w:pPr>
        <w:rPr>
          <w:lang w:val="en-US"/>
        </w:rPr>
      </w:pPr>
      <w:r w:rsidRPr="006B79C5">
        <w:rPr>
          <w:lang w:val="en-US"/>
        </w:rPr>
        <w:t xml:space="preserve">                              &lt;b:serviceType&gt;AUA&lt;/b:serviceType&gt;</w:t>
      </w:r>
    </w:p>
    <w:p w:rsidR="00EF703F" w:rsidRDefault="00EF703F" w:rsidP="00EF703F">
      <w:r w:rsidRPr="006B79C5">
        <w:rPr>
          <w:lang w:val="en-US"/>
        </w:rPr>
        <w:t xml:space="preserve">                              </w:t>
      </w:r>
      <w:r>
        <w:t>&lt;b:sysangvar&gt;0&lt;/b:sysangvar&gt;</w:t>
      </w:r>
    </w:p>
    <w:p w:rsidR="00EF703F" w:rsidRDefault="00EF703F" w:rsidP="00EF703F">
      <w:r>
        <w:t xml:space="preserve">                              &lt;b:sysantrag&gt;0&lt;/b:sysantrag&gt;</w:t>
      </w:r>
    </w:p>
    <w:p w:rsidR="00EF703F" w:rsidRDefault="00EF703F" w:rsidP="00EF703F">
      <w:r>
        <w:t xml:space="preserve">                              &lt;b:sysvs&gt;0&lt;/b:sysvs&gt;</w:t>
      </w:r>
    </w:p>
    <w:p w:rsidR="00EF703F" w:rsidRDefault="00EF703F" w:rsidP="00EF703F">
      <w:r>
        <w:t xml:space="preserve">                              &lt;b:sysvstyp&gt;12&lt;/b:sysvstyp&gt;</w:t>
      </w:r>
    </w:p>
    <w:p w:rsidR="00EF703F" w:rsidRDefault="00EF703F" w:rsidP="00EF703F">
      <w:r>
        <w:t xml:space="preserve">                              &lt;b:vsBezeichnung i:nil="true"/&gt;</w:t>
      </w:r>
    </w:p>
    <w:p w:rsidR="00EF703F" w:rsidRDefault="00EF703F" w:rsidP="00EF703F">
      <w:r>
        <w:t xml:space="preserve">                              &lt;b:vsTypBezeichnung&gt;Erwerbslosigkeit / Incapacité de gain / Inoccupazione&lt;/b:vsTypBezeichnung&gt;</w:t>
      </w:r>
    </w:p>
    <w:p w:rsidR="00EF703F" w:rsidRDefault="00EF703F" w:rsidP="00EF703F">
      <w:r>
        <w:t xml:space="preserve">                           &lt;/b:AngAntVsDto&gt;</w:t>
      </w:r>
    </w:p>
    <w:p w:rsidR="00EF703F" w:rsidRDefault="00EF703F" w:rsidP="00EF703F">
      <w:r>
        <w:t xml:space="preserve">                        &lt;/b:angAntVsDto&gt;</w:t>
      </w:r>
    </w:p>
    <w:p w:rsidR="00EF703F" w:rsidRDefault="00EF703F" w:rsidP="00EF703F">
      <w:r>
        <w:t xml:space="preserve">                     &lt;/b:kalkulation&gt;</w:t>
      </w:r>
    </w:p>
    <w:p w:rsidR="00EF703F" w:rsidRDefault="00EF703F" w:rsidP="00EF703F">
      <w:r>
        <w:t xml:space="preserve">                     &lt;b:rang&gt;1&lt;/b:rang&gt;</w:t>
      </w:r>
    </w:p>
    <w:p w:rsidR="00EF703F" w:rsidRDefault="00EF703F" w:rsidP="00EF703F">
      <w:r>
        <w:t xml:space="preserve">                     &lt;b:sysangebot&gt;5156&lt;/b:sysangebot&gt;</w:t>
      </w:r>
    </w:p>
    <w:p w:rsidR="00EF703F" w:rsidRDefault="00EF703F" w:rsidP="00EF703F">
      <w:r>
        <w:t xml:space="preserve">                     &lt;b:sysangvar&gt;4944&lt;/b:sysangvar&gt;</w:t>
      </w:r>
    </w:p>
    <w:p w:rsidR="00EF703F" w:rsidRDefault="00EF703F" w:rsidP="00EF703F">
      <w:r>
        <w:t xml:space="preserve">                  &lt;/b:AngAntVarDto&gt;</w:t>
      </w:r>
    </w:p>
    <w:p w:rsidR="00EF703F" w:rsidRDefault="00EF703F" w:rsidP="00EF703F">
      <w:r>
        <w:t xml:space="preserve">               &lt;/b:angAntVars&gt;</w:t>
      </w:r>
    </w:p>
    <w:p w:rsidR="00EF703F" w:rsidRDefault="00EF703F" w:rsidP="00EF703F">
      <w:r>
        <w:t xml:space="preserve">               &lt;b:angebot&gt;1000000788&lt;/b:angebot&gt;</w:t>
      </w:r>
    </w:p>
    <w:p w:rsidR="00EF703F" w:rsidRDefault="00EF703F" w:rsidP="00EF703F">
      <w:r>
        <w:t xml:space="preserve">               &lt;b:kunde&gt;</w:t>
      </w:r>
    </w:p>
    <w:p w:rsidR="00EF703F" w:rsidRDefault="00EF703F" w:rsidP="00EF703F">
      <w:r>
        <w:t xml:space="preserve">                  &lt;b:adressen/&gt;</w:t>
      </w:r>
    </w:p>
    <w:p w:rsidR="00EF703F" w:rsidRDefault="00EF703F" w:rsidP="00EF703F">
      <w:r>
        <w:t xml:space="preserve">                  &lt;b:anrede&gt;Sehr geehrter Herr&lt;/b:anrede&gt;</w:t>
      </w:r>
    </w:p>
    <w:p w:rsidR="00EF703F" w:rsidRDefault="00EF703F" w:rsidP="00EF703F">
      <w:r>
        <w:t xml:space="preserve">                  &lt;b:anredeCode&gt;2&lt;/b:anredeCode&gt;</w:t>
      </w:r>
    </w:p>
    <w:p w:rsidR="00EF703F" w:rsidRDefault="00EF703F" w:rsidP="00EF703F">
      <w:r>
        <w:t xml:space="preserve">                  &lt;b:anredeCodeKont i:nil="true"/&gt;</w:t>
      </w:r>
    </w:p>
    <w:p w:rsidR="00EF703F" w:rsidRDefault="00EF703F" w:rsidP="00EF703F">
      <w:r>
        <w:t xml:space="preserve">                  &lt;b:anredeKont i:nil="true"/&gt;</w:t>
      </w:r>
    </w:p>
    <w:p w:rsidR="00EF703F" w:rsidRDefault="00EF703F" w:rsidP="00EF703F">
      <w:r>
        <w:t xml:space="preserve">                  &lt;b:auslausweis&gt;&lt;/b:auslausweis&gt;</w:t>
      </w:r>
    </w:p>
    <w:p w:rsidR="00EF703F" w:rsidRDefault="00EF703F" w:rsidP="00EF703F">
      <w:r>
        <w:t xml:space="preserve">                  &lt;b:auslausweisCode&gt;&lt;/b:auslausweisCode&gt;</w:t>
      </w:r>
    </w:p>
    <w:p w:rsidR="00EF703F" w:rsidRDefault="00EF703F" w:rsidP="00EF703F">
      <w:r>
        <w:t xml:space="preserve">                  &lt;b:auslausweisGueltig i:nil="true"/&gt;</w:t>
      </w:r>
    </w:p>
    <w:p w:rsidR="00EF703F" w:rsidRDefault="00EF703F" w:rsidP="00EF703F">
      <w:r>
        <w:t xml:space="preserve">                  &lt;b:brancheBezeichnung i:nil="true"/&gt;</w:t>
      </w:r>
    </w:p>
    <w:p w:rsidR="00EF703F" w:rsidRDefault="00EF703F" w:rsidP="00EF703F">
      <w:r>
        <w:t xml:space="preserve">                  &lt;b:einreisedatum i:nil="true"/&gt;</w:t>
      </w:r>
    </w:p>
    <w:p w:rsidR="00EF703F" w:rsidRPr="006B79C5" w:rsidRDefault="00EF703F" w:rsidP="00EF703F">
      <w:pPr>
        <w:rPr>
          <w:lang w:val="en-US"/>
        </w:rPr>
      </w:pPr>
      <w:r>
        <w:lastRenderedPageBreak/>
        <w:t xml:space="preserve">                  </w:t>
      </w:r>
      <w:r w:rsidRPr="006B79C5">
        <w:rPr>
          <w:lang w:val="en-US"/>
        </w:rPr>
        <w:t>&lt;b:email i:nil="true"/&gt;</w:t>
      </w:r>
    </w:p>
    <w:p w:rsidR="00EF703F" w:rsidRDefault="00EF703F" w:rsidP="00EF703F">
      <w:r w:rsidRPr="006B79C5">
        <w:rPr>
          <w:lang w:val="en-US"/>
        </w:rPr>
        <w:t xml:space="preserve">                  </w:t>
      </w:r>
      <w:r>
        <w:t>&lt;b:erreichbBis&gt;0&lt;/b:erreichbBis&gt;</w:t>
      </w:r>
    </w:p>
    <w:p w:rsidR="00EF703F" w:rsidRDefault="00EF703F" w:rsidP="00EF703F">
      <w:r>
        <w:t xml:space="preserve">                  &lt;b:erreichbVon&gt;0&lt;/b:erreichbVon&gt;</w:t>
      </w:r>
    </w:p>
    <w:p w:rsidR="00EF703F" w:rsidRDefault="00EF703F" w:rsidP="00EF703F">
      <w:r>
        <w:t xml:space="preserve">                  &lt;b:erreichbtel&gt;0&lt;/b:erreichbtel&gt;</w:t>
      </w:r>
    </w:p>
    <w:p w:rsidR="00EF703F" w:rsidRDefault="00EF703F" w:rsidP="00EF703F">
      <w:r>
        <w:t xml:space="preserve">                  &lt;b:gebdatum&gt;1970-09-13T00:00:00&lt;/b:gebdatum&gt;</w:t>
      </w:r>
    </w:p>
    <w:p w:rsidR="00EF703F" w:rsidRPr="006B79C5" w:rsidRDefault="00EF703F" w:rsidP="00EF703F">
      <w:pPr>
        <w:rPr>
          <w:lang w:val="en-US"/>
        </w:rPr>
      </w:pPr>
      <w:r>
        <w:t xml:space="preserve">                  </w:t>
      </w:r>
      <w:r w:rsidRPr="006B79C5">
        <w:rPr>
          <w:lang w:val="en-US"/>
        </w:rPr>
        <w:t>&lt;b:gruendung i:nil="true"/&gt;</w:t>
      </w:r>
    </w:p>
    <w:p w:rsidR="00EF703F" w:rsidRPr="006B79C5" w:rsidRDefault="00EF703F" w:rsidP="00EF703F">
      <w:pPr>
        <w:rPr>
          <w:lang w:val="en-US"/>
        </w:rPr>
      </w:pPr>
      <w:r w:rsidRPr="006B79C5">
        <w:rPr>
          <w:lang w:val="en-US"/>
        </w:rPr>
        <w:t xml:space="preserve">                  &lt;b:handy&gt;456789&lt;/b:handy&gt;</w:t>
      </w:r>
    </w:p>
    <w:p w:rsidR="00EF703F" w:rsidRPr="006B79C5" w:rsidRDefault="00EF703F" w:rsidP="00EF703F">
      <w:pPr>
        <w:rPr>
          <w:lang w:val="en-US"/>
        </w:rPr>
      </w:pPr>
      <w:r w:rsidRPr="006B79C5">
        <w:rPr>
          <w:lang w:val="en-US"/>
        </w:rPr>
        <w:t xml:space="preserve">                  &lt;b:hregister i:nil="true"/&gt;</w:t>
      </w:r>
    </w:p>
    <w:p w:rsidR="00EF703F" w:rsidRDefault="00EF703F" w:rsidP="00EF703F">
      <w:r w:rsidRPr="006B79C5">
        <w:rPr>
          <w:lang w:val="en-US"/>
        </w:rPr>
        <w:t xml:space="preserve">                  </w:t>
      </w:r>
      <w:r>
        <w:t>&lt;b:hregisterFlag&gt;false&lt;/b:hregisterFlag&gt;</w:t>
      </w:r>
    </w:p>
    <w:p w:rsidR="00EF703F" w:rsidRPr="006B79C5" w:rsidRDefault="00EF703F" w:rsidP="00EF703F">
      <w:pPr>
        <w:rPr>
          <w:lang w:val="en-US"/>
        </w:rPr>
      </w:pPr>
      <w:r>
        <w:t xml:space="preserve">                  </w:t>
      </w:r>
      <w:r w:rsidRPr="006B79C5">
        <w:rPr>
          <w:lang w:val="en-US"/>
        </w:rPr>
        <w:t>&lt;b:hsnr&gt;12&lt;/b:hsnr&gt;</w:t>
      </w:r>
    </w:p>
    <w:p w:rsidR="00EF703F" w:rsidRPr="006B79C5" w:rsidRDefault="00EF703F" w:rsidP="00EF703F">
      <w:pPr>
        <w:rPr>
          <w:lang w:val="en-US"/>
        </w:rPr>
      </w:pPr>
      <w:r w:rsidRPr="006B79C5">
        <w:rPr>
          <w:lang w:val="en-US"/>
        </w:rPr>
        <w:t xml:space="preserve">                  &lt;b:hsnr2 i:nil="true"/&gt;</w:t>
      </w:r>
    </w:p>
    <w:p w:rsidR="00EF703F" w:rsidRDefault="00EF703F" w:rsidP="00EF703F">
      <w:r w:rsidRPr="006B79C5">
        <w:rPr>
          <w:lang w:val="en-US"/>
        </w:rPr>
        <w:t xml:space="preserve">                  </w:t>
      </w:r>
      <w:r>
        <w:t>&lt;b:kdtypBezeichnung&gt;Privat&lt;/b:kdtypBezeichnung&gt;</w:t>
      </w:r>
    </w:p>
    <w:p w:rsidR="00EF703F" w:rsidRDefault="00EF703F" w:rsidP="00EF703F">
      <w:r>
        <w:t xml:space="preserve">                  &lt;b:kontos/&gt;</w:t>
      </w:r>
    </w:p>
    <w:p w:rsidR="00EF703F" w:rsidRDefault="00EF703F" w:rsidP="00EF703F">
      <w:r>
        <w:t xml:space="preserve">                  &lt;b:land2Bezeichnung i:nil="true"/&gt;</w:t>
      </w:r>
    </w:p>
    <w:p w:rsidR="00EF703F" w:rsidRDefault="00EF703F" w:rsidP="00EF703F">
      <w:r>
        <w:t xml:space="preserve">                  &lt;b:landBezeichnung i:nil="true"/&gt;</w:t>
      </w:r>
    </w:p>
    <w:p w:rsidR="00EF703F" w:rsidRDefault="00EF703F" w:rsidP="00EF703F">
      <w:r>
        <w:t xml:space="preserve">                  &lt;b:landNatBezeichnung i:nil="true"/&gt;</w:t>
      </w:r>
    </w:p>
    <w:p w:rsidR="00EF703F" w:rsidRDefault="00EF703F" w:rsidP="00EF703F">
      <w:r>
        <w:t xml:space="preserve">                  &lt;b:langBezeichnung i:nil="true"/&gt;</w:t>
      </w:r>
    </w:p>
    <w:p w:rsidR="00EF703F" w:rsidRDefault="00EF703F" w:rsidP="00EF703F">
      <w:r>
        <w:t xml:space="preserve">                  &lt;b:langKorrBezeichnung i:nil="true"/&gt;</w:t>
      </w:r>
    </w:p>
    <w:p w:rsidR="00EF703F" w:rsidRDefault="00EF703F" w:rsidP="00EF703F">
      <w:r>
        <w:t xml:space="preserve">                  &lt;b:name&gt;Jäger&lt;/b:name&gt;</w:t>
      </w:r>
    </w:p>
    <w:p w:rsidR="00EF703F" w:rsidRPr="006B79C5" w:rsidRDefault="00EF703F" w:rsidP="00EF703F">
      <w:pPr>
        <w:rPr>
          <w:lang w:val="en-US"/>
        </w:rPr>
      </w:pPr>
      <w:r>
        <w:t xml:space="preserve">                  </w:t>
      </w:r>
      <w:r w:rsidRPr="006B79C5">
        <w:rPr>
          <w:lang w:val="en-US"/>
        </w:rPr>
        <w:t>&lt;b:nameKont i:nil="true"/&gt;</w:t>
      </w:r>
    </w:p>
    <w:p w:rsidR="00EF703F" w:rsidRPr="006B79C5" w:rsidRDefault="00EF703F" w:rsidP="00EF703F">
      <w:pPr>
        <w:rPr>
          <w:lang w:val="en-US"/>
        </w:rPr>
      </w:pPr>
      <w:r w:rsidRPr="006B79C5">
        <w:rPr>
          <w:lang w:val="en-US"/>
        </w:rPr>
        <w:t xml:space="preserve">                  &lt;b:ort&gt;Thalwil&lt;/b:ort&gt;</w:t>
      </w:r>
    </w:p>
    <w:p w:rsidR="00EF703F" w:rsidRPr="006B79C5" w:rsidRDefault="00EF703F" w:rsidP="00EF703F">
      <w:pPr>
        <w:rPr>
          <w:lang w:val="en-US"/>
        </w:rPr>
      </w:pPr>
      <w:r w:rsidRPr="006B79C5">
        <w:rPr>
          <w:lang w:val="en-US"/>
        </w:rPr>
        <w:t xml:space="preserve">                  &lt;b:ort2 i:nil="true"/&gt;</w:t>
      </w:r>
    </w:p>
    <w:p w:rsidR="00EF703F" w:rsidRDefault="00EF703F" w:rsidP="00EF703F">
      <w:r w:rsidRPr="006B79C5">
        <w:rPr>
          <w:lang w:val="en-US"/>
        </w:rPr>
        <w:t xml:space="preserve">                  </w:t>
      </w:r>
      <w:r>
        <w:t>&lt;b:plz&gt;8800&lt;/b:plz&gt;</w:t>
      </w:r>
    </w:p>
    <w:p w:rsidR="00EF703F" w:rsidRDefault="00EF703F" w:rsidP="00EF703F">
      <w:r>
        <w:t xml:space="preserve">                  &lt;b:plz2 i:nil="true"/&gt;</w:t>
      </w:r>
    </w:p>
    <w:p w:rsidR="00EF703F" w:rsidRDefault="00EF703F" w:rsidP="00EF703F">
      <w:r>
        <w:t xml:space="preserve">                  &lt;b:rechtsform&gt;0&lt;/b:rechtsform&gt;</w:t>
      </w:r>
    </w:p>
    <w:p w:rsidR="00EF703F" w:rsidRDefault="00EF703F" w:rsidP="00EF703F">
      <w:r>
        <w:t xml:space="preserve">                  &lt;b:rechtsformCode&gt;&lt;/b:rechtsformCode&gt;</w:t>
      </w:r>
    </w:p>
    <w:p w:rsidR="00EF703F" w:rsidRDefault="00EF703F" w:rsidP="00EF703F">
      <w:r>
        <w:t xml:space="preserve">                  &lt;b:revFlag&gt;false&lt;/b:revFlag&gt;</w:t>
      </w:r>
    </w:p>
    <w:p w:rsidR="00EF703F" w:rsidRDefault="00EF703F" w:rsidP="00EF703F">
      <w:r>
        <w:t xml:space="preserve">                  &lt;b:staat2Bezeichnung i:nil="true"/&gt;</w:t>
      </w:r>
    </w:p>
    <w:p w:rsidR="00EF703F" w:rsidRDefault="00EF703F" w:rsidP="00EF703F">
      <w:r>
        <w:t xml:space="preserve">                  &lt;b:staatBezeichnung i:nil="true"/&gt;</w:t>
      </w:r>
    </w:p>
    <w:p w:rsidR="00EF703F" w:rsidRDefault="00EF703F" w:rsidP="00EF703F">
      <w:r>
        <w:t xml:space="preserve">                  &lt;b:strasse&gt;Wimmerstrasse&lt;/b:strasse&gt;</w:t>
      </w:r>
    </w:p>
    <w:p w:rsidR="00EF703F" w:rsidRPr="006B79C5" w:rsidRDefault="00EF703F" w:rsidP="00EF703F">
      <w:pPr>
        <w:rPr>
          <w:lang w:val="en-US"/>
        </w:rPr>
      </w:pPr>
      <w:r>
        <w:t xml:space="preserve">                  </w:t>
      </w:r>
      <w:r w:rsidRPr="006B79C5">
        <w:rPr>
          <w:lang w:val="en-US"/>
        </w:rPr>
        <w:t>&lt;b:strasse2 i:nil="true"/&gt;</w:t>
      </w:r>
    </w:p>
    <w:p w:rsidR="00EF703F" w:rsidRDefault="00EF703F" w:rsidP="00EF703F">
      <w:r w:rsidRPr="006B79C5">
        <w:rPr>
          <w:lang w:val="en-US"/>
        </w:rPr>
        <w:t xml:space="preserve">                  </w:t>
      </w:r>
      <w:r>
        <w:t>&lt;b:sysbranche&gt;0&lt;/b:sysbranche&gt;</w:t>
      </w:r>
    </w:p>
    <w:p w:rsidR="00EF703F" w:rsidRDefault="00EF703F" w:rsidP="00EF703F">
      <w:r>
        <w:t xml:space="preserve">                  &lt;b:sysctlang&gt;1&lt;/b:sysctlang&gt;</w:t>
      </w:r>
    </w:p>
    <w:p w:rsidR="00EF703F" w:rsidRDefault="00EF703F" w:rsidP="00EF703F">
      <w:r>
        <w:t xml:space="preserve">                  &lt;b:sysctlangkorr&gt;0&lt;/b:sysctlangkorr&gt;</w:t>
      </w:r>
    </w:p>
    <w:p w:rsidR="00EF703F" w:rsidRDefault="00EF703F" w:rsidP="00EF703F">
      <w:r>
        <w:t xml:space="preserve">                  &lt;b:sysit&gt;14750&lt;/b:sysit&gt;</w:t>
      </w:r>
    </w:p>
    <w:p w:rsidR="00EF703F" w:rsidRDefault="00EF703F" w:rsidP="00EF703F">
      <w:r>
        <w:t xml:space="preserve">                  &lt;b:syskd&gt;0&lt;/b:syskd&gt;</w:t>
      </w:r>
    </w:p>
    <w:p w:rsidR="00EF703F" w:rsidRDefault="00EF703F" w:rsidP="00EF703F">
      <w:r>
        <w:t xml:space="preserve">                  &lt;b:syskdtyp&gt;1&lt;/b:syskdtyp&gt;</w:t>
      </w:r>
    </w:p>
    <w:p w:rsidR="00EF703F" w:rsidRDefault="00EF703F" w:rsidP="00EF703F">
      <w:r>
        <w:t xml:space="preserve">                  &lt;b:sysland&gt;10&lt;/b:sysland&gt;</w:t>
      </w:r>
    </w:p>
    <w:p w:rsidR="00EF703F" w:rsidRDefault="00EF703F" w:rsidP="00EF703F">
      <w:r>
        <w:t xml:space="preserve">                  &lt;b:sysland2&gt;0&lt;/b:sysland2&gt;</w:t>
      </w:r>
    </w:p>
    <w:p w:rsidR="00EF703F" w:rsidRDefault="00EF703F" w:rsidP="00EF703F">
      <w:r>
        <w:t xml:space="preserve">                  &lt;b:syslandnat&gt;10&lt;/b:syslandnat&gt;</w:t>
      </w:r>
    </w:p>
    <w:p w:rsidR="00EF703F" w:rsidRDefault="00EF703F" w:rsidP="00EF703F">
      <w:r>
        <w:t xml:space="preserve">                  &lt;b:sysstaat&gt;26&lt;/b:sysstaat&gt;</w:t>
      </w:r>
    </w:p>
    <w:p w:rsidR="00EF703F" w:rsidRDefault="00EF703F" w:rsidP="00EF703F">
      <w:r>
        <w:t xml:space="preserve">                  &lt;b:sysstaat2&gt;0&lt;/b:sysstaat2&gt;</w:t>
      </w:r>
    </w:p>
    <w:p w:rsidR="00EF703F" w:rsidRDefault="00EF703F" w:rsidP="00EF703F">
      <w:r>
        <w:t xml:space="preserve">                  &lt;b:telefon&gt;5678&lt;/b:telefon&gt;</w:t>
      </w:r>
    </w:p>
    <w:p w:rsidR="00EF703F" w:rsidRDefault="00EF703F" w:rsidP="00EF703F">
      <w:r>
        <w:t xml:space="preserve">                  &lt;b:telefon2&gt;45678&lt;/b:telefon2&gt;</w:t>
      </w:r>
    </w:p>
    <w:p w:rsidR="00EF703F" w:rsidRDefault="00EF703F" w:rsidP="00EF703F">
      <w:r>
        <w:t xml:space="preserve">                  &lt;b:titel&gt;Herr&lt;/b:titel&gt;</w:t>
      </w:r>
    </w:p>
    <w:p w:rsidR="00EF703F" w:rsidRPr="006B79C5" w:rsidRDefault="00EF703F" w:rsidP="00EF703F">
      <w:pPr>
        <w:rPr>
          <w:lang w:val="en-US"/>
        </w:rPr>
      </w:pPr>
      <w:r>
        <w:t xml:space="preserve">                  </w:t>
      </w:r>
      <w:r w:rsidRPr="006B79C5">
        <w:rPr>
          <w:lang w:val="en-US"/>
        </w:rPr>
        <w:t>&lt;b:titel2 i:nil="true"/&gt;</w:t>
      </w:r>
    </w:p>
    <w:p w:rsidR="00EF703F" w:rsidRDefault="00EF703F" w:rsidP="00EF703F">
      <w:r w:rsidRPr="006B79C5">
        <w:rPr>
          <w:lang w:val="en-US"/>
        </w:rPr>
        <w:t xml:space="preserve">                  </w:t>
      </w:r>
      <w:r>
        <w:t>&lt;b:titelCode&gt;2&lt;/b:titelCode&gt;</w:t>
      </w:r>
    </w:p>
    <w:p w:rsidR="00EF703F" w:rsidRDefault="00EF703F" w:rsidP="00EF703F">
      <w:r>
        <w:t xml:space="preserve">                  &lt;b:titelKont i:nil="true"/&gt;</w:t>
      </w:r>
    </w:p>
    <w:p w:rsidR="00EF703F" w:rsidRPr="006B79C5" w:rsidRDefault="00EF703F" w:rsidP="00EF703F">
      <w:pPr>
        <w:rPr>
          <w:lang w:val="en-US"/>
        </w:rPr>
      </w:pPr>
      <w:r>
        <w:t xml:space="preserve">                  </w:t>
      </w:r>
      <w:r w:rsidRPr="006B79C5">
        <w:rPr>
          <w:lang w:val="en-US"/>
        </w:rPr>
        <w:t>&lt;b:url i:nil="true"/&gt;</w:t>
      </w:r>
    </w:p>
    <w:p w:rsidR="00EF703F" w:rsidRDefault="00EF703F" w:rsidP="00EF703F">
      <w:r w:rsidRPr="006B79C5">
        <w:rPr>
          <w:lang w:val="en-US"/>
        </w:rPr>
        <w:t xml:space="preserve">                  </w:t>
      </w:r>
      <w:r>
        <w:t>&lt;b:vorname&gt;Kurt&lt;/b:vorname&gt;</w:t>
      </w:r>
    </w:p>
    <w:p w:rsidR="00EF703F" w:rsidRDefault="00EF703F" w:rsidP="00EF703F">
      <w:r>
        <w:t xml:space="preserve">                  &lt;b:vornameKont i:nil="true"/&gt;</w:t>
      </w:r>
    </w:p>
    <w:p w:rsidR="00EF703F" w:rsidRDefault="00EF703F" w:rsidP="00EF703F">
      <w:r>
        <w:t xml:space="preserve">                  &lt;b:wohnseit&gt;2000-12-12T00:00:00&lt;/b:wohnseit&gt;</w:t>
      </w:r>
    </w:p>
    <w:p w:rsidR="00EF703F" w:rsidRDefault="00EF703F" w:rsidP="00EF703F">
      <w:r>
        <w:t xml:space="preserve">                  &lt;b:zusatz i:nil="true"/&gt;</w:t>
      </w:r>
    </w:p>
    <w:p w:rsidR="00EF703F" w:rsidRDefault="00EF703F" w:rsidP="00EF703F">
      <w:r>
        <w:t xml:space="preserve">                  &lt;b:zusatzdaten&gt;</w:t>
      </w:r>
    </w:p>
    <w:p w:rsidR="00EF703F" w:rsidRDefault="00EF703F" w:rsidP="00EF703F">
      <w:r>
        <w:t xml:space="preserve">                     &lt;b:ZusatzdatenDto&gt;</w:t>
      </w:r>
    </w:p>
    <w:p w:rsidR="00EF703F" w:rsidRDefault="00EF703F" w:rsidP="00EF703F">
      <w:r>
        <w:t xml:space="preserve">                        &lt;b:kdtyp&gt;1&lt;/b:kdtyp&gt;</w:t>
      </w:r>
    </w:p>
    <w:p w:rsidR="00EF703F" w:rsidRDefault="00EF703F" w:rsidP="00EF703F">
      <w:r>
        <w:t xml:space="preserve">                        &lt;b:pkz&gt;</w:t>
      </w:r>
    </w:p>
    <w:p w:rsidR="00EF703F" w:rsidRDefault="00EF703F" w:rsidP="00EF703F">
      <w:r>
        <w:lastRenderedPageBreak/>
        <w:t xml:space="preserve">                           &lt;b:PkzDto&gt;</w:t>
      </w:r>
    </w:p>
    <w:p w:rsidR="00EF703F" w:rsidRDefault="00EF703F" w:rsidP="00EF703F">
      <w:r>
        <w:t xml:space="preserve">                              &lt;b:anzkinder&gt;0&lt;/b:anzkinder&gt;</w:t>
      </w:r>
    </w:p>
    <w:p w:rsidR="00EF703F" w:rsidRDefault="00EF703F" w:rsidP="00EF703F">
      <w:r>
        <w:t xml:space="preserve">                              &lt;b:anzkinder1&gt;0&lt;/b:anzkinder1&gt;</w:t>
      </w:r>
    </w:p>
    <w:p w:rsidR="00EF703F" w:rsidRDefault="00EF703F" w:rsidP="00EF703F">
      <w:r>
        <w:t xml:space="preserve">                              &lt;b:anzkinder2&gt;0&lt;/b:anzkinder2&gt;</w:t>
      </w:r>
    </w:p>
    <w:p w:rsidR="00EF703F" w:rsidRDefault="00EF703F" w:rsidP="00EF703F">
      <w:r>
        <w:t xml:space="preserve">                              &lt;b:anzkinder3&gt;0&lt;/b:anzkinder3&gt;</w:t>
      </w:r>
    </w:p>
    <w:p w:rsidR="00EF703F" w:rsidRDefault="00EF703F" w:rsidP="00EF703F">
      <w:r>
        <w:t xml:space="preserve">                              &lt;b:anzvollstr&gt;0&lt;/b:anzvollstr&gt;</w:t>
      </w:r>
    </w:p>
    <w:p w:rsidR="00EF703F" w:rsidRDefault="00EF703F" w:rsidP="00EF703F">
      <w:r>
        <w:t xml:space="preserve">                              &lt;b:auslagen&gt;0&lt;/b:auslagen&gt;</w:t>
      </w:r>
    </w:p>
    <w:p w:rsidR="00EF703F" w:rsidRDefault="00EF703F" w:rsidP="00EF703F">
      <w:r>
        <w:t xml:space="preserve">                              &lt;b:auslagenCode i:nil="true"/&gt;</w:t>
      </w:r>
    </w:p>
    <w:p w:rsidR="00EF703F" w:rsidRDefault="00EF703F" w:rsidP="00EF703F">
      <w:r>
        <w:t xml:space="preserve">                              &lt;b:beruflichCode&gt;1&lt;/b:beruflichCode&gt;</w:t>
      </w:r>
    </w:p>
    <w:p w:rsidR="00EF703F" w:rsidRDefault="00EF703F" w:rsidP="00EF703F">
      <w:r>
        <w:t xml:space="preserve">                              &lt;b:beruflichCode2 i:nil="true"/&gt;</w:t>
      </w:r>
    </w:p>
    <w:p w:rsidR="00EF703F" w:rsidRDefault="00EF703F" w:rsidP="00EF703F">
      <w:r>
        <w:t xml:space="preserve">                              &lt;b:berufsauslagen&gt;0&lt;/b:berufsauslagen&gt;</w:t>
      </w:r>
    </w:p>
    <w:p w:rsidR="00EF703F" w:rsidRDefault="00EF703F" w:rsidP="00EF703F">
      <w:r>
        <w:t xml:space="preserve">                              &lt;b:berufsauslagenCode i:nil="true"/&gt;</w:t>
      </w:r>
    </w:p>
    <w:p w:rsidR="00EF703F" w:rsidRDefault="00EF703F" w:rsidP="00EF703F">
      <w:r>
        <w:t xml:space="preserve">                              &lt;b:beschbisAg1 i:nil="true"/&gt;</w:t>
      </w:r>
    </w:p>
    <w:p w:rsidR="00EF703F" w:rsidRDefault="00EF703F" w:rsidP="00EF703F">
      <w:r>
        <w:t xml:space="preserve">                              &lt;b:beschbisAg2 i:nil="true"/&gt;</w:t>
      </w:r>
    </w:p>
    <w:p w:rsidR="00EF703F" w:rsidRDefault="00EF703F" w:rsidP="00EF703F">
      <w:r>
        <w:t xml:space="preserve">                              &lt;b:beschseitAg1&gt;2007-12-12T00:00:00&lt;/b:beschseitAg1&gt;</w:t>
      </w:r>
    </w:p>
    <w:p w:rsidR="00EF703F" w:rsidRDefault="00EF703F" w:rsidP="00EF703F">
      <w:r>
        <w:t xml:space="preserve">                              &lt;b:beschseitAg2 i:nil="true"/&gt;</w:t>
      </w:r>
    </w:p>
    <w:p w:rsidR="00EF703F" w:rsidRDefault="00EF703F" w:rsidP="00EF703F">
      <w:r>
        <w:t xml:space="preserve">                              &lt;b:betragvollstr&gt;0&lt;/b:betragvollstr&gt;</w:t>
      </w:r>
    </w:p>
    <w:p w:rsidR="00EF703F" w:rsidRDefault="00EF703F" w:rsidP="00EF703F">
      <w:r>
        <w:t xml:space="preserve">                              &lt;b:ehepartnerFlag&gt;0&lt;/b:ehepartnerFlag&gt;</w:t>
      </w:r>
    </w:p>
    <w:p w:rsidR="00EF703F" w:rsidRDefault="00EF703F" w:rsidP="00EF703F">
      <w:r>
        <w:t xml:space="preserve">                              &lt;b:einkbrutto&gt;0&lt;/b:einkbrutto&gt;</w:t>
      </w:r>
    </w:p>
    <w:p w:rsidR="00EF703F" w:rsidRDefault="00EF703F" w:rsidP="00EF703F">
      <w:r>
        <w:t xml:space="preserve">                              &lt;b:einknetto&gt;7800&lt;/b:einknetto&gt;</w:t>
      </w:r>
    </w:p>
    <w:p w:rsidR="00EF703F" w:rsidRDefault="00EF703F" w:rsidP="00EF703F">
      <w:r>
        <w:t xml:space="preserve">                              &lt;b:einknettoFlag&gt;true&lt;/b:einknettoFlag&gt;</w:t>
      </w:r>
    </w:p>
    <w:p w:rsidR="00EF703F" w:rsidRDefault="00EF703F" w:rsidP="00EF703F">
      <w:r>
        <w:t xml:space="preserve">                              &lt;b:familienstand&gt;1&lt;/b:familienstand&gt;</w:t>
      </w:r>
    </w:p>
    <w:p w:rsidR="00EF703F" w:rsidRDefault="00EF703F" w:rsidP="00EF703F">
      <w:r>
        <w:t xml:space="preserve">                              &lt;b:hsnrAg1&gt;12&lt;/b:hsnrAg1&gt;</w:t>
      </w:r>
    </w:p>
    <w:p w:rsidR="00EF703F" w:rsidRPr="006B79C5" w:rsidRDefault="00EF703F" w:rsidP="00EF703F">
      <w:pPr>
        <w:rPr>
          <w:lang w:val="en-US"/>
        </w:rPr>
      </w:pPr>
      <w:r>
        <w:t xml:space="preserve">                              </w:t>
      </w:r>
      <w:r w:rsidRPr="006B79C5">
        <w:rPr>
          <w:lang w:val="en-US"/>
        </w:rPr>
        <w:t>&lt;b:hsnrAg2 i:nil="true"/&gt;</w:t>
      </w:r>
    </w:p>
    <w:p w:rsidR="00EF703F" w:rsidRPr="006B79C5" w:rsidRDefault="00EF703F" w:rsidP="00EF703F">
      <w:pPr>
        <w:rPr>
          <w:lang w:val="en-US"/>
        </w:rPr>
      </w:pPr>
      <w:r w:rsidRPr="006B79C5">
        <w:rPr>
          <w:lang w:val="en-US"/>
        </w:rPr>
        <w:t xml:space="preserve">                              &lt;b:jbonusbrutto&gt;0&lt;/b:jbonusbrutto&gt;</w:t>
      </w:r>
    </w:p>
    <w:p w:rsidR="00EF703F" w:rsidRPr="006B79C5" w:rsidRDefault="00EF703F" w:rsidP="00EF703F">
      <w:pPr>
        <w:rPr>
          <w:lang w:val="en-US"/>
        </w:rPr>
      </w:pPr>
      <w:r w:rsidRPr="006B79C5">
        <w:rPr>
          <w:lang w:val="en-US"/>
        </w:rPr>
        <w:t xml:space="preserve">                              &lt;b:jbonusnetto&gt;1000&lt;/b:jbonusnetto&gt;</w:t>
      </w:r>
    </w:p>
    <w:p w:rsidR="00EF703F" w:rsidRDefault="00EF703F" w:rsidP="00EF703F">
      <w:r w:rsidRPr="006B79C5">
        <w:rPr>
          <w:lang w:val="en-US"/>
        </w:rPr>
        <w:t xml:space="preserve">                              </w:t>
      </w:r>
      <w:r>
        <w:t>&lt;b:konkursFlag&gt;false&lt;/b:konkursFlag&gt;</w:t>
      </w:r>
    </w:p>
    <w:p w:rsidR="00EF703F" w:rsidRPr="006B79C5" w:rsidRDefault="00EF703F" w:rsidP="00EF703F">
      <w:pPr>
        <w:rPr>
          <w:lang w:val="en-US"/>
        </w:rPr>
      </w:pPr>
      <w:r>
        <w:t xml:space="preserve">                              </w:t>
      </w:r>
      <w:r w:rsidRPr="006B79C5">
        <w:rPr>
          <w:lang w:val="en-US"/>
        </w:rPr>
        <w:t>&lt;b:kredtrate&gt;0&lt;/b:kredtrate&gt;</w:t>
      </w:r>
    </w:p>
    <w:p w:rsidR="00EF703F" w:rsidRPr="006B79C5" w:rsidRDefault="00EF703F" w:rsidP="00EF703F">
      <w:pPr>
        <w:rPr>
          <w:lang w:val="en-US"/>
        </w:rPr>
      </w:pPr>
      <w:r w:rsidRPr="006B79C5">
        <w:rPr>
          <w:lang w:val="en-US"/>
        </w:rPr>
        <w:t xml:space="preserve">                              &lt;b:leasingrate&gt;0&lt;/b:leasingrate&gt;</w:t>
      </w:r>
    </w:p>
    <w:p w:rsidR="00EF703F" w:rsidRDefault="00EF703F" w:rsidP="00EF703F">
      <w:r w:rsidRPr="006B79C5">
        <w:rPr>
          <w:lang w:val="en-US"/>
        </w:rPr>
        <w:t xml:space="preserve">                              </w:t>
      </w:r>
      <w:r>
        <w:t>&lt;b:miete&gt;0&lt;/b:miete&gt;</w:t>
      </w:r>
    </w:p>
    <w:p w:rsidR="00EF703F" w:rsidRDefault="00EF703F" w:rsidP="00EF703F">
      <w:r>
        <w:t xml:space="preserve">                              &lt;b:monatslohnXtdFlag&gt;false&lt;/b:monatslohnXtdFlag&gt;</w:t>
      </w:r>
    </w:p>
    <w:p w:rsidR="00EF703F" w:rsidRDefault="00EF703F" w:rsidP="00EF703F">
      <w:r>
        <w:t xml:space="preserve">                              &lt;b:nameAg1&gt;Tischlerei Aldrupp&lt;/b:nameAg1&gt;</w:t>
      </w:r>
    </w:p>
    <w:p w:rsidR="00EF703F" w:rsidRPr="006B79C5" w:rsidRDefault="00EF703F" w:rsidP="00EF703F">
      <w:pPr>
        <w:rPr>
          <w:lang w:val="en-US"/>
        </w:rPr>
      </w:pPr>
      <w:r>
        <w:t xml:space="preserve">                              </w:t>
      </w:r>
      <w:r w:rsidRPr="006B79C5">
        <w:rPr>
          <w:lang w:val="en-US"/>
        </w:rPr>
        <w:t>&lt;b:nameAg2 i:nil="true"/&gt;</w:t>
      </w:r>
    </w:p>
    <w:p w:rsidR="00EF703F" w:rsidRPr="006B79C5" w:rsidRDefault="00EF703F" w:rsidP="00EF703F">
      <w:pPr>
        <w:rPr>
          <w:lang w:val="en-US"/>
        </w:rPr>
      </w:pPr>
      <w:r w:rsidRPr="006B79C5">
        <w:rPr>
          <w:lang w:val="en-US"/>
        </w:rPr>
        <w:t xml:space="preserve">                              &lt;b:nebeinkbrutto&gt;0&lt;/b:nebeinkbrutto&gt;</w:t>
      </w:r>
    </w:p>
    <w:p w:rsidR="00EF703F" w:rsidRPr="006B79C5" w:rsidRDefault="00EF703F" w:rsidP="00EF703F">
      <w:pPr>
        <w:rPr>
          <w:lang w:val="en-US"/>
        </w:rPr>
      </w:pPr>
      <w:r w:rsidRPr="006B79C5">
        <w:rPr>
          <w:lang w:val="en-US"/>
        </w:rPr>
        <w:t xml:space="preserve">                              &lt;b:nebeinknetto&gt;0&lt;/b:nebeinknetto&gt;</w:t>
      </w:r>
    </w:p>
    <w:p w:rsidR="00EF703F" w:rsidRPr="006B79C5" w:rsidRDefault="00EF703F" w:rsidP="00EF703F">
      <w:pPr>
        <w:rPr>
          <w:lang w:val="en-US"/>
        </w:rPr>
      </w:pPr>
      <w:r w:rsidRPr="006B79C5">
        <w:rPr>
          <w:lang w:val="en-US"/>
        </w:rPr>
        <w:t xml:space="preserve">                              &lt;b:ortAg1&gt;Thalwil&lt;/b:ortAg1&gt;</w:t>
      </w:r>
    </w:p>
    <w:p w:rsidR="00EF703F" w:rsidRPr="006B79C5" w:rsidRDefault="00EF703F" w:rsidP="00EF703F">
      <w:pPr>
        <w:rPr>
          <w:lang w:val="en-US"/>
        </w:rPr>
      </w:pPr>
      <w:r w:rsidRPr="006B79C5">
        <w:rPr>
          <w:lang w:val="en-US"/>
        </w:rPr>
        <w:t xml:space="preserve">                              &lt;b:ortAg2 i:nil="true"/&gt;</w:t>
      </w:r>
    </w:p>
    <w:p w:rsidR="00EF703F" w:rsidRDefault="00EF703F" w:rsidP="00EF703F">
      <w:r w:rsidRPr="006B79C5">
        <w:rPr>
          <w:lang w:val="en-US"/>
        </w:rPr>
        <w:t xml:space="preserve">                              </w:t>
      </w:r>
      <w:r>
        <w:t>&lt;b:plzAg1&gt;8800&lt;/b:plzAg1&gt;</w:t>
      </w:r>
    </w:p>
    <w:p w:rsidR="00EF703F" w:rsidRDefault="00EF703F" w:rsidP="00EF703F">
      <w:r>
        <w:t xml:space="preserve">                              &lt;b:plzAg2 i:nil="true"/&gt;</w:t>
      </w:r>
    </w:p>
    <w:p w:rsidR="00EF703F" w:rsidRDefault="00EF703F" w:rsidP="00EF703F">
      <w:r>
        <w:t xml:space="preserve">                              &lt;b:quellensteuerFlag&gt;false&lt;/b:quellensteuerFlag&gt;</w:t>
      </w:r>
    </w:p>
    <w:p w:rsidR="00EF703F" w:rsidRDefault="00EF703F" w:rsidP="00EF703F">
      <w:r>
        <w:t xml:space="preserve">                              &lt;b:strasseAg1&gt;Rennweg&lt;/b:strasseAg1&gt;</w:t>
      </w:r>
    </w:p>
    <w:p w:rsidR="00EF703F" w:rsidRPr="006B79C5" w:rsidRDefault="00EF703F" w:rsidP="00EF703F">
      <w:pPr>
        <w:rPr>
          <w:lang w:val="en-US"/>
        </w:rPr>
      </w:pPr>
      <w:r>
        <w:t xml:space="preserve">                              </w:t>
      </w:r>
      <w:r w:rsidRPr="006B79C5">
        <w:rPr>
          <w:lang w:val="en-US"/>
        </w:rPr>
        <w:t>&lt;b:strasseAg2 i:nil="true"/&gt;</w:t>
      </w:r>
    </w:p>
    <w:p w:rsidR="00EF703F" w:rsidRDefault="00EF703F" w:rsidP="00EF703F">
      <w:r w:rsidRPr="006B79C5">
        <w:rPr>
          <w:lang w:val="en-US"/>
        </w:rPr>
        <w:t xml:space="preserve">                              </w:t>
      </w:r>
      <w:r>
        <w:t>&lt;b:syspkz&gt;439595&lt;/b:syspkz&gt;</w:t>
      </w:r>
    </w:p>
    <w:p w:rsidR="00EF703F" w:rsidRDefault="00EF703F" w:rsidP="00EF703F">
      <w:r>
        <w:t xml:space="preserve">                              &lt;b:unterhalt&gt;0&lt;/b:unterhalt&gt;</w:t>
      </w:r>
    </w:p>
    <w:p w:rsidR="00EF703F" w:rsidRDefault="00EF703F" w:rsidP="00EF703F">
      <w:r>
        <w:t xml:space="preserve">                              &lt;b:unterhaltCode i:nil="true"/&gt;</w:t>
      </w:r>
    </w:p>
    <w:p w:rsidR="00EF703F" w:rsidRDefault="00EF703F" w:rsidP="00EF703F">
      <w:r>
        <w:t xml:space="preserve">                              &lt;b:weitereauslagen&gt;0&lt;/b:weitereauslagen&gt;</w:t>
      </w:r>
    </w:p>
    <w:p w:rsidR="00EF703F" w:rsidRDefault="00EF703F" w:rsidP="00EF703F">
      <w:r>
        <w:t xml:space="preserve">                              &lt;b:weitereauslagenCode i:nil="true"/&gt;</w:t>
      </w:r>
    </w:p>
    <w:p w:rsidR="00EF703F" w:rsidRDefault="00EF703F" w:rsidP="00EF703F">
      <w:r>
        <w:t xml:space="preserve">                              &lt;b:wohnverhCode&gt;0&lt;/b:wohnverhCode&gt;</w:t>
      </w:r>
    </w:p>
    <w:p w:rsidR="00EF703F" w:rsidRDefault="00EF703F" w:rsidP="00EF703F">
      <w:r>
        <w:t xml:space="preserve">                              &lt;b:zeinkCode i:nil="true"/&gt;</w:t>
      </w:r>
    </w:p>
    <w:p w:rsidR="00EF703F" w:rsidRDefault="00EF703F" w:rsidP="00EF703F">
      <w:r>
        <w:t xml:space="preserve">                              &lt;b:zeinkbrutto&gt;0&lt;/b:zeinkbrutto&gt;</w:t>
      </w:r>
    </w:p>
    <w:p w:rsidR="00EF703F" w:rsidRDefault="00EF703F" w:rsidP="00EF703F">
      <w:r>
        <w:t xml:space="preserve">                              &lt;b:zeinknetto&gt;0&lt;/b:zeinknetto&gt;</w:t>
      </w:r>
    </w:p>
    <w:p w:rsidR="00EF703F" w:rsidRDefault="00EF703F" w:rsidP="00EF703F">
      <w:r>
        <w:t xml:space="preserve">                           &lt;/b:PkzDto&gt;</w:t>
      </w:r>
    </w:p>
    <w:p w:rsidR="00EF703F" w:rsidRDefault="00EF703F" w:rsidP="00EF703F">
      <w:r>
        <w:t xml:space="preserve">                        &lt;/b:pkz&gt;</w:t>
      </w:r>
    </w:p>
    <w:p w:rsidR="00EF703F" w:rsidRDefault="00EF703F" w:rsidP="00EF703F">
      <w:r>
        <w:t xml:space="preserve">                        &lt;b:ukz/&gt;</w:t>
      </w:r>
    </w:p>
    <w:p w:rsidR="00EF703F" w:rsidRDefault="00EF703F" w:rsidP="00EF703F">
      <w:r>
        <w:t xml:space="preserve">                     &lt;/b:ZusatzdatenDto&gt;</w:t>
      </w:r>
    </w:p>
    <w:p w:rsidR="00EF703F" w:rsidRDefault="00EF703F" w:rsidP="00EF703F">
      <w:r>
        <w:t xml:space="preserve">                  &lt;/b:zusatzdaten&gt;</w:t>
      </w:r>
    </w:p>
    <w:p w:rsidR="00EF703F" w:rsidRDefault="00EF703F" w:rsidP="00EF703F">
      <w:r>
        <w:t xml:space="preserve">               &lt;/b:kunde&gt;</w:t>
      </w:r>
    </w:p>
    <w:p w:rsidR="00EF703F" w:rsidRDefault="00EF703F" w:rsidP="00EF703F">
      <w:r>
        <w:lastRenderedPageBreak/>
        <w:t xml:space="preserve">               &lt;b:mitantragsteller i:nil="true"/&gt;</w:t>
      </w:r>
    </w:p>
    <w:p w:rsidR="00EF703F" w:rsidRDefault="00EF703F" w:rsidP="00EF703F">
      <w:r>
        <w:t xml:space="preserve">               &lt;b:sysid&gt;5156&lt;/b:sysid&gt;</w:t>
      </w:r>
    </w:p>
    <w:p w:rsidR="00EF703F" w:rsidRDefault="00EF703F" w:rsidP="00EF703F">
      <w:r>
        <w:t xml:space="preserve">            &lt;/b:angebot&gt;</w:t>
      </w:r>
    </w:p>
    <w:p w:rsidR="00EF703F" w:rsidRPr="006B79C5" w:rsidRDefault="00EF703F" w:rsidP="00EF703F">
      <w:pPr>
        <w:rPr>
          <w:lang w:val="en-US"/>
        </w:rPr>
      </w:pPr>
      <w:r>
        <w:t xml:space="preserve">         </w:t>
      </w:r>
      <w:r w:rsidRPr="006B79C5">
        <w:rPr>
          <w:lang w:val="en-US"/>
        </w:rPr>
        <w:t>&lt;/createOrUpdateAngebotResult&gt;</w:t>
      </w:r>
    </w:p>
    <w:p w:rsidR="00EF703F" w:rsidRPr="006B79C5" w:rsidRDefault="00EF703F" w:rsidP="00EF703F">
      <w:pPr>
        <w:rPr>
          <w:lang w:val="en-US"/>
        </w:rPr>
      </w:pPr>
      <w:r w:rsidRPr="006B79C5">
        <w:rPr>
          <w:lang w:val="en-US"/>
        </w:rPr>
        <w:t xml:space="preserve">      &lt;/createOrUpdateAngebotResponse&gt;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&lt;/s:Envelope&gt;</w:t>
      </w:r>
    </w:p>
    <w:p w:rsidR="00EF703F" w:rsidRDefault="00EF703F" w:rsidP="00EF703F">
      <w:pPr>
        <w:pStyle w:val="berschrift3"/>
      </w:pPr>
      <w:bookmarkStart w:id="8052" w:name="_Toc499017632"/>
      <w:r>
        <w:t>createOrUpdateAntrag</w:t>
      </w:r>
      <w:bookmarkEnd w:id="8052"/>
    </w:p>
    <w:p w:rsidR="00EF703F" w:rsidRDefault="00EF703F" w:rsidP="00EF703F">
      <w:pPr>
        <w:pStyle w:val="berschrift4"/>
      </w:pPr>
      <w:bookmarkStart w:id="8053" w:name="_Toc499017633"/>
      <w:r w:rsidRPr="008E4EAF">
        <w:t>WebService Beschreibung</w:t>
      </w:r>
      <w:bookmarkEnd w:id="8053"/>
    </w:p>
    <w:p w:rsidR="00EF703F" w:rsidRDefault="00EF703F" w:rsidP="00EF703F"/>
    <w:p w:rsidR="00EF703F" w:rsidRDefault="00EF703F" w:rsidP="00EF703F">
      <w:r>
        <w:t>Erzeugt oder ändert einen Antrag. Kalkulation, Kunde und Objektdaten können aus dem Angebot übernommen werden.</w:t>
      </w:r>
    </w:p>
    <w:p w:rsidR="00EF703F" w:rsidRDefault="00EF703F" w:rsidP="00EF703F"/>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creates/updates the proposal</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&lt;/summary&gt;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&lt;param name="input"&gt;&lt;/param&gt;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808080"/>
          <w:sz w:val="19"/>
          <w:szCs w:val="19"/>
          <w:highlight w:val="white"/>
          <w:lang w:val="en-US" w:eastAsia="de-CH"/>
        </w:rPr>
        <w:t>///</w:t>
      </w:r>
      <w:r w:rsidRPr="006B79C5">
        <w:rPr>
          <w:rFonts w:ascii="Consolas" w:hAnsi="Consolas" w:cs="Consolas"/>
          <w:color w:val="008000"/>
          <w:sz w:val="19"/>
          <w:szCs w:val="19"/>
          <w:highlight w:val="white"/>
          <w:lang w:val="en-US" w:eastAsia="de-CH"/>
        </w:rPr>
        <w:t xml:space="preserve"> </w:t>
      </w:r>
      <w:r w:rsidRPr="006B79C5">
        <w:rPr>
          <w:rFonts w:ascii="Consolas" w:hAnsi="Consolas" w:cs="Consolas"/>
          <w:color w:val="808080"/>
          <w:sz w:val="19"/>
          <w:szCs w:val="19"/>
          <w:highlight w:val="white"/>
          <w:lang w:val="en-US" w:eastAsia="de-CH"/>
        </w:rPr>
        <w:t>&lt;returns&gt;&lt;/returns&gt;</w:t>
      </w:r>
    </w:p>
    <w:p w:rsidR="00EF703F" w:rsidRPr="006B79C5" w:rsidRDefault="00EF703F" w:rsidP="00EF703F">
      <w:pPr>
        <w:autoSpaceDE w:val="0"/>
        <w:autoSpaceDN w:val="0"/>
        <w:adjustRightInd w:val="0"/>
        <w:jc w:val="left"/>
        <w:rPr>
          <w:rFonts w:ascii="Consolas" w:hAnsi="Consolas" w:cs="Consolas"/>
          <w:color w:val="000000"/>
          <w:sz w:val="19"/>
          <w:szCs w:val="19"/>
          <w:highlight w:val="white"/>
          <w:lang w:val="en-US" w:eastAsia="de-CH"/>
        </w:rPr>
      </w:pPr>
      <w:r w:rsidRPr="006B79C5">
        <w:rPr>
          <w:rFonts w:ascii="Consolas" w:hAnsi="Consolas" w:cs="Consolas"/>
          <w:color w:val="000000"/>
          <w:sz w:val="19"/>
          <w:szCs w:val="19"/>
          <w:highlight w:val="white"/>
          <w:lang w:val="en-US" w:eastAsia="de-CH"/>
        </w:rPr>
        <w:t>[</w:t>
      </w:r>
      <w:r w:rsidRPr="006B79C5">
        <w:rPr>
          <w:rFonts w:ascii="Consolas" w:hAnsi="Consolas" w:cs="Consolas"/>
          <w:color w:val="2B91AF"/>
          <w:sz w:val="19"/>
          <w:szCs w:val="19"/>
          <w:highlight w:val="white"/>
          <w:lang w:val="en-US" w:eastAsia="de-CH"/>
        </w:rPr>
        <w:t>OperationContract</w:t>
      </w:r>
      <w:r w:rsidRPr="006B79C5">
        <w:rPr>
          <w:rFonts w:ascii="Consolas" w:hAnsi="Consolas" w:cs="Consolas"/>
          <w:color w:val="000000"/>
          <w:sz w:val="19"/>
          <w:szCs w:val="19"/>
          <w:highlight w:val="white"/>
          <w:lang w:val="en-US" w:eastAsia="de-CH"/>
        </w:rPr>
        <w:t>]</w:t>
      </w:r>
    </w:p>
    <w:p w:rsidR="00EF703F" w:rsidRPr="006B79C5" w:rsidRDefault="00EF703F" w:rsidP="00EF703F">
      <w:pPr>
        <w:pStyle w:val="Text"/>
        <w:rPr>
          <w:lang w:val="en-US"/>
        </w:rPr>
      </w:pPr>
      <w:r w:rsidRPr="006B79C5">
        <w:rPr>
          <w:rFonts w:ascii="Consolas" w:hAnsi="Consolas" w:cs="Consolas"/>
          <w:color w:val="2B91AF"/>
          <w:sz w:val="19"/>
          <w:szCs w:val="19"/>
          <w:highlight w:val="white"/>
          <w:lang w:val="en-US" w:eastAsia="de-CH"/>
        </w:rPr>
        <w:t>ocreateAntragDto</w:t>
      </w:r>
      <w:r w:rsidRPr="006B79C5">
        <w:rPr>
          <w:rFonts w:ascii="Consolas" w:hAnsi="Consolas" w:cs="Consolas"/>
          <w:color w:val="000000"/>
          <w:sz w:val="19"/>
          <w:szCs w:val="19"/>
          <w:highlight w:val="white"/>
          <w:lang w:val="en-US" w:eastAsia="de-CH"/>
        </w:rPr>
        <w:t xml:space="preserve"> createOrUpdateAntrag(</w:t>
      </w:r>
      <w:r w:rsidRPr="006B79C5">
        <w:rPr>
          <w:rFonts w:ascii="Consolas" w:hAnsi="Consolas" w:cs="Consolas"/>
          <w:color w:val="2B91AF"/>
          <w:sz w:val="19"/>
          <w:szCs w:val="19"/>
          <w:highlight w:val="white"/>
          <w:lang w:val="en-US" w:eastAsia="de-CH"/>
        </w:rPr>
        <w:t>icreateAntragDto</w:t>
      </w:r>
      <w:r w:rsidRPr="006B79C5">
        <w:rPr>
          <w:rFonts w:ascii="Consolas" w:hAnsi="Consolas" w:cs="Consolas"/>
          <w:color w:val="000000"/>
          <w:sz w:val="19"/>
          <w:szCs w:val="19"/>
          <w:highlight w:val="white"/>
          <w:lang w:val="en-US" w:eastAsia="de-CH"/>
        </w:rPr>
        <w:t xml:space="preserve"> input);</w:t>
      </w:r>
    </w:p>
    <w:p w:rsidR="00EF703F" w:rsidRDefault="00EF703F" w:rsidP="00EF703F">
      <w:pPr>
        <w:pStyle w:val="berschrift5"/>
      </w:pPr>
      <w:bookmarkStart w:id="8054" w:name="_Toc499017634"/>
      <w:r>
        <w:t>Inputstruktur</w:t>
      </w:r>
      <w:bookmarkEnd w:id="805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26092"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Required</w:t>
            </w:r>
            <w:r w:rsidRPr="00726092">
              <w:rPr>
                <w:rFonts w:ascii="Times New Roman" w:hAnsi="Times New Roman"/>
                <w:sz w:val="24"/>
              </w:rPr>
              <w:t xml:space="preserve"> </w:t>
            </w:r>
          </w:p>
        </w:tc>
      </w:tr>
      <w:tr w:rsidR="00726092"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Consolas" w:hAnsi="Consolas" w:cs="Consolas"/>
                <w:color w:val="2B91AF"/>
                <w:sz w:val="19"/>
                <w:szCs w:val="19"/>
                <w:lang w:eastAsia="de-CH"/>
              </w:rPr>
              <w:t xml:space="preserve">icreateAntragDto </w:t>
            </w:r>
          </w:p>
        </w:tc>
        <w:tc>
          <w:tcPr>
            <w:tcW w:w="150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r>
      <w:tr w:rsidR="00726092"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Consolas" w:hAnsi="Consolas" w:cs="Consolas"/>
                <w:color w:val="2B91AF"/>
                <w:sz w:val="19"/>
                <w:szCs w:val="19"/>
                <w:lang w:eastAsia="de-CH"/>
              </w:rPr>
              <w:t>AntragDto</w:t>
            </w:r>
            <w:r w:rsidRPr="0072609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Antrag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726092" w:rsidRPr="00726092" w:rsidRDefault="00726092"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r>
    </w:tbl>
    <w:p w:rsidR="00726092" w:rsidRDefault="00726092" w:rsidP="00726092"/>
    <w:p w:rsidR="00EF703F" w:rsidRDefault="00EF703F" w:rsidP="00EF703F">
      <w:pPr>
        <w:pStyle w:val="berschrift5"/>
      </w:pPr>
      <w:bookmarkStart w:id="8055" w:name="_Toc499017635"/>
      <w:r>
        <w:t>Rückgabestruktur</w:t>
      </w:r>
      <w:bookmarkEnd w:id="805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Beschreibung </w:t>
            </w:r>
          </w:p>
        </w:tc>
      </w:tr>
      <w:tr w:rsidR="00564DB4"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Consolas" w:hAnsi="Consolas" w:cs="Consolas"/>
                <w:color w:val="2B91AF"/>
                <w:sz w:val="19"/>
                <w:szCs w:val="19"/>
                <w:lang w:eastAsia="de-CH"/>
              </w:rPr>
              <w:t xml:space="preserve">ocreateAntragDto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r>
      <w:tr w:rsidR="00564DB4" w:rsidRPr="00726092" w:rsidTr="00726092">
        <w:tc>
          <w:tcPr>
            <w:tcW w:w="2846"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Consolas" w:hAnsi="Consolas" w:cs="Consolas"/>
                <w:color w:val="2B91AF"/>
                <w:sz w:val="19"/>
                <w:szCs w:val="19"/>
                <w:lang w:eastAsia="de-CH"/>
              </w:rPr>
              <w:t>AntragDto</w:t>
            </w:r>
            <w:r w:rsidRPr="0072609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726092" w:rsidRDefault="00564DB4" w:rsidP="00726092">
            <w:pPr>
              <w:spacing w:before="100" w:beforeAutospacing="1" w:after="100" w:afterAutospacing="1"/>
              <w:jc w:val="left"/>
              <w:rPr>
                <w:rFonts w:ascii="Times New Roman" w:hAnsi="Times New Roman"/>
                <w:sz w:val="24"/>
              </w:rPr>
            </w:pPr>
            <w:r w:rsidRPr="00726092">
              <w:rPr>
                <w:rFonts w:asciiTheme="minorHAnsi" w:hAnsiTheme="minorHAnsi"/>
                <w:sz w:val="24"/>
                <w:szCs w:val="22"/>
                <w:lang w:val="de-CH"/>
              </w:rPr>
              <w:t xml:space="preserve">Persistenzobjekt Antrag  </w:t>
            </w:r>
            <w:r>
              <w:rPr>
                <w:rFonts w:asciiTheme="minorHAnsi" w:hAnsiTheme="minorHAnsi"/>
                <w:sz w:val="24"/>
                <w:szCs w:val="22"/>
                <w:lang w:val="de-CH"/>
              </w:rPr>
              <w:t>(siehe Kapitel 4)</w:t>
            </w:r>
          </w:p>
        </w:tc>
      </w:tr>
    </w:tbl>
    <w:p w:rsidR="00EF703F" w:rsidRDefault="00EF703F" w:rsidP="00EF703F">
      <w:pPr>
        <w:rPr>
          <w:rFonts w:asciiTheme="minorHAnsi" w:hAnsiTheme="minorHAnsi"/>
          <w:sz w:val="24"/>
          <w:szCs w:val="22"/>
        </w:rPr>
      </w:pPr>
    </w:p>
    <w:p w:rsidR="00EF703F" w:rsidRPr="00882167" w:rsidRDefault="00EF703F" w:rsidP="00EF703F">
      <w:r w:rsidRPr="00882167">
        <w:t>Die meisten der mit optional (o) angegebenen Inputparameter werden bei erstmaligem Aufruf befüllt und können dann mit den Folgeaufrufen direkt wieder vom Rückgabewert übernommen werden.</w:t>
      </w:r>
    </w:p>
    <w:p w:rsidR="00EF703F" w:rsidRPr="002232EE" w:rsidRDefault="00EF703F" w:rsidP="00EF703F"/>
    <w:p w:rsidR="00EF703F" w:rsidRDefault="00EF703F" w:rsidP="00EF703F">
      <w:pPr>
        <w:pStyle w:val="berschrift4"/>
      </w:pPr>
      <w:bookmarkStart w:id="8056" w:name="_Toc499017636"/>
      <w:r>
        <w:t>SOAP Beispiel</w:t>
      </w:r>
      <w:bookmarkEnd w:id="8056"/>
    </w:p>
    <w:p w:rsidR="00EF703F" w:rsidRDefault="00EF703F" w:rsidP="00EF703F">
      <w:pPr>
        <w:pStyle w:val="berschrift5"/>
      </w:pPr>
      <w:bookmarkStart w:id="8057" w:name="_Toc499017637"/>
      <w:r>
        <w:t>Request</w:t>
      </w:r>
      <w:bookmarkEnd w:id="8057"/>
    </w:p>
    <w:p w:rsidR="00EF703F" w:rsidRPr="006B79C5" w:rsidRDefault="00EF703F" w:rsidP="00EF703F">
      <w:pPr>
        <w:rPr>
          <w:lang w:val="en-US"/>
        </w:rPr>
      </w:pPr>
      <w:r w:rsidRPr="006B79C5">
        <w:rPr>
          <w:lang w:val="en-US"/>
        </w:rPr>
        <w:lastRenderedPageBreak/>
        <w:t>&lt;S:Envelope xmlns:S="http://www.w3.org/2003/05/soap-envelope"&gt;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&lt;To xmlns="http://www.w3.org/2005/08/addressing"&gt;${#Project#ServiceEndpointAndPath}b2xService.svc&lt;/To&gt;</w:t>
      </w:r>
    </w:p>
    <w:p w:rsidR="00EF703F" w:rsidRPr="006B79C5" w:rsidRDefault="00EF703F" w:rsidP="00EF703F">
      <w:pPr>
        <w:rPr>
          <w:lang w:val="en-US"/>
        </w:rPr>
      </w:pPr>
      <w:r w:rsidRPr="006B79C5">
        <w:rPr>
          <w:lang w:val="en-US"/>
        </w:rPr>
        <w:t xml:space="preserve">    &lt;Action xmlns="http://www.w3.org/2005/08/addressing" S:mustUnderstand="true"&gt;http://cic-software.de/GateBANKNOW/Ib2xService/createOrUpdateAntrag&lt;/Action&gt;    </w:t>
      </w:r>
    </w:p>
    <w:p w:rsidR="00EF703F" w:rsidRDefault="00EF703F" w:rsidP="00EF703F">
      <w:r w:rsidRPr="006B79C5">
        <w:rPr>
          <w:lang w:val="en-US"/>
        </w:rPr>
        <w:t xml:space="preserve">    </w:t>
      </w:r>
      <w:r>
        <w:t>&lt;MessageID xmlns="http://www.w3.org/2005/08/addressing"&gt;uuid:8bc3fb3b-6a10-41fc-82b4-edf8ff95703e&lt;/MessageID&gt;</w:t>
      </w:r>
    </w:p>
    <w:p w:rsidR="00EF703F" w:rsidRPr="00227091" w:rsidRDefault="00EF703F" w:rsidP="00EF703F">
      <w:pPr>
        <w:pStyle w:val="Quellcodeinline"/>
        <w:rPr>
          <w:sz w:val="16"/>
          <w:szCs w:val="16"/>
          <w:lang w:val="en-US"/>
        </w:rPr>
      </w:pPr>
      <w:r w:rsidRPr="00227091">
        <w:rPr>
          <w:sz w:val="16"/>
          <w:szCs w:val="16"/>
          <w:lang w:val="en-US"/>
        </w:rPr>
        <w:t>&lt;DefaultMessageHeader xmlns="http://cic-software.de/MessageHeader"&gt;</w:t>
      </w:r>
    </w:p>
    <w:p w:rsidR="00EF703F" w:rsidRPr="00227091" w:rsidRDefault="00EF703F" w:rsidP="00EF703F">
      <w:pPr>
        <w:pStyle w:val="Quellcodeinline"/>
        <w:rPr>
          <w:sz w:val="16"/>
          <w:szCs w:val="16"/>
          <w:lang w:val="en-US"/>
        </w:rPr>
      </w:pPr>
      <w:r w:rsidRPr="00227091">
        <w:rPr>
          <w:sz w:val="16"/>
          <w:szCs w:val="16"/>
          <w:lang w:val="en-US"/>
        </w:rPr>
        <w:t xml:space="preserve">         &lt;ISOLanguageCode xmlns="http://schemas.datacontract.org/2004/07/Cic.OpenOne.Common.Util.SOAP"&gt;de-CH&lt;/ISOLanguageCode&gt;</w:t>
      </w:r>
    </w:p>
    <w:p w:rsidR="00EF703F" w:rsidRPr="00227091" w:rsidRDefault="00EF703F" w:rsidP="00EF703F">
      <w:pPr>
        <w:pStyle w:val="Quellcodeinline"/>
        <w:rPr>
          <w:sz w:val="16"/>
          <w:szCs w:val="16"/>
          <w:lang w:val="en-US"/>
        </w:rPr>
      </w:pPr>
      <w:r w:rsidRPr="00227091">
        <w:rPr>
          <w:sz w:val="16"/>
          <w:szCs w:val="16"/>
          <w:lang w:val="en-US"/>
        </w:rPr>
        <w:t xml:space="preserve">         &lt;Password xmlns="http://schemas.datacontract.org/2004/07/Cic.OpenOne.Common.Util.SOAP"&gt;</w:t>
      </w:r>
      <w:r>
        <w:rPr>
          <w:sz w:val="16"/>
          <w:szCs w:val="16"/>
          <w:lang w:val="en-US"/>
        </w:rPr>
        <w:t>PresharedKey</w:t>
      </w:r>
      <w:r w:rsidRPr="00227091">
        <w:rPr>
          <w:sz w:val="16"/>
          <w:szCs w:val="16"/>
          <w:lang w:val="en-US"/>
        </w:rPr>
        <w:t>&lt;/Password&gt;</w:t>
      </w:r>
    </w:p>
    <w:p w:rsidR="00EF703F" w:rsidRPr="00227091" w:rsidRDefault="00EF703F" w:rsidP="00EF703F">
      <w:pPr>
        <w:pStyle w:val="Quellcodeinline"/>
        <w:rPr>
          <w:sz w:val="16"/>
          <w:szCs w:val="16"/>
          <w:lang w:val="en-US"/>
        </w:rPr>
      </w:pPr>
      <w:r w:rsidRPr="00227091">
        <w:rPr>
          <w:sz w:val="16"/>
          <w:szCs w:val="16"/>
          <w:lang w:val="en-US"/>
        </w:rPr>
        <w:t xml:space="preserve">         &lt;SysBRAND xmlns="http://schemas.datacontract.org/2004/07/Cic.OpenOne.Common.Util.SOAP"&gt;0&lt;/SysBRAND&gt;</w:t>
      </w:r>
    </w:p>
    <w:p w:rsidR="00EF703F" w:rsidRPr="00227091" w:rsidRDefault="00EF703F" w:rsidP="00EF703F">
      <w:pPr>
        <w:pStyle w:val="Quellcodeinline"/>
        <w:rPr>
          <w:sz w:val="16"/>
          <w:szCs w:val="16"/>
          <w:lang w:val="en-US"/>
        </w:rPr>
      </w:pPr>
      <w:r w:rsidRPr="00227091">
        <w:rPr>
          <w:sz w:val="16"/>
          <w:szCs w:val="16"/>
          <w:lang w:val="en-US"/>
        </w:rPr>
        <w:t xml:space="preserve">         &lt;SysPEROLE xmlns="http://schemas.datacontract.org/2004/07/Cic.OpenOne.Common.Util.SOAP"&gt;</w:t>
      </w:r>
      <w:r>
        <w:rPr>
          <w:sz w:val="16"/>
          <w:szCs w:val="16"/>
          <w:lang w:val="en-US"/>
        </w:rPr>
        <w:t>Role aud getDealerID</w:t>
      </w:r>
      <w:r w:rsidRPr="00227091">
        <w:rPr>
          <w:sz w:val="16"/>
          <w:szCs w:val="16"/>
          <w:lang w:val="en-US"/>
        </w:rPr>
        <w:t>&lt;/SysPEROLE&gt;</w:t>
      </w:r>
    </w:p>
    <w:p w:rsidR="00EF703F" w:rsidRPr="006B79C5" w:rsidRDefault="00EF703F" w:rsidP="00EF703F">
      <w:pPr>
        <w:pStyle w:val="Quellcodeinline"/>
        <w:rPr>
          <w:sz w:val="16"/>
          <w:szCs w:val="16"/>
        </w:rPr>
      </w:pPr>
      <w:r w:rsidRPr="00227091">
        <w:rPr>
          <w:sz w:val="16"/>
          <w:szCs w:val="16"/>
          <w:lang w:val="en-US"/>
        </w:rPr>
        <w:t xml:space="preserve">         </w:t>
      </w:r>
      <w:r w:rsidRPr="006B79C5">
        <w:rPr>
          <w:sz w:val="16"/>
          <w:szCs w:val="16"/>
        </w:rPr>
        <w:t>&lt;UserName xmlns="http://schemas.datacontract.org/2004/07/Cic.OpenOne.Common.Util.SOAP"&gt;UserName&lt;/UserName&gt;</w:t>
      </w:r>
    </w:p>
    <w:p w:rsidR="00EF703F" w:rsidRPr="00227091" w:rsidRDefault="00EF703F" w:rsidP="00EF703F">
      <w:pPr>
        <w:pStyle w:val="Quellcodeinline"/>
        <w:rPr>
          <w:sz w:val="16"/>
          <w:szCs w:val="16"/>
          <w:lang w:val="en-US"/>
        </w:rPr>
      </w:pPr>
      <w:r w:rsidRPr="006B79C5">
        <w:rPr>
          <w:sz w:val="16"/>
          <w:szCs w:val="16"/>
        </w:rPr>
        <w:t xml:space="preserve">         </w:t>
      </w:r>
      <w:r w:rsidRPr="00227091">
        <w:rPr>
          <w:sz w:val="16"/>
          <w:szCs w:val="16"/>
          <w:lang w:val="en-US"/>
        </w:rPr>
        <w:t>&lt;UserType xmlns="http://schemas.datacontract.org/2004/07/Cic.OpenOne.Common.Util.SOAP"&gt;0&lt;/UserType&gt;</w:t>
      </w:r>
    </w:p>
    <w:p w:rsidR="00EF703F" w:rsidRPr="006B79C5" w:rsidRDefault="00EF703F" w:rsidP="00EF703F">
      <w:pPr>
        <w:rPr>
          <w:lang w:val="en-US"/>
        </w:rPr>
      </w:pPr>
      <w:r w:rsidRPr="00227091">
        <w:rPr>
          <w:sz w:val="16"/>
          <w:szCs w:val="16"/>
          <w:lang w:val="en-US"/>
        </w:rPr>
        <w:t xml:space="preserve">      &lt;/DefaultMessageHeader&gt;</w:t>
      </w:r>
    </w:p>
    <w:p w:rsidR="00EF703F" w:rsidRPr="006B79C5" w:rsidRDefault="00EF703F" w:rsidP="00EF703F">
      <w:pPr>
        <w:rPr>
          <w:lang w:val="en-US"/>
        </w:rPr>
      </w:pPr>
      <w:r w:rsidRPr="006B79C5">
        <w:rPr>
          <w:lang w:val="en-US"/>
        </w:rPr>
        <w:t xml:space="preserve">  &lt;/S:Header&gt;</w:t>
      </w:r>
    </w:p>
    <w:p w:rsidR="00EF703F" w:rsidRPr="006B79C5" w:rsidRDefault="00EF703F" w:rsidP="00EF703F">
      <w:pPr>
        <w:rPr>
          <w:lang w:val="en-US"/>
        </w:rPr>
      </w:pPr>
      <w:r w:rsidRPr="006B79C5">
        <w:rPr>
          <w:lang w:val="en-US"/>
        </w:rPr>
        <w:t xml:space="preserve">  &lt;S:Body&gt;</w:t>
      </w:r>
    </w:p>
    <w:p w:rsidR="00EF703F" w:rsidRPr="006B79C5" w:rsidRDefault="00EF703F" w:rsidP="00EF703F">
      <w:pPr>
        <w:rPr>
          <w:lang w:val="en-US"/>
        </w:rPr>
      </w:pPr>
      <w:r w:rsidRPr="006B79C5">
        <w:rPr>
          <w:lang w:val="en-US"/>
        </w:rPr>
        <w:t xml:space="preserve">    &lt;ns7:createOrUpdateAntrag xmlns="http://schemas.datacontract.org/2004/07/Cic.OpenOne.GateBANKNOW.Common.DTO" xmlns:ns2="http://schemas.datacontract.org/2004/07/Cic.OpenOne.GateBANKNOW.Service.DTO" xmlns:ns3="http://schemas.microsoft.com/2003/10/Serialization/Arrays" xmlns:ns4="http://schemas.datacontract.org/2004/07/Cic.OpenOne.Common.DTO" xmlns:ns5="http://schemas.datacontract.org/2004/07/Cic.OpenOne.Common.DTO.Prisma" xmlns:ns6="http://schemas.datacontract.org/2004/07/Cic.OpenOne.GateBANKNOW.Common.DTO.Search" xmlns:ns7="http://cic-software.de/GateBANKNOW" xmlns:ns8="http://schemas.microsoft.com/2003/10/Serialization/"&gt;</w:t>
      </w:r>
    </w:p>
    <w:p w:rsidR="00EF703F" w:rsidRDefault="00EF703F" w:rsidP="00EF703F">
      <w:r w:rsidRPr="006B79C5">
        <w:rPr>
          <w:lang w:val="en-US"/>
        </w:rPr>
        <w:t xml:space="preserve">      </w:t>
      </w:r>
      <w:r>
        <w:t>&lt;ns7:input&gt;</w:t>
      </w:r>
    </w:p>
    <w:p w:rsidR="00EF703F" w:rsidRDefault="00EF703F" w:rsidP="00EF703F">
      <w:r>
        <w:t xml:space="preserve">        &lt;ns2:antrag&gt;</w:t>
      </w:r>
    </w:p>
    <w:p w:rsidR="00EF703F" w:rsidRDefault="00EF703F" w:rsidP="00EF703F">
      <w:r>
        <w:t xml:space="preserve">          &lt;ns2:angAntObDto&gt;</w:t>
      </w:r>
    </w:p>
    <w:p w:rsidR="00EF703F" w:rsidRDefault="00EF703F" w:rsidP="00EF703F">
      <w:r>
        <w:t xml:space="preserve">            &lt;ns2:ahk&gt;0.0&lt;/ns2:ahk&gt;</w:t>
      </w:r>
    </w:p>
    <w:p w:rsidR="00EF703F" w:rsidRDefault="00EF703F" w:rsidP="00EF703F">
      <w:r>
        <w:t xml:space="preserve">            &lt;ns2:ahkBrutto&gt;45950.0&lt;/ns2:ahkBrutto&gt;</w:t>
      </w:r>
    </w:p>
    <w:p w:rsidR="00EF703F" w:rsidRDefault="00EF703F" w:rsidP="00EF703F">
      <w:r>
        <w:t xml:space="preserve">            &lt;ns2:ahkUst&gt;0.0&lt;/ns2:ahkUst&gt;</w:t>
      </w:r>
    </w:p>
    <w:p w:rsidR="00EF703F" w:rsidRDefault="00EF703F" w:rsidP="00EF703F">
      <w:r>
        <w:t xml:space="preserve">            &lt;ns2:baujahr&gt;2012-01-01T00:00:01&lt;/ns2:baujahr&gt;</w:t>
      </w:r>
    </w:p>
    <w:p w:rsidR="00EF703F" w:rsidRDefault="00EF703F" w:rsidP="00EF703F">
      <w:r>
        <w:t xml:space="preserve">            &lt;ns2:baumonat&gt;1&lt;/ns2:baumonat&gt;</w:t>
      </w:r>
    </w:p>
    <w:p w:rsidR="00EF703F" w:rsidRDefault="00EF703F" w:rsidP="00EF703F">
      <w:r>
        <w:t xml:space="preserve">            &lt;ns2:bezeichnung&gt;AUDI A4 Avant 2.0 TDI&lt;/ns2:bezeichnung&gt;</w:t>
      </w:r>
    </w:p>
    <w:p w:rsidR="00EF703F" w:rsidRDefault="00EF703F" w:rsidP="00EF703F">
      <w:r>
        <w:t xml:space="preserve">            &lt;ns2:brief&gt;</w:t>
      </w:r>
    </w:p>
    <w:p w:rsidR="00EF703F" w:rsidRDefault="00EF703F" w:rsidP="00EF703F">
      <w:r>
        <w:t xml:space="preserve">              &lt;ns2:aufbau&gt;2&lt;/ns2:aufbau&gt;</w:t>
      </w:r>
    </w:p>
    <w:p w:rsidR="00EF703F" w:rsidRPr="006B79C5" w:rsidRDefault="00EF703F" w:rsidP="00EF703F">
      <w:pPr>
        <w:rPr>
          <w:lang w:val="en-US"/>
        </w:rPr>
      </w:pPr>
      <w:r>
        <w:t xml:space="preserve">              </w:t>
      </w:r>
      <w:r w:rsidRPr="006B79C5">
        <w:rPr>
          <w:lang w:val="en-US"/>
        </w:rPr>
        <w:t>&lt;ns2:co2emi&gt;129.0&lt;/ns2:co2emi&gt;</w:t>
      </w:r>
    </w:p>
    <w:p w:rsidR="00EF703F" w:rsidRPr="006B79C5" w:rsidRDefault="00EF703F" w:rsidP="00EF703F">
      <w:pPr>
        <w:rPr>
          <w:lang w:val="en-US"/>
        </w:rPr>
      </w:pPr>
      <w:r w:rsidRPr="006B79C5">
        <w:rPr>
          <w:lang w:val="en-US"/>
        </w:rPr>
        <w:t xml:space="preserve">              &lt;ns2:fident&gt;</w:t>
      </w:r>
    </w:p>
    <w:p w:rsidR="00EF703F" w:rsidRDefault="00EF703F" w:rsidP="00EF703F">
      <w:r w:rsidRPr="006B79C5">
        <w:rPr>
          <w:lang w:val="en-US"/>
        </w:rPr>
        <w:t xml:space="preserve">              </w:t>
      </w:r>
      <w:r>
        <w:t>&lt;/ns2:fident&gt;</w:t>
      </w:r>
    </w:p>
    <w:p w:rsidR="00EF703F" w:rsidRDefault="00EF703F" w:rsidP="00EF703F">
      <w:r>
        <w:t xml:space="preserve">              &lt;ns2:getriebe&gt;00180005&lt;/ns2:getriebe&gt;</w:t>
      </w:r>
    </w:p>
    <w:p w:rsidR="00EF703F" w:rsidRDefault="00EF703F" w:rsidP="00EF703F">
      <w:r>
        <w:t xml:space="preserve">              &lt;ns2:hubraum&gt;0&lt;/ns2:hubraum&gt;</w:t>
      </w:r>
    </w:p>
    <w:p w:rsidR="00EF703F" w:rsidRDefault="00EF703F" w:rsidP="00EF703F">
      <w:r>
        <w:t xml:space="preserve">              &lt;ns2:impcode&gt;</w:t>
      </w:r>
    </w:p>
    <w:p w:rsidR="00EF703F" w:rsidRDefault="00EF703F" w:rsidP="00EF703F">
      <w:r>
        <w:t xml:space="preserve">              &lt;/ns2:impcode&gt;</w:t>
      </w:r>
    </w:p>
    <w:p w:rsidR="00EF703F" w:rsidRDefault="00EF703F" w:rsidP="00EF703F">
      <w:r>
        <w:t xml:space="preserve">              &lt;ns2:kmh&gt;0&lt;/ns2:kmh&gt;</w:t>
      </w:r>
    </w:p>
    <w:p w:rsidR="00EF703F" w:rsidRPr="006B79C5" w:rsidRDefault="00EF703F" w:rsidP="00EF703F">
      <w:pPr>
        <w:rPr>
          <w:lang w:val="en-US"/>
        </w:rPr>
      </w:pPr>
      <w:r>
        <w:t xml:space="preserve">              </w:t>
      </w:r>
      <w:r w:rsidRPr="006B79C5">
        <w:rPr>
          <w:lang w:val="en-US"/>
        </w:rPr>
        <w:t>&lt;ns2:kw&gt;0&lt;/ns2:kw&gt;</w:t>
      </w:r>
    </w:p>
    <w:p w:rsidR="00EF703F" w:rsidRPr="006B79C5" w:rsidRDefault="00EF703F" w:rsidP="00EF703F">
      <w:pPr>
        <w:rPr>
          <w:lang w:val="en-US"/>
        </w:rPr>
      </w:pPr>
      <w:r w:rsidRPr="006B79C5">
        <w:rPr>
          <w:lang w:val="en-US"/>
        </w:rPr>
        <w:t xml:space="preserve">              &lt;ns2:last&gt;0&lt;/ns2:last&gt;</w:t>
      </w:r>
    </w:p>
    <w:p w:rsidR="00EF703F" w:rsidRDefault="00EF703F" w:rsidP="00EF703F">
      <w:r w:rsidRPr="006B79C5">
        <w:rPr>
          <w:lang w:val="en-US"/>
        </w:rPr>
        <w:t xml:space="preserve">              </w:t>
      </w:r>
      <w:r>
        <w:t>&lt;ns2:lastamb&gt;0&lt;/ns2:lastamb&gt;</w:t>
      </w:r>
    </w:p>
    <w:p w:rsidR="00EF703F" w:rsidRDefault="00EF703F" w:rsidP="00EF703F">
      <w:r>
        <w:t xml:space="preserve">              &lt;ns2:lastaob&gt;0&lt;/ns2:lastaob&gt;</w:t>
      </w:r>
    </w:p>
    <w:p w:rsidR="00EF703F" w:rsidRDefault="00EF703F" w:rsidP="00EF703F">
      <w:r>
        <w:t xml:space="preserve">              &lt;ns2:lastd&gt;0&lt;/ns2:lastd&gt;</w:t>
      </w:r>
    </w:p>
    <w:p w:rsidR="00EF703F" w:rsidRDefault="00EF703F" w:rsidP="00EF703F">
      <w:r>
        <w:t xml:space="preserve">              &lt;ns2:laufnummer&gt;</w:t>
      </w:r>
    </w:p>
    <w:p w:rsidR="00EF703F" w:rsidRDefault="00EF703F" w:rsidP="00EF703F">
      <w:r>
        <w:t xml:space="preserve">              &lt;/ns2:laufnummer&gt;</w:t>
      </w:r>
    </w:p>
    <w:p w:rsidR="00EF703F" w:rsidRDefault="00EF703F" w:rsidP="00EF703F">
      <w:r>
        <w:t xml:space="preserve">              &lt;ns2:leergew&gt;0&lt;/ns2:leergew&gt;</w:t>
      </w:r>
    </w:p>
    <w:p w:rsidR="00EF703F" w:rsidRDefault="00EF703F" w:rsidP="00EF703F">
      <w:r>
        <w:t xml:space="preserve">              &lt;ns2:nox&gt;0.0&lt;/ns2:nox&gt;</w:t>
      </w:r>
    </w:p>
    <w:p w:rsidR="00EF703F" w:rsidRDefault="00EF703F" w:rsidP="00EF703F">
      <w:r>
        <w:lastRenderedPageBreak/>
        <w:t xml:space="preserve">              &lt;ns2:sitze&gt;0&lt;/ns2:sitze&gt;</w:t>
      </w:r>
    </w:p>
    <w:p w:rsidR="00EF703F" w:rsidRDefault="00EF703F" w:rsidP="00EF703F">
      <w:r>
        <w:t xml:space="preserve">              &lt;ns2:stammnummer&gt;</w:t>
      </w:r>
    </w:p>
    <w:p w:rsidR="00EF703F" w:rsidRDefault="00EF703F" w:rsidP="00EF703F">
      <w:r>
        <w:t xml:space="preserve">              &lt;/ns2:stammnummer&gt;</w:t>
      </w:r>
    </w:p>
    <w:p w:rsidR="00EF703F" w:rsidRDefault="00EF703F" w:rsidP="00EF703F">
      <w:r>
        <w:t xml:space="preserve">              &lt;ns2:stand&gt;0&lt;/ns2:stand&gt;</w:t>
      </w:r>
    </w:p>
    <w:p w:rsidR="00EF703F" w:rsidRPr="006B79C5" w:rsidRDefault="00EF703F" w:rsidP="00EF703F">
      <w:pPr>
        <w:rPr>
          <w:lang w:val="en-US"/>
        </w:rPr>
      </w:pPr>
      <w:r>
        <w:t xml:space="preserve">              </w:t>
      </w:r>
      <w:r w:rsidRPr="006B79C5">
        <w:rPr>
          <w:lang w:val="en-US"/>
        </w:rPr>
        <w:t>&lt;ns2:sysid&gt;0&lt;/ns2:sysid&gt;</w:t>
      </w:r>
    </w:p>
    <w:p w:rsidR="00EF703F" w:rsidRPr="006B79C5" w:rsidRDefault="00EF703F" w:rsidP="00EF703F">
      <w:pPr>
        <w:rPr>
          <w:lang w:val="en-US"/>
        </w:rPr>
      </w:pPr>
      <w:r w:rsidRPr="006B79C5">
        <w:rPr>
          <w:lang w:val="en-US"/>
        </w:rPr>
        <w:t xml:space="preserve">              &lt;ns2:tank&gt;0&lt;/ns2:tank&gt;</w:t>
      </w:r>
    </w:p>
    <w:p w:rsidR="00EF703F" w:rsidRDefault="00EF703F" w:rsidP="00EF703F">
      <w:r w:rsidRPr="006B79C5">
        <w:rPr>
          <w:lang w:val="en-US"/>
        </w:rPr>
        <w:t xml:space="preserve">              </w:t>
      </w:r>
      <w:r>
        <w:t>&lt;ns2:treibstoff&gt;00100003&lt;/ns2:treibstoff&gt;</w:t>
      </w:r>
    </w:p>
    <w:p w:rsidR="00EF703F" w:rsidRDefault="00EF703F" w:rsidP="00EF703F">
      <w:r>
        <w:t xml:space="preserve">              &lt;ns2:verbrauchausser&gt;0.0&lt;/ns2:verbrauchausser&gt;</w:t>
      </w:r>
    </w:p>
    <w:p w:rsidR="00EF703F" w:rsidRDefault="00EF703F" w:rsidP="00EF703F">
      <w:r>
        <w:t xml:space="preserve">              &lt;ns2:verbrauchgesamt&gt;0.0&lt;/ns2:verbrauchgesamt&gt;</w:t>
      </w:r>
    </w:p>
    <w:p w:rsidR="00EF703F" w:rsidRDefault="00EF703F" w:rsidP="00EF703F">
      <w:r>
        <w:t xml:space="preserve">              &lt;ns2:verbrauchstadt&gt;0.0&lt;/ns2:verbrauchstadt&gt;</w:t>
      </w:r>
    </w:p>
    <w:p w:rsidR="00EF703F" w:rsidRDefault="00EF703F" w:rsidP="00EF703F">
      <w:r>
        <w:t xml:space="preserve">              &lt;ns2:zulgew&gt;0&lt;/ns2:zulgew&gt;</w:t>
      </w:r>
    </w:p>
    <w:p w:rsidR="00EF703F" w:rsidRDefault="00EF703F" w:rsidP="00EF703F">
      <w:r>
        <w:t xml:space="preserve">            &lt;/ns2:brief&gt;</w:t>
      </w:r>
    </w:p>
    <w:p w:rsidR="00EF703F" w:rsidRPr="006B79C5" w:rsidRDefault="00EF703F" w:rsidP="00EF703F">
      <w:pPr>
        <w:rPr>
          <w:lang w:val="en-US"/>
        </w:rPr>
      </w:pPr>
      <w:r>
        <w:t xml:space="preserve">            </w:t>
      </w:r>
      <w:r w:rsidRPr="006B79C5">
        <w:rPr>
          <w:lang w:val="en-US"/>
        </w:rPr>
        <w:t>&lt;ns2:fabrikat&gt;A4 AVANT Modell 2013-&lt;/ns2:fabrikat&gt;</w:t>
      </w:r>
    </w:p>
    <w:p w:rsidR="00EF703F" w:rsidRDefault="00EF703F" w:rsidP="00EF703F">
      <w:r w:rsidRPr="006B79C5">
        <w:rPr>
          <w:lang w:val="en-US"/>
        </w:rPr>
        <w:t xml:space="preserve">            </w:t>
      </w:r>
      <w:r>
        <w:t>&lt;ns2:fahrer&gt;</w:t>
      </w:r>
    </w:p>
    <w:p w:rsidR="00EF703F" w:rsidRDefault="00EF703F" w:rsidP="00EF703F">
      <w:r>
        <w:t xml:space="preserve">            &lt;/ns2:fahrer&gt;</w:t>
      </w:r>
    </w:p>
    <w:p w:rsidR="00EF703F" w:rsidRDefault="00EF703F" w:rsidP="00EF703F">
      <w:r>
        <w:t xml:space="preserve">            &lt;ns2:fahrerCode&gt;0&lt;/ns2:fahrerCode&gt;</w:t>
      </w:r>
    </w:p>
    <w:p w:rsidR="00EF703F" w:rsidRDefault="00EF703F" w:rsidP="00EF703F">
      <w:r>
        <w:t xml:space="preserve">            &lt;ns2:farbeA&gt;</w:t>
      </w:r>
    </w:p>
    <w:p w:rsidR="00EF703F" w:rsidRDefault="00EF703F" w:rsidP="00EF703F">
      <w:r>
        <w:t xml:space="preserve">            &lt;/ns2:farbeA&gt;</w:t>
      </w:r>
    </w:p>
    <w:p w:rsidR="00EF703F" w:rsidRDefault="00EF703F" w:rsidP="00EF703F">
      <w:r>
        <w:t xml:space="preserve">            &lt;ns2:fzart&gt;100&lt;/ns2:fzart&gt;</w:t>
      </w:r>
    </w:p>
    <w:p w:rsidR="00EF703F" w:rsidRDefault="00EF703F" w:rsidP="00EF703F">
      <w:r>
        <w:t xml:space="preserve">            &lt;ns2:grund&gt;44074.05&lt;/ns2:grund&gt;</w:t>
      </w:r>
    </w:p>
    <w:p w:rsidR="00EF703F" w:rsidRDefault="00EF703F" w:rsidP="00EF703F">
      <w:r>
        <w:t xml:space="preserve">            &lt;ns2:grundBrutto&gt;47600.0&lt;/ns2:grundBrutto&gt;</w:t>
      </w:r>
    </w:p>
    <w:p w:rsidR="00EF703F" w:rsidRDefault="00EF703F" w:rsidP="00EF703F">
      <w:r>
        <w:t xml:space="preserve">            &lt;ns2:grundUst&gt;3525.949999999997&lt;/ns2:grundUst&gt;</w:t>
      </w:r>
    </w:p>
    <w:p w:rsidR="00EF703F" w:rsidRDefault="00EF703F" w:rsidP="00EF703F">
      <w:r>
        <w:t xml:space="preserve">            &lt;ns2:hersteller&gt;AUDI&lt;/ns2:hersteller&gt;</w:t>
      </w:r>
    </w:p>
    <w:p w:rsidR="00EF703F" w:rsidRDefault="00EF703F" w:rsidP="00EF703F">
      <w:r>
        <w:t xml:space="preserve">            &lt;ns2:jahresKm&gt;15000&lt;/ns2:jahresKm&gt;</w:t>
      </w:r>
    </w:p>
    <w:p w:rsidR="00EF703F" w:rsidRDefault="00EF703F" w:rsidP="00EF703F">
      <w:r>
        <w:t xml:space="preserve">            &lt;ns2:kennzeichen&gt;</w:t>
      </w:r>
    </w:p>
    <w:p w:rsidR="00EF703F" w:rsidRDefault="00EF703F" w:rsidP="00EF703F">
      <w:r>
        <w:t xml:space="preserve">            &lt;/ns2:kennzeichen&gt;</w:t>
      </w:r>
    </w:p>
    <w:p w:rsidR="00EF703F" w:rsidRDefault="00EF703F" w:rsidP="00EF703F">
      <w:r>
        <w:t xml:space="preserve">            &lt;ns2:satzmehrKm&gt;0.0&lt;/ns2:satzmehrKm&gt;</w:t>
      </w:r>
    </w:p>
    <w:p w:rsidR="00EF703F" w:rsidRDefault="00EF703F" w:rsidP="00EF703F">
      <w:r>
        <w:t xml:space="preserve">            &lt;ns2:sysangebot&gt;0&lt;/ns2:sysangebot&gt;</w:t>
      </w:r>
    </w:p>
    <w:p w:rsidR="00EF703F" w:rsidRDefault="00EF703F" w:rsidP="00EF703F">
      <w:r>
        <w:t xml:space="preserve">            &lt;ns2:sysantrag&gt;0&lt;/ns2:sysantrag&gt;</w:t>
      </w:r>
    </w:p>
    <w:p w:rsidR="00EF703F" w:rsidRDefault="00EF703F" w:rsidP="00EF703F">
      <w:r>
        <w:t xml:space="preserve">            &lt;ns2:sysobart&gt;12&lt;/ns2:sysobart&gt;</w:t>
      </w:r>
    </w:p>
    <w:p w:rsidR="00EF703F" w:rsidRDefault="00EF703F" w:rsidP="00EF703F">
      <w:r>
        <w:t xml:space="preserve">            &lt;ns2:sysobtyp&gt;65151&lt;/ns2:sysobtyp&gt;</w:t>
      </w:r>
    </w:p>
    <w:p w:rsidR="00EF703F" w:rsidRDefault="00EF703F" w:rsidP="00EF703F">
      <w:r>
        <w:t xml:space="preserve">            &lt;ns2:typengenehmigung&gt;1AC846&lt;/ns2:typengenehmigung&gt;</w:t>
      </w:r>
    </w:p>
    <w:p w:rsidR="00EF703F" w:rsidRDefault="00EF703F" w:rsidP="00EF703F">
      <w:r>
        <w:t xml:space="preserve">            &lt;ns2:ubnahmeKm&gt;0&lt;/ns2:ubnahmeKm&gt;</w:t>
      </w:r>
    </w:p>
    <w:p w:rsidR="00EF703F" w:rsidRDefault="00EF703F" w:rsidP="00EF703F">
      <w:r>
        <w:t xml:space="preserve">            &lt;ns2:versicherungName&gt;0&lt;/ns2:versicherungName&gt;</w:t>
      </w:r>
    </w:p>
    <w:p w:rsidR="00EF703F" w:rsidRDefault="00EF703F" w:rsidP="00EF703F">
      <w:r>
        <w:t xml:space="preserve">            &lt;ns2:zubehoer&gt;0.0&lt;/ns2:zubehoer&gt;</w:t>
      </w:r>
    </w:p>
    <w:p w:rsidR="00EF703F" w:rsidRDefault="00EF703F" w:rsidP="00EF703F">
      <w:r>
        <w:t xml:space="preserve">            &lt;ns2:zubehoerBrutto&gt;0.0&lt;/ns2:zubehoerBrutto&gt;</w:t>
      </w:r>
    </w:p>
    <w:p w:rsidR="00EF703F" w:rsidRDefault="00EF703F" w:rsidP="00EF703F">
      <w:r>
        <w:t xml:space="preserve">            &lt;ns2:zubehoerUst&gt;0.0&lt;/ns2:zubehoerUst&gt;</w:t>
      </w:r>
    </w:p>
    <w:p w:rsidR="00EF703F" w:rsidRDefault="00EF703F" w:rsidP="00EF703F">
      <w:r>
        <w:t xml:space="preserve">          &lt;/ns2:angAntObDto&gt;</w:t>
      </w:r>
    </w:p>
    <w:p w:rsidR="00EF703F" w:rsidRDefault="00EF703F" w:rsidP="00EF703F">
      <w:r>
        <w:t xml:space="preserve">          &lt;ns2:sysbrand&gt;1&lt;/ns2:sysbrand&gt;</w:t>
      </w:r>
    </w:p>
    <w:p w:rsidR="00EF703F" w:rsidRDefault="00EF703F" w:rsidP="00EF703F">
      <w:r>
        <w:t xml:space="preserve">          &lt;ns2:sysprchannel&gt;1&lt;/ns2:sysprchannel&gt;</w:t>
      </w:r>
    </w:p>
    <w:p w:rsidR="00EF703F" w:rsidRDefault="00EF703F" w:rsidP="00EF703F">
      <w:r>
        <w:t xml:space="preserve">          &lt;ns2:kalkulation&gt;</w:t>
      </w:r>
    </w:p>
    <w:p w:rsidR="00EF703F" w:rsidRDefault="00EF703F" w:rsidP="00EF703F">
      <w:r>
        <w:t xml:space="preserve">            &lt;ns2:angAntKalkDto&gt;</w:t>
      </w:r>
    </w:p>
    <w:p w:rsidR="00EF703F" w:rsidRDefault="00EF703F" w:rsidP="00EF703F">
      <w:r>
        <w:t xml:space="preserve">              &lt;ns2:auszahlung&gt;0.0&lt;/ns2:auszahlung&gt;</w:t>
      </w:r>
    </w:p>
    <w:p w:rsidR="00EF703F" w:rsidRDefault="00EF703F" w:rsidP="00EF703F">
      <w:r>
        <w:t xml:space="preserve">              &lt;ns2:auszahlungTyp&gt;0&lt;/ns2:auszahlungTyp&gt;</w:t>
      </w:r>
    </w:p>
    <w:p w:rsidR="00EF703F" w:rsidRDefault="00EF703F" w:rsidP="00EF703F">
      <w:r>
        <w:t xml:space="preserve">              &lt;ns2:bgextern&gt;0.0&lt;/ns2:bgextern&gt;</w:t>
      </w:r>
    </w:p>
    <w:p w:rsidR="00EF703F" w:rsidRDefault="00EF703F" w:rsidP="00EF703F">
      <w:r>
        <w:t xml:space="preserve">              &lt;ns2:bgintern&gt;0.0&lt;/ns2:bgintern&gt;</w:t>
      </w:r>
    </w:p>
    <w:p w:rsidR="00EF703F" w:rsidRDefault="00EF703F" w:rsidP="00EF703F">
      <w:r>
        <w:t xml:space="preserve">              &lt;ns2:bginternbrutto&gt;45950.0&lt;/ns2:bginternbrutto&gt;</w:t>
      </w:r>
    </w:p>
    <w:p w:rsidR="00EF703F" w:rsidRDefault="00EF703F" w:rsidP="00EF703F">
      <w:r>
        <w:t xml:space="preserve">              &lt;ns2:calcRsvgesamt&gt;0.0&lt;/ns2:calcRsvgesamt&gt;</w:t>
      </w:r>
    </w:p>
    <w:p w:rsidR="00EF703F" w:rsidRDefault="00EF703F" w:rsidP="00EF703F">
      <w:r>
        <w:t xml:space="preserve">              &lt;ns2:calcRsvmonat&gt;0.0&lt;/ns2:calcRsvmonat&gt;</w:t>
      </w:r>
    </w:p>
    <w:p w:rsidR="00EF703F" w:rsidRPr="006B79C5" w:rsidRDefault="00EF703F" w:rsidP="00EF703F">
      <w:pPr>
        <w:rPr>
          <w:lang w:val="en-US"/>
        </w:rPr>
      </w:pPr>
      <w:r>
        <w:t xml:space="preserve">              </w:t>
      </w:r>
      <w:r w:rsidRPr="006B79C5">
        <w:rPr>
          <w:lang w:val="en-US"/>
        </w:rPr>
        <w:t>&lt;ns2:calcRsvzins&gt;0.0&lt;/ns2:calcRsvzins&gt;</w:t>
      </w:r>
    </w:p>
    <w:p w:rsidR="00EF703F" w:rsidRPr="006B79C5" w:rsidRDefault="00EF703F" w:rsidP="00EF703F">
      <w:pPr>
        <w:rPr>
          <w:lang w:val="en-US"/>
        </w:rPr>
      </w:pPr>
      <w:r w:rsidRPr="006B79C5">
        <w:rPr>
          <w:lang w:val="en-US"/>
        </w:rPr>
        <w:t xml:space="preserve">              &lt;ns2:calcUstzins&gt;0.0&lt;/ns2:calcUstzins&gt;</w:t>
      </w:r>
    </w:p>
    <w:p w:rsidR="00EF703F" w:rsidRDefault="00EF703F" w:rsidP="00EF703F">
      <w:r w:rsidRPr="006B79C5">
        <w:rPr>
          <w:lang w:val="en-US"/>
        </w:rPr>
        <w:t xml:space="preserve">              </w:t>
      </w:r>
      <w:r>
        <w:t>&lt;ns2:calcZinskosten&gt;0.0&lt;/ns2:calcZinskosten&gt;</w:t>
      </w:r>
    </w:p>
    <w:p w:rsidR="00EF703F" w:rsidRDefault="00EF703F" w:rsidP="00EF703F">
      <w:r>
        <w:t xml:space="preserve">              &lt;ns2:ll&gt;15000&lt;/ns2:ll&gt;</w:t>
      </w:r>
    </w:p>
    <w:p w:rsidR="00EF703F" w:rsidRDefault="00EF703F" w:rsidP="00EF703F">
      <w:r>
        <w:t xml:space="preserve">              &lt;ns2:lz&gt;48&lt;/ns2:lz&gt;</w:t>
      </w:r>
    </w:p>
    <w:p w:rsidR="00EF703F" w:rsidRDefault="00EF703F" w:rsidP="00EF703F">
      <w:r>
        <w:t xml:space="preserve">              &lt;ns2:rapratebruttoMax&gt;0.0&lt;/ns2:rapratebruttoMax&gt;</w:t>
      </w:r>
    </w:p>
    <w:p w:rsidR="00EF703F" w:rsidRDefault="00EF703F" w:rsidP="00EF703F">
      <w:r>
        <w:t xml:space="preserve">              &lt;ns2:rapratebruttoMin&gt;0.0&lt;/ns2:rapratebruttoMin&gt;</w:t>
      </w:r>
    </w:p>
    <w:p w:rsidR="00EF703F" w:rsidRDefault="00EF703F" w:rsidP="00EF703F">
      <w:r>
        <w:t xml:space="preserve">              &lt;ns2:rapzinseffMax&gt;0.0&lt;/ns2:rapzinseffMax&gt;</w:t>
      </w:r>
    </w:p>
    <w:p w:rsidR="00EF703F" w:rsidRDefault="00EF703F" w:rsidP="00EF703F">
      <w:r>
        <w:lastRenderedPageBreak/>
        <w:t xml:space="preserve">              &lt;ns2:rapzinseffMin&gt;0.0&lt;/ns2:rapzinseffMin&gt;</w:t>
      </w:r>
    </w:p>
    <w:p w:rsidR="00EF703F" w:rsidRPr="006B79C5" w:rsidRDefault="00EF703F" w:rsidP="00EF703F">
      <w:pPr>
        <w:rPr>
          <w:lang w:val="en-US"/>
        </w:rPr>
      </w:pPr>
      <w:r>
        <w:t xml:space="preserve">              </w:t>
      </w:r>
      <w:r w:rsidRPr="006B79C5">
        <w:rPr>
          <w:lang w:val="en-US"/>
        </w:rPr>
        <w:t>&lt;ns2:rate&gt;0.0&lt;/ns2:rate&gt;</w:t>
      </w:r>
    </w:p>
    <w:p w:rsidR="00EF703F" w:rsidRPr="006B79C5" w:rsidRDefault="00EF703F" w:rsidP="00EF703F">
      <w:pPr>
        <w:rPr>
          <w:lang w:val="en-US"/>
        </w:rPr>
      </w:pPr>
      <w:r w:rsidRPr="006B79C5">
        <w:rPr>
          <w:lang w:val="en-US"/>
        </w:rPr>
        <w:t xml:space="preserve">              &lt;ns2:rateBrutto&gt;0.0&lt;/ns2:rateBrutto&gt;</w:t>
      </w:r>
    </w:p>
    <w:p w:rsidR="00EF703F" w:rsidRDefault="00EF703F" w:rsidP="00EF703F">
      <w:r w:rsidRPr="006B79C5">
        <w:rPr>
          <w:lang w:val="en-US"/>
        </w:rPr>
        <w:t xml:space="preserve">              </w:t>
      </w:r>
      <w:r>
        <w:t>&lt;ns2:rateUst&gt;0.0&lt;/ns2:rateUst&gt;</w:t>
      </w:r>
    </w:p>
    <w:p w:rsidR="00EF703F" w:rsidRDefault="00EF703F" w:rsidP="00EF703F">
      <w:r>
        <w:t xml:space="preserve">              &lt;ns2:rueckzahlungTyp&gt;0&lt;/ns2:rueckzahlungTyp&gt;</w:t>
      </w:r>
    </w:p>
    <w:p w:rsidR="00EF703F" w:rsidRDefault="00EF703F" w:rsidP="00EF703F">
      <w:r>
        <w:t xml:space="preserve">              &lt;ns2:rw&gt;0.0&lt;/ns2:rw&gt;</w:t>
      </w:r>
    </w:p>
    <w:p w:rsidR="00EF703F" w:rsidRDefault="00EF703F" w:rsidP="00EF703F">
      <w:r>
        <w:t xml:space="preserve">              &lt;ns2:rwBrutto&gt;19850.0&lt;/ns2:rwBrutto&gt;</w:t>
      </w:r>
    </w:p>
    <w:p w:rsidR="00EF703F" w:rsidRDefault="00EF703F" w:rsidP="00EF703F">
      <w:r>
        <w:t xml:space="preserve">              &lt;ns2:rwUst&gt;0.0&lt;/ns2:rwUst&gt;</w:t>
      </w:r>
    </w:p>
    <w:p w:rsidR="00EF703F" w:rsidRDefault="00EF703F" w:rsidP="00EF703F">
      <w:r>
        <w:t xml:space="preserve">              &lt;ns2:satzmehrkm&gt;0.24&lt;/ns2:satzmehrkm&gt;</w:t>
      </w:r>
    </w:p>
    <w:p w:rsidR="00EF703F" w:rsidRDefault="00EF703F" w:rsidP="00EF703F">
      <w:r>
        <w:t xml:space="preserve">              &lt;ns2:sysantrag&gt;0&lt;/ns2:sysantrag&gt;</w:t>
      </w:r>
    </w:p>
    <w:p w:rsidR="00EF703F" w:rsidRDefault="00EF703F" w:rsidP="00EF703F">
      <w:r>
        <w:t xml:space="preserve">              &lt;ns2:sysobusetype&gt;2&lt;/ns2:sysobusetype&gt;</w:t>
      </w:r>
    </w:p>
    <w:p w:rsidR="00EF703F" w:rsidRDefault="00EF703F" w:rsidP="00EF703F">
      <w:r>
        <w:t xml:space="preserve">              &lt;ns2:sysprproduct&gt;2638&lt;/ns2:sysprproduct&gt;</w:t>
      </w:r>
    </w:p>
    <w:p w:rsidR="00EF703F" w:rsidRDefault="00EF703F" w:rsidP="00EF703F">
      <w:r>
        <w:t xml:space="preserve">              &lt;ns2:syswaehrung&gt;0&lt;/ns2:syswaehrung&gt;</w:t>
      </w:r>
    </w:p>
    <w:p w:rsidR="00EF703F" w:rsidRDefault="00EF703F" w:rsidP="00EF703F">
      <w:r>
        <w:t xml:space="preserve">              &lt;ns2:szBrutto&gt;0.0&lt;/ns2:szBrutto&gt;</w:t>
      </w:r>
    </w:p>
    <w:p w:rsidR="00EF703F" w:rsidRDefault="00EF703F" w:rsidP="00EF703F">
      <w:r>
        <w:t xml:space="preserve">              &lt;ns2:szUst&gt;0.0&lt;/ns2:szUst&gt;</w:t>
      </w:r>
    </w:p>
    <w:p w:rsidR="00EF703F" w:rsidRDefault="00EF703F" w:rsidP="00EF703F">
      <w:r>
        <w:t xml:space="preserve">              &lt;ns2:verrechnung&gt;0.0&lt;/ns2:verrechnung&gt;</w:t>
      </w:r>
    </w:p>
    <w:p w:rsidR="00EF703F" w:rsidRDefault="00EF703F" w:rsidP="00EF703F">
      <w:r>
        <w:t xml:space="preserve">              &lt;ns2:verrechnungFlag&gt;true&lt;/ns2:verrechnungFlag&gt;</w:t>
      </w:r>
    </w:p>
    <w:p w:rsidR="00EF703F" w:rsidRDefault="00EF703F" w:rsidP="00EF703F">
      <w:r>
        <w:t xml:space="preserve">              &lt;ns2:zins&gt;0.0&lt;/ns2:zins&gt;</w:t>
      </w:r>
    </w:p>
    <w:p w:rsidR="00EF703F" w:rsidRDefault="00EF703F" w:rsidP="00EF703F">
      <w:r>
        <w:t xml:space="preserve">              &lt;ns2:zinscust&gt;3.4&lt;/ns2:zinscust&gt;</w:t>
      </w:r>
    </w:p>
    <w:p w:rsidR="00EF703F" w:rsidRDefault="00EF703F" w:rsidP="00EF703F">
      <w:r>
        <w:t xml:space="preserve">              &lt;ns2:zinseff&gt;0.0&lt;/ns2:zinseff&gt;</w:t>
      </w:r>
    </w:p>
    <w:p w:rsidR="00EF703F" w:rsidRDefault="00EF703F" w:rsidP="00EF703F">
      <w:r>
        <w:t xml:space="preserve">              &lt;ns2:zinsrap&gt;0.0&lt;/ns2:zinsrap&gt;</w:t>
      </w:r>
    </w:p>
    <w:p w:rsidR="00EF703F" w:rsidRDefault="00EF703F" w:rsidP="00EF703F">
      <w:r>
        <w:t xml:space="preserve">            &lt;/ns2:angAntKalkDto&gt;</w:t>
      </w:r>
    </w:p>
    <w:p w:rsidR="00EF703F" w:rsidRDefault="00EF703F" w:rsidP="00EF703F">
      <w:r>
        <w:t xml:space="preserve">            &lt;ns2:angAntVsDto /&gt;</w:t>
      </w:r>
    </w:p>
    <w:p w:rsidR="00EF703F" w:rsidRDefault="00EF703F" w:rsidP="00EF703F">
      <w:r>
        <w:t xml:space="preserve">          &lt;/ns2:kalkulation&gt;</w:t>
      </w:r>
    </w:p>
    <w:p w:rsidR="00EF703F" w:rsidRDefault="00EF703F" w:rsidP="00EF703F">
      <w:r>
        <w:t xml:space="preserve">          &lt;ns2:kunde&gt;</w:t>
      </w:r>
    </w:p>
    <w:p w:rsidR="00EF703F" w:rsidRDefault="00EF703F" w:rsidP="00EF703F">
      <w:r>
        <w:t xml:space="preserve">            &lt;ns2:sysit&gt;16445&lt;/ns2:sysit&gt;</w:t>
      </w:r>
    </w:p>
    <w:p w:rsidR="00EF703F" w:rsidRDefault="00EF703F" w:rsidP="00EF703F">
      <w:r>
        <w:t xml:space="preserve">            &lt;ns2:syskdtyp&gt;1&lt;/ns2:syskdtyp&gt;</w:t>
      </w:r>
    </w:p>
    <w:p w:rsidR="00EF703F" w:rsidRDefault="00EF703F" w:rsidP="00EF703F">
      <w:r>
        <w:t xml:space="preserve">            &lt;ns2:zusatzdaten&gt;</w:t>
      </w:r>
    </w:p>
    <w:p w:rsidR="00EF703F" w:rsidRDefault="00EF703F" w:rsidP="00EF703F">
      <w:r>
        <w:t xml:space="preserve">              &lt;ns2:ZusatzdatenDto&gt;</w:t>
      </w:r>
    </w:p>
    <w:p w:rsidR="00EF703F" w:rsidRDefault="00EF703F" w:rsidP="00EF703F">
      <w:r>
        <w:t xml:space="preserve">                &lt;ns2:kdtyp&gt;1&lt;/ns2:kdtyp&gt;</w:t>
      </w:r>
    </w:p>
    <w:p w:rsidR="00EF703F" w:rsidRDefault="00EF703F" w:rsidP="00EF703F">
      <w:r>
        <w:t xml:space="preserve">                &lt;ns2:pkz&gt;</w:t>
      </w:r>
    </w:p>
    <w:p w:rsidR="00EF703F" w:rsidRDefault="00EF703F" w:rsidP="00EF703F">
      <w:r>
        <w:t xml:space="preserve">                  &lt;ns2:PkzDto&gt;</w:t>
      </w:r>
    </w:p>
    <w:p w:rsidR="00EF703F" w:rsidRDefault="00EF703F" w:rsidP="00EF703F">
      <w:r>
        <w:t xml:space="preserve">                    &lt;ns2:ehepartnerFlag&gt;0&lt;/ns2:ehepartnerFlag&gt;</w:t>
      </w:r>
    </w:p>
    <w:p w:rsidR="00EF703F" w:rsidRDefault="00EF703F" w:rsidP="00EF703F">
      <w:r>
        <w:t xml:space="preserve">                    &lt;ns2:einknettoFlag&gt;true&lt;/ns2:einknettoFlag&gt;</w:t>
      </w:r>
    </w:p>
    <w:p w:rsidR="00EF703F" w:rsidRDefault="00EF703F" w:rsidP="00EF703F">
      <w:r>
        <w:t xml:space="preserve">                    &lt;ns2:syspkz&gt;441282&lt;/ns2:syspkz&gt;</w:t>
      </w:r>
    </w:p>
    <w:p w:rsidR="00EF703F" w:rsidRDefault="00EF703F" w:rsidP="00EF703F">
      <w:r>
        <w:t xml:space="preserve">                  &lt;/ns2:PkzDto&gt;</w:t>
      </w:r>
    </w:p>
    <w:p w:rsidR="00EF703F" w:rsidRDefault="00EF703F" w:rsidP="00EF703F">
      <w:r>
        <w:t xml:space="preserve">                &lt;/ns2:pkz&gt;</w:t>
      </w:r>
    </w:p>
    <w:p w:rsidR="00EF703F" w:rsidRDefault="00EF703F" w:rsidP="00EF703F">
      <w:r>
        <w:t xml:space="preserve">              &lt;/ns2:ZusatzdatenDto&gt;</w:t>
      </w:r>
    </w:p>
    <w:p w:rsidR="00EF703F" w:rsidRDefault="00EF703F" w:rsidP="00EF703F">
      <w:r>
        <w:t xml:space="preserve">            &lt;/ns2:zusatzdaten&gt;</w:t>
      </w:r>
    </w:p>
    <w:p w:rsidR="00EF703F" w:rsidRDefault="00EF703F" w:rsidP="00EF703F">
      <w:r>
        <w:t xml:space="preserve">          &lt;/ns2:kunde&gt;</w:t>
      </w:r>
    </w:p>
    <w:p w:rsidR="00EF703F" w:rsidRDefault="00EF703F" w:rsidP="00EF703F">
      <w:r>
        <w:t xml:space="preserve">          &lt;ns2:sysid&gt;19460&lt;/ns2:sysid&gt;</w:t>
      </w:r>
    </w:p>
    <w:p w:rsidR="00EF703F" w:rsidRDefault="00EF703F" w:rsidP="00EF703F">
      <w:r>
        <w:t xml:space="preserve">          &lt;ns2:sysprjoker&gt;0&lt;/ns2:sysprjoker&gt;</w:t>
      </w:r>
    </w:p>
    <w:p w:rsidR="00EF703F" w:rsidRDefault="00EF703F" w:rsidP="00EF703F">
      <w:r>
        <w:t xml:space="preserve">        &lt;/ns2:antrag&gt;</w:t>
      </w:r>
    </w:p>
    <w:p w:rsidR="00EF703F" w:rsidRPr="006B79C5" w:rsidRDefault="00EF703F" w:rsidP="00EF703F">
      <w:pPr>
        <w:rPr>
          <w:lang w:val="en-US"/>
        </w:rPr>
      </w:pPr>
      <w:r>
        <w:t xml:space="preserve">      </w:t>
      </w:r>
      <w:r w:rsidRPr="006B79C5">
        <w:rPr>
          <w:lang w:val="en-US"/>
        </w:rPr>
        <w:t>&lt;/ns7:input&gt;</w:t>
      </w:r>
    </w:p>
    <w:p w:rsidR="00EF703F" w:rsidRPr="006B79C5" w:rsidRDefault="00EF703F" w:rsidP="00EF703F">
      <w:pPr>
        <w:rPr>
          <w:lang w:val="en-US"/>
        </w:rPr>
      </w:pPr>
      <w:r w:rsidRPr="006B79C5">
        <w:rPr>
          <w:lang w:val="en-US"/>
        </w:rPr>
        <w:t xml:space="preserve">    &lt;/ns7:createOrUpdateAntrag&gt;</w:t>
      </w:r>
    </w:p>
    <w:p w:rsidR="00EF703F" w:rsidRPr="006B79C5" w:rsidRDefault="00EF703F" w:rsidP="00EF703F">
      <w:pPr>
        <w:rPr>
          <w:lang w:val="en-US"/>
        </w:rPr>
      </w:pPr>
      <w:r w:rsidRPr="006B79C5">
        <w:rPr>
          <w:lang w:val="en-US"/>
        </w:rPr>
        <w:t xml:space="preserve">  &lt;/S:Body&gt;</w:t>
      </w:r>
    </w:p>
    <w:p w:rsidR="00EF703F" w:rsidRPr="003139D3" w:rsidRDefault="00EF703F" w:rsidP="00EF703F">
      <w:r>
        <w:t>&lt;/S:Envelope&gt;</w:t>
      </w:r>
    </w:p>
    <w:p w:rsidR="00EF703F" w:rsidRPr="002232EE" w:rsidRDefault="00EF703F" w:rsidP="00EF703F">
      <w:pPr>
        <w:pStyle w:val="berschrift5"/>
      </w:pPr>
      <w:bookmarkStart w:id="8058" w:name="_Toc499017638"/>
      <w:r>
        <w:t>Response</w:t>
      </w:r>
      <w:bookmarkEnd w:id="8058"/>
    </w:p>
    <w:p w:rsidR="00EF703F" w:rsidRPr="001B3A99" w:rsidRDefault="00EF703F" w:rsidP="00EF703F">
      <w:pPr>
        <w:rPr>
          <w:lang w:val="en-US"/>
        </w:rPr>
      </w:pPr>
      <w:r w:rsidRPr="001B3A99">
        <w:rPr>
          <w:lang w:val="en-US"/>
        </w:rPr>
        <w:t>&lt;s:Envelope xmlns:s="http://www.w3.org/2003/05/soap-envelope" xmlns:a="http://www.w3.org/2005/08/addressing"&gt;</w:t>
      </w:r>
    </w:p>
    <w:p w:rsidR="00EF703F" w:rsidRPr="001B3A99" w:rsidRDefault="00EF703F" w:rsidP="00EF703F">
      <w:pPr>
        <w:rPr>
          <w:lang w:val="en-US"/>
        </w:rPr>
      </w:pPr>
      <w:r w:rsidRPr="001B3A99">
        <w:rPr>
          <w:lang w:val="en-US"/>
        </w:rPr>
        <w:t xml:space="preserve">   &lt;s:Header&gt;</w:t>
      </w:r>
    </w:p>
    <w:p w:rsidR="00EF703F" w:rsidRPr="001B3A99" w:rsidRDefault="00EF703F" w:rsidP="00EF703F">
      <w:pPr>
        <w:rPr>
          <w:lang w:val="en-US"/>
        </w:rPr>
      </w:pPr>
      <w:r w:rsidRPr="001B3A99">
        <w:rPr>
          <w:lang w:val="en-US"/>
        </w:rPr>
        <w:t xml:space="preserve">      &lt;a:Action s:mustUnderstand="1"&gt;http://cic-software.de/GateBANKNOW/Ib2xService/createOrUpdateAntragResponse&lt;/a:Action&gt;</w:t>
      </w:r>
    </w:p>
    <w:p w:rsidR="00EF703F" w:rsidRPr="001B3A99" w:rsidRDefault="00EF703F" w:rsidP="00EF703F">
      <w:pPr>
        <w:rPr>
          <w:lang w:val="en-US"/>
        </w:rPr>
      </w:pPr>
      <w:r w:rsidRPr="001B3A99">
        <w:rPr>
          <w:lang w:val="en-US"/>
        </w:rPr>
        <w:t xml:space="preserve">      &lt;ActivityId CorrelationId="8e9bef7a-f1e5-4660-9b16-1ed1ef15a2af" xmlns="http://schemas.microsoft.com/2004/09/ServiceModel/Diagnostics"&gt;34d5eb95-4392-4534-81bc-f0c9fd7dd89d&lt;/ActivityId&gt;</w:t>
      </w:r>
    </w:p>
    <w:p w:rsidR="00EF703F" w:rsidRPr="001B3A99" w:rsidRDefault="00EF703F" w:rsidP="00EF703F">
      <w:pPr>
        <w:rPr>
          <w:lang w:val="en-US"/>
        </w:rPr>
      </w:pPr>
      <w:r w:rsidRPr="001B3A99">
        <w:rPr>
          <w:lang w:val="en-US"/>
        </w:rPr>
        <w:lastRenderedPageBreak/>
        <w:t xml:space="preserve">      &lt;a:RelatesTo&gt;uuid:8bc3fb3b-6a10-41fc-82b4-edf8ff95703e&lt;/a:RelatesTo&gt;</w:t>
      </w:r>
    </w:p>
    <w:p w:rsidR="00EF703F" w:rsidRPr="001B3A99" w:rsidRDefault="00EF703F" w:rsidP="00EF703F">
      <w:pPr>
        <w:rPr>
          <w:lang w:val="en-US"/>
        </w:rPr>
      </w:pPr>
      <w:r w:rsidRPr="001B3A99">
        <w:rPr>
          <w:lang w:val="en-US"/>
        </w:rPr>
        <w:t xml:space="preserve">      &lt;TraceHeader xmlns="http://cic-software.de/MessageHeader" xmlns:i="http://www.w3.org/2001/XMLSchema-instance"&gt;</w:t>
      </w:r>
    </w:p>
    <w:p w:rsidR="00EF703F" w:rsidRPr="001B3A99" w:rsidRDefault="00EF703F" w:rsidP="00EF703F">
      <w:pPr>
        <w:rPr>
          <w:lang w:val="en-US"/>
        </w:rPr>
      </w:pPr>
      <w:r w:rsidRPr="001B3A99">
        <w:rPr>
          <w:lang w:val="en-US"/>
        </w:rPr>
        <w:t xml:space="preserve">         &lt;duration xmlns="http://schemas.datacontract.org/2004/07/Cic.OpenOne.Common.Util.Extension"&gt;96564.6555000022&lt;/duration&gt;</w:t>
      </w:r>
    </w:p>
    <w:p w:rsidR="00EF703F" w:rsidRPr="001B3A99" w:rsidRDefault="00EF703F" w:rsidP="00EF703F">
      <w:pPr>
        <w:rPr>
          <w:lang w:val="en-US"/>
        </w:rPr>
      </w:pPr>
      <w:r w:rsidRPr="001B3A99">
        <w:rPr>
          <w:lang w:val="en-US"/>
        </w:rPr>
        <w:t xml:space="preserve">      &lt;/TraceHeader&gt;</w:t>
      </w:r>
    </w:p>
    <w:p w:rsidR="00EF703F" w:rsidRPr="001B3A99" w:rsidRDefault="00EF703F" w:rsidP="00EF703F">
      <w:pPr>
        <w:rPr>
          <w:lang w:val="en-US"/>
        </w:rPr>
      </w:pPr>
      <w:r w:rsidRPr="001B3A99">
        <w:rPr>
          <w:lang w:val="en-US"/>
        </w:rPr>
        <w:t xml:space="preserve">   &lt;/s:Header&gt;</w:t>
      </w:r>
    </w:p>
    <w:p w:rsidR="00EF703F" w:rsidRPr="001B3A99" w:rsidRDefault="00EF703F" w:rsidP="00EF703F">
      <w:pPr>
        <w:rPr>
          <w:lang w:val="en-US"/>
        </w:rPr>
      </w:pPr>
      <w:r w:rsidRPr="001B3A99">
        <w:rPr>
          <w:lang w:val="en-US"/>
        </w:rPr>
        <w:t xml:space="preserve">   &lt;s:Body&gt;</w:t>
      </w:r>
    </w:p>
    <w:p w:rsidR="00EF703F" w:rsidRPr="001B3A99" w:rsidRDefault="00EF703F" w:rsidP="00EF703F">
      <w:pPr>
        <w:rPr>
          <w:lang w:val="en-US"/>
        </w:rPr>
      </w:pPr>
      <w:r w:rsidRPr="001B3A99">
        <w:rPr>
          <w:lang w:val="en-US"/>
        </w:rPr>
        <w:t xml:space="preserve">      &lt;createOrUpdateAntragResponse xmlns="http://cic-software.de/GateBANKNOW"&gt;</w:t>
      </w:r>
    </w:p>
    <w:p w:rsidR="00EF703F" w:rsidRPr="001B3A99" w:rsidRDefault="00EF703F" w:rsidP="00EF703F">
      <w:pPr>
        <w:rPr>
          <w:lang w:val="en-US"/>
        </w:rPr>
      </w:pPr>
      <w:r w:rsidRPr="001B3A99">
        <w:rPr>
          <w:lang w:val="en-US"/>
        </w:rPr>
        <w:t xml:space="preserve">         &lt;createOrUpdateAntragResult xmlns:b="http://schemas.datacontract.org/2004/07/Cic.OpenOne.GateBANKNOW.Service.DTO" xmlns:i="http://www.w3.org/2001/XMLSchema-instance"&gt;</w:t>
      </w:r>
    </w:p>
    <w:p w:rsidR="00EF703F" w:rsidRPr="001B3A99" w:rsidRDefault="00EF703F" w:rsidP="00EF703F">
      <w:pPr>
        <w:rPr>
          <w:lang w:val="en-US"/>
        </w:rPr>
      </w:pPr>
      <w:r w:rsidRPr="001B3A99">
        <w:rPr>
          <w:lang w:val="en-US"/>
        </w:rPr>
        <w:t xml:space="preserve">            &lt;message xmlns="http://schemas.datacontract.org/2004/07/Cic.OpenOne.Common.DTO"&gt;</w:t>
      </w:r>
    </w:p>
    <w:p w:rsidR="00EF703F" w:rsidRPr="001B3A99" w:rsidRDefault="00EF703F" w:rsidP="00EF703F">
      <w:pPr>
        <w:rPr>
          <w:lang w:val="en-US"/>
        </w:rPr>
      </w:pPr>
      <w:r w:rsidRPr="001B3A99">
        <w:rPr>
          <w:lang w:val="en-US"/>
        </w:rPr>
        <w:t xml:space="preserve">               &lt;code&gt;0&lt;/code&gt;</w:t>
      </w:r>
    </w:p>
    <w:p w:rsidR="00EF703F" w:rsidRPr="001B3A99" w:rsidRDefault="00EF703F" w:rsidP="00EF703F">
      <w:pPr>
        <w:rPr>
          <w:lang w:val="en-US"/>
        </w:rPr>
      </w:pPr>
      <w:r w:rsidRPr="001B3A99">
        <w:rPr>
          <w:lang w:val="en-US"/>
        </w:rPr>
        <w:t xml:space="preserve">               &lt;detail/&gt;</w:t>
      </w:r>
    </w:p>
    <w:p w:rsidR="00EF703F" w:rsidRPr="001B3A99" w:rsidRDefault="00EF703F" w:rsidP="00EF703F">
      <w:pPr>
        <w:rPr>
          <w:lang w:val="en-US"/>
        </w:rPr>
      </w:pPr>
      <w:r w:rsidRPr="001B3A99">
        <w:rPr>
          <w:lang w:val="en-US"/>
        </w:rPr>
        <w:t xml:space="preserve">               &lt;duration&gt;96416&lt;/duration&gt;</w:t>
      </w:r>
    </w:p>
    <w:p w:rsidR="00EF703F" w:rsidRPr="001B3A99" w:rsidRDefault="00EF703F" w:rsidP="00EF703F">
      <w:pPr>
        <w:rPr>
          <w:lang w:val="en-US"/>
        </w:rPr>
      </w:pPr>
      <w:r w:rsidRPr="001B3A99">
        <w:rPr>
          <w:lang w:val="en-US"/>
        </w:rPr>
        <w:t xml:space="preserve">               &lt;message/&gt;</w:t>
      </w:r>
    </w:p>
    <w:p w:rsidR="00EF703F" w:rsidRPr="001B3A99" w:rsidRDefault="00EF703F" w:rsidP="00EF703F">
      <w:pPr>
        <w:rPr>
          <w:lang w:val="en-US"/>
        </w:rPr>
      </w:pPr>
      <w:r w:rsidRPr="001B3A99">
        <w:rPr>
          <w:lang w:val="en-US"/>
        </w:rPr>
        <w:t xml:space="preserve">               &lt;stacktrace i:nil="true"/&gt;</w:t>
      </w:r>
    </w:p>
    <w:p w:rsidR="00EF703F" w:rsidRPr="006B79C5" w:rsidRDefault="00EF703F" w:rsidP="00EF703F">
      <w:r w:rsidRPr="001B3A99">
        <w:rPr>
          <w:lang w:val="en-US"/>
        </w:rPr>
        <w:t xml:space="preserve">               </w:t>
      </w:r>
      <w:r w:rsidRPr="006B79C5">
        <w:t>&lt;type&gt;None&lt;/type&gt;</w:t>
      </w:r>
    </w:p>
    <w:p w:rsidR="00EF703F" w:rsidRPr="006B79C5" w:rsidRDefault="00EF703F" w:rsidP="00EF703F">
      <w:r w:rsidRPr="006B79C5">
        <w:t xml:space="preserve">            &lt;/message&gt;</w:t>
      </w:r>
    </w:p>
    <w:p w:rsidR="00EF703F" w:rsidRPr="006B79C5" w:rsidRDefault="00EF703F" w:rsidP="00EF703F">
      <w:r w:rsidRPr="006B79C5">
        <w:t xml:space="preserve">            &lt;b:antrag&gt;</w:t>
      </w:r>
    </w:p>
    <w:p w:rsidR="00EF703F" w:rsidRPr="006B79C5" w:rsidRDefault="00EF703F" w:rsidP="00EF703F">
      <w:r w:rsidRPr="006B79C5">
        <w:t xml:space="preserve">               &lt;b:aenderung&gt;2015-03-20T13:52:07&lt;/b:aenderung&gt;</w:t>
      </w:r>
    </w:p>
    <w:p w:rsidR="00EF703F" w:rsidRPr="006B79C5" w:rsidRDefault="00EF703F" w:rsidP="00EF703F">
      <w:r w:rsidRPr="006B79C5">
        <w:t xml:space="preserve">               &lt;b:angAntObDto&gt;</w:t>
      </w:r>
    </w:p>
    <w:p w:rsidR="00EF703F" w:rsidRPr="006B79C5" w:rsidRDefault="00EF703F" w:rsidP="00EF703F">
      <w:r w:rsidRPr="006B79C5">
        <w:t xml:space="preserve">                  &lt;b:ahk&gt;42546.3&lt;/b:ahk&gt;</w:t>
      </w:r>
    </w:p>
    <w:p w:rsidR="00EF703F" w:rsidRPr="006B79C5" w:rsidRDefault="00EF703F" w:rsidP="00EF703F">
      <w:r w:rsidRPr="006B79C5">
        <w:t xml:space="preserve">                  &lt;b:ahkBrutto&gt;45950&lt;/b:ahkBrutto&gt;</w:t>
      </w:r>
    </w:p>
    <w:p w:rsidR="00EF703F" w:rsidRPr="006B79C5" w:rsidRDefault="00EF703F" w:rsidP="00EF703F">
      <w:r w:rsidRPr="006B79C5">
        <w:t xml:space="preserve">                  &lt;b:ahkUst&gt;3403.7&lt;/b:ahkUst&gt;</w:t>
      </w:r>
    </w:p>
    <w:p w:rsidR="00EF703F" w:rsidRPr="006B79C5" w:rsidRDefault="00EF703F" w:rsidP="00EF703F">
      <w:r w:rsidRPr="006B79C5">
        <w:t xml:space="preserve">                  &lt;b:baujahr&gt;2012-01-01T00:00:01&lt;/b:baujahr&gt;</w:t>
      </w:r>
    </w:p>
    <w:p w:rsidR="00EF703F" w:rsidRPr="006B79C5" w:rsidRDefault="00EF703F" w:rsidP="00EF703F">
      <w:r w:rsidRPr="006B79C5">
        <w:t xml:space="preserve">                  &lt;b:baumonat&gt;1&lt;/b:baumonat&gt;</w:t>
      </w:r>
    </w:p>
    <w:p w:rsidR="00EF703F" w:rsidRPr="006B79C5" w:rsidRDefault="00EF703F" w:rsidP="00EF703F">
      <w:r w:rsidRPr="006B79C5">
        <w:t xml:space="preserve">                  &lt;b:bezeichnung&gt;AUDI A4 Avant 2.0 TDI&lt;/b:bezeichnung&gt;</w:t>
      </w:r>
    </w:p>
    <w:p w:rsidR="00EF703F" w:rsidRPr="006B79C5" w:rsidRDefault="00EF703F" w:rsidP="00EF703F">
      <w:r w:rsidRPr="006B79C5">
        <w:t xml:space="preserve">                  &lt;b:brief&gt;</w:t>
      </w:r>
    </w:p>
    <w:p w:rsidR="00EF703F" w:rsidRPr="006B79C5" w:rsidRDefault="00EF703F" w:rsidP="00EF703F">
      <w:r w:rsidRPr="006B79C5">
        <w:t xml:space="preserve">                     &lt;b:antrieb i:nil="true"/&gt;</w:t>
      </w:r>
    </w:p>
    <w:p w:rsidR="00EF703F" w:rsidRPr="006B79C5" w:rsidRDefault="00EF703F" w:rsidP="00EF703F">
      <w:r w:rsidRPr="006B79C5">
        <w:t xml:space="preserve">                     &lt;b:aufbau&gt;2&lt;/b:aufbau&gt;</w:t>
      </w:r>
    </w:p>
    <w:p w:rsidR="00EF703F" w:rsidRPr="001B3A99" w:rsidRDefault="00EF703F" w:rsidP="00EF703F">
      <w:pPr>
        <w:rPr>
          <w:lang w:val="en-US"/>
        </w:rPr>
      </w:pPr>
      <w:r w:rsidRPr="006B79C5">
        <w:t xml:space="preserve">                     </w:t>
      </w:r>
      <w:r w:rsidRPr="001B3A99">
        <w:rPr>
          <w:lang w:val="en-US"/>
        </w:rPr>
        <w:t>&lt;b:co2emi&gt;129&lt;/b:co2emi&gt;</w:t>
      </w:r>
    </w:p>
    <w:p w:rsidR="00EF703F" w:rsidRPr="001B3A99" w:rsidRDefault="00EF703F" w:rsidP="00EF703F">
      <w:pPr>
        <w:rPr>
          <w:lang w:val="en-US"/>
        </w:rPr>
      </w:pPr>
      <w:r w:rsidRPr="001B3A99">
        <w:rPr>
          <w:lang w:val="en-US"/>
        </w:rPr>
        <w:t xml:space="preserve">                     &lt;b:ecodeid i:nil="true"/&gt;</w:t>
      </w:r>
    </w:p>
    <w:p w:rsidR="00EF703F" w:rsidRPr="001B3A99" w:rsidRDefault="00EF703F" w:rsidP="00EF703F">
      <w:pPr>
        <w:rPr>
          <w:lang w:val="en-US"/>
        </w:rPr>
      </w:pPr>
      <w:r w:rsidRPr="001B3A99">
        <w:rPr>
          <w:lang w:val="en-US"/>
        </w:rPr>
        <w:t xml:space="preserve">                     &lt;b:ecodestatus i:nil="true"/&gt;</w:t>
      </w:r>
    </w:p>
    <w:p w:rsidR="00EF703F" w:rsidRPr="001B3A99" w:rsidRDefault="00EF703F" w:rsidP="00EF703F">
      <w:pPr>
        <w:rPr>
          <w:lang w:val="en-US"/>
        </w:rPr>
      </w:pPr>
      <w:r w:rsidRPr="001B3A99">
        <w:rPr>
          <w:lang w:val="en-US"/>
        </w:rPr>
        <w:t xml:space="preserve">                     &lt;b:energieeff i:nil="true"/&gt;</w:t>
      </w:r>
    </w:p>
    <w:p w:rsidR="00EF703F" w:rsidRPr="001B3A99" w:rsidRDefault="00EF703F" w:rsidP="00EF703F">
      <w:pPr>
        <w:rPr>
          <w:lang w:val="en-US"/>
        </w:rPr>
      </w:pPr>
      <w:r w:rsidRPr="001B3A99">
        <w:rPr>
          <w:lang w:val="en-US"/>
        </w:rPr>
        <w:t xml:space="preserve">                     &lt;b:fident&gt;&lt;/b:fident&gt;</w:t>
      </w:r>
    </w:p>
    <w:p w:rsidR="00EF703F" w:rsidRPr="006B79C5" w:rsidRDefault="00EF703F" w:rsidP="00EF703F">
      <w:r w:rsidRPr="001B3A99">
        <w:rPr>
          <w:lang w:val="en-US"/>
        </w:rPr>
        <w:t xml:space="preserve">                     </w:t>
      </w:r>
      <w:r w:rsidRPr="006B79C5">
        <w:t>&lt;b:getriebe&gt;00180005&lt;/b:getriebe&gt;</w:t>
      </w:r>
    </w:p>
    <w:p w:rsidR="00EF703F" w:rsidRPr="006B79C5" w:rsidRDefault="00EF703F" w:rsidP="00EF703F">
      <w:r w:rsidRPr="006B79C5">
        <w:t xml:space="preserve">                     &lt;b:hubraum&gt;0&lt;/b:hubraum&gt;</w:t>
      </w:r>
    </w:p>
    <w:p w:rsidR="00EF703F" w:rsidRPr="006B79C5" w:rsidRDefault="00EF703F" w:rsidP="00EF703F">
      <w:r w:rsidRPr="006B79C5">
        <w:t xml:space="preserve">                     &lt;b:impcode&gt;&lt;/b:impcode&gt;</w:t>
      </w:r>
    </w:p>
    <w:p w:rsidR="00EF703F" w:rsidRPr="006B79C5" w:rsidRDefault="00EF703F" w:rsidP="00EF703F">
      <w:r w:rsidRPr="006B79C5">
        <w:t xml:space="preserve">                     &lt;b:kmh&gt;0&lt;/b:kmh&gt;</w:t>
      </w:r>
    </w:p>
    <w:p w:rsidR="00EF703F" w:rsidRPr="001B3A99" w:rsidRDefault="00EF703F" w:rsidP="00EF703F">
      <w:pPr>
        <w:rPr>
          <w:lang w:val="en-US"/>
        </w:rPr>
      </w:pPr>
      <w:r w:rsidRPr="006B79C5">
        <w:t xml:space="preserve">                     </w:t>
      </w:r>
      <w:r w:rsidRPr="001B3A99">
        <w:rPr>
          <w:lang w:val="en-US"/>
        </w:rPr>
        <w:t>&lt;b:kw&gt;0&lt;/b:kw&gt;</w:t>
      </w:r>
    </w:p>
    <w:p w:rsidR="00EF703F" w:rsidRPr="001B3A99" w:rsidRDefault="00EF703F" w:rsidP="00EF703F">
      <w:pPr>
        <w:rPr>
          <w:lang w:val="en-US"/>
        </w:rPr>
      </w:pPr>
      <w:r w:rsidRPr="001B3A99">
        <w:rPr>
          <w:lang w:val="en-US"/>
        </w:rPr>
        <w:t xml:space="preserve">                     &lt;b:last&gt;0&lt;/b:last&gt;</w:t>
      </w:r>
    </w:p>
    <w:p w:rsidR="00EF703F" w:rsidRPr="001B3A99" w:rsidRDefault="00EF703F" w:rsidP="00EF703F">
      <w:pPr>
        <w:rPr>
          <w:lang w:val="en-US"/>
        </w:rPr>
      </w:pPr>
      <w:r w:rsidRPr="001B3A99">
        <w:rPr>
          <w:lang w:val="en-US"/>
        </w:rPr>
        <w:t xml:space="preserve">                     &lt;b:lastamb&gt;0&lt;/b:lastamb&gt;</w:t>
      </w:r>
    </w:p>
    <w:p w:rsidR="00EF703F" w:rsidRPr="001B3A99" w:rsidRDefault="00EF703F" w:rsidP="00EF703F">
      <w:pPr>
        <w:rPr>
          <w:lang w:val="en-US"/>
        </w:rPr>
      </w:pPr>
      <w:r w:rsidRPr="001B3A99">
        <w:rPr>
          <w:lang w:val="en-US"/>
        </w:rPr>
        <w:t xml:space="preserve">                     &lt;b:lastaob&gt;0&lt;/b:lastaob&gt;</w:t>
      </w:r>
    </w:p>
    <w:p w:rsidR="00EF703F" w:rsidRPr="006B79C5" w:rsidRDefault="00EF703F" w:rsidP="00EF703F">
      <w:r w:rsidRPr="001B3A99">
        <w:rPr>
          <w:lang w:val="en-US"/>
        </w:rPr>
        <w:t xml:space="preserve">                     </w:t>
      </w:r>
      <w:r w:rsidRPr="006B79C5">
        <w:t>&lt;b:lastd&gt;0&lt;/b:lastd&gt;</w:t>
      </w:r>
    </w:p>
    <w:p w:rsidR="00EF703F" w:rsidRPr="006B79C5" w:rsidRDefault="00EF703F" w:rsidP="00EF703F">
      <w:r w:rsidRPr="006B79C5">
        <w:t xml:space="preserve">                     &lt;b:laufnummer&gt;&lt;/b:laufnummer&gt;</w:t>
      </w:r>
    </w:p>
    <w:p w:rsidR="00EF703F" w:rsidRPr="001B3A99" w:rsidRDefault="00EF703F" w:rsidP="00EF703F">
      <w:pPr>
        <w:rPr>
          <w:lang w:val="en-US"/>
        </w:rPr>
      </w:pPr>
      <w:r w:rsidRPr="006B79C5">
        <w:t xml:space="preserve">                     </w:t>
      </w:r>
      <w:r w:rsidRPr="001B3A99">
        <w:rPr>
          <w:lang w:val="en-US"/>
        </w:rPr>
        <w:t>&lt;b:leergew&gt;0&lt;/b:leergew&gt;</w:t>
      </w:r>
    </w:p>
    <w:p w:rsidR="00EF703F" w:rsidRPr="001B3A99" w:rsidRDefault="00EF703F" w:rsidP="00EF703F">
      <w:pPr>
        <w:rPr>
          <w:lang w:val="en-US"/>
        </w:rPr>
      </w:pPr>
      <w:r w:rsidRPr="001B3A99">
        <w:rPr>
          <w:lang w:val="en-US"/>
        </w:rPr>
        <w:t xml:space="preserve">                     &lt;b:motor i:nil="true"/&gt;</w:t>
      </w:r>
    </w:p>
    <w:p w:rsidR="00EF703F" w:rsidRPr="001B3A99" w:rsidRDefault="00EF703F" w:rsidP="00EF703F">
      <w:pPr>
        <w:rPr>
          <w:lang w:val="en-US"/>
        </w:rPr>
      </w:pPr>
      <w:r w:rsidRPr="001B3A99">
        <w:rPr>
          <w:lang w:val="en-US"/>
        </w:rPr>
        <w:t xml:space="preserve">                     &lt;b:nox&gt;0&lt;/b:nox&gt;</w:t>
      </w:r>
    </w:p>
    <w:p w:rsidR="00EF703F" w:rsidRPr="001B3A99" w:rsidRDefault="00EF703F" w:rsidP="00EF703F">
      <w:pPr>
        <w:rPr>
          <w:lang w:val="en-US"/>
        </w:rPr>
      </w:pPr>
      <w:r w:rsidRPr="001B3A99">
        <w:rPr>
          <w:lang w:val="en-US"/>
        </w:rPr>
        <w:t xml:space="preserve">                     &lt;b:reifmuh i:nil="true"/&gt;</w:t>
      </w:r>
    </w:p>
    <w:p w:rsidR="00EF703F" w:rsidRPr="001B3A99" w:rsidRDefault="00EF703F" w:rsidP="00EF703F">
      <w:pPr>
        <w:rPr>
          <w:lang w:val="en-US"/>
        </w:rPr>
      </w:pPr>
      <w:r w:rsidRPr="001B3A99">
        <w:rPr>
          <w:lang w:val="en-US"/>
        </w:rPr>
        <w:t xml:space="preserve">                     &lt;b:reifv i:nil="true"/&gt;</w:t>
      </w:r>
    </w:p>
    <w:p w:rsidR="00EF703F" w:rsidRPr="006B79C5" w:rsidRDefault="00EF703F" w:rsidP="00EF703F">
      <w:r w:rsidRPr="001B3A99">
        <w:rPr>
          <w:lang w:val="en-US"/>
        </w:rPr>
        <w:t xml:space="preserve">                     </w:t>
      </w:r>
      <w:r w:rsidRPr="006B79C5">
        <w:t>&lt;b:sitze&gt;0&lt;/b:sitze&gt;</w:t>
      </w:r>
    </w:p>
    <w:p w:rsidR="00EF703F" w:rsidRPr="006B79C5" w:rsidRDefault="00EF703F" w:rsidP="00EF703F">
      <w:r w:rsidRPr="006B79C5">
        <w:t xml:space="preserve">                     &lt;b:stammnummer&gt;&lt;/b:stammnummer&gt;</w:t>
      </w:r>
    </w:p>
    <w:p w:rsidR="00EF703F" w:rsidRPr="001B3A99" w:rsidRDefault="00EF703F" w:rsidP="00EF703F">
      <w:pPr>
        <w:rPr>
          <w:lang w:val="en-US"/>
        </w:rPr>
      </w:pPr>
      <w:r w:rsidRPr="006B79C5">
        <w:t xml:space="preserve">                     </w:t>
      </w:r>
      <w:r w:rsidRPr="001B3A99">
        <w:rPr>
          <w:lang w:val="en-US"/>
        </w:rPr>
        <w:t>&lt;b:stand&gt;0&lt;/b:stand&gt;</w:t>
      </w:r>
    </w:p>
    <w:p w:rsidR="00EF703F" w:rsidRPr="001B3A99" w:rsidRDefault="00EF703F" w:rsidP="00EF703F">
      <w:pPr>
        <w:rPr>
          <w:lang w:val="en-US"/>
        </w:rPr>
      </w:pPr>
      <w:r w:rsidRPr="001B3A99">
        <w:rPr>
          <w:lang w:val="en-US"/>
        </w:rPr>
        <w:t xml:space="preserve">                     &lt;b:sysid&gt;0&lt;/b:sysid&gt;</w:t>
      </w:r>
    </w:p>
    <w:p w:rsidR="00EF703F" w:rsidRPr="006B79C5" w:rsidRDefault="00EF703F" w:rsidP="00EF703F">
      <w:r w:rsidRPr="001B3A99">
        <w:rPr>
          <w:lang w:val="en-US"/>
        </w:rPr>
        <w:t xml:space="preserve">                     </w:t>
      </w:r>
      <w:r w:rsidRPr="006B79C5">
        <w:t>&lt;b:tank&gt;0&lt;/b:tank&gt;</w:t>
      </w:r>
    </w:p>
    <w:p w:rsidR="00EF703F" w:rsidRPr="006B79C5" w:rsidRDefault="00EF703F" w:rsidP="00EF703F">
      <w:r w:rsidRPr="006B79C5">
        <w:lastRenderedPageBreak/>
        <w:t xml:space="preserve">                     &lt;b:treibstoff&gt;00100003&lt;/b:treibstoff&gt;</w:t>
      </w:r>
    </w:p>
    <w:p w:rsidR="00EF703F" w:rsidRPr="006B79C5" w:rsidRDefault="00EF703F" w:rsidP="00EF703F">
      <w:r w:rsidRPr="006B79C5">
        <w:t xml:space="preserve">                     &lt;b:verbrauchausser&gt;0&lt;/b:verbrauchausser&gt;</w:t>
      </w:r>
    </w:p>
    <w:p w:rsidR="00EF703F" w:rsidRPr="006B79C5" w:rsidRDefault="00EF703F" w:rsidP="00EF703F">
      <w:r w:rsidRPr="006B79C5">
        <w:t xml:space="preserve">                     &lt;b:verbrauchgesamt&gt;0&lt;/b:verbrauchgesamt&gt;</w:t>
      </w:r>
    </w:p>
    <w:p w:rsidR="00EF703F" w:rsidRPr="006B79C5" w:rsidRDefault="00EF703F" w:rsidP="00EF703F">
      <w:r w:rsidRPr="006B79C5">
        <w:t xml:space="preserve">                     &lt;b:verbrauchstadt&gt;0&lt;/b:verbrauchstadt&gt;</w:t>
      </w:r>
    </w:p>
    <w:p w:rsidR="00EF703F" w:rsidRPr="006B79C5" w:rsidRDefault="00EF703F" w:rsidP="00EF703F">
      <w:r w:rsidRPr="006B79C5">
        <w:t xml:space="preserve">                     &lt;b:zulgew&gt;0&lt;/b:zulgew&gt;</w:t>
      </w:r>
    </w:p>
    <w:p w:rsidR="00EF703F" w:rsidRPr="006B79C5" w:rsidRDefault="00EF703F" w:rsidP="00EF703F">
      <w:r w:rsidRPr="006B79C5">
        <w:t xml:space="preserve">                  &lt;/b:brief&gt;</w:t>
      </w:r>
    </w:p>
    <w:p w:rsidR="00EF703F" w:rsidRPr="006B79C5" w:rsidRDefault="00EF703F" w:rsidP="00EF703F">
      <w:r w:rsidRPr="006B79C5">
        <w:t xml:space="preserve">                  &lt;b:erstzulassung i:nil="true"/&gt;</w:t>
      </w:r>
    </w:p>
    <w:p w:rsidR="00EF703F" w:rsidRPr="001B3A99" w:rsidRDefault="00EF703F" w:rsidP="00EF703F">
      <w:pPr>
        <w:rPr>
          <w:lang w:val="en-US"/>
        </w:rPr>
      </w:pPr>
      <w:r w:rsidRPr="006B79C5">
        <w:t xml:space="preserve">                  </w:t>
      </w:r>
      <w:r w:rsidRPr="001B3A99">
        <w:rPr>
          <w:lang w:val="en-US"/>
        </w:rPr>
        <w:t>&lt;b:fabrikat&gt;A4 AVANT Modell 2013-&lt;/b:fabrikat&gt;</w:t>
      </w:r>
    </w:p>
    <w:p w:rsidR="00EF703F" w:rsidRPr="006B79C5" w:rsidRDefault="00EF703F" w:rsidP="00EF703F">
      <w:r w:rsidRPr="001B3A99">
        <w:rPr>
          <w:lang w:val="en-US"/>
        </w:rPr>
        <w:t xml:space="preserve">                  </w:t>
      </w:r>
      <w:r w:rsidRPr="006B79C5">
        <w:t>&lt;b:fahrer&gt;&lt;/b:fahrer&gt;</w:t>
      </w:r>
    </w:p>
    <w:p w:rsidR="00EF703F" w:rsidRPr="006B79C5" w:rsidRDefault="00EF703F" w:rsidP="00EF703F">
      <w:r w:rsidRPr="006B79C5">
        <w:t xml:space="preserve">                  &lt;b:fahrerCode&gt;0&lt;/b:fahrerCode&gt;</w:t>
      </w:r>
    </w:p>
    <w:p w:rsidR="00EF703F" w:rsidRPr="006B79C5" w:rsidRDefault="00EF703F" w:rsidP="00EF703F">
      <w:r w:rsidRPr="006B79C5">
        <w:t xml:space="preserve">                  &lt;b:farbeA&gt;&lt;/b:farbeA&gt;</w:t>
      </w:r>
    </w:p>
    <w:p w:rsidR="00EF703F" w:rsidRPr="006B79C5" w:rsidRDefault="00EF703F" w:rsidP="00EF703F">
      <w:r w:rsidRPr="006B79C5">
        <w:t xml:space="preserve">                  &lt;b:fzart&gt;100&lt;/b:fzart&gt;</w:t>
      </w:r>
    </w:p>
    <w:p w:rsidR="00EF703F" w:rsidRPr="006B79C5" w:rsidRDefault="00EF703F" w:rsidP="00EF703F">
      <w:r w:rsidRPr="006B79C5">
        <w:t xml:space="preserve">                  &lt;b:grund&gt;44074.05&lt;/b:grund&gt;</w:t>
      </w:r>
    </w:p>
    <w:p w:rsidR="00EF703F" w:rsidRPr="006B79C5" w:rsidRDefault="00EF703F" w:rsidP="00EF703F">
      <w:r w:rsidRPr="006B79C5">
        <w:t xml:space="preserve">                  &lt;b:grundBrutto&gt;47600&lt;/b:grundBrutto&gt;</w:t>
      </w:r>
    </w:p>
    <w:p w:rsidR="00EF703F" w:rsidRPr="006B79C5" w:rsidRDefault="00EF703F" w:rsidP="00EF703F">
      <w:r w:rsidRPr="006B79C5">
        <w:t xml:space="preserve">                  &lt;b:grundUst&gt;3525.95&lt;/b:grundUst&gt;</w:t>
      </w:r>
    </w:p>
    <w:p w:rsidR="00EF703F" w:rsidRPr="006B79C5" w:rsidRDefault="00EF703F" w:rsidP="00EF703F">
      <w:r w:rsidRPr="006B79C5">
        <w:t xml:space="preserve">                  &lt;b:hersteller&gt;AUDI&lt;/b:hersteller&gt;</w:t>
      </w:r>
    </w:p>
    <w:p w:rsidR="00EF703F" w:rsidRPr="006B79C5" w:rsidRDefault="00EF703F" w:rsidP="00EF703F">
      <w:r w:rsidRPr="006B79C5">
        <w:t xml:space="preserve">                  &lt;b:jahresKm&gt;15000&lt;/b:jahresKm&gt;</w:t>
      </w:r>
    </w:p>
    <w:p w:rsidR="00EF703F" w:rsidRPr="006B79C5" w:rsidRDefault="00EF703F" w:rsidP="00EF703F">
      <w:r w:rsidRPr="006B79C5">
        <w:t xml:space="preserve">                  &lt;b:kennzeichen&gt;&lt;/b:kennzeichen&gt;</w:t>
      </w:r>
    </w:p>
    <w:p w:rsidR="00EF703F" w:rsidRPr="001B3A99" w:rsidRDefault="00EF703F" w:rsidP="00EF703F">
      <w:pPr>
        <w:rPr>
          <w:lang w:val="en-US"/>
        </w:rPr>
      </w:pPr>
      <w:r w:rsidRPr="006B79C5">
        <w:t xml:space="preserve">                  </w:t>
      </w:r>
      <w:r w:rsidRPr="001B3A99">
        <w:rPr>
          <w:lang w:val="en-US"/>
        </w:rPr>
        <w:t>&lt;b:liefer i:nil="true"/&gt;</w:t>
      </w:r>
    </w:p>
    <w:p w:rsidR="00EF703F" w:rsidRPr="006B79C5" w:rsidRDefault="00EF703F" w:rsidP="00EF703F">
      <w:r w:rsidRPr="001B3A99">
        <w:rPr>
          <w:lang w:val="en-US"/>
        </w:rPr>
        <w:t xml:space="preserve">                  </w:t>
      </w:r>
      <w:r w:rsidRPr="006B79C5">
        <w:t>&lt;b:obArtBezeichnung i:nil="true"/&gt;</w:t>
      </w:r>
    </w:p>
    <w:p w:rsidR="00EF703F" w:rsidRPr="006B79C5" w:rsidRDefault="00EF703F" w:rsidP="00EF703F">
      <w:r w:rsidRPr="006B79C5">
        <w:t xml:space="preserve">                  &lt;b:obBezeichnung i:nil="true"/&gt;</w:t>
      </w:r>
    </w:p>
    <w:p w:rsidR="00EF703F" w:rsidRPr="006B79C5" w:rsidRDefault="00EF703F" w:rsidP="00EF703F">
      <w:r w:rsidRPr="006B79C5">
        <w:t xml:space="preserve">                  &lt;b:obTypBezeichnung i:nil="true"/&gt;</w:t>
      </w:r>
    </w:p>
    <w:p w:rsidR="00EF703F" w:rsidRPr="006B79C5" w:rsidRDefault="00EF703F" w:rsidP="00EF703F">
      <w:r w:rsidRPr="006B79C5">
        <w:t xml:space="preserve">                  &lt;b:satzmehrKm&gt;0.0005&lt;/b:satzmehrKm&gt;</w:t>
      </w:r>
    </w:p>
    <w:p w:rsidR="00EF703F" w:rsidRPr="006B79C5" w:rsidRDefault="00EF703F" w:rsidP="00EF703F">
      <w:r w:rsidRPr="006B79C5">
        <w:t xml:space="preserve">                  &lt;b:schwacke i:nil="true"/&gt;</w:t>
      </w:r>
    </w:p>
    <w:p w:rsidR="00EF703F" w:rsidRPr="006B79C5" w:rsidRDefault="00EF703F" w:rsidP="00EF703F">
      <w:r w:rsidRPr="006B79C5">
        <w:t xml:space="preserve">                  &lt;b:sysangebot&gt;0&lt;/b:sysangebot&gt;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&lt;b:sysobart&gt;12&lt;/b:sysobart&gt;</w:t>
      </w:r>
    </w:p>
    <w:p w:rsidR="00EF703F" w:rsidRPr="006B79C5" w:rsidRDefault="00EF703F" w:rsidP="00EF703F">
      <w:r w:rsidRPr="006B79C5">
        <w:t xml:space="preserve">                  &lt;b:sysobtyp&gt;65151&lt;/b:sysobtyp&gt;</w:t>
      </w:r>
    </w:p>
    <w:p w:rsidR="00EF703F" w:rsidRPr="006B79C5" w:rsidRDefault="00EF703F" w:rsidP="00EF703F">
      <w:r w:rsidRPr="006B79C5">
        <w:t xml:space="preserve">                  &lt;b:typengenehmigung&gt;1AC846&lt;/b:typengenehmigung&gt;</w:t>
      </w:r>
    </w:p>
    <w:p w:rsidR="00EF703F" w:rsidRPr="006B79C5" w:rsidRDefault="00EF703F" w:rsidP="00EF703F">
      <w:r w:rsidRPr="006B79C5">
        <w:t xml:space="preserve">                  &lt;b:ubnahmeKm&gt;0&lt;/b:ubnahmeKm&gt;</w:t>
      </w:r>
    </w:p>
    <w:p w:rsidR="00EF703F" w:rsidRPr="006B79C5" w:rsidRDefault="00EF703F" w:rsidP="00EF703F">
      <w:r w:rsidRPr="006B79C5">
        <w:t xml:space="preserve">                  &lt;b:versicherungName&gt;0&lt;/b:versicherungName&gt;</w:t>
      </w:r>
    </w:p>
    <w:p w:rsidR="00EF703F" w:rsidRPr="006B79C5" w:rsidRDefault="00EF703F" w:rsidP="00EF703F">
      <w:r w:rsidRPr="006B79C5">
        <w:t xml:space="preserve">                  &lt;b:versicherungNr i:nil="true"/&gt;</w:t>
      </w:r>
    </w:p>
    <w:p w:rsidR="00EF703F" w:rsidRPr="006B79C5" w:rsidRDefault="00EF703F" w:rsidP="00EF703F">
      <w:r w:rsidRPr="006B79C5">
        <w:t xml:space="preserve">                  &lt;b:versicherungOrt i:nil="true"/&gt;</w:t>
      </w:r>
    </w:p>
    <w:p w:rsidR="00EF703F" w:rsidRPr="006B79C5" w:rsidRDefault="00EF703F" w:rsidP="00EF703F">
      <w:r w:rsidRPr="006B79C5">
        <w:t xml:space="preserve">                  &lt;b:zubehoer&gt;0&lt;/b:zubehoer&gt;</w:t>
      </w:r>
    </w:p>
    <w:p w:rsidR="00EF703F" w:rsidRPr="006B79C5" w:rsidRDefault="00EF703F" w:rsidP="00EF703F">
      <w:r w:rsidRPr="006B79C5">
        <w:t xml:space="preserve">                  &lt;b:zubehoerBrutto&gt;0&lt;/b:zubehoerBrutto&gt;</w:t>
      </w:r>
    </w:p>
    <w:p w:rsidR="00EF703F" w:rsidRPr="006B79C5" w:rsidRDefault="00EF703F" w:rsidP="00EF703F">
      <w:r w:rsidRPr="006B79C5">
        <w:t xml:space="preserve">                  &lt;b:zubehoerUst&gt;0&lt;/b:zubehoerUst&gt;</w:t>
      </w:r>
    </w:p>
    <w:p w:rsidR="00EF703F" w:rsidRPr="006B79C5" w:rsidRDefault="00EF703F" w:rsidP="00EF703F">
      <w:r w:rsidRPr="006B79C5">
        <w:t xml:space="preserve">               &lt;/b:angAntObDto&gt;</w:t>
      </w:r>
    </w:p>
    <w:p w:rsidR="00EF703F" w:rsidRPr="001B3A99" w:rsidRDefault="00EF703F" w:rsidP="00EF703F">
      <w:pPr>
        <w:rPr>
          <w:lang w:val="en-US"/>
        </w:rPr>
      </w:pPr>
      <w:r w:rsidRPr="006B79C5">
        <w:t xml:space="preserve">               </w:t>
      </w:r>
      <w:r w:rsidRPr="001B3A99">
        <w:rPr>
          <w:lang w:val="en-US"/>
        </w:rPr>
        <w:t>&lt;b:attribut&gt;Neu&lt;/b:attribut&gt;</w:t>
      </w:r>
    </w:p>
    <w:p w:rsidR="00EF703F" w:rsidRPr="001B3A99" w:rsidRDefault="00EF703F" w:rsidP="00EF703F">
      <w:pPr>
        <w:rPr>
          <w:lang w:val="en-US"/>
        </w:rPr>
      </w:pPr>
      <w:r w:rsidRPr="001B3A99">
        <w:rPr>
          <w:lang w:val="en-US"/>
        </w:rPr>
        <w:t xml:space="preserve">               &lt;b:attributAm i:nil="true"/&gt;</w:t>
      </w:r>
    </w:p>
    <w:p w:rsidR="00EF703F" w:rsidRPr="006B79C5" w:rsidRDefault="00EF703F" w:rsidP="00EF703F">
      <w:r w:rsidRPr="001B3A99">
        <w:rPr>
          <w:lang w:val="en-US"/>
        </w:rPr>
        <w:t xml:space="preserve">               </w:t>
      </w:r>
      <w:r w:rsidRPr="006B79C5">
        <w:t>&lt;b:beraterBezeichnung i:nil="true"/&gt;</w:t>
      </w:r>
    </w:p>
    <w:p w:rsidR="00EF703F" w:rsidRPr="006B79C5" w:rsidRDefault="00EF703F" w:rsidP="00EF703F">
      <w:r w:rsidRPr="006B79C5">
        <w:t xml:space="preserve">               &lt;b:brandBezeichnung i:nil="true"/&gt;</w:t>
      </w:r>
    </w:p>
    <w:p w:rsidR="00EF703F" w:rsidRPr="006B79C5" w:rsidRDefault="00EF703F" w:rsidP="00EF703F">
      <w:r w:rsidRPr="006B79C5">
        <w:t xml:space="preserve">               &lt;b:erfassung&gt;2015-02-06T00:00:00&lt;/b:erfassung&gt;</w:t>
      </w:r>
    </w:p>
    <w:p w:rsidR="00EF703F" w:rsidRPr="006B79C5" w:rsidRDefault="00EF703F" w:rsidP="00EF703F">
      <w:r w:rsidRPr="006B79C5">
        <w:t xml:space="preserve">               &lt;b:erfassungsclient&gt;10&lt;/b:erfassungsclient&gt;</w:t>
      </w:r>
    </w:p>
    <w:p w:rsidR="00EF703F" w:rsidRPr="006B79C5" w:rsidRDefault="00EF703F" w:rsidP="00EF703F">
      <w:r w:rsidRPr="006B79C5">
        <w:t xml:space="preserve">               &lt;b:gueltigBis&gt;0111-01-01T00:00:00&lt;/b:gueltigBis&gt;</w:t>
      </w:r>
    </w:p>
    <w:p w:rsidR="00EF703F" w:rsidRPr="006B79C5" w:rsidRDefault="00EF703F" w:rsidP="00EF703F">
      <w:r w:rsidRPr="006B79C5">
        <w:t xml:space="preserve">               &lt;b:itKontoBezeichnung i:nil="true"/&gt;</w:t>
      </w:r>
    </w:p>
    <w:p w:rsidR="00EF703F" w:rsidRPr="006B79C5" w:rsidRDefault="00EF703F" w:rsidP="00EF703F">
      <w:r w:rsidRPr="006B79C5">
        <w:t xml:space="preserve">               &lt;b:kartennummer i:nil="true"/&gt;</w:t>
      </w:r>
    </w:p>
    <w:p w:rsidR="00EF703F" w:rsidRPr="006B79C5" w:rsidRDefault="00EF703F" w:rsidP="00EF703F">
      <w:r w:rsidRPr="006B79C5">
        <w:t xml:space="preserve">               &lt;b:kdBezeichnung i:nil="true"/&gt;</w:t>
      </w:r>
    </w:p>
    <w:p w:rsidR="00EF703F" w:rsidRPr="006B79C5" w:rsidRDefault="00EF703F" w:rsidP="00EF703F">
      <w:r w:rsidRPr="006B79C5">
        <w:t xml:space="preserve">               &lt;b:kkgpflicht&gt;false&lt;/b:kkgpflicht&gt;</w:t>
      </w:r>
    </w:p>
    <w:p w:rsidR="00EF703F" w:rsidRPr="006B79C5" w:rsidRDefault="00EF703F" w:rsidP="00EF703F">
      <w:r w:rsidRPr="006B79C5">
        <w:t xml:space="preserve">               &lt;b:korrAdresseBezeichnung i:nil="true"/&gt;</w:t>
      </w:r>
    </w:p>
    <w:p w:rsidR="00EF703F" w:rsidRPr="006B79C5" w:rsidRDefault="00EF703F" w:rsidP="00EF703F">
      <w:r w:rsidRPr="006B79C5">
        <w:t xml:space="preserve">               &lt;b:marktabBezeichnung i:nil="true"/&gt;</w:t>
      </w:r>
    </w:p>
    <w:p w:rsidR="00EF703F" w:rsidRPr="006B79C5" w:rsidRDefault="00EF703F" w:rsidP="00EF703F">
      <w:r w:rsidRPr="006B79C5">
        <w:t xml:space="preserve">               &lt;b:notstopFlag&gt;false&lt;/b:notstopFlag&gt;</w:t>
      </w:r>
    </w:p>
    <w:p w:rsidR="00EF703F" w:rsidRPr="006B79C5" w:rsidRDefault="00EF703F" w:rsidP="00EF703F">
      <w:r w:rsidRPr="006B79C5">
        <w:t xml:space="preserve">               &lt;b:prChannelBezeichnung i:nil="true"/&gt;</w:t>
      </w:r>
    </w:p>
    <w:p w:rsidR="00EF703F" w:rsidRPr="006B79C5" w:rsidRDefault="00EF703F" w:rsidP="00EF703F">
      <w:r w:rsidRPr="006B79C5">
        <w:t xml:space="preserve">               &lt;b:prHgroupBezeichnung i:nil="true"/&gt;</w:t>
      </w:r>
    </w:p>
    <w:p w:rsidR="00EF703F" w:rsidRPr="006B79C5" w:rsidRDefault="00EF703F" w:rsidP="00EF703F">
      <w:r w:rsidRPr="006B79C5">
        <w:t xml:space="preserve">               &lt;b:sysItKonto&gt;0&lt;/b:sysItKonto&gt;</w:t>
      </w:r>
    </w:p>
    <w:p w:rsidR="00EF703F" w:rsidRPr="006B79C5" w:rsidRDefault="00EF703F" w:rsidP="00EF703F">
      <w:r w:rsidRPr="006B79C5">
        <w:t xml:space="preserve">               &lt;b:sysKorrAdresse&gt;0&lt;/b:sysKorrAdresse&gt;</w:t>
      </w:r>
    </w:p>
    <w:p w:rsidR="00EF703F" w:rsidRPr="006B79C5" w:rsidRDefault="00EF703F" w:rsidP="00EF703F">
      <w:r w:rsidRPr="006B79C5">
        <w:t xml:space="preserve">               &lt;b:sysberater&gt;0&lt;/b:sysberater&gt;</w:t>
      </w:r>
    </w:p>
    <w:p w:rsidR="00EF703F" w:rsidRPr="006B79C5" w:rsidRDefault="00EF703F" w:rsidP="00EF703F">
      <w:r w:rsidRPr="006B79C5">
        <w:t xml:space="preserve">               &lt;b:sysbrand&gt;1&lt;/b:sysbrand&gt;</w:t>
      </w:r>
    </w:p>
    <w:p w:rsidR="00EF703F" w:rsidRPr="001B3A99" w:rsidRDefault="00EF703F" w:rsidP="00EF703F">
      <w:pPr>
        <w:rPr>
          <w:lang w:val="en-US"/>
        </w:rPr>
      </w:pPr>
      <w:r w:rsidRPr="006B79C5">
        <w:lastRenderedPageBreak/>
        <w:t xml:space="preserve">               </w:t>
      </w:r>
      <w:r w:rsidRPr="001B3A99">
        <w:rPr>
          <w:lang w:val="en-US"/>
        </w:rPr>
        <w:t>&lt;b:sysit&gt;16445&lt;/b:sysit&gt;</w:t>
      </w:r>
    </w:p>
    <w:p w:rsidR="00EF703F" w:rsidRPr="001B3A99" w:rsidRDefault="00EF703F" w:rsidP="00EF703F">
      <w:pPr>
        <w:rPr>
          <w:lang w:val="en-US"/>
        </w:rPr>
      </w:pPr>
      <w:r w:rsidRPr="001B3A99">
        <w:rPr>
          <w:lang w:val="en-US"/>
        </w:rPr>
        <w:t xml:space="preserve">               &lt;b:syskd&gt;0&lt;/b:syskd&gt;</w:t>
      </w:r>
    </w:p>
    <w:p w:rsidR="00EF703F" w:rsidRPr="006B79C5" w:rsidRDefault="00EF703F" w:rsidP="00EF703F">
      <w:r w:rsidRPr="001B3A99">
        <w:rPr>
          <w:lang w:val="en-US"/>
        </w:rPr>
        <w:t xml:space="preserve">               </w:t>
      </w:r>
      <w:r w:rsidRPr="006B79C5">
        <w:t>&lt;b:sysmarktab&gt;0&lt;/b:sysmarktab&gt;</w:t>
      </w:r>
    </w:p>
    <w:p w:rsidR="00EF703F" w:rsidRPr="006B79C5" w:rsidRDefault="00EF703F" w:rsidP="00EF703F">
      <w:r w:rsidRPr="006B79C5">
        <w:t xml:space="preserve">               &lt;b:syspkz&gt;0&lt;/b:syspkz&gt;</w:t>
      </w:r>
    </w:p>
    <w:p w:rsidR="00EF703F" w:rsidRPr="001B3A99" w:rsidRDefault="00EF703F" w:rsidP="00EF703F">
      <w:pPr>
        <w:rPr>
          <w:lang w:val="en-US"/>
        </w:rPr>
      </w:pPr>
      <w:r w:rsidRPr="006B79C5">
        <w:t xml:space="preserve">               </w:t>
      </w:r>
      <w:r w:rsidRPr="001B3A99">
        <w:rPr>
          <w:lang w:val="en-US"/>
        </w:rPr>
        <w:t>&lt;b:sysprchannel&gt;1&lt;/b:sysprchannel&gt;</w:t>
      </w:r>
    </w:p>
    <w:p w:rsidR="00EF703F" w:rsidRPr="001B3A99" w:rsidRDefault="00EF703F" w:rsidP="00EF703F">
      <w:pPr>
        <w:rPr>
          <w:lang w:val="en-US"/>
        </w:rPr>
      </w:pPr>
      <w:r w:rsidRPr="001B3A99">
        <w:rPr>
          <w:lang w:val="en-US"/>
        </w:rPr>
        <w:t xml:space="preserve">               &lt;b:sysprhgroup&gt;287&lt;/b:sysprhgroup&gt;</w:t>
      </w:r>
    </w:p>
    <w:p w:rsidR="00EF703F" w:rsidRPr="001B3A99" w:rsidRDefault="00EF703F" w:rsidP="00EF703F">
      <w:pPr>
        <w:rPr>
          <w:lang w:val="en-US"/>
        </w:rPr>
      </w:pPr>
      <w:r w:rsidRPr="001B3A99">
        <w:rPr>
          <w:lang w:val="en-US"/>
        </w:rPr>
        <w:t xml:space="preserve">               &lt;b:sysukz&gt;0&lt;/b:sysukz&gt;</w:t>
      </w:r>
    </w:p>
    <w:p w:rsidR="00EF703F" w:rsidRPr="001B3A99" w:rsidRDefault="00EF703F" w:rsidP="00EF703F">
      <w:pPr>
        <w:rPr>
          <w:lang w:val="en-US"/>
        </w:rPr>
      </w:pPr>
      <w:r w:rsidRPr="001B3A99">
        <w:rPr>
          <w:lang w:val="en-US"/>
        </w:rPr>
        <w:t xml:space="preserve">               &lt;b:syswfuser&gt;0&lt;/b:syswfuser&gt;</w:t>
      </w:r>
    </w:p>
    <w:p w:rsidR="00EF703F" w:rsidRPr="006B79C5" w:rsidRDefault="00EF703F" w:rsidP="00EF703F">
      <w:r w:rsidRPr="001B3A99">
        <w:rPr>
          <w:lang w:val="en-US"/>
        </w:rPr>
        <w:t xml:space="preserve">               </w:t>
      </w:r>
      <w:r w:rsidRPr="006B79C5">
        <w:t>&lt;b:syswfuserchange&gt;0&lt;/b:syswfuserchange&gt;</w:t>
      </w:r>
    </w:p>
    <w:p w:rsidR="00EF703F" w:rsidRPr="006B79C5" w:rsidRDefault="00EF703F" w:rsidP="00EF703F">
      <w:r w:rsidRPr="006B79C5">
        <w:t xml:space="preserve">               &lt;b:testFlag&gt;false&lt;/b:testFlag&gt;</w:t>
      </w:r>
    </w:p>
    <w:p w:rsidR="00EF703F" w:rsidRPr="006B79C5" w:rsidRDefault="00EF703F" w:rsidP="00EF703F">
      <w:r w:rsidRPr="006B79C5">
        <w:t xml:space="preserve">               &lt;b:vertriebsweg&gt;Fahrzeugfinanzierung vermittelt&lt;/b:vertriebsweg&gt;</w:t>
      </w:r>
    </w:p>
    <w:p w:rsidR="00EF703F" w:rsidRPr="006B79C5" w:rsidRDefault="00EF703F" w:rsidP="00EF703F">
      <w:r w:rsidRPr="006B79C5">
        <w:t xml:space="preserve">               &lt;b:verwendungszweckCode i:nil="true"/&gt;</w:t>
      </w:r>
    </w:p>
    <w:p w:rsidR="00EF703F" w:rsidRPr="006B79C5" w:rsidRDefault="00EF703F" w:rsidP="00EF703F">
      <w:r w:rsidRPr="006B79C5">
        <w:t xml:space="preserve">               &lt;b:wfUserChangeBezeichnung i:nil="true"/&gt;</w:t>
      </w:r>
    </w:p>
    <w:p w:rsidR="00EF703F" w:rsidRPr="006B79C5" w:rsidRDefault="00EF703F" w:rsidP="00EF703F">
      <w:r w:rsidRPr="006B79C5">
        <w:t xml:space="preserve">               &lt;b:wfuserBezeichnung i:nil="true"/&gt;</w:t>
      </w:r>
    </w:p>
    <w:p w:rsidR="00EF703F" w:rsidRPr="006B79C5" w:rsidRDefault="00EF703F" w:rsidP="00EF703F">
      <w:r w:rsidRPr="006B79C5">
        <w:t xml:space="preserve">               &lt;b:zustand&gt;Neu&lt;/b:zustand&gt;</w:t>
      </w:r>
    </w:p>
    <w:p w:rsidR="00EF703F" w:rsidRPr="006B79C5" w:rsidRDefault="00EF703F" w:rsidP="00EF703F">
      <w:r w:rsidRPr="006B79C5">
        <w:t xml:space="preserve">               &lt;b:zustandAm&gt;2015-03-20T13:52:07&lt;/b:zustandAm&gt;</w:t>
      </w:r>
    </w:p>
    <w:p w:rsidR="00EF703F" w:rsidRPr="006B79C5" w:rsidRDefault="00EF703F" w:rsidP="00EF703F">
      <w:r w:rsidRPr="006B79C5">
        <w:t xml:space="preserve">               &lt;b:abloese1&gt;0&lt;/b:abloese1&gt;</w:t>
      </w:r>
    </w:p>
    <w:p w:rsidR="00EF703F" w:rsidRPr="006B79C5" w:rsidRDefault="00EF703F" w:rsidP="00EF703F">
      <w:r w:rsidRPr="006B79C5">
        <w:t xml:space="preserve">               &lt;b:abloese2&gt;0&lt;/b:abloese2&gt;</w:t>
      </w:r>
    </w:p>
    <w:p w:rsidR="00EF703F" w:rsidRPr="006B79C5" w:rsidRDefault="00EF703F" w:rsidP="00EF703F">
      <w:r w:rsidRPr="006B79C5">
        <w:t xml:space="preserve">               &lt;b:abloese3&gt;0&lt;/b:abloese3&gt;</w:t>
      </w:r>
    </w:p>
    <w:p w:rsidR="00EF703F" w:rsidRPr="006B79C5" w:rsidRDefault="00EF703F" w:rsidP="00EF703F">
      <w:r w:rsidRPr="006B79C5">
        <w:t xml:space="preserve">               &lt;b:antrag&gt;18011324&lt;/b:antrag&gt;</w:t>
      </w:r>
    </w:p>
    <w:p w:rsidR="00EF703F" w:rsidRPr="006B79C5" w:rsidRDefault="00EF703F" w:rsidP="00EF703F">
      <w:r w:rsidRPr="006B79C5">
        <w:t xml:space="preserve">               &lt;b:auflagenText xmlns:c="http://schemas.microsoft.com/2003/10/Serialization/Arrays"/&gt;</w:t>
      </w:r>
    </w:p>
    <w:p w:rsidR="00EF703F" w:rsidRPr="006B79C5" w:rsidRDefault="00EF703F" w:rsidP="00EF703F">
      <w:r w:rsidRPr="006B79C5">
        <w:t xml:space="preserve">               &lt;b:flagBWGarantie&gt;0&lt;/b:flagBWGarantie&gt;</w:t>
      </w:r>
    </w:p>
    <w:p w:rsidR="00EF703F" w:rsidRPr="006B79C5" w:rsidRDefault="00EF703F" w:rsidP="00EF703F">
      <w:r w:rsidRPr="006B79C5">
        <w:t xml:space="preserve">               &lt;b:kalkulation&gt;</w:t>
      </w:r>
    </w:p>
    <w:p w:rsidR="00EF703F" w:rsidRPr="006B79C5" w:rsidRDefault="00EF703F" w:rsidP="00EF703F">
      <w:r w:rsidRPr="006B79C5">
        <w:t xml:space="preserve">                  &lt;b:angAntAblDto/&gt;</w:t>
      </w:r>
    </w:p>
    <w:p w:rsidR="00EF703F" w:rsidRPr="006B79C5" w:rsidRDefault="00EF703F" w:rsidP="00EF703F">
      <w:r w:rsidRPr="006B79C5">
        <w:t xml:space="preserve">                  &lt;b:angAntKalkDto&gt;</w:t>
      </w:r>
    </w:p>
    <w:p w:rsidR="00EF703F" w:rsidRPr="006B79C5" w:rsidRDefault="00EF703F" w:rsidP="00EF703F">
      <w:r w:rsidRPr="006B79C5">
        <w:t xml:space="preserve">                     &lt;b:aufschub&gt;0&lt;/b:aufschub&gt;</w:t>
      </w:r>
    </w:p>
    <w:p w:rsidR="00EF703F" w:rsidRPr="006B79C5" w:rsidRDefault="00EF703F" w:rsidP="00EF703F">
      <w:r w:rsidRPr="006B79C5">
        <w:t xml:space="preserve">                     &lt;b:auszahlung&gt;42199.25&lt;/b:auszahlung&gt;</w:t>
      </w:r>
    </w:p>
    <w:p w:rsidR="00EF703F" w:rsidRPr="006B79C5" w:rsidRDefault="00EF703F" w:rsidP="00EF703F">
      <w:r w:rsidRPr="006B79C5">
        <w:t xml:space="preserve">                     &lt;b:auszahlungTyp&gt;0&lt;/b:auszahlungTyp&gt;</w:t>
      </w:r>
    </w:p>
    <w:p w:rsidR="00EF703F" w:rsidRPr="006B79C5" w:rsidRDefault="00EF703F" w:rsidP="00EF703F">
      <w:r w:rsidRPr="006B79C5">
        <w:t xml:space="preserve">                     &lt;b:bgextern&gt;42546.3&lt;/b:bgextern&gt;</w:t>
      </w:r>
    </w:p>
    <w:p w:rsidR="00EF703F" w:rsidRPr="006B79C5" w:rsidRDefault="00EF703F" w:rsidP="00EF703F">
      <w:r w:rsidRPr="006B79C5">
        <w:t xml:space="preserve">                     &lt;b:bgexternbrutto&gt;45950&lt;/b:bgexternbrutto&gt;</w:t>
      </w:r>
    </w:p>
    <w:p w:rsidR="00EF703F" w:rsidRPr="006B79C5" w:rsidRDefault="00EF703F" w:rsidP="00EF703F">
      <w:r w:rsidRPr="006B79C5">
        <w:t xml:space="preserve">                     &lt;b:bgexternust&gt;3403.7&lt;/b:bgexternust&gt;</w:t>
      </w:r>
    </w:p>
    <w:p w:rsidR="00EF703F" w:rsidRPr="006B79C5" w:rsidRDefault="00EF703F" w:rsidP="00EF703F">
      <w:r w:rsidRPr="006B79C5">
        <w:t xml:space="preserve">                     &lt;b:bgintern&gt;42546.3&lt;/b:bgintern&gt;</w:t>
      </w:r>
    </w:p>
    <w:p w:rsidR="00EF703F" w:rsidRPr="006B79C5" w:rsidRDefault="00EF703F" w:rsidP="00EF703F">
      <w:r w:rsidRPr="006B79C5">
        <w:t xml:space="preserve">                     &lt;b:bginternbrutto&gt;45950&lt;/b:bginternbrutto&gt;</w:t>
      </w:r>
    </w:p>
    <w:p w:rsidR="00EF703F" w:rsidRPr="006B79C5" w:rsidRDefault="00EF703F" w:rsidP="00EF703F">
      <w:r w:rsidRPr="006B79C5">
        <w:t xml:space="preserve">                     &lt;b:bginternust&gt;3403.7&lt;/b:bginternust&gt;</w:t>
      </w:r>
    </w:p>
    <w:p w:rsidR="00EF703F" w:rsidRPr="001B3A99" w:rsidRDefault="00EF703F" w:rsidP="00EF703F">
      <w:pPr>
        <w:rPr>
          <w:lang w:val="en-US"/>
        </w:rPr>
      </w:pPr>
      <w:r w:rsidRPr="006B79C5">
        <w:t xml:space="preserve">                     </w:t>
      </w:r>
      <w:r w:rsidRPr="001B3A99">
        <w:rPr>
          <w:lang w:val="en-US"/>
        </w:rPr>
        <w:t>&lt;b:calcPrkgroup i:nil="true"/&gt;</w:t>
      </w:r>
    </w:p>
    <w:p w:rsidR="00EF703F" w:rsidRPr="001B3A99" w:rsidRDefault="00EF703F" w:rsidP="00EF703F">
      <w:pPr>
        <w:rPr>
          <w:lang w:val="en-US"/>
        </w:rPr>
      </w:pPr>
      <w:r w:rsidRPr="001B3A99">
        <w:rPr>
          <w:lang w:val="en-US"/>
        </w:rPr>
        <w:t xml:space="preserve">                     &lt;b:calcRsvgesamt&gt;0&lt;/b:calcRsvgesamt&gt;</w:t>
      </w:r>
    </w:p>
    <w:p w:rsidR="00EF703F" w:rsidRPr="001B3A99" w:rsidRDefault="00EF703F" w:rsidP="00EF703F">
      <w:pPr>
        <w:rPr>
          <w:lang w:val="en-US"/>
        </w:rPr>
      </w:pPr>
      <w:r w:rsidRPr="001B3A99">
        <w:rPr>
          <w:lang w:val="en-US"/>
        </w:rPr>
        <w:t xml:space="preserve">                     &lt;b:calcRsvmonat&gt;0&lt;/b:calcRsvmonat&gt;</w:t>
      </w:r>
    </w:p>
    <w:p w:rsidR="00EF703F" w:rsidRPr="001B3A99" w:rsidRDefault="00EF703F" w:rsidP="00EF703F">
      <w:pPr>
        <w:rPr>
          <w:lang w:val="en-US"/>
        </w:rPr>
      </w:pPr>
      <w:r w:rsidRPr="001B3A99">
        <w:rPr>
          <w:lang w:val="en-US"/>
        </w:rPr>
        <w:t xml:space="preserve">                     &lt;b:calcRsvmonatMax&gt;0&lt;/b:calcRsvmonatMax&gt;</w:t>
      </w:r>
    </w:p>
    <w:p w:rsidR="00EF703F" w:rsidRPr="001B3A99" w:rsidRDefault="00EF703F" w:rsidP="00EF703F">
      <w:pPr>
        <w:rPr>
          <w:lang w:val="en-US"/>
        </w:rPr>
      </w:pPr>
      <w:r w:rsidRPr="001B3A99">
        <w:rPr>
          <w:lang w:val="en-US"/>
        </w:rPr>
        <w:t xml:space="preserve">                     &lt;b:calcRsvmonatMin&gt;0&lt;/b:calcRsvmonatMin&gt;</w:t>
      </w:r>
    </w:p>
    <w:p w:rsidR="00EF703F" w:rsidRPr="001B3A99" w:rsidRDefault="00EF703F" w:rsidP="00EF703F">
      <w:pPr>
        <w:rPr>
          <w:lang w:val="en-US"/>
        </w:rPr>
      </w:pPr>
      <w:r w:rsidRPr="001B3A99">
        <w:rPr>
          <w:lang w:val="en-US"/>
        </w:rPr>
        <w:t xml:space="preserve">                     &lt;b:calcRsvzins&gt;0&lt;/b:calcRsvzins&gt;</w:t>
      </w:r>
    </w:p>
    <w:p w:rsidR="00EF703F" w:rsidRPr="001B3A99" w:rsidRDefault="00EF703F" w:rsidP="00EF703F">
      <w:pPr>
        <w:rPr>
          <w:lang w:val="en-US"/>
        </w:rPr>
      </w:pPr>
      <w:r w:rsidRPr="001B3A99">
        <w:rPr>
          <w:lang w:val="en-US"/>
        </w:rPr>
        <w:t xml:space="preserve">                     &lt;b:calcUstzins&gt;0&lt;/b:calcUstzins&gt;</w:t>
      </w:r>
    </w:p>
    <w:p w:rsidR="00EF703F" w:rsidRPr="001B3A99" w:rsidRDefault="00EF703F" w:rsidP="00EF703F">
      <w:pPr>
        <w:rPr>
          <w:lang w:val="en-US"/>
        </w:rPr>
      </w:pPr>
      <w:r w:rsidRPr="001B3A99">
        <w:rPr>
          <w:lang w:val="en-US"/>
        </w:rPr>
        <w:t xml:space="preserve">                     &lt;b:calcZinskosten&gt;4464&lt;/b:calcZinskosten&gt;</w:t>
      </w:r>
    </w:p>
    <w:p w:rsidR="00EF703F" w:rsidRPr="001B3A99" w:rsidRDefault="00EF703F" w:rsidP="00EF703F">
      <w:pPr>
        <w:rPr>
          <w:lang w:val="en-US"/>
        </w:rPr>
      </w:pPr>
      <w:r w:rsidRPr="001B3A99">
        <w:rPr>
          <w:lang w:val="en-US"/>
        </w:rPr>
        <w:t xml:space="preserve">                     &lt;b:calcZinskostenMax&gt;0&lt;/b:calcZinskostenMax&gt;</w:t>
      </w:r>
    </w:p>
    <w:p w:rsidR="00EF703F" w:rsidRPr="006B79C5" w:rsidRDefault="00EF703F" w:rsidP="00EF703F">
      <w:r w:rsidRPr="001B3A99">
        <w:rPr>
          <w:lang w:val="en-US"/>
        </w:rPr>
        <w:t xml:space="preserve">                     </w:t>
      </w:r>
      <w:r w:rsidRPr="006B79C5">
        <w:t>&lt;b:calcZinskostenMin&gt;0&lt;/b:calcZinskostenMin&gt;</w:t>
      </w:r>
    </w:p>
    <w:p w:rsidR="00EF703F" w:rsidRPr="006B79C5" w:rsidRDefault="00EF703F" w:rsidP="00EF703F">
      <w:r w:rsidRPr="006B79C5">
        <w:t xml:space="preserve">                     &lt;b:depot&gt;0&lt;/b:depot&gt;</w:t>
      </w:r>
    </w:p>
    <w:p w:rsidR="00EF703F" w:rsidRPr="006B79C5" w:rsidRDefault="00EF703F" w:rsidP="00EF703F">
      <w:r w:rsidRPr="006B79C5">
        <w:t xml:space="preserve">                     &lt;b:ersteRateBruttoInklAbsicherung&gt;0&lt;/b:ersteRateBruttoInklAbsicherung&gt;</w:t>
      </w:r>
    </w:p>
    <w:p w:rsidR="00EF703F" w:rsidRPr="006B79C5" w:rsidRDefault="00EF703F" w:rsidP="00EF703F">
      <w:r w:rsidRPr="006B79C5">
        <w:t xml:space="preserve">                     &lt;b:initLadung&gt;0&lt;/b:initLadung&gt;</w:t>
      </w:r>
    </w:p>
    <w:p w:rsidR="00EF703F" w:rsidRPr="006B79C5" w:rsidRDefault="00EF703F" w:rsidP="00EF703F">
      <w:r w:rsidRPr="006B79C5">
        <w:t xml:space="preserve">                     &lt;b:ll&gt;15000&lt;/b:ll&gt;</w:t>
      </w:r>
    </w:p>
    <w:p w:rsidR="00EF703F" w:rsidRPr="006B79C5" w:rsidRDefault="00EF703F" w:rsidP="00EF703F">
      <w:r w:rsidRPr="006B79C5">
        <w:t xml:space="preserve">                     &lt;b:lz&gt;48&lt;/b:lz&gt;</w:t>
      </w:r>
    </w:p>
    <w:p w:rsidR="00EF703F" w:rsidRPr="006B79C5" w:rsidRDefault="00EF703F" w:rsidP="00EF703F">
      <w:r w:rsidRPr="006B79C5">
        <w:t xml:space="preserve">                     &lt;b:obUseTypeBezeichnung i:nil="true"/&gt;</w:t>
      </w:r>
    </w:p>
    <w:p w:rsidR="00EF703F" w:rsidRPr="006B79C5" w:rsidRDefault="00EF703F" w:rsidP="00EF703F">
      <w:r w:rsidRPr="006B79C5">
        <w:t xml:space="preserve">                     &lt;b:prProductBezeichnung i:nil="true"/&gt;</w:t>
      </w:r>
    </w:p>
    <w:p w:rsidR="00EF703F" w:rsidRPr="001B3A99" w:rsidRDefault="00EF703F" w:rsidP="00EF703F">
      <w:pPr>
        <w:rPr>
          <w:lang w:val="en-US"/>
        </w:rPr>
      </w:pPr>
      <w:r w:rsidRPr="006B79C5">
        <w:t xml:space="preserve">                     </w:t>
      </w:r>
      <w:r w:rsidRPr="001B3A99">
        <w:rPr>
          <w:lang w:val="en-US"/>
        </w:rPr>
        <w:t>&lt;b:rapratebruttoMax&gt;0&lt;/b:rapratebruttoMax&gt;</w:t>
      </w:r>
    </w:p>
    <w:p w:rsidR="00EF703F" w:rsidRPr="001B3A99" w:rsidRDefault="00EF703F" w:rsidP="00EF703F">
      <w:pPr>
        <w:rPr>
          <w:lang w:val="en-US"/>
        </w:rPr>
      </w:pPr>
      <w:r w:rsidRPr="001B3A99">
        <w:rPr>
          <w:lang w:val="en-US"/>
        </w:rPr>
        <w:t xml:space="preserve">                     &lt;b:rapratebruttoMin&gt;0&lt;/b:rapratebruttoMin&gt;</w:t>
      </w:r>
    </w:p>
    <w:p w:rsidR="00EF703F" w:rsidRPr="001B3A99" w:rsidRDefault="00EF703F" w:rsidP="00EF703F">
      <w:pPr>
        <w:rPr>
          <w:lang w:val="en-US"/>
        </w:rPr>
      </w:pPr>
      <w:r w:rsidRPr="001B3A99">
        <w:rPr>
          <w:lang w:val="en-US"/>
        </w:rPr>
        <w:t xml:space="preserve">                     &lt;b:rapzinseffMax&gt;0&lt;/b:rapzinseffMax&gt;</w:t>
      </w:r>
    </w:p>
    <w:p w:rsidR="00EF703F" w:rsidRPr="001B3A99" w:rsidRDefault="00EF703F" w:rsidP="00EF703F">
      <w:pPr>
        <w:rPr>
          <w:lang w:val="en-US"/>
        </w:rPr>
      </w:pPr>
      <w:r w:rsidRPr="001B3A99">
        <w:rPr>
          <w:lang w:val="en-US"/>
        </w:rPr>
        <w:t xml:space="preserve">                     &lt;b:rapzinseffMin&gt;0&lt;/b:rapzinseffMin&gt;</w:t>
      </w:r>
    </w:p>
    <w:p w:rsidR="00EF703F" w:rsidRPr="001B3A99" w:rsidRDefault="00EF703F" w:rsidP="00EF703F">
      <w:pPr>
        <w:rPr>
          <w:lang w:val="en-US"/>
        </w:rPr>
      </w:pPr>
      <w:r w:rsidRPr="001B3A99">
        <w:rPr>
          <w:lang w:val="en-US"/>
        </w:rPr>
        <w:t xml:space="preserve">                     &lt;b:rate&gt;589.6&lt;/b:rate&gt;</w:t>
      </w:r>
    </w:p>
    <w:p w:rsidR="00EF703F" w:rsidRPr="001B3A99" w:rsidRDefault="00EF703F" w:rsidP="00EF703F">
      <w:pPr>
        <w:rPr>
          <w:lang w:val="en-US"/>
        </w:rPr>
      </w:pPr>
      <w:r w:rsidRPr="001B3A99">
        <w:rPr>
          <w:lang w:val="en-US"/>
        </w:rPr>
        <w:t xml:space="preserve">                     &lt;b:rateBrutto&gt;636.75&lt;/b:rateBrutto&gt;</w:t>
      </w:r>
    </w:p>
    <w:p w:rsidR="00EF703F" w:rsidRPr="006B79C5" w:rsidRDefault="00EF703F" w:rsidP="00EF703F">
      <w:r w:rsidRPr="001B3A99">
        <w:rPr>
          <w:lang w:val="en-US"/>
        </w:rPr>
        <w:lastRenderedPageBreak/>
        <w:t xml:space="preserve">                     </w:t>
      </w:r>
      <w:r w:rsidRPr="006B79C5">
        <w:t>&lt;b:rateBruttoInklAbsicherung&gt;0&lt;/b:rateBruttoInklAbsicherung&gt;</w:t>
      </w:r>
    </w:p>
    <w:p w:rsidR="00EF703F" w:rsidRPr="006B79C5" w:rsidRDefault="00EF703F" w:rsidP="00EF703F">
      <w:r w:rsidRPr="006B79C5">
        <w:t xml:space="preserve">                     &lt;b:rateUst&gt;47.15&lt;/b:rateUst&gt;</w:t>
      </w:r>
    </w:p>
    <w:p w:rsidR="00EF703F" w:rsidRPr="006B79C5" w:rsidRDefault="00EF703F" w:rsidP="00EF703F">
      <w:r w:rsidRPr="006B79C5">
        <w:t xml:space="preserve">                     &lt;b:rueckzahlungTyp&gt;0&lt;/b:rueckzahlungTyp&gt;</w:t>
      </w:r>
    </w:p>
    <w:p w:rsidR="00EF703F" w:rsidRPr="006B79C5" w:rsidRDefault="00EF703F" w:rsidP="00EF703F">
      <w:r w:rsidRPr="006B79C5">
        <w:t xml:space="preserve">                     &lt;b:rw&gt;18379.63&lt;/b:rw&gt;</w:t>
      </w:r>
    </w:p>
    <w:p w:rsidR="00EF703F" w:rsidRPr="006B79C5" w:rsidRDefault="00EF703F" w:rsidP="00EF703F">
      <w:r w:rsidRPr="006B79C5">
        <w:t xml:space="preserve">                     &lt;b:rwBrutto&gt;19850&lt;/b:rwBrutto&gt;</w:t>
      </w:r>
    </w:p>
    <w:p w:rsidR="00EF703F" w:rsidRPr="006B79C5" w:rsidRDefault="00EF703F" w:rsidP="00EF703F">
      <w:r w:rsidRPr="006B79C5">
        <w:t xml:space="preserve">                     &lt;b:rwUst&gt;1470.37&lt;/b:rwUst&gt;</w:t>
      </w:r>
    </w:p>
    <w:p w:rsidR="00EF703F" w:rsidRPr="006B79C5" w:rsidRDefault="00EF703F" w:rsidP="00EF703F">
      <w:r w:rsidRPr="006B79C5">
        <w:t xml:space="preserve">                     &lt;b:satzmehrkm&gt;0.24&lt;/b:satzmehrkm&gt;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&lt;b:sysobusetype&gt;2&lt;/b:sysobusetype&gt;</w:t>
      </w:r>
    </w:p>
    <w:p w:rsidR="00EF703F" w:rsidRPr="001B3A99" w:rsidRDefault="00EF703F" w:rsidP="00EF703F">
      <w:pPr>
        <w:rPr>
          <w:lang w:val="en-US"/>
        </w:rPr>
      </w:pPr>
      <w:r w:rsidRPr="006B79C5">
        <w:t xml:space="preserve">                     </w:t>
      </w:r>
      <w:r w:rsidRPr="001B3A99">
        <w:rPr>
          <w:lang w:val="en-US"/>
        </w:rPr>
        <w:t>&lt;b:sysprhgrp&gt;0&lt;/b:sysprhgrp&gt;</w:t>
      </w:r>
    </w:p>
    <w:p w:rsidR="00EF703F" w:rsidRPr="001B3A99" w:rsidRDefault="00EF703F" w:rsidP="00EF703F">
      <w:pPr>
        <w:rPr>
          <w:lang w:val="en-US"/>
        </w:rPr>
      </w:pPr>
      <w:r w:rsidRPr="001B3A99">
        <w:rPr>
          <w:lang w:val="en-US"/>
        </w:rPr>
        <w:t xml:space="preserve">                     &lt;b:sysprproduct&gt;2638&lt;/b:sysprproduct&gt;</w:t>
      </w:r>
    </w:p>
    <w:p w:rsidR="00EF703F" w:rsidRPr="006B79C5" w:rsidRDefault="00EF703F" w:rsidP="00EF703F">
      <w:r w:rsidRPr="001B3A99">
        <w:rPr>
          <w:lang w:val="en-US"/>
        </w:rPr>
        <w:t xml:space="preserve">                     </w:t>
      </w:r>
      <w:r w:rsidRPr="006B79C5">
        <w:t>&lt;b:syswaehrung&gt;1&lt;/b:syswaehrung&gt;</w:t>
      </w:r>
    </w:p>
    <w:p w:rsidR="00EF703F" w:rsidRPr="006B79C5" w:rsidRDefault="00EF703F" w:rsidP="00EF703F">
      <w:r w:rsidRPr="006B79C5">
        <w:t xml:space="preserve">                     &lt;b:sz&gt;0&lt;/b:sz&gt;</w:t>
      </w:r>
    </w:p>
    <w:p w:rsidR="00EF703F" w:rsidRPr="006B79C5" w:rsidRDefault="00EF703F" w:rsidP="00EF703F">
      <w:r w:rsidRPr="006B79C5">
        <w:t xml:space="preserve">                     &lt;b:szBrutto&gt;0&lt;/b:szBrutto&gt;</w:t>
      </w:r>
    </w:p>
    <w:p w:rsidR="00EF703F" w:rsidRPr="006B79C5" w:rsidRDefault="00EF703F" w:rsidP="00EF703F">
      <w:r w:rsidRPr="006B79C5">
        <w:t xml:space="preserve">                     &lt;b:szUst&gt;0&lt;/b:szUst&gt;</w:t>
      </w:r>
    </w:p>
    <w:p w:rsidR="00EF703F" w:rsidRPr="006B79C5" w:rsidRDefault="00EF703F" w:rsidP="00EF703F">
      <w:r w:rsidRPr="006B79C5">
        <w:t xml:space="preserve">                     &lt;b:verrechnung&gt;0&lt;/b:verrechnung&gt;</w:t>
      </w:r>
    </w:p>
    <w:p w:rsidR="00EF703F" w:rsidRPr="006B79C5" w:rsidRDefault="00EF703F" w:rsidP="00EF703F">
      <w:r w:rsidRPr="006B79C5">
        <w:t xml:space="preserve">                     &lt;b:verrechnungFlag&gt;true&lt;/b:verrechnungFlag&gt;</w:t>
      </w:r>
    </w:p>
    <w:p w:rsidR="00EF703F" w:rsidRPr="006B79C5" w:rsidRDefault="00EF703F" w:rsidP="00EF703F">
      <w:r w:rsidRPr="006B79C5">
        <w:t xml:space="preserve">                     &lt;b:waehrungBezeichnung i:nil="true"/&gt;</w:t>
      </w:r>
    </w:p>
    <w:p w:rsidR="00EF703F" w:rsidRPr="006B79C5" w:rsidRDefault="00EF703F" w:rsidP="00EF703F">
      <w:r w:rsidRPr="006B79C5">
        <w:t xml:space="preserve">                     &lt;b:zins&gt;6&lt;/b:zins&gt;</w:t>
      </w:r>
    </w:p>
    <w:p w:rsidR="00EF703F" w:rsidRPr="006B79C5" w:rsidRDefault="00EF703F" w:rsidP="00EF703F">
      <w:r w:rsidRPr="006B79C5">
        <w:t xml:space="preserve">                     &lt;b:zinscust&gt;3.4&lt;/b:zinscust&gt;</w:t>
      </w:r>
    </w:p>
    <w:p w:rsidR="00EF703F" w:rsidRPr="006B79C5" w:rsidRDefault="00EF703F" w:rsidP="00EF703F">
      <w:r w:rsidRPr="006B79C5">
        <w:t xml:space="preserve">                     &lt;b:zinseff&gt;3.453487&lt;/b:zinseff&gt;</w:t>
      </w:r>
    </w:p>
    <w:p w:rsidR="00EF703F" w:rsidRPr="006B79C5" w:rsidRDefault="00EF703F" w:rsidP="00EF703F">
      <w:r w:rsidRPr="006B79C5">
        <w:t xml:space="preserve">                     &lt;b:zinsrap&gt;0&lt;/b:zinsrap&gt;</w:t>
      </w:r>
    </w:p>
    <w:p w:rsidR="00EF703F" w:rsidRPr="006B79C5" w:rsidRDefault="00EF703F" w:rsidP="00EF703F">
      <w:r w:rsidRPr="006B79C5">
        <w:t xml:space="preserve">                  &lt;/b:angAntKalkDto&gt;</w:t>
      </w:r>
    </w:p>
    <w:p w:rsidR="00EF703F" w:rsidRPr="006B79C5" w:rsidRDefault="00EF703F" w:rsidP="00EF703F">
      <w:r w:rsidRPr="006B79C5">
        <w:t xml:space="preserve">                  &lt;b:angAntProvDto&gt;</w:t>
      </w:r>
    </w:p>
    <w:p w:rsidR="00EF703F" w:rsidRPr="006B79C5" w:rsidRDefault="00EF703F" w:rsidP="00EF703F">
      <w:r w:rsidRPr="006B79C5">
        <w:t xml:space="preserve">                     &lt;b:AngAntProvDto&gt;</w:t>
      </w:r>
    </w:p>
    <w:p w:rsidR="00EF703F" w:rsidRPr="006B79C5" w:rsidRDefault="00EF703F" w:rsidP="00EF703F">
      <w:r w:rsidRPr="006B79C5">
        <w:t xml:space="preserve">                        &lt;b:defaultprovision&gt;0&lt;/b:defaultprovision&gt;</w:t>
      </w:r>
    </w:p>
    <w:p w:rsidR="00EF703F" w:rsidRPr="006B79C5" w:rsidRDefault="00EF703F" w:rsidP="00EF703F">
      <w:r w:rsidRPr="006B79C5">
        <w:t xml:space="preserve">                        &lt;b:defaultprovisionbrutto&gt;0&lt;/b:defaultprovisionbrutto&gt;</w:t>
      </w:r>
    </w:p>
    <w:p w:rsidR="00EF703F" w:rsidRPr="006B79C5" w:rsidRDefault="00EF703F" w:rsidP="00EF703F">
      <w:r w:rsidRPr="006B79C5">
        <w:t xml:space="preserve">                        &lt;b:defaultprovisionp&gt;0&lt;/b:defaultprovisionp&gt;</w:t>
      </w:r>
    </w:p>
    <w:p w:rsidR="00EF703F" w:rsidRPr="006B79C5" w:rsidRDefault="00EF703F" w:rsidP="00EF703F">
      <w:r w:rsidRPr="006B79C5">
        <w:t xml:space="preserve">                        &lt;b:defaultprovisionust&gt;0&lt;/b:defaultprovisionust&gt;</w:t>
      </w:r>
    </w:p>
    <w:p w:rsidR="00EF703F" w:rsidRPr="006B79C5" w:rsidRDefault="00EF703F" w:rsidP="00EF703F">
      <w:r w:rsidRPr="006B79C5">
        <w:t xml:space="preserve">                        &lt;b:flaglocked&gt;0&lt;/b:flaglocked&gt;</w:t>
      </w:r>
    </w:p>
    <w:p w:rsidR="00EF703F" w:rsidRPr="006B79C5" w:rsidRDefault="00EF703F" w:rsidP="00EF703F">
      <w:r w:rsidRPr="006B79C5">
        <w:t xml:space="preserve">                        &lt;b:partnerBezeichnung i:nil="true"/&gt;</w:t>
      </w:r>
    </w:p>
    <w:p w:rsidR="00EF703F" w:rsidRPr="006B79C5" w:rsidRDefault="00EF703F" w:rsidP="00EF703F">
      <w:r w:rsidRPr="006B79C5">
        <w:t xml:space="preserve">                        &lt;b:prProvTypeBezeichnung i:nil="true"/&gt;</w:t>
      </w:r>
    </w:p>
    <w:p w:rsidR="00EF703F" w:rsidRPr="001B3A99" w:rsidRDefault="00EF703F" w:rsidP="00EF703F">
      <w:pPr>
        <w:rPr>
          <w:lang w:val="en-US"/>
        </w:rPr>
      </w:pPr>
      <w:r w:rsidRPr="006B79C5">
        <w:t xml:space="preserve">                        </w:t>
      </w:r>
      <w:r w:rsidRPr="001B3A99">
        <w:rPr>
          <w:lang w:val="en-US"/>
        </w:rPr>
        <w:t>&lt;b:provision&gt;41.35&lt;/b:provision&gt;</w:t>
      </w:r>
    </w:p>
    <w:p w:rsidR="00EF703F" w:rsidRPr="001B3A99" w:rsidRDefault="00EF703F" w:rsidP="00EF703F">
      <w:pPr>
        <w:rPr>
          <w:lang w:val="en-US"/>
        </w:rPr>
      </w:pPr>
      <w:r w:rsidRPr="001B3A99">
        <w:rPr>
          <w:lang w:val="en-US"/>
        </w:rPr>
        <w:t xml:space="preserve">                        &lt;b:provisionBrutto&gt;41.35&lt;/b:provisionBrutto&gt;</w:t>
      </w:r>
    </w:p>
    <w:p w:rsidR="00EF703F" w:rsidRPr="006B79C5" w:rsidRDefault="00EF703F" w:rsidP="00EF703F">
      <w:r w:rsidRPr="001B3A99">
        <w:rPr>
          <w:lang w:val="en-US"/>
        </w:rPr>
        <w:t xml:space="preserve">                        </w:t>
      </w:r>
      <w:r w:rsidRPr="006B79C5">
        <w:t>&lt;b:provisionPro&gt;0&lt;/b:provisionPro&gt;</w:t>
      </w:r>
    </w:p>
    <w:p w:rsidR="00EF703F" w:rsidRPr="006B79C5" w:rsidRDefault="00EF703F" w:rsidP="00EF703F">
      <w:r w:rsidRPr="006B79C5">
        <w:t xml:space="preserve">                        &lt;b:provisionUst&gt;0&lt;/b:provisionUst&gt;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&lt;b:syspartner&gt;0&lt;/b:syspartner&gt;</w:t>
      </w:r>
    </w:p>
    <w:p w:rsidR="00EF703F" w:rsidRPr="006B79C5" w:rsidRDefault="00EF703F" w:rsidP="00EF703F">
      <w:r w:rsidRPr="006B79C5">
        <w:t xml:space="preserve">                        &lt;b:sysprov&gt;95208&lt;/b:sysprov&gt;</w:t>
      </w:r>
    </w:p>
    <w:p w:rsidR="00EF703F" w:rsidRPr="006B79C5" w:rsidRDefault="00EF703F" w:rsidP="00EF703F">
      <w:r w:rsidRPr="006B79C5">
        <w:t xml:space="preserve">                        &lt;b:sysprprovtype&gt;1&lt;/b:sysprprovtype&gt;</w:t>
      </w:r>
    </w:p>
    <w:p w:rsidR="00EF703F" w:rsidRPr="006B79C5" w:rsidRDefault="00EF703F" w:rsidP="00EF703F">
      <w:r w:rsidRPr="006B79C5">
        <w:t xml:space="preserve">                     &lt;/b:AngAntProvDto&gt;</w:t>
      </w:r>
    </w:p>
    <w:p w:rsidR="00EF703F" w:rsidRPr="006B79C5" w:rsidRDefault="00EF703F" w:rsidP="00EF703F">
      <w:r w:rsidRPr="006B79C5">
        <w:t xml:space="preserve">                     &lt;b:AngAntProvDto&gt;</w:t>
      </w:r>
    </w:p>
    <w:p w:rsidR="00EF703F" w:rsidRPr="006B79C5" w:rsidRDefault="00EF703F" w:rsidP="00EF703F">
      <w:r w:rsidRPr="006B79C5">
        <w:t xml:space="preserve">                        &lt;b:defaultprovision&gt;0&lt;/b:defaultprovision&gt;</w:t>
      </w:r>
    </w:p>
    <w:p w:rsidR="00EF703F" w:rsidRPr="006B79C5" w:rsidRDefault="00EF703F" w:rsidP="00EF703F">
      <w:r w:rsidRPr="006B79C5">
        <w:t xml:space="preserve">                        &lt;b:defaultprovisionbrutto&gt;0&lt;/b:defaultprovisionbrutto&gt;</w:t>
      </w:r>
    </w:p>
    <w:p w:rsidR="00EF703F" w:rsidRPr="006B79C5" w:rsidRDefault="00EF703F" w:rsidP="00EF703F">
      <w:r w:rsidRPr="006B79C5">
        <w:t xml:space="preserve">                        &lt;b:defaultprovisionp&gt;0&lt;/b:defaultprovisionp&gt;</w:t>
      </w:r>
    </w:p>
    <w:p w:rsidR="00EF703F" w:rsidRPr="006B79C5" w:rsidRDefault="00EF703F" w:rsidP="00EF703F">
      <w:r w:rsidRPr="006B79C5">
        <w:t xml:space="preserve">                        &lt;b:defaultprovisionust&gt;0&lt;/b:defaultprovisionust&gt;</w:t>
      </w:r>
    </w:p>
    <w:p w:rsidR="00EF703F" w:rsidRPr="006B79C5" w:rsidRDefault="00EF703F" w:rsidP="00EF703F">
      <w:r w:rsidRPr="006B79C5">
        <w:t xml:space="preserve">                        &lt;b:flaglocked&gt;0&lt;/b:flaglocked&gt;</w:t>
      </w:r>
    </w:p>
    <w:p w:rsidR="00EF703F" w:rsidRPr="006B79C5" w:rsidRDefault="00EF703F" w:rsidP="00EF703F">
      <w:r w:rsidRPr="006B79C5">
        <w:t xml:space="preserve">                        &lt;b:partnerBezeichnung i:nil="true"/&gt;</w:t>
      </w:r>
    </w:p>
    <w:p w:rsidR="00EF703F" w:rsidRPr="006B79C5" w:rsidRDefault="00EF703F" w:rsidP="00EF703F">
      <w:r w:rsidRPr="006B79C5">
        <w:t xml:space="preserve">                        &lt;b:prProvTypeBezeichnung i:nil="true"/&gt;</w:t>
      </w:r>
    </w:p>
    <w:p w:rsidR="00EF703F" w:rsidRPr="001B3A99" w:rsidRDefault="00EF703F" w:rsidP="00EF703F">
      <w:pPr>
        <w:rPr>
          <w:lang w:val="en-US"/>
        </w:rPr>
      </w:pPr>
      <w:r w:rsidRPr="006B79C5">
        <w:t xml:space="preserve">                        </w:t>
      </w:r>
      <w:r w:rsidRPr="001B3A99">
        <w:rPr>
          <w:lang w:val="en-US"/>
        </w:rPr>
        <w:t>&lt;b:provision&gt;4.6&lt;/b:provision&gt;</w:t>
      </w:r>
    </w:p>
    <w:p w:rsidR="00EF703F" w:rsidRPr="001B3A99" w:rsidRDefault="00EF703F" w:rsidP="00EF703F">
      <w:pPr>
        <w:rPr>
          <w:lang w:val="en-US"/>
        </w:rPr>
      </w:pPr>
      <w:r w:rsidRPr="001B3A99">
        <w:rPr>
          <w:lang w:val="en-US"/>
        </w:rPr>
        <w:t xml:space="preserve">                        &lt;b:provisionBrutto&gt;4.6&lt;/b:provisionBrutto&gt;</w:t>
      </w:r>
    </w:p>
    <w:p w:rsidR="00EF703F" w:rsidRPr="006B79C5" w:rsidRDefault="00EF703F" w:rsidP="00EF703F">
      <w:r w:rsidRPr="001B3A99">
        <w:rPr>
          <w:lang w:val="en-US"/>
        </w:rPr>
        <w:t xml:space="preserve">                        </w:t>
      </w:r>
      <w:r w:rsidRPr="006B79C5">
        <w:t>&lt;b:provisionPro&gt;0&lt;/b:provisionPro&gt;</w:t>
      </w:r>
    </w:p>
    <w:p w:rsidR="00EF703F" w:rsidRPr="006B79C5" w:rsidRDefault="00EF703F" w:rsidP="00EF703F">
      <w:r w:rsidRPr="006B79C5">
        <w:t xml:space="preserve">                        &lt;b:provisionUst&gt;0&lt;/b:provisionUst&gt;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lastRenderedPageBreak/>
        <w:t xml:space="preserve">                        &lt;b:syspartner&gt;0&lt;/b:syspartner&gt;</w:t>
      </w:r>
    </w:p>
    <w:p w:rsidR="00EF703F" w:rsidRPr="006B79C5" w:rsidRDefault="00EF703F" w:rsidP="00EF703F">
      <w:r w:rsidRPr="006B79C5">
        <w:t xml:space="preserve">                        &lt;b:sysprov&gt;95207&lt;/b:sysprov&gt;</w:t>
      </w:r>
    </w:p>
    <w:p w:rsidR="00EF703F" w:rsidRPr="006B79C5" w:rsidRDefault="00EF703F" w:rsidP="00EF703F">
      <w:r w:rsidRPr="006B79C5">
        <w:t xml:space="preserve">                        &lt;b:sysprprovtype&gt;1&lt;/b:sysprprovtype&gt;</w:t>
      </w:r>
    </w:p>
    <w:p w:rsidR="00EF703F" w:rsidRPr="006B79C5" w:rsidRDefault="00EF703F" w:rsidP="00EF703F">
      <w:r w:rsidRPr="006B79C5">
        <w:t xml:space="preserve">                     &lt;/b:AngAntProvDto&gt;</w:t>
      </w:r>
    </w:p>
    <w:p w:rsidR="00EF703F" w:rsidRPr="006B79C5" w:rsidRDefault="00EF703F" w:rsidP="00EF703F">
      <w:r w:rsidRPr="006B79C5">
        <w:t xml:space="preserve">                  &lt;/b:angAntProvDto&gt;</w:t>
      </w:r>
    </w:p>
    <w:p w:rsidR="00EF703F" w:rsidRPr="006B79C5" w:rsidRDefault="00EF703F" w:rsidP="00EF703F">
      <w:r w:rsidRPr="006B79C5">
        <w:t xml:space="preserve">                  &lt;b:angAntProvDtoRapMax/&gt;</w:t>
      </w:r>
    </w:p>
    <w:p w:rsidR="00EF703F" w:rsidRPr="006B79C5" w:rsidRDefault="00EF703F" w:rsidP="00EF703F">
      <w:r w:rsidRPr="006B79C5">
        <w:t xml:space="preserve">                  &lt;b:angAntProvDtoRapMin/&gt;</w:t>
      </w:r>
    </w:p>
    <w:p w:rsidR="00EF703F" w:rsidRPr="006B79C5" w:rsidRDefault="00EF703F" w:rsidP="00EF703F">
      <w:r w:rsidRPr="006B79C5">
        <w:t xml:space="preserve">                  &lt;b:angAntSubvDto&gt;</w:t>
      </w:r>
    </w:p>
    <w:p w:rsidR="00EF703F" w:rsidRPr="006B79C5" w:rsidRDefault="00EF703F" w:rsidP="00EF703F">
      <w:r w:rsidRPr="006B79C5">
        <w:t xml:space="preserve">                     &lt;b:AngAntSubvDto&gt;</w:t>
      </w:r>
    </w:p>
    <w:p w:rsidR="00EF703F" w:rsidRPr="006B79C5" w:rsidRDefault="00EF703F" w:rsidP="00EF703F">
      <w:r w:rsidRPr="006B79C5">
        <w:t xml:space="preserve">                        &lt;b:betrag&gt;320.35&lt;/b:betrag&gt;</w:t>
      </w:r>
    </w:p>
    <w:p w:rsidR="00EF703F" w:rsidRPr="006B79C5" w:rsidRDefault="00EF703F" w:rsidP="00EF703F">
      <w:r w:rsidRPr="006B79C5">
        <w:t xml:space="preserve">                        &lt;b:betragBrutto&gt;346&lt;/b:betragBrutto&gt;</w:t>
      </w:r>
    </w:p>
    <w:p w:rsidR="00EF703F" w:rsidRPr="006B79C5" w:rsidRDefault="00EF703F" w:rsidP="00EF703F">
      <w:r w:rsidRPr="006B79C5">
        <w:t xml:space="preserve">                        &lt;b:betragust&gt;25.65&lt;/b:betragust&gt;</w:t>
      </w:r>
    </w:p>
    <w:p w:rsidR="00EF703F" w:rsidRPr="006B79C5" w:rsidRDefault="00EF703F" w:rsidP="00EF703F">
      <w:r w:rsidRPr="006B79C5">
        <w:t xml:space="preserve">                        &lt;b:subvGBezeichnung i:nil="true"/&gt;</w:t>
      </w:r>
    </w:p>
    <w:p w:rsidR="00EF703F" w:rsidRPr="006B79C5" w:rsidRDefault="00EF703F" w:rsidP="00EF703F">
      <w:r w:rsidRPr="006B79C5">
        <w:t xml:space="preserve">                        &lt;b:subvTypBezeichnung i:nil="true"/&gt;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&lt;b:syssubvg&gt;1&lt;/b:syssubvg&gt;</w:t>
      </w:r>
    </w:p>
    <w:p w:rsidR="00EF703F" w:rsidRPr="006B79C5" w:rsidRDefault="00EF703F" w:rsidP="00EF703F">
      <w:r w:rsidRPr="006B79C5">
        <w:t xml:space="preserve">                        &lt;b:syssubvtyp&gt;0&lt;/b:syssubvtyp&gt;</w:t>
      </w:r>
    </w:p>
    <w:p w:rsidR="00EF703F" w:rsidRPr="006B79C5" w:rsidRDefault="00EF703F" w:rsidP="00EF703F">
      <w:r w:rsidRPr="006B79C5">
        <w:t xml:space="preserve">                     &lt;/b:AngAntSubvDto&gt;</w:t>
      </w:r>
    </w:p>
    <w:p w:rsidR="00EF703F" w:rsidRPr="006B79C5" w:rsidRDefault="00EF703F" w:rsidP="00EF703F">
      <w:r w:rsidRPr="006B79C5">
        <w:t xml:space="preserve">                     &lt;b:AngAntSubvDto&gt;</w:t>
      </w:r>
    </w:p>
    <w:p w:rsidR="00EF703F" w:rsidRPr="006B79C5" w:rsidRDefault="00EF703F" w:rsidP="00EF703F">
      <w:r w:rsidRPr="006B79C5">
        <w:t xml:space="preserve">                        &lt;b:betrag&gt;2883.35&lt;/b:betrag&gt;</w:t>
      </w:r>
    </w:p>
    <w:p w:rsidR="00EF703F" w:rsidRPr="006B79C5" w:rsidRDefault="00EF703F" w:rsidP="00EF703F">
      <w:r w:rsidRPr="006B79C5">
        <w:t xml:space="preserve">                        &lt;b:betragBrutto&gt;3114&lt;/b:betragBrutto&gt;</w:t>
      </w:r>
    </w:p>
    <w:p w:rsidR="00EF703F" w:rsidRPr="006B79C5" w:rsidRDefault="00EF703F" w:rsidP="00EF703F">
      <w:r w:rsidRPr="006B79C5">
        <w:t xml:space="preserve">                        &lt;b:betragust&gt;230.65&lt;/b:betragust&gt;</w:t>
      </w:r>
    </w:p>
    <w:p w:rsidR="00EF703F" w:rsidRPr="006B79C5" w:rsidRDefault="00EF703F" w:rsidP="00EF703F">
      <w:r w:rsidRPr="006B79C5">
        <w:t xml:space="preserve">                        &lt;b:subvGBezeichnung i:nil="true"/&gt;</w:t>
      </w:r>
    </w:p>
    <w:p w:rsidR="00EF703F" w:rsidRPr="006B79C5" w:rsidRDefault="00EF703F" w:rsidP="00EF703F">
      <w:r w:rsidRPr="006B79C5">
        <w:t xml:space="preserve">                        &lt;b:subvTypBezeichnung i:nil="true"/&gt;</w:t>
      </w:r>
    </w:p>
    <w:p w:rsidR="00EF703F" w:rsidRPr="006B79C5" w:rsidRDefault="00EF703F" w:rsidP="00EF703F">
      <w:r w:rsidRPr="006B79C5">
        <w:t xml:space="preserve">                        &lt;b:sysangvar&gt;0&lt;/b:sysangvar&gt;</w:t>
      </w:r>
    </w:p>
    <w:p w:rsidR="00EF703F" w:rsidRPr="006B79C5" w:rsidRDefault="00EF703F" w:rsidP="00EF703F">
      <w:r w:rsidRPr="006B79C5">
        <w:t xml:space="preserve">                        &lt;b:sysantrag&gt;19460&lt;/b:sysantrag&gt;</w:t>
      </w:r>
    </w:p>
    <w:p w:rsidR="00EF703F" w:rsidRPr="006B79C5" w:rsidRDefault="00EF703F" w:rsidP="00EF703F">
      <w:r w:rsidRPr="006B79C5">
        <w:t xml:space="preserve">                        &lt;b:syssubvg&gt;15298&lt;/b:syssubvg&gt;</w:t>
      </w:r>
    </w:p>
    <w:p w:rsidR="00EF703F" w:rsidRPr="006B79C5" w:rsidRDefault="00EF703F" w:rsidP="00EF703F">
      <w:r w:rsidRPr="006B79C5">
        <w:t xml:space="preserve">                        &lt;b:syssubvtyp&gt;0&lt;/b:syssubvtyp&gt;</w:t>
      </w:r>
    </w:p>
    <w:p w:rsidR="00EF703F" w:rsidRPr="006B79C5" w:rsidRDefault="00EF703F" w:rsidP="00EF703F">
      <w:r w:rsidRPr="006B79C5">
        <w:t xml:space="preserve">                     &lt;/b:AngAntSubvDto&gt;</w:t>
      </w:r>
    </w:p>
    <w:p w:rsidR="00EF703F" w:rsidRPr="006B79C5" w:rsidRDefault="00EF703F" w:rsidP="00EF703F">
      <w:r w:rsidRPr="006B79C5">
        <w:t xml:space="preserve">                  &lt;/b:angAntSubvDto&gt;</w:t>
      </w:r>
    </w:p>
    <w:p w:rsidR="00EF703F" w:rsidRPr="006B79C5" w:rsidRDefault="00EF703F" w:rsidP="00EF703F">
      <w:r w:rsidRPr="006B79C5">
        <w:t xml:space="preserve">                  &lt;b:angAntVsDto/&gt;</w:t>
      </w:r>
    </w:p>
    <w:p w:rsidR="00EF703F" w:rsidRPr="006B79C5" w:rsidRDefault="00EF703F" w:rsidP="00EF703F">
      <w:r w:rsidRPr="006B79C5">
        <w:t xml:space="preserve">               &lt;/b:kalkulation&gt;</w:t>
      </w:r>
    </w:p>
    <w:p w:rsidR="00EF703F" w:rsidRPr="006B79C5" w:rsidRDefault="00EF703F" w:rsidP="00EF703F">
      <w:r w:rsidRPr="006B79C5">
        <w:t xml:space="preserve">               &lt;b:kunde&gt;</w:t>
      </w:r>
    </w:p>
    <w:p w:rsidR="00EF703F" w:rsidRPr="006B79C5" w:rsidRDefault="00EF703F" w:rsidP="00EF703F">
      <w:r w:rsidRPr="006B79C5">
        <w:t xml:space="preserve">                  &lt;b:adressen/&gt;</w:t>
      </w:r>
    </w:p>
    <w:p w:rsidR="00EF703F" w:rsidRPr="001B3A99" w:rsidRDefault="00EF703F" w:rsidP="00EF703F">
      <w:pPr>
        <w:rPr>
          <w:lang w:val="en-US"/>
        </w:rPr>
      </w:pPr>
      <w:r w:rsidRPr="006B79C5">
        <w:t xml:space="preserve">                  </w:t>
      </w:r>
      <w:r w:rsidRPr="001B3A99">
        <w:rPr>
          <w:lang w:val="en-US"/>
        </w:rPr>
        <w:t>&lt;b:anrede i:nil="true"/&gt;</w:t>
      </w:r>
    </w:p>
    <w:p w:rsidR="00EF703F" w:rsidRPr="001B3A99" w:rsidRDefault="00EF703F" w:rsidP="00EF703F">
      <w:pPr>
        <w:rPr>
          <w:lang w:val="en-US"/>
        </w:rPr>
      </w:pPr>
      <w:r w:rsidRPr="001B3A99">
        <w:rPr>
          <w:lang w:val="en-US"/>
        </w:rPr>
        <w:t xml:space="preserve">                  &lt;b:anredeCode i:nil="true"/&gt;</w:t>
      </w:r>
    </w:p>
    <w:p w:rsidR="00EF703F" w:rsidRPr="006B79C5" w:rsidRDefault="00EF703F" w:rsidP="00EF703F">
      <w:r w:rsidRPr="001B3A99">
        <w:rPr>
          <w:lang w:val="en-US"/>
        </w:rPr>
        <w:t xml:space="preserve">                  </w:t>
      </w:r>
      <w:r w:rsidRPr="006B79C5">
        <w:t>&lt;b:anredeCodeKont i:nil="true"/&gt;</w:t>
      </w:r>
    </w:p>
    <w:p w:rsidR="00EF703F" w:rsidRPr="006B79C5" w:rsidRDefault="00EF703F" w:rsidP="00EF703F">
      <w:r w:rsidRPr="006B79C5">
        <w:t xml:space="preserve">                  &lt;b:anredeKont i:nil="true"/&gt;</w:t>
      </w:r>
    </w:p>
    <w:p w:rsidR="00EF703F" w:rsidRPr="006B79C5" w:rsidRDefault="00EF703F" w:rsidP="00EF703F">
      <w:r w:rsidRPr="006B79C5">
        <w:t xml:space="preserve">                  &lt;b:auslausweis i:nil="true"/&gt;</w:t>
      </w:r>
    </w:p>
    <w:p w:rsidR="00EF703F" w:rsidRPr="006B79C5" w:rsidRDefault="00EF703F" w:rsidP="00EF703F">
      <w:r w:rsidRPr="006B79C5">
        <w:t xml:space="preserve">                  &lt;b:auslausweisCode i:nil="true"/&gt;</w:t>
      </w:r>
    </w:p>
    <w:p w:rsidR="00EF703F" w:rsidRPr="006B79C5" w:rsidRDefault="00EF703F" w:rsidP="00EF703F">
      <w:r w:rsidRPr="006B79C5">
        <w:t xml:space="preserve">                  &lt;b:auslausweisGueltig i:nil="true"/&gt;</w:t>
      </w:r>
    </w:p>
    <w:p w:rsidR="00EF703F" w:rsidRPr="006B79C5" w:rsidRDefault="00EF703F" w:rsidP="00EF703F">
      <w:r w:rsidRPr="006B79C5">
        <w:t xml:space="preserve">                  &lt;b:brancheBezeichnung i:nil="true"/&gt;</w:t>
      </w:r>
    </w:p>
    <w:p w:rsidR="00EF703F" w:rsidRPr="006B79C5" w:rsidRDefault="00EF703F" w:rsidP="00EF703F">
      <w:r w:rsidRPr="006B79C5">
        <w:t xml:space="preserve">                  &lt;b:einreisedatum i:nil="true"/&gt;</w:t>
      </w:r>
    </w:p>
    <w:p w:rsidR="00EF703F" w:rsidRPr="001B3A99" w:rsidRDefault="00EF703F" w:rsidP="00EF703F">
      <w:pPr>
        <w:rPr>
          <w:lang w:val="en-US"/>
        </w:rPr>
      </w:pPr>
      <w:r w:rsidRPr="006B79C5">
        <w:t xml:space="preserve">                  </w:t>
      </w:r>
      <w:r w:rsidRPr="001B3A99">
        <w:rPr>
          <w:lang w:val="en-US"/>
        </w:rPr>
        <w:t>&lt;b:email i:nil="true"/&gt;</w:t>
      </w:r>
    </w:p>
    <w:p w:rsidR="00EF703F" w:rsidRPr="006B79C5" w:rsidRDefault="00EF703F" w:rsidP="00EF703F">
      <w:r w:rsidRPr="001B3A99">
        <w:rPr>
          <w:lang w:val="en-US"/>
        </w:rPr>
        <w:t xml:space="preserve">                  </w:t>
      </w:r>
      <w:r w:rsidRPr="006B79C5">
        <w:t>&lt;b:erreichbBis&gt;0&lt;/b:erreichbBis&gt;</w:t>
      </w:r>
    </w:p>
    <w:p w:rsidR="00EF703F" w:rsidRPr="006B79C5" w:rsidRDefault="00EF703F" w:rsidP="00EF703F">
      <w:r w:rsidRPr="006B79C5">
        <w:t xml:space="preserve">                  &lt;b:erreichbVon&gt;0&lt;/b:erreichbVon&gt;</w:t>
      </w:r>
    </w:p>
    <w:p w:rsidR="00EF703F" w:rsidRPr="006B79C5" w:rsidRDefault="00EF703F" w:rsidP="00EF703F">
      <w:r w:rsidRPr="006B79C5">
        <w:t xml:space="preserve">                  &lt;b:erreichbtel&gt;0&lt;/b:erreichbtel&gt;</w:t>
      </w:r>
    </w:p>
    <w:p w:rsidR="00EF703F" w:rsidRPr="006B79C5" w:rsidRDefault="00EF703F" w:rsidP="00EF703F">
      <w:r w:rsidRPr="006B79C5">
        <w:t xml:space="preserve">                  &lt;b:gebdatum i:nil="true"/&gt;</w:t>
      </w:r>
    </w:p>
    <w:p w:rsidR="00EF703F" w:rsidRPr="001B3A99" w:rsidRDefault="00EF703F" w:rsidP="00EF703F">
      <w:pPr>
        <w:rPr>
          <w:lang w:val="en-US"/>
        </w:rPr>
      </w:pPr>
      <w:r w:rsidRPr="006B79C5">
        <w:t xml:space="preserve">                  </w:t>
      </w:r>
      <w:r w:rsidRPr="001B3A99">
        <w:rPr>
          <w:lang w:val="en-US"/>
        </w:rPr>
        <w:t>&lt;b:gruendung i:nil="true"/&gt;</w:t>
      </w:r>
    </w:p>
    <w:p w:rsidR="00EF703F" w:rsidRPr="001B3A99" w:rsidRDefault="00EF703F" w:rsidP="00EF703F">
      <w:pPr>
        <w:rPr>
          <w:lang w:val="en-US"/>
        </w:rPr>
      </w:pPr>
      <w:r w:rsidRPr="001B3A99">
        <w:rPr>
          <w:lang w:val="en-US"/>
        </w:rPr>
        <w:t xml:space="preserve">                  &lt;b:handy i:nil="true"/&gt;</w:t>
      </w:r>
    </w:p>
    <w:p w:rsidR="00EF703F" w:rsidRPr="001B3A99" w:rsidRDefault="00EF703F" w:rsidP="00EF703F">
      <w:pPr>
        <w:rPr>
          <w:lang w:val="en-US"/>
        </w:rPr>
      </w:pPr>
      <w:r w:rsidRPr="001B3A99">
        <w:rPr>
          <w:lang w:val="en-US"/>
        </w:rPr>
        <w:t xml:space="preserve">                  &lt;b:hregister i:nil="true"/&gt;</w:t>
      </w:r>
    </w:p>
    <w:p w:rsidR="00EF703F" w:rsidRPr="006B79C5" w:rsidRDefault="00EF703F" w:rsidP="00EF703F">
      <w:r w:rsidRPr="001B3A99">
        <w:rPr>
          <w:lang w:val="en-US"/>
        </w:rPr>
        <w:t xml:space="preserve">                  </w:t>
      </w:r>
      <w:r w:rsidRPr="006B79C5">
        <w:t>&lt;b:hregisterFlag&gt;false&lt;/b:hregisterFlag&gt;</w:t>
      </w:r>
    </w:p>
    <w:p w:rsidR="00EF703F" w:rsidRPr="001B3A99" w:rsidRDefault="00EF703F" w:rsidP="00EF703F">
      <w:pPr>
        <w:rPr>
          <w:lang w:val="en-US"/>
        </w:rPr>
      </w:pPr>
      <w:r w:rsidRPr="006B79C5">
        <w:t xml:space="preserve">                  </w:t>
      </w:r>
      <w:r w:rsidRPr="001B3A99">
        <w:rPr>
          <w:lang w:val="en-US"/>
        </w:rPr>
        <w:t>&lt;b:hsnr i:nil="true"/&gt;</w:t>
      </w:r>
    </w:p>
    <w:p w:rsidR="00EF703F" w:rsidRPr="001B3A99" w:rsidRDefault="00EF703F" w:rsidP="00EF703F">
      <w:pPr>
        <w:rPr>
          <w:lang w:val="en-US"/>
        </w:rPr>
      </w:pPr>
      <w:r w:rsidRPr="001B3A99">
        <w:rPr>
          <w:lang w:val="en-US"/>
        </w:rPr>
        <w:t xml:space="preserve">                  &lt;b:hsnr2 i:nil="true"/&gt;</w:t>
      </w:r>
    </w:p>
    <w:p w:rsidR="00EF703F" w:rsidRPr="006B79C5" w:rsidRDefault="00EF703F" w:rsidP="00EF703F">
      <w:r w:rsidRPr="001B3A99">
        <w:rPr>
          <w:lang w:val="en-US"/>
        </w:rPr>
        <w:t xml:space="preserve">                  </w:t>
      </w:r>
      <w:r w:rsidRPr="006B79C5">
        <w:t>&lt;b:kdtypBezeichnung i:nil="true"/&gt;</w:t>
      </w:r>
    </w:p>
    <w:p w:rsidR="00EF703F" w:rsidRPr="006B79C5" w:rsidRDefault="00EF703F" w:rsidP="00EF703F">
      <w:r w:rsidRPr="006B79C5">
        <w:t xml:space="preserve">                  &lt;b:kontos/&gt;</w:t>
      </w:r>
    </w:p>
    <w:p w:rsidR="00EF703F" w:rsidRPr="006B79C5" w:rsidRDefault="00EF703F" w:rsidP="00EF703F">
      <w:r w:rsidRPr="006B79C5">
        <w:lastRenderedPageBreak/>
        <w:t xml:space="preserve">                  &lt;b:land2Bezeichnung i:nil="true"/&gt;</w:t>
      </w:r>
    </w:p>
    <w:p w:rsidR="00EF703F" w:rsidRPr="006B79C5" w:rsidRDefault="00EF703F" w:rsidP="00EF703F">
      <w:r w:rsidRPr="006B79C5">
        <w:t xml:space="preserve">                  &lt;b:landBezeichnung i:nil="true"/&gt;</w:t>
      </w:r>
    </w:p>
    <w:p w:rsidR="00EF703F" w:rsidRPr="006B79C5" w:rsidRDefault="00EF703F" w:rsidP="00EF703F">
      <w:r w:rsidRPr="006B79C5">
        <w:t xml:space="preserve">                  &lt;b:landNatBezeichnung i:nil="true"/&gt;</w:t>
      </w:r>
    </w:p>
    <w:p w:rsidR="00EF703F" w:rsidRPr="006B79C5" w:rsidRDefault="00EF703F" w:rsidP="00EF703F">
      <w:r w:rsidRPr="006B79C5">
        <w:t xml:space="preserve">                  &lt;b:langBezeichnung i:nil="true"/&gt;</w:t>
      </w:r>
    </w:p>
    <w:p w:rsidR="00EF703F" w:rsidRPr="006B79C5" w:rsidRDefault="00EF703F" w:rsidP="00EF703F">
      <w:r w:rsidRPr="006B79C5">
        <w:t xml:space="preserve">                  &lt;b:langKorrBezeichnung i:nil="true"/&gt;</w:t>
      </w:r>
    </w:p>
    <w:p w:rsidR="00EF703F" w:rsidRPr="001B3A99" w:rsidRDefault="00EF703F" w:rsidP="00EF703F">
      <w:pPr>
        <w:rPr>
          <w:lang w:val="en-US"/>
        </w:rPr>
      </w:pPr>
      <w:r w:rsidRPr="006B79C5">
        <w:t xml:space="preserve">                  </w:t>
      </w:r>
      <w:r w:rsidRPr="001B3A99">
        <w:rPr>
          <w:lang w:val="en-US"/>
        </w:rPr>
        <w:t>&lt;b:name i:nil="true"/&gt;</w:t>
      </w:r>
    </w:p>
    <w:p w:rsidR="00EF703F" w:rsidRPr="001B3A99" w:rsidRDefault="00EF703F" w:rsidP="00EF703F">
      <w:pPr>
        <w:rPr>
          <w:lang w:val="en-US"/>
        </w:rPr>
      </w:pPr>
      <w:r w:rsidRPr="001B3A99">
        <w:rPr>
          <w:lang w:val="en-US"/>
        </w:rPr>
        <w:t xml:space="preserve">                  &lt;b:nameKont i:nil="true"/&gt;</w:t>
      </w:r>
    </w:p>
    <w:p w:rsidR="00EF703F" w:rsidRPr="001B3A99" w:rsidRDefault="00EF703F" w:rsidP="00EF703F">
      <w:pPr>
        <w:rPr>
          <w:lang w:val="en-US"/>
        </w:rPr>
      </w:pPr>
      <w:r w:rsidRPr="001B3A99">
        <w:rPr>
          <w:lang w:val="en-US"/>
        </w:rPr>
        <w:t xml:space="preserve">                  &lt;b:ort i:nil="true"/&gt;</w:t>
      </w:r>
    </w:p>
    <w:p w:rsidR="00EF703F" w:rsidRPr="001B3A99" w:rsidRDefault="00EF703F" w:rsidP="00EF703F">
      <w:pPr>
        <w:rPr>
          <w:lang w:val="en-US"/>
        </w:rPr>
      </w:pPr>
      <w:r w:rsidRPr="001B3A99">
        <w:rPr>
          <w:lang w:val="en-US"/>
        </w:rPr>
        <w:t xml:space="preserve">                  &lt;b:ort2 i:nil="true"/&gt;</w:t>
      </w:r>
    </w:p>
    <w:p w:rsidR="00EF703F" w:rsidRPr="001B3A99" w:rsidRDefault="00EF703F" w:rsidP="00EF703F">
      <w:pPr>
        <w:rPr>
          <w:lang w:val="en-US"/>
        </w:rPr>
      </w:pPr>
      <w:r w:rsidRPr="001B3A99">
        <w:rPr>
          <w:lang w:val="en-US"/>
        </w:rPr>
        <w:t xml:space="preserve">                  &lt;b:plz i:nil="true"/&gt;</w:t>
      </w:r>
    </w:p>
    <w:p w:rsidR="00EF703F" w:rsidRPr="001B3A99" w:rsidRDefault="00EF703F" w:rsidP="00EF703F">
      <w:pPr>
        <w:rPr>
          <w:lang w:val="en-US"/>
        </w:rPr>
      </w:pPr>
      <w:r w:rsidRPr="001B3A99">
        <w:rPr>
          <w:lang w:val="en-US"/>
        </w:rPr>
        <w:t xml:space="preserve">                  &lt;b:plz2 i:nil="true"/&gt;</w:t>
      </w:r>
    </w:p>
    <w:p w:rsidR="00EF703F" w:rsidRPr="006B79C5" w:rsidRDefault="00EF703F" w:rsidP="00EF703F">
      <w:r w:rsidRPr="001B3A99">
        <w:rPr>
          <w:lang w:val="en-US"/>
        </w:rPr>
        <w:t xml:space="preserve">                  </w:t>
      </w:r>
      <w:r w:rsidRPr="006B79C5">
        <w:t>&lt;b:rechtsform&gt;0&lt;/b:rechtsform&gt;</w:t>
      </w:r>
    </w:p>
    <w:p w:rsidR="00EF703F" w:rsidRPr="006B79C5" w:rsidRDefault="00EF703F" w:rsidP="00EF703F">
      <w:r w:rsidRPr="006B79C5">
        <w:t xml:space="preserve">                  &lt;b:rechtsformCode i:nil="true"/&gt;</w:t>
      </w:r>
    </w:p>
    <w:p w:rsidR="00EF703F" w:rsidRPr="006B79C5" w:rsidRDefault="00EF703F" w:rsidP="00EF703F">
      <w:r w:rsidRPr="006B79C5">
        <w:t xml:space="preserve">                  &lt;b:revFlag&gt;false&lt;/b:revFlag&gt;</w:t>
      </w:r>
    </w:p>
    <w:p w:rsidR="00EF703F" w:rsidRPr="006B79C5" w:rsidRDefault="00EF703F" w:rsidP="00EF703F">
      <w:r w:rsidRPr="006B79C5">
        <w:t xml:space="preserve">                  &lt;b:staat2Bezeichnung i:nil="true"/&gt;</w:t>
      </w:r>
    </w:p>
    <w:p w:rsidR="00EF703F" w:rsidRPr="006B79C5" w:rsidRDefault="00EF703F" w:rsidP="00EF703F">
      <w:r w:rsidRPr="006B79C5">
        <w:t xml:space="preserve">                  &lt;b:staatBezeichnung i:nil="true"/&gt;</w:t>
      </w:r>
    </w:p>
    <w:p w:rsidR="00EF703F" w:rsidRPr="001B3A99" w:rsidRDefault="00EF703F" w:rsidP="00EF703F">
      <w:pPr>
        <w:rPr>
          <w:lang w:val="en-US"/>
        </w:rPr>
      </w:pPr>
      <w:r w:rsidRPr="006B79C5">
        <w:t xml:space="preserve">                  </w:t>
      </w:r>
      <w:r w:rsidRPr="001B3A99">
        <w:rPr>
          <w:lang w:val="en-US"/>
        </w:rPr>
        <w:t>&lt;b:strasse i:nil="true"/&gt;</w:t>
      </w:r>
    </w:p>
    <w:p w:rsidR="00EF703F" w:rsidRPr="001B3A99" w:rsidRDefault="00EF703F" w:rsidP="00EF703F">
      <w:pPr>
        <w:rPr>
          <w:lang w:val="en-US"/>
        </w:rPr>
      </w:pPr>
      <w:r w:rsidRPr="001B3A99">
        <w:rPr>
          <w:lang w:val="en-US"/>
        </w:rPr>
        <w:t xml:space="preserve">                  &lt;b:strasse2 i:nil="true"/&gt;</w:t>
      </w:r>
    </w:p>
    <w:p w:rsidR="00EF703F" w:rsidRPr="006B79C5" w:rsidRDefault="00EF703F" w:rsidP="00EF703F">
      <w:r w:rsidRPr="001B3A99">
        <w:rPr>
          <w:lang w:val="en-US"/>
        </w:rPr>
        <w:t xml:space="preserve">                  </w:t>
      </w:r>
      <w:r w:rsidRPr="006B79C5">
        <w:t>&lt;b:sysbranche&gt;0&lt;/b:sysbranche&gt;</w:t>
      </w:r>
    </w:p>
    <w:p w:rsidR="00EF703F" w:rsidRPr="006B79C5" w:rsidRDefault="00EF703F" w:rsidP="00EF703F">
      <w:r w:rsidRPr="006B79C5">
        <w:t xml:space="preserve">                  &lt;b:sysctlang&gt;0&lt;/b:sysctlang&gt;</w:t>
      </w:r>
    </w:p>
    <w:p w:rsidR="00EF703F" w:rsidRPr="006B79C5" w:rsidRDefault="00EF703F" w:rsidP="00EF703F">
      <w:r w:rsidRPr="006B79C5">
        <w:t xml:space="preserve">                  &lt;b:sysctlangkorr&gt;0&lt;/b:sysctlangkorr&gt;</w:t>
      </w:r>
    </w:p>
    <w:p w:rsidR="00EF703F" w:rsidRPr="006B79C5" w:rsidRDefault="00EF703F" w:rsidP="00EF703F">
      <w:r w:rsidRPr="006B79C5">
        <w:t xml:space="preserve">                  &lt;b:sysit&gt;16445&lt;/b:sysit&gt;</w:t>
      </w:r>
    </w:p>
    <w:p w:rsidR="00EF703F" w:rsidRPr="006B79C5" w:rsidRDefault="00EF703F" w:rsidP="00EF703F">
      <w:r w:rsidRPr="006B79C5">
        <w:t xml:space="preserve">                  &lt;b:syskd&gt;0&lt;/b:syskd&gt;</w:t>
      </w:r>
    </w:p>
    <w:p w:rsidR="00EF703F" w:rsidRPr="006B79C5" w:rsidRDefault="00EF703F" w:rsidP="00EF703F">
      <w:r w:rsidRPr="006B79C5">
        <w:t xml:space="preserve">                  &lt;b:syskdtyp&gt;1&lt;/b:syskdtyp&gt;</w:t>
      </w:r>
    </w:p>
    <w:p w:rsidR="00EF703F" w:rsidRPr="006B79C5" w:rsidRDefault="00EF703F" w:rsidP="00EF703F">
      <w:r w:rsidRPr="006B79C5">
        <w:t xml:space="preserve">                  &lt;b:sysland&gt;0&lt;/b:sysland&gt;</w:t>
      </w:r>
    </w:p>
    <w:p w:rsidR="00EF703F" w:rsidRPr="006B79C5" w:rsidRDefault="00EF703F" w:rsidP="00EF703F">
      <w:r w:rsidRPr="006B79C5">
        <w:t xml:space="preserve">                  &lt;b:sysland2&gt;0&lt;/b:sysland2&gt;</w:t>
      </w:r>
    </w:p>
    <w:p w:rsidR="00EF703F" w:rsidRPr="006B79C5" w:rsidRDefault="00EF703F" w:rsidP="00EF703F">
      <w:r w:rsidRPr="006B79C5">
        <w:t xml:space="preserve">                  &lt;b:syslandnat&gt;0&lt;/b:syslandnat&gt;</w:t>
      </w:r>
    </w:p>
    <w:p w:rsidR="00EF703F" w:rsidRPr="006B79C5" w:rsidRDefault="00EF703F" w:rsidP="00EF703F">
      <w:r w:rsidRPr="006B79C5">
        <w:t xml:space="preserve">                  &lt;b:sysstaat&gt;0&lt;/b:sysstaat&gt;</w:t>
      </w:r>
    </w:p>
    <w:p w:rsidR="00EF703F" w:rsidRPr="006B79C5" w:rsidRDefault="00EF703F" w:rsidP="00EF703F">
      <w:r w:rsidRPr="006B79C5">
        <w:t xml:space="preserve">                  &lt;b:sysstaat2&gt;0&lt;/b:sysstaat2&gt;</w:t>
      </w:r>
    </w:p>
    <w:p w:rsidR="00EF703F" w:rsidRPr="006B79C5" w:rsidRDefault="00EF703F" w:rsidP="00EF703F">
      <w:r w:rsidRPr="006B79C5">
        <w:t xml:space="preserve">                  &lt;b:telefon i:nil="true"/&gt;</w:t>
      </w:r>
    </w:p>
    <w:p w:rsidR="00EF703F" w:rsidRPr="001B3A99" w:rsidRDefault="00EF703F" w:rsidP="00EF703F">
      <w:pPr>
        <w:rPr>
          <w:lang w:val="en-US"/>
        </w:rPr>
      </w:pPr>
      <w:r w:rsidRPr="006B79C5">
        <w:t xml:space="preserve">                  </w:t>
      </w:r>
      <w:r w:rsidRPr="001B3A99">
        <w:rPr>
          <w:lang w:val="en-US"/>
        </w:rPr>
        <w:t>&lt;b:telefon2 i:nil="true"/&gt;</w:t>
      </w:r>
    </w:p>
    <w:p w:rsidR="00EF703F" w:rsidRPr="001B3A99" w:rsidRDefault="00EF703F" w:rsidP="00EF703F">
      <w:pPr>
        <w:rPr>
          <w:lang w:val="en-US"/>
        </w:rPr>
      </w:pPr>
      <w:r w:rsidRPr="001B3A99">
        <w:rPr>
          <w:lang w:val="en-US"/>
        </w:rPr>
        <w:t xml:space="preserve">                  &lt;b:titel i:nil="true"/&gt;</w:t>
      </w:r>
    </w:p>
    <w:p w:rsidR="00EF703F" w:rsidRPr="001B3A99" w:rsidRDefault="00EF703F" w:rsidP="00EF703F">
      <w:pPr>
        <w:rPr>
          <w:lang w:val="en-US"/>
        </w:rPr>
      </w:pPr>
      <w:r w:rsidRPr="001B3A99">
        <w:rPr>
          <w:lang w:val="en-US"/>
        </w:rPr>
        <w:t xml:space="preserve">                  &lt;b:titel2 i:nil="true"/&gt;</w:t>
      </w:r>
    </w:p>
    <w:p w:rsidR="00EF703F" w:rsidRPr="001B3A99" w:rsidRDefault="00EF703F" w:rsidP="00EF703F">
      <w:pPr>
        <w:rPr>
          <w:lang w:val="en-US"/>
        </w:rPr>
      </w:pPr>
      <w:r w:rsidRPr="001B3A99">
        <w:rPr>
          <w:lang w:val="en-US"/>
        </w:rPr>
        <w:t xml:space="preserve">                  &lt;b:titelCode i:nil="true"/&gt;</w:t>
      </w:r>
    </w:p>
    <w:p w:rsidR="00EF703F" w:rsidRPr="001B3A99" w:rsidRDefault="00EF703F" w:rsidP="00EF703F">
      <w:pPr>
        <w:rPr>
          <w:lang w:val="en-US"/>
        </w:rPr>
      </w:pPr>
      <w:r w:rsidRPr="001B3A99">
        <w:rPr>
          <w:lang w:val="en-US"/>
        </w:rPr>
        <w:t xml:space="preserve">                  &lt;b:titelKont i:nil="true"/&gt;</w:t>
      </w:r>
    </w:p>
    <w:p w:rsidR="00EF703F" w:rsidRPr="001B3A99" w:rsidRDefault="00EF703F" w:rsidP="00EF703F">
      <w:pPr>
        <w:rPr>
          <w:lang w:val="en-US"/>
        </w:rPr>
      </w:pPr>
      <w:r w:rsidRPr="001B3A99">
        <w:rPr>
          <w:lang w:val="en-US"/>
        </w:rPr>
        <w:t xml:space="preserve">                  &lt;b:url i:nil="true"/&gt;</w:t>
      </w:r>
    </w:p>
    <w:p w:rsidR="00EF703F" w:rsidRPr="001B3A99" w:rsidRDefault="00EF703F" w:rsidP="00EF703F">
      <w:pPr>
        <w:rPr>
          <w:lang w:val="en-US"/>
        </w:rPr>
      </w:pPr>
      <w:r w:rsidRPr="001B3A99">
        <w:rPr>
          <w:lang w:val="en-US"/>
        </w:rPr>
        <w:t xml:space="preserve">                  &lt;b:vorname i:nil="true"/&gt;</w:t>
      </w:r>
    </w:p>
    <w:p w:rsidR="00EF703F" w:rsidRPr="006B79C5" w:rsidRDefault="00EF703F" w:rsidP="00EF703F">
      <w:r w:rsidRPr="001B3A99">
        <w:rPr>
          <w:lang w:val="en-US"/>
        </w:rPr>
        <w:t xml:space="preserve">                  </w:t>
      </w:r>
      <w:r w:rsidRPr="006B79C5">
        <w:t>&lt;b:vornameKont i:nil="true"/&gt;</w:t>
      </w:r>
    </w:p>
    <w:p w:rsidR="00EF703F" w:rsidRPr="006B79C5" w:rsidRDefault="00EF703F" w:rsidP="00EF703F">
      <w:r w:rsidRPr="006B79C5">
        <w:t xml:space="preserve">                  &lt;b:wohnseit i:nil="true"/&gt;</w:t>
      </w:r>
    </w:p>
    <w:p w:rsidR="00EF703F" w:rsidRPr="006B79C5" w:rsidRDefault="00EF703F" w:rsidP="00EF703F">
      <w:r w:rsidRPr="006B79C5">
        <w:t xml:space="preserve">                  &lt;b:zusatz i:nil="true"/&gt;</w:t>
      </w:r>
    </w:p>
    <w:p w:rsidR="00EF703F" w:rsidRPr="006B79C5" w:rsidRDefault="00EF703F" w:rsidP="00EF703F">
      <w:r w:rsidRPr="006B79C5">
        <w:t xml:space="preserve">                  &lt;b:zusatzdaten&gt;</w:t>
      </w:r>
    </w:p>
    <w:p w:rsidR="00EF703F" w:rsidRPr="006B79C5" w:rsidRDefault="00EF703F" w:rsidP="00EF703F">
      <w:r w:rsidRPr="006B79C5">
        <w:t xml:space="preserve">                     &lt;b:ZusatzdatenDto&gt;</w:t>
      </w:r>
    </w:p>
    <w:p w:rsidR="00EF703F" w:rsidRPr="006B79C5" w:rsidRDefault="00EF703F" w:rsidP="00EF703F">
      <w:r w:rsidRPr="006B79C5">
        <w:t xml:space="preserve">                        &lt;b:kdtyp&gt;1&lt;/b:kdtyp&gt;</w:t>
      </w:r>
    </w:p>
    <w:p w:rsidR="00EF703F" w:rsidRPr="006B79C5" w:rsidRDefault="00EF703F" w:rsidP="00EF703F">
      <w:r w:rsidRPr="006B79C5">
        <w:t xml:space="preserve">                        &lt;b:pkz&gt;</w:t>
      </w:r>
    </w:p>
    <w:p w:rsidR="00EF703F" w:rsidRPr="006B79C5" w:rsidRDefault="00EF703F" w:rsidP="00EF703F">
      <w:r w:rsidRPr="006B79C5">
        <w:t xml:space="preserve">                           &lt;b:PkzDto&gt;</w:t>
      </w:r>
    </w:p>
    <w:p w:rsidR="00EF703F" w:rsidRPr="006B79C5" w:rsidRDefault="00EF703F" w:rsidP="00EF703F">
      <w:r w:rsidRPr="006B79C5">
        <w:t xml:space="preserve">                              &lt;b:anzkinder&gt;0&lt;/b:anzkinder&gt;</w:t>
      </w:r>
    </w:p>
    <w:p w:rsidR="00EF703F" w:rsidRPr="006B79C5" w:rsidRDefault="00EF703F" w:rsidP="00EF703F">
      <w:r w:rsidRPr="006B79C5">
        <w:t xml:space="preserve">                              &lt;b:anzkinder1&gt;0&lt;/b:anzkinder1&gt;</w:t>
      </w:r>
    </w:p>
    <w:p w:rsidR="00EF703F" w:rsidRPr="006B79C5" w:rsidRDefault="00EF703F" w:rsidP="00EF703F">
      <w:r w:rsidRPr="006B79C5">
        <w:t xml:space="preserve">                              &lt;b:anzkinder2&gt;0&lt;/b:anzkinder2&gt;</w:t>
      </w:r>
    </w:p>
    <w:p w:rsidR="00EF703F" w:rsidRPr="006B79C5" w:rsidRDefault="00EF703F" w:rsidP="00EF703F">
      <w:r w:rsidRPr="006B79C5">
        <w:t xml:space="preserve">                              &lt;b:anzkinder3&gt;0&lt;/b:anzkinder3&gt;</w:t>
      </w:r>
    </w:p>
    <w:p w:rsidR="00EF703F" w:rsidRPr="006B79C5" w:rsidRDefault="00EF703F" w:rsidP="00EF703F">
      <w:r w:rsidRPr="006B79C5">
        <w:t xml:space="preserve">                              &lt;b:anzvollstr&gt;0&lt;/b:anzvollstr&gt;</w:t>
      </w:r>
    </w:p>
    <w:p w:rsidR="00EF703F" w:rsidRPr="006B79C5" w:rsidRDefault="00EF703F" w:rsidP="00EF703F">
      <w:r w:rsidRPr="006B79C5">
        <w:t xml:space="preserve">                              &lt;b:auslagen i:nil="true"/&gt;</w:t>
      </w:r>
    </w:p>
    <w:p w:rsidR="00EF703F" w:rsidRPr="006B79C5" w:rsidRDefault="00EF703F" w:rsidP="00EF703F">
      <w:r w:rsidRPr="006B79C5">
        <w:t xml:space="preserve">                              &lt;b:auslagenCode i:nil="true"/&gt;</w:t>
      </w:r>
    </w:p>
    <w:p w:rsidR="00EF703F" w:rsidRPr="006B79C5" w:rsidRDefault="00EF703F" w:rsidP="00EF703F">
      <w:r w:rsidRPr="006B79C5">
        <w:t xml:space="preserve">                              &lt;b:beruflichCode i:nil="true"/&gt;</w:t>
      </w:r>
    </w:p>
    <w:p w:rsidR="00EF703F" w:rsidRPr="006B79C5" w:rsidRDefault="00EF703F" w:rsidP="00EF703F">
      <w:r w:rsidRPr="006B79C5">
        <w:t xml:space="preserve">                              &lt;b:beruflichCode2 i:nil="true"/&gt;</w:t>
      </w:r>
    </w:p>
    <w:p w:rsidR="00EF703F" w:rsidRPr="006B79C5" w:rsidRDefault="00EF703F" w:rsidP="00EF703F">
      <w:r w:rsidRPr="006B79C5">
        <w:t xml:space="preserve">                              &lt;b:berufsauslagen i:nil="true"/&gt;</w:t>
      </w:r>
    </w:p>
    <w:p w:rsidR="00EF703F" w:rsidRPr="006B79C5" w:rsidRDefault="00EF703F" w:rsidP="00EF703F">
      <w:r w:rsidRPr="006B79C5">
        <w:t xml:space="preserve">                              &lt;b:berufsauslagenCode i:nil="true"/&gt;</w:t>
      </w:r>
    </w:p>
    <w:p w:rsidR="00EF703F" w:rsidRPr="006B79C5" w:rsidRDefault="00EF703F" w:rsidP="00EF703F">
      <w:r w:rsidRPr="006B79C5">
        <w:t xml:space="preserve">                              &lt;b:beschbisAg1 i:nil="true"/&gt;</w:t>
      </w:r>
    </w:p>
    <w:p w:rsidR="00EF703F" w:rsidRPr="006B79C5" w:rsidRDefault="00EF703F" w:rsidP="00EF703F">
      <w:r w:rsidRPr="006B79C5">
        <w:lastRenderedPageBreak/>
        <w:t xml:space="preserve">                              &lt;b:beschbisAg2 i:nil="true"/&gt;</w:t>
      </w:r>
    </w:p>
    <w:p w:rsidR="00EF703F" w:rsidRPr="006B79C5" w:rsidRDefault="00EF703F" w:rsidP="00EF703F">
      <w:r w:rsidRPr="006B79C5">
        <w:t xml:space="preserve">                              &lt;b:beschseitAg1 i:nil="true"/&gt;</w:t>
      </w:r>
    </w:p>
    <w:p w:rsidR="00EF703F" w:rsidRPr="006B79C5" w:rsidRDefault="00EF703F" w:rsidP="00EF703F">
      <w:r w:rsidRPr="006B79C5">
        <w:t xml:space="preserve">                              &lt;b:beschseitAg2 i:nil="true"/&gt;</w:t>
      </w:r>
    </w:p>
    <w:p w:rsidR="00EF703F" w:rsidRPr="006B79C5" w:rsidRDefault="00EF703F" w:rsidP="00EF703F">
      <w:r w:rsidRPr="006B79C5">
        <w:t xml:space="preserve">                              &lt;b:betragvollstr i:nil="true"/&gt;</w:t>
      </w:r>
    </w:p>
    <w:p w:rsidR="00EF703F" w:rsidRPr="006B79C5" w:rsidRDefault="00EF703F" w:rsidP="00EF703F">
      <w:r w:rsidRPr="006B79C5">
        <w:t xml:space="preserve">                              &lt;b:ehepartnerFlag&gt;0&lt;/b:ehepartnerFlag&gt;</w:t>
      </w:r>
    </w:p>
    <w:p w:rsidR="00EF703F" w:rsidRPr="006B79C5" w:rsidRDefault="00EF703F" w:rsidP="00EF703F">
      <w:r w:rsidRPr="006B79C5">
        <w:t xml:space="preserve">                              &lt;b:einkbrutto i:nil="true"/&gt;</w:t>
      </w:r>
    </w:p>
    <w:p w:rsidR="00EF703F" w:rsidRPr="006B79C5" w:rsidRDefault="00EF703F" w:rsidP="00EF703F">
      <w:r w:rsidRPr="006B79C5">
        <w:t xml:space="preserve">                              &lt;b:einknetto i:nil="true"/&gt;</w:t>
      </w:r>
    </w:p>
    <w:p w:rsidR="00EF703F" w:rsidRPr="006B79C5" w:rsidRDefault="00EF703F" w:rsidP="00EF703F">
      <w:r w:rsidRPr="006B79C5">
        <w:t xml:space="preserve">                              &lt;b:einknettoFlag&gt;true&lt;/b:einknettoFlag&gt;</w:t>
      </w:r>
    </w:p>
    <w:p w:rsidR="00EF703F" w:rsidRPr="006B79C5" w:rsidRDefault="00EF703F" w:rsidP="00EF703F">
      <w:r w:rsidRPr="006B79C5">
        <w:t xml:space="preserve">                              &lt;b:familienstand&gt;0&lt;/b:familienstand&gt;</w:t>
      </w:r>
    </w:p>
    <w:p w:rsidR="00EF703F" w:rsidRPr="006B79C5" w:rsidRDefault="00EF703F" w:rsidP="00EF703F">
      <w:r w:rsidRPr="006B79C5">
        <w:t xml:space="preserve">                              &lt;b:hsnrAg1 i:nil="true"/&gt;</w:t>
      </w:r>
    </w:p>
    <w:p w:rsidR="00EF703F" w:rsidRPr="001B3A99" w:rsidRDefault="00EF703F" w:rsidP="00EF703F">
      <w:pPr>
        <w:rPr>
          <w:lang w:val="en-US"/>
        </w:rPr>
      </w:pPr>
      <w:r w:rsidRPr="006B79C5">
        <w:t xml:space="preserve">                              </w:t>
      </w:r>
      <w:r w:rsidRPr="001B3A99">
        <w:rPr>
          <w:lang w:val="en-US"/>
        </w:rPr>
        <w:t>&lt;b:hsnrAg2 i:nil="true"/&gt;</w:t>
      </w:r>
    </w:p>
    <w:p w:rsidR="00EF703F" w:rsidRPr="001B3A99" w:rsidRDefault="00EF703F" w:rsidP="00EF703F">
      <w:pPr>
        <w:rPr>
          <w:lang w:val="en-US"/>
        </w:rPr>
      </w:pPr>
      <w:r w:rsidRPr="001B3A99">
        <w:rPr>
          <w:lang w:val="en-US"/>
        </w:rPr>
        <w:t xml:space="preserve">                              &lt;b:jbonusbrutto i:nil="true"/&gt;</w:t>
      </w:r>
    </w:p>
    <w:p w:rsidR="00EF703F" w:rsidRPr="006B79C5" w:rsidRDefault="00EF703F" w:rsidP="00EF703F">
      <w:r w:rsidRPr="001B3A99">
        <w:rPr>
          <w:lang w:val="en-US"/>
        </w:rPr>
        <w:t xml:space="preserve">                              </w:t>
      </w:r>
      <w:r w:rsidRPr="006B79C5">
        <w:t>&lt;b:jbonusnetto i:nil="true"/&gt;</w:t>
      </w:r>
    </w:p>
    <w:p w:rsidR="00EF703F" w:rsidRPr="006B79C5" w:rsidRDefault="00EF703F" w:rsidP="00EF703F">
      <w:r w:rsidRPr="006B79C5">
        <w:t xml:space="preserve">                              &lt;b:konkursFlag&gt;false&lt;/b:konkursFlag&gt;</w:t>
      </w:r>
    </w:p>
    <w:p w:rsidR="00EF703F" w:rsidRPr="001B3A99" w:rsidRDefault="00EF703F" w:rsidP="00EF703F">
      <w:pPr>
        <w:rPr>
          <w:lang w:val="en-US"/>
        </w:rPr>
      </w:pPr>
      <w:r w:rsidRPr="006B79C5">
        <w:t xml:space="preserve">                              </w:t>
      </w:r>
      <w:r w:rsidRPr="001B3A99">
        <w:rPr>
          <w:lang w:val="en-US"/>
        </w:rPr>
        <w:t>&lt;b:kredtrate i:nil="true"/&gt;</w:t>
      </w:r>
    </w:p>
    <w:p w:rsidR="00EF703F" w:rsidRPr="001B3A99" w:rsidRDefault="00EF703F" w:rsidP="00EF703F">
      <w:pPr>
        <w:rPr>
          <w:lang w:val="en-US"/>
        </w:rPr>
      </w:pPr>
      <w:r w:rsidRPr="001B3A99">
        <w:rPr>
          <w:lang w:val="en-US"/>
        </w:rPr>
        <w:t xml:space="preserve">                              &lt;b:leasingrate i:nil="true"/&gt;</w:t>
      </w:r>
    </w:p>
    <w:p w:rsidR="00EF703F" w:rsidRPr="001B3A99" w:rsidRDefault="00EF703F" w:rsidP="00EF703F">
      <w:pPr>
        <w:rPr>
          <w:lang w:val="en-US"/>
        </w:rPr>
      </w:pPr>
      <w:r w:rsidRPr="001B3A99">
        <w:rPr>
          <w:lang w:val="en-US"/>
        </w:rPr>
        <w:t xml:space="preserve">                              &lt;b:miete i:nil="true"/&gt;</w:t>
      </w:r>
    </w:p>
    <w:p w:rsidR="00EF703F" w:rsidRPr="006B79C5" w:rsidRDefault="00EF703F" w:rsidP="00EF703F">
      <w:r w:rsidRPr="001B3A99">
        <w:rPr>
          <w:lang w:val="en-US"/>
        </w:rPr>
        <w:t xml:space="preserve">                              </w:t>
      </w:r>
      <w:r w:rsidRPr="006B79C5">
        <w:t>&lt;b:monatslohnXtdFlag&gt;false&lt;/b:monatslohnXtdFlag&gt;</w:t>
      </w:r>
    </w:p>
    <w:p w:rsidR="00EF703F" w:rsidRPr="001B3A99" w:rsidRDefault="00EF703F" w:rsidP="00EF703F">
      <w:pPr>
        <w:rPr>
          <w:lang w:val="en-US"/>
        </w:rPr>
      </w:pPr>
      <w:r w:rsidRPr="006B79C5">
        <w:t xml:space="preserve">                              </w:t>
      </w:r>
      <w:r w:rsidRPr="001B3A99">
        <w:rPr>
          <w:lang w:val="en-US"/>
        </w:rPr>
        <w:t>&lt;b:nameAg1 i:nil="true"/&gt;</w:t>
      </w:r>
    </w:p>
    <w:p w:rsidR="00EF703F" w:rsidRPr="001B3A99" w:rsidRDefault="00EF703F" w:rsidP="00EF703F">
      <w:pPr>
        <w:rPr>
          <w:lang w:val="en-US"/>
        </w:rPr>
      </w:pPr>
      <w:r w:rsidRPr="001B3A99">
        <w:rPr>
          <w:lang w:val="en-US"/>
        </w:rPr>
        <w:t xml:space="preserve">                              &lt;b:nameAg2 i:nil="true"/&gt;</w:t>
      </w:r>
    </w:p>
    <w:p w:rsidR="00EF703F" w:rsidRPr="001B3A99" w:rsidRDefault="00EF703F" w:rsidP="00EF703F">
      <w:pPr>
        <w:rPr>
          <w:lang w:val="en-US"/>
        </w:rPr>
      </w:pPr>
      <w:r w:rsidRPr="001B3A99">
        <w:rPr>
          <w:lang w:val="en-US"/>
        </w:rPr>
        <w:t xml:space="preserve">                              &lt;b:nebeinkbrutto i:nil="true"/&gt;</w:t>
      </w:r>
    </w:p>
    <w:p w:rsidR="00EF703F" w:rsidRPr="001B3A99" w:rsidRDefault="00EF703F" w:rsidP="00EF703F">
      <w:pPr>
        <w:rPr>
          <w:lang w:val="en-US"/>
        </w:rPr>
      </w:pPr>
      <w:r w:rsidRPr="001B3A99">
        <w:rPr>
          <w:lang w:val="en-US"/>
        </w:rPr>
        <w:t xml:space="preserve">                              &lt;b:nebeinknetto i:nil="true"/&gt;</w:t>
      </w:r>
    </w:p>
    <w:p w:rsidR="00EF703F" w:rsidRPr="001B3A99" w:rsidRDefault="00EF703F" w:rsidP="00EF703F">
      <w:pPr>
        <w:rPr>
          <w:lang w:val="en-US"/>
        </w:rPr>
      </w:pPr>
      <w:r w:rsidRPr="001B3A99">
        <w:rPr>
          <w:lang w:val="en-US"/>
        </w:rPr>
        <w:t xml:space="preserve">                              &lt;b:ortAg1 i:nil="true"/&gt;</w:t>
      </w:r>
    </w:p>
    <w:p w:rsidR="00EF703F" w:rsidRPr="001B3A99" w:rsidRDefault="00EF703F" w:rsidP="00EF703F">
      <w:pPr>
        <w:rPr>
          <w:lang w:val="en-US"/>
        </w:rPr>
      </w:pPr>
      <w:r w:rsidRPr="001B3A99">
        <w:rPr>
          <w:lang w:val="en-US"/>
        </w:rPr>
        <w:t xml:space="preserve">                              &lt;b:ortAg2 i:nil="true"/&gt;</w:t>
      </w:r>
    </w:p>
    <w:p w:rsidR="00EF703F" w:rsidRPr="001B3A99" w:rsidRDefault="00EF703F" w:rsidP="00EF703F">
      <w:pPr>
        <w:rPr>
          <w:lang w:val="en-US"/>
        </w:rPr>
      </w:pPr>
      <w:r w:rsidRPr="001B3A99">
        <w:rPr>
          <w:lang w:val="en-US"/>
        </w:rPr>
        <w:t xml:space="preserve">                              &lt;b:plzAg1 i:nil="true"/&gt;</w:t>
      </w:r>
    </w:p>
    <w:p w:rsidR="00EF703F" w:rsidRPr="001B3A99" w:rsidRDefault="00EF703F" w:rsidP="00EF703F">
      <w:pPr>
        <w:rPr>
          <w:lang w:val="en-US"/>
        </w:rPr>
      </w:pPr>
      <w:r w:rsidRPr="001B3A99">
        <w:rPr>
          <w:lang w:val="en-US"/>
        </w:rPr>
        <w:t xml:space="preserve">                              &lt;b:plzAg2 i:nil="true"/&gt;</w:t>
      </w:r>
    </w:p>
    <w:p w:rsidR="00EF703F" w:rsidRPr="006B79C5" w:rsidRDefault="00EF703F" w:rsidP="00EF703F">
      <w:r w:rsidRPr="001B3A99">
        <w:rPr>
          <w:lang w:val="en-US"/>
        </w:rPr>
        <w:t xml:space="preserve">                              </w:t>
      </w:r>
      <w:r w:rsidRPr="006B79C5">
        <w:t>&lt;b:quellensteuerFlag&gt;false&lt;/b:quellensteuerFlag&gt;</w:t>
      </w:r>
    </w:p>
    <w:p w:rsidR="00EF703F" w:rsidRPr="001B3A99" w:rsidRDefault="00EF703F" w:rsidP="00EF703F">
      <w:pPr>
        <w:rPr>
          <w:lang w:val="en-US"/>
        </w:rPr>
      </w:pPr>
      <w:r w:rsidRPr="006B79C5">
        <w:t xml:space="preserve">                              </w:t>
      </w:r>
      <w:r w:rsidRPr="001B3A99">
        <w:rPr>
          <w:lang w:val="en-US"/>
        </w:rPr>
        <w:t>&lt;b:strasseAg1 i:nil="true"/&gt;</w:t>
      </w:r>
    </w:p>
    <w:p w:rsidR="00EF703F" w:rsidRPr="001B3A99" w:rsidRDefault="00EF703F" w:rsidP="00EF703F">
      <w:pPr>
        <w:rPr>
          <w:lang w:val="en-US"/>
        </w:rPr>
      </w:pPr>
      <w:r w:rsidRPr="001B3A99">
        <w:rPr>
          <w:lang w:val="en-US"/>
        </w:rPr>
        <w:t xml:space="preserve">                              &lt;b:strasseAg2 i:nil="true"/&gt;</w:t>
      </w:r>
    </w:p>
    <w:p w:rsidR="00EF703F" w:rsidRPr="006B79C5" w:rsidRDefault="00EF703F" w:rsidP="00EF703F">
      <w:r w:rsidRPr="001B3A99">
        <w:rPr>
          <w:lang w:val="en-US"/>
        </w:rPr>
        <w:t xml:space="preserve">                              </w:t>
      </w:r>
      <w:r w:rsidRPr="006B79C5">
        <w:t>&lt;b:syspkz&gt;441282&lt;/b:syspkz&gt;</w:t>
      </w:r>
    </w:p>
    <w:p w:rsidR="00EF703F" w:rsidRPr="006B79C5" w:rsidRDefault="00EF703F" w:rsidP="00EF703F">
      <w:r w:rsidRPr="006B79C5">
        <w:t xml:space="preserve">                              &lt;b:unterhalt i:nil="true"/&gt;</w:t>
      </w:r>
    </w:p>
    <w:p w:rsidR="00EF703F" w:rsidRPr="006B79C5" w:rsidRDefault="00EF703F" w:rsidP="00EF703F">
      <w:r w:rsidRPr="006B79C5">
        <w:t xml:space="preserve">                              &lt;b:unterhaltCode i:nil="true"/&gt;</w:t>
      </w:r>
    </w:p>
    <w:p w:rsidR="00EF703F" w:rsidRPr="006B79C5" w:rsidRDefault="00EF703F" w:rsidP="00EF703F">
      <w:r w:rsidRPr="006B79C5">
        <w:t xml:space="preserve">                              &lt;b:weitereauslagen i:nil="true"/&gt;</w:t>
      </w:r>
    </w:p>
    <w:p w:rsidR="00EF703F" w:rsidRPr="006B79C5" w:rsidRDefault="00EF703F" w:rsidP="00EF703F">
      <w:r w:rsidRPr="006B79C5">
        <w:t xml:space="preserve">                              &lt;b:weitereauslagenCode i:nil="true"/&gt;</w:t>
      </w:r>
    </w:p>
    <w:p w:rsidR="00EF703F" w:rsidRPr="006B79C5" w:rsidRDefault="00EF703F" w:rsidP="00EF703F">
      <w:r w:rsidRPr="006B79C5">
        <w:t xml:space="preserve">                              &lt;b:wohnverhCode i:nil="true"/&gt;</w:t>
      </w:r>
    </w:p>
    <w:p w:rsidR="00EF703F" w:rsidRPr="006B79C5" w:rsidRDefault="00EF703F" w:rsidP="00EF703F">
      <w:r w:rsidRPr="006B79C5">
        <w:t xml:space="preserve">                              &lt;b:zeinkCode i:nil="true"/&gt;</w:t>
      </w:r>
    </w:p>
    <w:p w:rsidR="00EF703F" w:rsidRPr="006B79C5" w:rsidRDefault="00EF703F" w:rsidP="00EF703F">
      <w:r w:rsidRPr="006B79C5">
        <w:t xml:space="preserve">                              &lt;b:zeinkbrutto i:nil="true"/&gt;</w:t>
      </w:r>
    </w:p>
    <w:p w:rsidR="00EF703F" w:rsidRPr="006B79C5" w:rsidRDefault="00EF703F" w:rsidP="00EF703F">
      <w:r w:rsidRPr="006B79C5">
        <w:t xml:space="preserve">                              &lt;b:zeinknetto i:nil="true"/&gt;</w:t>
      </w:r>
    </w:p>
    <w:p w:rsidR="00EF703F" w:rsidRPr="006B79C5" w:rsidRDefault="00EF703F" w:rsidP="00EF703F">
      <w:r w:rsidRPr="006B79C5">
        <w:t xml:space="preserve">                           &lt;/b:PkzDto&gt;</w:t>
      </w:r>
    </w:p>
    <w:p w:rsidR="00EF703F" w:rsidRPr="006B79C5" w:rsidRDefault="00EF703F" w:rsidP="00EF703F">
      <w:r w:rsidRPr="006B79C5">
        <w:t xml:space="preserve">                        &lt;/b:pkz&gt;</w:t>
      </w:r>
    </w:p>
    <w:p w:rsidR="00EF703F" w:rsidRPr="006B79C5" w:rsidRDefault="00EF703F" w:rsidP="00EF703F">
      <w:r w:rsidRPr="006B79C5">
        <w:t xml:space="preserve">                        &lt;b:ukz/&gt;</w:t>
      </w:r>
    </w:p>
    <w:p w:rsidR="00EF703F" w:rsidRPr="006B79C5" w:rsidRDefault="00EF703F" w:rsidP="00EF703F">
      <w:r w:rsidRPr="006B79C5">
        <w:t xml:space="preserve">                     &lt;/b:ZusatzdatenDto&gt;</w:t>
      </w:r>
    </w:p>
    <w:p w:rsidR="00EF703F" w:rsidRPr="006B79C5" w:rsidRDefault="00EF703F" w:rsidP="00EF703F">
      <w:r w:rsidRPr="006B79C5">
        <w:t xml:space="preserve">                  &lt;/b:zusatzdaten&gt;</w:t>
      </w:r>
    </w:p>
    <w:p w:rsidR="00EF703F" w:rsidRPr="006B79C5" w:rsidRDefault="00EF703F" w:rsidP="00EF703F">
      <w:r w:rsidRPr="006B79C5">
        <w:t xml:space="preserve">               &lt;/b:kunde&gt;</w:t>
      </w:r>
    </w:p>
    <w:p w:rsidR="00EF703F" w:rsidRPr="006B79C5" w:rsidRDefault="00EF703F" w:rsidP="00EF703F">
      <w:r w:rsidRPr="006B79C5">
        <w:t xml:space="preserve">               &lt;b:mitantragsteller i:nil="true"/&gt;</w:t>
      </w:r>
    </w:p>
    <w:p w:rsidR="00EF703F" w:rsidRPr="006B79C5" w:rsidRDefault="00EF703F" w:rsidP="00EF703F">
      <w:r w:rsidRPr="006B79C5">
        <w:t xml:space="preserve">               &lt;b:mitantragstellerTyp&gt;0&lt;/b:mitantragstellerTyp&gt;</w:t>
      </w:r>
    </w:p>
    <w:p w:rsidR="00EF703F" w:rsidRPr="006B79C5" w:rsidRDefault="00EF703F" w:rsidP="00EF703F">
      <w:r w:rsidRPr="006B79C5">
        <w:t xml:space="preserve">               &lt;b:prProductBezeichnung i:nil="true"/&gt;</w:t>
      </w:r>
    </w:p>
    <w:p w:rsidR="00EF703F" w:rsidRPr="001B3A99" w:rsidRDefault="00EF703F" w:rsidP="00EF703F">
      <w:pPr>
        <w:rPr>
          <w:lang w:val="en-US"/>
        </w:rPr>
      </w:pPr>
      <w:r w:rsidRPr="006B79C5">
        <w:t xml:space="preserve">               </w:t>
      </w:r>
      <w:r w:rsidRPr="001B3A99">
        <w:rPr>
          <w:lang w:val="en-US"/>
        </w:rPr>
        <w:t>&lt;b:prProductCode i:nil="true"/&gt;</w:t>
      </w:r>
    </w:p>
    <w:p w:rsidR="00EF703F" w:rsidRPr="001B3A99" w:rsidRDefault="00EF703F" w:rsidP="00EF703F">
      <w:pPr>
        <w:rPr>
          <w:lang w:val="en-US"/>
        </w:rPr>
      </w:pPr>
      <w:r w:rsidRPr="001B3A99">
        <w:rPr>
          <w:lang w:val="en-US"/>
        </w:rPr>
        <w:t xml:space="preserve">               &lt;b:prozesscode i:nil="true"/&gt;</w:t>
      </w:r>
    </w:p>
    <w:p w:rsidR="00EF703F" w:rsidRPr="001B3A99" w:rsidRDefault="00EF703F" w:rsidP="00EF703F">
      <w:pPr>
        <w:rPr>
          <w:lang w:val="en-US"/>
        </w:rPr>
      </w:pPr>
      <w:r w:rsidRPr="001B3A99">
        <w:rPr>
          <w:lang w:val="en-US"/>
        </w:rPr>
        <w:t xml:space="preserve">               &lt;b:sysid&gt;19460&lt;/b:sysid&gt;</w:t>
      </w:r>
    </w:p>
    <w:p w:rsidR="00EF703F" w:rsidRPr="001B3A99" w:rsidRDefault="00EF703F" w:rsidP="00EF703F">
      <w:pPr>
        <w:rPr>
          <w:lang w:val="en-US"/>
        </w:rPr>
      </w:pPr>
      <w:r w:rsidRPr="001B3A99">
        <w:rPr>
          <w:lang w:val="en-US"/>
        </w:rPr>
        <w:t xml:space="preserve">               &lt;b:sysprjoker&gt;0&lt;/b:sysprjoker&gt;</w:t>
      </w:r>
    </w:p>
    <w:p w:rsidR="00EF703F" w:rsidRPr="001B3A99" w:rsidRDefault="00EF703F" w:rsidP="00EF703F">
      <w:pPr>
        <w:rPr>
          <w:lang w:val="en-US"/>
        </w:rPr>
      </w:pPr>
      <w:r w:rsidRPr="001B3A99">
        <w:rPr>
          <w:lang w:val="en-US"/>
        </w:rPr>
        <w:t xml:space="preserve">               &lt;b:sysprprod&gt;2638&lt;/b:sysprprod&gt;</w:t>
      </w:r>
    </w:p>
    <w:p w:rsidR="00EF703F" w:rsidRPr="006B79C5" w:rsidRDefault="00EF703F" w:rsidP="00EF703F">
      <w:r w:rsidRPr="001B3A99">
        <w:rPr>
          <w:lang w:val="en-US"/>
        </w:rPr>
        <w:t xml:space="preserve">               </w:t>
      </w:r>
      <w:r w:rsidRPr="006B79C5">
        <w:t>&lt;b:zusammenfassung i:nil="true"/&gt;</w:t>
      </w:r>
    </w:p>
    <w:p w:rsidR="00EF703F" w:rsidRPr="006B79C5" w:rsidRDefault="00EF703F" w:rsidP="00EF703F">
      <w:r w:rsidRPr="006B79C5">
        <w:t xml:space="preserve">               &lt;b:zustaende xmlns:c="http://schemas.datacontract.org/2004/07/Cic.OpenOne.GateBANKNOW.Common.DTO"/&gt;</w:t>
      </w:r>
    </w:p>
    <w:p w:rsidR="00EF703F" w:rsidRPr="006B79C5" w:rsidRDefault="00EF703F" w:rsidP="00EF703F">
      <w:r w:rsidRPr="006B79C5">
        <w:t xml:space="preserve">               &lt;b:zustandBemerkung i:nil="true"/&gt;</w:t>
      </w:r>
    </w:p>
    <w:p w:rsidR="00EF703F" w:rsidRPr="001B3A99" w:rsidRDefault="00EF703F" w:rsidP="00EF703F">
      <w:pPr>
        <w:rPr>
          <w:lang w:val="en-US"/>
        </w:rPr>
      </w:pPr>
      <w:r w:rsidRPr="006B79C5">
        <w:t xml:space="preserve">               </w:t>
      </w:r>
      <w:r w:rsidRPr="001B3A99">
        <w:rPr>
          <w:lang w:val="en-US"/>
        </w:rPr>
        <w:t>&lt;b:zustandExtern i:nil="true"/&gt;</w:t>
      </w:r>
    </w:p>
    <w:p w:rsidR="00EF703F" w:rsidRPr="001B3A99" w:rsidRDefault="00EF703F" w:rsidP="00EF703F">
      <w:pPr>
        <w:rPr>
          <w:lang w:val="en-US"/>
        </w:rPr>
      </w:pPr>
      <w:r w:rsidRPr="001B3A99">
        <w:rPr>
          <w:lang w:val="en-US"/>
        </w:rPr>
        <w:lastRenderedPageBreak/>
        <w:t xml:space="preserve">            &lt;/b:antrag&gt;</w:t>
      </w:r>
    </w:p>
    <w:p w:rsidR="00EF703F" w:rsidRPr="001B3A99" w:rsidRDefault="00EF703F" w:rsidP="00EF703F">
      <w:pPr>
        <w:rPr>
          <w:lang w:val="en-US"/>
        </w:rPr>
      </w:pPr>
      <w:r w:rsidRPr="001B3A99">
        <w:rPr>
          <w:lang w:val="en-US"/>
        </w:rPr>
        <w:t xml:space="preserve">         &lt;/createOrUpdateAntragResult&gt;</w:t>
      </w:r>
    </w:p>
    <w:p w:rsidR="00EF703F" w:rsidRPr="001B3A99" w:rsidRDefault="00EF703F" w:rsidP="00EF703F">
      <w:pPr>
        <w:rPr>
          <w:lang w:val="en-US"/>
        </w:rPr>
      </w:pPr>
      <w:r w:rsidRPr="001B3A99">
        <w:rPr>
          <w:lang w:val="en-US"/>
        </w:rPr>
        <w:t xml:space="preserve">      &lt;/createOrUpdateAntragResponse&gt;</w:t>
      </w:r>
    </w:p>
    <w:p w:rsidR="00EF703F" w:rsidRPr="001B3A99" w:rsidRDefault="00EF703F" w:rsidP="00EF703F">
      <w:pPr>
        <w:rPr>
          <w:lang w:val="en-US"/>
        </w:rPr>
      </w:pPr>
      <w:r w:rsidRPr="001B3A99">
        <w:rPr>
          <w:lang w:val="en-US"/>
        </w:rPr>
        <w:t xml:space="preserve">   &lt;/s:Body&gt;</w:t>
      </w:r>
    </w:p>
    <w:p w:rsidR="00EF703F" w:rsidRDefault="00EF703F" w:rsidP="00EF703F">
      <w:pPr>
        <w:rPr>
          <w:lang w:val="en-US"/>
        </w:rPr>
      </w:pPr>
      <w:r w:rsidRPr="001B3A99">
        <w:rPr>
          <w:lang w:val="en-US"/>
        </w:rPr>
        <w:t>&lt;/s:Envelope&gt;</w:t>
      </w:r>
    </w:p>
    <w:p w:rsidR="008A5321" w:rsidRDefault="008A5321" w:rsidP="00EF703F">
      <w:pPr>
        <w:rPr>
          <w:lang w:val="en-US"/>
        </w:rPr>
      </w:pPr>
    </w:p>
    <w:p w:rsidR="008A5321" w:rsidRDefault="008A5321" w:rsidP="008A5321">
      <w:pPr>
        <w:pStyle w:val="berschrift3"/>
      </w:pPr>
      <w:bookmarkStart w:id="8059" w:name="_Toc499017639"/>
      <w:r>
        <w:t>createOrUpdateExtraValue</w:t>
      </w:r>
      <w:bookmarkEnd w:id="8059"/>
    </w:p>
    <w:p w:rsidR="008A5321" w:rsidRDefault="008A5321" w:rsidP="008A5321">
      <w:pPr>
        <w:pStyle w:val="berschrift4"/>
      </w:pPr>
      <w:bookmarkStart w:id="8060" w:name="_Toc499017640"/>
      <w:r>
        <w:t>WebService Beschreibung</w:t>
      </w:r>
      <w:bookmarkEnd w:id="8060"/>
    </w:p>
    <w:p w:rsidR="008A5321" w:rsidRDefault="008A5321" w:rsidP="008A5321">
      <w:r>
        <w:t>Speichert oder aktualisiert Zusatzdaten für ein Gebiet in DDLKPPOS/DDLKPCOL.</w:t>
      </w:r>
    </w:p>
    <w:p w:rsidR="008A5321" w:rsidRDefault="008A5321" w:rsidP="008A5321"/>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Data upload/assignment a certain AREA</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&lt;param name="input"&gt;&lt;/param&gt;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&lt;returns&gt;&lt;/returns&gt;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w:t>
      </w:r>
      <w:r w:rsidRPr="00C01B30">
        <w:rPr>
          <w:rFonts w:ascii="Consolas" w:hAnsi="Consolas" w:cs="Consolas"/>
          <w:color w:val="2B91AF"/>
          <w:sz w:val="19"/>
          <w:szCs w:val="19"/>
          <w:highlight w:val="white"/>
          <w:lang w:val="en-US"/>
        </w:rPr>
        <w:t>OperationContract</w:t>
      </w:r>
      <w:r w:rsidRPr="00C01B30">
        <w:rPr>
          <w:rFonts w:ascii="Consolas" w:hAnsi="Consolas" w:cs="Consolas"/>
          <w:color w:val="000000"/>
          <w:sz w:val="19"/>
          <w:szCs w:val="19"/>
          <w:highlight w:val="white"/>
          <w:lang w:val="en-US"/>
        </w:rPr>
        <w:t>]</w:t>
      </w:r>
    </w:p>
    <w:p w:rsidR="008A5321" w:rsidRPr="00C01B30" w:rsidRDefault="008A5321" w:rsidP="008A5321">
      <w:pPr>
        <w:rPr>
          <w:rFonts w:ascii="Consolas" w:hAnsi="Consolas" w:cs="Consolas"/>
          <w:color w:val="000000"/>
          <w:sz w:val="19"/>
          <w:szCs w:val="19"/>
          <w:lang w:val="en-US"/>
        </w:rPr>
      </w:pPr>
      <w:r w:rsidRPr="00C01B30">
        <w:rPr>
          <w:rFonts w:ascii="Consolas" w:hAnsi="Consolas" w:cs="Consolas"/>
          <w:color w:val="2B91AF"/>
          <w:sz w:val="19"/>
          <w:szCs w:val="19"/>
          <w:highlight w:val="white"/>
          <w:lang w:val="en-US"/>
        </w:rPr>
        <w:t>ocreateExtraValueDto</w:t>
      </w:r>
      <w:r w:rsidRPr="00C01B30">
        <w:rPr>
          <w:rFonts w:ascii="Consolas" w:hAnsi="Consolas" w:cs="Consolas"/>
          <w:color w:val="000000"/>
          <w:sz w:val="19"/>
          <w:szCs w:val="19"/>
          <w:highlight w:val="white"/>
          <w:lang w:val="en-US"/>
        </w:rPr>
        <w:t xml:space="preserve"> createOrUpdateExtraValue(</w:t>
      </w:r>
      <w:r w:rsidRPr="00C01B30">
        <w:rPr>
          <w:rFonts w:ascii="Consolas" w:hAnsi="Consolas" w:cs="Consolas"/>
          <w:color w:val="2B91AF"/>
          <w:sz w:val="19"/>
          <w:szCs w:val="19"/>
          <w:highlight w:val="white"/>
          <w:lang w:val="en-US"/>
        </w:rPr>
        <w:t>icreateExtraValueDto</w:t>
      </w:r>
      <w:r w:rsidRPr="00C01B30">
        <w:rPr>
          <w:rFonts w:ascii="Consolas" w:hAnsi="Consolas" w:cs="Consolas"/>
          <w:color w:val="000000"/>
          <w:sz w:val="19"/>
          <w:szCs w:val="19"/>
          <w:highlight w:val="white"/>
          <w:lang w:val="en-US"/>
        </w:rPr>
        <w:t xml:space="preserve"> input);</w:t>
      </w:r>
    </w:p>
    <w:p w:rsidR="008A5321" w:rsidRDefault="008A5321" w:rsidP="008A5321">
      <w:pPr>
        <w:pStyle w:val="berschrift5"/>
      </w:pPr>
      <w:bookmarkStart w:id="8061" w:name="_Toc499017641"/>
      <w:r>
        <w:t>Inputstruktur</w:t>
      </w:r>
      <w:bookmarkEnd w:id="8061"/>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icreateExtraValueDto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extraval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ExtraValueDto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bl>
    <w:p w:rsidR="008A5321" w:rsidRPr="005449D3" w:rsidRDefault="008A5321" w:rsidP="008A5321">
      <w:pPr>
        <w:pStyle w:val="Text"/>
      </w:pPr>
    </w:p>
    <w:p w:rsidR="008A5321" w:rsidRDefault="008A5321" w:rsidP="008A5321">
      <w:pPr>
        <w:pStyle w:val="berschrift5"/>
      </w:pPr>
      <w:bookmarkStart w:id="8062" w:name="_Toc499017642"/>
      <w:r>
        <w:t>Rückgabestruktur</w:t>
      </w:r>
      <w:bookmarkEnd w:id="806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ocreateExtraValueDto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extraval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ExtraValueDto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bl>
    <w:p w:rsidR="00E43ADD" w:rsidRPr="00E43ADD" w:rsidRDefault="00E43ADD" w:rsidP="00E43ADD">
      <w:pPr>
        <w:spacing w:before="100" w:beforeAutospacing="1" w:after="100" w:afterAutospacing="1"/>
        <w:jc w:val="left"/>
        <w:rPr>
          <w:rFonts w:ascii="Times New Roman" w:hAnsi="Times New Roman"/>
          <w:sz w:val="24"/>
        </w:rPr>
      </w:pPr>
      <w:r w:rsidRPr="00E43ADD">
        <w:rPr>
          <w:rFonts w:ascii="Times New Roman" w:hAnsi="Times New Roman"/>
          <w:sz w:val="24"/>
        </w:rPr>
        <w:t xml:space="preserve">  </w:t>
      </w:r>
    </w:p>
    <w:p w:rsidR="008A5321" w:rsidRDefault="008A5321" w:rsidP="008A5321">
      <w:pPr>
        <w:pStyle w:val="Text"/>
        <w:rPr>
          <w:rFonts w:asciiTheme="minorHAnsi" w:hAnsiTheme="minorHAnsi"/>
          <w:szCs w:val="22"/>
        </w:rPr>
      </w:pPr>
    </w:p>
    <w:p w:rsidR="008A5321" w:rsidRDefault="008A5321" w:rsidP="008A5321">
      <w:pPr>
        <w:pStyle w:val="berschrift3"/>
      </w:pPr>
      <w:bookmarkStart w:id="8063" w:name="_Toc499017643"/>
      <w:r>
        <w:t>createOrUpdateUpload</w:t>
      </w:r>
      <w:bookmarkEnd w:id="8063"/>
    </w:p>
    <w:p w:rsidR="008A5321" w:rsidRDefault="008A5321" w:rsidP="008A5321">
      <w:pPr>
        <w:pStyle w:val="berschrift4"/>
      </w:pPr>
      <w:bookmarkStart w:id="8064" w:name="_Toc499017644"/>
      <w:r>
        <w:t>WebService Beschreibung</w:t>
      </w:r>
      <w:bookmarkEnd w:id="8064"/>
    </w:p>
    <w:p w:rsidR="008A5321" w:rsidRDefault="001F44D8" w:rsidP="001F44D8">
      <w:r>
        <w:t>Diese Methode ermöglicht es</w:t>
      </w:r>
      <w:r w:rsidR="00C4315F">
        <w:t>,</w:t>
      </w:r>
      <w:r>
        <w:t xml:space="preserve"> eine Datei </w:t>
      </w:r>
      <w:r w:rsidR="00C4315F">
        <w:t xml:space="preserve">aus B2C </w:t>
      </w:r>
      <w:r>
        <w:t xml:space="preserve">in der Datenbank abzulegen. </w:t>
      </w:r>
    </w:p>
    <w:p w:rsidR="00C4315F" w:rsidRDefault="00C4315F" w:rsidP="001F44D8"/>
    <w:p w:rsidR="001F44D8" w:rsidRDefault="00C4315F" w:rsidP="001F44D8">
      <w:r>
        <w:lastRenderedPageBreak/>
        <w:t>Es werden dabei folgende Konfigurationsmöglichkeiten in CFG unterstützt:</w:t>
      </w:r>
    </w:p>
    <w:p w:rsidR="00C4315F" w:rsidRDefault="00C4315F" w:rsidP="001F44D8"/>
    <w:p w:rsidR="00C4315F" w:rsidRDefault="00C4315F" w:rsidP="001F44D8">
      <w:r>
        <w:t>SETUP.NET/BPE/ENABLE_B2C_BPE = true</w:t>
      </w:r>
      <w:r>
        <w:tab/>
      </w:r>
      <w:r>
        <w:tab/>
        <w:t>Aktiviert die BPE Prozessanlage ANGEBOT</w:t>
      </w:r>
    </w:p>
    <w:p w:rsidR="00C4315F" w:rsidRDefault="00C4315F" w:rsidP="00C4315F">
      <w:pPr>
        <w:jc w:val="left"/>
      </w:pPr>
      <w:r>
        <w:t xml:space="preserve">SETUP.NET/BPE/PROC_KF_UPLOAD_B2C = &lt;Prozessname Kreditfinanzierung&gt; </w:t>
      </w:r>
    </w:p>
    <w:p w:rsidR="00C4315F" w:rsidRDefault="00C4315F" w:rsidP="00C4315F">
      <w:pPr>
        <w:jc w:val="left"/>
      </w:pPr>
      <w:r>
        <w:t xml:space="preserve">SETUP.NET/BPE/EVT_KF_UPLOAD_B2C = &lt;Eventname Kreditfinanzierung&gt; </w:t>
      </w:r>
    </w:p>
    <w:p w:rsidR="00C4315F" w:rsidRDefault="00C4315F" w:rsidP="00C4315F">
      <w:pPr>
        <w:jc w:val="left"/>
      </w:pPr>
      <w:r>
        <w:t xml:space="preserve">SETUP.NET/BPE/PROC_FF_UPLOAD_B2C = &lt;Prozessname Fahrzeugfinanzierung&gt; </w:t>
      </w:r>
    </w:p>
    <w:p w:rsidR="00C4315F" w:rsidRDefault="00C4315F" w:rsidP="00C4315F">
      <w:pPr>
        <w:jc w:val="left"/>
      </w:pPr>
      <w:r>
        <w:t xml:space="preserve">SETUP.NET/BPE/EVT_FF_UPLOAD_B2C = &lt;Eventname Fahrzeugfinanzierung &gt; </w:t>
      </w:r>
    </w:p>
    <w:p w:rsidR="00C4315F" w:rsidRDefault="00C4315F" w:rsidP="00C4315F">
      <w:pPr>
        <w:jc w:val="left"/>
      </w:pPr>
    </w:p>
    <w:p w:rsidR="00C4315F" w:rsidRDefault="00C4315F" w:rsidP="00C4315F">
      <w:pPr>
        <w:jc w:val="left"/>
      </w:pPr>
    </w:p>
    <w:p w:rsidR="00C4315F" w:rsidRDefault="00C4315F" w:rsidP="00C4315F">
      <w:r>
        <w:t>SETUP.NET/BPE/ENABLE_B2C_BPE_Upload = true</w:t>
      </w:r>
      <w:r>
        <w:tab/>
        <w:t>Aktiviert die BPE Prozessanlage DMS</w:t>
      </w:r>
    </w:p>
    <w:p w:rsidR="00C4315F" w:rsidRDefault="00C4315F" w:rsidP="00C4315F">
      <w:pPr>
        <w:jc w:val="left"/>
      </w:pPr>
      <w:r>
        <w:t xml:space="preserve">SETUP.NET/BPE/PROC_B2C_DOC_Eingang = &lt;Prozessname DMSUpload&gt; </w:t>
      </w:r>
    </w:p>
    <w:p w:rsidR="00C4315F" w:rsidRPr="00C01B30" w:rsidRDefault="00C4315F" w:rsidP="00C4315F">
      <w:pPr>
        <w:jc w:val="left"/>
        <w:rPr>
          <w:lang w:val="en-US"/>
        </w:rPr>
      </w:pPr>
      <w:r w:rsidRPr="00C01B30">
        <w:rPr>
          <w:lang w:val="en-US"/>
        </w:rPr>
        <w:t xml:space="preserve">SETUP.NET/BPE/EVT_B2C_DOC_Eingang = &lt;Eventname DMSUpload&gt; </w:t>
      </w:r>
    </w:p>
    <w:p w:rsidR="008A5321" w:rsidRPr="00C01B30" w:rsidRDefault="008A5321" w:rsidP="008A5321">
      <w:pPr>
        <w:rPr>
          <w:lang w:val="en-US"/>
        </w:rPr>
      </w:pP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Document upload Service for a certain AREA</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&lt;param name="input"&gt;&lt;/param&gt;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&lt;returns&gt;&lt;/returns&gt;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w:t>
      </w:r>
      <w:r w:rsidRPr="00C01B30">
        <w:rPr>
          <w:rFonts w:ascii="Consolas" w:hAnsi="Consolas" w:cs="Consolas"/>
          <w:color w:val="2B91AF"/>
          <w:sz w:val="19"/>
          <w:szCs w:val="19"/>
          <w:highlight w:val="white"/>
          <w:lang w:val="en-US"/>
        </w:rPr>
        <w:t>OperationContract</w:t>
      </w:r>
      <w:r w:rsidRPr="00C01B30">
        <w:rPr>
          <w:rFonts w:ascii="Consolas" w:hAnsi="Consolas" w:cs="Consolas"/>
          <w:color w:val="000000"/>
          <w:sz w:val="19"/>
          <w:szCs w:val="19"/>
          <w:highlight w:val="white"/>
          <w:lang w:val="en-US"/>
        </w:rPr>
        <w:t>]</w:t>
      </w:r>
    </w:p>
    <w:p w:rsidR="008A5321" w:rsidRPr="00C01B30" w:rsidRDefault="008A5321" w:rsidP="008A5321">
      <w:pPr>
        <w:rPr>
          <w:rFonts w:ascii="Consolas" w:hAnsi="Consolas" w:cs="Consolas"/>
          <w:color w:val="000000"/>
          <w:sz w:val="19"/>
          <w:szCs w:val="19"/>
          <w:lang w:val="en-US"/>
        </w:rPr>
      </w:pPr>
      <w:r w:rsidRPr="00C01B30">
        <w:rPr>
          <w:rFonts w:ascii="Consolas" w:hAnsi="Consolas" w:cs="Consolas"/>
          <w:color w:val="2B91AF"/>
          <w:sz w:val="19"/>
          <w:szCs w:val="19"/>
          <w:highlight w:val="white"/>
          <w:lang w:val="en-US"/>
        </w:rPr>
        <w:t>ocreateUploadDto</w:t>
      </w:r>
      <w:r w:rsidRPr="00C01B30">
        <w:rPr>
          <w:rFonts w:ascii="Consolas" w:hAnsi="Consolas" w:cs="Consolas"/>
          <w:color w:val="000000"/>
          <w:sz w:val="19"/>
          <w:szCs w:val="19"/>
          <w:highlight w:val="white"/>
          <w:lang w:val="en-US"/>
        </w:rPr>
        <w:t xml:space="preserve"> createOrUpdateUpload(</w:t>
      </w:r>
      <w:r w:rsidRPr="00C01B30">
        <w:rPr>
          <w:rFonts w:ascii="Consolas" w:hAnsi="Consolas" w:cs="Consolas"/>
          <w:color w:val="2B91AF"/>
          <w:sz w:val="19"/>
          <w:szCs w:val="19"/>
          <w:highlight w:val="white"/>
          <w:lang w:val="en-US"/>
        </w:rPr>
        <w:t>icreateUploadDto</w:t>
      </w:r>
      <w:r w:rsidRPr="00C01B30">
        <w:rPr>
          <w:rFonts w:ascii="Consolas" w:hAnsi="Consolas" w:cs="Consolas"/>
          <w:color w:val="000000"/>
          <w:sz w:val="19"/>
          <w:szCs w:val="19"/>
          <w:highlight w:val="white"/>
          <w:lang w:val="en-US"/>
        </w:rPr>
        <w:t xml:space="preserve"> input);</w:t>
      </w:r>
    </w:p>
    <w:p w:rsidR="008A5321" w:rsidRDefault="008A5321" w:rsidP="008A5321">
      <w:pPr>
        <w:pStyle w:val="berschrift5"/>
      </w:pPr>
      <w:bookmarkStart w:id="8065" w:name="_Toc499017645"/>
      <w:r>
        <w:t>Inputstruktur</w:t>
      </w:r>
      <w:bookmarkEnd w:id="806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4"/>
        <w:gridCol w:w="1470"/>
        <w:gridCol w:w="1695"/>
        <w:gridCol w:w="60"/>
        <w:gridCol w:w="1983"/>
        <w:gridCol w:w="1130"/>
        <w:gridCol w:w="13"/>
      </w:tblGrid>
      <w:tr w:rsidR="001D7286" w:rsidRPr="001D7286" w:rsidTr="001F44D8">
        <w:trPr>
          <w:gridAfter w:val="1"/>
          <w:wAfter w:w="13" w:type="dxa"/>
        </w:trPr>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Klasse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Attribut </w:t>
            </w:r>
          </w:p>
        </w:tc>
        <w:tc>
          <w:tcPr>
            <w:tcW w:w="1755"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Typ </w:t>
            </w:r>
          </w:p>
        </w:tc>
        <w:tc>
          <w:tcPr>
            <w:tcW w:w="198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Beschreibung </w:t>
            </w:r>
          </w:p>
        </w:tc>
        <w:tc>
          <w:tcPr>
            <w:tcW w:w="113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Required</w:t>
            </w:r>
            <w:r w:rsidRPr="001D7286">
              <w:rPr>
                <w:rFonts w:ascii="Times New Roman" w:hAnsi="Times New Roman"/>
                <w:sz w:val="24"/>
              </w:rPr>
              <w:t xml:space="preserve"> </w:t>
            </w:r>
          </w:p>
        </w:tc>
      </w:tr>
      <w:tr w:rsidR="001D7286" w:rsidRPr="001D7286" w:rsidTr="001F44D8">
        <w:trPr>
          <w:gridAfter w:val="1"/>
          <w:wAfter w:w="13" w:type="dxa"/>
        </w:trPr>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icreateUploadDto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55"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98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3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F44D8">
        <w:trPr>
          <w:gridAfter w:val="1"/>
          <w:wAfter w:w="13" w:type="dxa"/>
        </w:trPr>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 </w:t>
            </w:r>
          </w:p>
        </w:tc>
        <w:tc>
          <w:tcPr>
            <w:tcW w:w="1755"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FileDto</w:t>
            </w:r>
            <w:r w:rsidRPr="001D7286">
              <w:rPr>
                <w:rFonts w:asciiTheme="minorHAnsi" w:hAnsiTheme="minorHAnsi" w:cs="Calibri"/>
                <w:sz w:val="24"/>
                <w:szCs w:val="22"/>
                <w:lang w:val="de-CH"/>
              </w:rPr>
              <w:t xml:space="preserve"> </w:t>
            </w:r>
          </w:p>
        </w:tc>
        <w:tc>
          <w:tcPr>
            <w:tcW w:w="198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 </w:t>
            </w:r>
          </w:p>
        </w:tc>
        <w:tc>
          <w:tcPr>
            <w:tcW w:w="113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FileDto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activFlag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bool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activFlag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area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Area an dem das File h</w:t>
            </w:r>
            <w:r>
              <w:rPr>
                <w:rFonts w:asciiTheme="minorHAnsi" w:hAnsiTheme="minorHAnsi" w:cs="Calibri"/>
                <w:sz w:val="24"/>
                <w:szCs w:val="22"/>
                <w:lang w:val="de-CH"/>
              </w:rPr>
              <w:t>ä</w:t>
            </w:r>
            <w:r w:rsidRPr="001D7286">
              <w:rPr>
                <w:rFonts w:asciiTheme="minorHAnsi" w:hAnsiTheme="minorHAnsi" w:cs="Calibri"/>
                <w:sz w:val="24"/>
                <w:szCs w:val="22"/>
                <w:lang w:val="de-CH"/>
              </w:rPr>
              <w:t>ngt</w:t>
            </w:r>
            <w:r w:rsidR="00C4315F">
              <w:rPr>
                <w:rFonts w:asciiTheme="minorHAnsi" w:hAnsiTheme="minorHAnsi" w:cs="Calibri"/>
                <w:sz w:val="24"/>
                <w:szCs w:val="22"/>
                <w:lang w:val="de-CH"/>
              </w:rPr>
              <w:t>, z.B. «ANGEBOT»</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content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byte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Inhalt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description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description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fileLocation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Ort der angeh</w:t>
            </w:r>
            <w:r>
              <w:rPr>
                <w:rFonts w:asciiTheme="minorHAnsi" w:hAnsiTheme="minorHAnsi" w:cs="Calibri"/>
                <w:sz w:val="24"/>
                <w:szCs w:val="22"/>
                <w:lang w:val="de-CH"/>
              </w:rPr>
              <w:t>ä</w:t>
            </w:r>
            <w:r w:rsidRPr="001D7286">
              <w:rPr>
                <w:rFonts w:asciiTheme="minorHAnsi" w:hAnsiTheme="minorHAnsi" w:cs="Calibri"/>
                <w:sz w:val="24"/>
                <w:szCs w:val="22"/>
                <w:lang w:val="de-CH"/>
              </w:rPr>
              <w:t xml:space="preserve">ngten Datei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fileName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Name der angeh</w:t>
            </w:r>
            <w:r>
              <w:rPr>
                <w:rFonts w:asciiTheme="minorHAnsi" w:hAnsiTheme="minorHAnsi" w:cs="Calibri"/>
                <w:sz w:val="24"/>
                <w:szCs w:val="22"/>
                <w:lang w:val="de-CH"/>
              </w:rPr>
              <w:t>ä</w:t>
            </w:r>
            <w:r w:rsidRPr="001D7286">
              <w:rPr>
                <w:rFonts w:asciiTheme="minorHAnsi" w:hAnsiTheme="minorHAnsi" w:cs="Calibri"/>
                <w:sz w:val="24"/>
                <w:szCs w:val="22"/>
                <w:lang w:val="de-CH"/>
              </w:rPr>
              <w:t xml:space="preserve">ngten Datei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fileSize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Gr</w:t>
            </w:r>
            <w:r>
              <w:rPr>
                <w:rFonts w:asciiTheme="minorHAnsi" w:hAnsiTheme="minorHAnsi" w:cs="Calibri"/>
                <w:sz w:val="24"/>
                <w:szCs w:val="22"/>
                <w:lang w:val="de-CH"/>
              </w:rPr>
              <w:t>ö</w:t>
            </w:r>
            <w:r w:rsidRPr="001D7286">
              <w:rPr>
                <w:rFonts w:asciiTheme="minorHAnsi" w:hAnsiTheme="minorHAnsi" w:cs="Calibri"/>
                <w:sz w:val="24"/>
                <w:szCs w:val="22"/>
                <w:lang w:val="de-CH"/>
              </w:rPr>
              <w:t>sse der angeh</w:t>
            </w:r>
            <w:r>
              <w:rPr>
                <w:rFonts w:asciiTheme="minorHAnsi" w:hAnsiTheme="minorHAnsi" w:cs="Calibri"/>
                <w:sz w:val="24"/>
                <w:szCs w:val="22"/>
                <w:lang w:val="de-CH"/>
              </w:rPr>
              <w:t>ä</w:t>
            </w:r>
            <w:r w:rsidRPr="001D7286">
              <w:rPr>
                <w:rFonts w:asciiTheme="minorHAnsi" w:hAnsiTheme="minorHAnsi" w:cs="Calibri"/>
                <w:sz w:val="24"/>
                <w:szCs w:val="22"/>
                <w:lang w:val="de-CH"/>
              </w:rPr>
              <w:t xml:space="preserve">ngten Datei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format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format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sysCrtDate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Nullable&lt;DateTime&gt;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sysCrtDate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sysCrtTime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sysCrtTime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syscrtuser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syscrtuser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sysFile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Prim</w:t>
            </w:r>
            <w:r>
              <w:rPr>
                <w:rFonts w:asciiTheme="minorHAnsi" w:hAnsiTheme="minorHAnsi" w:cs="Calibri"/>
                <w:sz w:val="24"/>
                <w:szCs w:val="22"/>
                <w:lang w:val="de-CH"/>
              </w:rPr>
              <w:t>ä</w:t>
            </w:r>
            <w:r w:rsidRPr="001D7286">
              <w:rPr>
                <w:rFonts w:asciiTheme="minorHAnsi" w:hAnsiTheme="minorHAnsi" w:cs="Calibri"/>
                <w:sz w:val="24"/>
                <w:szCs w:val="22"/>
                <w:lang w:val="de-CH"/>
              </w:rPr>
              <w:t>rschl</w:t>
            </w:r>
            <w:r>
              <w:rPr>
                <w:rFonts w:asciiTheme="minorHAnsi" w:hAnsiTheme="minorHAnsi" w:cs="Calibri"/>
                <w:sz w:val="24"/>
                <w:szCs w:val="22"/>
                <w:lang w:val="de-CH"/>
              </w:rPr>
              <w:t>ü</w:t>
            </w:r>
            <w:r w:rsidRPr="001D7286">
              <w:rPr>
                <w:rFonts w:asciiTheme="minorHAnsi" w:hAnsiTheme="minorHAnsi" w:cs="Calibri"/>
                <w:sz w:val="24"/>
                <w:szCs w:val="22"/>
                <w:lang w:val="de-CH"/>
              </w:rPr>
              <w:t xml:space="preserve">ssel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sysId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Nullable&lt;long&gt;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C4315F" w:rsidP="001D7286">
            <w:pPr>
              <w:spacing w:before="100" w:beforeAutospacing="1" w:after="100" w:afterAutospacing="1"/>
              <w:jc w:val="left"/>
              <w:rPr>
                <w:rFonts w:ascii="Times New Roman" w:hAnsi="Times New Roman"/>
                <w:sz w:val="24"/>
              </w:rPr>
            </w:pPr>
            <w:r>
              <w:rPr>
                <w:rFonts w:asciiTheme="minorHAnsi" w:hAnsiTheme="minorHAnsi" w:cs="Calibri"/>
                <w:sz w:val="24"/>
                <w:szCs w:val="22"/>
                <w:lang w:val="de-CH"/>
              </w:rPr>
              <w:t>Id zum area-Paramter</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724"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lastRenderedPageBreak/>
              <w:t xml:space="preserve">  </w:t>
            </w:r>
          </w:p>
        </w:tc>
        <w:tc>
          <w:tcPr>
            <w:tcW w:w="1470"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username </w:t>
            </w:r>
          </w:p>
        </w:tc>
        <w:tc>
          <w:tcPr>
            <w:tcW w:w="1695"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20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Name </w:t>
            </w:r>
          </w:p>
        </w:tc>
        <w:tc>
          <w:tcPr>
            <w:tcW w:w="1143" w:type="dxa"/>
            <w:gridSpan w:val="2"/>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bl>
    <w:p w:rsidR="001D7286" w:rsidRPr="001D7286" w:rsidRDefault="001D7286" w:rsidP="001D7286">
      <w:pPr>
        <w:spacing w:before="100" w:beforeAutospacing="1" w:after="100" w:afterAutospacing="1"/>
        <w:jc w:val="left"/>
        <w:rPr>
          <w:rFonts w:ascii="Times New Roman" w:hAnsi="Times New Roman"/>
          <w:sz w:val="24"/>
        </w:rPr>
      </w:pPr>
      <w:r w:rsidRPr="001D7286">
        <w:rPr>
          <w:rFonts w:ascii="Times New Roman" w:hAnsi="Times New Roman"/>
          <w:sz w:val="24"/>
        </w:rPr>
        <w:t xml:space="preserve">  </w:t>
      </w:r>
    </w:p>
    <w:p w:rsidR="008A5321" w:rsidRPr="005449D3" w:rsidRDefault="008A5321" w:rsidP="001D7286">
      <w:pPr>
        <w:spacing w:before="100" w:beforeAutospacing="1" w:after="100" w:afterAutospacing="1"/>
        <w:jc w:val="left"/>
      </w:pPr>
    </w:p>
    <w:p w:rsidR="008A5321" w:rsidRDefault="008A5321" w:rsidP="008A5321">
      <w:pPr>
        <w:pStyle w:val="berschrift5"/>
      </w:pPr>
      <w:bookmarkStart w:id="8066" w:name="_Toc499017646"/>
      <w:r>
        <w:t>Rückgabestruktur</w:t>
      </w:r>
      <w:bookmarkEnd w:id="806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Required</w:t>
            </w:r>
            <w:r w:rsidRPr="001D7286">
              <w:rPr>
                <w:rFonts w:ascii="Times New Roman" w:hAnsi="Times New Roman"/>
                <w:sz w:val="24"/>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ocreateUploadDto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FileDto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File Data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bl>
    <w:p w:rsidR="008A5321" w:rsidRDefault="001D7286" w:rsidP="001D7286">
      <w:pPr>
        <w:spacing w:before="100" w:beforeAutospacing="1" w:after="100" w:afterAutospacing="1"/>
        <w:jc w:val="left"/>
      </w:pPr>
      <w:r w:rsidRPr="001D7286">
        <w:rPr>
          <w:rFonts w:ascii="Times New Roman" w:hAnsi="Times New Roman"/>
          <w:sz w:val="24"/>
        </w:rPr>
        <w:t xml:space="preserve">  </w:t>
      </w:r>
    </w:p>
    <w:p w:rsidR="008A5321" w:rsidRDefault="008A5321" w:rsidP="008A5321">
      <w:pPr>
        <w:pStyle w:val="berschrift3"/>
      </w:pPr>
      <w:bookmarkStart w:id="8067" w:name="_Toc499017647"/>
      <w:r>
        <w:t>kremoGetBudget</w:t>
      </w:r>
      <w:bookmarkEnd w:id="8067"/>
    </w:p>
    <w:p w:rsidR="008A5321" w:rsidRDefault="008A5321" w:rsidP="008A5321">
      <w:pPr>
        <w:pStyle w:val="berschrift4"/>
      </w:pPr>
      <w:bookmarkStart w:id="8068" w:name="_Toc499017648"/>
      <w:r>
        <w:t>WebService Beschreibung</w:t>
      </w:r>
      <w:bookmarkEnd w:id="8068"/>
    </w:p>
    <w:p w:rsidR="008A5321" w:rsidRDefault="008A5321" w:rsidP="008A5321">
      <w:r>
        <w:t>KREMO Budgetberechnung.</w:t>
      </w:r>
    </w:p>
    <w:p w:rsidR="008A5321" w:rsidRDefault="008A5321" w:rsidP="008A5321"/>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KREMO Budgetcalculation</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name="input"&gt;&lt;/param&gt;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budget</w:t>
      </w:r>
      <w:r>
        <w:rPr>
          <w:rFonts w:ascii="Consolas" w:hAnsi="Consolas" w:cs="Consolas"/>
          <w:color w:val="808080"/>
          <w:sz w:val="19"/>
          <w:szCs w:val="19"/>
          <w:highlight w:val="white"/>
        </w:rPr>
        <w:t>&lt;/returns&gt;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A5321" w:rsidRDefault="008A5321" w:rsidP="008A5321">
      <w:pPr>
        <w:rPr>
          <w:rFonts w:ascii="Consolas" w:hAnsi="Consolas" w:cs="Consolas"/>
          <w:color w:val="000000"/>
          <w:sz w:val="19"/>
          <w:szCs w:val="19"/>
        </w:rPr>
      </w:pPr>
      <w:r>
        <w:rPr>
          <w:rFonts w:ascii="Consolas" w:hAnsi="Consolas" w:cs="Consolas"/>
          <w:color w:val="2B91AF"/>
          <w:sz w:val="19"/>
          <w:szCs w:val="19"/>
          <w:highlight w:val="white"/>
        </w:rPr>
        <w:t>okremoGetBudget</w:t>
      </w:r>
      <w:r>
        <w:rPr>
          <w:rFonts w:ascii="Consolas" w:hAnsi="Consolas" w:cs="Consolas"/>
          <w:color w:val="000000"/>
          <w:sz w:val="19"/>
          <w:szCs w:val="19"/>
          <w:highlight w:val="white"/>
        </w:rPr>
        <w:t xml:space="preserve"> kremoGetBudget(</w:t>
      </w:r>
      <w:r>
        <w:rPr>
          <w:rFonts w:ascii="Consolas" w:hAnsi="Consolas" w:cs="Consolas"/>
          <w:color w:val="2B91AF"/>
          <w:sz w:val="19"/>
          <w:szCs w:val="19"/>
          <w:highlight w:val="white"/>
        </w:rPr>
        <w:t>ikremoGetBudgetDto</w:t>
      </w:r>
      <w:r>
        <w:rPr>
          <w:rFonts w:ascii="Consolas" w:hAnsi="Consolas" w:cs="Consolas"/>
          <w:color w:val="000000"/>
          <w:sz w:val="19"/>
          <w:szCs w:val="19"/>
          <w:highlight w:val="white"/>
        </w:rPr>
        <w:t xml:space="preserve"> input);</w:t>
      </w:r>
    </w:p>
    <w:p w:rsidR="008A5321" w:rsidRDefault="008A5321" w:rsidP="008A5321">
      <w:pPr>
        <w:pStyle w:val="berschrift5"/>
      </w:pPr>
      <w:bookmarkStart w:id="8069" w:name="_Toc499017649"/>
      <w:r>
        <w:t>Inputstruktur</w:t>
      </w:r>
      <w:bookmarkEnd w:id="806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54"/>
        <w:gridCol w:w="1470"/>
        <w:gridCol w:w="1692"/>
        <w:gridCol w:w="2010"/>
        <w:gridCol w:w="1149"/>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ikremoGetBudgetDto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budget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BudgetDto</w:t>
            </w: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1D7286">
              <w:rPr>
                <w:rFonts w:ascii="Consolas" w:hAnsi="Consolas" w:cs="Consolas"/>
                <w:color w:val="2B91AF"/>
                <w:sz w:val="19"/>
                <w:szCs w:val="19"/>
                <w:lang w:eastAsia="de-CH"/>
              </w:rPr>
              <w:t>BudgetDto</w:t>
            </w: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Anzkind1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Anzahl Kinder bis 6 Jahre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Anzkind2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Anzahl Kinder 11 bis 12 Jahre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Anzkind3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1D7286" w:rsidP="00E43ADD">
            <w:pPr>
              <w:jc w:val="left"/>
              <w:rPr>
                <w:rFonts w:ascii="Times New Roman" w:hAnsi="Times New Roman"/>
                <w:sz w:val="24"/>
              </w:rPr>
            </w:pPr>
            <w:r>
              <w:rPr>
                <w:rFonts w:ascii="Times New Roman" w:hAnsi="Times New Roman"/>
                <w:sz w:val="24"/>
              </w:rPr>
              <w:t>Anzahl Kinder ü</w:t>
            </w:r>
            <w:r w:rsidR="00E43ADD" w:rsidRPr="00E43ADD">
              <w:rPr>
                <w:rFonts w:ascii="Times New Roman" w:hAnsi="Times New Roman"/>
                <w:sz w:val="24"/>
              </w:rPr>
              <w:t xml:space="preserve">ber 12 Jahre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Anzkind4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Anzahl Kinder 7 bis 10 Jahre Der Betrag der gem</w:t>
            </w:r>
            <w:r w:rsidR="001D7286">
              <w:rPr>
                <w:rFonts w:ascii="Times New Roman" w:hAnsi="Times New Roman"/>
                <w:sz w:val="24"/>
              </w:rPr>
              <w:t>ä</w:t>
            </w:r>
            <w:r w:rsidRPr="00E43ADD">
              <w:rPr>
                <w:rFonts w:ascii="Times New Roman" w:hAnsi="Times New Roman"/>
                <w:sz w:val="24"/>
              </w:rPr>
              <w:t xml:space="preserve">ss </w:t>
            </w:r>
            <w:r w:rsidRPr="00E43ADD">
              <w:rPr>
                <w:rFonts w:ascii="Times New Roman" w:hAnsi="Times New Roman"/>
                <w:sz w:val="24"/>
              </w:rPr>
              <w:lastRenderedPageBreak/>
              <w:t>Anzahl Kinder in die Haushaltsrechnung einfliesst, wird in die bestehenden KLKKDN.KIND1 (Kanton umgestellt) bzw. KLKKDN.KIND2 (Kanton noch nicht umgestellt) Felder zur</w:t>
            </w:r>
            <w:r w:rsidR="001D7286">
              <w:rPr>
                <w:rFonts w:ascii="Times New Roman" w:hAnsi="Times New Roman"/>
                <w:sz w:val="24"/>
              </w:rPr>
              <w:t>ü</w:t>
            </w:r>
            <w:r w:rsidRPr="00E43ADD">
              <w:rPr>
                <w:rFonts w:ascii="Times New Roman" w:hAnsi="Times New Roman"/>
                <w:sz w:val="24"/>
              </w:rPr>
              <w:t xml:space="preserve">ckgegeben.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lastRenderedPageBreak/>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Einknetto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mtl. Nettokeinkommen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Einmalzahlung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J</w:t>
            </w:r>
            <w:r w:rsidR="001D7286">
              <w:rPr>
                <w:rFonts w:ascii="Times New Roman" w:hAnsi="Times New Roman"/>
                <w:sz w:val="24"/>
              </w:rPr>
              <w:t>ä</w:t>
            </w:r>
            <w:r w:rsidRPr="00E43ADD">
              <w:rPr>
                <w:rFonts w:ascii="Times New Roman" w:hAnsi="Times New Roman"/>
                <w:sz w:val="24"/>
              </w:rPr>
              <w:t xml:space="preserve">hrliche Einmalzahlung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Famstandcode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Zivilstand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GebDatum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Geburtsdatum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Grundcode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Wohnsituation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Kantoncode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Kanton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limit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maximaler Kreditbetrag Limit + 10%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Miete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Miete/Wohnkosten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Nebeneinknetto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mtl. Nebeneinkommen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Unterhalt </w:t>
            </w:r>
          </w:p>
        </w:tc>
        <w:tc>
          <w:tcPr>
            <w:tcW w:w="1723"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jc w:val="left"/>
              <w:rPr>
                <w:rFonts w:ascii="Times New Roman" w:hAnsi="Times New Roman"/>
                <w:sz w:val="24"/>
              </w:rPr>
            </w:pPr>
            <w:r w:rsidRPr="00E43ADD">
              <w:rPr>
                <w:rFonts w:ascii="Times New Roman" w:hAnsi="Times New Roman"/>
                <w:sz w:val="24"/>
              </w:rPr>
              <w:t xml:space="preserve">Andere Verpflichtungen </w:t>
            </w:r>
          </w:p>
        </w:tc>
        <w:tc>
          <w:tcPr>
            <w:tcW w:w="1181" w:type="dxa"/>
            <w:tcBorders>
              <w:top w:val="single" w:sz="4" w:space="0" w:color="auto"/>
              <w:left w:val="single" w:sz="4" w:space="0" w:color="auto"/>
              <w:bottom w:val="single" w:sz="4" w:space="0" w:color="auto"/>
              <w:right w:val="single" w:sz="4" w:space="0" w:color="auto"/>
            </w:tcBorders>
          </w:tcPr>
          <w:p w:rsidR="00E43ADD" w:rsidRPr="00E43ADD" w:rsidRDefault="00E43ADD" w:rsidP="00E43ADD">
            <w:pPr>
              <w:spacing w:before="100" w:beforeAutospacing="1" w:after="100" w:afterAutospacing="1"/>
              <w:jc w:val="left"/>
              <w:rPr>
                <w:rFonts w:asciiTheme="minorHAnsi" w:hAnsiTheme="minorHAnsi" w:cs="Calibri"/>
                <w:sz w:val="24"/>
                <w:szCs w:val="22"/>
                <w:lang w:val="de-CH"/>
              </w:rPr>
            </w:pPr>
            <w:r w:rsidRPr="00E43ADD">
              <w:rPr>
                <w:rFonts w:asciiTheme="minorHAnsi" w:hAnsiTheme="minorHAnsi" w:cs="Calibri"/>
                <w:sz w:val="24"/>
                <w:szCs w:val="22"/>
                <w:lang w:val="de-CH"/>
              </w:rPr>
              <w:t xml:space="preserve">  </w:t>
            </w:r>
          </w:p>
        </w:tc>
      </w:tr>
    </w:tbl>
    <w:p w:rsidR="008A5321" w:rsidRPr="005449D3" w:rsidRDefault="008A5321" w:rsidP="008A5321">
      <w:pPr>
        <w:pStyle w:val="Text"/>
      </w:pPr>
    </w:p>
    <w:p w:rsidR="008A5321" w:rsidRDefault="008A5321" w:rsidP="008A5321">
      <w:pPr>
        <w:pStyle w:val="berschrift5"/>
      </w:pPr>
      <w:bookmarkStart w:id="8070" w:name="_Toc499017650"/>
      <w:r>
        <w:t>Rückgabestruktur</w:t>
      </w:r>
      <w:bookmarkEnd w:id="807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okremoGetBudget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budget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BudgetDto</w:t>
            </w: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1D7286" w:rsidRPr="00E43ADD" w:rsidTr="00E43ADD">
        <w:tc>
          <w:tcPr>
            <w:tcW w:w="2846"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spacing w:before="100" w:beforeAutospacing="1" w:after="100" w:afterAutospacing="1"/>
              <w:jc w:val="left"/>
              <w:rPr>
                <w:rFonts w:asciiTheme="minorHAnsi" w:hAnsiTheme="minorHAnsi" w:cs="Calibr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spacing w:before="100" w:beforeAutospacing="1" w:after="100" w:afterAutospacing="1"/>
              <w:jc w:val="left"/>
              <w:rPr>
                <w:rFonts w:asciiTheme="minorHAnsi" w:hAnsiTheme="minorHAnsi" w:cs="Calibr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spacing w:before="100" w:beforeAutospacing="1" w:after="100" w:afterAutospacing="1"/>
              <w:jc w:val="left"/>
              <w:rPr>
                <w:rFonts w:asciiTheme="minorHAnsi" w:hAnsiTheme="minorHAnsi" w:cs="Calibr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tcPr>
          <w:p w:rsidR="001D7286" w:rsidRPr="00E43ADD" w:rsidRDefault="001D7286" w:rsidP="00E43ADD">
            <w:pPr>
              <w:spacing w:before="100" w:beforeAutospacing="1" w:after="100" w:afterAutospacing="1"/>
              <w:jc w:val="left"/>
              <w:rPr>
                <w:rFonts w:asciiTheme="minorHAnsi" w:hAnsiTheme="minorHAnsi" w:cs="Calibri"/>
                <w:sz w:val="24"/>
                <w:szCs w:val="22"/>
                <w:lang w:val="de-CH"/>
              </w:rPr>
            </w:pPr>
          </w:p>
        </w:tc>
      </w:tr>
    </w:tbl>
    <w:p w:rsidR="008A5321" w:rsidRDefault="00E43ADD" w:rsidP="00E43ADD">
      <w:pPr>
        <w:spacing w:before="100" w:beforeAutospacing="1" w:after="100" w:afterAutospacing="1"/>
        <w:jc w:val="left"/>
      </w:pPr>
      <w:r w:rsidRPr="00E43ADD">
        <w:rPr>
          <w:rFonts w:ascii="Times New Roman" w:hAnsi="Times New Roman"/>
          <w:sz w:val="24"/>
        </w:rPr>
        <w:t xml:space="preserve">  </w:t>
      </w:r>
    </w:p>
    <w:p w:rsidR="008A5321" w:rsidRDefault="008A5321" w:rsidP="008A5321">
      <w:pPr>
        <w:pStyle w:val="berschrift3"/>
      </w:pPr>
      <w:bookmarkStart w:id="8071" w:name="_Toc499017651"/>
      <w:r>
        <w:lastRenderedPageBreak/>
        <w:t>DeliverServiceInformation</w:t>
      </w:r>
      <w:bookmarkEnd w:id="8071"/>
    </w:p>
    <w:p w:rsidR="008A5321" w:rsidRDefault="008A5321" w:rsidP="008A5321">
      <w:pPr>
        <w:pStyle w:val="berschrift4"/>
      </w:pPr>
      <w:bookmarkStart w:id="8072" w:name="_Toc499017652"/>
      <w:r>
        <w:t>WebService Beschreibung</w:t>
      </w:r>
      <w:bookmarkEnd w:id="8072"/>
    </w:p>
    <w:p w:rsidR="008A5321" w:rsidRDefault="008A5321" w:rsidP="008A5321">
      <w:r>
        <w:t>Liefert Service Statusinformation wie Version und Antwortzeit.</w:t>
      </w:r>
    </w:p>
    <w:p w:rsidR="008A5321" w:rsidRDefault="008A5321" w:rsidP="008A5321"/>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Service Information liefern</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&lt;returns&gt;</w:t>
      </w:r>
      <w:r w:rsidRPr="00C01B30">
        <w:rPr>
          <w:rFonts w:ascii="Consolas" w:hAnsi="Consolas" w:cs="Consolas"/>
          <w:color w:val="008000"/>
          <w:sz w:val="19"/>
          <w:szCs w:val="19"/>
          <w:highlight w:val="white"/>
          <w:lang w:val="en-US"/>
        </w:rPr>
        <w:t>Service Informationsdaten</w:t>
      </w:r>
      <w:r w:rsidRPr="00C01B30">
        <w:rPr>
          <w:rFonts w:ascii="Consolas" w:hAnsi="Consolas" w:cs="Consolas"/>
          <w:color w:val="808080"/>
          <w:sz w:val="19"/>
          <w:szCs w:val="19"/>
          <w:highlight w:val="white"/>
          <w:lang w:val="en-US"/>
        </w:rPr>
        <w:t>&lt;/returns&gt;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w:t>
      </w:r>
      <w:r w:rsidRPr="00C01B30">
        <w:rPr>
          <w:rFonts w:ascii="Consolas" w:hAnsi="Consolas" w:cs="Consolas"/>
          <w:color w:val="2B91AF"/>
          <w:sz w:val="19"/>
          <w:szCs w:val="19"/>
          <w:highlight w:val="white"/>
          <w:lang w:val="en-US"/>
        </w:rPr>
        <w:t>OperationContract</w:t>
      </w:r>
      <w:r w:rsidRPr="00C01B30">
        <w:rPr>
          <w:rFonts w:ascii="Consolas" w:hAnsi="Consolas" w:cs="Consolas"/>
          <w:color w:val="000000"/>
          <w:sz w:val="19"/>
          <w:szCs w:val="19"/>
          <w:highlight w:val="white"/>
          <w:lang w:val="en-US"/>
        </w:rPr>
        <w:t>]</w:t>
      </w:r>
    </w:p>
    <w:p w:rsidR="008A5321" w:rsidRDefault="008A5321" w:rsidP="008A5321">
      <w:pPr>
        <w:rPr>
          <w:rFonts w:ascii="Consolas" w:hAnsi="Consolas" w:cs="Consolas"/>
          <w:color w:val="000000"/>
          <w:sz w:val="19"/>
          <w:szCs w:val="19"/>
        </w:rPr>
      </w:pPr>
      <w:r>
        <w:rPr>
          <w:rFonts w:ascii="Consolas" w:hAnsi="Consolas" w:cs="Consolas"/>
          <w:color w:val="2B91AF"/>
          <w:sz w:val="19"/>
          <w:szCs w:val="19"/>
          <w:highlight w:val="white"/>
        </w:rPr>
        <w:t>ServiceInformation</w:t>
      </w:r>
      <w:r>
        <w:rPr>
          <w:rFonts w:ascii="Consolas" w:hAnsi="Consolas" w:cs="Consolas"/>
          <w:color w:val="000000"/>
          <w:sz w:val="19"/>
          <w:szCs w:val="19"/>
          <w:highlight w:val="white"/>
        </w:rPr>
        <w:t xml:space="preserve"> DeliverServiceInformation();</w:t>
      </w:r>
    </w:p>
    <w:p w:rsidR="008A5321" w:rsidRDefault="008A5321" w:rsidP="008A5321">
      <w:pPr>
        <w:pStyle w:val="berschrift5"/>
      </w:pPr>
      <w:bookmarkStart w:id="8073" w:name="_Toc499017653"/>
      <w:r>
        <w:t>Inputstruktur</w:t>
      </w:r>
      <w:bookmarkEnd w:id="8073"/>
    </w:p>
    <w:p w:rsidR="008A5321" w:rsidRPr="005449D3" w:rsidRDefault="008A5321" w:rsidP="008A5321">
      <w:pPr>
        <w:pStyle w:val="Text"/>
      </w:pPr>
    </w:p>
    <w:p w:rsidR="008A5321" w:rsidRPr="008A5321" w:rsidRDefault="008A5321" w:rsidP="008A5321">
      <w:pPr>
        <w:pStyle w:val="berschrift5"/>
      </w:pPr>
      <w:bookmarkStart w:id="8074" w:name="_Toc499017654"/>
      <w:r>
        <w:t>Rückgabestruktur</w:t>
      </w:r>
      <w:bookmarkEnd w:id="80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Required</w:t>
            </w:r>
            <w:r w:rsidRPr="001D7286">
              <w:rPr>
                <w:rFonts w:ascii="Times New Roman" w:hAnsi="Times New Roman"/>
                <w:sz w:val="24"/>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ServiceInformation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DatabaseConnection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Consolas" w:hAnsi="Consolas" w:cs="Consolas"/>
                <w:color w:val="2B91AF"/>
                <w:sz w:val="19"/>
                <w:szCs w:val="19"/>
                <w:lang w:eastAsia="de-CH"/>
              </w:rPr>
            </w:pPr>
            <w:r w:rsidRPr="001D7286">
              <w:rPr>
                <w:rFonts w:ascii="Consolas" w:hAnsi="Consolas" w:cs="Consolas"/>
                <w:color w:val="2B91AF"/>
                <w:sz w:val="19"/>
                <w:szCs w:val="19"/>
                <w:lang w:eastAsia="de-CH"/>
              </w:rPr>
              <w:t xml:space="preserve">DatabaseConnectionInfo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Connection information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DatabaseInstance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Consolas" w:hAnsi="Consolas" w:cs="Consolas"/>
                <w:color w:val="2B91AF"/>
                <w:sz w:val="19"/>
                <w:szCs w:val="19"/>
                <w:lang w:eastAsia="de-CH"/>
              </w:rPr>
            </w:pPr>
            <w:r w:rsidRPr="001D7286">
              <w:rPr>
                <w:rFonts w:ascii="Consolas" w:hAnsi="Consolas" w:cs="Consolas"/>
                <w:color w:val="2B91AF"/>
                <w:sz w:val="19"/>
                <w:szCs w:val="19"/>
                <w:lang w:eastAsia="de-CH"/>
              </w:rPr>
              <w:t xml:space="preserve">DatabaseInstanceInfo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Instance information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OpenLeaseDatabaseVersion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OL DB Version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ServiceVersion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Assembly Version of Service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heme="minorHAnsi" w:hAnsiTheme="minorHAnsi" w:cs="Calibri"/>
                <w:sz w:val="24"/>
                <w:szCs w:val="22"/>
                <w:lang w:val="de-CH"/>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Consolas" w:hAnsi="Consolas" w:cs="Consolas"/>
                <w:color w:val="2B91AF"/>
                <w:sz w:val="19"/>
                <w:szCs w:val="19"/>
                <w:lang w:eastAsia="de-CH"/>
              </w:rPr>
              <w:t xml:space="preserve">DatabaseConnectionInfo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clientVersion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Client Version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C01B30"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directConnection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1D7286" w:rsidRPr="00C01B30" w:rsidRDefault="001D7286" w:rsidP="001D7286">
            <w:pPr>
              <w:spacing w:before="100" w:beforeAutospacing="1" w:after="100" w:afterAutospacing="1"/>
              <w:jc w:val="left"/>
              <w:rPr>
                <w:rFonts w:ascii="Times New Roman" w:hAnsi="Times New Roman"/>
                <w:sz w:val="24"/>
                <w:lang w:val="en-US"/>
              </w:rPr>
            </w:pPr>
            <w:r w:rsidRPr="00C01B30">
              <w:rPr>
                <w:rFonts w:asciiTheme="minorHAnsi" w:hAnsiTheme="minorHAnsi" w:cs="Calibri"/>
                <w:sz w:val="24"/>
                <w:szCs w:val="22"/>
                <w:lang w:val="en-US"/>
              </w:rPr>
              <w:t xml:space="preserve">Direct or Oracle Client connection </w:t>
            </w:r>
          </w:p>
        </w:tc>
        <w:tc>
          <w:tcPr>
            <w:tcW w:w="1181" w:type="dxa"/>
            <w:tcBorders>
              <w:top w:val="single" w:sz="4" w:space="0" w:color="auto"/>
              <w:left w:val="single" w:sz="4" w:space="0" w:color="auto"/>
              <w:bottom w:val="single" w:sz="4" w:space="0" w:color="auto"/>
              <w:right w:val="single" w:sz="4" w:space="0" w:color="auto"/>
            </w:tcBorders>
            <w:hideMark/>
          </w:tcPr>
          <w:p w:rsidR="001D7286" w:rsidRPr="00C01B30" w:rsidRDefault="001D7286" w:rsidP="001D7286">
            <w:pPr>
              <w:spacing w:before="100" w:beforeAutospacing="1" w:after="100" w:afterAutospacing="1"/>
              <w:jc w:val="left"/>
              <w:rPr>
                <w:rFonts w:ascii="Times New Roman" w:hAnsi="Times New Roman"/>
                <w:sz w:val="24"/>
                <w:lang w:val="en-US"/>
              </w:rPr>
            </w:pPr>
            <w:r w:rsidRPr="00C01B30">
              <w:rPr>
                <w:rFonts w:asciiTheme="minorHAnsi" w:hAnsiTheme="minorHAnsi" w:cs="Calibri"/>
                <w:sz w:val="24"/>
                <w:szCs w:val="22"/>
                <w:lang w:val="en-US"/>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C01B30" w:rsidRDefault="001D7286" w:rsidP="001D7286">
            <w:pPr>
              <w:spacing w:before="100" w:beforeAutospacing="1" w:after="100" w:afterAutospacing="1"/>
              <w:jc w:val="left"/>
              <w:rPr>
                <w:rFonts w:ascii="Times New Roman" w:hAnsi="Times New Roman"/>
                <w:sz w:val="24"/>
                <w:lang w:val="en-US"/>
              </w:rPr>
            </w:pPr>
            <w:r w:rsidRPr="00C01B30">
              <w:rPr>
                <w:rFonts w:asciiTheme="minorHAnsi" w:hAnsiTheme="minorHAnsi" w:cs="Calibr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hostName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Host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C01B30"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latency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D7286" w:rsidRPr="00C01B30" w:rsidRDefault="001D7286" w:rsidP="001D7286">
            <w:pPr>
              <w:spacing w:before="100" w:beforeAutospacing="1" w:after="100" w:afterAutospacing="1"/>
              <w:jc w:val="left"/>
              <w:rPr>
                <w:rFonts w:ascii="Times New Roman" w:hAnsi="Times New Roman"/>
                <w:sz w:val="24"/>
                <w:lang w:val="en-US"/>
              </w:rPr>
            </w:pPr>
            <w:r w:rsidRPr="00C01B30">
              <w:rPr>
                <w:rFonts w:asciiTheme="minorHAnsi" w:hAnsiTheme="minorHAnsi" w:cs="Calibri"/>
                <w:sz w:val="24"/>
                <w:szCs w:val="22"/>
                <w:lang w:val="en-US"/>
              </w:rPr>
              <w:t xml:space="preserve">Roundtrip time for the most basic query </w:t>
            </w:r>
          </w:p>
        </w:tc>
        <w:tc>
          <w:tcPr>
            <w:tcW w:w="1181" w:type="dxa"/>
            <w:tcBorders>
              <w:top w:val="single" w:sz="4" w:space="0" w:color="auto"/>
              <w:left w:val="single" w:sz="4" w:space="0" w:color="auto"/>
              <w:bottom w:val="single" w:sz="4" w:space="0" w:color="auto"/>
              <w:right w:val="single" w:sz="4" w:space="0" w:color="auto"/>
            </w:tcBorders>
            <w:hideMark/>
          </w:tcPr>
          <w:p w:rsidR="001D7286" w:rsidRPr="00C01B30" w:rsidRDefault="001D7286" w:rsidP="001D7286">
            <w:pPr>
              <w:spacing w:before="100" w:beforeAutospacing="1" w:after="100" w:afterAutospacing="1"/>
              <w:jc w:val="left"/>
              <w:rPr>
                <w:rFonts w:ascii="Times New Roman" w:hAnsi="Times New Roman"/>
                <w:sz w:val="24"/>
                <w:lang w:val="en-US"/>
              </w:rPr>
            </w:pPr>
            <w:r w:rsidRPr="00C01B30">
              <w:rPr>
                <w:rFonts w:asciiTheme="minorHAnsi" w:hAnsiTheme="minorHAnsi" w:cs="Calibri"/>
                <w:sz w:val="24"/>
                <w:szCs w:val="22"/>
                <w:lang w:val="en-US"/>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C01B30" w:rsidRDefault="001D7286" w:rsidP="001D7286">
            <w:pPr>
              <w:spacing w:before="100" w:beforeAutospacing="1" w:after="100" w:afterAutospacing="1"/>
              <w:jc w:val="left"/>
              <w:rPr>
                <w:rFonts w:ascii="Times New Roman" w:hAnsi="Times New Roman"/>
                <w:sz w:val="24"/>
                <w:lang w:val="en-US"/>
              </w:rPr>
            </w:pPr>
            <w:r w:rsidRPr="00C01B30">
              <w:rPr>
                <w:rFonts w:asciiTheme="minorHAnsi" w:hAnsiTheme="minorHAnsi" w:cs="Calibr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orahome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Oracle Home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port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Port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sid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DB Instance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imes New Roman" w:hAnsi="Times New Roman"/>
                <w:sz w:val="24"/>
              </w:rPr>
              <w:t> </w:t>
            </w:r>
            <w:r w:rsidRPr="001D7286">
              <w:rPr>
                <w:rFonts w:ascii="Consolas" w:hAnsi="Consolas" w:cs="Consolas"/>
                <w:color w:val="2B91AF"/>
                <w:sz w:val="19"/>
                <w:szCs w:val="19"/>
                <w:lang w:eastAsia="de-CH"/>
              </w:rPr>
              <w:t xml:space="preserve">DatabaseInstanceInfo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hostName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Host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instanceName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Instance Name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r w:rsidR="001D7286" w:rsidRPr="001D7286" w:rsidTr="001D7286">
        <w:tc>
          <w:tcPr>
            <w:tcW w:w="2846"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version </w:t>
            </w:r>
          </w:p>
        </w:tc>
        <w:tc>
          <w:tcPr>
            <w:tcW w:w="1723"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Version of DB Vendor </w:t>
            </w:r>
          </w:p>
        </w:tc>
        <w:tc>
          <w:tcPr>
            <w:tcW w:w="1181" w:type="dxa"/>
            <w:tcBorders>
              <w:top w:val="single" w:sz="4" w:space="0" w:color="auto"/>
              <w:left w:val="single" w:sz="4" w:space="0" w:color="auto"/>
              <w:bottom w:val="single" w:sz="4" w:space="0" w:color="auto"/>
              <w:right w:val="single" w:sz="4" w:space="0" w:color="auto"/>
            </w:tcBorders>
            <w:hideMark/>
          </w:tcPr>
          <w:p w:rsidR="001D7286" w:rsidRPr="001D7286" w:rsidRDefault="001D7286" w:rsidP="001D7286">
            <w:pPr>
              <w:spacing w:before="100" w:beforeAutospacing="1" w:after="100" w:afterAutospacing="1"/>
              <w:jc w:val="left"/>
              <w:rPr>
                <w:rFonts w:ascii="Times New Roman" w:hAnsi="Times New Roman"/>
                <w:sz w:val="24"/>
              </w:rPr>
            </w:pPr>
            <w:r w:rsidRPr="001D7286">
              <w:rPr>
                <w:rFonts w:asciiTheme="minorHAnsi" w:hAnsiTheme="minorHAnsi" w:cs="Calibri"/>
                <w:sz w:val="24"/>
                <w:szCs w:val="22"/>
                <w:lang w:val="de-CH"/>
              </w:rPr>
              <w:t xml:space="preserve">  </w:t>
            </w:r>
          </w:p>
        </w:tc>
      </w:tr>
    </w:tbl>
    <w:p w:rsidR="001D7286" w:rsidRPr="001D7286" w:rsidRDefault="001D7286" w:rsidP="001D7286">
      <w:pPr>
        <w:spacing w:before="100" w:beforeAutospacing="1" w:after="100" w:afterAutospacing="1"/>
        <w:jc w:val="left"/>
        <w:rPr>
          <w:rFonts w:ascii="Times New Roman" w:hAnsi="Times New Roman"/>
          <w:sz w:val="24"/>
        </w:rPr>
      </w:pPr>
      <w:r w:rsidRPr="001D7286">
        <w:rPr>
          <w:rFonts w:ascii="Times New Roman" w:hAnsi="Times New Roman"/>
          <w:sz w:val="24"/>
        </w:rPr>
        <w:t xml:space="preserve">  </w:t>
      </w:r>
    </w:p>
    <w:p w:rsidR="001D7286" w:rsidRPr="001D7286" w:rsidRDefault="001D7286" w:rsidP="001D7286">
      <w:pPr>
        <w:spacing w:before="100" w:beforeAutospacing="1" w:after="100" w:afterAutospacing="1"/>
        <w:jc w:val="left"/>
        <w:rPr>
          <w:rFonts w:ascii="Times New Roman" w:hAnsi="Times New Roman"/>
          <w:sz w:val="24"/>
        </w:rPr>
      </w:pPr>
    </w:p>
    <w:p w:rsidR="008A5321" w:rsidRDefault="008A5321" w:rsidP="00EF703F">
      <w:pPr>
        <w:rPr>
          <w:lang w:val="en-US"/>
        </w:rPr>
      </w:pPr>
    </w:p>
    <w:p w:rsidR="008A5321" w:rsidRDefault="008A5321" w:rsidP="008A5321">
      <w:pPr>
        <w:pStyle w:val="Text"/>
        <w:rPr>
          <w:rFonts w:asciiTheme="minorHAnsi" w:hAnsiTheme="minorHAnsi"/>
          <w:szCs w:val="22"/>
        </w:rPr>
      </w:pPr>
    </w:p>
    <w:p w:rsidR="008A5321" w:rsidRDefault="008A5321" w:rsidP="008A5321">
      <w:pPr>
        <w:pStyle w:val="berschrift3"/>
      </w:pPr>
      <w:bookmarkStart w:id="8075" w:name="_Toc499017655"/>
      <w:r>
        <w:t>getTranslations</w:t>
      </w:r>
      <w:bookmarkEnd w:id="8075"/>
    </w:p>
    <w:p w:rsidR="008A5321" w:rsidRDefault="008A5321" w:rsidP="008A5321">
      <w:pPr>
        <w:pStyle w:val="berschrift4"/>
      </w:pPr>
      <w:bookmarkStart w:id="8076" w:name="_Toc499017656"/>
      <w:r>
        <w:t>WebService Beschreibung</w:t>
      </w:r>
      <w:bookmarkEnd w:id="8076"/>
    </w:p>
    <w:p w:rsidR="008A5321" w:rsidRDefault="00E43ADD" w:rsidP="008A5321">
      <w:r>
        <w:t>Liefert alle Übersetzungen für GUI-Felder und Beschriftungen.</w:t>
      </w:r>
    </w:p>
    <w:p w:rsidR="008A5321" w:rsidRDefault="008A5321" w:rsidP="008A5321"/>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returns all GUI-Field Translations</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by this query</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select ctfoid.frontid,typ,verbaldescription MASTER, replaceterm TRANSLATION,replaceblob,isocode </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FROM ctfoid,cttfoid,ctlang where ctfoid.frontid=cttfoid.frontid and ctlang.sysctlang=cttfoid.sysctlang and flagtranslate=1 order by ctfoid.frontid;</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&lt;returns&gt;</w:t>
      </w:r>
      <w:r w:rsidRPr="00C01B30">
        <w:rPr>
          <w:rFonts w:ascii="Consolas" w:hAnsi="Consolas" w:cs="Consolas"/>
          <w:color w:val="008000"/>
          <w:sz w:val="19"/>
          <w:szCs w:val="19"/>
          <w:highlight w:val="white"/>
          <w:lang w:val="en-US"/>
        </w:rPr>
        <w:t>oTranslationDto</w:t>
      </w:r>
      <w:r w:rsidRPr="00C01B30">
        <w:rPr>
          <w:rFonts w:ascii="Consolas" w:hAnsi="Consolas" w:cs="Consolas"/>
          <w:color w:val="808080"/>
          <w:sz w:val="19"/>
          <w:szCs w:val="19"/>
          <w:highlight w:val="white"/>
          <w:lang w:val="en-US"/>
        </w:rPr>
        <w:t>&lt;/returns&gt;</w:t>
      </w:r>
    </w:p>
    <w:p w:rsidR="008A5321" w:rsidRPr="00C01B30" w:rsidRDefault="008A5321" w:rsidP="008A532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w:t>
      </w:r>
      <w:r w:rsidRPr="00C01B30">
        <w:rPr>
          <w:rFonts w:ascii="Consolas" w:hAnsi="Consolas" w:cs="Consolas"/>
          <w:color w:val="2B91AF"/>
          <w:sz w:val="19"/>
          <w:szCs w:val="19"/>
          <w:highlight w:val="white"/>
          <w:lang w:val="en-US"/>
        </w:rPr>
        <w:t>OperationContract</w:t>
      </w:r>
      <w:r w:rsidRPr="00C01B30">
        <w:rPr>
          <w:rFonts w:ascii="Consolas" w:hAnsi="Consolas" w:cs="Consolas"/>
          <w:color w:val="000000"/>
          <w:sz w:val="19"/>
          <w:szCs w:val="19"/>
          <w:highlight w:val="white"/>
          <w:lang w:val="en-US"/>
        </w:rPr>
        <w:t>]</w:t>
      </w:r>
    </w:p>
    <w:p w:rsidR="008A5321" w:rsidRDefault="008A5321" w:rsidP="008A5321">
      <w:pPr>
        <w:rPr>
          <w:rFonts w:ascii="Consolas" w:hAnsi="Consolas" w:cs="Consolas"/>
          <w:color w:val="000000"/>
          <w:sz w:val="19"/>
          <w:szCs w:val="19"/>
        </w:rPr>
      </w:pPr>
      <w:r>
        <w:rPr>
          <w:rFonts w:ascii="Consolas" w:hAnsi="Consolas" w:cs="Consolas"/>
          <w:color w:val="2B91AF"/>
          <w:sz w:val="19"/>
          <w:szCs w:val="19"/>
          <w:highlight w:val="white"/>
        </w:rPr>
        <w:t>oTranslationDto</w:t>
      </w:r>
      <w:r>
        <w:rPr>
          <w:rFonts w:ascii="Consolas" w:hAnsi="Consolas" w:cs="Consolas"/>
          <w:color w:val="000000"/>
          <w:sz w:val="19"/>
          <w:szCs w:val="19"/>
          <w:highlight w:val="white"/>
        </w:rPr>
        <w:t xml:space="preserve"> getTranslations();</w:t>
      </w:r>
    </w:p>
    <w:p w:rsidR="008A5321" w:rsidRDefault="008A5321" w:rsidP="008A5321">
      <w:pPr>
        <w:pStyle w:val="berschrift5"/>
      </w:pPr>
      <w:bookmarkStart w:id="8077" w:name="_Toc499017657"/>
      <w:r>
        <w:t>Inputstruktur</w:t>
      </w:r>
      <w:bookmarkEnd w:id="8077"/>
    </w:p>
    <w:p w:rsidR="008A5321" w:rsidRPr="005449D3" w:rsidRDefault="008A5321" w:rsidP="008A5321">
      <w:pPr>
        <w:pStyle w:val="Text"/>
      </w:pPr>
    </w:p>
    <w:p w:rsidR="008A5321" w:rsidRDefault="008A5321" w:rsidP="008A5321">
      <w:pPr>
        <w:pStyle w:val="berschrift5"/>
      </w:pPr>
      <w:bookmarkStart w:id="8078" w:name="_Toc499017658"/>
      <w:r>
        <w:t>Rückgabestruktur</w:t>
      </w:r>
      <w:bookmarkEnd w:id="807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oTranslationDto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C01B30"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translations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List&lt;TranslationDto&gt; </w:t>
            </w:r>
          </w:p>
        </w:tc>
        <w:tc>
          <w:tcPr>
            <w:tcW w:w="1809" w:type="dxa"/>
            <w:tcBorders>
              <w:top w:val="single" w:sz="4" w:space="0" w:color="auto"/>
              <w:left w:val="single" w:sz="4" w:space="0" w:color="auto"/>
              <w:bottom w:val="single" w:sz="4" w:space="0" w:color="auto"/>
              <w:right w:val="single" w:sz="4" w:space="0" w:color="auto"/>
            </w:tcBorders>
            <w:hideMark/>
          </w:tcPr>
          <w:p w:rsidR="00E43ADD" w:rsidRPr="00C01B30" w:rsidRDefault="00E43ADD" w:rsidP="00E43ADD">
            <w:pPr>
              <w:spacing w:before="100" w:beforeAutospacing="1" w:after="100" w:afterAutospacing="1"/>
              <w:jc w:val="left"/>
              <w:rPr>
                <w:rFonts w:ascii="Times New Roman" w:hAnsi="Times New Roman"/>
                <w:sz w:val="24"/>
                <w:lang w:val="en-US"/>
              </w:rPr>
            </w:pPr>
            <w:r w:rsidRPr="00C01B30">
              <w:rPr>
                <w:rFonts w:asciiTheme="minorHAnsi" w:hAnsiTheme="minorHAnsi" w:cs="Calibri"/>
                <w:sz w:val="24"/>
                <w:szCs w:val="22"/>
                <w:lang w:val="en-US"/>
              </w:rPr>
              <w:t xml:space="preserve">List of all fields to translate </w:t>
            </w:r>
          </w:p>
        </w:tc>
        <w:tc>
          <w:tcPr>
            <w:tcW w:w="1181" w:type="dxa"/>
            <w:tcBorders>
              <w:top w:val="single" w:sz="4" w:space="0" w:color="auto"/>
              <w:left w:val="single" w:sz="4" w:space="0" w:color="auto"/>
              <w:bottom w:val="single" w:sz="4" w:space="0" w:color="auto"/>
              <w:right w:val="single" w:sz="4" w:space="0" w:color="auto"/>
            </w:tcBorders>
            <w:hideMark/>
          </w:tcPr>
          <w:p w:rsidR="00E43ADD" w:rsidRPr="00C01B30" w:rsidRDefault="00E43ADD" w:rsidP="00E43ADD">
            <w:pPr>
              <w:spacing w:before="100" w:beforeAutospacing="1" w:after="100" w:afterAutospacing="1"/>
              <w:jc w:val="left"/>
              <w:rPr>
                <w:rFonts w:ascii="Times New Roman" w:hAnsi="Times New Roman"/>
                <w:sz w:val="24"/>
                <w:lang w:val="en-US"/>
              </w:rPr>
            </w:pPr>
            <w:r w:rsidRPr="00C01B30">
              <w:rPr>
                <w:rFonts w:asciiTheme="minorHAnsi" w:hAnsiTheme="minorHAnsi" w:cs="Calibri"/>
                <w:sz w:val="24"/>
                <w:szCs w:val="22"/>
                <w:lang w:val="en-US"/>
              </w:rPr>
              <w:t xml:space="preserve">  </w:t>
            </w:r>
          </w:p>
        </w:tc>
      </w:tr>
    </w:tbl>
    <w:p w:rsidR="008A5321" w:rsidRPr="00C01B30" w:rsidRDefault="00E43ADD" w:rsidP="00E43ADD">
      <w:pPr>
        <w:spacing w:before="100" w:beforeAutospacing="1" w:after="100" w:afterAutospacing="1"/>
        <w:jc w:val="left"/>
        <w:rPr>
          <w:rFonts w:asciiTheme="minorHAnsi" w:hAnsiTheme="minorHAnsi"/>
          <w:szCs w:val="22"/>
          <w:lang w:val="en-US"/>
        </w:rPr>
      </w:pPr>
      <w:r w:rsidRPr="00C01B30">
        <w:rPr>
          <w:rFonts w:ascii="Times New Roman" w:hAnsi="Times New Roman"/>
          <w:sz w:val="24"/>
          <w:lang w:val="en-US"/>
        </w:rPr>
        <w:t xml:space="preserve">  </w:t>
      </w:r>
    </w:p>
    <w:p w:rsidR="008A5321" w:rsidRDefault="008A5321" w:rsidP="008A5321">
      <w:pPr>
        <w:pStyle w:val="berschrift3"/>
      </w:pPr>
      <w:bookmarkStart w:id="8079" w:name="_Toc499017659"/>
      <w:r>
        <w:t>getQuotes</w:t>
      </w:r>
      <w:bookmarkEnd w:id="8079"/>
    </w:p>
    <w:p w:rsidR="008A5321" w:rsidRDefault="008A5321" w:rsidP="008A5321">
      <w:pPr>
        <w:pStyle w:val="berschrift4"/>
      </w:pPr>
      <w:bookmarkStart w:id="8080" w:name="_Toc499017660"/>
      <w:r>
        <w:t>WebService Beschreibung</w:t>
      </w:r>
      <w:bookmarkEnd w:id="8080"/>
    </w:p>
    <w:p w:rsidR="008A5321" w:rsidRDefault="00E43ADD" w:rsidP="008A5321">
      <w:r>
        <w:t>Liefert alle Konstanten</w:t>
      </w:r>
      <w:r w:rsidR="008A5321">
        <w:t>.</w:t>
      </w:r>
    </w:p>
    <w:p w:rsidR="008A5321" w:rsidRDefault="008A5321" w:rsidP="008A5321"/>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 all quotes</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A5321" w:rsidRDefault="008A5321" w:rsidP="008A5321">
      <w:pPr>
        <w:autoSpaceDE w:val="0"/>
        <w:autoSpaceDN w:val="0"/>
        <w:adjustRightInd w:val="0"/>
        <w:jc w:val="left"/>
        <w:rPr>
          <w:rFonts w:ascii="Consolas" w:hAnsi="Consolas" w:cs="Consolas"/>
          <w:color w:val="000000"/>
          <w:sz w:val="19"/>
          <w:szCs w:val="19"/>
          <w:highlight w:val="white"/>
        </w:rPr>
      </w:pPr>
      <w:r>
        <w:rPr>
          <w:rFonts w:ascii="Consolas" w:hAnsi="Consolas" w:cs="Consolas"/>
          <w:color w:val="2B91AF"/>
          <w:sz w:val="19"/>
          <w:szCs w:val="19"/>
          <w:highlight w:val="white"/>
        </w:rPr>
        <w:t>olistQuoteInfoDto</w:t>
      </w:r>
      <w:r>
        <w:rPr>
          <w:rFonts w:ascii="Consolas" w:hAnsi="Consolas" w:cs="Consolas"/>
          <w:color w:val="000000"/>
          <w:sz w:val="19"/>
          <w:szCs w:val="19"/>
          <w:highlight w:val="white"/>
        </w:rPr>
        <w:t xml:space="preserve"> getQuotes();</w:t>
      </w:r>
    </w:p>
    <w:p w:rsidR="008A5321" w:rsidRDefault="008A5321" w:rsidP="008A5321">
      <w:pPr>
        <w:rPr>
          <w:rFonts w:ascii="Consolas" w:hAnsi="Consolas" w:cs="Consolas"/>
          <w:color w:val="000000"/>
          <w:sz w:val="19"/>
          <w:szCs w:val="19"/>
        </w:rPr>
      </w:pPr>
    </w:p>
    <w:p w:rsidR="008A5321" w:rsidRDefault="008A5321" w:rsidP="008A5321">
      <w:pPr>
        <w:pStyle w:val="berschrift5"/>
      </w:pPr>
      <w:bookmarkStart w:id="8081" w:name="_Toc499017661"/>
      <w:r>
        <w:t>Inputstruktur</w:t>
      </w:r>
      <w:bookmarkEnd w:id="8081"/>
    </w:p>
    <w:p w:rsidR="008A5321" w:rsidRPr="005449D3" w:rsidRDefault="008A5321" w:rsidP="008A5321">
      <w:pPr>
        <w:pStyle w:val="Text"/>
      </w:pPr>
    </w:p>
    <w:p w:rsidR="008A5321" w:rsidRDefault="008A5321" w:rsidP="008A5321">
      <w:pPr>
        <w:pStyle w:val="berschrift5"/>
      </w:pPr>
      <w:bookmarkStart w:id="8082" w:name="_Toc499017662"/>
      <w:r>
        <w:t>Rückgabestruktur</w:t>
      </w:r>
      <w:bookmarkEnd w:id="808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Required</w:t>
            </w:r>
            <w:r w:rsidRPr="00E43ADD">
              <w:rPr>
                <w:rFonts w:ascii="Times New Roman" w:hAnsi="Times New Roman"/>
                <w:sz w:val="24"/>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Consolas" w:hAnsi="Consolas" w:cs="Consolas"/>
                <w:color w:val="2B91AF"/>
                <w:sz w:val="19"/>
                <w:szCs w:val="19"/>
                <w:lang w:eastAsia="de-CH"/>
              </w:rPr>
              <w:t xml:space="preserve">olistQuoteInfoDto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r w:rsidR="00E43ADD" w:rsidRPr="00E43ADD" w:rsidTr="00E43ADD">
        <w:tc>
          <w:tcPr>
            <w:tcW w:w="2846"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quotes </w:t>
            </w:r>
          </w:p>
        </w:tc>
        <w:tc>
          <w:tcPr>
            <w:tcW w:w="1723"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List&lt;QuoteInfoDto&gt; </w:t>
            </w:r>
          </w:p>
        </w:tc>
        <w:tc>
          <w:tcPr>
            <w:tcW w:w="1809"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Pr>
                <w:rFonts w:asciiTheme="minorHAnsi" w:hAnsiTheme="minorHAnsi" w:cs="Calibri"/>
                <w:sz w:val="24"/>
                <w:szCs w:val="22"/>
                <w:lang w:val="de-CH"/>
              </w:rPr>
              <w:t>Liste von Quoten/Konstanten gü</w:t>
            </w:r>
            <w:r w:rsidRPr="00E43ADD">
              <w:rPr>
                <w:rFonts w:asciiTheme="minorHAnsi" w:hAnsiTheme="minorHAnsi" w:cs="Calibri"/>
                <w:sz w:val="24"/>
                <w:szCs w:val="22"/>
                <w:lang w:val="de-CH"/>
              </w:rPr>
              <w:t xml:space="preserve">ltig ab jetzt </w:t>
            </w:r>
          </w:p>
        </w:tc>
        <w:tc>
          <w:tcPr>
            <w:tcW w:w="1181" w:type="dxa"/>
            <w:tcBorders>
              <w:top w:val="single" w:sz="4" w:space="0" w:color="auto"/>
              <w:left w:val="single" w:sz="4" w:space="0" w:color="auto"/>
              <w:bottom w:val="single" w:sz="4" w:space="0" w:color="auto"/>
              <w:right w:val="single" w:sz="4" w:space="0" w:color="auto"/>
            </w:tcBorders>
            <w:hideMark/>
          </w:tcPr>
          <w:p w:rsidR="00E43ADD" w:rsidRPr="00E43ADD" w:rsidRDefault="00E43ADD" w:rsidP="00E43ADD">
            <w:pPr>
              <w:spacing w:before="100" w:beforeAutospacing="1" w:after="100" w:afterAutospacing="1"/>
              <w:jc w:val="left"/>
              <w:rPr>
                <w:rFonts w:ascii="Times New Roman" w:hAnsi="Times New Roman"/>
                <w:sz w:val="24"/>
              </w:rPr>
            </w:pPr>
            <w:r w:rsidRPr="00E43ADD">
              <w:rPr>
                <w:rFonts w:asciiTheme="minorHAnsi" w:hAnsiTheme="minorHAnsi" w:cs="Calibri"/>
                <w:sz w:val="24"/>
                <w:szCs w:val="22"/>
                <w:lang w:val="de-CH"/>
              </w:rPr>
              <w:t xml:space="preserve">  </w:t>
            </w:r>
          </w:p>
        </w:tc>
      </w:tr>
    </w:tbl>
    <w:p w:rsidR="008A5321" w:rsidRDefault="008A5321" w:rsidP="008A5321">
      <w:pPr>
        <w:jc w:val="left"/>
      </w:pPr>
    </w:p>
    <w:p w:rsidR="008A5321" w:rsidRDefault="008A5321" w:rsidP="008A5321">
      <w:pPr>
        <w:pStyle w:val="Text"/>
        <w:rPr>
          <w:rFonts w:asciiTheme="minorHAnsi" w:hAnsiTheme="minorHAnsi"/>
          <w:szCs w:val="22"/>
        </w:rPr>
      </w:pPr>
    </w:p>
    <w:p w:rsidR="00F84EDC" w:rsidRDefault="00F84EDC" w:rsidP="00F84EDC">
      <w:pPr>
        <w:pStyle w:val="berschrift2"/>
      </w:pPr>
      <w:bookmarkStart w:id="8083" w:name="_Toc499017663"/>
      <w:r>
        <w:t>Carconfigurator</w:t>
      </w:r>
      <w:r w:rsidR="00EF703F">
        <w:t xml:space="preserve"> (B2B)</w:t>
      </w:r>
      <w:bookmarkEnd w:id="8083"/>
    </w:p>
    <w:p w:rsidR="00EF703F" w:rsidRPr="00EF703F" w:rsidRDefault="00EF703F" w:rsidP="00EF703F">
      <w:r>
        <w:t>Zusammenfassung von Methoden zum Aufbau eines Konfigurators aus variablen Objektdaten.</w:t>
      </w:r>
    </w:p>
    <w:p w:rsidR="00F84EDC" w:rsidRDefault="00F84EDC" w:rsidP="00F84EDC">
      <w:pPr>
        <w:pStyle w:val="berschrift2"/>
      </w:pPr>
      <w:bookmarkStart w:id="8084" w:name="_Toc499017664"/>
      <w:r>
        <w:t>changeAngebotService</w:t>
      </w:r>
      <w:r w:rsidR="00EF703F">
        <w:t xml:space="preserve"> (EAI und B2B)</w:t>
      </w:r>
      <w:bookmarkEnd w:id="8084"/>
    </w:p>
    <w:p w:rsidR="00EF703F" w:rsidRDefault="00EF703F" w:rsidP="00EF703F">
      <w:r>
        <w:t>Zusammenfassung von Methoden die für den Änderungsprozess eines Angebots benötigt werden.</w:t>
      </w:r>
    </w:p>
    <w:p w:rsidR="00C848A9" w:rsidRDefault="00C848A9" w:rsidP="00EF703F">
      <w:r>
        <w:t>Dieser Service ist über Interop aus OpenLease aufrufbar.</w:t>
      </w:r>
    </w:p>
    <w:p w:rsidR="0047601F" w:rsidRDefault="0046627F" w:rsidP="0047601F">
      <w:pPr>
        <w:pStyle w:val="berschrift3"/>
      </w:pPr>
      <w:bookmarkStart w:id="8085" w:name="_Toc499017665"/>
      <w:r>
        <w:t>copyAngebot</w:t>
      </w:r>
      <w:bookmarkEnd w:id="8085"/>
    </w:p>
    <w:p w:rsidR="0047601F" w:rsidRDefault="0047601F" w:rsidP="0047601F">
      <w:pPr>
        <w:pStyle w:val="berschrift4"/>
      </w:pPr>
      <w:bookmarkStart w:id="8086" w:name="_Toc499017666"/>
      <w:r>
        <w:t>WebService Beschreibung</w:t>
      </w:r>
      <w:bookmarkEnd w:id="8086"/>
    </w:p>
    <w:p w:rsidR="0047601F" w:rsidRDefault="00AC28A7" w:rsidP="0047601F">
      <w:r>
        <w:t>Diese Methode erzeugt aus einem bestehenden Angebot vorbefüllt im Inputobjekt eine vollständige Kopie des Angebotes inklusive aller Varianten und passenden Verknüpfungen zu Interessenten und Kunden. Die Methoden copyAngebot und copyAngebotById verhalten sich generell gleich.</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Persistenzobjekte des Angebots und aller Angebotsvarianten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icopyAngebotDto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ocopyAngebotDto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ocopyAngebotDto</w:t>
      </w:r>
      <w:r w:rsidRPr="00A7642C">
        <w:rPr>
          <w:rFonts w:ascii="Consolas" w:hAnsi="Consolas" w:cs="Consolas"/>
          <w:color w:val="000000"/>
          <w:sz w:val="19"/>
          <w:szCs w:val="19"/>
          <w:highlight w:val="white"/>
          <w:lang w:val="en-US"/>
        </w:rPr>
        <w:t xml:space="preserve"> copyAngebot(DTO.</w:t>
      </w:r>
      <w:r w:rsidRPr="00A7642C">
        <w:rPr>
          <w:rFonts w:ascii="Consolas" w:hAnsi="Consolas" w:cs="Consolas"/>
          <w:color w:val="2B91AF"/>
          <w:sz w:val="19"/>
          <w:szCs w:val="19"/>
          <w:highlight w:val="white"/>
          <w:lang w:val="en-US"/>
        </w:rPr>
        <w:t>icopyAngebotDto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087" w:name="_Toc499017667"/>
      <w:r>
        <w:t>Inputstruktur</w:t>
      </w:r>
      <w:bookmarkEnd w:id="808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imes New Roman" w:hAnsi="Times New Roman"/>
                <w:sz w:val="24"/>
              </w:rPr>
              <w:t xml:space="preserve">  </w:t>
            </w:r>
            <w:r w:rsidRPr="00077A26">
              <w:rPr>
                <w:rFonts w:asciiTheme="minorHAnsi" w:hAnsiTheme="minorHAnsi"/>
                <w:sz w:val="24"/>
                <w:szCs w:val="22"/>
                <w:lang w:val="de-CH"/>
              </w:rPr>
              <w:t xml:space="preserve">  </w:t>
            </w:r>
          </w:p>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Required</w:t>
            </w:r>
            <w:r w:rsidRPr="00077A26">
              <w:rPr>
                <w:rFonts w:ascii="Times New Roman" w:hAnsi="Times New Roman"/>
                <w:sz w:val="24"/>
              </w:rPr>
              <w:t xml:space="preserve"> </w:t>
            </w:r>
          </w:p>
        </w:tc>
      </w:tr>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icopyAngebotDto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AngebotDto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Persistenzobjekt zu kopierendes Angebot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bl>
    <w:p w:rsidR="00077A26" w:rsidRPr="00077A26" w:rsidRDefault="00077A26" w:rsidP="00077A26"/>
    <w:p w:rsidR="0047601F" w:rsidRDefault="0047601F" w:rsidP="0047601F">
      <w:pPr>
        <w:pStyle w:val="berschrift5"/>
      </w:pPr>
      <w:bookmarkStart w:id="8088" w:name="_Toc499017668"/>
      <w:r>
        <w:t>Rückgabestruktur</w:t>
      </w:r>
      <w:bookmarkEnd w:id="80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ocopyAngebotDto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Persistenzobjekt Angebot </w:t>
            </w:r>
          </w:p>
        </w:tc>
      </w:tr>
    </w:tbl>
    <w:p w:rsidR="0047601F" w:rsidRDefault="0047601F" w:rsidP="0047601F">
      <w:pPr>
        <w:pStyle w:val="berschrift4"/>
      </w:pPr>
      <w:bookmarkStart w:id="8089" w:name="_Toc499017669"/>
      <w:r>
        <w:t>SOAP Beispiel</w:t>
      </w:r>
      <w:bookmarkEnd w:id="8089"/>
    </w:p>
    <w:p w:rsidR="0047601F" w:rsidRDefault="0047601F" w:rsidP="0047601F">
      <w:pPr>
        <w:pStyle w:val="berschrift5"/>
      </w:pPr>
      <w:bookmarkStart w:id="8090" w:name="_Toc499017670"/>
      <w:r>
        <w:t>Request:</w:t>
      </w:r>
      <w:bookmarkEnd w:id="8090"/>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091" w:name="_Toc499017671"/>
      <w:r>
        <w:t>Response</w:t>
      </w:r>
      <w:bookmarkEnd w:id="8091"/>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8092" w:name="_Toc499017672"/>
      <w:r>
        <w:t>copyAngebotById</w:t>
      </w:r>
      <w:bookmarkEnd w:id="8092"/>
    </w:p>
    <w:p w:rsidR="0047601F" w:rsidRDefault="0047601F" w:rsidP="0047601F">
      <w:pPr>
        <w:pStyle w:val="berschrift4"/>
      </w:pPr>
      <w:bookmarkStart w:id="8093" w:name="_Toc499017673"/>
      <w:r>
        <w:t>WebService Beschreibung</w:t>
      </w:r>
      <w:bookmarkEnd w:id="8093"/>
    </w:p>
    <w:p w:rsidR="0047601F" w:rsidRDefault="00AC28A7" w:rsidP="0047601F">
      <w:r>
        <w:t>Diese Methode erzeugt aus einem bestehenden Angebot eine vollständige Kopie des Angebots, es muss hierzu aber nur der Primärschlüssel des Angebots übergeben werden, ansonsten verhalten sich die Methoden copyAngebot und copyAngebotById gleich.</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Persistenzobjekte des Angebots und aller Angebotsvarianten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name="sysid"&gt;</w:t>
      </w:r>
      <w:r w:rsidRPr="0046627F">
        <w:rPr>
          <w:rFonts w:ascii="Consolas" w:hAnsi="Consolas" w:cs="Consolas"/>
          <w:color w:val="008000"/>
          <w:sz w:val="19"/>
          <w:szCs w:val="19"/>
          <w:highlight w:val="white"/>
          <w:lang w:val="en-US"/>
        </w:rPr>
        <w:t>Primary key</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ocopyAngebotDto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6627F" w:rsidP="0046627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ocopyAngebotDto</w:t>
      </w:r>
      <w:r w:rsidRPr="00A7642C">
        <w:rPr>
          <w:rFonts w:ascii="Consolas" w:hAnsi="Consolas" w:cs="Consolas"/>
          <w:color w:val="000000"/>
          <w:sz w:val="19"/>
          <w:szCs w:val="19"/>
          <w:highlight w:val="white"/>
          <w:lang w:val="en-US"/>
        </w:rPr>
        <w:t xml:space="preserve"> copyAngebotById(</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sysid);</w:t>
      </w:r>
    </w:p>
    <w:p w:rsidR="0047601F" w:rsidRDefault="0047601F" w:rsidP="0047601F">
      <w:pPr>
        <w:pStyle w:val="berschrift5"/>
      </w:pPr>
      <w:bookmarkStart w:id="8094" w:name="_Toc499017674"/>
      <w:r>
        <w:t>Inputstruktur</w:t>
      </w:r>
      <w:bookmarkEnd w:id="8094"/>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077A26" w:rsidP="0046627F">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47601F" w:rsidRDefault="00077A26" w:rsidP="0046627F">
            <w:pPr>
              <w:pStyle w:val="Text"/>
              <w:rPr>
                <w:rFonts w:asciiTheme="minorHAnsi" w:hAnsiTheme="minorHAnsi"/>
                <w:szCs w:val="22"/>
              </w:rPr>
            </w:pPr>
            <w:r>
              <w:rPr>
                <w:rFonts w:asciiTheme="minorHAnsi" w:hAnsiTheme="minorHAnsi"/>
                <w:szCs w:val="22"/>
              </w:rPr>
              <w:t>Sysid</w:t>
            </w:r>
          </w:p>
        </w:tc>
        <w:tc>
          <w:tcPr>
            <w:tcW w:w="1727" w:type="dxa"/>
          </w:tcPr>
          <w:p w:rsidR="0047601F" w:rsidRDefault="00077A26" w:rsidP="0046627F">
            <w:pPr>
              <w:pStyle w:val="Text"/>
              <w:rPr>
                <w:rFonts w:asciiTheme="minorHAnsi" w:hAnsiTheme="minorHAnsi"/>
                <w:szCs w:val="22"/>
              </w:rPr>
            </w:pPr>
            <w:r>
              <w:rPr>
                <w:rFonts w:asciiTheme="minorHAnsi" w:hAnsiTheme="minorHAnsi"/>
                <w:szCs w:val="22"/>
              </w:rPr>
              <w:t>Long</w:t>
            </w:r>
          </w:p>
        </w:tc>
        <w:tc>
          <w:tcPr>
            <w:tcW w:w="1810" w:type="dxa"/>
          </w:tcPr>
          <w:p w:rsidR="0047601F" w:rsidRDefault="00077A26" w:rsidP="0046627F">
            <w:pPr>
              <w:pStyle w:val="Text"/>
              <w:rPr>
                <w:rFonts w:asciiTheme="minorHAnsi" w:hAnsiTheme="minorHAnsi"/>
                <w:szCs w:val="22"/>
              </w:rPr>
            </w:pPr>
            <w:r>
              <w:rPr>
                <w:rFonts w:asciiTheme="minorHAnsi" w:hAnsiTheme="minorHAnsi"/>
                <w:szCs w:val="22"/>
              </w:rPr>
              <w:t>Angebots-ID</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8095" w:name="_Toc499017675"/>
      <w:r>
        <w:t>Rückgabestruktur</w:t>
      </w:r>
      <w:bookmarkEnd w:id="80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ocopyAngebotDto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AngebotDto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Persistenzobjekt Angebot </w:t>
            </w:r>
          </w:p>
        </w:tc>
      </w:tr>
    </w:tbl>
    <w:p w:rsidR="0047601F" w:rsidRDefault="0047601F" w:rsidP="0047601F">
      <w:pPr>
        <w:pStyle w:val="berschrift4"/>
      </w:pPr>
      <w:bookmarkStart w:id="8096" w:name="_Toc499017676"/>
      <w:r>
        <w:t>SOAP Beispiel</w:t>
      </w:r>
      <w:bookmarkEnd w:id="8096"/>
    </w:p>
    <w:p w:rsidR="0047601F" w:rsidRDefault="0047601F" w:rsidP="0047601F">
      <w:pPr>
        <w:pStyle w:val="berschrift5"/>
      </w:pPr>
      <w:bookmarkStart w:id="8097" w:name="_Toc499017677"/>
      <w:r>
        <w:t>Request:</w:t>
      </w:r>
      <w:bookmarkEnd w:id="8097"/>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098" w:name="_Toc499017678"/>
      <w:r>
        <w:t>Response</w:t>
      </w:r>
      <w:bookmarkEnd w:id="8098"/>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8099" w:name="_Toc499017679"/>
      <w:r>
        <w:t>deleteAngebot</w:t>
      </w:r>
      <w:bookmarkEnd w:id="8099"/>
    </w:p>
    <w:p w:rsidR="0047601F" w:rsidRDefault="0047601F" w:rsidP="0047601F">
      <w:pPr>
        <w:pStyle w:val="berschrift4"/>
      </w:pPr>
      <w:bookmarkStart w:id="8100" w:name="_Toc499017680"/>
      <w:r>
        <w:t>WebService Beschreibung</w:t>
      </w:r>
      <w:bookmarkEnd w:id="8100"/>
    </w:p>
    <w:p w:rsidR="0047601F" w:rsidRDefault="00AC28A7" w:rsidP="0047601F">
      <w:r>
        <w:t>Diese Methode löscht das angegebene Angebot und entfernt auch Varianten und Kalkulationen.</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Löscht Angebot und alle Angebotsvarianten sowie abhängige Tabellen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ideleteAngebotDto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odelteAngebotDto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odeleteAngebotDto</w:t>
      </w:r>
      <w:r w:rsidRPr="00A7642C">
        <w:rPr>
          <w:rFonts w:ascii="Consolas" w:hAnsi="Consolas" w:cs="Consolas"/>
          <w:color w:val="000000"/>
          <w:sz w:val="19"/>
          <w:szCs w:val="19"/>
          <w:highlight w:val="white"/>
          <w:lang w:val="en-US"/>
        </w:rPr>
        <w:t xml:space="preserve"> deleteAngebot(DTO.</w:t>
      </w:r>
      <w:r w:rsidRPr="00A7642C">
        <w:rPr>
          <w:rFonts w:ascii="Consolas" w:hAnsi="Consolas" w:cs="Consolas"/>
          <w:color w:val="2B91AF"/>
          <w:sz w:val="19"/>
          <w:szCs w:val="19"/>
          <w:highlight w:val="white"/>
          <w:lang w:val="en-US"/>
        </w:rPr>
        <w:t>ideleteAngebotDto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101" w:name="_Toc499017681"/>
      <w:r>
        <w:t>Inputstruktur</w:t>
      </w:r>
      <w:bookmarkEnd w:id="810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lastRenderedPageBreak/>
              <w:t xml:space="preserve">  </w:t>
            </w:r>
          </w:p>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Required</w:t>
            </w:r>
            <w:r w:rsidRPr="00077A26">
              <w:rPr>
                <w:rFonts w:ascii="Times New Roman" w:hAnsi="Times New Roman"/>
                <w:sz w:val="24"/>
              </w:rPr>
              <w:t xml:space="preserve"> </w:t>
            </w:r>
          </w:p>
        </w:tc>
      </w:tr>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ideleteAngebotDto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r w:rsidR="00077A26"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ID des Angebots </w:t>
            </w:r>
          </w:p>
        </w:tc>
        <w:tc>
          <w:tcPr>
            <w:tcW w:w="1181" w:type="dxa"/>
            <w:tcBorders>
              <w:top w:val="single" w:sz="4" w:space="0" w:color="auto"/>
              <w:left w:val="single" w:sz="4" w:space="0" w:color="auto"/>
              <w:bottom w:val="single" w:sz="4" w:space="0" w:color="auto"/>
              <w:right w:val="single" w:sz="4" w:space="0" w:color="auto"/>
            </w:tcBorders>
            <w:hideMark/>
          </w:tcPr>
          <w:p w:rsidR="00077A26" w:rsidRPr="00077A26" w:rsidRDefault="00077A26"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8102" w:name="_Toc499017682"/>
      <w:r>
        <w:t>Rückgabestruktur</w:t>
      </w:r>
      <w:bookmarkEnd w:id="810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Beschreibung </w:t>
            </w:r>
          </w:p>
        </w:tc>
      </w:tr>
      <w:tr w:rsidR="00564DB4" w:rsidRPr="00077A26" w:rsidTr="00077A26">
        <w:tc>
          <w:tcPr>
            <w:tcW w:w="2846"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Consolas" w:hAnsi="Consolas" w:cs="Consolas"/>
                <w:color w:val="2B91AF"/>
                <w:sz w:val="19"/>
                <w:szCs w:val="19"/>
                <w:lang w:eastAsia="de-CH"/>
              </w:rPr>
              <w:t xml:space="preserve">odeleteAngebotDto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077A26" w:rsidRDefault="00564DB4" w:rsidP="00077A26">
            <w:pPr>
              <w:spacing w:before="100" w:beforeAutospacing="1" w:after="100" w:afterAutospacing="1"/>
              <w:jc w:val="left"/>
              <w:rPr>
                <w:rFonts w:ascii="Times New Roman" w:hAnsi="Times New Roman"/>
                <w:sz w:val="24"/>
              </w:rPr>
            </w:pPr>
            <w:r w:rsidRPr="00077A26">
              <w:rPr>
                <w:rFonts w:asciiTheme="minorHAnsi" w:hAnsiTheme="minorHAnsi"/>
                <w:sz w:val="24"/>
                <w:szCs w:val="22"/>
                <w:lang w:val="de-CH"/>
              </w:rPr>
              <w:t xml:space="preserve">  </w:t>
            </w:r>
          </w:p>
        </w:tc>
      </w:tr>
    </w:tbl>
    <w:p w:rsidR="0047601F" w:rsidRDefault="0047601F" w:rsidP="0047601F">
      <w:pPr>
        <w:pStyle w:val="berschrift4"/>
      </w:pPr>
      <w:bookmarkStart w:id="8103" w:name="_Toc499017683"/>
      <w:r>
        <w:t>SOAP Beispiel</w:t>
      </w:r>
      <w:bookmarkEnd w:id="8103"/>
    </w:p>
    <w:p w:rsidR="0047601F" w:rsidRDefault="0047601F" w:rsidP="0047601F">
      <w:pPr>
        <w:pStyle w:val="berschrift5"/>
      </w:pPr>
      <w:bookmarkStart w:id="8104" w:name="_Toc499017684"/>
      <w:r>
        <w:t>Request:</w:t>
      </w:r>
      <w:bookmarkEnd w:id="8104"/>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05" w:name="_Toc499017685"/>
      <w:r>
        <w:t>Response</w:t>
      </w:r>
      <w:bookmarkEnd w:id="8105"/>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F84EDC" w:rsidRDefault="00F84EDC" w:rsidP="00F84EDC">
      <w:pPr>
        <w:pStyle w:val="berschrift2"/>
      </w:pPr>
      <w:bookmarkStart w:id="8106" w:name="_Toc499017686"/>
      <w:r>
        <w:t>changeAntragService</w:t>
      </w:r>
      <w:r w:rsidR="00EF703F">
        <w:t xml:space="preserve"> (EAI und B2B)</w:t>
      </w:r>
      <w:bookmarkEnd w:id="8106"/>
    </w:p>
    <w:p w:rsidR="00C848A9" w:rsidRDefault="00EF703F" w:rsidP="00C848A9">
      <w:r>
        <w:t>Zusammenfassung von Methoden die für den Änderungsprozess eines Antrags benötigt werden.</w:t>
      </w:r>
      <w:r w:rsidR="00C848A9" w:rsidRPr="00C848A9">
        <w:t xml:space="preserve"> </w:t>
      </w:r>
      <w:r w:rsidR="00C848A9">
        <w:t>Dieser Service ist über Interop aus OpenLease aufrufbar.</w:t>
      </w:r>
    </w:p>
    <w:p w:rsidR="00EF703F" w:rsidRPr="00EF703F" w:rsidRDefault="00EF703F" w:rsidP="00EF703F"/>
    <w:p w:rsidR="0047601F" w:rsidRDefault="0046627F" w:rsidP="0047601F">
      <w:pPr>
        <w:pStyle w:val="berschrift3"/>
      </w:pPr>
      <w:bookmarkStart w:id="8107" w:name="_Toc499017687"/>
      <w:r>
        <w:t>copyAntrag</w:t>
      </w:r>
      <w:bookmarkEnd w:id="8107"/>
    </w:p>
    <w:p w:rsidR="0047601F" w:rsidRDefault="0046627F" w:rsidP="0047601F">
      <w:pPr>
        <w:pStyle w:val="berschrift4"/>
      </w:pPr>
      <w:bookmarkStart w:id="8108" w:name="_Toc499017688"/>
      <w:r>
        <w:t>Webservice</w:t>
      </w:r>
      <w:r w:rsidR="0047601F">
        <w:t xml:space="preserve"> Beschreibung</w:t>
      </w:r>
      <w:bookmarkEnd w:id="8108"/>
    </w:p>
    <w:p w:rsidR="00AC28A7" w:rsidRDefault="00AC28A7" w:rsidP="00AC28A7">
      <w:r>
        <w:t>Diese Methode erzeugt aus einem bestehenden Antrag vorbefüllt im Inputobjekt eine vollständige Kopie des Antrages inklusive aller Varianten und passenden Verknüpfungen zu Interessenten und Kunden. Die Methoden copyAntrag und copyAntragById verhalten sich generell gleich.</w:t>
      </w:r>
    </w:p>
    <w:p w:rsidR="0047601F" w:rsidRDefault="0047601F" w:rsidP="0047601F"/>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Persistenzobjekte des Antrags</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icopyAntragDto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ocopyAntragDto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ocopyAntragDto</w:t>
      </w:r>
      <w:r w:rsidRPr="00A7642C">
        <w:rPr>
          <w:rFonts w:ascii="Consolas" w:hAnsi="Consolas" w:cs="Consolas"/>
          <w:color w:val="000000"/>
          <w:sz w:val="19"/>
          <w:szCs w:val="19"/>
          <w:highlight w:val="white"/>
          <w:lang w:val="en-US"/>
        </w:rPr>
        <w:t xml:space="preserve"> copyAntrag(DTO.</w:t>
      </w:r>
      <w:r w:rsidRPr="00A7642C">
        <w:rPr>
          <w:rFonts w:ascii="Consolas" w:hAnsi="Consolas" w:cs="Consolas"/>
          <w:color w:val="2B91AF"/>
          <w:sz w:val="19"/>
          <w:szCs w:val="19"/>
          <w:highlight w:val="white"/>
          <w:lang w:val="en-US"/>
        </w:rPr>
        <w:t>icopyAntragDto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109" w:name="_Toc499017689"/>
      <w:r>
        <w:t>Inputstruktur</w:t>
      </w:r>
      <w:bookmarkEnd w:id="810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icopyAntragDto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Persistenzobjekt zu kopierender Antrag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47601F" w:rsidRDefault="00E53AFB" w:rsidP="00E53AFB">
      <w:pPr>
        <w:spacing w:before="100" w:beforeAutospacing="1" w:after="100" w:afterAutospacing="1"/>
        <w:jc w:val="left"/>
      </w:pPr>
      <w:r w:rsidRPr="00E53AFB">
        <w:rPr>
          <w:rFonts w:ascii="Times New Roman" w:hAnsi="Times New Roman"/>
          <w:sz w:val="24"/>
        </w:rPr>
        <w:t> </w:t>
      </w:r>
    </w:p>
    <w:p w:rsidR="0047601F" w:rsidRDefault="0047601F" w:rsidP="0047601F">
      <w:pPr>
        <w:pStyle w:val="berschrift5"/>
      </w:pPr>
      <w:bookmarkStart w:id="8110" w:name="_Toc499017690"/>
      <w:r>
        <w:t>Rückgabestruktur</w:t>
      </w:r>
      <w:bookmarkEnd w:id="8110"/>
    </w:p>
    <w:p w:rsidR="00E53AFB" w:rsidRDefault="00E53AFB" w:rsidP="00E53AFB"/>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ocopyAntragDto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Persistenzobjekt Antrag </w:t>
            </w:r>
            <w:r>
              <w:rPr>
                <w:rFonts w:asciiTheme="minorHAnsi" w:hAnsiTheme="minorHAnsi"/>
                <w:sz w:val="24"/>
                <w:szCs w:val="22"/>
                <w:lang w:val="de-CH"/>
              </w:rPr>
              <w:t>(siehe Kapitel 4)</w:t>
            </w:r>
          </w:p>
        </w:tc>
      </w:tr>
    </w:tbl>
    <w:p w:rsidR="0047601F" w:rsidRDefault="0047601F" w:rsidP="0047601F">
      <w:pPr>
        <w:pStyle w:val="berschrift4"/>
      </w:pPr>
      <w:bookmarkStart w:id="8111" w:name="_Toc499017691"/>
      <w:r>
        <w:t>SOAP Beispiel</w:t>
      </w:r>
      <w:bookmarkEnd w:id="8111"/>
    </w:p>
    <w:p w:rsidR="0047601F" w:rsidRDefault="0047601F" w:rsidP="0047601F">
      <w:pPr>
        <w:pStyle w:val="berschrift5"/>
      </w:pPr>
      <w:bookmarkStart w:id="8112" w:name="_Toc499017692"/>
      <w:r>
        <w:t>Request:</w:t>
      </w:r>
      <w:bookmarkEnd w:id="8112"/>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13" w:name="_Toc499017693"/>
      <w:r>
        <w:t>Response</w:t>
      </w:r>
      <w:bookmarkEnd w:id="8113"/>
    </w:p>
    <w:p w:rsidR="0047601F" w:rsidRPr="0047601F" w:rsidRDefault="0047601F" w:rsidP="0047601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8114" w:name="_Toc499017694"/>
      <w:r>
        <w:t>copyAntragById</w:t>
      </w:r>
      <w:bookmarkEnd w:id="8114"/>
    </w:p>
    <w:p w:rsidR="0047601F" w:rsidRDefault="0047601F" w:rsidP="0047601F">
      <w:pPr>
        <w:pStyle w:val="berschrift4"/>
      </w:pPr>
      <w:bookmarkStart w:id="8115" w:name="_Toc499017695"/>
      <w:r>
        <w:t>WebService Beschreibung</w:t>
      </w:r>
      <w:bookmarkEnd w:id="8115"/>
    </w:p>
    <w:p w:rsidR="00AC28A7" w:rsidRDefault="00AC28A7" w:rsidP="00AC28A7">
      <w:r>
        <w:t>Diese Methode erzeugt aus einem bestehenden Antrag eine vollständige Kopie des Antrages, es muss hierzu aber nur der Primärschlüssel des Antrages übergeben werden, ansonsten verhalten sich die Methoden copyAntrag und copyAntragById gleich.</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Persistenzobjekte des Antrags by sysId</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name="sysId"&gt;</w:t>
      </w:r>
      <w:r w:rsidRPr="0046627F">
        <w:rPr>
          <w:rFonts w:ascii="Consolas" w:hAnsi="Consolas" w:cs="Consolas"/>
          <w:color w:val="008000"/>
          <w:sz w:val="19"/>
          <w:szCs w:val="19"/>
          <w:highlight w:val="white"/>
          <w:lang w:val="en-US"/>
        </w:rPr>
        <w:t>Primary key</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ocopyAntragDto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46627F" w:rsidRDefault="0046627F" w:rsidP="0046627F">
      <w:pPr>
        <w:rPr>
          <w:lang w:val="en-US"/>
        </w:rPr>
      </w:pPr>
      <w:r w:rsidRPr="0046627F">
        <w:rPr>
          <w:rFonts w:ascii="Consolas" w:hAnsi="Consolas" w:cs="Consolas"/>
          <w:color w:val="000000"/>
          <w:sz w:val="19"/>
          <w:szCs w:val="19"/>
          <w:highlight w:val="white"/>
          <w:lang w:val="en-US"/>
        </w:rPr>
        <w:t xml:space="preserve">        DTO.</w:t>
      </w:r>
      <w:r w:rsidRPr="0046627F">
        <w:rPr>
          <w:rFonts w:ascii="Consolas" w:hAnsi="Consolas" w:cs="Consolas"/>
          <w:color w:val="2B91AF"/>
          <w:sz w:val="19"/>
          <w:szCs w:val="19"/>
          <w:highlight w:val="white"/>
          <w:lang w:val="en-US"/>
        </w:rPr>
        <w:t>ocopyAntragDto</w:t>
      </w:r>
      <w:r w:rsidRPr="0046627F">
        <w:rPr>
          <w:rFonts w:ascii="Consolas" w:hAnsi="Consolas" w:cs="Consolas"/>
          <w:color w:val="000000"/>
          <w:sz w:val="19"/>
          <w:szCs w:val="19"/>
          <w:highlight w:val="white"/>
          <w:lang w:val="en-US"/>
        </w:rPr>
        <w:t xml:space="preserve"> copyAntragById(</w:t>
      </w:r>
      <w:r w:rsidRPr="0046627F">
        <w:rPr>
          <w:rFonts w:ascii="Consolas" w:hAnsi="Consolas" w:cs="Consolas"/>
          <w:color w:val="0000FF"/>
          <w:sz w:val="19"/>
          <w:szCs w:val="19"/>
          <w:highlight w:val="white"/>
          <w:lang w:val="en-US"/>
        </w:rPr>
        <w:t>long</w:t>
      </w:r>
      <w:r w:rsidRPr="0046627F">
        <w:rPr>
          <w:rFonts w:ascii="Consolas" w:hAnsi="Consolas" w:cs="Consolas"/>
          <w:color w:val="000000"/>
          <w:sz w:val="19"/>
          <w:szCs w:val="19"/>
          <w:highlight w:val="white"/>
          <w:lang w:val="en-US"/>
        </w:rPr>
        <w:t xml:space="preserve"> sysId);</w:t>
      </w:r>
    </w:p>
    <w:p w:rsidR="0047601F" w:rsidRDefault="0047601F" w:rsidP="0047601F">
      <w:pPr>
        <w:pStyle w:val="berschrift5"/>
      </w:pPr>
      <w:bookmarkStart w:id="8116" w:name="_Toc499017696"/>
      <w:r>
        <w:t>Inputstruktur</w:t>
      </w:r>
      <w:bookmarkEnd w:id="8116"/>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E53AFB" w:rsidP="0046627F">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47601F" w:rsidRDefault="00E53AFB" w:rsidP="0046627F">
            <w:pPr>
              <w:pStyle w:val="Text"/>
              <w:rPr>
                <w:rFonts w:asciiTheme="minorHAnsi" w:hAnsiTheme="minorHAnsi"/>
                <w:szCs w:val="22"/>
              </w:rPr>
            </w:pPr>
            <w:r>
              <w:rPr>
                <w:rFonts w:asciiTheme="minorHAnsi" w:hAnsiTheme="minorHAnsi"/>
                <w:szCs w:val="22"/>
              </w:rPr>
              <w:t>sysId</w:t>
            </w:r>
          </w:p>
        </w:tc>
        <w:tc>
          <w:tcPr>
            <w:tcW w:w="1727" w:type="dxa"/>
          </w:tcPr>
          <w:p w:rsidR="0047601F" w:rsidRDefault="00E53AFB" w:rsidP="0046627F">
            <w:pPr>
              <w:pStyle w:val="Text"/>
              <w:rPr>
                <w:rFonts w:asciiTheme="minorHAnsi" w:hAnsiTheme="minorHAnsi"/>
                <w:szCs w:val="22"/>
              </w:rPr>
            </w:pPr>
            <w:r>
              <w:rPr>
                <w:rFonts w:asciiTheme="minorHAnsi" w:hAnsiTheme="minorHAnsi"/>
                <w:szCs w:val="22"/>
              </w:rPr>
              <w:t>Long</w:t>
            </w:r>
          </w:p>
        </w:tc>
        <w:tc>
          <w:tcPr>
            <w:tcW w:w="1810" w:type="dxa"/>
          </w:tcPr>
          <w:p w:rsidR="0047601F" w:rsidRDefault="00E53AFB" w:rsidP="0046627F">
            <w:pPr>
              <w:pStyle w:val="Text"/>
              <w:rPr>
                <w:rFonts w:asciiTheme="minorHAnsi" w:hAnsiTheme="minorHAnsi"/>
                <w:szCs w:val="22"/>
              </w:rPr>
            </w:pPr>
            <w:r>
              <w:rPr>
                <w:rFonts w:asciiTheme="minorHAnsi" w:hAnsiTheme="minorHAnsi"/>
                <w:szCs w:val="22"/>
              </w:rPr>
              <w:t>Antrag ID</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8117" w:name="_Toc499017697"/>
      <w:r>
        <w:t>Rückgabestruktur</w:t>
      </w:r>
      <w:bookmarkEnd w:id="811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2B287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2B287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ocopyAntragDto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564DB4" w:rsidRPr="00E53AFB" w:rsidTr="002B287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2B287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Persistenzobjekt Antrag </w:t>
            </w:r>
            <w:r>
              <w:rPr>
                <w:rFonts w:asciiTheme="minorHAnsi" w:hAnsiTheme="minorHAnsi"/>
                <w:sz w:val="24"/>
                <w:szCs w:val="22"/>
                <w:lang w:val="de-CH"/>
              </w:rPr>
              <w:t>(siehe Kapitel 4)</w:t>
            </w:r>
          </w:p>
        </w:tc>
      </w:tr>
    </w:tbl>
    <w:p w:rsidR="0047601F" w:rsidRDefault="0047601F" w:rsidP="0047601F">
      <w:pPr>
        <w:pStyle w:val="berschrift4"/>
      </w:pPr>
      <w:bookmarkStart w:id="8118" w:name="_Toc499017698"/>
      <w:r>
        <w:t>SOAP Beispiel</w:t>
      </w:r>
      <w:bookmarkEnd w:id="8118"/>
    </w:p>
    <w:p w:rsidR="0047601F" w:rsidRDefault="0047601F" w:rsidP="0047601F">
      <w:pPr>
        <w:pStyle w:val="berschrift5"/>
      </w:pPr>
      <w:bookmarkStart w:id="8119" w:name="_Toc499017699"/>
      <w:r>
        <w:t>Request:</w:t>
      </w:r>
      <w:bookmarkEnd w:id="8119"/>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20" w:name="_Toc499017700"/>
      <w:r>
        <w:lastRenderedPageBreak/>
        <w:t>Response</w:t>
      </w:r>
      <w:bookmarkEnd w:id="8120"/>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8121" w:name="_Toc499017701"/>
      <w:r>
        <w:t>deleteAntrag</w:t>
      </w:r>
      <w:bookmarkEnd w:id="8121"/>
    </w:p>
    <w:p w:rsidR="0047601F" w:rsidRDefault="0047601F" w:rsidP="0047601F">
      <w:pPr>
        <w:pStyle w:val="berschrift4"/>
      </w:pPr>
      <w:bookmarkStart w:id="8122" w:name="_Toc499017702"/>
      <w:r>
        <w:t>WebService Beschreibung</w:t>
      </w:r>
      <w:bookmarkEnd w:id="8122"/>
    </w:p>
    <w:p w:rsidR="0047601F" w:rsidRDefault="00D939F3" w:rsidP="0047601F">
      <w:r>
        <w:t>Diese Methode löscht den Antrag und entfernt auch Kalkulationen und andere abhängige Tabellen.</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Löscht Antrag und abhängige Tabellen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ideleteAntragDto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odeleteAntragDto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odeleteAntragDto</w:t>
      </w:r>
      <w:r w:rsidRPr="00A7642C">
        <w:rPr>
          <w:rFonts w:ascii="Consolas" w:hAnsi="Consolas" w:cs="Consolas"/>
          <w:color w:val="000000"/>
          <w:sz w:val="19"/>
          <w:szCs w:val="19"/>
          <w:highlight w:val="white"/>
          <w:lang w:val="en-US"/>
        </w:rPr>
        <w:t xml:space="preserve"> deleteAntrag(DTO.</w:t>
      </w:r>
      <w:r w:rsidRPr="00A7642C">
        <w:rPr>
          <w:rFonts w:ascii="Consolas" w:hAnsi="Consolas" w:cs="Consolas"/>
          <w:color w:val="2B91AF"/>
          <w:sz w:val="19"/>
          <w:szCs w:val="19"/>
          <w:highlight w:val="white"/>
          <w:lang w:val="en-US"/>
        </w:rPr>
        <w:t>ideleteAntragDto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123" w:name="_Toc499017703"/>
      <w:r>
        <w:t>Inputstruktur</w:t>
      </w:r>
      <w:bookmarkEnd w:id="81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ideleteAntragDto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 w:rsidR="0047601F" w:rsidRDefault="0047601F" w:rsidP="0047601F">
      <w:pPr>
        <w:pStyle w:val="Text"/>
      </w:pPr>
    </w:p>
    <w:p w:rsidR="0047601F" w:rsidRDefault="0047601F" w:rsidP="0047601F">
      <w:pPr>
        <w:pStyle w:val="berschrift5"/>
      </w:pPr>
      <w:bookmarkStart w:id="8124" w:name="_Toc499017704"/>
      <w:r>
        <w:t>Rückgabestruktur</w:t>
      </w:r>
      <w:bookmarkEnd w:id="812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odeleteAntragDto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t xml:space="preserve">  </w:t>
      </w:r>
    </w:p>
    <w:p w:rsidR="00E53AFB" w:rsidRPr="00E53AFB" w:rsidRDefault="00E53AFB" w:rsidP="00E53AFB"/>
    <w:p w:rsidR="0047601F" w:rsidRDefault="0047601F" w:rsidP="0047601F">
      <w:pPr>
        <w:pStyle w:val="berschrift4"/>
      </w:pPr>
      <w:bookmarkStart w:id="8125" w:name="_Toc499017705"/>
      <w:r>
        <w:t>SOAP Beispiel</w:t>
      </w:r>
      <w:bookmarkEnd w:id="8125"/>
    </w:p>
    <w:p w:rsidR="0047601F" w:rsidRDefault="0047601F" w:rsidP="0047601F">
      <w:pPr>
        <w:pStyle w:val="berschrift5"/>
      </w:pPr>
      <w:bookmarkStart w:id="8126" w:name="_Toc499017706"/>
      <w:r>
        <w:t>Request:</w:t>
      </w:r>
      <w:bookmarkEnd w:id="8126"/>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27" w:name="_Toc499017707"/>
      <w:r>
        <w:t>Response</w:t>
      </w:r>
      <w:bookmarkEnd w:id="8127"/>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8128" w:name="_Toc499017708"/>
      <w:r>
        <w:t>setAblieferdatum</w:t>
      </w:r>
      <w:bookmarkEnd w:id="8128"/>
    </w:p>
    <w:p w:rsidR="0047601F" w:rsidRDefault="0047601F" w:rsidP="0047601F">
      <w:pPr>
        <w:pStyle w:val="berschrift4"/>
      </w:pPr>
      <w:bookmarkStart w:id="8129" w:name="_Toc499017709"/>
      <w:r>
        <w:t>WebService Beschreibung</w:t>
      </w:r>
      <w:bookmarkEnd w:id="8129"/>
    </w:p>
    <w:p w:rsidR="0047601F" w:rsidRDefault="0074067D" w:rsidP="0047601F">
      <w:r>
        <w:t>Methode zum nachträglichen Ändern eines Liefertermines.</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Voraussichtlichen Liefertermin ändern</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isetAblieferdatumDto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osetAblieferdatumDto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osetAblieferdatumDto</w:t>
      </w:r>
      <w:r w:rsidRPr="00A7642C">
        <w:rPr>
          <w:rFonts w:ascii="Consolas" w:hAnsi="Consolas" w:cs="Consolas"/>
          <w:color w:val="000000"/>
          <w:sz w:val="19"/>
          <w:szCs w:val="19"/>
          <w:highlight w:val="white"/>
          <w:lang w:val="en-US"/>
        </w:rPr>
        <w:t xml:space="preserve"> setAblieferdatum(DTO.</w:t>
      </w:r>
      <w:r w:rsidRPr="00A7642C">
        <w:rPr>
          <w:rFonts w:ascii="Consolas" w:hAnsi="Consolas" w:cs="Consolas"/>
          <w:color w:val="2B91AF"/>
          <w:sz w:val="19"/>
          <w:szCs w:val="19"/>
          <w:highlight w:val="white"/>
          <w:lang w:val="en-US"/>
        </w:rPr>
        <w:t>isetAblieferdatumDto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130" w:name="_Toc499017710"/>
      <w:r>
        <w:t>Inputstruktur</w:t>
      </w:r>
      <w:bookmarkEnd w:id="81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isetAblieferdatumDto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ablieferdatum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setzendes Ablieferdatum (Auslieferungsdatum)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t xml:space="preserve">  </w:t>
      </w:r>
    </w:p>
    <w:p w:rsidR="0047601F" w:rsidRDefault="0047601F" w:rsidP="0047601F">
      <w:pPr>
        <w:pStyle w:val="Text"/>
      </w:pPr>
    </w:p>
    <w:p w:rsidR="0047601F" w:rsidRDefault="0047601F" w:rsidP="0047601F">
      <w:pPr>
        <w:pStyle w:val="berschrift5"/>
      </w:pPr>
      <w:bookmarkStart w:id="8131" w:name="_Toc499017711"/>
      <w:r>
        <w:t>Rückgabestruktur</w:t>
      </w:r>
      <w:bookmarkEnd w:id="813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osetAblieferdatumDto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 w:rsidR="0047601F" w:rsidRDefault="0047601F" w:rsidP="0047601F">
      <w:pPr>
        <w:pStyle w:val="berschrift4"/>
      </w:pPr>
      <w:bookmarkStart w:id="8132" w:name="_Toc499017712"/>
      <w:r>
        <w:t>SOAP Beispiel</w:t>
      </w:r>
      <w:bookmarkEnd w:id="8132"/>
    </w:p>
    <w:p w:rsidR="0047601F" w:rsidRDefault="0047601F" w:rsidP="0047601F">
      <w:pPr>
        <w:pStyle w:val="berschrift5"/>
      </w:pPr>
      <w:bookmarkStart w:id="8133" w:name="_Toc499017713"/>
      <w:r>
        <w:t>Request:</w:t>
      </w:r>
      <w:bookmarkEnd w:id="8133"/>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34" w:name="_Toc499017714"/>
      <w:r>
        <w:t>Response</w:t>
      </w:r>
      <w:bookmarkEnd w:id="8134"/>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7601F" w:rsidP="0047601F">
      <w:pPr>
        <w:pStyle w:val="berschrift3"/>
      </w:pPr>
      <w:r>
        <w:rPr>
          <w:lang w:val="en-US"/>
        </w:rPr>
        <w:br w:type="page"/>
      </w:r>
      <w:bookmarkStart w:id="8135" w:name="_Toc499017715"/>
      <w:r w:rsidR="0046627F">
        <w:lastRenderedPageBreak/>
        <w:t>setStammnummer</w:t>
      </w:r>
      <w:bookmarkEnd w:id="8135"/>
    </w:p>
    <w:p w:rsidR="0074067D" w:rsidRDefault="0074067D" w:rsidP="0074067D">
      <w:r>
        <w:t>Diese Methode ermöglicht das nachträgliche Ändern einer Stammnummer.</w:t>
      </w:r>
    </w:p>
    <w:p w:rsidR="0047601F" w:rsidRDefault="0047601F" w:rsidP="0047601F">
      <w:pPr>
        <w:pStyle w:val="berschrift4"/>
      </w:pPr>
      <w:bookmarkStart w:id="8136" w:name="_Toc499017716"/>
      <w:r>
        <w:t>WebService Beschreibung</w:t>
      </w:r>
      <w:bookmarkEnd w:id="8136"/>
    </w:p>
    <w:p w:rsidR="0047601F" w:rsidRDefault="0047601F" w:rsidP="0047601F">
      <w:r>
        <w:t>Dieser Service ruf für einen vorab in der DB abgelegten Auskunftssatz die passenden internen Methoden für externe Systeme oder Auskunftteien auf und legt die Antworten wieder in der DB ab.</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Stammnummer ändern (*) ((*) Abweichende Änderungsmöglichkeit vom Zustandskonzept, daher via Setter Methoden)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isetStammnummerDto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osetStammnummerDto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osetStammnummerDto</w:t>
      </w:r>
      <w:r w:rsidRPr="00A7642C">
        <w:rPr>
          <w:rFonts w:ascii="Consolas" w:hAnsi="Consolas" w:cs="Consolas"/>
          <w:color w:val="000000"/>
          <w:sz w:val="19"/>
          <w:szCs w:val="19"/>
          <w:highlight w:val="white"/>
          <w:lang w:val="en-US"/>
        </w:rPr>
        <w:t xml:space="preserve"> setStammnummer(DTO.</w:t>
      </w:r>
      <w:r w:rsidRPr="00A7642C">
        <w:rPr>
          <w:rFonts w:ascii="Consolas" w:hAnsi="Consolas" w:cs="Consolas"/>
          <w:color w:val="2B91AF"/>
          <w:sz w:val="19"/>
          <w:szCs w:val="19"/>
          <w:highlight w:val="white"/>
          <w:lang w:val="en-US"/>
        </w:rPr>
        <w:t>isetStammnummerDto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137" w:name="_Toc499017717"/>
      <w:r>
        <w:t>Inputstruktur</w:t>
      </w:r>
      <w:bookmarkEnd w:id="81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isetStammnummerDto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stammnummer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 Stammnummer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47601F" w:rsidRDefault="00E53AFB" w:rsidP="00E53AFB">
      <w:pPr>
        <w:spacing w:before="100" w:beforeAutospacing="1" w:after="100" w:afterAutospacing="1"/>
        <w:jc w:val="left"/>
      </w:pPr>
      <w:r w:rsidRPr="00E53AFB">
        <w:rPr>
          <w:rFonts w:ascii="Times New Roman" w:hAnsi="Times New Roman"/>
          <w:sz w:val="24"/>
        </w:rPr>
        <w:t xml:space="preserve">  </w:t>
      </w:r>
    </w:p>
    <w:p w:rsidR="0047601F" w:rsidRDefault="0047601F" w:rsidP="0047601F">
      <w:pPr>
        <w:pStyle w:val="berschrift5"/>
      </w:pPr>
      <w:bookmarkStart w:id="8138" w:name="_Toc499017718"/>
      <w:r>
        <w:t>Rückgabestruktur</w:t>
      </w:r>
      <w:bookmarkEnd w:id="813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osetStammnummerDto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pPr>
      <w:r w:rsidRPr="00E53AFB">
        <w:rPr>
          <w:rFonts w:ascii="Times New Roman" w:hAnsi="Times New Roman"/>
          <w:sz w:val="24"/>
        </w:rPr>
        <w:t xml:space="preserve">  </w:t>
      </w:r>
    </w:p>
    <w:p w:rsidR="0047601F" w:rsidRDefault="0047601F" w:rsidP="0047601F">
      <w:pPr>
        <w:pStyle w:val="berschrift4"/>
      </w:pPr>
      <w:bookmarkStart w:id="8139" w:name="_Toc499017719"/>
      <w:r>
        <w:t>SOAP Beispiel</w:t>
      </w:r>
      <w:bookmarkEnd w:id="8139"/>
    </w:p>
    <w:p w:rsidR="0047601F" w:rsidRDefault="0047601F" w:rsidP="0047601F">
      <w:pPr>
        <w:pStyle w:val="berschrift5"/>
      </w:pPr>
      <w:bookmarkStart w:id="8140" w:name="_Toc499017720"/>
      <w:r>
        <w:t>Request:</w:t>
      </w:r>
      <w:bookmarkEnd w:id="8140"/>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41" w:name="_Toc499017721"/>
      <w:r>
        <w:lastRenderedPageBreak/>
        <w:t>Response</w:t>
      </w:r>
      <w:bookmarkEnd w:id="8141"/>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8142" w:name="_Toc499017722"/>
      <w:r>
        <w:t>setChassisnummer</w:t>
      </w:r>
      <w:bookmarkEnd w:id="8142"/>
    </w:p>
    <w:p w:rsidR="0047601F" w:rsidRDefault="0047601F" w:rsidP="0047601F">
      <w:pPr>
        <w:pStyle w:val="berschrift4"/>
      </w:pPr>
      <w:bookmarkStart w:id="8143" w:name="_Toc499017723"/>
      <w:r>
        <w:t>WebService Beschreibung</w:t>
      </w:r>
      <w:bookmarkEnd w:id="8143"/>
    </w:p>
    <w:p w:rsidR="0047601F" w:rsidRDefault="0074067D" w:rsidP="0047601F">
      <w:r>
        <w:t>Diese Methode ermöglicht das nachträgliche Ändern set Chassisnummer.</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Chassisnummer ändern (*) ((*) Abweichende Änderungsmöglichkeit vom Zustandskonzept, daher via Setter Methoden)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isetChassisnummerDto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osetChassisnummerDto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46627F" w:rsidRDefault="0046627F" w:rsidP="0046627F">
      <w:pPr>
        <w:rPr>
          <w:lang w:val="en-US"/>
        </w:rPr>
      </w:pPr>
      <w:r w:rsidRPr="0046627F">
        <w:rPr>
          <w:rFonts w:ascii="Consolas" w:hAnsi="Consolas" w:cs="Consolas"/>
          <w:color w:val="000000"/>
          <w:sz w:val="19"/>
          <w:szCs w:val="19"/>
          <w:highlight w:val="white"/>
          <w:lang w:val="en-US"/>
        </w:rPr>
        <w:t xml:space="preserve">        DTO.</w:t>
      </w:r>
      <w:r w:rsidRPr="0046627F">
        <w:rPr>
          <w:rFonts w:ascii="Consolas" w:hAnsi="Consolas" w:cs="Consolas"/>
          <w:color w:val="2B91AF"/>
          <w:sz w:val="19"/>
          <w:szCs w:val="19"/>
          <w:highlight w:val="white"/>
          <w:lang w:val="en-US"/>
        </w:rPr>
        <w:t>osetChassisnummerDto</w:t>
      </w:r>
      <w:r w:rsidRPr="0046627F">
        <w:rPr>
          <w:rFonts w:ascii="Consolas" w:hAnsi="Consolas" w:cs="Consolas"/>
          <w:color w:val="000000"/>
          <w:sz w:val="19"/>
          <w:szCs w:val="19"/>
          <w:highlight w:val="white"/>
          <w:lang w:val="en-US"/>
        </w:rPr>
        <w:t xml:space="preserve"> setChassisnummer(DTO.</w:t>
      </w:r>
      <w:r w:rsidRPr="0046627F">
        <w:rPr>
          <w:rFonts w:ascii="Consolas" w:hAnsi="Consolas" w:cs="Consolas"/>
          <w:color w:val="2B91AF"/>
          <w:sz w:val="19"/>
          <w:szCs w:val="19"/>
          <w:highlight w:val="white"/>
          <w:lang w:val="en-US"/>
        </w:rPr>
        <w:t>isetChassisnummerDto</w:t>
      </w:r>
      <w:r w:rsidRPr="0046627F">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144" w:name="_Toc499017724"/>
      <w:r>
        <w:t>Inputstruktur</w:t>
      </w:r>
      <w:bookmarkEnd w:id="814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isetChassisnummerDto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chassisnummer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 Chassisnummer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8145" w:name="_Toc499017725"/>
      <w:r>
        <w:t>Rückgabestruktur</w:t>
      </w:r>
      <w:bookmarkEnd w:id="81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osetChassisnummerDto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t xml:space="preserve">  </w:t>
      </w:r>
    </w:p>
    <w:p w:rsidR="00E53AFB" w:rsidRPr="00E53AFB" w:rsidRDefault="00E53AFB" w:rsidP="00E53AFB"/>
    <w:p w:rsidR="0047601F" w:rsidRDefault="0047601F" w:rsidP="0047601F">
      <w:pPr>
        <w:pStyle w:val="berschrift4"/>
      </w:pPr>
      <w:bookmarkStart w:id="8146" w:name="_Toc499017726"/>
      <w:r>
        <w:t>SOAP Beispiel</w:t>
      </w:r>
      <w:bookmarkEnd w:id="8146"/>
    </w:p>
    <w:p w:rsidR="0047601F" w:rsidRDefault="0047601F" w:rsidP="0047601F">
      <w:pPr>
        <w:pStyle w:val="berschrift5"/>
      </w:pPr>
      <w:bookmarkStart w:id="8147" w:name="_Toc499017727"/>
      <w:r>
        <w:t>Request:</w:t>
      </w:r>
      <w:bookmarkEnd w:id="8147"/>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48" w:name="_Toc499017728"/>
      <w:r>
        <w:t>Response</w:t>
      </w:r>
      <w:bookmarkEnd w:id="8148"/>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8149" w:name="_Toc499017729"/>
      <w:r>
        <w:t>setKontrollschild</w:t>
      </w:r>
      <w:bookmarkEnd w:id="8149"/>
    </w:p>
    <w:p w:rsidR="0047601F" w:rsidRDefault="0047601F" w:rsidP="0047601F">
      <w:pPr>
        <w:pStyle w:val="berschrift4"/>
      </w:pPr>
      <w:bookmarkStart w:id="8150" w:name="_Toc499017730"/>
      <w:r>
        <w:t>WebService Beschreibung</w:t>
      </w:r>
      <w:bookmarkEnd w:id="8150"/>
    </w:p>
    <w:p w:rsidR="0047601F" w:rsidRDefault="0074067D" w:rsidP="0047601F">
      <w:r>
        <w:t>Diese Methode ermöglicht das nachträgliche Ändern des Kontrollschildes</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Kontrollschild ändern (*) ((*) Abweichende Änderungsmöglichkeit vom Zustandskonzept, daher via Setter Methoden)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isetKontrollschildDto</w:t>
      </w:r>
      <w:r w:rsidRPr="0046627F">
        <w:rPr>
          <w:rFonts w:ascii="Consolas" w:hAnsi="Consolas" w:cs="Consolas"/>
          <w:color w:val="808080"/>
          <w:sz w:val="19"/>
          <w:szCs w:val="19"/>
          <w:highlight w:val="white"/>
          <w:lang w:val="en-US"/>
        </w:rPr>
        <w:t>&lt;/param&gt;</w:t>
      </w:r>
    </w:p>
    <w:p w:rsidR="0046627F" w:rsidRDefault="0046627F" w:rsidP="0046627F">
      <w:pPr>
        <w:autoSpaceDE w:val="0"/>
        <w:autoSpaceDN w:val="0"/>
        <w:adjustRightInd w:val="0"/>
        <w:jc w:val="left"/>
        <w:rPr>
          <w:rFonts w:ascii="Consolas" w:hAnsi="Consolas" w:cs="Consolas"/>
          <w:color w:val="000000"/>
          <w:sz w:val="19"/>
          <w:szCs w:val="19"/>
          <w:highlight w:val="white"/>
        </w:rPr>
      </w:pPr>
      <w:r w:rsidRPr="0046627F">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osetKontrollschildDto</w:t>
      </w:r>
      <w:r>
        <w:rPr>
          <w:rFonts w:ascii="Consolas" w:hAnsi="Consolas" w:cs="Consolas"/>
          <w:color w:val="808080"/>
          <w:sz w:val="19"/>
          <w:szCs w:val="19"/>
          <w:highlight w:val="white"/>
        </w:rPr>
        <w:t>&lt;/returns&gt;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7601F" w:rsidRPr="0046627F" w:rsidRDefault="0046627F" w:rsidP="0046627F">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osetKontrollschildDto</w:t>
      </w:r>
      <w:r>
        <w:rPr>
          <w:rFonts w:ascii="Consolas" w:hAnsi="Consolas" w:cs="Consolas"/>
          <w:color w:val="000000"/>
          <w:sz w:val="19"/>
          <w:szCs w:val="19"/>
          <w:highlight w:val="white"/>
        </w:rPr>
        <w:t xml:space="preserve"> setKontrollschild(DTO.</w:t>
      </w:r>
      <w:r>
        <w:rPr>
          <w:rFonts w:ascii="Consolas" w:hAnsi="Consolas" w:cs="Consolas"/>
          <w:color w:val="2B91AF"/>
          <w:sz w:val="19"/>
          <w:szCs w:val="19"/>
          <w:highlight w:val="white"/>
        </w:rPr>
        <w:t>isetKontrollschildDto</w:t>
      </w:r>
      <w:r>
        <w:rPr>
          <w:rFonts w:ascii="Consolas" w:hAnsi="Consolas" w:cs="Consolas"/>
          <w:color w:val="000000"/>
          <w:sz w:val="19"/>
          <w:szCs w:val="19"/>
          <w:highlight w:val="white"/>
        </w:rPr>
        <w:t xml:space="preserve"> input);</w:t>
      </w:r>
    </w:p>
    <w:p w:rsidR="0047601F" w:rsidRDefault="0047601F" w:rsidP="0047601F">
      <w:pPr>
        <w:pStyle w:val="berschrift5"/>
      </w:pPr>
      <w:bookmarkStart w:id="8151" w:name="_Toc499017731"/>
      <w:r>
        <w:t>Inputstruktur</w:t>
      </w:r>
      <w:bookmarkEnd w:id="815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isetKontrollschildDto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kontrollschild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 Kontrollschilde Nummer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47601F" w:rsidRDefault="00E53AFB" w:rsidP="00E53AFB">
      <w:pPr>
        <w:spacing w:before="100" w:beforeAutospacing="1" w:after="100" w:afterAutospacing="1"/>
        <w:jc w:val="left"/>
      </w:pPr>
      <w:r w:rsidRPr="00E53AFB">
        <w:rPr>
          <w:rFonts w:ascii="Times New Roman" w:hAnsi="Times New Roman"/>
          <w:sz w:val="24"/>
        </w:rPr>
        <w:t xml:space="preserve">  </w:t>
      </w:r>
    </w:p>
    <w:p w:rsidR="0047601F" w:rsidRDefault="0047601F" w:rsidP="0047601F">
      <w:pPr>
        <w:pStyle w:val="berschrift5"/>
      </w:pPr>
      <w:bookmarkStart w:id="8152" w:name="_Toc499017732"/>
      <w:r>
        <w:t>Rückgabestruktur</w:t>
      </w:r>
      <w:bookmarkEnd w:id="81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osetKontrollschildDto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lastRenderedPageBreak/>
        <w:t xml:space="preserve">  </w:t>
      </w:r>
    </w:p>
    <w:p w:rsidR="00E53AFB" w:rsidRPr="00E53AFB" w:rsidRDefault="00E53AFB" w:rsidP="00E53AFB"/>
    <w:p w:rsidR="0047601F" w:rsidRDefault="0047601F" w:rsidP="0047601F">
      <w:pPr>
        <w:pStyle w:val="berschrift4"/>
      </w:pPr>
      <w:bookmarkStart w:id="8153" w:name="_Toc499017733"/>
      <w:r>
        <w:t>SOAP Beispiel</w:t>
      </w:r>
      <w:bookmarkEnd w:id="8153"/>
    </w:p>
    <w:p w:rsidR="0047601F" w:rsidRDefault="0047601F" w:rsidP="0047601F">
      <w:pPr>
        <w:pStyle w:val="berschrift5"/>
      </w:pPr>
      <w:bookmarkStart w:id="8154" w:name="_Toc499017734"/>
      <w:r>
        <w:t>Request:</w:t>
      </w:r>
      <w:bookmarkEnd w:id="8154"/>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55" w:name="_Toc499017735"/>
      <w:r>
        <w:t>Response</w:t>
      </w:r>
      <w:bookmarkEnd w:id="8155"/>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46627F" w:rsidP="0047601F">
      <w:pPr>
        <w:pStyle w:val="berschrift3"/>
      </w:pPr>
      <w:bookmarkStart w:id="8156" w:name="_Toc499017736"/>
      <w:r>
        <w:t>setFarbe</w:t>
      </w:r>
      <w:bookmarkEnd w:id="8156"/>
    </w:p>
    <w:p w:rsidR="0047601F" w:rsidRDefault="0047601F" w:rsidP="0047601F">
      <w:pPr>
        <w:pStyle w:val="berschrift4"/>
      </w:pPr>
      <w:bookmarkStart w:id="8157" w:name="_Toc499017737"/>
      <w:r>
        <w:t>WebService Beschreibung</w:t>
      </w:r>
      <w:bookmarkEnd w:id="8157"/>
    </w:p>
    <w:p w:rsidR="0047601F" w:rsidRDefault="0074067D" w:rsidP="0047601F">
      <w:r>
        <w:t>Diese Methode ermöglicht das nachträgliche Ändern der Farbe</w:t>
      </w:r>
    </w:p>
    <w:p w:rsidR="0047601F" w:rsidRDefault="0047601F" w:rsidP="0047601F"/>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6627F" w:rsidRDefault="0046627F" w:rsidP="0046627F">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Farbe ändern (*) ((*) Abweichende Änderungsmöglichkeit vom Zustandskonzept, daher via Setter Methoden)</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name="input"&gt;</w:t>
      </w:r>
      <w:r w:rsidRPr="0046627F">
        <w:rPr>
          <w:rFonts w:ascii="Consolas" w:hAnsi="Consolas" w:cs="Consolas"/>
          <w:color w:val="008000"/>
          <w:sz w:val="19"/>
          <w:szCs w:val="19"/>
          <w:highlight w:val="white"/>
          <w:lang w:val="en-US"/>
        </w:rPr>
        <w:t>isetFarbeDto</w:t>
      </w:r>
      <w:r w:rsidRPr="0046627F">
        <w:rPr>
          <w:rFonts w:ascii="Consolas" w:hAnsi="Consolas" w:cs="Consolas"/>
          <w:color w:val="808080"/>
          <w:sz w:val="19"/>
          <w:szCs w:val="19"/>
          <w:highlight w:val="white"/>
          <w:lang w:val="en-US"/>
        </w:rPr>
        <w:t>&lt;/param&gt;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osetFarbeDto</w:t>
      </w:r>
      <w:r w:rsidRPr="00A7642C">
        <w:rPr>
          <w:rFonts w:ascii="Consolas" w:hAnsi="Consolas" w:cs="Consolas"/>
          <w:color w:val="808080"/>
          <w:sz w:val="19"/>
          <w:szCs w:val="19"/>
          <w:highlight w:val="white"/>
          <w:lang w:val="en-US"/>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A7642C" w:rsidRDefault="0046627F" w:rsidP="0046627F">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osetFarbeDto</w:t>
      </w:r>
      <w:r w:rsidRPr="00A7642C">
        <w:rPr>
          <w:rFonts w:ascii="Consolas" w:hAnsi="Consolas" w:cs="Consolas"/>
          <w:color w:val="000000"/>
          <w:sz w:val="19"/>
          <w:szCs w:val="19"/>
          <w:highlight w:val="white"/>
          <w:lang w:val="en-US"/>
        </w:rPr>
        <w:t xml:space="preserve"> setFarbe(DTO.</w:t>
      </w:r>
      <w:r w:rsidRPr="00A7642C">
        <w:rPr>
          <w:rFonts w:ascii="Consolas" w:hAnsi="Consolas" w:cs="Consolas"/>
          <w:color w:val="2B91AF"/>
          <w:sz w:val="19"/>
          <w:szCs w:val="19"/>
          <w:highlight w:val="white"/>
          <w:lang w:val="en-US"/>
        </w:rPr>
        <w:t>isetFarbeDto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158" w:name="_Toc499017738"/>
      <w:r>
        <w:t>Inputstruktur</w:t>
      </w:r>
      <w:bookmarkEnd w:id="815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Required</w:t>
            </w:r>
            <w:r w:rsidRPr="00E53AFB">
              <w:rPr>
                <w:rFonts w:ascii="Times New Roman" w:hAnsi="Times New Roman"/>
                <w:sz w:val="24"/>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isetFarbeDto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farbe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Zu setzende Farbe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r w:rsidR="00E53AFB"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ID des Antrags </w:t>
            </w:r>
          </w:p>
        </w:tc>
        <w:tc>
          <w:tcPr>
            <w:tcW w:w="1181" w:type="dxa"/>
            <w:tcBorders>
              <w:top w:val="single" w:sz="4" w:space="0" w:color="auto"/>
              <w:left w:val="single" w:sz="4" w:space="0" w:color="auto"/>
              <w:bottom w:val="single" w:sz="4" w:space="0" w:color="auto"/>
              <w:right w:val="single" w:sz="4" w:space="0" w:color="auto"/>
            </w:tcBorders>
            <w:hideMark/>
          </w:tcPr>
          <w:p w:rsidR="00E53AFB" w:rsidRPr="00E53AFB" w:rsidRDefault="00E53AFB"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rPr>
          <w:rFonts w:ascii="Times New Roman" w:hAnsi="Times New Roman"/>
          <w:sz w:val="24"/>
        </w:rPr>
      </w:pPr>
      <w:r w:rsidRPr="00E53AFB">
        <w:rPr>
          <w:rFonts w:ascii="Times New Roman" w:hAnsi="Times New Roman"/>
          <w:sz w:val="24"/>
        </w:rPr>
        <w:t xml:space="preserve">  </w:t>
      </w:r>
    </w:p>
    <w:p w:rsidR="0047601F" w:rsidRDefault="0047601F" w:rsidP="0047601F">
      <w:pPr>
        <w:pStyle w:val="Text"/>
      </w:pPr>
    </w:p>
    <w:p w:rsidR="0047601F" w:rsidRDefault="0047601F" w:rsidP="0047601F">
      <w:pPr>
        <w:pStyle w:val="berschrift5"/>
      </w:pPr>
      <w:bookmarkStart w:id="8159" w:name="_Toc499017739"/>
      <w:r>
        <w:t>Rückgabestruktur</w:t>
      </w:r>
      <w:bookmarkEnd w:id="81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Beschreibung </w:t>
            </w:r>
          </w:p>
        </w:tc>
      </w:tr>
      <w:tr w:rsidR="00564DB4" w:rsidRPr="00E53AFB" w:rsidTr="00E53AFB">
        <w:tc>
          <w:tcPr>
            <w:tcW w:w="2846"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Consolas" w:hAnsi="Consolas" w:cs="Consolas"/>
                <w:color w:val="2B91AF"/>
                <w:sz w:val="19"/>
                <w:szCs w:val="19"/>
                <w:lang w:eastAsia="de-CH"/>
              </w:rPr>
              <w:t xml:space="preserve">osetFarbeDto </w:t>
            </w:r>
          </w:p>
        </w:tc>
        <w:tc>
          <w:tcPr>
            <w:tcW w:w="150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64DB4" w:rsidRPr="00E53AFB" w:rsidRDefault="00564DB4" w:rsidP="00E53AFB">
            <w:pPr>
              <w:spacing w:before="100" w:beforeAutospacing="1" w:after="100" w:afterAutospacing="1"/>
              <w:jc w:val="left"/>
              <w:rPr>
                <w:rFonts w:ascii="Times New Roman" w:hAnsi="Times New Roman"/>
                <w:sz w:val="24"/>
              </w:rPr>
            </w:pPr>
            <w:r w:rsidRPr="00E53AFB">
              <w:rPr>
                <w:rFonts w:asciiTheme="minorHAnsi" w:hAnsiTheme="minorHAnsi"/>
                <w:sz w:val="24"/>
                <w:szCs w:val="22"/>
                <w:lang w:val="de-CH"/>
              </w:rPr>
              <w:t xml:space="preserve">  </w:t>
            </w:r>
          </w:p>
        </w:tc>
      </w:tr>
    </w:tbl>
    <w:p w:rsidR="00E53AFB" w:rsidRPr="00E53AFB" w:rsidRDefault="00E53AFB" w:rsidP="00E53AFB">
      <w:pPr>
        <w:spacing w:before="100" w:beforeAutospacing="1" w:after="100" w:afterAutospacing="1"/>
        <w:jc w:val="left"/>
      </w:pPr>
      <w:r w:rsidRPr="00E53AFB">
        <w:rPr>
          <w:rFonts w:ascii="Times New Roman" w:hAnsi="Times New Roman"/>
          <w:sz w:val="24"/>
        </w:rPr>
        <w:t xml:space="preserve">  </w:t>
      </w:r>
    </w:p>
    <w:p w:rsidR="0047601F" w:rsidRDefault="0047601F" w:rsidP="0047601F">
      <w:pPr>
        <w:pStyle w:val="berschrift4"/>
      </w:pPr>
      <w:bookmarkStart w:id="8160" w:name="_Toc499017740"/>
      <w:r>
        <w:t>SOAP Beispiel</w:t>
      </w:r>
      <w:bookmarkEnd w:id="8160"/>
    </w:p>
    <w:p w:rsidR="0047601F" w:rsidRDefault="0047601F" w:rsidP="0047601F">
      <w:pPr>
        <w:pStyle w:val="berschrift5"/>
      </w:pPr>
      <w:bookmarkStart w:id="8161" w:name="_Toc499017741"/>
      <w:r>
        <w:t>Request:</w:t>
      </w:r>
      <w:bookmarkEnd w:id="8161"/>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162" w:name="_Toc499017742"/>
      <w:r>
        <w:t>Response</w:t>
      </w:r>
      <w:bookmarkEnd w:id="8162"/>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EF703F" w:rsidRPr="00EF703F" w:rsidRDefault="0047601F" w:rsidP="0047601F">
      <w:r>
        <w:rPr>
          <w:lang w:val="en-US"/>
        </w:rPr>
        <w:br w:type="page"/>
      </w:r>
    </w:p>
    <w:p w:rsidR="00F84EDC" w:rsidRDefault="00F84EDC" w:rsidP="00F84EDC">
      <w:pPr>
        <w:pStyle w:val="berschrift2"/>
      </w:pPr>
      <w:bookmarkStart w:id="8163" w:name="_Toc499017743"/>
      <w:r>
        <w:lastRenderedPageBreak/>
        <w:t>createOrUpdateAngebotService</w:t>
      </w:r>
      <w:r w:rsidR="00EF703F">
        <w:t xml:space="preserve"> (EAI und B2B)</w:t>
      </w:r>
      <w:bookmarkEnd w:id="8163"/>
    </w:p>
    <w:p w:rsidR="00C848A9" w:rsidRDefault="00EF703F" w:rsidP="00C848A9">
      <w:r>
        <w:t>Zusammenfassung von Methoden die für den Anlege und Änderungsprozess eines Angebots benötigt werden.</w:t>
      </w:r>
      <w:r w:rsidR="00C848A9" w:rsidRPr="00C848A9">
        <w:t xml:space="preserve"> </w:t>
      </w:r>
      <w:r w:rsidR="00C848A9">
        <w:t>Dieser Service ist über Interop aus OpenLease aufrufbar.</w:t>
      </w:r>
    </w:p>
    <w:p w:rsidR="00EF703F" w:rsidRPr="00EF703F" w:rsidRDefault="00EF703F" w:rsidP="00EF703F"/>
    <w:p w:rsidR="0093684A" w:rsidRDefault="0093684A" w:rsidP="0093684A">
      <w:pPr>
        <w:pStyle w:val="berschrift3"/>
      </w:pPr>
      <w:bookmarkStart w:id="8164" w:name="_Toc499017744"/>
      <w:r>
        <w:t>checkKalkulation</w:t>
      </w:r>
      <w:bookmarkEnd w:id="8164"/>
    </w:p>
    <w:p w:rsidR="0093684A" w:rsidRDefault="0093684A" w:rsidP="0093684A">
      <w:pPr>
        <w:pStyle w:val="berschrift4"/>
      </w:pPr>
      <w:bookmarkStart w:id="8165" w:name="_Toc499017745"/>
      <w:r>
        <w:t>WebService Beschreibung</w:t>
      </w:r>
      <w:bookmarkEnd w:id="8165"/>
    </w:p>
    <w:p w:rsidR="0093684A" w:rsidRDefault="00CA1504" w:rsidP="0093684A">
      <w:r>
        <w:t>Diese Methode überprüft die Kalkulation nach den hinterlegten Produktprüfungsregeln und Berechnungen.</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die Kalkulation</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Pr="00F96E5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96E5D">
        <w:rPr>
          <w:rFonts w:ascii="Consolas" w:hAnsi="Consolas" w:cs="Consolas"/>
          <w:color w:val="808080"/>
          <w:sz w:val="19"/>
          <w:szCs w:val="19"/>
          <w:highlight w:val="white"/>
          <w:lang w:val="en-US"/>
        </w:rPr>
        <w:t>///</w:t>
      </w:r>
      <w:r w:rsidRPr="00F96E5D">
        <w:rPr>
          <w:rFonts w:ascii="Consolas" w:hAnsi="Consolas" w:cs="Consolas"/>
          <w:color w:val="008000"/>
          <w:sz w:val="19"/>
          <w:szCs w:val="19"/>
          <w:highlight w:val="white"/>
          <w:lang w:val="en-US"/>
        </w:rPr>
        <w:t xml:space="preserve"> </w:t>
      </w:r>
      <w:r w:rsidRPr="00F96E5D">
        <w:rPr>
          <w:rFonts w:ascii="Consolas" w:hAnsi="Consolas" w:cs="Consolas"/>
          <w:color w:val="808080"/>
          <w:sz w:val="19"/>
          <w:szCs w:val="19"/>
          <w:highlight w:val="white"/>
          <w:lang w:val="en-US"/>
        </w:rPr>
        <w:t>&lt;param name="input"&gt;</w:t>
      </w:r>
      <w:r w:rsidRPr="00F96E5D">
        <w:rPr>
          <w:rFonts w:ascii="Consolas" w:hAnsi="Consolas" w:cs="Consolas"/>
          <w:color w:val="008000"/>
          <w:sz w:val="19"/>
          <w:szCs w:val="19"/>
          <w:highlight w:val="white"/>
          <w:lang w:val="en-US"/>
        </w:rPr>
        <w:t>icheckKalkulationDto</w:t>
      </w:r>
      <w:r w:rsidRPr="00F96E5D">
        <w:rPr>
          <w:rFonts w:ascii="Consolas" w:hAnsi="Consolas" w:cs="Consolas"/>
          <w:color w:val="808080"/>
          <w:sz w:val="19"/>
          <w:szCs w:val="19"/>
          <w:highlight w:val="white"/>
          <w:lang w:val="en-US"/>
        </w:rPr>
        <w:t>&lt;/param&gt;</w:t>
      </w:r>
    </w:p>
    <w:p w:rsidR="0093684A" w:rsidRPr="00F96E5D" w:rsidRDefault="0093684A" w:rsidP="0093684A">
      <w:pPr>
        <w:autoSpaceDE w:val="0"/>
        <w:autoSpaceDN w:val="0"/>
        <w:adjustRightInd w:val="0"/>
        <w:jc w:val="left"/>
        <w:rPr>
          <w:rFonts w:ascii="Consolas" w:hAnsi="Consolas" w:cs="Consolas"/>
          <w:color w:val="000000"/>
          <w:sz w:val="19"/>
          <w:szCs w:val="19"/>
          <w:highlight w:val="white"/>
          <w:lang w:val="en-US"/>
        </w:rPr>
      </w:pPr>
      <w:r w:rsidRPr="00F96E5D">
        <w:rPr>
          <w:rFonts w:ascii="Consolas" w:hAnsi="Consolas" w:cs="Consolas"/>
          <w:color w:val="000000"/>
          <w:sz w:val="19"/>
          <w:szCs w:val="19"/>
          <w:highlight w:val="white"/>
          <w:lang w:val="en-US"/>
        </w:rPr>
        <w:t xml:space="preserve">        </w:t>
      </w:r>
      <w:r w:rsidRPr="00F96E5D">
        <w:rPr>
          <w:rFonts w:ascii="Consolas" w:hAnsi="Consolas" w:cs="Consolas"/>
          <w:color w:val="808080"/>
          <w:sz w:val="19"/>
          <w:szCs w:val="19"/>
          <w:highlight w:val="white"/>
          <w:lang w:val="en-US"/>
        </w:rPr>
        <w:t>///</w:t>
      </w:r>
      <w:r w:rsidRPr="00F96E5D">
        <w:rPr>
          <w:rFonts w:ascii="Consolas" w:hAnsi="Consolas" w:cs="Consolas"/>
          <w:color w:val="008000"/>
          <w:sz w:val="19"/>
          <w:szCs w:val="19"/>
          <w:highlight w:val="white"/>
          <w:lang w:val="en-US"/>
        </w:rPr>
        <w:t xml:space="preserve"> </w:t>
      </w:r>
      <w:r w:rsidRPr="00F96E5D">
        <w:rPr>
          <w:rFonts w:ascii="Consolas" w:hAnsi="Consolas" w:cs="Consolas"/>
          <w:color w:val="808080"/>
          <w:sz w:val="19"/>
          <w:szCs w:val="19"/>
          <w:highlight w:val="white"/>
          <w:lang w:val="en-US"/>
        </w:rPr>
        <w:t>&lt;returns&gt;</w:t>
      </w:r>
      <w:r w:rsidRPr="00F96E5D">
        <w:rPr>
          <w:rFonts w:ascii="Consolas" w:hAnsi="Consolas" w:cs="Consolas"/>
          <w:color w:val="008000"/>
          <w:sz w:val="19"/>
          <w:szCs w:val="19"/>
          <w:highlight w:val="white"/>
          <w:lang w:val="en-US"/>
        </w:rPr>
        <w:t>ocheckAntAngDto</w:t>
      </w:r>
      <w:r w:rsidRPr="00F96E5D">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F96E5D">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Service.DTO.</w:t>
      </w:r>
      <w:r w:rsidRPr="00A7642C">
        <w:rPr>
          <w:rFonts w:ascii="Consolas" w:hAnsi="Consolas" w:cs="Consolas"/>
          <w:color w:val="2B91AF"/>
          <w:sz w:val="19"/>
          <w:szCs w:val="19"/>
          <w:highlight w:val="white"/>
          <w:lang w:val="en-US"/>
        </w:rPr>
        <w:t>ocheckAntAngDto</w:t>
      </w:r>
      <w:r w:rsidRPr="00A7642C">
        <w:rPr>
          <w:rFonts w:ascii="Consolas" w:hAnsi="Consolas" w:cs="Consolas"/>
          <w:color w:val="000000"/>
          <w:sz w:val="19"/>
          <w:szCs w:val="19"/>
          <w:highlight w:val="white"/>
          <w:lang w:val="en-US"/>
        </w:rPr>
        <w:t xml:space="preserve"> checkKalkulation(</w:t>
      </w:r>
      <w:r w:rsidRPr="00A7642C">
        <w:rPr>
          <w:rFonts w:ascii="Consolas" w:hAnsi="Consolas" w:cs="Consolas"/>
          <w:color w:val="2B91AF"/>
          <w:sz w:val="19"/>
          <w:szCs w:val="19"/>
          <w:highlight w:val="white"/>
          <w:lang w:val="en-US"/>
        </w:rPr>
        <w:t>icheckKalkulationDto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8166" w:name="_Toc499017746"/>
      <w:r>
        <w:t>Inputstruktur</w:t>
      </w:r>
      <w:bookmarkEnd w:id="816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Required</w:t>
            </w:r>
            <w:r w:rsidRPr="006F6727">
              <w:rPr>
                <w:rFonts w:ascii="Times New Roman" w:hAnsi="Times New Roman"/>
                <w:sz w:val="24"/>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icheckKalkulationDto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angAntOb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AngAntObSmallDto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angAntOb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angAntVs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AngAntVsDto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Versicherungsinformationen aus der Kalkulation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AngAntKalkDto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Persistenzobjekt Kalkulation</w:t>
            </w:r>
            <w:r>
              <w:rPr>
                <w:rFonts w:asciiTheme="minorHAnsi" w:hAnsiTheme="minorHAnsi"/>
                <w:sz w:val="24"/>
                <w:szCs w:val="22"/>
                <w:lang w:val="de-CH"/>
              </w:rPr>
              <w:t xml:space="preserve"> (siehe Kapitel 4)</w:t>
            </w: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prodKontext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prKontextDto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Produktkontext zur Zinsermittlung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Consolas" w:hAnsi="Consolas" w:cs="Consolas"/>
                <w:color w:val="2B91AF"/>
                <w:sz w:val="19"/>
                <w:szCs w:val="19"/>
                <w:lang w:eastAsia="de-CH"/>
              </w:rPr>
              <w:t>AngAntObSmallDto</w:t>
            </w: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erstzulassung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Erstzulassung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ubnahmeKm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Consolas" w:hAnsi="Consolas" w:cs="Consolas"/>
                <w:color w:val="2B91AF"/>
                <w:sz w:val="19"/>
                <w:szCs w:val="19"/>
                <w:lang w:eastAsia="de-CH"/>
              </w:rPr>
            </w:pPr>
            <w:r w:rsidRPr="006F6727">
              <w:rPr>
                <w:rFonts w:ascii="Consolas" w:hAnsi="Consolas" w:cs="Consolas"/>
                <w:color w:val="2B91AF"/>
                <w:sz w:val="19"/>
                <w:szCs w:val="19"/>
                <w:lang w:eastAsia="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Übernahmekilometer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heme="minorHAnsi" w:hAnsiTheme="minorHAnsi"/>
                <w:sz w:val="24"/>
                <w:szCs w:val="22"/>
                <w:lang w:val="de-CH"/>
              </w:rPr>
            </w:pPr>
            <w:r w:rsidRPr="006F6727">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8167" w:name="_Toc499017747"/>
      <w:r>
        <w:t>Rückgabestruktur</w:t>
      </w:r>
      <w:bookmarkEnd w:id="81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lastRenderedPageBreak/>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Code der getroffenen Regel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Liste mit Fehlermeldungen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Frontid results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Status (rot, grün, gelb) </w:t>
            </w:r>
          </w:p>
        </w:tc>
      </w:tr>
    </w:tbl>
    <w:p w:rsidR="006F6727" w:rsidRPr="006F6727" w:rsidRDefault="006F6727" w:rsidP="006F6727"/>
    <w:p w:rsidR="0093684A" w:rsidRDefault="0093684A" w:rsidP="0093684A">
      <w:pPr>
        <w:pStyle w:val="berschrift4"/>
      </w:pPr>
      <w:bookmarkStart w:id="8168" w:name="_Toc499017748"/>
      <w:r>
        <w:t>SOAP Beispiel</w:t>
      </w:r>
      <w:bookmarkEnd w:id="8168"/>
    </w:p>
    <w:p w:rsidR="0093684A" w:rsidRDefault="0093684A" w:rsidP="0093684A">
      <w:pPr>
        <w:pStyle w:val="berschrift5"/>
      </w:pPr>
      <w:bookmarkStart w:id="8169" w:name="_Toc499017749"/>
      <w:r>
        <w:t>Request:</w:t>
      </w:r>
      <w:bookmarkEnd w:id="8169"/>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170" w:name="_Toc499017750"/>
      <w:r>
        <w:t>Response</w:t>
      </w:r>
      <w:bookmarkEnd w:id="8170"/>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171" w:name="_Toc499017751"/>
      <w:r>
        <w:t>copyKalkulation</w:t>
      </w:r>
      <w:bookmarkEnd w:id="8171"/>
    </w:p>
    <w:p w:rsidR="0093684A" w:rsidRDefault="0093684A" w:rsidP="0093684A">
      <w:pPr>
        <w:pStyle w:val="berschrift4"/>
      </w:pPr>
      <w:bookmarkStart w:id="8172" w:name="_Toc499017752"/>
      <w:r>
        <w:t>WebService Beschreibung</w:t>
      </w:r>
      <w:bookmarkEnd w:id="8172"/>
    </w:p>
    <w:p w:rsidR="0093684A" w:rsidRDefault="00CA1504" w:rsidP="0093684A">
      <w:r>
        <w:t>Diese Methode kopiert ein vollständige Variante und legt diese in der Datenbank zum Angebot ab.</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Kopiert Persistenzobjekt der Angebotsvariante</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icopyKalkulationDto</w:t>
      </w:r>
      <w:r w:rsidRPr="001E0CBD">
        <w:rPr>
          <w:rFonts w:ascii="Consolas" w:hAnsi="Consolas" w:cs="Consolas"/>
          <w:color w:val="808080"/>
          <w:sz w:val="19"/>
          <w:szCs w:val="19"/>
          <w:highlight w:val="white"/>
          <w:lang w:val="en-US"/>
        </w:rPr>
        <w:t>&lt;/param&gt;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ocopyKalkulationDto</w:t>
      </w:r>
      <w:r w:rsidRPr="00A7642C">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ocopyKalkulationDto</w:t>
      </w:r>
      <w:r w:rsidRPr="00A7642C">
        <w:rPr>
          <w:rFonts w:ascii="Consolas" w:hAnsi="Consolas" w:cs="Consolas"/>
          <w:color w:val="000000"/>
          <w:sz w:val="19"/>
          <w:szCs w:val="19"/>
          <w:highlight w:val="white"/>
          <w:lang w:val="en-US"/>
        </w:rPr>
        <w:t xml:space="preserve"> copyKalkulation(</w:t>
      </w:r>
      <w:r w:rsidRPr="00A7642C">
        <w:rPr>
          <w:rFonts w:ascii="Consolas" w:hAnsi="Consolas" w:cs="Consolas"/>
          <w:color w:val="2B91AF"/>
          <w:sz w:val="19"/>
          <w:szCs w:val="19"/>
          <w:highlight w:val="white"/>
          <w:lang w:val="en-US"/>
        </w:rPr>
        <w:t>icopyKalkulationDto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8173" w:name="_Toc499017753"/>
      <w:r>
        <w:t>Inputstruktur</w:t>
      </w:r>
      <w:bookmarkEnd w:id="81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lastRenderedPageBreak/>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Required</w:t>
            </w:r>
            <w:r w:rsidRPr="006F6727">
              <w:rPr>
                <w:rFonts w:ascii="Times New Roman" w:hAnsi="Times New Roman"/>
                <w:sz w:val="24"/>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icopyKalkulationDto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angVar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AngAntVarDto</w:t>
            </w: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Persistenzobjekt zu kopierende Kalkulation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8174" w:name="_Toc499017754"/>
      <w:r>
        <w:t>Rückgabestruktur</w:t>
      </w:r>
      <w:bookmarkEnd w:id="81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ocopyKalkulationDto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AngAntVarDto</w:t>
            </w: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Persistenzobjekt Kalkulation </w:t>
            </w:r>
            <w:r>
              <w:rPr>
                <w:rFonts w:asciiTheme="minorHAnsi" w:hAnsiTheme="minorHAnsi"/>
                <w:sz w:val="24"/>
                <w:szCs w:val="22"/>
                <w:lang w:val="de-CH"/>
              </w:rPr>
              <w:t>(siehe Kapitel 4)</w:t>
            </w:r>
          </w:p>
        </w:tc>
      </w:tr>
    </w:tbl>
    <w:p w:rsidR="006F6727" w:rsidRPr="006F6727" w:rsidRDefault="006F6727" w:rsidP="006F6727">
      <w:pPr>
        <w:spacing w:before="100" w:beforeAutospacing="1" w:after="100" w:afterAutospacing="1"/>
        <w:jc w:val="left"/>
        <w:rPr>
          <w:rFonts w:ascii="Times New Roman" w:hAnsi="Times New Roman"/>
          <w:sz w:val="24"/>
        </w:rPr>
      </w:pPr>
      <w:r w:rsidRPr="006F6727">
        <w:rPr>
          <w:rFonts w:ascii="Times New Roman" w:hAnsi="Times New Roman"/>
          <w:sz w:val="24"/>
        </w:rPr>
        <w:t xml:space="preserve">  </w:t>
      </w:r>
    </w:p>
    <w:p w:rsidR="006F6727" w:rsidRPr="006F6727" w:rsidRDefault="006F6727" w:rsidP="006F6727"/>
    <w:p w:rsidR="0093684A" w:rsidRDefault="0093684A" w:rsidP="0093684A">
      <w:pPr>
        <w:pStyle w:val="berschrift4"/>
      </w:pPr>
      <w:bookmarkStart w:id="8175" w:name="_Toc499017755"/>
      <w:r>
        <w:t>SOAP Beispiel</w:t>
      </w:r>
      <w:bookmarkEnd w:id="8175"/>
    </w:p>
    <w:p w:rsidR="0093684A" w:rsidRDefault="0093684A" w:rsidP="0093684A">
      <w:pPr>
        <w:pStyle w:val="berschrift5"/>
      </w:pPr>
      <w:bookmarkStart w:id="8176" w:name="_Toc499017756"/>
      <w:r>
        <w:t>Request:</w:t>
      </w:r>
      <w:bookmarkEnd w:id="8176"/>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177" w:name="_Toc499017757"/>
      <w:r>
        <w:t>Response</w:t>
      </w:r>
      <w:bookmarkEnd w:id="8177"/>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80022B" w:rsidRDefault="0080022B" w:rsidP="0080022B">
      <w:pPr>
        <w:pStyle w:val="berschrift3"/>
      </w:pPr>
      <w:bookmarkStart w:id="8178" w:name="_Toc499017758"/>
      <w:r>
        <w:t>createOrUpdateAngebot</w:t>
      </w:r>
      <w:bookmarkEnd w:id="8178"/>
    </w:p>
    <w:p w:rsidR="0080022B" w:rsidRDefault="0080022B" w:rsidP="0080022B">
      <w:pPr>
        <w:pStyle w:val="berschrift4"/>
      </w:pPr>
      <w:bookmarkStart w:id="8179" w:name="_Toc499017759"/>
      <w:r>
        <w:t>WebService Beschreibung</w:t>
      </w:r>
      <w:bookmarkEnd w:id="8179"/>
    </w:p>
    <w:p w:rsidR="0080022B" w:rsidRDefault="00CA1504" w:rsidP="0080022B">
      <w:r>
        <w:t xml:space="preserve">Diese Methode erzeugt ein Vollständiges Angebot aus den Übergebenen Daten. Bei Übergabe eines Primärschlüssels im Angebotsobjekt wird ein bestehendes Angebot geupdatet, wenn das hinterlegt Statusmodell dies noch erlaubt. Bei Änderungen ausserhalb der Prüfungen des Statusmodells im Angebot </w:t>
      </w:r>
      <w:r>
        <w:lastRenderedPageBreak/>
        <w:t>müssen die zur Verfügung gestellten Methoden aus dem Service changeAngebotService verwendet werden.</w:t>
      </w:r>
    </w:p>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des Angebots</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&lt;param name=</w:t>
      </w:r>
      <w:r w:rsidRPr="001E0CBD">
        <w:rPr>
          <w:rFonts w:ascii="Consolas" w:hAnsi="Consolas" w:cs="Consolas"/>
          <w:color w:val="808080"/>
          <w:sz w:val="19"/>
          <w:szCs w:val="19"/>
          <w:highlight w:val="white"/>
          <w:lang w:val="en-US"/>
        </w:rPr>
        <w:t>"input"&gt;</w:t>
      </w:r>
      <w:r w:rsidRPr="001E0CBD">
        <w:rPr>
          <w:rFonts w:ascii="Consolas" w:hAnsi="Consolas" w:cs="Consolas"/>
          <w:color w:val="008000"/>
          <w:sz w:val="19"/>
          <w:szCs w:val="19"/>
          <w:highlight w:val="white"/>
          <w:lang w:val="en-US"/>
        </w:rPr>
        <w:t>icreateAngebotDto</w:t>
      </w:r>
      <w:r w:rsidRPr="001E0CBD">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ocreateAngebotDto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ocreateAngebotDto</w:t>
      </w:r>
      <w:r w:rsidRPr="00A7642C">
        <w:rPr>
          <w:rFonts w:ascii="Consolas" w:hAnsi="Consolas" w:cs="Consolas"/>
          <w:color w:val="000000"/>
          <w:sz w:val="19"/>
          <w:szCs w:val="19"/>
          <w:highlight w:val="white"/>
          <w:lang w:val="en-US"/>
        </w:rPr>
        <w:t xml:space="preserve"> createOrUpdateAngebot(</w:t>
      </w:r>
      <w:r w:rsidRPr="00A7642C">
        <w:rPr>
          <w:rFonts w:ascii="Consolas" w:hAnsi="Consolas" w:cs="Consolas"/>
          <w:color w:val="2B91AF"/>
          <w:sz w:val="19"/>
          <w:szCs w:val="19"/>
          <w:highlight w:val="white"/>
          <w:lang w:val="en-US"/>
        </w:rPr>
        <w:t>icreateAngebotDto</w:t>
      </w:r>
      <w:r w:rsidRPr="00A7642C">
        <w:rPr>
          <w:rFonts w:ascii="Consolas" w:hAnsi="Consolas" w:cs="Consolas"/>
          <w:color w:val="000000"/>
          <w:sz w:val="19"/>
          <w:szCs w:val="19"/>
          <w:highlight w:val="white"/>
          <w:lang w:val="en-US"/>
        </w:rPr>
        <w:t xml:space="preserve"> input);</w:t>
      </w:r>
    </w:p>
    <w:p w:rsidR="0080022B" w:rsidRDefault="0080022B" w:rsidP="0080022B">
      <w:pPr>
        <w:pStyle w:val="berschrift5"/>
      </w:pPr>
      <w:bookmarkStart w:id="8180" w:name="_Toc499017760"/>
      <w:r>
        <w:t>Inputstruktur</w:t>
      </w:r>
      <w:bookmarkEnd w:id="818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Required</w:t>
            </w:r>
            <w:r w:rsidRPr="006F6727">
              <w:rPr>
                <w:rFonts w:ascii="Times New Roman" w:hAnsi="Times New Roman"/>
                <w:sz w:val="24"/>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icreateAngebotDto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6F6727"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AngebotDto</w:t>
            </w: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Angebot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6F6727" w:rsidRPr="006F6727" w:rsidRDefault="006F6727"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8181" w:name="_Toc499017761"/>
      <w:r>
        <w:t>Rückgabestruktur</w:t>
      </w:r>
      <w:bookmarkEnd w:id="818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Beschreibung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 xml:space="preserve">ocreateAngebotDto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r>
      <w:tr w:rsidR="00135123" w:rsidRPr="006F6727" w:rsidTr="006F6727">
        <w:tc>
          <w:tcPr>
            <w:tcW w:w="2846"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Consolas" w:hAnsi="Consolas" w:cs="Consolas"/>
                <w:color w:val="2B91AF"/>
                <w:sz w:val="19"/>
                <w:szCs w:val="19"/>
                <w:lang w:eastAsia="de-CH"/>
              </w:rPr>
              <w:t>AngebotDto</w:t>
            </w:r>
            <w:r w:rsidRPr="006F672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6F6727" w:rsidRDefault="00135123" w:rsidP="006F6727">
            <w:pPr>
              <w:spacing w:before="100" w:beforeAutospacing="1" w:after="100" w:afterAutospacing="1"/>
              <w:jc w:val="left"/>
              <w:rPr>
                <w:rFonts w:ascii="Times New Roman" w:hAnsi="Times New Roman"/>
                <w:sz w:val="24"/>
              </w:rPr>
            </w:pPr>
            <w:r w:rsidRPr="006F6727">
              <w:rPr>
                <w:rFonts w:asciiTheme="minorHAnsi" w:hAnsiTheme="minorHAnsi"/>
                <w:sz w:val="24"/>
                <w:szCs w:val="22"/>
                <w:lang w:val="de-CH"/>
              </w:rPr>
              <w:t xml:space="preserve">Persistenzobjekt Angebot </w:t>
            </w:r>
            <w:r>
              <w:rPr>
                <w:rFonts w:asciiTheme="minorHAnsi" w:hAnsiTheme="minorHAnsi"/>
                <w:sz w:val="24"/>
                <w:szCs w:val="22"/>
                <w:lang w:val="de-CH"/>
              </w:rPr>
              <w:t>(siehe Kapitel 4)</w:t>
            </w:r>
          </w:p>
        </w:tc>
      </w:tr>
    </w:tbl>
    <w:p w:rsidR="006F6727" w:rsidRPr="006F6727" w:rsidRDefault="006F6727" w:rsidP="006F6727">
      <w:pPr>
        <w:spacing w:before="100" w:beforeAutospacing="1" w:after="100" w:afterAutospacing="1"/>
        <w:jc w:val="left"/>
      </w:pPr>
      <w:r w:rsidRPr="006F6727">
        <w:rPr>
          <w:rFonts w:ascii="Times New Roman" w:hAnsi="Times New Roman"/>
          <w:sz w:val="24"/>
        </w:rPr>
        <w:t xml:space="preserve">  </w:t>
      </w:r>
    </w:p>
    <w:p w:rsidR="0080022B" w:rsidRDefault="0080022B" w:rsidP="0080022B">
      <w:pPr>
        <w:pStyle w:val="berschrift4"/>
      </w:pPr>
      <w:bookmarkStart w:id="8182" w:name="_Toc499017762"/>
      <w:r>
        <w:t>SOAP Beispiel</w:t>
      </w:r>
      <w:bookmarkEnd w:id="8182"/>
    </w:p>
    <w:p w:rsidR="0080022B" w:rsidRDefault="0080022B" w:rsidP="0080022B">
      <w:pPr>
        <w:pStyle w:val="berschrift5"/>
      </w:pPr>
      <w:bookmarkStart w:id="8183" w:name="_Toc499017763"/>
      <w:r>
        <w:t>Request:</w:t>
      </w:r>
      <w:bookmarkEnd w:id="8183"/>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8184" w:name="_Toc499017764"/>
      <w:r>
        <w:t>Response</w:t>
      </w:r>
      <w:bookmarkEnd w:id="8184"/>
    </w:p>
    <w:p w:rsidR="0080022B" w:rsidRPr="0047601F" w:rsidRDefault="0080022B" w:rsidP="0080022B">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93684A" w:rsidRDefault="0080022B" w:rsidP="0080022B">
      <w:pPr>
        <w:pStyle w:val="berschrift3"/>
      </w:pPr>
      <w:r>
        <w:rPr>
          <w:lang w:val="en-US"/>
        </w:rPr>
        <w:br w:type="page"/>
      </w:r>
      <w:bookmarkStart w:id="8185" w:name="_Toc499017765"/>
      <w:r w:rsidR="0093684A">
        <w:lastRenderedPageBreak/>
        <w:t>createOrUpdateKalkulation</w:t>
      </w:r>
      <w:bookmarkEnd w:id="8185"/>
    </w:p>
    <w:p w:rsidR="0093684A" w:rsidRDefault="0093684A" w:rsidP="0093684A">
      <w:pPr>
        <w:pStyle w:val="berschrift4"/>
      </w:pPr>
      <w:bookmarkStart w:id="8186" w:name="_Toc499017766"/>
      <w:r>
        <w:t>WebService Beschreibung</w:t>
      </w:r>
      <w:bookmarkEnd w:id="8186"/>
    </w:p>
    <w:p w:rsidR="0093684A" w:rsidRDefault="00CA1504" w:rsidP="0093684A">
      <w:r>
        <w:t>Diese Methode erzeugt eine Angebotsvariante in der Datenbank und verknüpft ein bestehendes Angebot mit dieser. Bei Übergabe eines Primärschlüssels in der Angebotsvariante wird eine bestehende Variante geändert und in der Datenbank nur aktualisiert.</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der Angebotsvariante</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icreateKalkulationDto</w:t>
      </w:r>
      <w:r w:rsidRPr="001E0CBD">
        <w:rPr>
          <w:rFonts w:ascii="Consolas" w:hAnsi="Consolas" w:cs="Consolas"/>
          <w:color w:val="808080"/>
          <w:sz w:val="19"/>
          <w:szCs w:val="19"/>
          <w:highlight w:val="white"/>
          <w:lang w:val="en-US"/>
        </w:rPr>
        <w:t>&lt;/param&gt;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ocreateKalkulationDto</w:t>
      </w:r>
      <w:r w:rsidRPr="00A7642C">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ocreateKalkulationDto</w:t>
      </w:r>
      <w:r w:rsidRPr="00A7642C">
        <w:rPr>
          <w:rFonts w:ascii="Consolas" w:hAnsi="Consolas" w:cs="Consolas"/>
          <w:color w:val="000000"/>
          <w:sz w:val="19"/>
          <w:szCs w:val="19"/>
          <w:highlight w:val="white"/>
          <w:lang w:val="en-US"/>
        </w:rPr>
        <w:t xml:space="preserve"> createOrUpdateKalkulation(</w:t>
      </w:r>
      <w:r w:rsidRPr="00A7642C">
        <w:rPr>
          <w:rFonts w:ascii="Consolas" w:hAnsi="Consolas" w:cs="Consolas"/>
          <w:color w:val="2B91AF"/>
          <w:sz w:val="19"/>
          <w:szCs w:val="19"/>
          <w:highlight w:val="white"/>
          <w:lang w:val="en-US"/>
        </w:rPr>
        <w:t>icreateKalkulationDto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8187" w:name="_Toc499017767"/>
      <w:r>
        <w:t>Inputstruktur</w:t>
      </w:r>
      <w:bookmarkEnd w:id="818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B287B"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Required</w:t>
            </w:r>
            <w:r w:rsidRPr="002B287B">
              <w:rPr>
                <w:rFonts w:ascii="Times New Roman" w:hAnsi="Times New Roman"/>
                <w:sz w:val="24"/>
              </w:rPr>
              <w:t xml:space="preserve"> </w:t>
            </w:r>
          </w:p>
        </w:tc>
      </w:tr>
      <w:tr w:rsidR="002B287B"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Consolas" w:hAnsi="Consolas" w:cs="Consolas"/>
                <w:color w:val="2B91AF"/>
                <w:sz w:val="19"/>
                <w:szCs w:val="19"/>
                <w:lang w:eastAsia="de-CH"/>
              </w:rPr>
              <w:t xml:space="preserve">icreateKalkulationDto </w:t>
            </w:r>
          </w:p>
        </w:tc>
        <w:tc>
          <w:tcPr>
            <w:tcW w:w="150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r>
      <w:tr w:rsidR="002B287B"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angVar </w:t>
            </w:r>
          </w:p>
        </w:tc>
        <w:tc>
          <w:tcPr>
            <w:tcW w:w="1723"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Consolas" w:hAnsi="Consolas" w:cs="Consolas"/>
                <w:color w:val="2B91AF"/>
                <w:sz w:val="19"/>
                <w:szCs w:val="19"/>
                <w:lang w:eastAsia="de-CH"/>
              </w:rPr>
              <w:t>AngAntVarDto</w:t>
            </w:r>
            <w:r w:rsidRPr="002B287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Eingangs Dto (null für neue Kalkulation)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2B287B" w:rsidRPr="002B287B" w:rsidRDefault="002B287B"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r>
    </w:tbl>
    <w:p w:rsidR="0093684A" w:rsidRDefault="002B287B" w:rsidP="002B287B">
      <w:pPr>
        <w:spacing w:before="100" w:beforeAutospacing="1" w:after="100" w:afterAutospacing="1"/>
        <w:jc w:val="left"/>
      </w:pPr>
      <w:r w:rsidRPr="002B287B">
        <w:rPr>
          <w:rFonts w:ascii="Times New Roman" w:hAnsi="Times New Roman"/>
          <w:sz w:val="24"/>
        </w:rPr>
        <w:t xml:space="preserve">  </w:t>
      </w:r>
    </w:p>
    <w:p w:rsidR="0093684A" w:rsidRDefault="0093684A" w:rsidP="0093684A">
      <w:pPr>
        <w:pStyle w:val="berschrift5"/>
      </w:pPr>
      <w:bookmarkStart w:id="8188" w:name="_Toc499017768"/>
      <w:r>
        <w:t>Rückgabestruktur</w:t>
      </w:r>
      <w:bookmarkEnd w:id="81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Beschreibung </w:t>
            </w:r>
          </w:p>
        </w:tc>
      </w:tr>
      <w:tr w:rsidR="00135123"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Consolas" w:hAnsi="Consolas" w:cs="Consolas"/>
                <w:color w:val="2B91AF"/>
                <w:sz w:val="19"/>
                <w:szCs w:val="19"/>
                <w:lang w:eastAsia="de-CH"/>
              </w:rPr>
              <w:t xml:space="preserve">ocreateKalkulationDto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r>
      <w:tr w:rsidR="00135123" w:rsidRPr="002B287B" w:rsidTr="002B287B">
        <w:tc>
          <w:tcPr>
            <w:tcW w:w="2846"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Consolas" w:hAnsi="Consolas" w:cs="Consolas"/>
                <w:color w:val="2B91AF"/>
                <w:sz w:val="19"/>
                <w:szCs w:val="19"/>
                <w:lang w:eastAsia="de-CH"/>
              </w:rPr>
              <w:t>AngAntVarDto</w:t>
            </w:r>
            <w:r w:rsidRPr="002B287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B287B" w:rsidRDefault="00135123" w:rsidP="002B287B">
            <w:pPr>
              <w:spacing w:before="100" w:beforeAutospacing="1" w:after="100" w:afterAutospacing="1"/>
              <w:jc w:val="left"/>
              <w:rPr>
                <w:rFonts w:ascii="Times New Roman" w:hAnsi="Times New Roman"/>
                <w:sz w:val="24"/>
              </w:rPr>
            </w:pPr>
            <w:r w:rsidRPr="002B287B">
              <w:rPr>
                <w:rFonts w:asciiTheme="minorHAnsi" w:hAnsiTheme="minorHAnsi"/>
                <w:sz w:val="24"/>
                <w:szCs w:val="22"/>
                <w:lang w:val="de-CH"/>
              </w:rPr>
              <w:t>Persistenzobjekt Kalkulation</w:t>
            </w:r>
            <w:r>
              <w:rPr>
                <w:rFonts w:asciiTheme="minorHAnsi" w:hAnsiTheme="minorHAnsi"/>
                <w:sz w:val="24"/>
                <w:szCs w:val="22"/>
                <w:lang w:val="de-CH"/>
              </w:rPr>
              <w:t xml:space="preserve"> (siehe Kapitel 4)</w:t>
            </w:r>
            <w:r w:rsidRPr="002B287B">
              <w:rPr>
                <w:rFonts w:asciiTheme="minorHAnsi" w:hAnsiTheme="minorHAnsi"/>
                <w:sz w:val="24"/>
                <w:szCs w:val="22"/>
                <w:lang w:val="de-CH"/>
              </w:rPr>
              <w:t xml:space="preserve"> </w:t>
            </w:r>
          </w:p>
        </w:tc>
      </w:tr>
    </w:tbl>
    <w:p w:rsidR="002B287B" w:rsidRPr="002B287B" w:rsidRDefault="002B287B" w:rsidP="002B287B">
      <w:pPr>
        <w:spacing w:before="100" w:beforeAutospacing="1" w:after="100" w:afterAutospacing="1"/>
        <w:jc w:val="left"/>
      </w:pPr>
      <w:r w:rsidRPr="002B287B">
        <w:rPr>
          <w:rFonts w:ascii="Times New Roman" w:hAnsi="Times New Roman"/>
          <w:sz w:val="24"/>
        </w:rPr>
        <w:t xml:space="preserve">  </w:t>
      </w:r>
    </w:p>
    <w:p w:rsidR="0093684A" w:rsidRDefault="0093684A" w:rsidP="0093684A">
      <w:pPr>
        <w:pStyle w:val="berschrift4"/>
      </w:pPr>
      <w:bookmarkStart w:id="8189" w:name="_Toc499017769"/>
      <w:r>
        <w:t>SOAP Beispiel</w:t>
      </w:r>
      <w:bookmarkEnd w:id="8189"/>
    </w:p>
    <w:p w:rsidR="0093684A" w:rsidRDefault="0093684A" w:rsidP="0093684A">
      <w:pPr>
        <w:pStyle w:val="berschrift5"/>
      </w:pPr>
      <w:bookmarkStart w:id="8190" w:name="_Toc499017770"/>
      <w:r>
        <w:t>Request:</w:t>
      </w:r>
      <w:bookmarkEnd w:id="8190"/>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191" w:name="_Toc499017771"/>
      <w:r>
        <w:t>Response</w:t>
      </w:r>
      <w:bookmarkEnd w:id="8191"/>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192" w:name="_Toc499017772"/>
      <w:r>
        <w:t>deleteKalkulation</w:t>
      </w:r>
      <w:bookmarkEnd w:id="8192"/>
    </w:p>
    <w:p w:rsidR="0093684A" w:rsidRDefault="0093684A" w:rsidP="0093684A">
      <w:pPr>
        <w:pStyle w:val="berschrift4"/>
      </w:pPr>
      <w:bookmarkStart w:id="8193" w:name="_Toc499017773"/>
      <w:r>
        <w:t>WebService Beschreibung</w:t>
      </w:r>
      <w:bookmarkEnd w:id="8193"/>
    </w:p>
    <w:p w:rsidR="0093684A" w:rsidRDefault="00CA1504" w:rsidP="0093684A">
      <w:r>
        <w:t>Diese Methode entfernt eine Kalkulationsvariatne aus dem Angebot.</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Löscht Persistenzobjekt der Angebotsvariante</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ideleteKalkulationDto</w:t>
      </w:r>
      <w:r w:rsidRPr="001E0CBD">
        <w:rPr>
          <w:rFonts w:ascii="Consolas" w:hAnsi="Consolas" w:cs="Consolas"/>
          <w:color w:val="808080"/>
          <w:sz w:val="19"/>
          <w:szCs w:val="19"/>
          <w:highlight w:val="white"/>
          <w:lang w:val="en-US"/>
        </w:rPr>
        <w:t>&lt;/param&gt;</w:t>
      </w:r>
    </w:p>
    <w:p w:rsidR="0093684A" w:rsidRPr="00CA1504"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CA1504">
        <w:rPr>
          <w:rFonts w:ascii="Consolas" w:hAnsi="Consolas" w:cs="Consolas"/>
          <w:color w:val="808080"/>
          <w:sz w:val="19"/>
          <w:szCs w:val="19"/>
          <w:highlight w:val="white"/>
          <w:lang w:val="en-US"/>
        </w:rPr>
        <w:t>///</w:t>
      </w:r>
      <w:r w:rsidRPr="00CA1504">
        <w:rPr>
          <w:rFonts w:ascii="Consolas" w:hAnsi="Consolas" w:cs="Consolas"/>
          <w:color w:val="008000"/>
          <w:sz w:val="19"/>
          <w:szCs w:val="19"/>
          <w:highlight w:val="white"/>
          <w:lang w:val="en-US"/>
        </w:rPr>
        <w:t xml:space="preserve"> </w:t>
      </w:r>
      <w:r w:rsidRPr="00CA1504">
        <w:rPr>
          <w:rFonts w:ascii="Consolas" w:hAnsi="Consolas" w:cs="Consolas"/>
          <w:color w:val="808080"/>
          <w:sz w:val="19"/>
          <w:szCs w:val="19"/>
          <w:highlight w:val="white"/>
          <w:lang w:val="en-US"/>
        </w:rPr>
        <w:t>&lt;returns&gt;</w:t>
      </w:r>
      <w:r w:rsidRPr="00CA1504">
        <w:rPr>
          <w:rFonts w:ascii="Consolas" w:hAnsi="Consolas" w:cs="Consolas"/>
          <w:color w:val="008000"/>
          <w:sz w:val="19"/>
          <w:szCs w:val="19"/>
          <w:highlight w:val="white"/>
          <w:lang w:val="en-US"/>
        </w:rPr>
        <w:t>odeleteKalkulationDto</w:t>
      </w:r>
      <w:r w:rsidRPr="00CA1504">
        <w:rPr>
          <w:rFonts w:ascii="Consolas" w:hAnsi="Consolas" w:cs="Consolas"/>
          <w:color w:val="808080"/>
          <w:sz w:val="19"/>
          <w:szCs w:val="19"/>
          <w:highlight w:val="white"/>
          <w:lang w:val="en-US"/>
        </w:rPr>
        <w:t>&lt;/returns&gt;</w:t>
      </w:r>
    </w:p>
    <w:p w:rsidR="0093684A" w:rsidRPr="00CA1504" w:rsidRDefault="0093684A" w:rsidP="0093684A">
      <w:pPr>
        <w:autoSpaceDE w:val="0"/>
        <w:autoSpaceDN w:val="0"/>
        <w:adjustRightInd w:val="0"/>
        <w:jc w:val="left"/>
        <w:rPr>
          <w:rFonts w:ascii="Consolas" w:hAnsi="Consolas" w:cs="Consolas"/>
          <w:color w:val="000000"/>
          <w:sz w:val="19"/>
          <w:szCs w:val="19"/>
          <w:highlight w:val="white"/>
          <w:lang w:val="en-US"/>
        </w:rPr>
      </w:pPr>
      <w:r w:rsidRPr="00CA1504">
        <w:rPr>
          <w:rFonts w:ascii="Consolas" w:hAnsi="Consolas" w:cs="Consolas"/>
          <w:color w:val="000000"/>
          <w:sz w:val="19"/>
          <w:szCs w:val="19"/>
          <w:highlight w:val="white"/>
          <w:lang w:val="en-US"/>
        </w:rPr>
        <w:t xml:space="preserve">        [</w:t>
      </w:r>
      <w:r w:rsidRPr="00CA1504">
        <w:rPr>
          <w:rFonts w:ascii="Consolas" w:hAnsi="Consolas" w:cs="Consolas"/>
          <w:color w:val="2B91AF"/>
          <w:sz w:val="19"/>
          <w:szCs w:val="19"/>
          <w:highlight w:val="white"/>
          <w:lang w:val="en-US"/>
        </w:rPr>
        <w:t>OperationContract</w:t>
      </w:r>
      <w:r w:rsidRPr="00CA1504">
        <w:rPr>
          <w:rFonts w:ascii="Consolas" w:hAnsi="Consolas" w:cs="Consolas"/>
          <w:color w:val="000000"/>
          <w:sz w:val="19"/>
          <w:szCs w:val="19"/>
          <w:highlight w:val="white"/>
          <w:lang w:val="en-US"/>
        </w:rPr>
        <w:t>]</w:t>
      </w:r>
    </w:p>
    <w:p w:rsidR="0093684A" w:rsidRPr="009C614F" w:rsidRDefault="0093684A" w:rsidP="0093684A">
      <w:pPr>
        <w:rPr>
          <w:lang w:val="en-US"/>
        </w:rPr>
      </w:pPr>
      <w:r w:rsidRPr="00CA1504">
        <w:rPr>
          <w:rFonts w:ascii="Consolas" w:hAnsi="Consolas" w:cs="Consolas"/>
          <w:color w:val="000000"/>
          <w:sz w:val="19"/>
          <w:szCs w:val="19"/>
          <w:highlight w:val="white"/>
          <w:lang w:val="en-US"/>
        </w:rPr>
        <w:t xml:space="preserve">        </w:t>
      </w:r>
      <w:r w:rsidRPr="00CA1504">
        <w:rPr>
          <w:rFonts w:ascii="Consolas" w:hAnsi="Consolas" w:cs="Consolas"/>
          <w:color w:val="2B91AF"/>
          <w:sz w:val="19"/>
          <w:szCs w:val="19"/>
          <w:highlight w:val="white"/>
          <w:lang w:val="en-US"/>
        </w:rPr>
        <w:t>odeleteKalkulationDto</w:t>
      </w:r>
      <w:r w:rsidRPr="00CA1504">
        <w:rPr>
          <w:rFonts w:ascii="Consolas" w:hAnsi="Consolas" w:cs="Consolas"/>
          <w:color w:val="000000"/>
          <w:sz w:val="19"/>
          <w:szCs w:val="19"/>
          <w:highlight w:val="white"/>
          <w:lang w:val="en-US"/>
        </w:rPr>
        <w:t xml:space="preserve"> deleteKalkulation(</w:t>
      </w:r>
      <w:r w:rsidRPr="00CA1504">
        <w:rPr>
          <w:rFonts w:ascii="Consolas" w:hAnsi="Consolas" w:cs="Consolas"/>
          <w:color w:val="2B91AF"/>
          <w:sz w:val="19"/>
          <w:szCs w:val="19"/>
          <w:highlight w:val="white"/>
          <w:lang w:val="en-US"/>
        </w:rPr>
        <w:t>ideleteKalkulationDto</w:t>
      </w:r>
      <w:r w:rsidRPr="00CA1504">
        <w:rPr>
          <w:rFonts w:ascii="Consolas" w:hAnsi="Consolas" w:cs="Consolas"/>
          <w:color w:val="000000"/>
          <w:sz w:val="19"/>
          <w:szCs w:val="19"/>
          <w:highlight w:val="white"/>
          <w:lang w:val="en-US"/>
        </w:rPr>
        <w:t xml:space="preserve"> input);</w:t>
      </w:r>
    </w:p>
    <w:p w:rsidR="002B287B" w:rsidRPr="002B287B" w:rsidRDefault="0093684A" w:rsidP="00906291">
      <w:pPr>
        <w:pStyle w:val="berschrift5"/>
      </w:pPr>
      <w:bookmarkStart w:id="8194" w:name="_Toc499017774"/>
      <w:r>
        <w:t>Inputstruktur</w:t>
      </w:r>
      <w:bookmarkEnd w:id="819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Required</w:t>
            </w:r>
            <w:r w:rsidRPr="00C65BEE">
              <w:rPr>
                <w:rFonts w:ascii="Times New Roman" w:hAnsi="Times New Roman"/>
                <w:sz w:val="24"/>
              </w:rPr>
              <w:t xml:space="preserve"> </w:t>
            </w:r>
          </w:p>
        </w:tc>
      </w:tr>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ideleteKalkulationDto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ID der Kalkulation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8195" w:name="_Toc499017775"/>
      <w:r>
        <w:t>Rückgabestruktur</w:t>
      </w:r>
      <w:bookmarkEnd w:id="81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odeleteKalkulationDto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bl>
    <w:p w:rsidR="002B287B" w:rsidRPr="002B287B" w:rsidRDefault="002B287B" w:rsidP="002B287B"/>
    <w:p w:rsidR="0093684A" w:rsidRDefault="0093684A" w:rsidP="0093684A">
      <w:pPr>
        <w:pStyle w:val="berschrift4"/>
      </w:pPr>
      <w:bookmarkStart w:id="8196" w:name="_Toc499017776"/>
      <w:r>
        <w:t>SOAP Beispiel</w:t>
      </w:r>
      <w:bookmarkEnd w:id="8196"/>
    </w:p>
    <w:p w:rsidR="0093684A" w:rsidRDefault="0093684A" w:rsidP="0093684A">
      <w:pPr>
        <w:pStyle w:val="berschrift5"/>
      </w:pPr>
      <w:bookmarkStart w:id="8197" w:name="_Toc499017777"/>
      <w:r>
        <w:t>Request:</w:t>
      </w:r>
      <w:bookmarkEnd w:id="8197"/>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198" w:name="_Toc499017778"/>
      <w:r>
        <w:t>Response</w:t>
      </w:r>
      <w:bookmarkEnd w:id="8198"/>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80022B" w:rsidRDefault="0093684A" w:rsidP="0080022B">
      <w:pPr>
        <w:pStyle w:val="berschrift3"/>
      </w:pPr>
      <w:r>
        <w:rPr>
          <w:lang w:val="en-US"/>
        </w:rPr>
        <w:br w:type="page"/>
      </w:r>
      <w:bookmarkStart w:id="8199" w:name="_Toc499017779"/>
      <w:r w:rsidR="0080022B">
        <w:lastRenderedPageBreak/>
        <w:t>getMyPocketData</w:t>
      </w:r>
      <w:bookmarkEnd w:id="8199"/>
    </w:p>
    <w:p w:rsidR="0080022B" w:rsidRDefault="0080022B" w:rsidP="0080022B">
      <w:pPr>
        <w:pStyle w:val="berschrift4"/>
      </w:pPr>
      <w:bookmarkStart w:id="8200" w:name="_Toc499017780"/>
      <w:r>
        <w:t>WebService Beschreibung</w:t>
      </w:r>
      <w:bookmarkEnd w:id="8200"/>
    </w:p>
    <w:p w:rsidR="0080022B" w:rsidRDefault="00CE5F0E" w:rsidP="0080022B">
      <w:r>
        <w:t xml:space="preserve">Diese Methode liefert den aktuellen Status im Bonusvergabe Programm passend zu einem Angebot. </w:t>
      </w:r>
    </w:p>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Zeigt den Status im aktuellen Bonusvergabe-Programm (Stufe Bronze/Silber/...)</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igetMyPocketDataDto</w:t>
      </w:r>
      <w:r w:rsidRPr="001E0CBD">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ogetMyPocketDataDto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ogetMyPocketDataDto</w:t>
      </w:r>
      <w:r w:rsidRPr="00A7642C">
        <w:rPr>
          <w:rFonts w:ascii="Consolas" w:hAnsi="Consolas" w:cs="Consolas"/>
          <w:color w:val="000000"/>
          <w:sz w:val="19"/>
          <w:szCs w:val="19"/>
          <w:highlight w:val="white"/>
          <w:lang w:val="en-US"/>
        </w:rPr>
        <w:t xml:space="preserve"> getMyPocketData(</w:t>
      </w:r>
      <w:r w:rsidRPr="00A7642C">
        <w:rPr>
          <w:rFonts w:ascii="Consolas" w:hAnsi="Consolas" w:cs="Consolas"/>
          <w:color w:val="2B91AF"/>
          <w:sz w:val="19"/>
          <w:szCs w:val="19"/>
          <w:highlight w:val="white"/>
          <w:lang w:val="en-US"/>
        </w:rPr>
        <w:t>igetMyPocketDataDto</w:t>
      </w:r>
      <w:r w:rsidRPr="00A7642C">
        <w:rPr>
          <w:rFonts w:ascii="Consolas" w:hAnsi="Consolas" w:cs="Consolas"/>
          <w:color w:val="000000"/>
          <w:sz w:val="19"/>
          <w:szCs w:val="19"/>
          <w:highlight w:val="white"/>
          <w:lang w:val="en-US"/>
        </w:rPr>
        <w:t xml:space="preserve"> input);</w:t>
      </w:r>
    </w:p>
    <w:p w:rsidR="0080022B" w:rsidRDefault="0080022B" w:rsidP="0080022B">
      <w:pPr>
        <w:pStyle w:val="berschrift5"/>
      </w:pPr>
      <w:bookmarkStart w:id="8201" w:name="_Toc499017781"/>
      <w:r>
        <w:t>Inputstruktur</w:t>
      </w:r>
      <w:bookmarkEnd w:id="820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Required</w:t>
            </w:r>
            <w:r w:rsidRPr="00C65BEE">
              <w:rPr>
                <w:rFonts w:ascii="Times New Roman" w:hAnsi="Times New Roman"/>
                <w:sz w:val="24"/>
              </w:rPr>
              <w:t xml:space="preserve"> </w:t>
            </w:r>
          </w:p>
        </w:tc>
      </w:tr>
      <w:tr w:rsidR="00C65BEE"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igetMyPocketDataDto </w:t>
            </w:r>
          </w:p>
        </w:tc>
        <w:tc>
          <w:tcPr>
            <w:tcW w:w="150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C65BEE" w:rsidRPr="00C65BEE" w:rsidRDefault="00C65BEE"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8202" w:name="_Toc499017782"/>
      <w:r>
        <w:t>Rückgabestruktur</w:t>
      </w:r>
      <w:bookmarkEnd w:id="820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ogetMyPocketDataDto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MyPocketData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MyPocketDto</w:t>
            </w: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jc w:val="left"/>
              <w:rPr>
                <w:rFonts w:ascii="Times New Roman" w:hAnsi="Times New Roman"/>
                <w:sz w:val="24"/>
              </w:rPr>
            </w:pP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MyPocketDto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akt_payout_total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bonus earned up to now (during the current bonus program)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akt_volume_kickback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total budget from concluded contracts up to now (during the current bonus program)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gap_percent_kickback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proportion of total budget from concluded contracts to total budget needed for next </w:t>
            </w:r>
            <w:r w:rsidRPr="00C01B30">
              <w:rPr>
                <w:rFonts w:asciiTheme="minorHAnsi" w:hAnsiTheme="minorHAnsi"/>
                <w:sz w:val="24"/>
                <w:szCs w:val="22"/>
                <w:lang w:val="en-US"/>
              </w:rPr>
              <w:lastRenderedPageBreak/>
              <w:t xml:space="preserve">bonus level (in percent)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gap_value_kickback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amount of budget money missing for next bonus level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hd_segment_aktuell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current bonus level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hd_segment_next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next bonus level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next_payout_kickback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bonus for reaching next bonus level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next_target_kickback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total budget needed for next bonus level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report_vk_incentives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Dokumenten-Id für REPORT_VK_INCENTIVES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rlz_monate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Restlaufzeit (Monate): number of month the bonus program is still running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rlz_tage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Restlaufzeit (Tage): number of days the bonus program is still running </w:t>
            </w:r>
          </w:p>
        </w:tc>
      </w:tr>
      <w:tr w:rsidR="00135123" w:rsidRPr="00C01B30"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sys_seller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35123" w:rsidRPr="00C01B30" w:rsidRDefault="00135123" w:rsidP="00C65BE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syscode of seller whose "pocket" this ist </w:t>
            </w:r>
          </w:p>
        </w:tc>
      </w:tr>
    </w:tbl>
    <w:p w:rsidR="002B287B" w:rsidRPr="00C01B30" w:rsidRDefault="00C65BEE" w:rsidP="00C65BEE">
      <w:pPr>
        <w:spacing w:before="100" w:beforeAutospacing="1" w:after="100" w:afterAutospacing="1"/>
        <w:jc w:val="left"/>
        <w:rPr>
          <w:lang w:val="en-US"/>
        </w:rPr>
      </w:pPr>
      <w:r w:rsidRPr="00C01B30">
        <w:rPr>
          <w:rFonts w:ascii="Times New Roman" w:hAnsi="Times New Roman"/>
          <w:sz w:val="24"/>
          <w:lang w:val="en-US"/>
        </w:rPr>
        <w:t xml:space="preserve">  </w:t>
      </w:r>
    </w:p>
    <w:p w:rsidR="0080022B" w:rsidRDefault="0080022B" w:rsidP="0080022B">
      <w:pPr>
        <w:pStyle w:val="berschrift4"/>
      </w:pPr>
      <w:bookmarkStart w:id="8203" w:name="_Toc499017783"/>
      <w:r>
        <w:t>SOAP Beispiel</w:t>
      </w:r>
      <w:bookmarkEnd w:id="8203"/>
    </w:p>
    <w:p w:rsidR="0080022B" w:rsidRDefault="0080022B" w:rsidP="0080022B">
      <w:pPr>
        <w:pStyle w:val="berschrift5"/>
      </w:pPr>
      <w:bookmarkStart w:id="8204" w:name="_Toc499017784"/>
      <w:r>
        <w:t>Request:</w:t>
      </w:r>
      <w:bookmarkEnd w:id="8204"/>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lastRenderedPageBreak/>
        <w:t>&lt;/soap:Envelope&gt;</w:t>
      </w:r>
    </w:p>
    <w:p w:rsidR="0080022B" w:rsidRPr="006B79C5" w:rsidRDefault="0080022B" w:rsidP="0080022B">
      <w:pPr>
        <w:rPr>
          <w:lang w:val="en-US"/>
        </w:rPr>
      </w:pPr>
    </w:p>
    <w:p w:rsidR="0080022B" w:rsidRDefault="0080022B" w:rsidP="0080022B">
      <w:pPr>
        <w:pStyle w:val="berschrift5"/>
      </w:pPr>
      <w:bookmarkStart w:id="8205" w:name="_Toc499017785"/>
      <w:r>
        <w:t>Response</w:t>
      </w:r>
      <w:bookmarkEnd w:id="8205"/>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47601F" w:rsidRDefault="0046627F" w:rsidP="0093684A">
      <w:pPr>
        <w:pStyle w:val="berschrift3"/>
      </w:pPr>
      <w:bookmarkStart w:id="8206" w:name="_Toc499017786"/>
      <w:r>
        <w:t>getObjektDaten</w:t>
      </w:r>
      <w:bookmarkEnd w:id="8206"/>
    </w:p>
    <w:p w:rsidR="0047601F" w:rsidRDefault="0047601F" w:rsidP="0047601F">
      <w:pPr>
        <w:pStyle w:val="berschrift4"/>
      </w:pPr>
      <w:bookmarkStart w:id="8207" w:name="_Toc499017787"/>
      <w:r>
        <w:t>WebService Beschreibung</w:t>
      </w:r>
      <w:bookmarkEnd w:id="8207"/>
    </w:p>
    <w:p w:rsidR="0047601F" w:rsidRDefault="00CE5F0E" w:rsidP="0047601F">
      <w:r>
        <w:t>Diese Methode bildet den Übergang vom Carconfigurator zu den Objektdaten bei Angebot und Antrag. Sie liefert über die id eines Carconfigurator Objektes ein vollständig ausgefülltes Objekt zur weiteren Verwendung in Angebots und Antragsservices.</w:t>
      </w:r>
    </w:p>
    <w:p w:rsidR="0047601F" w:rsidRDefault="0047601F" w:rsidP="0047601F"/>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Deli</w:t>
      </w:r>
      <w:r w:rsidRPr="0046627F">
        <w:rPr>
          <w:rFonts w:ascii="Consolas" w:hAnsi="Consolas" w:cs="Consolas"/>
          <w:color w:val="008000"/>
          <w:sz w:val="19"/>
          <w:szCs w:val="19"/>
          <w:highlight w:val="white"/>
          <w:lang w:val="en-US"/>
        </w:rPr>
        <w:t>vers the object information from a car configurator id</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&lt;/summary&gt;</w:t>
      </w:r>
    </w:p>
    <w:p w:rsidR="0046627F" w:rsidRPr="0046627F" w:rsidRDefault="0046627F" w:rsidP="0046627F">
      <w:pPr>
        <w:autoSpaceDE w:val="0"/>
        <w:autoSpaceDN w:val="0"/>
        <w:adjustRightInd w:val="0"/>
        <w:jc w:val="left"/>
        <w:rPr>
          <w:rFonts w:ascii="Consolas" w:hAnsi="Consolas" w:cs="Consolas"/>
          <w:color w:val="000000"/>
          <w:sz w:val="19"/>
          <w:szCs w:val="19"/>
          <w:highlight w:val="white"/>
          <w:lang w:val="en-US"/>
        </w:rPr>
      </w:pPr>
      <w:r w:rsidRPr="0046627F">
        <w:rPr>
          <w:rFonts w:ascii="Consolas" w:hAnsi="Consolas" w:cs="Consolas"/>
          <w:color w:val="000000"/>
          <w:sz w:val="19"/>
          <w:szCs w:val="19"/>
          <w:highlight w:val="white"/>
          <w:lang w:val="en-US"/>
        </w:rPr>
        <w:t xml:space="preserve">        </w:t>
      </w:r>
      <w:r w:rsidRPr="0046627F">
        <w:rPr>
          <w:rFonts w:ascii="Consolas" w:hAnsi="Consolas" w:cs="Consolas"/>
          <w:color w:val="808080"/>
          <w:sz w:val="19"/>
          <w:szCs w:val="19"/>
          <w:highlight w:val="white"/>
          <w:lang w:val="en-US"/>
        </w:rPr>
        <w:t>///</w:t>
      </w:r>
      <w:r w:rsidRPr="0046627F">
        <w:rPr>
          <w:rFonts w:ascii="Consolas" w:hAnsi="Consolas" w:cs="Consolas"/>
          <w:color w:val="008000"/>
          <w:sz w:val="19"/>
          <w:szCs w:val="19"/>
          <w:highlight w:val="white"/>
          <w:lang w:val="en-US"/>
        </w:rPr>
        <w:t xml:space="preserve"> </w:t>
      </w:r>
      <w:r w:rsidRPr="0046627F">
        <w:rPr>
          <w:rFonts w:ascii="Consolas" w:hAnsi="Consolas" w:cs="Consolas"/>
          <w:color w:val="808080"/>
          <w:sz w:val="19"/>
          <w:szCs w:val="19"/>
          <w:highlight w:val="white"/>
          <w:lang w:val="en-US"/>
        </w:rPr>
        <w:t>&lt;param name="key"&gt;</w:t>
      </w:r>
      <w:r w:rsidRPr="0046627F">
        <w:rPr>
          <w:rFonts w:ascii="Consolas" w:hAnsi="Consolas" w:cs="Consolas"/>
          <w:color w:val="008000"/>
          <w:sz w:val="19"/>
          <w:szCs w:val="19"/>
          <w:highlight w:val="white"/>
          <w:lang w:val="en-US"/>
        </w:rPr>
        <w:t>Schluessel</w:t>
      </w:r>
      <w:r w:rsidRPr="0046627F">
        <w:rPr>
          <w:rFonts w:ascii="Consolas" w:hAnsi="Consolas" w:cs="Consolas"/>
          <w:color w:val="808080"/>
          <w:sz w:val="19"/>
          <w:szCs w:val="19"/>
          <w:highlight w:val="white"/>
          <w:lang w:val="en-US"/>
        </w:rPr>
        <w:t>&lt;/param&gt;</w:t>
      </w:r>
    </w:p>
    <w:p w:rsidR="0046627F" w:rsidRDefault="0046627F" w:rsidP="0046627F">
      <w:pPr>
        <w:autoSpaceDE w:val="0"/>
        <w:autoSpaceDN w:val="0"/>
        <w:adjustRightInd w:val="0"/>
        <w:jc w:val="left"/>
        <w:rPr>
          <w:rFonts w:ascii="Consolas" w:hAnsi="Consolas" w:cs="Consolas"/>
          <w:color w:val="000000"/>
          <w:sz w:val="19"/>
          <w:szCs w:val="19"/>
          <w:highlight w:val="white"/>
        </w:rPr>
      </w:pPr>
      <w:r w:rsidRPr="0046627F">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Fahrzeugspezifische Daten aus Eurotax</w:t>
      </w:r>
      <w:r>
        <w:rPr>
          <w:rFonts w:ascii="Consolas" w:hAnsi="Consolas" w:cs="Consolas"/>
          <w:color w:val="808080"/>
          <w:sz w:val="19"/>
          <w:szCs w:val="19"/>
          <w:highlight w:val="white"/>
        </w:rPr>
        <w:t>&lt;/returns&gt;</w:t>
      </w:r>
    </w:p>
    <w:p w:rsidR="0046627F" w:rsidRPr="00A7642C" w:rsidRDefault="0046627F" w:rsidP="0046627F">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46627F" w:rsidP="0046627F">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oGetObjektDatenDto</w:t>
      </w:r>
      <w:r w:rsidRPr="00A7642C">
        <w:rPr>
          <w:rFonts w:ascii="Consolas" w:hAnsi="Consolas" w:cs="Consolas"/>
          <w:color w:val="000000"/>
          <w:sz w:val="19"/>
          <w:szCs w:val="19"/>
          <w:highlight w:val="white"/>
          <w:lang w:val="en-US"/>
        </w:rPr>
        <w:t xml:space="preserve"> getObjektDaten(</w:t>
      </w:r>
      <w:r w:rsidRPr="00A7642C">
        <w:rPr>
          <w:rFonts w:ascii="Consolas" w:hAnsi="Consolas" w:cs="Consolas"/>
          <w:color w:val="2B91AF"/>
          <w:sz w:val="19"/>
          <w:szCs w:val="19"/>
          <w:highlight w:val="white"/>
          <w:lang w:val="en-US"/>
        </w:rPr>
        <w:t>String</w:t>
      </w:r>
      <w:r w:rsidRPr="00A7642C">
        <w:rPr>
          <w:rFonts w:ascii="Consolas" w:hAnsi="Consolas" w:cs="Consolas"/>
          <w:color w:val="000000"/>
          <w:sz w:val="19"/>
          <w:szCs w:val="19"/>
          <w:highlight w:val="white"/>
          <w:lang w:val="en-US"/>
        </w:rPr>
        <w:t xml:space="preserve"> key);</w:t>
      </w:r>
    </w:p>
    <w:p w:rsidR="0047601F" w:rsidRDefault="0047601F" w:rsidP="0047601F">
      <w:pPr>
        <w:pStyle w:val="berschrift5"/>
      </w:pPr>
      <w:bookmarkStart w:id="8208" w:name="_Toc499017788"/>
      <w:r>
        <w:t>Inputstruktur</w:t>
      </w:r>
      <w:bookmarkEnd w:id="8208"/>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47601F" w:rsidP="0046627F">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47601F" w:rsidRDefault="00C65BEE" w:rsidP="0046627F">
            <w:pPr>
              <w:pStyle w:val="Text"/>
              <w:rPr>
                <w:rFonts w:asciiTheme="minorHAnsi" w:hAnsiTheme="minorHAnsi"/>
                <w:szCs w:val="22"/>
              </w:rPr>
            </w:pPr>
            <w:r>
              <w:rPr>
                <w:rFonts w:asciiTheme="minorHAnsi" w:hAnsiTheme="minorHAnsi"/>
                <w:szCs w:val="22"/>
              </w:rPr>
              <w:t>Key</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String</w:t>
            </w:r>
          </w:p>
        </w:tc>
        <w:tc>
          <w:tcPr>
            <w:tcW w:w="1810" w:type="dxa"/>
          </w:tcPr>
          <w:p w:rsidR="0047601F" w:rsidRDefault="00C65BEE" w:rsidP="0046627F">
            <w:pPr>
              <w:pStyle w:val="Text"/>
              <w:rPr>
                <w:rFonts w:asciiTheme="minorHAnsi" w:hAnsiTheme="minorHAnsi"/>
                <w:szCs w:val="22"/>
              </w:rPr>
            </w:pPr>
            <w:r>
              <w:rPr>
                <w:rFonts w:asciiTheme="minorHAnsi" w:hAnsiTheme="minorHAnsi"/>
                <w:szCs w:val="22"/>
              </w:rPr>
              <w:t>Eurotax-Key</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8209" w:name="_Toc499017789"/>
      <w:r>
        <w:t>Rückgabestruktur</w:t>
      </w:r>
      <w:bookmarkEnd w:id="820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oGetObjektDatenDto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135123" w:rsidRPr="00C65BEE" w:rsidTr="00C65BEE">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objekt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AngAntObDto</w:t>
            </w: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C65BEE">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Objektdaten </w:t>
            </w:r>
            <w:r>
              <w:rPr>
                <w:rFonts w:asciiTheme="minorHAnsi" w:hAnsiTheme="minorHAnsi"/>
                <w:sz w:val="24"/>
                <w:szCs w:val="22"/>
                <w:lang w:val="de-CH"/>
              </w:rPr>
              <w:t>(siehe Kapitel 4)</w:t>
            </w:r>
          </w:p>
        </w:tc>
      </w:tr>
    </w:tbl>
    <w:p w:rsidR="00C65BEE" w:rsidRPr="00C65BEE" w:rsidRDefault="00C65BEE" w:rsidP="00C65BEE"/>
    <w:p w:rsidR="0047601F" w:rsidRDefault="0047601F" w:rsidP="0047601F">
      <w:pPr>
        <w:pStyle w:val="berschrift4"/>
      </w:pPr>
      <w:bookmarkStart w:id="8210" w:name="_Toc499017790"/>
      <w:r>
        <w:t>SOAP Beispiel</w:t>
      </w:r>
      <w:bookmarkEnd w:id="8210"/>
    </w:p>
    <w:p w:rsidR="0047601F" w:rsidRDefault="0047601F" w:rsidP="0047601F">
      <w:pPr>
        <w:pStyle w:val="berschrift5"/>
      </w:pPr>
      <w:bookmarkStart w:id="8211" w:name="_Toc499017791"/>
      <w:r>
        <w:t>Request:</w:t>
      </w:r>
      <w:bookmarkEnd w:id="8211"/>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212" w:name="_Toc499017792"/>
      <w:r>
        <w:t>Response</w:t>
      </w:r>
      <w:bookmarkEnd w:id="8212"/>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1E0CBD" w:rsidP="0047601F">
      <w:pPr>
        <w:pStyle w:val="berschrift3"/>
      </w:pPr>
      <w:bookmarkStart w:id="8213" w:name="_Toc499017793"/>
      <w:r>
        <w:t>getObjektDatenByVIN</w:t>
      </w:r>
      <w:bookmarkEnd w:id="8213"/>
    </w:p>
    <w:p w:rsidR="0047601F" w:rsidRDefault="0047601F" w:rsidP="0047601F">
      <w:pPr>
        <w:pStyle w:val="berschrift4"/>
      </w:pPr>
      <w:bookmarkStart w:id="8214" w:name="_Toc499017794"/>
      <w:r>
        <w:t>WebService Beschreibung</w:t>
      </w:r>
      <w:bookmarkEnd w:id="8214"/>
    </w:p>
    <w:p w:rsidR="0047601F" w:rsidRDefault="00CE5F0E" w:rsidP="0047601F">
      <w:r>
        <w:t xml:space="preserve">Diese Methode ruft intern den VINService von Eurotax auf und bildet daraus automatisch aus den Daten ein vollständiges Objekt analog zur Methode getObjektDaten. </w:t>
      </w:r>
    </w:p>
    <w:p w:rsidR="0047601F" w:rsidRDefault="0047601F" w:rsidP="0047601F"/>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CE5F0E">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Delivers the object information from a car VIN-Number</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&lt;par</w:t>
      </w:r>
      <w:r w:rsidRPr="001E0CBD">
        <w:rPr>
          <w:rFonts w:ascii="Consolas" w:hAnsi="Consolas" w:cs="Consolas"/>
          <w:color w:val="808080"/>
          <w:sz w:val="19"/>
          <w:szCs w:val="19"/>
          <w:highlight w:val="white"/>
          <w:lang w:val="en-US"/>
        </w:rPr>
        <w:t>am name="key"&gt;</w:t>
      </w:r>
      <w:r w:rsidRPr="001E0CBD">
        <w:rPr>
          <w:rFonts w:ascii="Consolas" w:hAnsi="Consolas" w:cs="Consolas"/>
          <w:color w:val="008000"/>
          <w:sz w:val="19"/>
          <w:szCs w:val="19"/>
          <w:highlight w:val="white"/>
          <w:lang w:val="en-US"/>
        </w:rPr>
        <w:t>VIN Number</w:t>
      </w:r>
      <w:r w:rsidRPr="001E0CBD">
        <w:rPr>
          <w:rFonts w:ascii="Consolas" w:hAnsi="Consolas" w:cs="Consolas"/>
          <w:color w:val="808080"/>
          <w:sz w:val="19"/>
          <w:szCs w:val="19"/>
          <w:highlight w:val="white"/>
          <w:lang w:val="en-US"/>
        </w:rPr>
        <w:t>&lt;/param&gt;</w:t>
      </w:r>
    </w:p>
    <w:p w:rsidR="001E0CBD" w:rsidRDefault="001E0CBD" w:rsidP="001E0CBD">
      <w:pPr>
        <w:autoSpaceDE w:val="0"/>
        <w:autoSpaceDN w:val="0"/>
        <w:adjustRightInd w:val="0"/>
        <w:jc w:val="left"/>
        <w:rPr>
          <w:rFonts w:ascii="Consolas" w:hAnsi="Consolas" w:cs="Consolas"/>
          <w:color w:val="000000"/>
          <w:sz w:val="19"/>
          <w:szCs w:val="19"/>
          <w:highlight w:val="white"/>
        </w:rPr>
      </w:pPr>
      <w:r w:rsidRPr="001E0CBD">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Fahrzeugspezifische Daten aus Eurotax map2ETG</w:t>
      </w:r>
      <w:r>
        <w:rPr>
          <w:rFonts w:ascii="Consolas" w:hAnsi="Consolas" w:cs="Consolas"/>
          <w:color w:val="808080"/>
          <w:sz w:val="19"/>
          <w:szCs w:val="19"/>
          <w:highlight w:val="white"/>
        </w:rPr>
        <w:t>&lt;/returns&gt;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1E0CBD" w:rsidP="001E0CB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oGetObjektDatenDto</w:t>
      </w:r>
      <w:r w:rsidRPr="00A7642C">
        <w:rPr>
          <w:rFonts w:ascii="Consolas" w:hAnsi="Consolas" w:cs="Consolas"/>
          <w:color w:val="000000"/>
          <w:sz w:val="19"/>
          <w:szCs w:val="19"/>
          <w:highlight w:val="white"/>
          <w:lang w:val="en-US"/>
        </w:rPr>
        <w:t xml:space="preserve"> getObjektDatenByVIN(</w:t>
      </w:r>
      <w:r w:rsidRPr="00A7642C">
        <w:rPr>
          <w:rFonts w:ascii="Consolas" w:hAnsi="Consolas" w:cs="Consolas"/>
          <w:color w:val="2B91AF"/>
          <w:sz w:val="19"/>
          <w:szCs w:val="19"/>
          <w:highlight w:val="white"/>
          <w:lang w:val="en-US"/>
        </w:rPr>
        <w:t>String</w:t>
      </w:r>
      <w:r w:rsidRPr="00A7642C">
        <w:rPr>
          <w:rFonts w:ascii="Consolas" w:hAnsi="Consolas" w:cs="Consolas"/>
          <w:color w:val="000000"/>
          <w:sz w:val="19"/>
          <w:szCs w:val="19"/>
          <w:highlight w:val="white"/>
          <w:lang w:val="en-US"/>
        </w:rPr>
        <w:t xml:space="preserve"> key);</w:t>
      </w:r>
    </w:p>
    <w:p w:rsidR="0047601F" w:rsidRDefault="0047601F" w:rsidP="0047601F">
      <w:pPr>
        <w:pStyle w:val="berschrift5"/>
      </w:pPr>
      <w:bookmarkStart w:id="8215" w:name="_Toc499017795"/>
      <w:r>
        <w:t>Inputstruktur</w:t>
      </w:r>
      <w:bookmarkEnd w:id="8215"/>
    </w:p>
    <w:tbl>
      <w:tblPr>
        <w:tblStyle w:val="Tabellenraster"/>
        <w:tblW w:w="0" w:type="auto"/>
        <w:tblLook w:val="04A0" w:firstRow="1" w:lastRow="0" w:firstColumn="1" w:lastColumn="0" w:noHBand="0" w:noVBand="1"/>
      </w:tblPr>
      <w:tblGrid>
        <w:gridCol w:w="2852"/>
        <w:gridCol w:w="1505"/>
        <w:gridCol w:w="1727"/>
        <w:gridCol w:w="1810"/>
        <w:gridCol w:w="1181"/>
      </w:tblGrid>
      <w:tr w:rsidR="0047601F" w:rsidTr="0046627F">
        <w:tc>
          <w:tcPr>
            <w:tcW w:w="2852" w:type="dxa"/>
          </w:tcPr>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p>
          <w:p w:rsidR="0047601F" w:rsidRDefault="0047601F" w:rsidP="0046627F">
            <w:pPr>
              <w:pStyle w:val="Text"/>
              <w:rPr>
                <w:rFonts w:asciiTheme="minorHAnsi" w:hAnsiTheme="minorHAnsi"/>
                <w:szCs w:val="22"/>
              </w:rPr>
            </w:pPr>
            <w:r>
              <w:rPr>
                <w:rFonts w:asciiTheme="minorHAnsi" w:hAnsiTheme="minorHAnsi"/>
                <w:szCs w:val="22"/>
              </w:rPr>
              <w:t>Klasse</w:t>
            </w:r>
          </w:p>
        </w:tc>
        <w:tc>
          <w:tcPr>
            <w:tcW w:w="1505" w:type="dxa"/>
          </w:tcPr>
          <w:p w:rsidR="0047601F" w:rsidRDefault="0047601F" w:rsidP="0046627F">
            <w:pPr>
              <w:pStyle w:val="Text"/>
              <w:rPr>
                <w:rFonts w:asciiTheme="minorHAnsi" w:hAnsiTheme="minorHAnsi"/>
                <w:szCs w:val="22"/>
              </w:rPr>
            </w:pPr>
            <w:r>
              <w:rPr>
                <w:rFonts w:asciiTheme="minorHAnsi" w:hAnsiTheme="minorHAnsi"/>
                <w:szCs w:val="22"/>
              </w:rPr>
              <w:t>Attribut</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Typ</w:t>
            </w:r>
          </w:p>
        </w:tc>
        <w:tc>
          <w:tcPr>
            <w:tcW w:w="1810" w:type="dxa"/>
          </w:tcPr>
          <w:p w:rsidR="0047601F" w:rsidRDefault="0047601F" w:rsidP="0046627F">
            <w:pPr>
              <w:pStyle w:val="Text"/>
              <w:rPr>
                <w:rFonts w:asciiTheme="minorHAnsi" w:hAnsiTheme="minorHAnsi"/>
                <w:szCs w:val="22"/>
              </w:rPr>
            </w:pPr>
            <w:r>
              <w:rPr>
                <w:rFonts w:asciiTheme="minorHAnsi" w:hAnsiTheme="minorHAnsi"/>
                <w:szCs w:val="22"/>
              </w:rPr>
              <w:t>Beschreibung</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Required</w:t>
            </w:r>
          </w:p>
        </w:tc>
      </w:tr>
      <w:tr w:rsidR="0047601F" w:rsidTr="0046627F">
        <w:tc>
          <w:tcPr>
            <w:tcW w:w="2852" w:type="dxa"/>
          </w:tcPr>
          <w:p w:rsidR="0047601F" w:rsidRDefault="0047601F" w:rsidP="0046627F">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47601F" w:rsidRDefault="00C65BEE" w:rsidP="0046627F">
            <w:pPr>
              <w:pStyle w:val="Text"/>
              <w:rPr>
                <w:rFonts w:asciiTheme="minorHAnsi" w:hAnsiTheme="minorHAnsi"/>
                <w:szCs w:val="22"/>
              </w:rPr>
            </w:pPr>
            <w:r>
              <w:rPr>
                <w:rFonts w:asciiTheme="minorHAnsi" w:hAnsiTheme="minorHAnsi"/>
                <w:szCs w:val="22"/>
              </w:rPr>
              <w:t>Key</w:t>
            </w:r>
          </w:p>
        </w:tc>
        <w:tc>
          <w:tcPr>
            <w:tcW w:w="1727" w:type="dxa"/>
          </w:tcPr>
          <w:p w:rsidR="0047601F" w:rsidRDefault="0047601F" w:rsidP="0046627F">
            <w:pPr>
              <w:pStyle w:val="Text"/>
              <w:rPr>
                <w:rFonts w:asciiTheme="minorHAnsi" w:hAnsiTheme="minorHAnsi"/>
                <w:szCs w:val="22"/>
              </w:rPr>
            </w:pPr>
            <w:r>
              <w:rPr>
                <w:rFonts w:asciiTheme="minorHAnsi" w:hAnsiTheme="minorHAnsi"/>
                <w:szCs w:val="22"/>
              </w:rPr>
              <w:t>String</w:t>
            </w:r>
          </w:p>
        </w:tc>
        <w:tc>
          <w:tcPr>
            <w:tcW w:w="1810" w:type="dxa"/>
          </w:tcPr>
          <w:p w:rsidR="0047601F" w:rsidRDefault="00C65BEE" w:rsidP="0046627F">
            <w:pPr>
              <w:pStyle w:val="Text"/>
              <w:rPr>
                <w:rFonts w:asciiTheme="minorHAnsi" w:hAnsiTheme="minorHAnsi"/>
                <w:szCs w:val="22"/>
              </w:rPr>
            </w:pPr>
            <w:r>
              <w:rPr>
                <w:rFonts w:asciiTheme="minorHAnsi" w:hAnsiTheme="minorHAnsi"/>
                <w:szCs w:val="22"/>
              </w:rPr>
              <w:t>Fahrgestellnummer</w:t>
            </w:r>
          </w:p>
        </w:tc>
        <w:tc>
          <w:tcPr>
            <w:tcW w:w="1181" w:type="dxa"/>
          </w:tcPr>
          <w:p w:rsidR="0047601F" w:rsidRDefault="0047601F" w:rsidP="0046627F">
            <w:pPr>
              <w:pStyle w:val="Text"/>
              <w:rPr>
                <w:rFonts w:asciiTheme="minorHAnsi" w:hAnsiTheme="minorHAnsi"/>
                <w:szCs w:val="22"/>
              </w:rPr>
            </w:pPr>
            <w:r>
              <w:rPr>
                <w:rFonts w:asciiTheme="minorHAnsi" w:hAnsiTheme="minorHAnsi"/>
                <w:szCs w:val="22"/>
              </w:rPr>
              <w:t>x</w:t>
            </w:r>
          </w:p>
        </w:tc>
      </w:tr>
    </w:tbl>
    <w:p w:rsidR="0047601F" w:rsidRDefault="0047601F" w:rsidP="0047601F">
      <w:pPr>
        <w:pStyle w:val="Text"/>
      </w:pPr>
    </w:p>
    <w:p w:rsidR="0047601F" w:rsidRDefault="0047601F" w:rsidP="0047601F">
      <w:pPr>
        <w:pStyle w:val="berschrift5"/>
      </w:pPr>
      <w:bookmarkStart w:id="8216" w:name="_Toc499017796"/>
      <w:r>
        <w:t>Rückgabestruktur</w:t>
      </w:r>
      <w:bookmarkEnd w:id="821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C65BEE" w:rsidTr="00906291">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Beschreibung </w:t>
            </w:r>
          </w:p>
        </w:tc>
      </w:tr>
      <w:tr w:rsidR="00135123" w:rsidRPr="00C65BEE" w:rsidTr="00906291">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 xml:space="preserve">oGetObjektDatenDto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r>
      <w:tr w:rsidR="00135123" w:rsidRPr="00C65BEE" w:rsidTr="00906291">
        <w:tc>
          <w:tcPr>
            <w:tcW w:w="2846"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objekt </w:t>
            </w:r>
          </w:p>
        </w:tc>
        <w:tc>
          <w:tcPr>
            <w:tcW w:w="1723"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Consolas" w:hAnsi="Consolas" w:cs="Consolas"/>
                <w:color w:val="2B91AF"/>
                <w:sz w:val="19"/>
                <w:szCs w:val="19"/>
                <w:lang w:eastAsia="de-CH"/>
              </w:rPr>
              <w:t>AngAntObDto</w:t>
            </w:r>
            <w:r w:rsidRPr="00C65BE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C65BEE" w:rsidRDefault="00135123" w:rsidP="00906291">
            <w:pPr>
              <w:spacing w:before="100" w:beforeAutospacing="1" w:after="100" w:afterAutospacing="1"/>
              <w:jc w:val="left"/>
              <w:rPr>
                <w:rFonts w:ascii="Times New Roman" w:hAnsi="Times New Roman"/>
                <w:sz w:val="24"/>
              </w:rPr>
            </w:pPr>
            <w:r w:rsidRPr="00C65BEE">
              <w:rPr>
                <w:rFonts w:asciiTheme="minorHAnsi" w:hAnsiTheme="minorHAnsi"/>
                <w:sz w:val="24"/>
                <w:szCs w:val="22"/>
                <w:lang w:val="de-CH"/>
              </w:rPr>
              <w:t xml:space="preserve">Objektdaten </w:t>
            </w:r>
            <w:r>
              <w:rPr>
                <w:rFonts w:asciiTheme="minorHAnsi" w:hAnsiTheme="minorHAnsi"/>
                <w:sz w:val="24"/>
                <w:szCs w:val="22"/>
                <w:lang w:val="de-CH"/>
              </w:rPr>
              <w:t>(siehe Kapitel 4)</w:t>
            </w:r>
          </w:p>
        </w:tc>
      </w:tr>
    </w:tbl>
    <w:p w:rsidR="00C65BEE" w:rsidRPr="00C65BEE" w:rsidRDefault="00C65BEE" w:rsidP="00C65BEE"/>
    <w:p w:rsidR="0047601F" w:rsidRDefault="0047601F" w:rsidP="0047601F">
      <w:pPr>
        <w:pStyle w:val="berschrift4"/>
      </w:pPr>
      <w:bookmarkStart w:id="8217" w:name="_Toc499017797"/>
      <w:r>
        <w:lastRenderedPageBreak/>
        <w:t>SOAP Beispiel</w:t>
      </w:r>
      <w:bookmarkEnd w:id="8217"/>
    </w:p>
    <w:p w:rsidR="0047601F" w:rsidRDefault="0047601F" w:rsidP="0047601F">
      <w:pPr>
        <w:pStyle w:val="berschrift5"/>
      </w:pPr>
      <w:bookmarkStart w:id="8218" w:name="_Toc499017798"/>
      <w:r>
        <w:t>Request:</w:t>
      </w:r>
      <w:bookmarkEnd w:id="8218"/>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219" w:name="_Toc499017799"/>
      <w:r>
        <w:t>Response</w:t>
      </w:r>
      <w:bookmarkEnd w:id="8219"/>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220" w:name="_Toc499017800"/>
      <w:r>
        <w:t>getParameter</w:t>
      </w:r>
      <w:bookmarkEnd w:id="8220"/>
    </w:p>
    <w:p w:rsidR="0093684A" w:rsidRDefault="0093684A" w:rsidP="0093684A">
      <w:pPr>
        <w:pStyle w:val="berschrift4"/>
      </w:pPr>
      <w:bookmarkStart w:id="8221" w:name="_Toc499017801"/>
      <w:r>
        <w:t>WebService Beschreibung</w:t>
      </w:r>
      <w:bookmarkEnd w:id="8221"/>
    </w:p>
    <w:p w:rsidR="0093684A" w:rsidRDefault="00CE5F0E" w:rsidP="0093684A">
      <w:r>
        <w:t>Diese Methode gibt Parameter und Eckwerte eines Produktes im Kontext eines Angebotes zurück. Diese Parameter können dann von der Oberfläche anhand der Metacodes weiter interpretiert werden, um zum Beispiel Inputprüfungen durchzuführen oder Eingabevorbelegungen in Feldern. Die verwendeten Metacodes müssen fachlich abgestimmt und beschrieben werden.</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aller Parameter und Eckwerte des Produkts im Kontext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igetParameterDto</w:t>
      </w:r>
      <w:r w:rsidRPr="001E0CBD">
        <w:rPr>
          <w:rFonts w:ascii="Consolas" w:hAnsi="Consolas" w:cs="Consolas"/>
          <w:color w:val="808080"/>
          <w:sz w:val="19"/>
          <w:szCs w:val="19"/>
          <w:highlight w:val="white"/>
          <w:lang w:val="en-US"/>
        </w:rPr>
        <w:t>&lt;/param&gt;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ogetParameterDto</w:t>
      </w:r>
      <w:r w:rsidRPr="00A7642C">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ogetParameterDto</w:t>
      </w:r>
      <w:r w:rsidRPr="00A7642C">
        <w:rPr>
          <w:rFonts w:ascii="Consolas" w:hAnsi="Consolas" w:cs="Consolas"/>
          <w:color w:val="000000"/>
          <w:sz w:val="19"/>
          <w:szCs w:val="19"/>
          <w:highlight w:val="white"/>
          <w:lang w:val="en-US"/>
        </w:rPr>
        <w:t xml:space="preserve"> getParameter(</w:t>
      </w:r>
      <w:r w:rsidRPr="00A7642C">
        <w:rPr>
          <w:rFonts w:ascii="Consolas" w:hAnsi="Consolas" w:cs="Consolas"/>
          <w:color w:val="2B91AF"/>
          <w:sz w:val="19"/>
          <w:szCs w:val="19"/>
          <w:highlight w:val="white"/>
          <w:lang w:val="en-US"/>
        </w:rPr>
        <w:t>igetParameterDto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8222" w:name="_Toc499017802"/>
      <w:r>
        <w:t>Inputstruktur</w:t>
      </w:r>
      <w:bookmarkEnd w:id="82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Required</w:t>
            </w:r>
            <w:r w:rsidRPr="00285EFF">
              <w:rPr>
                <w:rFonts w:ascii="Times New Roman" w:hAnsi="Times New Roman"/>
                <w:sz w:val="24"/>
              </w:rPr>
              <w:t xml:space="preserve"> </w:t>
            </w:r>
          </w:p>
        </w:tc>
      </w:tr>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igetParameterDto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prKontextDto</w:t>
            </w: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Produktkontext</w:t>
            </w:r>
            <w:r>
              <w:rPr>
                <w:rFonts w:asciiTheme="minorHAnsi" w:hAnsiTheme="minorHAnsi"/>
                <w:sz w:val="24"/>
                <w:szCs w:val="22"/>
                <w:lang w:val="de-CH"/>
              </w:rPr>
              <w:t xml:space="preserve"> (siehe Kapitel 4)</w:t>
            </w:r>
            <w:r w:rsidRPr="00285EF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bl>
    <w:p w:rsidR="0093684A" w:rsidRDefault="00285EFF" w:rsidP="00285EFF">
      <w:pPr>
        <w:spacing w:before="100" w:beforeAutospacing="1" w:after="100" w:afterAutospacing="1"/>
        <w:jc w:val="left"/>
      </w:pPr>
      <w:r w:rsidRPr="00285EFF">
        <w:rPr>
          <w:rFonts w:ascii="Times New Roman" w:hAnsi="Times New Roman"/>
          <w:sz w:val="24"/>
        </w:rPr>
        <w:t xml:space="preserve">  </w:t>
      </w:r>
    </w:p>
    <w:p w:rsidR="0093684A" w:rsidRDefault="0093684A" w:rsidP="0093684A">
      <w:pPr>
        <w:pStyle w:val="berschrift5"/>
      </w:pPr>
      <w:bookmarkStart w:id="8223" w:name="_Toc499017803"/>
      <w:r>
        <w:t>Rückgabestruktur</w:t>
      </w:r>
      <w:bookmarkEnd w:id="82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lastRenderedPageBreak/>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ogetParameterDto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parameters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ParamDto</w:t>
            </w: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Parametersetobjekt </w:t>
            </w:r>
            <w:r>
              <w:rPr>
                <w:rFonts w:asciiTheme="minorHAnsi" w:hAnsiTheme="minorHAnsi"/>
                <w:sz w:val="24"/>
                <w:szCs w:val="22"/>
                <w:lang w:val="de-CH"/>
              </w:rPr>
              <w:t>(siehe Kapitel 4)</w:t>
            </w:r>
          </w:p>
        </w:tc>
      </w:tr>
    </w:tbl>
    <w:p w:rsidR="00C65BEE" w:rsidRPr="00C65BEE" w:rsidRDefault="00C65BEE" w:rsidP="00C65BEE"/>
    <w:p w:rsidR="0093684A" w:rsidRDefault="0093684A" w:rsidP="0093684A">
      <w:pPr>
        <w:pStyle w:val="berschrift4"/>
      </w:pPr>
      <w:bookmarkStart w:id="8224" w:name="_Toc499017804"/>
      <w:r>
        <w:t>SOAP Beispiel</w:t>
      </w:r>
      <w:bookmarkEnd w:id="8224"/>
    </w:p>
    <w:p w:rsidR="0093684A" w:rsidRDefault="0093684A" w:rsidP="0093684A">
      <w:pPr>
        <w:pStyle w:val="berschrift5"/>
      </w:pPr>
      <w:bookmarkStart w:id="8225" w:name="_Toc499017805"/>
      <w:r>
        <w:t>Request:</w:t>
      </w:r>
      <w:bookmarkEnd w:id="8225"/>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226" w:name="_Toc499017806"/>
      <w:r>
        <w:t>Response</w:t>
      </w:r>
      <w:bookmarkEnd w:id="8226"/>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227" w:name="_Toc499017807"/>
      <w:r>
        <w:t>getVTProv</w:t>
      </w:r>
      <w:bookmarkEnd w:id="8227"/>
    </w:p>
    <w:p w:rsidR="0093684A" w:rsidRDefault="0093684A" w:rsidP="0093684A">
      <w:pPr>
        <w:pStyle w:val="berschrift4"/>
      </w:pPr>
      <w:bookmarkStart w:id="8228" w:name="_Toc499017808"/>
      <w:r>
        <w:t>WebService Beschreibung</w:t>
      </w:r>
      <w:bookmarkEnd w:id="8228"/>
    </w:p>
    <w:p w:rsidR="0093684A" w:rsidRDefault="00CE5F0E" w:rsidP="0093684A">
      <w:r>
        <w:t xml:space="preserve">Diese Methode </w:t>
      </w:r>
      <w:r w:rsidR="00285EFF">
        <w:t>erstellt</w:t>
      </w:r>
      <w:r>
        <w:t xml:space="preserve"> zu einem Angebot die pa</w:t>
      </w:r>
      <w:r w:rsidR="00285EFF">
        <w:t>ssende Incentivierungsprovision für den Verkäufer. Die Daten werden sofort persistiert. Die Methode hat keine besonderen Rückgabewerte.</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Ermittelt die Incentivierungsprovision</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igetVTProvDto</w:t>
      </w:r>
      <w:r w:rsidRPr="001E0CBD">
        <w:rPr>
          <w:rFonts w:ascii="Consolas" w:hAnsi="Consolas" w:cs="Consolas"/>
          <w:color w:val="808080"/>
          <w:sz w:val="19"/>
          <w:szCs w:val="19"/>
          <w:highlight w:val="white"/>
          <w:lang w:val="en-US"/>
        </w:rPr>
        <w:t>&lt;/param&gt;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ogetVTProvDto</w:t>
      </w:r>
      <w:r w:rsidRPr="00A7642C">
        <w:rPr>
          <w:rFonts w:ascii="Consolas" w:hAnsi="Consolas" w:cs="Consolas"/>
          <w:color w:val="808080"/>
          <w:sz w:val="19"/>
          <w:szCs w:val="19"/>
          <w:highlight w:val="white"/>
          <w:lang w:val="en-US"/>
        </w:rPr>
        <w:t>&lt;/returns&gt;</w:t>
      </w:r>
    </w:p>
    <w:p w:rsidR="0093684A" w:rsidRPr="00A7642C" w:rsidRDefault="0093684A" w:rsidP="0093684A">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93684A" w:rsidP="0093684A">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ogetVTProvDto</w:t>
      </w:r>
      <w:r w:rsidRPr="00A7642C">
        <w:rPr>
          <w:rFonts w:ascii="Consolas" w:hAnsi="Consolas" w:cs="Consolas"/>
          <w:color w:val="000000"/>
          <w:sz w:val="19"/>
          <w:szCs w:val="19"/>
          <w:highlight w:val="white"/>
          <w:lang w:val="en-US"/>
        </w:rPr>
        <w:t xml:space="preserve"> getVTProv(</w:t>
      </w:r>
      <w:r w:rsidRPr="00A7642C">
        <w:rPr>
          <w:rFonts w:ascii="Consolas" w:hAnsi="Consolas" w:cs="Consolas"/>
          <w:color w:val="2B91AF"/>
          <w:sz w:val="19"/>
          <w:szCs w:val="19"/>
          <w:highlight w:val="white"/>
          <w:lang w:val="en-US"/>
        </w:rPr>
        <w:t>igetVTProvDto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8229" w:name="_Toc499017809"/>
      <w:r>
        <w:t>Inputstruktur</w:t>
      </w:r>
      <w:bookmarkEnd w:id="822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Required</w:t>
            </w:r>
            <w:r w:rsidRPr="00285EFF">
              <w:rPr>
                <w:rFonts w:ascii="Times New Roman" w:hAnsi="Times New Roman"/>
                <w:sz w:val="24"/>
              </w:rPr>
              <w:t xml:space="preserve"> </w:t>
            </w:r>
          </w:p>
        </w:tc>
      </w:tr>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igetVTProvDto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285EFF"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provKontextDto</w:t>
            </w: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provisionsKontext, siehe Kapitel 4</w:t>
            </w:r>
          </w:p>
        </w:tc>
        <w:tc>
          <w:tcPr>
            <w:tcW w:w="1181" w:type="dxa"/>
            <w:tcBorders>
              <w:top w:val="single" w:sz="4" w:space="0" w:color="auto"/>
              <w:left w:val="single" w:sz="4" w:space="0" w:color="auto"/>
              <w:bottom w:val="single" w:sz="4" w:space="0" w:color="auto"/>
              <w:right w:val="single" w:sz="4" w:space="0" w:color="auto"/>
            </w:tcBorders>
            <w:hideMark/>
          </w:tcPr>
          <w:p w:rsidR="00285EFF" w:rsidRPr="00285EFF" w:rsidRDefault="00285EFF"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8230" w:name="_Toc499017810"/>
      <w:r>
        <w:t>Rückgabestruktur</w:t>
      </w:r>
      <w:bookmarkEnd w:id="82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ogetVTProvDto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bl>
    <w:p w:rsidR="00C65BEE" w:rsidRPr="00C65BEE" w:rsidRDefault="00285EFF" w:rsidP="00285EFF">
      <w:pPr>
        <w:spacing w:before="100" w:beforeAutospacing="1" w:after="100" w:afterAutospacing="1"/>
        <w:jc w:val="left"/>
      </w:pPr>
      <w:r w:rsidRPr="00285EFF">
        <w:rPr>
          <w:rFonts w:ascii="Times New Roman" w:hAnsi="Times New Roman"/>
          <w:sz w:val="24"/>
        </w:rPr>
        <w:t xml:space="preserve">  </w:t>
      </w:r>
    </w:p>
    <w:p w:rsidR="0093684A" w:rsidRDefault="0093684A" w:rsidP="0093684A">
      <w:pPr>
        <w:pStyle w:val="berschrift4"/>
      </w:pPr>
      <w:bookmarkStart w:id="8231" w:name="_Toc499017811"/>
      <w:r>
        <w:t>SOAP Beispiel</w:t>
      </w:r>
      <w:bookmarkEnd w:id="8231"/>
    </w:p>
    <w:p w:rsidR="0093684A" w:rsidRDefault="0093684A" w:rsidP="0093684A">
      <w:pPr>
        <w:pStyle w:val="berschrift5"/>
      </w:pPr>
      <w:bookmarkStart w:id="8232" w:name="_Toc499017812"/>
      <w:r>
        <w:t>Request:</w:t>
      </w:r>
      <w:bookmarkEnd w:id="8232"/>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233" w:name="_Toc499017813"/>
      <w:r>
        <w:t>Response</w:t>
      </w:r>
      <w:bookmarkEnd w:id="8233"/>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234" w:name="_Toc499017814"/>
      <w:r>
        <w:t>listAvailableKundentypen</w:t>
      </w:r>
      <w:bookmarkEnd w:id="8234"/>
    </w:p>
    <w:p w:rsidR="0093684A" w:rsidRDefault="0093684A" w:rsidP="0093684A">
      <w:pPr>
        <w:pStyle w:val="berschrift4"/>
      </w:pPr>
      <w:bookmarkStart w:id="8235" w:name="_Toc499017815"/>
      <w:r>
        <w:t>WebService Beschreibung</w:t>
      </w:r>
      <w:bookmarkEnd w:id="8235"/>
    </w:p>
    <w:p w:rsidR="0093684A" w:rsidRDefault="00CE5F0E" w:rsidP="0093684A">
      <w:r>
        <w:t>Es werden für den Produktkontext eines Angebotes oder Antrages die verfügbaren Kundentypen zurückgeliefert.</w:t>
      </w:r>
      <w:r w:rsidR="003019B6">
        <w:t xml:space="preserve"> Es werden sowohl die Bezeichnung als auch der Primärschlüssel zurückgeliefert. Der Primärschlüssel kann in allen Methoden als syskdtyp übergeben werden.</w:t>
      </w:r>
      <w:r w:rsidR="004F7688">
        <w:t xml:space="preserve"> Der Schlüssel wird in DropListDto als Feld </w:t>
      </w:r>
      <w:r w:rsidR="004F7688">
        <w:rPr>
          <w:rFonts w:asciiTheme="minorHAnsi" w:hAnsiTheme="minorHAnsi"/>
          <w:szCs w:val="22"/>
        </w:rPr>
        <w:t xml:space="preserve">sysID </w:t>
      </w:r>
      <w:r w:rsidR="004F7688" w:rsidRPr="004F7688">
        <w:t>übergeben.</w:t>
      </w:r>
    </w:p>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Kundentypen im Kontext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&lt;returns&gt;</w:t>
      </w:r>
      <w:r w:rsidRPr="001E0CBD">
        <w:rPr>
          <w:rFonts w:ascii="Consolas" w:hAnsi="Consolas" w:cs="Consolas"/>
          <w:color w:val="008000"/>
          <w:sz w:val="19"/>
          <w:szCs w:val="19"/>
          <w:highlight w:val="white"/>
          <w:lang w:val="en-US"/>
        </w:rPr>
        <w:t>olistAvailableKundentypenDto</w:t>
      </w:r>
      <w:r w:rsidRPr="001E0CBD">
        <w:rPr>
          <w:rFonts w:ascii="Consolas" w:hAnsi="Consolas" w:cs="Consolas"/>
          <w:color w:val="808080"/>
          <w:sz w:val="19"/>
          <w:szCs w:val="19"/>
          <w:highlight w:val="white"/>
          <w:lang w:val="en-US"/>
        </w:rPr>
        <w:t>&lt;/returns&gt;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2B91AF"/>
          <w:sz w:val="19"/>
          <w:szCs w:val="19"/>
          <w:highlight w:val="white"/>
          <w:lang w:val="en-US"/>
        </w:rPr>
        <w:t>OperationContract</w:t>
      </w:r>
      <w:r w:rsidRPr="001E0CBD">
        <w:rPr>
          <w:rFonts w:ascii="Consolas" w:hAnsi="Consolas" w:cs="Consolas"/>
          <w:color w:val="000000"/>
          <w:sz w:val="19"/>
          <w:szCs w:val="19"/>
          <w:highlight w:val="white"/>
          <w:lang w:val="en-US"/>
        </w:rPr>
        <w:t>]</w:t>
      </w:r>
    </w:p>
    <w:p w:rsidR="0093684A" w:rsidRDefault="0093684A" w:rsidP="0093684A">
      <w:pPr>
        <w:autoSpaceDE w:val="0"/>
        <w:autoSpaceDN w:val="0"/>
        <w:adjustRightInd w:val="0"/>
        <w:jc w:val="left"/>
        <w:rPr>
          <w:rFonts w:ascii="Consolas" w:hAnsi="Consolas" w:cs="Consolas"/>
          <w:color w:val="000000"/>
          <w:sz w:val="19"/>
          <w:szCs w:val="19"/>
          <w:highlight w:val="white"/>
        </w:rPr>
      </w:pPr>
      <w:r w:rsidRPr="001E0CB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olistAvailableKundentypenDto</w:t>
      </w:r>
      <w:r>
        <w:rPr>
          <w:rFonts w:ascii="Consolas" w:hAnsi="Consolas" w:cs="Consolas"/>
          <w:color w:val="000000"/>
          <w:sz w:val="19"/>
          <w:szCs w:val="19"/>
          <w:highlight w:val="white"/>
        </w:rPr>
        <w:t xml:space="preserve"> listAvailableKundentypen();</w:t>
      </w:r>
    </w:p>
    <w:p w:rsidR="0093684A" w:rsidRPr="009C614F" w:rsidRDefault="0093684A" w:rsidP="0093684A">
      <w:pPr>
        <w:rPr>
          <w:lang w:val="en-US"/>
        </w:rPr>
      </w:pPr>
    </w:p>
    <w:p w:rsidR="0093684A" w:rsidRDefault="0093684A" w:rsidP="0093684A">
      <w:pPr>
        <w:pStyle w:val="berschrift5"/>
      </w:pPr>
      <w:bookmarkStart w:id="8236" w:name="_Toc499017816"/>
      <w:r>
        <w:lastRenderedPageBreak/>
        <w:t>Inputstruktur</w:t>
      </w:r>
      <w:bookmarkEnd w:id="8236"/>
    </w:p>
    <w:p w:rsidR="0093684A" w:rsidRDefault="00285EFF" w:rsidP="0093684A">
      <w:pPr>
        <w:pStyle w:val="Text"/>
      </w:pPr>
      <w:r>
        <w:t>Keine Parameter</w:t>
      </w:r>
    </w:p>
    <w:p w:rsidR="0093684A" w:rsidRDefault="0093684A" w:rsidP="0093684A">
      <w:pPr>
        <w:pStyle w:val="berschrift5"/>
      </w:pPr>
      <w:bookmarkStart w:id="8237" w:name="_Toc499017817"/>
      <w:r>
        <w:t>Rückgabestruktur</w:t>
      </w:r>
      <w:bookmarkEnd w:id="82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olistAvailableKundentypenDto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kundentypen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Array von Kundentypen </w:t>
            </w:r>
          </w:p>
        </w:tc>
      </w:tr>
    </w:tbl>
    <w:p w:rsidR="00285EFF" w:rsidRPr="00285EFF" w:rsidRDefault="00285EFF" w:rsidP="00285EFF">
      <w:pPr>
        <w:spacing w:before="100" w:beforeAutospacing="1" w:after="100" w:afterAutospacing="1"/>
        <w:jc w:val="left"/>
        <w:rPr>
          <w:rFonts w:ascii="Times New Roman" w:hAnsi="Times New Roman"/>
          <w:sz w:val="24"/>
        </w:rPr>
      </w:pPr>
      <w:r w:rsidRPr="00285EFF">
        <w:rPr>
          <w:rFonts w:ascii="Times New Roman" w:hAnsi="Times New Roman"/>
          <w:sz w:val="24"/>
        </w:rPr>
        <w:t xml:space="preserve">  </w:t>
      </w:r>
    </w:p>
    <w:p w:rsidR="00C65BEE" w:rsidRPr="00C65BEE" w:rsidRDefault="00C65BEE" w:rsidP="00C65BEE"/>
    <w:p w:rsidR="0093684A" w:rsidRDefault="0093684A" w:rsidP="0093684A">
      <w:pPr>
        <w:pStyle w:val="berschrift4"/>
      </w:pPr>
      <w:bookmarkStart w:id="8238" w:name="_Toc499017818"/>
      <w:r>
        <w:t>SOAP Beispiel</w:t>
      </w:r>
      <w:bookmarkEnd w:id="8238"/>
    </w:p>
    <w:p w:rsidR="0093684A" w:rsidRDefault="0093684A" w:rsidP="0093684A">
      <w:pPr>
        <w:pStyle w:val="berschrift5"/>
      </w:pPr>
      <w:bookmarkStart w:id="8239" w:name="_Toc499017819"/>
      <w:r>
        <w:t>Request:</w:t>
      </w:r>
      <w:bookmarkEnd w:id="8239"/>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240" w:name="_Toc499017820"/>
      <w:r>
        <w:t>Response</w:t>
      </w:r>
      <w:bookmarkEnd w:id="8240"/>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241" w:name="_Toc499017821"/>
      <w:r>
        <w:t>listAvailableNutzungsarten</w:t>
      </w:r>
      <w:bookmarkEnd w:id="8241"/>
    </w:p>
    <w:p w:rsidR="0093684A" w:rsidRDefault="0093684A" w:rsidP="0093684A">
      <w:pPr>
        <w:pStyle w:val="berschrift4"/>
      </w:pPr>
      <w:bookmarkStart w:id="8242" w:name="_Toc499017822"/>
      <w:r>
        <w:t>WebService Beschreibung</w:t>
      </w:r>
      <w:bookmarkEnd w:id="8242"/>
    </w:p>
    <w:p w:rsidR="004F7688" w:rsidRDefault="00CE5F0E" w:rsidP="004F7688">
      <w:r>
        <w:t>Es werden für den Produktkontext eines Angebotes oder Antrages die verfügbaren Nutzungsarten zurückgeliefert.</w:t>
      </w:r>
      <w:r w:rsidR="003019B6" w:rsidRPr="003019B6">
        <w:t xml:space="preserve"> </w:t>
      </w:r>
      <w:r w:rsidR="003019B6">
        <w:t>Es werden sowohl die Bezeichnung als auch der Primärschlüssel zurückgeliefert. Der Primärschlüssel kann in allen Methoden als sysobusetyp übergeben werden.</w:t>
      </w:r>
      <w:r w:rsidR="004F7688" w:rsidRPr="004F7688">
        <w:t xml:space="preserve"> </w:t>
      </w:r>
      <w:r w:rsidR="004F7688">
        <w:t xml:space="preserve">Der Schlüssel wird in DropListDto als Feld </w:t>
      </w:r>
      <w:r w:rsidR="004F7688">
        <w:rPr>
          <w:rFonts w:asciiTheme="minorHAnsi" w:hAnsiTheme="minorHAnsi"/>
          <w:szCs w:val="22"/>
        </w:rPr>
        <w:t xml:space="preserve">sysID </w:t>
      </w:r>
      <w:r w:rsidR="004F7688" w:rsidRPr="004F7688">
        <w:t>übergeben.</w:t>
      </w:r>
    </w:p>
    <w:p w:rsidR="0093684A" w:rsidRDefault="0093684A" w:rsidP="0093684A"/>
    <w:p w:rsidR="0093684A" w:rsidRDefault="0093684A" w:rsidP="0093684A"/>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84A" w:rsidRDefault="0093684A" w:rsidP="0093684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Nutzungsarten im Kontext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&lt;returns&gt;</w:t>
      </w:r>
      <w:r w:rsidRPr="001E0CBD">
        <w:rPr>
          <w:rFonts w:ascii="Consolas" w:hAnsi="Consolas" w:cs="Consolas"/>
          <w:color w:val="008000"/>
          <w:sz w:val="19"/>
          <w:szCs w:val="19"/>
          <w:highlight w:val="white"/>
          <w:lang w:val="en-US"/>
        </w:rPr>
        <w:t>olistAvailableNutzungsartenDto</w:t>
      </w:r>
      <w:r w:rsidRPr="001E0CBD">
        <w:rPr>
          <w:rFonts w:ascii="Consolas" w:hAnsi="Consolas" w:cs="Consolas"/>
          <w:color w:val="808080"/>
          <w:sz w:val="19"/>
          <w:szCs w:val="19"/>
          <w:highlight w:val="white"/>
          <w:lang w:val="en-US"/>
        </w:rPr>
        <w:t>&lt;/returns&gt;</w:t>
      </w:r>
    </w:p>
    <w:p w:rsidR="0093684A" w:rsidRPr="001E0CBD" w:rsidRDefault="0093684A" w:rsidP="0093684A">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2B91AF"/>
          <w:sz w:val="19"/>
          <w:szCs w:val="19"/>
          <w:highlight w:val="white"/>
          <w:lang w:val="en-US"/>
        </w:rPr>
        <w:t>OperationContract</w:t>
      </w:r>
      <w:r w:rsidRPr="001E0CBD">
        <w:rPr>
          <w:rFonts w:ascii="Consolas" w:hAnsi="Consolas" w:cs="Consolas"/>
          <w:color w:val="000000"/>
          <w:sz w:val="19"/>
          <w:szCs w:val="19"/>
          <w:highlight w:val="white"/>
          <w:lang w:val="en-US"/>
        </w:rPr>
        <w:t>]</w:t>
      </w:r>
    </w:p>
    <w:p w:rsidR="0093684A" w:rsidRPr="009C614F" w:rsidRDefault="0093684A" w:rsidP="0093684A">
      <w:pPr>
        <w:rPr>
          <w:lang w:val="en-US"/>
        </w:rPr>
      </w:pPr>
      <w:r w:rsidRPr="001E0CBD">
        <w:rPr>
          <w:rFonts w:ascii="Consolas" w:hAnsi="Consolas" w:cs="Consolas"/>
          <w:color w:val="000000"/>
          <w:sz w:val="19"/>
          <w:szCs w:val="19"/>
          <w:highlight w:val="white"/>
          <w:lang w:val="en-US"/>
        </w:rPr>
        <w:lastRenderedPageBreak/>
        <w:t xml:space="preserve">        </w:t>
      </w:r>
      <w:r>
        <w:rPr>
          <w:rFonts w:ascii="Consolas" w:hAnsi="Consolas" w:cs="Consolas"/>
          <w:color w:val="2B91AF"/>
          <w:sz w:val="19"/>
          <w:szCs w:val="19"/>
          <w:highlight w:val="white"/>
        </w:rPr>
        <w:t>olistAvailableNutzungsartenDto</w:t>
      </w:r>
      <w:r>
        <w:rPr>
          <w:rFonts w:ascii="Consolas" w:hAnsi="Consolas" w:cs="Consolas"/>
          <w:color w:val="000000"/>
          <w:sz w:val="19"/>
          <w:szCs w:val="19"/>
          <w:highlight w:val="white"/>
        </w:rPr>
        <w:t xml:space="preserve"> listAvailableNutzungsarten();</w:t>
      </w:r>
    </w:p>
    <w:p w:rsidR="0093684A" w:rsidRDefault="0093684A" w:rsidP="0093684A">
      <w:pPr>
        <w:pStyle w:val="berschrift5"/>
      </w:pPr>
      <w:bookmarkStart w:id="8243" w:name="_Toc499017823"/>
      <w:r>
        <w:t>Inputstruktur</w:t>
      </w:r>
      <w:bookmarkEnd w:id="8243"/>
    </w:p>
    <w:p w:rsidR="0093684A" w:rsidRDefault="00285EFF" w:rsidP="0093684A">
      <w:pPr>
        <w:pStyle w:val="Text"/>
      </w:pPr>
      <w:r>
        <w:t>Keine Parameter</w:t>
      </w:r>
    </w:p>
    <w:p w:rsidR="0093684A" w:rsidRDefault="0093684A" w:rsidP="0093684A">
      <w:pPr>
        <w:pStyle w:val="berschrift5"/>
      </w:pPr>
      <w:bookmarkStart w:id="8244" w:name="_Toc499017824"/>
      <w:r>
        <w:t>Rückgabestruktur</w:t>
      </w:r>
      <w:bookmarkEnd w:id="824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Beschreibung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Consolas" w:hAnsi="Consolas" w:cs="Consolas"/>
                <w:color w:val="2B91AF"/>
                <w:sz w:val="19"/>
                <w:szCs w:val="19"/>
                <w:lang w:eastAsia="de-CH"/>
              </w:rPr>
              <w:t xml:space="preserve">olistAvailableNutzungsartenDto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r>
      <w:tr w:rsidR="00135123" w:rsidRPr="00285EFF" w:rsidTr="00285EFF">
        <w:tc>
          <w:tcPr>
            <w:tcW w:w="2846"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nutzungsarten </w:t>
            </w:r>
          </w:p>
        </w:tc>
        <w:tc>
          <w:tcPr>
            <w:tcW w:w="1723"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135123" w:rsidRPr="00285EFF" w:rsidRDefault="00135123" w:rsidP="00285EFF">
            <w:pPr>
              <w:spacing w:before="100" w:beforeAutospacing="1" w:after="100" w:afterAutospacing="1"/>
              <w:jc w:val="left"/>
              <w:rPr>
                <w:rFonts w:ascii="Times New Roman" w:hAnsi="Times New Roman"/>
                <w:sz w:val="24"/>
              </w:rPr>
            </w:pPr>
            <w:r w:rsidRPr="00285EFF">
              <w:rPr>
                <w:rFonts w:asciiTheme="minorHAnsi" w:hAnsiTheme="minorHAnsi"/>
                <w:sz w:val="24"/>
                <w:szCs w:val="22"/>
                <w:lang w:val="de-CH"/>
              </w:rPr>
              <w:t xml:space="preserve">Array von Nutzungsarten </w:t>
            </w:r>
          </w:p>
        </w:tc>
      </w:tr>
    </w:tbl>
    <w:p w:rsidR="00285EFF" w:rsidRPr="00285EFF" w:rsidRDefault="00285EFF" w:rsidP="00285EFF"/>
    <w:p w:rsidR="0093684A" w:rsidRDefault="0093684A" w:rsidP="0093684A">
      <w:pPr>
        <w:pStyle w:val="berschrift4"/>
      </w:pPr>
      <w:bookmarkStart w:id="8245" w:name="_Toc499017825"/>
      <w:r>
        <w:t>SOAP Beispiel</w:t>
      </w:r>
      <w:bookmarkEnd w:id="8245"/>
    </w:p>
    <w:p w:rsidR="0093684A" w:rsidRDefault="0093684A" w:rsidP="0093684A">
      <w:pPr>
        <w:pStyle w:val="berschrift5"/>
      </w:pPr>
      <w:bookmarkStart w:id="8246" w:name="_Toc499017826"/>
      <w:r>
        <w:t>Request:</w:t>
      </w:r>
      <w:bookmarkEnd w:id="8246"/>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247" w:name="_Toc499017827"/>
      <w:r>
        <w:t>Response</w:t>
      </w:r>
      <w:bookmarkEnd w:id="8247"/>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80022B" w:rsidRDefault="0080022B" w:rsidP="0080022B">
      <w:pPr>
        <w:pStyle w:val="berschrift3"/>
      </w:pPr>
      <w:bookmarkStart w:id="8248" w:name="_Toc499017828"/>
      <w:r>
        <w:t>listAvailableObjektarten</w:t>
      </w:r>
      <w:bookmarkEnd w:id="8248"/>
    </w:p>
    <w:p w:rsidR="0080022B" w:rsidRDefault="0080022B" w:rsidP="0080022B">
      <w:pPr>
        <w:pStyle w:val="berschrift4"/>
      </w:pPr>
      <w:bookmarkStart w:id="8249" w:name="_Toc499017829"/>
      <w:r>
        <w:t>WebService Beschreibung</w:t>
      </w:r>
      <w:bookmarkEnd w:id="8249"/>
    </w:p>
    <w:p w:rsidR="004F7688" w:rsidRDefault="00CE5F0E" w:rsidP="004F7688">
      <w:r>
        <w:t>Es werden für den Produktkontext eines Angebotes oder Antrages die verfügbaren Objektarten zurückgeliefert.</w:t>
      </w:r>
      <w:r w:rsidR="003019B6" w:rsidRPr="003019B6">
        <w:t xml:space="preserve"> </w:t>
      </w:r>
      <w:r w:rsidR="003019B6">
        <w:t>Es werden sowohl die Bezeichnung als auch der Primärschlüssel zurückgeliefert. Der Primärschlüssel kann in allen Methoden als sysobart übergeben werden.</w:t>
      </w:r>
      <w:r w:rsidR="004F7688" w:rsidRPr="004F7688">
        <w:t xml:space="preserve"> </w:t>
      </w:r>
      <w:r w:rsidR="004F7688">
        <w:t xml:space="preserve">Der Schlüssel wird in DropListDto als Feld </w:t>
      </w:r>
      <w:r w:rsidR="004F7688">
        <w:rPr>
          <w:rFonts w:asciiTheme="minorHAnsi" w:hAnsiTheme="minorHAnsi"/>
          <w:szCs w:val="22"/>
        </w:rPr>
        <w:t xml:space="preserve">sysID </w:t>
      </w:r>
      <w:r w:rsidR="004F7688" w:rsidRPr="004F7688">
        <w:t>übergeben.</w:t>
      </w:r>
    </w:p>
    <w:p w:rsidR="0080022B" w:rsidRDefault="0080022B" w:rsidP="0080022B"/>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Objektarten im Kontext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&lt;returns&gt;</w:t>
      </w:r>
      <w:r w:rsidRPr="001E0CBD">
        <w:rPr>
          <w:rFonts w:ascii="Consolas" w:hAnsi="Consolas" w:cs="Consolas"/>
          <w:color w:val="008000"/>
          <w:sz w:val="19"/>
          <w:szCs w:val="19"/>
          <w:highlight w:val="white"/>
          <w:lang w:val="en-US"/>
        </w:rPr>
        <w:t>olistAvailableObjektartenDto</w:t>
      </w:r>
      <w:r w:rsidRPr="001E0CBD">
        <w:rPr>
          <w:rFonts w:ascii="Consolas" w:hAnsi="Consolas" w:cs="Consolas"/>
          <w:color w:val="808080"/>
          <w:sz w:val="19"/>
          <w:szCs w:val="19"/>
          <w:highlight w:val="white"/>
          <w:lang w:val="en-US"/>
        </w:rPr>
        <w:t>&lt;/returns&gt;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2B91AF"/>
          <w:sz w:val="19"/>
          <w:szCs w:val="19"/>
          <w:highlight w:val="white"/>
          <w:lang w:val="en-US"/>
        </w:rPr>
        <w:t>OperationContract</w:t>
      </w:r>
      <w:r w:rsidRPr="001E0CBD">
        <w:rPr>
          <w:rFonts w:ascii="Consolas" w:hAnsi="Consolas" w:cs="Consolas"/>
          <w:color w:val="000000"/>
          <w:sz w:val="19"/>
          <w:szCs w:val="19"/>
          <w:highlight w:val="white"/>
          <w:lang w:val="en-US"/>
        </w:rPr>
        <w:t>]</w:t>
      </w:r>
    </w:p>
    <w:p w:rsidR="0080022B" w:rsidRPr="009C614F" w:rsidRDefault="0080022B" w:rsidP="0080022B">
      <w:pPr>
        <w:rPr>
          <w:lang w:val="en-US"/>
        </w:rPr>
      </w:pPr>
      <w:r w:rsidRPr="001E0CB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olistAvailableObjektartenDto</w:t>
      </w:r>
      <w:r>
        <w:rPr>
          <w:rFonts w:ascii="Consolas" w:hAnsi="Consolas" w:cs="Consolas"/>
          <w:color w:val="000000"/>
          <w:sz w:val="19"/>
          <w:szCs w:val="19"/>
          <w:highlight w:val="white"/>
        </w:rPr>
        <w:t xml:space="preserve"> listAvailableObjektarten();</w:t>
      </w:r>
    </w:p>
    <w:p w:rsidR="0080022B" w:rsidRDefault="0080022B" w:rsidP="0080022B">
      <w:pPr>
        <w:pStyle w:val="berschrift5"/>
      </w:pPr>
      <w:bookmarkStart w:id="8250" w:name="_Toc499017830"/>
      <w:r>
        <w:lastRenderedPageBreak/>
        <w:t>Inputstruktur</w:t>
      </w:r>
      <w:bookmarkEnd w:id="8250"/>
    </w:p>
    <w:p w:rsidR="0080022B" w:rsidRDefault="00792879" w:rsidP="0080022B">
      <w:pPr>
        <w:pStyle w:val="Text"/>
      </w:pPr>
      <w:r>
        <w:t>Keine Parameter</w:t>
      </w:r>
    </w:p>
    <w:p w:rsidR="0080022B" w:rsidRDefault="0080022B" w:rsidP="0080022B">
      <w:pPr>
        <w:pStyle w:val="berschrift5"/>
      </w:pPr>
      <w:bookmarkStart w:id="8251" w:name="_Toc499017831"/>
      <w:r>
        <w:t>Rückgabestruktur</w:t>
      </w:r>
      <w:bookmarkEnd w:id="825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Beschreibung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 xml:space="preserve">olistAvailableObjektartenDto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objektarten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DropListDto</w:t>
            </w: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Array von Objektarten </w:t>
            </w:r>
          </w:p>
        </w:tc>
      </w:tr>
    </w:tbl>
    <w:p w:rsidR="00792879" w:rsidRPr="00792879" w:rsidRDefault="00792879" w:rsidP="00792879">
      <w:pPr>
        <w:spacing w:before="100" w:beforeAutospacing="1" w:after="100" w:afterAutospacing="1"/>
        <w:jc w:val="left"/>
        <w:rPr>
          <w:rFonts w:ascii="Times New Roman" w:hAnsi="Times New Roman"/>
          <w:sz w:val="24"/>
        </w:rPr>
      </w:pPr>
      <w:r w:rsidRPr="00792879">
        <w:rPr>
          <w:rFonts w:ascii="Times New Roman" w:hAnsi="Times New Roman"/>
          <w:sz w:val="24"/>
        </w:rPr>
        <w:t xml:space="preserve">  </w:t>
      </w:r>
    </w:p>
    <w:p w:rsidR="00285EFF" w:rsidRPr="00285EFF" w:rsidRDefault="00285EFF" w:rsidP="00285EFF"/>
    <w:p w:rsidR="0080022B" w:rsidRDefault="0080022B" w:rsidP="0080022B">
      <w:pPr>
        <w:pStyle w:val="berschrift4"/>
      </w:pPr>
      <w:bookmarkStart w:id="8252" w:name="_Toc499017832"/>
      <w:r>
        <w:t>SOAP Beispiel</w:t>
      </w:r>
      <w:bookmarkEnd w:id="8252"/>
    </w:p>
    <w:p w:rsidR="0080022B" w:rsidRDefault="0080022B" w:rsidP="0080022B">
      <w:pPr>
        <w:pStyle w:val="berschrift5"/>
      </w:pPr>
      <w:bookmarkStart w:id="8253" w:name="_Toc499017833"/>
      <w:r>
        <w:t>Request:</w:t>
      </w:r>
      <w:bookmarkEnd w:id="8253"/>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8254" w:name="_Toc499017834"/>
      <w:r>
        <w:t>Response</w:t>
      </w:r>
      <w:bookmarkEnd w:id="8254"/>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47601F" w:rsidRDefault="0080022B" w:rsidP="0080022B">
      <w:pPr>
        <w:pStyle w:val="berschrift3"/>
      </w:pPr>
      <w:r>
        <w:rPr>
          <w:lang w:val="en-US"/>
        </w:rPr>
        <w:br w:type="page"/>
      </w:r>
      <w:bookmarkStart w:id="8255" w:name="_Toc499017835"/>
      <w:r w:rsidR="001E0CBD">
        <w:lastRenderedPageBreak/>
        <w:t>listAvailableObjekttypen</w:t>
      </w:r>
      <w:bookmarkEnd w:id="8255"/>
    </w:p>
    <w:p w:rsidR="0047601F" w:rsidRDefault="0047601F" w:rsidP="0047601F">
      <w:pPr>
        <w:pStyle w:val="berschrift4"/>
      </w:pPr>
      <w:bookmarkStart w:id="8256" w:name="_Toc499017836"/>
      <w:r>
        <w:t>WebService Beschreibung</w:t>
      </w:r>
      <w:bookmarkEnd w:id="8256"/>
    </w:p>
    <w:p w:rsidR="004F7688" w:rsidRDefault="00CE5F0E" w:rsidP="004F7688">
      <w:r>
        <w:t>Es werden für den Produktkontext eines Angebotes oder Antrages die verfügbaren Objekttypen zurückgeliefert.</w:t>
      </w:r>
      <w:r w:rsidR="003019B6" w:rsidRPr="003019B6">
        <w:t xml:space="preserve"> </w:t>
      </w:r>
      <w:r w:rsidR="003019B6">
        <w:t>Es werden sowohl die Bezeichnung als auch der Primärschlüssel zurückgeliefert. Der Primärschlüssel kann in allen Methoden als sysobtyp übergeben werden.</w:t>
      </w:r>
      <w:r w:rsidR="004F7688" w:rsidRPr="004F7688">
        <w:t xml:space="preserve"> </w:t>
      </w:r>
      <w:r w:rsidR="004F7688">
        <w:t xml:space="preserve">Der Schlüssel wird in DropListDto als Feld </w:t>
      </w:r>
      <w:r w:rsidR="004F7688">
        <w:rPr>
          <w:rFonts w:asciiTheme="minorHAnsi" w:hAnsiTheme="minorHAnsi"/>
          <w:szCs w:val="22"/>
        </w:rPr>
        <w:t xml:space="preserve">sysID </w:t>
      </w:r>
      <w:r w:rsidR="004F7688" w:rsidRPr="004F7688">
        <w:t>übergeben.</w:t>
      </w:r>
    </w:p>
    <w:p w:rsidR="00CE5F0E" w:rsidRDefault="00CE5F0E" w:rsidP="00CE5F0E"/>
    <w:p w:rsidR="0047601F" w:rsidRDefault="0047601F" w:rsidP="0047601F"/>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Objekttypen im Kontext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&lt;returns&gt;</w:t>
      </w:r>
      <w:r w:rsidRPr="001E0CBD">
        <w:rPr>
          <w:rFonts w:ascii="Consolas" w:hAnsi="Consolas" w:cs="Consolas"/>
          <w:color w:val="008000"/>
          <w:sz w:val="19"/>
          <w:szCs w:val="19"/>
          <w:highlight w:val="white"/>
          <w:lang w:val="en-US"/>
        </w:rPr>
        <w:t>olistAvailableObjekttypenDto</w:t>
      </w:r>
      <w:r w:rsidRPr="001E0CBD">
        <w:rPr>
          <w:rFonts w:ascii="Consolas" w:hAnsi="Consolas" w:cs="Consolas"/>
          <w:color w:val="808080"/>
          <w:sz w:val="19"/>
          <w:szCs w:val="19"/>
          <w:highlight w:val="white"/>
          <w:lang w:val="en-US"/>
        </w:rPr>
        <w:t>&lt;/returns&gt;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2B91AF"/>
          <w:sz w:val="19"/>
          <w:szCs w:val="19"/>
          <w:highlight w:val="white"/>
          <w:lang w:val="en-US"/>
        </w:rPr>
        <w:t>OperationContract</w:t>
      </w:r>
      <w:r w:rsidRPr="001E0CBD">
        <w:rPr>
          <w:rFonts w:ascii="Consolas" w:hAnsi="Consolas" w:cs="Consolas"/>
          <w:color w:val="000000"/>
          <w:sz w:val="19"/>
          <w:szCs w:val="19"/>
          <w:highlight w:val="white"/>
          <w:lang w:val="en-US"/>
        </w:rPr>
        <w:t>]</w:t>
      </w:r>
    </w:p>
    <w:p w:rsidR="0047601F" w:rsidRPr="009C614F" w:rsidRDefault="001E0CBD" w:rsidP="001E0CBD">
      <w:pPr>
        <w:rPr>
          <w:lang w:val="en-US"/>
        </w:rPr>
      </w:pPr>
      <w:r w:rsidRPr="001E0CB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olistAvailableObjekttypenDto</w:t>
      </w:r>
      <w:r>
        <w:rPr>
          <w:rFonts w:ascii="Consolas" w:hAnsi="Consolas" w:cs="Consolas"/>
          <w:color w:val="000000"/>
          <w:sz w:val="19"/>
          <w:szCs w:val="19"/>
          <w:highlight w:val="white"/>
        </w:rPr>
        <w:t xml:space="preserve"> listAvailableObjekttypen();</w:t>
      </w:r>
    </w:p>
    <w:p w:rsidR="0047601F" w:rsidRDefault="0047601F" w:rsidP="0047601F">
      <w:pPr>
        <w:pStyle w:val="berschrift5"/>
      </w:pPr>
      <w:bookmarkStart w:id="8257" w:name="_Toc499017837"/>
      <w:r>
        <w:t>Inputstruktur</w:t>
      </w:r>
      <w:bookmarkEnd w:id="8257"/>
    </w:p>
    <w:p w:rsidR="00792879" w:rsidRDefault="00792879" w:rsidP="00792879">
      <w:pPr>
        <w:pStyle w:val="Text"/>
      </w:pPr>
      <w:r>
        <w:t>Keine Parameter</w:t>
      </w:r>
    </w:p>
    <w:p w:rsidR="0047601F" w:rsidRDefault="0047601F" w:rsidP="0047601F">
      <w:pPr>
        <w:pStyle w:val="Text"/>
      </w:pPr>
    </w:p>
    <w:p w:rsidR="0047601F" w:rsidRDefault="0047601F" w:rsidP="0047601F">
      <w:pPr>
        <w:pStyle w:val="berschrift5"/>
      </w:pPr>
      <w:bookmarkStart w:id="8258" w:name="_Toc499017838"/>
      <w:r>
        <w:t>Rückgabestruktur</w:t>
      </w:r>
      <w:bookmarkEnd w:id="825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Beschreibung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 xml:space="preserve">olistAvailableObjekttypenDto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objekttypen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DropListDto</w:t>
            </w: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Array von Objekttypen </w:t>
            </w:r>
          </w:p>
        </w:tc>
      </w:tr>
    </w:tbl>
    <w:p w:rsidR="00285EFF" w:rsidRPr="00285EFF" w:rsidRDefault="00285EFF" w:rsidP="00285EFF"/>
    <w:p w:rsidR="0047601F" w:rsidRDefault="0047601F" w:rsidP="0047601F">
      <w:pPr>
        <w:pStyle w:val="berschrift4"/>
      </w:pPr>
      <w:bookmarkStart w:id="8259" w:name="_Toc499017839"/>
      <w:r>
        <w:t>SOAP Beispiel</w:t>
      </w:r>
      <w:bookmarkEnd w:id="8259"/>
    </w:p>
    <w:p w:rsidR="0047601F" w:rsidRDefault="0047601F" w:rsidP="0047601F">
      <w:pPr>
        <w:pStyle w:val="berschrift5"/>
      </w:pPr>
      <w:bookmarkStart w:id="8260" w:name="_Toc499017840"/>
      <w:r>
        <w:t>Request:</w:t>
      </w:r>
      <w:bookmarkEnd w:id="8260"/>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261" w:name="_Toc499017841"/>
      <w:r>
        <w:t>Response</w:t>
      </w:r>
      <w:bookmarkEnd w:id="8261"/>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1E0CBD" w:rsidP="0047601F">
      <w:pPr>
        <w:pStyle w:val="berschrift3"/>
      </w:pPr>
      <w:bookmarkStart w:id="8262" w:name="_Toc499017842"/>
      <w:r>
        <w:lastRenderedPageBreak/>
        <w:t>listAvailableProdukte</w:t>
      </w:r>
      <w:bookmarkEnd w:id="8262"/>
    </w:p>
    <w:p w:rsidR="0047601F" w:rsidRDefault="0047601F" w:rsidP="0047601F">
      <w:pPr>
        <w:pStyle w:val="berschrift4"/>
      </w:pPr>
      <w:bookmarkStart w:id="8263" w:name="_Toc499017843"/>
      <w:r>
        <w:t>WebService Beschreibung</w:t>
      </w:r>
      <w:bookmarkEnd w:id="8263"/>
    </w:p>
    <w:p w:rsidR="003019B6" w:rsidRDefault="00CE5F0E" w:rsidP="003019B6">
      <w:r>
        <w:t>Es werden für den Produktkontext eines Angebotes oder Antrages die verfügbaren Produkte zurückgeliefert.</w:t>
      </w:r>
      <w:r w:rsidR="003019B6" w:rsidRPr="003019B6">
        <w:t xml:space="preserve"> </w:t>
      </w:r>
      <w:r w:rsidR="003019B6">
        <w:t>Es werden sowohl die Bezeichnung als auch der Primärschlüssel zurückgeliefert. Der Primärschlüssel kann in allen Methoden als sysprproduct übergeben werden.</w:t>
      </w:r>
      <w:r w:rsidR="004F7688">
        <w:t xml:space="preserve"> Der Primärschlüssel wird in AvailableProduktDto im Feld </w:t>
      </w:r>
      <w:r w:rsidR="004F7688">
        <w:rPr>
          <w:rFonts w:asciiTheme="minorHAnsi" w:hAnsiTheme="minorHAnsi"/>
          <w:szCs w:val="22"/>
        </w:rPr>
        <w:t>sysID geliefert.</w:t>
      </w:r>
    </w:p>
    <w:p w:rsidR="00CE5F0E" w:rsidRDefault="00CE5F0E" w:rsidP="00CE5F0E"/>
    <w:p w:rsidR="0047601F" w:rsidRDefault="0047601F" w:rsidP="0047601F"/>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Produkte im Kontext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ilistAvailableProdukteDto</w:t>
      </w:r>
      <w:r w:rsidRPr="001E0CBD">
        <w:rPr>
          <w:rFonts w:ascii="Consolas" w:hAnsi="Consolas" w:cs="Consolas"/>
          <w:color w:val="808080"/>
          <w:sz w:val="19"/>
          <w:szCs w:val="19"/>
          <w:highlight w:val="white"/>
          <w:lang w:val="en-US"/>
        </w:rPr>
        <w:t>&lt;/param&gt;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olistAvailableProdukteDto</w:t>
      </w:r>
      <w:r w:rsidRPr="00A7642C">
        <w:rPr>
          <w:rFonts w:ascii="Consolas" w:hAnsi="Consolas" w:cs="Consolas"/>
          <w:color w:val="808080"/>
          <w:sz w:val="19"/>
          <w:szCs w:val="19"/>
          <w:highlight w:val="white"/>
          <w:lang w:val="en-US"/>
        </w:rPr>
        <w:t>&lt;/returns&gt;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1E0CBD" w:rsidP="001E0CB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olistAvailableProdukteDto</w:t>
      </w:r>
      <w:r w:rsidRPr="00A7642C">
        <w:rPr>
          <w:rFonts w:ascii="Consolas" w:hAnsi="Consolas" w:cs="Consolas"/>
          <w:color w:val="000000"/>
          <w:sz w:val="19"/>
          <w:szCs w:val="19"/>
          <w:highlight w:val="white"/>
          <w:lang w:val="en-US"/>
        </w:rPr>
        <w:t xml:space="preserve"> listAvailableProdukte(</w:t>
      </w:r>
      <w:r w:rsidRPr="00A7642C">
        <w:rPr>
          <w:rFonts w:ascii="Consolas" w:hAnsi="Consolas" w:cs="Consolas"/>
          <w:color w:val="2B91AF"/>
          <w:sz w:val="19"/>
          <w:szCs w:val="19"/>
          <w:highlight w:val="white"/>
          <w:lang w:val="en-US"/>
        </w:rPr>
        <w:t>ilistAvailableProdukteDto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264" w:name="_Toc499017844"/>
      <w:r>
        <w:t>Inputstruktur</w:t>
      </w:r>
      <w:bookmarkEnd w:id="826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92879"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Required</w:t>
            </w:r>
            <w:r w:rsidRPr="00792879">
              <w:rPr>
                <w:rFonts w:ascii="Times New Roman" w:hAnsi="Times New Roman"/>
                <w:sz w:val="24"/>
              </w:rPr>
              <w:t xml:space="preserve"> </w:t>
            </w:r>
          </w:p>
        </w:tc>
      </w:tr>
      <w:tr w:rsidR="00792879"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 xml:space="preserve">ilistAvailableProdukteDto </w:t>
            </w:r>
          </w:p>
        </w:tc>
        <w:tc>
          <w:tcPr>
            <w:tcW w:w="150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r w:rsidR="00792879"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prKontextDto</w:t>
            </w: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Produktkontext </w:t>
            </w:r>
            <w:r>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792879" w:rsidRPr="00792879" w:rsidRDefault="00792879"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bl>
    <w:p w:rsidR="00792879" w:rsidRPr="00792879" w:rsidRDefault="00792879" w:rsidP="00792879">
      <w:pPr>
        <w:spacing w:before="100" w:beforeAutospacing="1" w:after="100" w:afterAutospacing="1"/>
        <w:jc w:val="left"/>
        <w:rPr>
          <w:rFonts w:ascii="Times New Roman" w:hAnsi="Times New Roman"/>
          <w:sz w:val="24"/>
        </w:rPr>
      </w:pPr>
      <w:r w:rsidRPr="00792879">
        <w:rPr>
          <w:rFonts w:ascii="Times New Roman" w:hAnsi="Times New Roman"/>
          <w:sz w:val="24"/>
        </w:rPr>
        <w:t xml:space="preserve">  </w:t>
      </w:r>
    </w:p>
    <w:p w:rsidR="0047601F" w:rsidRDefault="00792879" w:rsidP="00792879">
      <w:pPr>
        <w:spacing w:before="100" w:beforeAutospacing="1" w:after="100" w:afterAutospacing="1"/>
        <w:jc w:val="left"/>
      </w:pPr>
      <w:r w:rsidRPr="00792879">
        <w:rPr>
          <w:rFonts w:ascii="Times New Roman" w:hAnsi="Times New Roman"/>
          <w:sz w:val="24"/>
        </w:rPr>
        <w:t xml:space="preserve">  </w:t>
      </w:r>
    </w:p>
    <w:p w:rsidR="0047601F" w:rsidRDefault="0047601F" w:rsidP="0047601F">
      <w:pPr>
        <w:pStyle w:val="berschrift5"/>
      </w:pPr>
      <w:bookmarkStart w:id="8265" w:name="_Toc499017845"/>
      <w:r>
        <w:t>Rückgabestruktur</w:t>
      </w:r>
      <w:bookmarkEnd w:id="826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Beschreibung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 xml:space="preserve">olistAvailableProdukteDto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r>
      <w:tr w:rsidR="00135123" w:rsidRPr="00792879" w:rsidTr="00792879">
        <w:tc>
          <w:tcPr>
            <w:tcW w:w="2846"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produkte </w:t>
            </w:r>
          </w:p>
        </w:tc>
        <w:tc>
          <w:tcPr>
            <w:tcW w:w="1723"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Consolas" w:hAnsi="Consolas" w:cs="Consolas"/>
                <w:color w:val="2B91AF"/>
                <w:sz w:val="19"/>
                <w:szCs w:val="19"/>
                <w:lang w:eastAsia="de-CH"/>
              </w:rPr>
              <w:t>AvailableProduktDto</w:t>
            </w:r>
            <w:r w:rsidRPr="0079287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92879" w:rsidRDefault="00135123" w:rsidP="00792879">
            <w:pPr>
              <w:spacing w:before="100" w:beforeAutospacing="1" w:after="100" w:afterAutospacing="1"/>
              <w:jc w:val="left"/>
              <w:rPr>
                <w:rFonts w:ascii="Times New Roman" w:hAnsi="Times New Roman"/>
                <w:sz w:val="24"/>
              </w:rPr>
            </w:pPr>
            <w:r w:rsidRPr="00792879">
              <w:rPr>
                <w:rFonts w:asciiTheme="minorHAnsi" w:hAnsiTheme="minorHAnsi"/>
                <w:sz w:val="24"/>
                <w:szCs w:val="22"/>
                <w:lang w:val="de-CH"/>
              </w:rPr>
              <w:t xml:space="preserve">Array von Produkten </w:t>
            </w:r>
            <w:r>
              <w:rPr>
                <w:rFonts w:asciiTheme="minorHAnsi" w:hAnsiTheme="minorHAnsi"/>
                <w:sz w:val="24"/>
                <w:szCs w:val="22"/>
                <w:lang w:val="de-CH"/>
              </w:rPr>
              <w:t>(siehe Kapitel 4)</w:t>
            </w:r>
          </w:p>
        </w:tc>
      </w:tr>
    </w:tbl>
    <w:p w:rsidR="00792879" w:rsidRPr="00792879" w:rsidRDefault="00792879" w:rsidP="00F42C30">
      <w:pPr>
        <w:spacing w:before="100" w:beforeAutospacing="1" w:after="100" w:afterAutospacing="1"/>
        <w:jc w:val="left"/>
      </w:pPr>
      <w:r w:rsidRPr="00792879">
        <w:rPr>
          <w:rFonts w:ascii="Times New Roman" w:hAnsi="Times New Roman"/>
          <w:sz w:val="24"/>
        </w:rPr>
        <w:t xml:space="preserve">  </w:t>
      </w:r>
    </w:p>
    <w:p w:rsidR="0047601F" w:rsidRDefault="0047601F" w:rsidP="0047601F">
      <w:pPr>
        <w:pStyle w:val="berschrift4"/>
      </w:pPr>
      <w:bookmarkStart w:id="8266" w:name="_Toc499017846"/>
      <w:r>
        <w:t>SOAP Beispiel</w:t>
      </w:r>
      <w:bookmarkEnd w:id="8266"/>
    </w:p>
    <w:p w:rsidR="0047601F" w:rsidRDefault="00F42C30" w:rsidP="0047601F">
      <w:pPr>
        <w:pStyle w:val="berschrift5"/>
      </w:pPr>
      <w:bookmarkStart w:id="8267" w:name="_Toc499017847"/>
      <w:r>
        <w:t>Request</w:t>
      </w:r>
      <w:bookmarkEnd w:id="8267"/>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268" w:name="_Toc499017848"/>
      <w:r>
        <w:t>Response</w:t>
      </w:r>
      <w:bookmarkEnd w:id="8268"/>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Default="001E0CBD" w:rsidP="0047601F">
      <w:pPr>
        <w:pStyle w:val="berschrift3"/>
      </w:pPr>
      <w:bookmarkStart w:id="8269" w:name="_Toc499017849"/>
      <w:r>
        <w:t>listAvailableServices</w:t>
      </w:r>
      <w:bookmarkEnd w:id="8269"/>
    </w:p>
    <w:p w:rsidR="0047601F" w:rsidRDefault="0047601F" w:rsidP="0047601F">
      <w:pPr>
        <w:pStyle w:val="berschrift4"/>
      </w:pPr>
      <w:bookmarkStart w:id="8270" w:name="_Toc499017850"/>
      <w:r>
        <w:t>WebService Beschreibung</w:t>
      </w:r>
      <w:bookmarkEnd w:id="8270"/>
    </w:p>
    <w:p w:rsidR="004F7688" w:rsidRDefault="00CE5F0E" w:rsidP="004F7688">
      <w:r>
        <w:t>Es werden für den Produktkontext eines Angebotes oder Antrages die verfügbaren Services zurückgeliefert.</w:t>
      </w:r>
      <w:r w:rsidR="003019B6" w:rsidRPr="003019B6">
        <w:t xml:space="preserve"> </w:t>
      </w:r>
      <w:r w:rsidR="003019B6">
        <w:t>Es werden sowohl die Bezeichnung als auch der Primärschlüssel zurückgeliefert. Der Primärschlüssel kann in allen Methoden als sysvstyp übergeben werden.</w:t>
      </w:r>
      <w:r w:rsidR="004F7688" w:rsidRPr="004F7688">
        <w:t xml:space="preserve"> </w:t>
      </w:r>
      <w:r w:rsidR="004F7688">
        <w:t xml:space="preserve">Der Schlüssel wird in AvailableServiceDto als Feld </w:t>
      </w:r>
      <w:r w:rsidR="004F7688">
        <w:rPr>
          <w:rFonts w:asciiTheme="minorHAnsi" w:hAnsiTheme="minorHAnsi"/>
          <w:szCs w:val="22"/>
        </w:rPr>
        <w:t xml:space="preserve">sysID </w:t>
      </w:r>
      <w:r w:rsidR="004F7688">
        <w:t>geliefert</w:t>
      </w:r>
      <w:r w:rsidR="004F7688" w:rsidRPr="004F7688">
        <w:t>.</w:t>
      </w:r>
    </w:p>
    <w:p w:rsidR="00CE5F0E" w:rsidRDefault="00CE5F0E" w:rsidP="00CE5F0E"/>
    <w:p w:rsidR="0047601F" w:rsidRDefault="0047601F" w:rsidP="0047601F"/>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Services im Kontext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ilistAvailableServicesDto</w:t>
      </w:r>
      <w:r w:rsidRPr="001E0CBD">
        <w:rPr>
          <w:rFonts w:ascii="Consolas" w:hAnsi="Consolas" w:cs="Consolas"/>
          <w:color w:val="808080"/>
          <w:sz w:val="19"/>
          <w:szCs w:val="19"/>
          <w:highlight w:val="white"/>
          <w:lang w:val="en-US"/>
        </w:rPr>
        <w:t>&lt;/param&gt;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olistAvailableServicesDto</w:t>
      </w:r>
      <w:r w:rsidRPr="00A7642C">
        <w:rPr>
          <w:rFonts w:ascii="Consolas" w:hAnsi="Consolas" w:cs="Consolas"/>
          <w:color w:val="808080"/>
          <w:sz w:val="19"/>
          <w:szCs w:val="19"/>
          <w:highlight w:val="white"/>
          <w:lang w:val="en-US"/>
        </w:rPr>
        <w:t>&lt;/returns&gt;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1E0CBD" w:rsidP="001E0CB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olistAvailableServicesDto</w:t>
      </w:r>
      <w:r w:rsidRPr="00A7642C">
        <w:rPr>
          <w:rFonts w:ascii="Consolas" w:hAnsi="Consolas" w:cs="Consolas"/>
          <w:color w:val="000000"/>
          <w:sz w:val="19"/>
          <w:szCs w:val="19"/>
          <w:highlight w:val="white"/>
          <w:lang w:val="en-US"/>
        </w:rPr>
        <w:t xml:space="preserve"> listAvailableServices(</w:t>
      </w:r>
      <w:r w:rsidRPr="00A7642C">
        <w:rPr>
          <w:rFonts w:ascii="Consolas" w:hAnsi="Consolas" w:cs="Consolas"/>
          <w:color w:val="2B91AF"/>
          <w:sz w:val="19"/>
          <w:szCs w:val="19"/>
          <w:highlight w:val="white"/>
          <w:lang w:val="en-US"/>
        </w:rPr>
        <w:t>ilistAvailableServicesDto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271" w:name="_Toc499017851"/>
      <w:r>
        <w:t>Inputstruktur</w:t>
      </w:r>
      <w:bookmarkEnd w:id="827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ilistAvailableServicesDto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srvKontextDto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Servicekontext </w:t>
            </w:r>
            <w:r>
              <w:rPr>
                <w:rFonts w:asciiTheme="minorHAnsi" w:hAnsiTheme="minorHAnsi"/>
                <w:sz w:val="24"/>
                <w:szCs w:val="22"/>
                <w:lang w:val="de-CH"/>
              </w:rPr>
              <w:t xml:space="preserve"> (siehe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8272" w:name="_Toc499017852"/>
      <w:r>
        <w:t>Rückgabestruktur</w:t>
      </w:r>
      <w:bookmarkEnd w:id="827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lastRenderedPageBreak/>
              <w:t xml:space="preserve">olistAvailableServicesDto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services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AvailableServiceDto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Array von Services </w:t>
            </w:r>
            <w:r>
              <w:rPr>
                <w:rFonts w:asciiTheme="minorHAnsi" w:hAnsiTheme="minorHAnsi"/>
                <w:sz w:val="24"/>
                <w:szCs w:val="22"/>
                <w:lang w:val="de-CH"/>
              </w:rPr>
              <w:t>(siehe Kapitel 4)</w:t>
            </w:r>
          </w:p>
        </w:tc>
      </w:tr>
    </w:tbl>
    <w:p w:rsidR="007E31B5" w:rsidRPr="007E31B5" w:rsidRDefault="007E31B5" w:rsidP="007E31B5">
      <w:pPr>
        <w:spacing w:before="100" w:beforeAutospacing="1" w:after="100" w:afterAutospacing="1"/>
        <w:jc w:val="left"/>
        <w:rPr>
          <w:rFonts w:ascii="Times New Roman" w:hAnsi="Times New Roman"/>
          <w:sz w:val="24"/>
        </w:rPr>
      </w:pPr>
      <w:r w:rsidRPr="007E31B5">
        <w:rPr>
          <w:rFonts w:ascii="Times New Roman" w:hAnsi="Times New Roman"/>
          <w:sz w:val="24"/>
        </w:rPr>
        <w:t xml:space="preserve">  </w:t>
      </w:r>
    </w:p>
    <w:p w:rsidR="007E31B5" w:rsidRPr="007E31B5" w:rsidRDefault="007E31B5" w:rsidP="007E31B5"/>
    <w:p w:rsidR="0047601F" w:rsidRDefault="0047601F" w:rsidP="0047601F">
      <w:pPr>
        <w:pStyle w:val="berschrift4"/>
      </w:pPr>
      <w:bookmarkStart w:id="8273" w:name="_Toc499017853"/>
      <w:r>
        <w:t>SOAP Beispiel</w:t>
      </w:r>
      <w:bookmarkEnd w:id="8273"/>
    </w:p>
    <w:p w:rsidR="0047601F" w:rsidRDefault="0047601F" w:rsidP="0047601F">
      <w:pPr>
        <w:pStyle w:val="berschrift5"/>
      </w:pPr>
      <w:bookmarkStart w:id="8274" w:name="_Toc499017854"/>
      <w:r>
        <w:t>Request:</w:t>
      </w:r>
      <w:bookmarkEnd w:id="8274"/>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275" w:name="_Toc499017855"/>
      <w:r>
        <w:t>Response</w:t>
      </w:r>
      <w:bookmarkEnd w:id="8275"/>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47601F" w:rsidRDefault="0047601F" w:rsidP="0093684A">
      <w:pPr>
        <w:pStyle w:val="berschrift3"/>
        <w:rPr>
          <w:rFonts w:ascii="Courier New" w:hAnsi="Courier New" w:cs="Courier New"/>
          <w:lang w:val="en-US"/>
        </w:rPr>
      </w:pPr>
      <w:r>
        <w:rPr>
          <w:lang w:val="en-US"/>
        </w:rPr>
        <w:br w:type="page"/>
      </w:r>
    </w:p>
    <w:p w:rsidR="0080022B" w:rsidRDefault="0080022B" w:rsidP="0080022B">
      <w:pPr>
        <w:pStyle w:val="berschrift3"/>
      </w:pPr>
      <w:bookmarkStart w:id="8276" w:name="_Toc499017856"/>
      <w:r>
        <w:lastRenderedPageBreak/>
        <w:t>preisschildDruck</w:t>
      </w:r>
      <w:bookmarkEnd w:id="8276"/>
    </w:p>
    <w:p w:rsidR="0080022B" w:rsidRDefault="0080022B" w:rsidP="0080022B">
      <w:pPr>
        <w:pStyle w:val="berschrift4"/>
      </w:pPr>
      <w:bookmarkStart w:id="8277" w:name="_Toc499017857"/>
      <w:r>
        <w:t>WebService Beschreibung</w:t>
      </w:r>
      <w:bookmarkEnd w:id="8277"/>
    </w:p>
    <w:p w:rsidR="0080022B" w:rsidRDefault="00CE5F0E" w:rsidP="0080022B">
      <w:r>
        <w:t xml:space="preserve">Die Methode liefert ein fertig generiertes Preisschild in Form eines PDFs. Das PDF wird über die Eventengine erzeugt und </w:t>
      </w:r>
      <w:r w:rsidR="00E02C03">
        <w:t>von der Methode zurückgegeben.</w:t>
      </w:r>
    </w:p>
    <w:p w:rsidR="0080022B" w:rsidRDefault="0080022B" w:rsidP="0080022B"/>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CE5F0E">
        <w:rPr>
          <w:rFonts w:ascii="Consolas" w:hAnsi="Consolas" w:cs="Consolas"/>
          <w:color w:val="000000"/>
          <w:sz w:val="19"/>
          <w:szCs w:val="19"/>
          <w:highlight w:val="white"/>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&lt;summary&gt;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preisschildDruck</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&lt;/summary&gt;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&lt;param name="input"&gt;</w:t>
      </w:r>
      <w:r w:rsidRPr="0093684A">
        <w:rPr>
          <w:rFonts w:ascii="Consolas" w:hAnsi="Consolas" w:cs="Consolas"/>
          <w:color w:val="008000"/>
          <w:sz w:val="19"/>
          <w:szCs w:val="19"/>
          <w:highlight w:val="white"/>
          <w:lang w:val="en-US"/>
        </w:rPr>
        <w:t>input</w:t>
      </w:r>
      <w:r w:rsidRPr="0093684A">
        <w:rPr>
          <w:rFonts w:ascii="Consolas" w:hAnsi="Consolas" w:cs="Consolas"/>
          <w:color w:val="808080"/>
          <w:sz w:val="19"/>
          <w:szCs w:val="19"/>
          <w:highlight w:val="white"/>
          <w:lang w:val="en-US"/>
        </w:rPr>
        <w:t>&lt;/param&gt;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&lt;returns&gt;&lt;/returns&gt;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2B91AF"/>
          <w:sz w:val="19"/>
          <w:szCs w:val="19"/>
          <w:highlight w:val="white"/>
          <w:lang w:val="en-US"/>
        </w:rPr>
        <w:t>OperationContract</w:t>
      </w:r>
      <w:r w:rsidRPr="0093684A">
        <w:rPr>
          <w:rFonts w:ascii="Consolas" w:hAnsi="Consolas" w:cs="Consolas"/>
          <w:color w:val="000000"/>
          <w:sz w:val="19"/>
          <w:szCs w:val="19"/>
          <w:highlight w:val="white"/>
          <w:lang w:val="en-US"/>
        </w:rPr>
        <w: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93684A">
        <w:rPr>
          <w:rFonts w:ascii="Consolas" w:hAnsi="Consolas" w:cs="Consolas"/>
          <w:color w:val="2B91AF"/>
          <w:sz w:val="19"/>
          <w:szCs w:val="19"/>
          <w:highlight w:val="white"/>
          <w:lang w:val="en-US"/>
        </w:rPr>
        <w:t>oPreisschildDruckDto</w:t>
      </w:r>
      <w:r w:rsidRPr="0093684A">
        <w:rPr>
          <w:rFonts w:ascii="Consolas" w:hAnsi="Consolas" w:cs="Consolas"/>
          <w:color w:val="000000"/>
          <w:sz w:val="19"/>
          <w:szCs w:val="19"/>
          <w:highlight w:val="white"/>
          <w:lang w:val="en-US"/>
        </w:rPr>
        <w:t xml:space="preserve"> preisschildDruck(</w:t>
      </w:r>
      <w:r w:rsidRPr="0093684A">
        <w:rPr>
          <w:rFonts w:ascii="Consolas" w:hAnsi="Consolas" w:cs="Consolas"/>
          <w:color w:val="2B91AF"/>
          <w:sz w:val="19"/>
          <w:szCs w:val="19"/>
          <w:highlight w:val="white"/>
          <w:lang w:val="en-US"/>
        </w:rPr>
        <w:t>iPreisschildDruckDto</w:t>
      </w:r>
      <w:r w:rsidRPr="0093684A">
        <w:rPr>
          <w:rFonts w:ascii="Consolas" w:hAnsi="Consolas" w:cs="Consolas"/>
          <w:color w:val="000000"/>
          <w:sz w:val="19"/>
          <w:szCs w:val="19"/>
          <w:highlight w:val="white"/>
          <w:lang w:val="en-US"/>
        </w:rPr>
        <w:t xml:space="preserve"> input);</w:t>
      </w:r>
    </w:p>
    <w:p w:rsidR="0080022B" w:rsidRPr="009C614F" w:rsidRDefault="0080022B" w:rsidP="0080022B">
      <w:pPr>
        <w:rPr>
          <w:lang w:val="en-US"/>
        </w:rPr>
      </w:pPr>
    </w:p>
    <w:p w:rsidR="0080022B" w:rsidRDefault="0080022B" w:rsidP="0080022B">
      <w:pPr>
        <w:pStyle w:val="berschrift5"/>
      </w:pPr>
      <w:bookmarkStart w:id="8278" w:name="_Toc499017858"/>
      <w:r>
        <w:t>Inputstruktur</w:t>
      </w:r>
      <w:bookmarkEnd w:id="827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iPreisschildDruckDto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herkunft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herkunft /B2B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ISOLanguageCode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ISOLanguageCode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preisInklusive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preisInklusiv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sysAngVar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sysAngKalk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des Antrags/OFFERTE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8279" w:name="_Toc499017859"/>
      <w:r>
        <w:t>Rückgabestruktur</w:t>
      </w:r>
      <w:bookmarkEnd w:id="827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oPreisschildDruckDto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Frontid des eai results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hfile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Dokument </w:t>
            </w:r>
          </w:p>
        </w:tc>
      </w:tr>
    </w:tbl>
    <w:p w:rsidR="007E31B5" w:rsidRPr="007E31B5" w:rsidRDefault="007E31B5" w:rsidP="007E31B5">
      <w:pPr>
        <w:spacing w:before="100" w:beforeAutospacing="1" w:after="100" w:afterAutospacing="1"/>
        <w:jc w:val="left"/>
      </w:pPr>
      <w:r w:rsidRPr="007E31B5">
        <w:rPr>
          <w:rFonts w:ascii="Times New Roman" w:hAnsi="Times New Roman"/>
          <w:sz w:val="24"/>
        </w:rPr>
        <w:t xml:space="preserve">  </w:t>
      </w:r>
    </w:p>
    <w:p w:rsidR="0080022B" w:rsidRDefault="0080022B" w:rsidP="0080022B">
      <w:pPr>
        <w:pStyle w:val="berschrift4"/>
      </w:pPr>
      <w:bookmarkStart w:id="8280" w:name="_Toc499017860"/>
      <w:r>
        <w:t>SOAP Beispiel</w:t>
      </w:r>
      <w:bookmarkEnd w:id="8280"/>
    </w:p>
    <w:p w:rsidR="0080022B" w:rsidRDefault="0080022B" w:rsidP="0080022B">
      <w:pPr>
        <w:pStyle w:val="berschrift5"/>
      </w:pPr>
      <w:bookmarkStart w:id="8281" w:name="_Toc499017861"/>
      <w:r>
        <w:t>Request:</w:t>
      </w:r>
      <w:bookmarkEnd w:id="8281"/>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8282" w:name="_Toc499017862"/>
      <w:r>
        <w:t>Response</w:t>
      </w:r>
      <w:bookmarkEnd w:id="8282"/>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EF703F" w:rsidRDefault="0080022B" w:rsidP="0080022B"/>
    <w:p w:rsidR="0080022B" w:rsidRDefault="0080022B" w:rsidP="0080022B">
      <w:pPr>
        <w:pStyle w:val="berschrift3"/>
      </w:pPr>
      <w:bookmarkStart w:id="8283" w:name="_Toc499017863"/>
      <w:r>
        <w:t>processAngebotToAntrag</w:t>
      </w:r>
      <w:bookmarkEnd w:id="8283"/>
    </w:p>
    <w:p w:rsidR="0080022B" w:rsidRDefault="0080022B" w:rsidP="0080022B">
      <w:pPr>
        <w:pStyle w:val="berschrift4"/>
      </w:pPr>
      <w:bookmarkStart w:id="8284" w:name="_Toc499017864"/>
      <w:r>
        <w:t>WebService Beschreibung</w:t>
      </w:r>
      <w:bookmarkEnd w:id="8284"/>
    </w:p>
    <w:p w:rsidR="0080022B" w:rsidRDefault="00E02C03" w:rsidP="0080022B">
      <w:r>
        <w:t>Diese Methode erzeugt aus einem übergebenen Angebotsobjekt ein vollständiges und mit dem Angebot verknüpftes Antragsobjekt, das Objekt wird in der Datenbank abgelegt und zurückgegeben, für die weitere Verarbeitung im System. Alle abhängigen Tabllen, wie zB Kalkulationen werden ebenfalls übernommen. Die Methode procesAngebotToAntrag und processAngebotToAntragById verhalten sich generell gleich.</w:t>
      </w:r>
    </w:p>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Übernimmt Angebot in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Pr="00F96E5D"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96E5D">
        <w:rPr>
          <w:rFonts w:ascii="Consolas" w:hAnsi="Consolas" w:cs="Consolas"/>
          <w:color w:val="808080"/>
          <w:sz w:val="19"/>
          <w:szCs w:val="19"/>
          <w:highlight w:val="white"/>
          <w:lang w:val="en-US"/>
        </w:rPr>
        <w:t>///</w:t>
      </w:r>
      <w:r w:rsidRPr="00F96E5D">
        <w:rPr>
          <w:rFonts w:ascii="Consolas" w:hAnsi="Consolas" w:cs="Consolas"/>
          <w:color w:val="008000"/>
          <w:sz w:val="19"/>
          <w:szCs w:val="19"/>
          <w:highlight w:val="white"/>
          <w:lang w:val="en-US"/>
        </w:rPr>
        <w:t xml:space="preserve"> </w:t>
      </w:r>
      <w:r w:rsidRPr="00F96E5D">
        <w:rPr>
          <w:rFonts w:ascii="Consolas" w:hAnsi="Consolas" w:cs="Consolas"/>
          <w:color w:val="808080"/>
          <w:sz w:val="19"/>
          <w:szCs w:val="19"/>
          <w:highlight w:val="white"/>
          <w:lang w:val="en-US"/>
        </w:rPr>
        <w:t>&lt;param name="input"&gt;</w:t>
      </w:r>
      <w:r w:rsidRPr="00F96E5D">
        <w:rPr>
          <w:rFonts w:ascii="Consolas" w:hAnsi="Consolas" w:cs="Consolas"/>
          <w:color w:val="008000"/>
          <w:sz w:val="19"/>
          <w:szCs w:val="19"/>
          <w:highlight w:val="white"/>
          <w:lang w:val="en-US"/>
        </w:rPr>
        <w:t>iprocessAngebotToAntragDto</w:t>
      </w:r>
      <w:r w:rsidRPr="00F96E5D">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F96E5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oprocessAngebotToAntragDto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oprocessAngebotToAntragDto</w:t>
      </w:r>
      <w:r w:rsidRPr="00A7642C">
        <w:rPr>
          <w:rFonts w:ascii="Consolas" w:hAnsi="Consolas" w:cs="Consolas"/>
          <w:color w:val="000000"/>
          <w:sz w:val="19"/>
          <w:szCs w:val="19"/>
          <w:highlight w:val="white"/>
          <w:lang w:val="en-US"/>
        </w:rPr>
        <w:t xml:space="preserve"> processAngebotToAntrag(</w:t>
      </w:r>
      <w:r w:rsidRPr="00A7642C">
        <w:rPr>
          <w:rFonts w:ascii="Consolas" w:hAnsi="Consolas" w:cs="Consolas"/>
          <w:color w:val="2B91AF"/>
          <w:sz w:val="19"/>
          <w:szCs w:val="19"/>
          <w:highlight w:val="white"/>
          <w:lang w:val="en-US"/>
        </w:rPr>
        <w:t>iprocessAngebotToAntragDto</w:t>
      </w:r>
      <w:r w:rsidRPr="00A7642C">
        <w:rPr>
          <w:rFonts w:ascii="Consolas" w:hAnsi="Consolas" w:cs="Consolas"/>
          <w:color w:val="000000"/>
          <w:sz w:val="19"/>
          <w:szCs w:val="19"/>
          <w:highlight w:val="white"/>
          <w:lang w:val="en-US"/>
        </w:rPr>
        <w:t xml:space="preserve"> input);</w:t>
      </w:r>
    </w:p>
    <w:p w:rsidR="0080022B" w:rsidRDefault="0080022B" w:rsidP="0080022B">
      <w:pPr>
        <w:pStyle w:val="berschrift5"/>
      </w:pPr>
      <w:bookmarkStart w:id="8285" w:name="_Toc499017865"/>
      <w:r>
        <w:t>Inputstruktur</w:t>
      </w:r>
      <w:bookmarkEnd w:id="828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iprocessAngebotToAntragDto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AngebotDto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Angebot (siehe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7E31B5" w:rsidRPr="007E31B5" w:rsidRDefault="007E31B5" w:rsidP="007E31B5">
      <w:pPr>
        <w:spacing w:before="100" w:beforeAutospacing="1" w:after="100" w:afterAutospacing="1"/>
        <w:jc w:val="left"/>
        <w:rPr>
          <w:rFonts w:ascii="Times New Roman" w:hAnsi="Times New Roman"/>
          <w:sz w:val="24"/>
        </w:rPr>
      </w:pPr>
      <w:r w:rsidRPr="007E31B5">
        <w:rPr>
          <w:rFonts w:ascii="Times New Roman" w:hAnsi="Times New Roman"/>
          <w:sz w:val="24"/>
        </w:rPr>
        <w:t xml:space="preserve">  </w:t>
      </w:r>
    </w:p>
    <w:p w:rsidR="0080022B" w:rsidRDefault="0080022B" w:rsidP="0080022B">
      <w:pPr>
        <w:pStyle w:val="Text"/>
      </w:pPr>
    </w:p>
    <w:p w:rsidR="0080022B" w:rsidRDefault="0080022B" w:rsidP="0080022B">
      <w:pPr>
        <w:pStyle w:val="berschrift5"/>
      </w:pPr>
      <w:bookmarkStart w:id="8286" w:name="_Toc499017866"/>
      <w:r>
        <w:t>Rückgabestruktur</w:t>
      </w:r>
      <w:bookmarkEnd w:id="828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lastRenderedPageBreak/>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oprocessAngebotToAntragDto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AntragDto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Antrag (siehe Kapitel 4)</w:t>
            </w:r>
          </w:p>
        </w:tc>
      </w:tr>
    </w:tbl>
    <w:p w:rsidR="007E31B5" w:rsidRPr="007E31B5" w:rsidRDefault="007E31B5" w:rsidP="007E31B5">
      <w:pPr>
        <w:spacing w:before="100" w:beforeAutospacing="1" w:after="100" w:afterAutospacing="1"/>
        <w:jc w:val="left"/>
        <w:rPr>
          <w:rFonts w:ascii="Times New Roman" w:hAnsi="Times New Roman"/>
          <w:sz w:val="24"/>
        </w:rPr>
      </w:pPr>
      <w:r w:rsidRPr="007E31B5">
        <w:rPr>
          <w:rFonts w:ascii="Times New Roman" w:hAnsi="Times New Roman"/>
          <w:sz w:val="24"/>
        </w:rPr>
        <w:t xml:space="preserve">  </w:t>
      </w:r>
    </w:p>
    <w:p w:rsidR="007E31B5" w:rsidRPr="007E31B5" w:rsidRDefault="007E31B5" w:rsidP="007E31B5"/>
    <w:p w:rsidR="0080022B" w:rsidRDefault="0080022B" w:rsidP="0080022B">
      <w:pPr>
        <w:pStyle w:val="berschrift4"/>
      </w:pPr>
      <w:bookmarkStart w:id="8287" w:name="_Toc499017867"/>
      <w:r>
        <w:t>SOAP Beispiel</w:t>
      </w:r>
      <w:bookmarkEnd w:id="8287"/>
    </w:p>
    <w:p w:rsidR="0080022B" w:rsidRDefault="0080022B" w:rsidP="0080022B">
      <w:pPr>
        <w:pStyle w:val="berschrift5"/>
      </w:pPr>
      <w:bookmarkStart w:id="8288" w:name="_Toc499017868"/>
      <w:r>
        <w:t>Request:</w:t>
      </w:r>
      <w:bookmarkEnd w:id="8288"/>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8289" w:name="_Toc499017869"/>
      <w:r>
        <w:t>Response</w:t>
      </w:r>
      <w:bookmarkEnd w:id="8289"/>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Default="0080022B" w:rsidP="0080022B">
      <w:pPr>
        <w:pStyle w:val="berschrift3"/>
      </w:pPr>
      <w:bookmarkStart w:id="8290" w:name="_Toc499017870"/>
      <w:r>
        <w:t>processAngebotToAntragById</w:t>
      </w:r>
      <w:bookmarkEnd w:id="8290"/>
    </w:p>
    <w:p w:rsidR="0080022B" w:rsidRDefault="0080022B" w:rsidP="0080022B">
      <w:pPr>
        <w:pStyle w:val="berschrift4"/>
      </w:pPr>
      <w:bookmarkStart w:id="8291" w:name="_Toc499017871"/>
      <w:r>
        <w:t>WebService Beschreibung</w:t>
      </w:r>
      <w:bookmarkEnd w:id="8291"/>
    </w:p>
    <w:p w:rsidR="00E02C03" w:rsidRDefault="00E02C03" w:rsidP="00E02C03">
      <w:r>
        <w:t>Diese Methode erzeugt aus einem übergebenen Primärschlüssel eines Angebotes ein vollständiges und mit dem Angebot verknüpftes Antragsobjekt, das Objekt wird in der Datenbank abgelegt und zurückgegeben, für die weitere Verarbeitung im System. Alle abhängigen Tabllen, wie zB Kalkulationen werden ebenfalls übernommen. Die Methode procesAngebotToAntrag und processAngebotToAntragById verhalten sich generell gleich.</w:t>
      </w:r>
    </w:p>
    <w:p w:rsidR="0080022B" w:rsidRDefault="0080022B" w:rsidP="0080022B"/>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Übernimmt Angebot in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Pr="0093684A"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3684A">
        <w:rPr>
          <w:rFonts w:ascii="Consolas" w:hAnsi="Consolas" w:cs="Consolas"/>
          <w:color w:val="808080"/>
          <w:sz w:val="19"/>
          <w:szCs w:val="19"/>
          <w:highlight w:val="white"/>
          <w:lang w:val="en-US"/>
        </w:rPr>
        <w:t>///</w:t>
      </w:r>
      <w:r w:rsidRPr="0093684A">
        <w:rPr>
          <w:rFonts w:ascii="Consolas" w:hAnsi="Consolas" w:cs="Consolas"/>
          <w:color w:val="008000"/>
          <w:sz w:val="19"/>
          <w:szCs w:val="19"/>
          <w:highlight w:val="white"/>
          <w:lang w:val="en-US"/>
        </w:rPr>
        <w:t xml:space="preserve"> </w:t>
      </w:r>
      <w:r w:rsidRPr="0093684A">
        <w:rPr>
          <w:rFonts w:ascii="Consolas" w:hAnsi="Consolas" w:cs="Consolas"/>
          <w:color w:val="808080"/>
          <w:sz w:val="19"/>
          <w:szCs w:val="19"/>
          <w:highlight w:val="white"/>
          <w:lang w:val="en-US"/>
        </w:rPr>
        <w:t>&lt;param name="sysid"&gt;</w:t>
      </w:r>
      <w:r w:rsidRPr="0093684A">
        <w:rPr>
          <w:rFonts w:ascii="Consolas" w:hAnsi="Consolas" w:cs="Consolas"/>
          <w:color w:val="008000"/>
          <w:sz w:val="19"/>
          <w:szCs w:val="19"/>
          <w:highlight w:val="white"/>
          <w:lang w:val="en-US"/>
        </w:rPr>
        <w:t>Primary Key</w:t>
      </w:r>
      <w:r w:rsidRPr="0093684A">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93684A">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oprocessAngebotToAntragDto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oprocessAngebotToAntragByIdDto</w:t>
      </w:r>
      <w:r w:rsidRPr="00A7642C">
        <w:rPr>
          <w:rFonts w:ascii="Consolas" w:hAnsi="Consolas" w:cs="Consolas"/>
          <w:color w:val="000000"/>
          <w:sz w:val="19"/>
          <w:szCs w:val="19"/>
          <w:highlight w:val="white"/>
          <w:lang w:val="en-US"/>
        </w:rPr>
        <w:t xml:space="preserve"> processAngebotToAntragById(</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sysid);</w:t>
      </w:r>
    </w:p>
    <w:p w:rsidR="0080022B" w:rsidRDefault="0080022B" w:rsidP="0080022B">
      <w:pPr>
        <w:pStyle w:val="berschrift5"/>
      </w:pPr>
      <w:bookmarkStart w:id="8292" w:name="_Toc499017872"/>
      <w:r>
        <w:lastRenderedPageBreak/>
        <w:t>Inputstruktur</w:t>
      </w:r>
      <w:bookmarkEnd w:id="829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r>
              <w:rPr>
                <w:rFonts w:asciiTheme="minorHAnsi" w:hAnsiTheme="minorHAnsi"/>
                <w:sz w:val="24"/>
                <w:szCs w:val="22"/>
                <w:lang w:val="de-CH"/>
              </w:rPr>
              <w:t>long</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Pr>
                <w:rFonts w:asciiTheme="minorHAnsi" w:hAnsiTheme="minorHAnsi"/>
                <w:sz w:val="24"/>
                <w:szCs w:val="22"/>
                <w:lang w:val="de-CH"/>
              </w:rPr>
              <w:t>Angebots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8293" w:name="_Toc499017873"/>
      <w:r>
        <w:t>Rückgabestruktur</w:t>
      </w:r>
      <w:bookmarkEnd w:id="829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oprocessAngebotToAntragByIdDto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Antrags id </w:t>
            </w:r>
          </w:p>
        </w:tc>
      </w:tr>
    </w:tbl>
    <w:p w:rsidR="007E31B5" w:rsidRPr="007E31B5" w:rsidRDefault="007E31B5" w:rsidP="007E31B5"/>
    <w:p w:rsidR="0080022B" w:rsidRDefault="0080022B" w:rsidP="0080022B">
      <w:pPr>
        <w:pStyle w:val="berschrift4"/>
      </w:pPr>
      <w:bookmarkStart w:id="8294" w:name="_Toc499017874"/>
      <w:r>
        <w:t>SOAP Beispiel</w:t>
      </w:r>
      <w:bookmarkEnd w:id="8294"/>
    </w:p>
    <w:p w:rsidR="0080022B" w:rsidRDefault="0080022B" w:rsidP="0080022B">
      <w:pPr>
        <w:pStyle w:val="berschrift5"/>
      </w:pPr>
      <w:bookmarkStart w:id="8295" w:name="_Toc499017875"/>
      <w:r>
        <w:t>Request:</w:t>
      </w:r>
      <w:bookmarkEnd w:id="8295"/>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8296" w:name="_Toc499017876"/>
      <w:r>
        <w:t>Response</w:t>
      </w:r>
      <w:bookmarkEnd w:id="8296"/>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Default="0080022B" w:rsidP="0080022B">
      <w:pPr>
        <w:pStyle w:val="berschrift3"/>
      </w:pPr>
      <w:r>
        <w:rPr>
          <w:lang w:val="en-US"/>
        </w:rPr>
        <w:br w:type="page"/>
      </w:r>
      <w:bookmarkStart w:id="8297" w:name="_Toc499017877"/>
      <w:r>
        <w:lastRenderedPageBreak/>
        <w:t>saveAngebot</w:t>
      </w:r>
      <w:bookmarkEnd w:id="8297"/>
    </w:p>
    <w:p w:rsidR="0080022B" w:rsidRDefault="0080022B" w:rsidP="0080022B">
      <w:pPr>
        <w:pStyle w:val="berschrift4"/>
      </w:pPr>
      <w:bookmarkStart w:id="8298" w:name="_Toc499017878"/>
      <w:r>
        <w:t>WebService Beschreibung</w:t>
      </w:r>
      <w:bookmarkEnd w:id="8298"/>
    </w:p>
    <w:p w:rsidR="0080022B" w:rsidRDefault="00E02C03" w:rsidP="0080022B">
      <w:r>
        <w:t>Die Methode saveAngebot verhält sich gleich wie die Methode createOrUpdateAngebot, jedoch kann sie kein neues Angebot anlegen.</w:t>
      </w:r>
    </w:p>
    <w:p w:rsidR="0080022B" w:rsidRDefault="0080022B" w:rsidP="0080022B"/>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Speichert Persistenzobjekte des Angebots und aller Angebotsvarianten</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80022B" w:rsidRPr="001E0CBD"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isaveAngebotDto</w:t>
      </w:r>
      <w:r w:rsidRPr="001E0CBD">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osaveAngebotDto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80022B"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osaveAngebotDto</w:t>
      </w:r>
      <w:r w:rsidRPr="00A7642C">
        <w:rPr>
          <w:rFonts w:ascii="Consolas" w:hAnsi="Consolas" w:cs="Consolas"/>
          <w:color w:val="000000"/>
          <w:sz w:val="19"/>
          <w:szCs w:val="19"/>
          <w:highlight w:val="white"/>
          <w:lang w:val="en-US"/>
        </w:rPr>
        <w:t xml:space="preserve"> saveAngebot(</w:t>
      </w:r>
      <w:r w:rsidRPr="00A7642C">
        <w:rPr>
          <w:rFonts w:ascii="Consolas" w:hAnsi="Consolas" w:cs="Consolas"/>
          <w:color w:val="2B91AF"/>
          <w:sz w:val="19"/>
          <w:szCs w:val="19"/>
          <w:highlight w:val="white"/>
          <w:lang w:val="en-US"/>
        </w:rPr>
        <w:t>isaveAngebotDto</w:t>
      </w:r>
      <w:r w:rsidRPr="00A7642C">
        <w:rPr>
          <w:rFonts w:ascii="Consolas" w:hAnsi="Consolas" w:cs="Consolas"/>
          <w:color w:val="000000"/>
          <w:sz w:val="19"/>
          <w:szCs w:val="19"/>
          <w:highlight w:val="white"/>
          <w:lang w:val="en-US"/>
        </w:rPr>
        <w:t xml:space="preserve"> input);</w:t>
      </w:r>
    </w:p>
    <w:p w:rsidR="0080022B" w:rsidRDefault="0080022B" w:rsidP="0080022B">
      <w:pPr>
        <w:pStyle w:val="berschrift5"/>
      </w:pPr>
      <w:bookmarkStart w:id="8299" w:name="_Toc499017879"/>
      <w:r>
        <w:t>Inputstruktur</w:t>
      </w:r>
      <w:bookmarkEnd w:id="829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isaveAngebotDto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AngebotDto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Angebot (siehe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80022B" w:rsidRDefault="0080022B" w:rsidP="0080022B">
      <w:pPr>
        <w:pStyle w:val="Text"/>
      </w:pPr>
    </w:p>
    <w:p w:rsidR="0080022B" w:rsidRDefault="0080022B" w:rsidP="0080022B">
      <w:pPr>
        <w:pStyle w:val="berschrift5"/>
      </w:pPr>
      <w:bookmarkStart w:id="8300" w:name="_Toc499017880"/>
      <w:r>
        <w:t>Rückgabestruktur</w:t>
      </w:r>
      <w:bookmarkEnd w:id="830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osaveAngebotDto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80022B" w:rsidRDefault="0080022B" w:rsidP="0080022B">
      <w:pPr>
        <w:pStyle w:val="berschrift4"/>
      </w:pPr>
      <w:bookmarkStart w:id="8301" w:name="_Toc499017881"/>
      <w:r>
        <w:t>SOAP Beispiel</w:t>
      </w:r>
      <w:bookmarkEnd w:id="8301"/>
    </w:p>
    <w:p w:rsidR="0080022B" w:rsidRDefault="0080022B" w:rsidP="0080022B">
      <w:pPr>
        <w:pStyle w:val="berschrift5"/>
      </w:pPr>
      <w:bookmarkStart w:id="8302" w:name="_Toc499017882"/>
      <w:r>
        <w:t>Request:</w:t>
      </w:r>
      <w:bookmarkEnd w:id="8302"/>
    </w:p>
    <w:p w:rsidR="0080022B" w:rsidRDefault="0080022B" w:rsidP="0080022B"/>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80022B" w:rsidRPr="006B79C5" w:rsidRDefault="0080022B" w:rsidP="0080022B">
      <w:pPr>
        <w:rPr>
          <w:lang w:val="en-US"/>
        </w:rPr>
      </w:pPr>
    </w:p>
    <w:p w:rsidR="0080022B" w:rsidRDefault="0080022B" w:rsidP="0080022B">
      <w:pPr>
        <w:pStyle w:val="berschrift5"/>
      </w:pPr>
      <w:bookmarkStart w:id="8303" w:name="_Toc499017883"/>
      <w:r>
        <w:t>Response</w:t>
      </w:r>
      <w:bookmarkEnd w:id="8303"/>
    </w:p>
    <w:p w:rsidR="0080022B" w:rsidRPr="0047601F" w:rsidRDefault="0080022B" w:rsidP="0080022B">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80022B" w:rsidRPr="0047601F" w:rsidRDefault="0080022B" w:rsidP="0080022B">
      <w:pPr>
        <w:rPr>
          <w:rFonts w:ascii="Courier New" w:hAnsi="Courier New" w:cs="Courier New"/>
          <w:lang w:val="en-US"/>
        </w:rPr>
      </w:pPr>
      <w:r w:rsidRPr="0047601F">
        <w:rPr>
          <w:rFonts w:ascii="Courier New" w:hAnsi="Courier New" w:cs="Courier New"/>
          <w:lang w:val="en-US"/>
        </w:rPr>
        <w:t>&lt;/soap:Envelope&gt;</w:t>
      </w:r>
    </w:p>
    <w:p w:rsidR="0047601F" w:rsidRDefault="001E0CBD" w:rsidP="0080022B">
      <w:pPr>
        <w:pStyle w:val="berschrift3"/>
      </w:pPr>
      <w:bookmarkStart w:id="8304" w:name="_Toc499017884"/>
      <w:r>
        <w:t>solveKalkulation</w:t>
      </w:r>
      <w:bookmarkEnd w:id="8304"/>
    </w:p>
    <w:p w:rsidR="0047601F" w:rsidRDefault="0047601F" w:rsidP="0047601F">
      <w:pPr>
        <w:pStyle w:val="berschrift4"/>
      </w:pPr>
      <w:bookmarkStart w:id="8305" w:name="_Toc499017885"/>
      <w:r>
        <w:t>WebService Beschreibung</w:t>
      </w:r>
      <w:bookmarkEnd w:id="8305"/>
    </w:p>
    <w:p w:rsidR="0047601F" w:rsidRDefault="00E02C03" w:rsidP="0047601F">
      <w:r>
        <w:t>Diese Methode ist die zentrale Berechnung aller Kalkulationen, die übergebenen Daten werden über die hinterlegten Berechnungsmethoden verarbeitet und je nach Berechnungsziel alle anderen Daten berechnet und vorbelegt. Das zurückgelieferte Objekt kann in allen Angebots und Antragsmethoden als Kalkulationsobjekt weiterverwendet werden.</w:t>
      </w:r>
    </w:p>
    <w:p w:rsidR="0047601F" w:rsidRDefault="0047601F" w:rsidP="0047601F"/>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E0CBD" w:rsidRDefault="001E0CBD" w:rsidP="001E0CB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Löst die aktuelle Kalkulation auf und liefert die Berechnungsergebnisse</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&lt;/summary&gt;</w:t>
      </w:r>
    </w:p>
    <w:p w:rsidR="001E0CBD" w:rsidRPr="001E0CBD"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1E0CBD">
        <w:rPr>
          <w:rFonts w:ascii="Consolas" w:hAnsi="Consolas" w:cs="Consolas"/>
          <w:color w:val="808080"/>
          <w:sz w:val="19"/>
          <w:szCs w:val="19"/>
          <w:highlight w:val="white"/>
          <w:lang w:val="en-US"/>
        </w:rPr>
        <w:t>///</w:t>
      </w:r>
      <w:r w:rsidRPr="001E0CBD">
        <w:rPr>
          <w:rFonts w:ascii="Consolas" w:hAnsi="Consolas" w:cs="Consolas"/>
          <w:color w:val="008000"/>
          <w:sz w:val="19"/>
          <w:szCs w:val="19"/>
          <w:highlight w:val="white"/>
          <w:lang w:val="en-US"/>
        </w:rPr>
        <w:t xml:space="preserve"> </w:t>
      </w:r>
      <w:r w:rsidRPr="001E0CBD">
        <w:rPr>
          <w:rFonts w:ascii="Consolas" w:hAnsi="Consolas" w:cs="Consolas"/>
          <w:color w:val="808080"/>
          <w:sz w:val="19"/>
          <w:szCs w:val="19"/>
          <w:highlight w:val="white"/>
          <w:lang w:val="en-US"/>
        </w:rPr>
        <w:t>&lt;param name="input"&gt;</w:t>
      </w:r>
      <w:r w:rsidRPr="001E0CBD">
        <w:rPr>
          <w:rFonts w:ascii="Consolas" w:hAnsi="Consolas" w:cs="Consolas"/>
          <w:color w:val="008000"/>
          <w:sz w:val="19"/>
          <w:szCs w:val="19"/>
          <w:highlight w:val="white"/>
          <w:lang w:val="en-US"/>
        </w:rPr>
        <w:t>isolveKalkulationDto</w:t>
      </w:r>
      <w:r w:rsidRPr="001E0CBD">
        <w:rPr>
          <w:rFonts w:ascii="Consolas" w:hAnsi="Consolas" w:cs="Consolas"/>
          <w:color w:val="808080"/>
          <w:sz w:val="19"/>
          <w:szCs w:val="19"/>
          <w:highlight w:val="white"/>
          <w:lang w:val="en-US"/>
        </w:rPr>
        <w:t>&lt;/param&gt;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1E0CB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osolveKalkulationDto</w:t>
      </w:r>
      <w:r w:rsidRPr="00A7642C">
        <w:rPr>
          <w:rFonts w:ascii="Consolas" w:hAnsi="Consolas" w:cs="Consolas"/>
          <w:color w:val="808080"/>
          <w:sz w:val="19"/>
          <w:szCs w:val="19"/>
          <w:highlight w:val="white"/>
          <w:lang w:val="en-US"/>
        </w:rPr>
        <w:t>&lt;/returns&gt;</w:t>
      </w:r>
    </w:p>
    <w:p w:rsidR="001E0CBD" w:rsidRPr="00A7642C" w:rsidRDefault="001E0CBD" w:rsidP="001E0CB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7601F" w:rsidRPr="009C614F" w:rsidRDefault="001E0CBD" w:rsidP="001E0CB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osolveKalkulationDto</w:t>
      </w:r>
      <w:r w:rsidRPr="00A7642C">
        <w:rPr>
          <w:rFonts w:ascii="Consolas" w:hAnsi="Consolas" w:cs="Consolas"/>
          <w:color w:val="000000"/>
          <w:sz w:val="19"/>
          <w:szCs w:val="19"/>
          <w:highlight w:val="white"/>
          <w:lang w:val="en-US"/>
        </w:rPr>
        <w:t xml:space="preserve"> solveKalkulation(</w:t>
      </w:r>
      <w:r w:rsidRPr="00A7642C">
        <w:rPr>
          <w:rFonts w:ascii="Consolas" w:hAnsi="Consolas" w:cs="Consolas"/>
          <w:color w:val="2B91AF"/>
          <w:sz w:val="19"/>
          <w:szCs w:val="19"/>
          <w:highlight w:val="white"/>
          <w:lang w:val="en-US"/>
        </w:rPr>
        <w:t>isolveKalkulationDto</w:t>
      </w:r>
      <w:r w:rsidRPr="00A7642C">
        <w:rPr>
          <w:rFonts w:ascii="Consolas" w:hAnsi="Consolas" w:cs="Consolas"/>
          <w:color w:val="000000"/>
          <w:sz w:val="19"/>
          <w:szCs w:val="19"/>
          <w:highlight w:val="white"/>
          <w:lang w:val="en-US"/>
        </w:rPr>
        <w:t xml:space="preserve"> input);</w:t>
      </w:r>
    </w:p>
    <w:p w:rsidR="0047601F" w:rsidRDefault="0047601F" w:rsidP="0047601F">
      <w:pPr>
        <w:pStyle w:val="berschrift5"/>
      </w:pPr>
      <w:bookmarkStart w:id="8306" w:name="_Toc499017886"/>
      <w:r>
        <w:t>Inputstruktur</w:t>
      </w:r>
      <w:bookmarkEnd w:id="830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isolveKalkulationDto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kalkKontext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Consolas" w:hAnsi="Consolas" w:cs="Consolas"/>
                <w:color w:val="2B91AF"/>
                <w:sz w:val="19"/>
                <w:szCs w:val="19"/>
                <w:lang w:eastAsia="de-CH"/>
              </w:rPr>
            </w:pPr>
            <w:r w:rsidRPr="007E31B5">
              <w:rPr>
                <w:rFonts w:ascii="Consolas" w:hAnsi="Consolas" w:cs="Consolas"/>
                <w:color w:val="2B91AF"/>
                <w:sz w:val="19"/>
                <w:szCs w:val="19"/>
                <w:lang w:eastAsia="de-CH"/>
              </w:rPr>
              <w:t xml:space="preserve">kalkKontext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Kalkulationskontext (für Berechnung notwendige Daten) </w:t>
            </w:r>
            <w:r>
              <w:rPr>
                <w:rFonts w:asciiTheme="minorHAnsi" w:hAnsiTheme="minorHAnsi"/>
                <w:sz w:val="24"/>
                <w:szCs w:val="22"/>
                <w:lang w:val="de-CH"/>
              </w:rPr>
              <w:t xml:space="preserve"> </w:t>
            </w:r>
            <w:r w:rsidRPr="007E31B5">
              <w:rPr>
                <w:rFonts w:asciiTheme="minorHAnsi" w:hAnsiTheme="minorHAnsi"/>
                <w:sz w:val="24"/>
                <w:szCs w:val="22"/>
                <w:lang w:val="de-CH"/>
              </w:rPr>
              <w:t>(siehe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Consolas" w:hAnsi="Consolas" w:cs="Consolas"/>
                <w:color w:val="2B91AF"/>
                <w:sz w:val="19"/>
                <w:szCs w:val="19"/>
                <w:lang w:eastAsia="de-CH"/>
              </w:rPr>
            </w:pPr>
            <w:r w:rsidRPr="007E31B5">
              <w:rPr>
                <w:rFonts w:ascii="Consolas" w:hAnsi="Consolas" w:cs="Consolas"/>
                <w:color w:val="2B91AF"/>
                <w:sz w:val="19"/>
                <w:szCs w:val="19"/>
                <w:lang w:eastAsia="de-CH"/>
              </w:rPr>
              <w:t xml:space="preserve">KalkulationDto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Kalkulation</w:t>
            </w:r>
            <w:r>
              <w:t xml:space="preserve"> </w:t>
            </w:r>
            <w:r w:rsidRPr="007E31B5">
              <w:rPr>
                <w:rFonts w:asciiTheme="minorHAnsi" w:hAnsiTheme="minorHAnsi"/>
                <w:sz w:val="24"/>
                <w:szCs w:val="22"/>
                <w:lang w:val="de-CH"/>
              </w:rPr>
              <w:t xml:space="preserve">(siehe Kapitel 4) </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E31B5"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prodKontext </w:t>
            </w:r>
          </w:p>
        </w:tc>
        <w:tc>
          <w:tcPr>
            <w:tcW w:w="1723"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Consolas" w:hAnsi="Consolas" w:cs="Consolas"/>
                <w:color w:val="2B91AF"/>
                <w:sz w:val="19"/>
                <w:szCs w:val="19"/>
                <w:lang w:eastAsia="de-CH"/>
              </w:rPr>
            </w:pPr>
            <w:r w:rsidRPr="007E31B5">
              <w:rPr>
                <w:rFonts w:ascii="Consolas" w:hAnsi="Consolas" w:cs="Consolas"/>
                <w:color w:val="2B91AF"/>
                <w:sz w:val="19"/>
                <w:szCs w:val="19"/>
                <w:lang w:eastAsia="de-CH"/>
              </w:rPr>
              <w:t xml:space="preserve">prKontextDto </w:t>
            </w:r>
          </w:p>
        </w:tc>
        <w:tc>
          <w:tcPr>
            <w:tcW w:w="1809"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Produktkontext zur Zinsermittlung (siehe Kapitel 4)</w:t>
            </w:r>
          </w:p>
        </w:tc>
        <w:tc>
          <w:tcPr>
            <w:tcW w:w="1181" w:type="dxa"/>
            <w:tcBorders>
              <w:top w:val="single" w:sz="4" w:space="0" w:color="auto"/>
              <w:left w:val="single" w:sz="4" w:space="0" w:color="auto"/>
              <w:bottom w:val="single" w:sz="4" w:space="0" w:color="auto"/>
              <w:right w:val="single" w:sz="4" w:space="0" w:color="auto"/>
            </w:tcBorders>
            <w:hideMark/>
          </w:tcPr>
          <w:p w:rsidR="007E31B5" w:rsidRPr="007E31B5" w:rsidRDefault="007E31B5"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bl>
    <w:p w:rsidR="0047601F" w:rsidRDefault="0047601F" w:rsidP="0047601F">
      <w:pPr>
        <w:pStyle w:val="Text"/>
      </w:pPr>
    </w:p>
    <w:p w:rsidR="0047601F" w:rsidRDefault="0047601F" w:rsidP="0047601F">
      <w:pPr>
        <w:pStyle w:val="berschrift5"/>
      </w:pPr>
      <w:bookmarkStart w:id="8307" w:name="_Toc499017887"/>
      <w:r>
        <w:t>Rückgabestruktur</w:t>
      </w:r>
      <w:bookmarkEnd w:id="830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 xml:space="preserve">osolveKalkulationDto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Consolas" w:hAnsi="Consolas" w:cs="Consolas"/>
                <w:color w:val="2B91AF"/>
                <w:sz w:val="19"/>
                <w:szCs w:val="19"/>
                <w:lang w:eastAsia="de-CH"/>
              </w:rPr>
              <w:t>KalkulationDto</w:t>
            </w:r>
            <w:r w:rsidRPr="007E31B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Persistenzobjekt Kalkulation</w:t>
            </w:r>
            <w:r>
              <w:rPr>
                <w:rFonts w:asciiTheme="minorHAnsi" w:hAnsiTheme="minorHAnsi"/>
                <w:sz w:val="24"/>
                <w:szCs w:val="22"/>
                <w:lang w:val="de-CH"/>
              </w:rPr>
              <w:t xml:space="preserve"> </w:t>
            </w:r>
            <w:r w:rsidRPr="007E31B5">
              <w:rPr>
                <w:rFonts w:asciiTheme="minorHAnsi" w:hAnsiTheme="minorHAnsi"/>
                <w:sz w:val="24"/>
                <w:szCs w:val="22"/>
                <w:lang w:val="de-CH"/>
              </w:rPr>
              <w:t xml:space="preserve">(siehe Kapitel 4) </w:t>
            </w:r>
          </w:p>
        </w:tc>
      </w:tr>
      <w:tr w:rsidR="00135123" w:rsidRPr="007E31B5" w:rsidTr="007E31B5">
        <w:tc>
          <w:tcPr>
            <w:tcW w:w="2846"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zusatzinformationen </w:t>
            </w:r>
          </w:p>
        </w:tc>
        <w:tc>
          <w:tcPr>
            <w:tcW w:w="1723"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List&lt;ZusatzinformationDto&gt; </w:t>
            </w:r>
          </w:p>
        </w:tc>
        <w:tc>
          <w:tcPr>
            <w:tcW w:w="1809" w:type="dxa"/>
            <w:tcBorders>
              <w:top w:val="single" w:sz="4" w:space="0" w:color="auto"/>
              <w:left w:val="single" w:sz="4" w:space="0" w:color="auto"/>
              <w:bottom w:val="single" w:sz="4" w:space="0" w:color="auto"/>
              <w:right w:val="single" w:sz="4" w:space="0" w:color="auto"/>
            </w:tcBorders>
            <w:hideMark/>
          </w:tcPr>
          <w:p w:rsidR="00135123" w:rsidRPr="007E31B5" w:rsidRDefault="00135123" w:rsidP="007E31B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Provisions-Zusatzinformationen zur Darstellung am Client </w:t>
            </w:r>
          </w:p>
        </w:tc>
      </w:tr>
    </w:tbl>
    <w:p w:rsidR="007E31B5" w:rsidRPr="007E31B5" w:rsidRDefault="007E31B5" w:rsidP="007E31B5"/>
    <w:p w:rsidR="0047601F" w:rsidRDefault="0047601F" w:rsidP="0047601F">
      <w:pPr>
        <w:pStyle w:val="berschrift4"/>
      </w:pPr>
      <w:bookmarkStart w:id="8308" w:name="_Toc499017888"/>
      <w:r>
        <w:t>SOAP Beispiel</w:t>
      </w:r>
      <w:bookmarkEnd w:id="8308"/>
    </w:p>
    <w:p w:rsidR="0047601F" w:rsidRDefault="0047601F" w:rsidP="0047601F">
      <w:pPr>
        <w:pStyle w:val="berschrift5"/>
      </w:pPr>
      <w:bookmarkStart w:id="8309" w:name="_Toc499017889"/>
      <w:r>
        <w:t>Request:</w:t>
      </w:r>
      <w:bookmarkEnd w:id="8309"/>
    </w:p>
    <w:p w:rsidR="0047601F" w:rsidRDefault="0047601F" w:rsidP="0047601F"/>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47601F" w:rsidRPr="006B79C5" w:rsidRDefault="0047601F" w:rsidP="0047601F">
      <w:pPr>
        <w:rPr>
          <w:lang w:val="en-US"/>
        </w:rPr>
      </w:pPr>
    </w:p>
    <w:p w:rsidR="0047601F" w:rsidRDefault="0047601F" w:rsidP="0047601F">
      <w:pPr>
        <w:pStyle w:val="berschrift5"/>
      </w:pPr>
      <w:bookmarkStart w:id="8310" w:name="_Toc499017890"/>
      <w:r>
        <w:t>Response</w:t>
      </w:r>
      <w:bookmarkEnd w:id="8310"/>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7601F" w:rsidRPr="0047601F" w:rsidRDefault="0047601F" w:rsidP="0047601F">
      <w:pPr>
        <w:rPr>
          <w:rFonts w:ascii="Courier New" w:hAnsi="Courier New" w:cs="Courier New"/>
          <w:lang w:val="en-US"/>
        </w:rPr>
      </w:pPr>
      <w:r w:rsidRPr="0047601F">
        <w:rPr>
          <w:rFonts w:ascii="Courier New" w:hAnsi="Courier New" w:cs="Courier New"/>
          <w:lang w:val="en-US"/>
        </w:rPr>
        <w:t>&lt;/soap:Envelope&gt;</w:t>
      </w:r>
    </w:p>
    <w:p w:rsidR="00F84EDC" w:rsidRDefault="00F84EDC" w:rsidP="00F84EDC">
      <w:pPr>
        <w:pStyle w:val="berschrift2"/>
      </w:pPr>
      <w:bookmarkStart w:id="8311" w:name="_Toc499017891"/>
      <w:r>
        <w:t>createOrUpdateAntragService</w:t>
      </w:r>
      <w:r w:rsidR="00EF703F">
        <w:t xml:space="preserve"> (EAI und B2B)</w:t>
      </w:r>
      <w:bookmarkEnd w:id="8311"/>
    </w:p>
    <w:p w:rsidR="00C848A9" w:rsidRDefault="00EF703F" w:rsidP="00C848A9">
      <w:r>
        <w:t>Zusammenfassung von Methoden die für den Anlege und Änderungsprozess eines Antragesbenötigt werden.</w:t>
      </w:r>
      <w:r w:rsidR="00C848A9" w:rsidRPr="00C848A9">
        <w:t xml:space="preserve"> </w:t>
      </w:r>
      <w:r w:rsidR="00C848A9">
        <w:t>Dieser Service ist über Interop aus OpenLease aufrufbar.</w:t>
      </w:r>
    </w:p>
    <w:p w:rsidR="00EF703F" w:rsidRPr="00EF703F" w:rsidRDefault="00EF703F" w:rsidP="00EF703F"/>
    <w:p w:rsidR="0046627F" w:rsidRDefault="0093684A" w:rsidP="0046627F">
      <w:pPr>
        <w:pStyle w:val="berschrift3"/>
      </w:pPr>
      <w:bookmarkStart w:id="8312" w:name="_Toc499017892"/>
      <w:r>
        <w:t>automatischePruefung</w:t>
      </w:r>
      <w:bookmarkEnd w:id="8312"/>
    </w:p>
    <w:p w:rsidR="0046627F" w:rsidRDefault="0046627F" w:rsidP="0046627F">
      <w:pPr>
        <w:pStyle w:val="berschrift4"/>
      </w:pPr>
      <w:bookmarkStart w:id="8313" w:name="_Toc499017893"/>
      <w:r>
        <w:t>WebService Beschreibung</w:t>
      </w:r>
      <w:bookmarkEnd w:id="8313"/>
    </w:p>
    <w:p w:rsidR="0046627F" w:rsidRDefault="00E75290" w:rsidP="0046627F">
      <w:r>
        <w:t>Diese Methode führt eine automatische Prüfung des Antrages durch inklusive des Transaktionsrisiko.</w:t>
      </w:r>
    </w:p>
    <w:p w:rsidR="0046627F" w:rsidRDefault="0046627F" w:rsidP="0046627F"/>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CheckAntrag mit TR</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iautomatischePruefungDto</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oautomatischePruefungDto</w:t>
      </w:r>
      <w:r w:rsidRPr="0080022B">
        <w:rPr>
          <w:rFonts w:ascii="Consolas" w:hAnsi="Consolas" w:cs="Consolas"/>
          <w:color w:val="808080"/>
          <w:sz w:val="19"/>
          <w:szCs w:val="19"/>
          <w:highlight w:val="white"/>
          <w:lang w:val="en-US"/>
        </w:rPr>
        <w:t>&lt;/returns&gt;</w:t>
      </w:r>
    </w:p>
    <w:p w:rsidR="00E02C03" w:rsidRDefault="0080022B" w:rsidP="0080022B">
      <w:pPr>
        <w:autoSpaceDE w:val="0"/>
        <w:autoSpaceDN w:val="0"/>
        <w:adjustRightInd w:val="0"/>
        <w:jc w:val="left"/>
        <w:rPr>
          <w:rFonts w:ascii="Consolas" w:hAnsi="Consolas" w:cs="Consolas"/>
          <w:color w:val="000000"/>
          <w:sz w:val="19"/>
          <w:szCs w:val="19"/>
          <w:highlight w:val="white"/>
        </w:rPr>
      </w:pPr>
      <w:r w:rsidRPr="00A764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r w:rsidR="00E02C03">
        <w:rPr>
          <w:rFonts w:ascii="Consolas" w:hAnsi="Consolas" w:cs="Consolas"/>
          <w:color w:val="000000"/>
          <w:sz w:val="19"/>
          <w:szCs w:val="19"/>
          <w:highlight w:val="white"/>
        </w:rPr>
        <w:t xml:space="preserve"> </w:t>
      </w:r>
      <w:r w:rsidR="00E02C03">
        <w:rPr>
          <w:rFonts w:ascii="Consolas" w:hAnsi="Consolas" w:cs="Consolas"/>
          <w:color w:val="2B91AF"/>
          <w:sz w:val="19"/>
          <w:szCs w:val="19"/>
          <w:highlight w:val="white"/>
        </w:rPr>
        <w:t>oautomatischePruefungDto</w:t>
      </w:r>
      <w:r w:rsidR="00E02C03">
        <w:rPr>
          <w:rFonts w:ascii="Consolas" w:hAnsi="Consolas" w:cs="Consolas"/>
          <w:color w:val="000000"/>
          <w:sz w:val="19"/>
          <w:szCs w:val="19"/>
          <w:highlight w:val="white"/>
        </w:rPr>
        <w:t xml:space="preserve"> automatischePruefung(</w:t>
      </w:r>
      <w:r w:rsidR="00E02C03">
        <w:rPr>
          <w:rFonts w:ascii="Consolas" w:hAnsi="Consolas" w:cs="Consolas"/>
          <w:color w:val="2B91AF"/>
          <w:sz w:val="19"/>
          <w:szCs w:val="19"/>
          <w:highlight w:val="white"/>
        </w:rPr>
        <w:t>iautomatischePruefungDto</w:t>
      </w:r>
      <w:r w:rsidR="00E02C03">
        <w:rPr>
          <w:rFonts w:ascii="Consolas" w:hAnsi="Consolas" w:cs="Consolas"/>
          <w:color w:val="000000"/>
          <w:sz w:val="19"/>
          <w:szCs w:val="19"/>
          <w:highlight w:val="white"/>
        </w:rPr>
        <w:t xml:space="preserve"> input);</w:t>
      </w:r>
    </w:p>
    <w:p w:rsidR="0046627F" w:rsidRDefault="0046627F" w:rsidP="0080022B">
      <w:pPr>
        <w:pStyle w:val="berschrift5"/>
      </w:pPr>
      <w:bookmarkStart w:id="8314" w:name="_Toc499017894"/>
      <w:r>
        <w:t>Inputstruktur</w:t>
      </w:r>
      <w:bookmarkEnd w:id="831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lastRenderedPageBreak/>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Required</w:t>
            </w:r>
            <w:r w:rsidRPr="007503CA">
              <w:rPr>
                <w:rFonts w:ascii="Times New Roman" w:hAnsi="Times New Roman"/>
                <w:sz w:val="24"/>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iautomatischePruefungDto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315" w:name="_Toc499017895"/>
      <w:r>
        <w:t>Rückgabestruktur</w:t>
      </w:r>
      <w:bookmarkEnd w:id="831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oautomatischePruefungDto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checkAntAngDto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ocheckAntAngDto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jc w:val="left"/>
              <w:rPr>
                <w:rFonts w:ascii="Times New Roman" w:hAnsi="Times New Roman"/>
                <w:sz w:val="24"/>
              </w:rPr>
            </w:pP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bl>
    <w:p w:rsidR="007503CA" w:rsidRPr="007503CA" w:rsidRDefault="007503CA" w:rsidP="007503CA"/>
    <w:p w:rsidR="0046627F" w:rsidRDefault="0046627F" w:rsidP="0046627F">
      <w:pPr>
        <w:pStyle w:val="berschrift4"/>
      </w:pPr>
      <w:bookmarkStart w:id="8316" w:name="_Toc499017896"/>
      <w:r>
        <w:t>SOAP Beispiel</w:t>
      </w:r>
      <w:bookmarkEnd w:id="8316"/>
    </w:p>
    <w:p w:rsidR="0046627F" w:rsidRDefault="0046627F" w:rsidP="0046627F">
      <w:pPr>
        <w:pStyle w:val="berschrift5"/>
      </w:pPr>
      <w:bookmarkStart w:id="8317" w:name="_Toc499017897"/>
      <w:r>
        <w:t>Request:</w:t>
      </w:r>
      <w:bookmarkEnd w:id="8317"/>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18" w:name="_Toc499017898"/>
      <w:r>
        <w:t>Response</w:t>
      </w:r>
      <w:bookmarkEnd w:id="8318"/>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19" w:name="_Toc499017899"/>
      <w:r>
        <w:t>changeRRReveiver</w:t>
      </w:r>
      <w:bookmarkEnd w:id="8319"/>
    </w:p>
    <w:p w:rsidR="0046627F" w:rsidRDefault="0046627F" w:rsidP="0046627F">
      <w:pPr>
        <w:pStyle w:val="berschrift4"/>
      </w:pPr>
      <w:bookmarkStart w:id="8320" w:name="_Toc499017900"/>
      <w:r>
        <w:t>WebService Beschreibung</w:t>
      </w:r>
      <w:bookmarkEnd w:id="8320"/>
    </w:p>
    <w:p w:rsidR="0046627F" w:rsidRDefault="00E75290" w:rsidP="0046627F">
      <w:r>
        <w:t>Diese Methode erlaubt es den hinterlegten Restwertrechungsempfänger unabhängig von den anderen Methoden zu ändern.</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Löst eine Änderung des Restwertrechnungsempfängers aus</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80022B">
      <w:pPr>
        <w:rPr>
          <w:lang w:val="en-US"/>
        </w:rPr>
      </w:pPr>
      <w:r w:rsidRPr="00A7642C">
        <w:rPr>
          <w:rFonts w:ascii="Consolas" w:hAnsi="Consolas" w:cs="Consolas"/>
          <w:color w:val="000000"/>
          <w:sz w:val="19"/>
          <w:szCs w:val="19"/>
          <w:highlight w:val="white"/>
          <w:lang w:val="en-US"/>
        </w:rPr>
        <w:lastRenderedPageBreak/>
        <w:t xml:space="preserve">        </w:t>
      </w:r>
      <w:r w:rsidRPr="00A7642C">
        <w:rPr>
          <w:rFonts w:ascii="Consolas" w:hAnsi="Consolas" w:cs="Consolas"/>
          <w:color w:val="2B91AF"/>
          <w:sz w:val="19"/>
          <w:szCs w:val="19"/>
          <w:highlight w:val="white"/>
          <w:lang w:val="en-US"/>
        </w:rPr>
        <w:t>ochangeRRReceiverDto</w:t>
      </w:r>
      <w:r w:rsidRPr="00A7642C">
        <w:rPr>
          <w:rFonts w:ascii="Consolas" w:hAnsi="Consolas" w:cs="Consolas"/>
          <w:color w:val="000000"/>
          <w:sz w:val="19"/>
          <w:szCs w:val="19"/>
          <w:highlight w:val="white"/>
          <w:lang w:val="en-US"/>
        </w:rPr>
        <w:t xml:space="preserve"> changeRRReceiver(</w:t>
      </w:r>
      <w:r w:rsidRPr="00A7642C">
        <w:rPr>
          <w:rFonts w:ascii="Consolas" w:hAnsi="Consolas" w:cs="Consolas"/>
          <w:color w:val="2B91AF"/>
          <w:sz w:val="19"/>
          <w:szCs w:val="19"/>
          <w:highlight w:val="white"/>
          <w:lang w:val="en-US"/>
        </w:rPr>
        <w:t>ichangeRRReceiverDto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321" w:name="_Toc499017901"/>
      <w:r>
        <w:t>Inputstruktur</w:t>
      </w:r>
      <w:bookmarkEnd w:id="832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Required</w:t>
            </w:r>
            <w:r w:rsidRPr="007503CA">
              <w:rPr>
                <w:rFonts w:ascii="Times New Roman" w:hAnsi="Times New Roman"/>
                <w:sz w:val="24"/>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ichangeRRReceiverDto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SysID des Antrags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322" w:name="_Toc499017902"/>
      <w:r>
        <w:t>Rückgabestruktur</w:t>
      </w:r>
      <w:bookmarkEnd w:id="83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ochangeRRReceiverDto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des eai results </w:t>
            </w:r>
          </w:p>
        </w:tc>
      </w:tr>
    </w:tbl>
    <w:p w:rsidR="0046627F" w:rsidRDefault="0046627F" w:rsidP="0046627F">
      <w:pPr>
        <w:pStyle w:val="berschrift4"/>
      </w:pPr>
      <w:bookmarkStart w:id="8323" w:name="_Toc499017903"/>
      <w:r>
        <w:t>SOAP Beispiel</w:t>
      </w:r>
      <w:bookmarkEnd w:id="8323"/>
    </w:p>
    <w:p w:rsidR="0046627F" w:rsidRDefault="0046627F" w:rsidP="0046627F">
      <w:pPr>
        <w:pStyle w:val="berschrift5"/>
      </w:pPr>
      <w:bookmarkStart w:id="8324" w:name="_Toc499017904"/>
      <w:r>
        <w:t>Request:</w:t>
      </w:r>
      <w:bookmarkEnd w:id="8324"/>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25" w:name="_Toc499017905"/>
      <w:r>
        <w:t>Response</w:t>
      </w:r>
      <w:bookmarkEnd w:id="8325"/>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26" w:name="_Toc499017906"/>
      <w:r>
        <w:t>checkAntrag</w:t>
      </w:r>
      <w:bookmarkEnd w:id="8326"/>
    </w:p>
    <w:p w:rsidR="0046627F" w:rsidRDefault="0046627F" w:rsidP="0046627F">
      <w:pPr>
        <w:pStyle w:val="berschrift4"/>
      </w:pPr>
      <w:bookmarkStart w:id="8327" w:name="_Toc499017907"/>
      <w:r>
        <w:t>WebService Beschreibung</w:t>
      </w:r>
      <w:bookmarkEnd w:id="8327"/>
    </w:p>
    <w:p w:rsidR="0046627F" w:rsidRDefault="00E75290" w:rsidP="0046627F">
      <w:r>
        <w:t>Diese Methode überprüft einen übergebenen Antrag mit allen hinterlegten Prüfungen (zB Parameter und Produktprüfungen). Es werden die übergebenen Daten verwendet, ansonsten verhalte</w:t>
      </w:r>
      <w:r w:rsidR="00622F88">
        <w:t xml:space="preserve">n sich die Methoden checkAntrag, </w:t>
      </w:r>
      <w:r>
        <w:t xml:space="preserve">checkAntragById </w:t>
      </w:r>
      <w:r w:rsidR="00622F88">
        <w:t xml:space="preserve">und checkAntragById2 </w:t>
      </w:r>
      <w:r>
        <w:t>gleich</w:t>
      </w:r>
      <w:r w:rsidR="00622F88">
        <w:t>.</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&lt;param name="input"&gt;</w:t>
      </w:r>
      <w:r w:rsidRPr="00A7642C">
        <w:rPr>
          <w:rFonts w:ascii="Consolas" w:hAnsi="Consolas" w:cs="Consolas"/>
          <w:color w:val="008000"/>
          <w:sz w:val="19"/>
          <w:szCs w:val="19"/>
          <w:highlight w:val="white"/>
          <w:lang w:val="en-US"/>
        </w:rPr>
        <w:t>icheckAntragDto</w:t>
      </w:r>
      <w:r w:rsidRPr="00A7642C">
        <w:rPr>
          <w:rFonts w:ascii="Consolas" w:hAnsi="Consolas" w:cs="Consolas"/>
          <w:color w:val="808080"/>
          <w:sz w:val="19"/>
          <w:szCs w:val="19"/>
          <w:highlight w:val="white"/>
          <w:lang w:val="en-US"/>
        </w:rPr>
        <w:t>&lt;/pa</w:t>
      </w:r>
      <w:r w:rsidRPr="0080022B">
        <w:rPr>
          <w:rFonts w:ascii="Consolas" w:hAnsi="Consolas" w:cs="Consolas"/>
          <w:color w:val="808080"/>
          <w:sz w:val="19"/>
          <w:szCs w:val="19"/>
          <w:highlight w:val="white"/>
          <w:lang w:val="en-US"/>
        </w:rPr>
        <w:t>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ocheckAntragDto</w:t>
      </w:r>
      <w:r w:rsidRPr="0080022B">
        <w:rPr>
          <w:rFonts w:ascii="Consolas" w:hAnsi="Consolas" w:cs="Consolas"/>
          <w:color w:val="808080"/>
          <w:sz w:val="19"/>
          <w:szCs w:val="19"/>
          <w:highlight w:val="white"/>
          <w:lang w:val="en-US"/>
        </w:rPr>
        <w:t>&lt;/returns&gt;</w:t>
      </w:r>
    </w:p>
    <w:p w:rsidR="0080022B" w:rsidRDefault="0080022B" w:rsidP="0080022B">
      <w:pPr>
        <w:autoSpaceDE w:val="0"/>
        <w:autoSpaceDN w:val="0"/>
        <w:adjustRightInd w:val="0"/>
        <w:jc w:val="left"/>
        <w:rPr>
          <w:rFonts w:ascii="Consolas" w:hAnsi="Consolas" w:cs="Consolas"/>
          <w:color w:val="000000"/>
          <w:sz w:val="19"/>
          <w:szCs w:val="19"/>
          <w:highlight w:val="white"/>
        </w:rPr>
      </w:pPr>
      <w:r w:rsidRPr="0080022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80022B" w:rsidRDefault="0080022B" w:rsidP="0080022B">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ocheckAntAngDto</w:t>
      </w:r>
      <w:r>
        <w:rPr>
          <w:rFonts w:ascii="Consolas" w:hAnsi="Consolas" w:cs="Consolas"/>
          <w:color w:val="000000"/>
          <w:sz w:val="19"/>
          <w:szCs w:val="19"/>
          <w:highlight w:val="white"/>
        </w:rPr>
        <w:t xml:space="preserve"> checkAntrag(DTO.</w:t>
      </w:r>
      <w:r>
        <w:rPr>
          <w:rFonts w:ascii="Consolas" w:hAnsi="Consolas" w:cs="Consolas"/>
          <w:color w:val="2B91AF"/>
          <w:sz w:val="19"/>
          <w:szCs w:val="19"/>
          <w:highlight w:val="white"/>
        </w:rPr>
        <w:t>icheckAntragDto</w:t>
      </w:r>
      <w:r>
        <w:rPr>
          <w:rFonts w:ascii="Consolas" w:hAnsi="Consolas" w:cs="Consolas"/>
          <w:color w:val="000000"/>
          <w:sz w:val="19"/>
          <w:szCs w:val="19"/>
          <w:highlight w:val="white"/>
        </w:rPr>
        <w:t xml:space="preserve"> input);</w:t>
      </w:r>
    </w:p>
    <w:p w:rsidR="0046627F" w:rsidRDefault="0046627F" w:rsidP="0046627F">
      <w:pPr>
        <w:pStyle w:val="berschrift5"/>
      </w:pPr>
      <w:bookmarkStart w:id="8328" w:name="_Toc499017908"/>
      <w:r>
        <w:t>Inputstruktur</w:t>
      </w:r>
      <w:bookmarkEnd w:id="832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Required</w:t>
            </w:r>
            <w:r w:rsidRPr="007503CA">
              <w:rPr>
                <w:rFonts w:ascii="Times New Roman" w:hAnsi="Times New Roman"/>
                <w:sz w:val="24"/>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icheckAntragDto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7503CA" w:rsidRPr="007503CA" w:rsidTr="007503CA">
        <w:tc>
          <w:tcPr>
            <w:tcW w:w="2846"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AntragDto</w:t>
            </w: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Persistenzobjekt 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7503CA" w:rsidRPr="007503CA" w:rsidRDefault="007503CA"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329" w:name="_Toc499017909"/>
      <w:r>
        <w:t>Rückgabestruktur</w:t>
      </w:r>
      <w:bookmarkEnd w:id="832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7503CA">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46627F" w:rsidRDefault="0046627F" w:rsidP="0046627F">
      <w:pPr>
        <w:pStyle w:val="berschrift4"/>
      </w:pPr>
      <w:bookmarkStart w:id="8330" w:name="_Toc499017910"/>
      <w:r>
        <w:t>SOAP Beispiel</w:t>
      </w:r>
      <w:bookmarkEnd w:id="8330"/>
    </w:p>
    <w:p w:rsidR="0046627F" w:rsidRDefault="0046627F" w:rsidP="0046627F">
      <w:pPr>
        <w:pStyle w:val="berschrift5"/>
      </w:pPr>
      <w:bookmarkStart w:id="8331" w:name="_Toc499017911"/>
      <w:r>
        <w:t>Request:</w:t>
      </w:r>
      <w:bookmarkEnd w:id="8331"/>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32" w:name="_Toc499017912"/>
      <w:r>
        <w:t>Response</w:t>
      </w:r>
      <w:bookmarkEnd w:id="8332"/>
    </w:p>
    <w:p w:rsidR="0046627F" w:rsidRPr="0047601F" w:rsidRDefault="0046627F" w:rsidP="0046627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33" w:name="_Toc499017913"/>
      <w:r>
        <w:t>checkAntragById</w:t>
      </w:r>
      <w:bookmarkEnd w:id="8333"/>
    </w:p>
    <w:p w:rsidR="0046627F" w:rsidRDefault="0046627F" w:rsidP="0046627F">
      <w:pPr>
        <w:pStyle w:val="berschrift4"/>
      </w:pPr>
      <w:bookmarkStart w:id="8334" w:name="_Toc499017914"/>
      <w:r>
        <w:t>WebService Beschreibung</w:t>
      </w:r>
      <w:bookmarkEnd w:id="8334"/>
    </w:p>
    <w:p w:rsidR="00622F88" w:rsidRDefault="00622F88" w:rsidP="00622F88">
      <w:r>
        <w:t>Diese Methode überprüft einen übergebenen Antrag mit allen hinterlegten Prüfungen (zB Parameter und Produktprüfungen). Es werden die Daten aus dem Antrag mit Hilfe des übergbenen Primärschlüssels bestimmt, ansonsten verhalten sich die Methoden checkAntrag, checkAntragById und checkAntragById2 gleich.</w:t>
      </w:r>
    </w:p>
    <w:p w:rsidR="0046627F" w:rsidRDefault="0046627F" w:rsidP="0046627F"/>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name="sysid"&gt;</w:t>
      </w:r>
      <w:r>
        <w:rPr>
          <w:rFonts w:ascii="Consolas" w:hAnsi="Consolas" w:cs="Consolas"/>
          <w:color w:val="008000"/>
          <w:sz w:val="19"/>
          <w:szCs w:val="19"/>
          <w:highlight w:val="white"/>
        </w:rPr>
        <w:t>id des Antrags</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name="sysvart"&gt;</w:t>
      </w:r>
      <w:r>
        <w:rPr>
          <w:rFonts w:ascii="Consolas" w:hAnsi="Consolas" w:cs="Consolas"/>
          <w:color w:val="008000"/>
          <w:sz w:val="19"/>
          <w:szCs w:val="19"/>
          <w:highlight w:val="white"/>
        </w:rPr>
        <w:t>id der Vertragsart</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Status der Antragsprüfung (rot, grün, gelb) und/oder Fehler</w:t>
      </w:r>
      <w:r>
        <w:rPr>
          <w:rFonts w:ascii="Consolas" w:hAnsi="Consolas" w:cs="Consolas"/>
          <w:color w:val="808080"/>
          <w:sz w:val="19"/>
          <w:szCs w:val="19"/>
          <w:highlight w:val="white"/>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80022B" w:rsidRDefault="0080022B" w:rsidP="0080022B">
      <w:pPr>
        <w:rPr>
          <w:lang w:val="en-US"/>
        </w:rPr>
      </w:pPr>
      <w:r w:rsidRPr="0080022B">
        <w:rPr>
          <w:rFonts w:ascii="Consolas" w:hAnsi="Consolas" w:cs="Consolas"/>
          <w:color w:val="000000"/>
          <w:sz w:val="19"/>
          <w:szCs w:val="19"/>
          <w:highlight w:val="white"/>
          <w:lang w:val="en-US"/>
        </w:rPr>
        <w:t xml:space="preserve">        DTO.</w:t>
      </w:r>
      <w:r w:rsidRPr="0080022B">
        <w:rPr>
          <w:rFonts w:ascii="Consolas" w:hAnsi="Consolas" w:cs="Consolas"/>
          <w:color w:val="2B91AF"/>
          <w:sz w:val="19"/>
          <w:szCs w:val="19"/>
          <w:highlight w:val="white"/>
          <w:lang w:val="en-US"/>
        </w:rPr>
        <w:t>ocheckAntAngDto</w:t>
      </w:r>
      <w:r w:rsidRPr="0080022B">
        <w:rPr>
          <w:rFonts w:ascii="Consolas" w:hAnsi="Consolas" w:cs="Consolas"/>
          <w:color w:val="000000"/>
          <w:sz w:val="19"/>
          <w:szCs w:val="19"/>
          <w:highlight w:val="white"/>
          <w:lang w:val="en-US"/>
        </w:rPr>
        <w:t xml:space="preserve"> checkAntragById(</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sysid, </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sysvart);</w:t>
      </w:r>
    </w:p>
    <w:p w:rsidR="0046627F" w:rsidRDefault="0046627F" w:rsidP="0046627F">
      <w:pPr>
        <w:pStyle w:val="berschrift5"/>
      </w:pPr>
      <w:bookmarkStart w:id="8335" w:name="_Toc499017915"/>
      <w:r>
        <w:t>Inputstruktur</w:t>
      </w:r>
      <w:bookmarkEnd w:id="833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Pr>
                <w:rFonts w:asciiTheme="minorHAnsi" w:hAnsiTheme="minorHAnsi"/>
                <w:sz w:val="24"/>
                <w:szCs w:val="22"/>
                <w:lang w:val="de-CH"/>
              </w:rPr>
              <w:t>Antrags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bl>
    <w:p w:rsidR="0046627F" w:rsidRDefault="0046627F" w:rsidP="0046627F">
      <w:pPr>
        <w:pStyle w:val="Text"/>
      </w:pPr>
    </w:p>
    <w:p w:rsidR="0046627F" w:rsidRDefault="0046627F" w:rsidP="0046627F">
      <w:pPr>
        <w:pStyle w:val="berschrift5"/>
      </w:pPr>
      <w:bookmarkStart w:id="8336" w:name="_Toc499017916"/>
      <w:r>
        <w:t>Rückgabestruktur</w:t>
      </w:r>
      <w:bookmarkEnd w:id="833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46627F" w:rsidRDefault="0046627F" w:rsidP="0046627F">
      <w:pPr>
        <w:pStyle w:val="berschrift4"/>
      </w:pPr>
      <w:bookmarkStart w:id="8337" w:name="_Toc499017917"/>
      <w:r>
        <w:lastRenderedPageBreak/>
        <w:t>SOAP Beispiel</w:t>
      </w:r>
      <w:bookmarkEnd w:id="8337"/>
    </w:p>
    <w:p w:rsidR="0046627F" w:rsidRDefault="0046627F" w:rsidP="0046627F">
      <w:pPr>
        <w:pStyle w:val="berschrift5"/>
      </w:pPr>
      <w:bookmarkStart w:id="8338" w:name="_Toc499017918"/>
      <w:r>
        <w:t>Request:</w:t>
      </w:r>
      <w:bookmarkEnd w:id="833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39" w:name="_Toc499017919"/>
      <w:r>
        <w:t>Response</w:t>
      </w:r>
      <w:bookmarkEnd w:id="833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93684A" w:rsidRDefault="0046627F" w:rsidP="0093684A">
      <w:pPr>
        <w:pStyle w:val="berschrift3"/>
      </w:pPr>
      <w:r>
        <w:rPr>
          <w:lang w:val="en-US"/>
        </w:rPr>
        <w:br w:type="page"/>
      </w:r>
      <w:bookmarkStart w:id="8340" w:name="_Toc499017920"/>
      <w:r w:rsidR="0093684A">
        <w:lastRenderedPageBreak/>
        <w:t>checkAntragById2</w:t>
      </w:r>
      <w:bookmarkEnd w:id="8340"/>
    </w:p>
    <w:p w:rsidR="0093684A" w:rsidRDefault="0093684A" w:rsidP="0093684A">
      <w:pPr>
        <w:pStyle w:val="berschrift4"/>
      </w:pPr>
      <w:bookmarkStart w:id="8341" w:name="_Toc499017921"/>
      <w:r>
        <w:t>WebService Beschreibung</w:t>
      </w:r>
      <w:bookmarkEnd w:id="8341"/>
    </w:p>
    <w:p w:rsidR="00622F88" w:rsidRDefault="00622F88" w:rsidP="00622F88">
      <w:r>
        <w:t>Diese Methode überprüft einen übergebenen Antrag mit allen hinterlegten Prüfungen (zB Parameter und Produktprüfungen). Es werden die Daten aus dem Antrag mit Hilfe des übergbenen Primärschlüssels bestimmt, ansonsten verhalten sich die Methoden checkAntrag, checkAntragById und checkAntragById2 gleich.</w:t>
      </w:r>
    </w:p>
    <w:p w:rsidR="0093684A" w:rsidRDefault="0093684A" w:rsidP="0093684A"/>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name="sysid"&gt;</w:t>
      </w:r>
      <w:r>
        <w:rPr>
          <w:rFonts w:ascii="Consolas" w:hAnsi="Consolas" w:cs="Consolas"/>
          <w:color w:val="008000"/>
          <w:sz w:val="19"/>
          <w:szCs w:val="19"/>
          <w:highlight w:val="white"/>
        </w:rPr>
        <w:t>id des Antrags</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name="sysvart"&gt;</w:t>
      </w:r>
      <w:r>
        <w:rPr>
          <w:rFonts w:ascii="Consolas" w:hAnsi="Consolas" w:cs="Consolas"/>
          <w:color w:val="008000"/>
          <w:sz w:val="19"/>
          <w:szCs w:val="19"/>
          <w:highlight w:val="white"/>
        </w:rPr>
        <w:t>id der Vertragsart</w:t>
      </w:r>
      <w:r>
        <w:rPr>
          <w:rFonts w:ascii="Consolas" w:hAnsi="Consolas" w:cs="Consolas"/>
          <w:color w:val="808080"/>
          <w:sz w:val="19"/>
          <w:szCs w:val="19"/>
          <w:highlight w:val="white"/>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name="sysprproduct"&gt;</w:t>
      </w:r>
      <w:r w:rsidRPr="0080022B">
        <w:rPr>
          <w:rFonts w:ascii="Consolas" w:hAnsi="Consolas" w:cs="Consolas"/>
          <w:color w:val="008000"/>
          <w:sz w:val="19"/>
          <w:szCs w:val="19"/>
          <w:highlight w:val="white"/>
          <w:lang w:val="en-US"/>
        </w:rPr>
        <w:t>id der Prproduct</w:t>
      </w:r>
      <w:r w:rsidRPr="0080022B">
        <w:rPr>
          <w:rFonts w:ascii="Consolas" w:hAnsi="Consolas" w:cs="Consolas"/>
          <w:color w:val="808080"/>
          <w:sz w:val="19"/>
          <w:szCs w:val="19"/>
          <w:highlight w:val="white"/>
          <w:lang w:val="en-US"/>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sidRPr="0080022B">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Status der Antragsprüfung (rot, grün, gelb) und/oder Fehler</w:t>
      </w:r>
      <w:r>
        <w:rPr>
          <w:rFonts w:ascii="Consolas" w:hAnsi="Consolas" w:cs="Consolas"/>
          <w:color w:val="808080"/>
          <w:sz w:val="19"/>
          <w:szCs w:val="19"/>
          <w:highlight w:val="white"/>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80022B" w:rsidRDefault="0080022B" w:rsidP="0080022B">
      <w:pPr>
        <w:rPr>
          <w:lang w:val="en-US"/>
        </w:rPr>
      </w:pPr>
      <w:r w:rsidRPr="0080022B">
        <w:rPr>
          <w:rFonts w:ascii="Consolas" w:hAnsi="Consolas" w:cs="Consolas"/>
          <w:color w:val="000000"/>
          <w:sz w:val="19"/>
          <w:szCs w:val="19"/>
          <w:highlight w:val="white"/>
          <w:lang w:val="en-US"/>
        </w:rPr>
        <w:t xml:space="preserve">        DTO.</w:t>
      </w:r>
      <w:r w:rsidRPr="0080022B">
        <w:rPr>
          <w:rFonts w:ascii="Consolas" w:hAnsi="Consolas" w:cs="Consolas"/>
          <w:color w:val="2B91AF"/>
          <w:sz w:val="19"/>
          <w:szCs w:val="19"/>
          <w:highlight w:val="white"/>
          <w:lang w:val="en-US"/>
        </w:rPr>
        <w:t>ocheckAntAngDto</w:t>
      </w:r>
      <w:r w:rsidRPr="0080022B">
        <w:rPr>
          <w:rFonts w:ascii="Consolas" w:hAnsi="Consolas" w:cs="Consolas"/>
          <w:color w:val="000000"/>
          <w:sz w:val="19"/>
          <w:szCs w:val="19"/>
          <w:highlight w:val="white"/>
          <w:lang w:val="en-US"/>
        </w:rPr>
        <w:t xml:space="preserve"> checkAntragById2(</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sysid, </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sysvart, </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sysprproduct);</w:t>
      </w:r>
    </w:p>
    <w:p w:rsidR="0093684A" w:rsidRDefault="0093684A" w:rsidP="0093684A">
      <w:pPr>
        <w:pStyle w:val="berschrift5"/>
      </w:pPr>
      <w:bookmarkStart w:id="8342" w:name="_Toc499017922"/>
      <w:r>
        <w:t>Inputstruktur</w:t>
      </w:r>
      <w:bookmarkEnd w:id="834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Pr>
                <w:rFonts w:asciiTheme="minorHAnsi" w:hAnsiTheme="minorHAnsi"/>
                <w:sz w:val="24"/>
                <w:szCs w:val="22"/>
                <w:lang w:val="de-CH"/>
              </w:rPr>
              <w:t>Antrags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sysprproduct</w:t>
            </w:r>
          </w:p>
        </w:tc>
        <w:tc>
          <w:tcPr>
            <w:tcW w:w="172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Produkt id</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bl>
    <w:p w:rsidR="0093684A" w:rsidRDefault="0093684A" w:rsidP="0093684A">
      <w:pPr>
        <w:pStyle w:val="Text"/>
      </w:pPr>
    </w:p>
    <w:p w:rsidR="0093684A" w:rsidRDefault="0093684A" w:rsidP="0093684A">
      <w:pPr>
        <w:pStyle w:val="berschrift5"/>
      </w:pPr>
      <w:bookmarkStart w:id="8343" w:name="_Toc499017923"/>
      <w:r>
        <w:t>Rückgabestruktur</w:t>
      </w:r>
      <w:bookmarkEnd w:id="834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93684A" w:rsidRDefault="0093684A" w:rsidP="0093684A">
      <w:pPr>
        <w:pStyle w:val="berschrift4"/>
      </w:pPr>
      <w:bookmarkStart w:id="8344" w:name="_Toc499017924"/>
      <w:r>
        <w:t>SOAP Beispiel</w:t>
      </w:r>
      <w:bookmarkEnd w:id="8344"/>
    </w:p>
    <w:p w:rsidR="0093684A" w:rsidRDefault="0093684A" w:rsidP="0093684A">
      <w:pPr>
        <w:pStyle w:val="berschrift5"/>
      </w:pPr>
      <w:bookmarkStart w:id="8345" w:name="_Toc499017925"/>
      <w:r>
        <w:t>Request:</w:t>
      </w:r>
      <w:bookmarkEnd w:id="8345"/>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346" w:name="_Toc499017926"/>
      <w:r>
        <w:t>Response</w:t>
      </w:r>
      <w:bookmarkEnd w:id="8346"/>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47" w:name="_Toc499017927"/>
      <w:r>
        <w:t>checkAntragByIdFlag</w:t>
      </w:r>
      <w:bookmarkEnd w:id="8347"/>
    </w:p>
    <w:p w:rsidR="0046627F" w:rsidRDefault="0046627F" w:rsidP="0046627F">
      <w:pPr>
        <w:pStyle w:val="berschrift4"/>
      </w:pPr>
      <w:bookmarkStart w:id="8348" w:name="_Toc499017928"/>
      <w:r>
        <w:t>WebService Beschreibung</w:t>
      </w:r>
      <w:bookmarkEnd w:id="8348"/>
    </w:p>
    <w:p w:rsidR="00C72047" w:rsidRDefault="00C72047" w:rsidP="00C72047">
      <w:r>
        <w:t>Diese Methode überprüft einen übergebenen Antrag mit allen hinterlegten Prüfungen (zB Parameter und Produktprüfungen). Es werden die Daten aus dem Antrag mit Hilfe des übergbenen Primärschlüssels bestimmt, ansonsten verhalten sich die Methoden checkAntragByIdFlag und checkAntragByIdFlag2  gleich.</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 Flag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name="sysid"&gt;</w:t>
      </w:r>
      <w:r>
        <w:rPr>
          <w:rFonts w:ascii="Consolas" w:hAnsi="Consolas" w:cs="Consolas"/>
          <w:color w:val="008000"/>
          <w:sz w:val="19"/>
          <w:szCs w:val="19"/>
          <w:highlight w:val="white"/>
        </w:rPr>
        <w:t>id des Antrags</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name="sysvart"&gt;</w:t>
      </w:r>
      <w:r>
        <w:rPr>
          <w:rFonts w:ascii="Consolas" w:hAnsi="Consolas" w:cs="Consolas"/>
          <w:color w:val="008000"/>
          <w:sz w:val="19"/>
          <w:szCs w:val="19"/>
          <w:highlight w:val="white"/>
        </w:rPr>
        <w:t>id der Vertragsart</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name="nurallgemeine"&gt;</w:t>
      </w:r>
      <w:r>
        <w:rPr>
          <w:rFonts w:ascii="Consolas" w:hAnsi="Consolas" w:cs="Consolas"/>
          <w:color w:val="008000"/>
          <w:sz w:val="19"/>
          <w:szCs w:val="19"/>
          <w:highlight w:val="white"/>
        </w:rPr>
        <w:t>nur allgemeine Prüfung</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Status der Antragsprüfung (rot, grün, gelb) und/oder Fehler</w:t>
      </w:r>
      <w:r>
        <w:rPr>
          <w:rFonts w:ascii="Consolas" w:hAnsi="Consolas" w:cs="Consolas"/>
          <w:color w:val="808080"/>
          <w:sz w:val="19"/>
          <w:szCs w:val="19"/>
          <w:highlight w:val="white"/>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80022B" w:rsidRDefault="0080022B" w:rsidP="0080022B">
      <w:pPr>
        <w:rPr>
          <w:lang w:val="en-US"/>
        </w:rPr>
      </w:pPr>
      <w:r w:rsidRPr="0080022B">
        <w:rPr>
          <w:rFonts w:ascii="Consolas" w:hAnsi="Consolas" w:cs="Consolas"/>
          <w:color w:val="000000"/>
          <w:sz w:val="19"/>
          <w:szCs w:val="19"/>
          <w:highlight w:val="white"/>
          <w:lang w:val="en-US"/>
        </w:rPr>
        <w:t xml:space="preserve">        DTO.</w:t>
      </w:r>
      <w:r w:rsidRPr="0080022B">
        <w:rPr>
          <w:rFonts w:ascii="Consolas" w:hAnsi="Consolas" w:cs="Consolas"/>
          <w:color w:val="2B91AF"/>
          <w:sz w:val="19"/>
          <w:szCs w:val="19"/>
          <w:highlight w:val="white"/>
          <w:lang w:val="en-US"/>
        </w:rPr>
        <w:t>ocheckAntAngDto</w:t>
      </w:r>
      <w:r w:rsidRPr="0080022B">
        <w:rPr>
          <w:rFonts w:ascii="Consolas" w:hAnsi="Consolas" w:cs="Consolas"/>
          <w:color w:val="000000"/>
          <w:sz w:val="19"/>
          <w:szCs w:val="19"/>
          <w:highlight w:val="white"/>
          <w:lang w:val="en-US"/>
        </w:rPr>
        <w:t xml:space="preserve"> checkAntragByIdFlag(</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sysid, </w:t>
      </w:r>
      <w:r w:rsidRPr="0080022B">
        <w:rPr>
          <w:rFonts w:ascii="Consolas" w:hAnsi="Consolas" w:cs="Consolas"/>
          <w:color w:val="0000FF"/>
          <w:sz w:val="19"/>
          <w:szCs w:val="19"/>
          <w:highlight w:val="white"/>
          <w:lang w:val="en-US"/>
        </w:rPr>
        <w:t>long</w:t>
      </w:r>
      <w:r w:rsidRPr="0080022B">
        <w:rPr>
          <w:rFonts w:ascii="Consolas" w:hAnsi="Consolas" w:cs="Consolas"/>
          <w:color w:val="000000"/>
          <w:sz w:val="19"/>
          <w:szCs w:val="19"/>
          <w:highlight w:val="white"/>
          <w:lang w:val="en-US"/>
        </w:rPr>
        <w:t xml:space="preserve"> sysvart, </w:t>
      </w:r>
      <w:r w:rsidRPr="0080022B">
        <w:rPr>
          <w:rFonts w:ascii="Consolas" w:hAnsi="Consolas" w:cs="Consolas"/>
          <w:color w:val="0000FF"/>
          <w:sz w:val="19"/>
          <w:szCs w:val="19"/>
          <w:highlight w:val="white"/>
          <w:lang w:val="en-US"/>
        </w:rPr>
        <w:t>bool</w:t>
      </w:r>
      <w:r w:rsidRPr="0080022B">
        <w:rPr>
          <w:rFonts w:ascii="Consolas" w:hAnsi="Consolas" w:cs="Consolas"/>
          <w:color w:val="000000"/>
          <w:sz w:val="19"/>
          <w:szCs w:val="19"/>
          <w:highlight w:val="white"/>
          <w:lang w:val="en-US"/>
        </w:rPr>
        <w:t xml:space="preserve"> nurallgemeine);</w:t>
      </w:r>
    </w:p>
    <w:p w:rsidR="0046627F" w:rsidRDefault="0046627F" w:rsidP="0046627F">
      <w:pPr>
        <w:pStyle w:val="berschrift5"/>
      </w:pPr>
      <w:bookmarkStart w:id="8349" w:name="_Toc499017929"/>
      <w:r>
        <w:t>Inputstruktur</w:t>
      </w:r>
      <w:bookmarkEnd w:id="834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Pr>
                <w:rFonts w:asciiTheme="minorHAnsi" w:hAnsiTheme="minorHAnsi"/>
                <w:sz w:val="24"/>
                <w:szCs w:val="22"/>
                <w:lang w:val="de-CH"/>
              </w:rPr>
              <w:t>Antrags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nurallgemeine</w:t>
            </w:r>
          </w:p>
        </w:tc>
        <w:tc>
          <w:tcPr>
            <w:tcW w:w="172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bool</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sidRPr="007503CA">
              <w:rPr>
                <w:rFonts w:asciiTheme="minorHAnsi" w:hAnsiTheme="minorHAnsi"/>
                <w:sz w:val="24"/>
                <w:szCs w:val="22"/>
                <w:lang w:val="de-CH"/>
              </w:rPr>
              <w:t>nur allgemeine Prüfung</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bl>
    <w:p w:rsidR="0046627F" w:rsidRDefault="0046627F" w:rsidP="0046627F">
      <w:pPr>
        <w:pStyle w:val="Text"/>
      </w:pPr>
    </w:p>
    <w:p w:rsidR="0046627F" w:rsidRDefault="0046627F" w:rsidP="0046627F">
      <w:pPr>
        <w:pStyle w:val="berschrift5"/>
      </w:pPr>
      <w:bookmarkStart w:id="8350" w:name="_Toc499017930"/>
      <w:r>
        <w:t>Rückgabestruktur</w:t>
      </w:r>
      <w:bookmarkEnd w:id="835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lastRenderedPageBreak/>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46627F" w:rsidRDefault="0046627F" w:rsidP="0046627F">
      <w:pPr>
        <w:pStyle w:val="berschrift4"/>
      </w:pPr>
      <w:bookmarkStart w:id="8351" w:name="_Toc499017931"/>
      <w:r>
        <w:t>SOAP Beispiel</w:t>
      </w:r>
      <w:bookmarkEnd w:id="8351"/>
    </w:p>
    <w:p w:rsidR="0046627F" w:rsidRDefault="0046627F" w:rsidP="0046627F">
      <w:pPr>
        <w:pStyle w:val="berschrift5"/>
      </w:pPr>
      <w:bookmarkStart w:id="8352" w:name="_Toc499017932"/>
      <w:r>
        <w:t>Request:</w:t>
      </w:r>
      <w:bookmarkEnd w:id="835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53" w:name="_Toc499017933"/>
      <w:r>
        <w:t>Response</w:t>
      </w:r>
      <w:bookmarkEnd w:id="835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54" w:name="_Toc499017934"/>
      <w:r>
        <w:t>checkAntragByIdFlag2</w:t>
      </w:r>
      <w:bookmarkEnd w:id="8354"/>
    </w:p>
    <w:p w:rsidR="0046627F" w:rsidRDefault="0046627F" w:rsidP="0046627F">
      <w:pPr>
        <w:pStyle w:val="berschrift4"/>
      </w:pPr>
      <w:bookmarkStart w:id="8355" w:name="_Toc499017935"/>
      <w:r>
        <w:t>WebService Beschreibung</w:t>
      </w:r>
      <w:bookmarkEnd w:id="8355"/>
    </w:p>
    <w:p w:rsidR="0046627F" w:rsidRDefault="0046627F" w:rsidP="0046627F">
      <w:r>
        <w:t>Dieser Service ruf für einen vorab in der DB abgelegten Auskunftssatz die passenden internen Methoden für externe Systeme oder Auskunftteien auf und legt die Antworten wieder in der DB ab.</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Prüft den Antrag Flag</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name="sysid"&gt;</w:t>
      </w:r>
      <w:r>
        <w:rPr>
          <w:rFonts w:ascii="Consolas" w:hAnsi="Consolas" w:cs="Consolas"/>
          <w:color w:val="008000"/>
          <w:sz w:val="19"/>
          <w:szCs w:val="19"/>
          <w:highlight w:val="white"/>
        </w:rPr>
        <w:t>id des Antrags</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name="sysvart"&gt;</w:t>
      </w:r>
      <w:r>
        <w:rPr>
          <w:rFonts w:ascii="Consolas" w:hAnsi="Consolas" w:cs="Consolas"/>
          <w:color w:val="008000"/>
          <w:sz w:val="19"/>
          <w:szCs w:val="19"/>
          <w:highlight w:val="white"/>
        </w:rPr>
        <w:t>id der Vertragsart</w:t>
      </w:r>
      <w:r>
        <w:rPr>
          <w:rFonts w:ascii="Consolas" w:hAnsi="Consolas" w:cs="Consolas"/>
          <w:color w:val="808080"/>
          <w:sz w:val="19"/>
          <w:szCs w:val="19"/>
          <w:highlight w:val="white"/>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name="nurallgemeine"&gt;</w:t>
      </w:r>
      <w:r>
        <w:rPr>
          <w:rFonts w:ascii="Consolas" w:hAnsi="Consolas" w:cs="Consolas"/>
          <w:color w:val="008000"/>
          <w:sz w:val="19"/>
          <w:szCs w:val="19"/>
          <w:highlight w:val="white"/>
        </w:rPr>
        <w:t>nur allgemeine Prüfung</w:t>
      </w:r>
      <w:r>
        <w:rPr>
          <w:rFonts w:ascii="Consolas" w:hAnsi="Consolas" w:cs="Consolas"/>
          <w:color w:val="808080"/>
          <w:sz w:val="19"/>
          <w:szCs w:val="19"/>
          <w:highlight w:val="white"/>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 </w:t>
      </w:r>
      <w:r w:rsidRPr="0080022B">
        <w:rPr>
          <w:rFonts w:ascii="Consolas" w:hAnsi="Consolas" w:cs="Consolas"/>
          <w:color w:val="808080"/>
          <w:sz w:val="19"/>
          <w:szCs w:val="19"/>
          <w:highlight w:val="white"/>
          <w:lang w:val="en-US"/>
        </w:rPr>
        <w:t>&lt;param name="sysprproduct"&gt;</w:t>
      </w:r>
      <w:r w:rsidRPr="0080022B">
        <w:rPr>
          <w:rFonts w:ascii="Consolas" w:hAnsi="Consolas" w:cs="Consolas"/>
          <w:color w:val="008000"/>
          <w:sz w:val="19"/>
          <w:szCs w:val="19"/>
          <w:highlight w:val="white"/>
          <w:lang w:val="en-US"/>
        </w:rPr>
        <w:t>id der prproduct</w:t>
      </w:r>
      <w:r w:rsidRPr="0080022B">
        <w:rPr>
          <w:rFonts w:ascii="Consolas" w:hAnsi="Consolas" w:cs="Consolas"/>
          <w:color w:val="808080"/>
          <w:sz w:val="19"/>
          <w:szCs w:val="19"/>
          <w:highlight w:val="white"/>
          <w:lang w:val="en-US"/>
        </w:rPr>
        <w:t>&lt;/param&gt;</w:t>
      </w:r>
    </w:p>
    <w:p w:rsidR="0080022B" w:rsidRDefault="0080022B" w:rsidP="0080022B">
      <w:pPr>
        <w:autoSpaceDE w:val="0"/>
        <w:autoSpaceDN w:val="0"/>
        <w:adjustRightInd w:val="0"/>
        <w:jc w:val="left"/>
        <w:rPr>
          <w:rFonts w:ascii="Consolas" w:hAnsi="Consolas" w:cs="Consolas"/>
          <w:color w:val="000000"/>
          <w:sz w:val="19"/>
          <w:szCs w:val="19"/>
          <w:highlight w:val="white"/>
        </w:rPr>
      </w:pPr>
      <w:r w:rsidRPr="0080022B">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Status der Antragsprüfung (rot, grün, gelb) und/oder Fehler</w:t>
      </w:r>
      <w:r>
        <w:rPr>
          <w:rFonts w:ascii="Consolas" w:hAnsi="Consolas" w:cs="Consolas"/>
          <w:color w:val="808080"/>
          <w:sz w:val="19"/>
          <w:szCs w:val="19"/>
          <w:highlight w:val="white"/>
        </w:rPr>
        <w:t>&lt;/returns&gt;</w:t>
      </w:r>
    </w:p>
    <w:p w:rsidR="0080022B" w:rsidRPr="00C01B30" w:rsidRDefault="0080022B" w:rsidP="0080022B">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w:t>
      </w:r>
      <w:r w:rsidRPr="00C01B30">
        <w:rPr>
          <w:rFonts w:ascii="Consolas" w:hAnsi="Consolas" w:cs="Consolas"/>
          <w:color w:val="2B91AF"/>
          <w:sz w:val="19"/>
          <w:szCs w:val="19"/>
          <w:highlight w:val="white"/>
          <w:lang w:val="en-US"/>
        </w:rPr>
        <w:t>OperationContract</w:t>
      </w:r>
      <w:r w:rsidRPr="00C01B30">
        <w:rPr>
          <w:rFonts w:ascii="Consolas" w:hAnsi="Consolas" w:cs="Consolas"/>
          <w:color w:val="000000"/>
          <w:sz w:val="19"/>
          <w:szCs w:val="19"/>
          <w:highlight w:val="white"/>
          <w:lang w:val="en-US"/>
        </w:rPr>
        <w:t>]</w:t>
      </w:r>
    </w:p>
    <w:p w:rsidR="007503CA" w:rsidRPr="00C01B30" w:rsidRDefault="007503CA" w:rsidP="0080022B">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FF"/>
          <w:sz w:val="19"/>
          <w:szCs w:val="19"/>
          <w:highlight w:val="white"/>
          <w:lang w:val="en-US"/>
        </w:rPr>
        <w:t>public</w:t>
      </w:r>
      <w:r w:rsidRPr="00C01B30">
        <w:rPr>
          <w:rFonts w:ascii="Consolas" w:hAnsi="Consolas" w:cs="Consolas"/>
          <w:color w:val="000000"/>
          <w:sz w:val="19"/>
          <w:szCs w:val="19"/>
          <w:highlight w:val="white"/>
          <w:lang w:val="en-US"/>
        </w:rPr>
        <w:t xml:space="preserve"> Service.DTO.</w:t>
      </w:r>
      <w:r w:rsidRPr="00C01B30">
        <w:rPr>
          <w:rFonts w:ascii="Consolas" w:hAnsi="Consolas" w:cs="Consolas"/>
          <w:color w:val="2B91AF"/>
          <w:sz w:val="19"/>
          <w:szCs w:val="19"/>
          <w:highlight w:val="white"/>
          <w:lang w:val="en-US"/>
        </w:rPr>
        <w:t>ocheckAntAngDto</w:t>
      </w:r>
      <w:r w:rsidRPr="00C01B30">
        <w:rPr>
          <w:rFonts w:ascii="Consolas" w:hAnsi="Consolas" w:cs="Consolas"/>
          <w:color w:val="000000"/>
          <w:sz w:val="19"/>
          <w:szCs w:val="19"/>
          <w:highlight w:val="white"/>
          <w:lang w:val="en-US"/>
        </w:rPr>
        <w:t xml:space="preserve"> checkAntragByIdFlag2(</w:t>
      </w:r>
      <w:r w:rsidRPr="00C01B30">
        <w:rPr>
          <w:rFonts w:ascii="Consolas" w:hAnsi="Consolas" w:cs="Consolas"/>
          <w:color w:val="0000FF"/>
          <w:sz w:val="19"/>
          <w:szCs w:val="19"/>
          <w:highlight w:val="white"/>
          <w:lang w:val="en-US"/>
        </w:rPr>
        <w:t>long</w:t>
      </w:r>
      <w:r w:rsidRPr="00C01B30">
        <w:rPr>
          <w:rFonts w:ascii="Consolas" w:hAnsi="Consolas" w:cs="Consolas"/>
          <w:color w:val="000000"/>
          <w:sz w:val="19"/>
          <w:szCs w:val="19"/>
          <w:highlight w:val="white"/>
          <w:lang w:val="en-US"/>
        </w:rPr>
        <w:t xml:space="preserve"> sysid, </w:t>
      </w:r>
      <w:r w:rsidRPr="00C01B30">
        <w:rPr>
          <w:rFonts w:ascii="Consolas" w:hAnsi="Consolas" w:cs="Consolas"/>
          <w:color w:val="0000FF"/>
          <w:sz w:val="19"/>
          <w:szCs w:val="19"/>
          <w:highlight w:val="white"/>
          <w:lang w:val="en-US"/>
        </w:rPr>
        <w:t>long</w:t>
      </w:r>
      <w:r w:rsidRPr="00C01B30">
        <w:rPr>
          <w:rFonts w:ascii="Consolas" w:hAnsi="Consolas" w:cs="Consolas"/>
          <w:color w:val="000000"/>
          <w:sz w:val="19"/>
          <w:szCs w:val="19"/>
          <w:highlight w:val="white"/>
          <w:lang w:val="en-US"/>
        </w:rPr>
        <w:t xml:space="preserve"> sysvart, </w:t>
      </w:r>
      <w:r w:rsidRPr="00C01B30">
        <w:rPr>
          <w:rFonts w:ascii="Consolas" w:hAnsi="Consolas" w:cs="Consolas"/>
          <w:color w:val="0000FF"/>
          <w:sz w:val="19"/>
          <w:szCs w:val="19"/>
          <w:highlight w:val="white"/>
          <w:lang w:val="en-US"/>
        </w:rPr>
        <w:t>bool</w:t>
      </w:r>
      <w:r w:rsidRPr="00C01B30">
        <w:rPr>
          <w:rFonts w:ascii="Consolas" w:hAnsi="Consolas" w:cs="Consolas"/>
          <w:color w:val="000000"/>
          <w:sz w:val="19"/>
          <w:szCs w:val="19"/>
          <w:highlight w:val="white"/>
          <w:lang w:val="en-US"/>
        </w:rPr>
        <w:t xml:space="preserve"> nurallgemeine, </w:t>
      </w:r>
      <w:r w:rsidRPr="00C01B30">
        <w:rPr>
          <w:rFonts w:ascii="Consolas" w:hAnsi="Consolas" w:cs="Consolas"/>
          <w:color w:val="0000FF"/>
          <w:sz w:val="19"/>
          <w:szCs w:val="19"/>
          <w:highlight w:val="white"/>
          <w:lang w:val="en-US"/>
        </w:rPr>
        <w:t>long</w:t>
      </w:r>
      <w:r w:rsidRPr="00C01B30">
        <w:rPr>
          <w:rFonts w:ascii="Consolas" w:hAnsi="Consolas" w:cs="Consolas"/>
          <w:color w:val="000000"/>
          <w:sz w:val="19"/>
          <w:szCs w:val="19"/>
          <w:highlight w:val="white"/>
          <w:lang w:val="en-US"/>
        </w:rPr>
        <w:t xml:space="preserve"> sysprproduct)</w:t>
      </w:r>
    </w:p>
    <w:p w:rsidR="007503CA" w:rsidRPr="007503CA" w:rsidRDefault="007503CA" w:rsidP="0080022B">
      <w:pPr>
        <w:pStyle w:val="berschrift5"/>
        <w:rPr>
          <w:lang w:val="en-US"/>
        </w:rPr>
      </w:pPr>
      <w:bookmarkStart w:id="8356" w:name="_Toc499017936"/>
      <w:r w:rsidRPr="007503CA">
        <w:rPr>
          <w:iCs w:val="0"/>
          <w:szCs w:val="28"/>
        </w:rPr>
        <w:lastRenderedPageBreak/>
        <w:t>Inputstruktur</w:t>
      </w:r>
      <w:bookmarkEnd w:id="8356"/>
      <w:r w:rsidR="0080022B" w:rsidRPr="007503CA">
        <w:rPr>
          <w:iCs w:val="0"/>
          <w:szCs w:val="28"/>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Required</w:t>
            </w:r>
            <w:r w:rsidRPr="007E31B5">
              <w:rPr>
                <w:rFonts w:ascii="Times New Roman" w:hAnsi="Times New Roman"/>
                <w:sz w:val="24"/>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p>
        </w:tc>
        <w:tc>
          <w:tcPr>
            <w:tcW w:w="150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Pr>
                <w:rFonts w:asciiTheme="minorHAnsi" w:hAnsiTheme="minorHAnsi"/>
                <w:sz w:val="24"/>
                <w:szCs w:val="22"/>
                <w:lang w:val="de-CH"/>
              </w:rPr>
              <w:t>Antrags</w:t>
            </w:r>
            <w:r w:rsidRPr="007E31B5">
              <w:rPr>
                <w:rFonts w:asciiTheme="minorHAnsi" w:hAnsiTheme="minorHAnsi"/>
                <w:sz w:val="24"/>
                <w:szCs w:val="22"/>
                <w:lang w:val="de-CH"/>
              </w:rPr>
              <w:t xml:space="preserve"> id </w:t>
            </w:r>
          </w:p>
        </w:tc>
        <w:tc>
          <w:tcPr>
            <w:tcW w:w="1181" w:type="dxa"/>
            <w:tcBorders>
              <w:top w:val="single" w:sz="4" w:space="0" w:color="auto"/>
              <w:left w:val="single" w:sz="4" w:space="0" w:color="auto"/>
              <w:bottom w:val="single" w:sz="4" w:space="0" w:color="auto"/>
              <w:right w:val="single" w:sz="4" w:space="0" w:color="auto"/>
            </w:tcBorders>
            <w:hideMark/>
          </w:tcPr>
          <w:p w:rsidR="007503CA" w:rsidRPr="007E31B5" w:rsidRDefault="007503CA" w:rsidP="00B93595">
            <w:pPr>
              <w:spacing w:before="100" w:beforeAutospacing="1" w:after="100" w:afterAutospacing="1"/>
              <w:jc w:val="left"/>
              <w:rPr>
                <w:rFonts w:ascii="Times New Roman" w:hAnsi="Times New Roman"/>
                <w:sz w:val="24"/>
              </w:rPr>
            </w:pPr>
            <w:r w:rsidRPr="007E31B5">
              <w:rPr>
                <w:rFonts w:asciiTheme="minorHAnsi" w:hAnsiTheme="minorHAnsi"/>
                <w:sz w:val="24"/>
                <w:szCs w:val="22"/>
                <w:lang w:val="de-CH"/>
              </w:rPr>
              <w:t xml:space="preserve">  </w:t>
            </w: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nurallgemeine</w:t>
            </w:r>
          </w:p>
        </w:tc>
        <w:tc>
          <w:tcPr>
            <w:tcW w:w="172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bool</w:t>
            </w:r>
          </w:p>
        </w:tc>
        <w:tc>
          <w:tcPr>
            <w:tcW w:w="1809"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sidRPr="007503CA">
              <w:rPr>
                <w:rFonts w:asciiTheme="minorHAnsi" w:hAnsiTheme="minorHAnsi"/>
                <w:sz w:val="24"/>
                <w:szCs w:val="22"/>
                <w:lang w:val="de-CH"/>
              </w:rPr>
              <w:t>nur allgemeine Prüfung</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r w:rsidR="007503CA" w:rsidRPr="007E31B5" w:rsidTr="00B93595">
        <w:tc>
          <w:tcPr>
            <w:tcW w:w="2846"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sysprproduct</w:t>
            </w:r>
          </w:p>
        </w:tc>
        <w:tc>
          <w:tcPr>
            <w:tcW w:w="1723" w:type="dxa"/>
            <w:tcBorders>
              <w:top w:val="single" w:sz="4" w:space="0" w:color="auto"/>
              <w:left w:val="single" w:sz="4" w:space="0" w:color="auto"/>
              <w:bottom w:val="single" w:sz="4" w:space="0" w:color="auto"/>
              <w:right w:val="single" w:sz="4" w:space="0" w:color="auto"/>
            </w:tcBorders>
          </w:tcPr>
          <w:p w:rsid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7503CA" w:rsidRPr="007503CA" w:rsidRDefault="007503CA" w:rsidP="00B9359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Produkt id</w:t>
            </w:r>
          </w:p>
        </w:tc>
        <w:tc>
          <w:tcPr>
            <w:tcW w:w="1181" w:type="dxa"/>
            <w:tcBorders>
              <w:top w:val="single" w:sz="4" w:space="0" w:color="auto"/>
              <w:left w:val="single" w:sz="4" w:space="0" w:color="auto"/>
              <w:bottom w:val="single" w:sz="4" w:space="0" w:color="auto"/>
              <w:right w:val="single" w:sz="4" w:space="0" w:color="auto"/>
            </w:tcBorders>
          </w:tcPr>
          <w:p w:rsidR="007503CA" w:rsidRPr="007E31B5" w:rsidRDefault="007503CA" w:rsidP="00B93595">
            <w:pPr>
              <w:spacing w:before="100" w:beforeAutospacing="1" w:after="100" w:afterAutospacing="1"/>
              <w:jc w:val="left"/>
              <w:rPr>
                <w:rFonts w:asciiTheme="minorHAnsi" w:hAnsiTheme="minorHAnsi"/>
                <w:sz w:val="24"/>
                <w:szCs w:val="22"/>
                <w:lang w:val="de-CH"/>
              </w:rPr>
            </w:pPr>
          </w:p>
        </w:tc>
      </w:tr>
    </w:tbl>
    <w:p w:rsidR="0046627F" w:rsidRDefault="0046627F" w:rsidP="0046627F">
      <w:pPr>
        <w:pStyle w:val="berschrift5"/>
      </w:pPr>
      <w:bookmarkStart w:id="8357" w:name="_Toc499017937"/>
      <w:r>
        <w:t>Rückgabestruktur</w:t>
      </w:r>
      <w:bookmarkEnd w:id="835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Beschreibung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Consolas" w:hAnsi="Consolas" w:cs="Consolas"/>
                <w:color w:val="2B91AF"/>
                <w:sz w:val="19"/>
                <w:szCs w:val="19"/>
                <w:lang w:eastAsia="de-CH"/>
              </w:rPr>
              <w:t xml:space="preserve">ocheckAntAngDto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Code der getroffenen Regel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List&lt;string&gt;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Liste mit Fehlermeldungen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Frontid results </w:t>
            </w:r>
          </w:p>
        </w:tc>
      </w:tr>
      <w:tr w:rsidR="00642549" w:rsidRPr="007503CA"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503CA" w:rsidRDefault="00642549" w:rsidP="00B93595">
            <w:pPr>
              <w:spacing w:before="100" w:beforeAutospacing="1" w:after="100" w:afterAutospacing="1"/>
              <w:jc w:val="left"/>
              <w:rPr>
                <w:rFonts w:ascii="Times New Roman" w:hAnsi="Times New Roman"/>
                <w:sz w:val="24"/>
              </w:rPr>
            </w:pPr>
            <w:r w:rsidRPr="007503CA">
              <w:rPr>
                <w:rFonts w:asciiTheme="minorHAnsi" w:hAnsiTheme="minorHAnsi"/>
                <w:sz w:val="24"/>
                <w:szCs w:val="22"/>
                <w:lang w:val="de-CH"/>
              </w:rPr>
              <w:t xml:space="preserve">Status (rot, grün, gelb) </w:t>
            </w:r>
          </w:p>
        </w:tc>
      </w:tr>
    </w:tbl>
    <w:p w:rsidR="007503CA" w:rsidRPr="007503CA" w:rsidRDefault="007503CA" w:rsidP="007503CA"/>
    <w:p w:rsidR="007503CA" w:rsidRPr="007503CA" w:rsidRDefault="007503CA" w:rsidP="007503CA"/>
    <w:p w:rsidR="0046627F" w:rsidRDefault="0046627F" w:rsidP="0046627F">
      <w:pPr>
        <w:pStyle w:val="berschrift4"/>
      </w:pPr>
      <w:bookmarkStart w:id="8358" w:name="_Toc499017938"/>
      <w:r>
        <w:t>SOAP Beispiel</w:t>
      </w:r>
      <w:bookmarkEnd w:id="8358"/>
    </w:p>
    <w:p w:rsidR="0046627F" w:rsidRDefault="0046627F" w:rsidP="0046627F">
      <w:pPr>
        <w:pStyle w:val="berschrift5"/>
      </w:pPr>
      <w:bookmarkStart w:id="8359" w:name="_Toc499017939"/>
      <w:r>
        <w:t>Request:</w:t>
      </w:r>
      <w:bookmarkEnd w:id="835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60" w:name="_Toc499017940"/>
      <w:r>
        <w:t>Response</w:t>
      </w:r>
      <w:bookmarkEnd w:id="836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61" w:name="_Toc499017941"/>
      <w:r>
        <w:lastRenderedPageBreak/>
        <w:t>checkKalkulation</w:t>
      </w:r>
      <w:bookmarkEnd w:id="8361"/>
    </w:p>
    <w:p w:rsidR="00C72047" w:rsidRPr="0047601F" w:rsidRDefault="00C72047" w:rsidP="00C72047">
      <w:pPr>
        <w:rPr>
          <w:rFonts w:ascii="Courier New" w:hAnsi="Courier New" w:cs="Courier New"/>
          <w:lang w:val="en-US"/>
        </w:rPr>
      </w:pPr>
      <w:r>
        <w:t>siehe createOrUpdateAntragService</w:t>
      </w:r>
    </w:p>
    <w:p w:rsidR="0046627F" w:rsidRPr="0047601F" w:rsidRDefault="0046627F" w:rsidP="0046627F">
      <w:pPr>
        <w:rPr>
          <w:rFonts w:ascii="Courier New" w:hAnsi="Courier New" w:cs="Courier New"/>
          <w:lang w:val="en-US"/>
        </w:rPr>
      </w:pPr>
    </w:p>
    <w:p w:rsidR="0046627F" w:rsidRDefault="0046627F" w:rsidP="0046627F">
      <w:pPr>
        <w:pStyle w:val="berschrift3"/>
      </w:pPr>
      <w:r>
        <w:rPr>
          <w:lang w:val="en-US"/>
        </w:rPr>
        <w:br w:type="page"/>
      </w:r>
      <w:bookmarkStart w:id="8362" w:name="_Toc499017942"/>
      <w:r w:rsidR="0093684A">
        <w:lastRenderedPageBreak/>
        <w:t>checkTrRisk</w:t>
      </w:r>
      <w:bookmarkEnd w:id="8362"/>
    </w:p>
    <w:p w:rsidR="0046627F" w:rsidRDefault="0046627F" w:rsidP="0046627F">
      <w:pPr>
        <w:pStyle w:val="berschrift4"/>
      </w:pPr>
      <w:bookmarkStart w:id="8363" w:name="_Toc499017943"/>
      <w:r>
        <w:t>WebService Beschreibung</w:t>
      </w:r>
      <w:bookmarkEnd w:id="8363"/>
    </w:p>
    <w:p w:rsidR="0046627F" w:rsidRDefault="00C72047" w:rsidP="0046627F">
      <w:r>
        <w:t>Diese Methode führt die Prüfung und Berechnung des Transaktionsrisikos für den übergebenen Antrag aus. Es werden die übergebenen Daten zur Prüfung verwendent, ansonsten verhalten sich die Methoden checkTrRisk und checkTrRiskById gleich.</w:t>
      </w:r>
    </w:p>
    <w:p w:rsidR="0046627F" w:rsidRDefault="0046627F" w:rsidP="0046627F"/>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&lt;TransactionRisikoprüfung durchführen/summary&gt;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 xml:space="preserve">icheckTrRiskDto </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ocheckTrRiskDto</w:t>
      </w:r>
      <w:r w:rsidRPr="0080022B">
        <w:rPr>
          <w:rFonts w:ascii="Consolas" w:hAnsi="Consolas" w:cs="Consolas"/>
          <w:color w:val="808080"/>
          <w:sz w:val="19"/>
          <w:szCs w:val="19"/>
          <w:highlight w:val="white"/>
          <w:lang w:val="en-US"/>
        </w:rPr>
        <w:t>&lt;/returns&gt;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OperationContract</w:t>
      </w:r>
      <w:r w:rsidRPr="0080022B">
        <w:rPr>
          <w:rFonts w:ascii="Consolas" w:hAnsi="Consolas" w:cs="Consolas"/>
          <w:color w:val="000000"/>
          <w:sz w:val="19"/>
          <w:szCs w:val="19"/>
          <w:highlight w:val="white"/>
          <w:lang w:val="en-US"/>
        </w:rPr>
        <w: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ocheckTrRiskDto</w:t>
      </w:r>
      <w:r w:rsidRPr="0080022B">
        <w:rPr>
          <w:rFonts w:ascii="Consolas" w:hAnsi="Consolas" w:cs="Consolas"/>
          <w:color w:val="000000"/>
          <w:sz w:val="19"/>
          <w:szCs w:val="19"/>
          <w:highlight w:val="white"/>
          <w:lang w:val="en-US"/>
        </w:rPr>
        <w:t xml:space="preserve"> checkTrRisk(Cic.OpenOne.GateBANKNOW.Service.DTO.</w:t>
      </w:r>
      <w:r w:rsidRPr="0080022B">
        <w:rPr>
          <w:rFonts w:ascii="Consolas" w:hAnsi="Consolas" w:cs="Consolas"/>
          <w:color w:val="2B91AF"/>
          <w:sz w:val="19"/>
          <w:szCs w:val="19"/>
          <w:highlight w:val="white"/>
          <w:lang w:val="en-US"/>
        </w:rPr>
        <w:t>icheckTrRiskDto</w:t>
      </w:r>
      <w:r w:rsidRPr="0080022B">
        <w:rPr>
          <w:rFonts w:ascii="Consolas" w:hAnsi="Consolas" w:cs="Consolas"/>
          <w:color w:val="000000"/>
          <w:sz w:val="19"/>
          <w:szCs w:val="19"/>
          <w:highlight w:val="white"/>
          <w:lang w:val="en-US"/>
        </w:rPr>
        <w:t xml:space="preserve"> input);</w:t>
      </w:r>
    </w:p>
    <w:p w:rsidR="0046627F" w:rsidRPr="009C614F" w:rsidRDefault="0046627F" w:rsidP="0046627F">
      <w:pPr>
        <w:rPr>
          <w:lang w:val="en-US"/>
        </w:rPr>
      </w:pPr>
    </w:p>
    <w:p w:rsidR="0046627F" w:rsidRDefault="0046627F" w:rsidP="0046627F">
      <w:pPr>
        <w:pStyle w:val="berschrift5"/>
      </w:pPr>
      <w:bookmarkStart w:id="8364" w:name="_Toc499017944"/>
      <w:r>
        <w:t>Inputstruktur</w:t>
      </w:r>
      <w:bookmarkEnd w:id="836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Required</w:t>
            </w:r>
            <w:r w:rsidRPr="00642549">
              <w:rPr>
                <w:rFonts w:ascii="Times New Roman" w:hAnsi="Times New Roman"/>
                <w:sz w:val="24"/>
              </w:rPr>
              <w:t xml:space="preserve"> </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Consolas" w:hAnsi="Consolas" w:cs="Consolas"/>
                <w:color w:val="2B91AF"/>
                <w:sz w:val="19"/>
                <w:szCs w:val="19"/>
                <w:lang w:eastAsia="de-CH"/>
              </w:rPr>
              <w:t xml:space="preserve">icheckTrRiskDto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Pr>
                <w:rFonts w:asciiTheme="minorHAnsi" w:hAnsiTheme="minorHAnsi"/>
                <w:sz w:val="24"/>
                <w:szCs w:val="22"/>
                <w:lang w:val="de-CH"/>
              </w:rPr>
              <w:t>Antragsdaten, siehe Kapitel 4</w:t>
            </w:r>
          </w:p>
        </w:tc>
        <w:tc>
          <w:tcPr>
            <w:tcW w:w="1181"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r>
              <w:rPr>
                <w:rFonts w:asciiTheme="minorHAnsi" w:hAnsiTheme="minorHAnsi"/>
                <w:sz w:val="24"/>
                <w:szCs w:val="22"/>
                <w:lang w:val="de-CH"/>
              </w:rPr>
              <w:t>x</w:t>
            </w:r>
          </w:p>
        </w:tc>
      </w:tr>
    </w:tbl>
    <w:p w:rsidR="0046627F" w:rsidRDefault="0046627F" w:rsidP="0046627F">
      <w:pPr>
        <w:pStyle w:val="Text"/>
      </w:pPr>
    </w:p>
    <w:p w:rsidR="0046627F" w:rsidRDefault="0046627F" w:rsidP="0046627F">
      <w:pPr>
        <w:pStyle w:val="berschrift5"/>
      </w:pPr>
      <w:bookmarkStart w:id="8365" w:name="_Toc499017945"/>
      <w:r>
        <w:t>Rückgabestruktur</w:t>
      </w:r>
      <w:bookmarkEnd w:id="836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Beschreibung </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Consolas" w:hAnsi="Consolas" w:cs="Consolas"/>
                <w:color w:val="2B91AF"/>
                <w:sz w:val="19"/>
                <w:szCs w:val="19"/>
                <w:lang w:eastAsia="de-CH"/>
              </w:rPr>
              <w:t xml:space="preserve">ocheckTrRiskDto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Pr>
                <w:rFonts w:asciiTheme="minorHAnsi" w:hAnsiTheme="minorHAnsi"/>
                <w:sz w:val="24"/>
                <w:szCs w:val="22"/>
                <w:lang w:val="de-CH"/>
              </w:rPr>
              <w:t>Antragsdaten, siehe Kapitel 4</w:t>
            </w:r>
          </w:p>
        </w:tc>
      </w:tr>
      <w:tr w:rsidR="00642549" w:rsidRPr="00642549"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642549" w:rsidRDefault="00642549" w:rsidP="00642549">
            <w:pPr>
              <w:spacing w:before="100" w:beforeAutospacing="1" w:after="100" w:afterAutospacing="1"/>
              <w:jc w:val="left"/>
              <w:rPr>
                <w:rFonts w:ascii="Times New Roman" w:hAnsi="Times New Roman"/>
                <w:sz w:val="24"/>
              </w:rPr>
            </w:pPr>
            <w:r w:rsidRPr="00642549">
              <w:rPr>
                <w:rFonts w:asciiTheme="minorHAnsi" w:hAnsiTheme="minorHAnsi"/>
                <w:sz w:val="24"/>
                <w:szCs w:val="22"/>
                <w:lang w:val="de-CH"/>
              </w:rPr>
              <w:t xml:space="preserve">Frontid results </w:t>
            </w:r>
          </w:p>
        </w:tc>
      </w:tr>
    </w:tbl>
    <w:p w:rsidR="00F95BC0" w:rsidRPr="00F95BC0" w:rsidRDefault="00F95BC0" w:rsidP="00F95BC0"/>
    <w:p w:rsidR="0046627F" w:rsidRDefault="0046627F" w:rsidP="0046627F">
      <w:pPr>
        <w:pStyle w:val="berschrift4"/>
      </w:pPr>
      <w:bookmarkStart w:id="8366" w:name="_Toc499017946"/>
      <w:r>
        <w:t>SOAP Beispiel</w:t>
      </w:r>
      <w:bookmarkEnd w:id="8366"/>
    </w:p>
    <w:p w:rsidR="0046627F" w:rsidRDefault="0046627F" w:rsidP="0046627F">
      <w:pPr>
        <w:pStyle w:val="berschrift5"/>
      </w:pPr>
      <w:bookmarkStart w:id="8367" w:name="_Toc499017947"/>
      <w:r>
        <w:t>Request:</w:t>
      </w:r>
      <w:bookmarkEnd w:id="8367"/>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68" w:name="_Toc499017948"/>
      <w:r>
        <w:lastRenderedPageBreak/>
        <w:t>Response</w:t>
      </w:r>
      <w:bookmarkEnd w:id="8368"/>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69" w:name="_Toc499017949"/>
      <w:r>
        <w:t>checkTrRiskById</w:t>
      </w:r>
      <w:bookmarkEnd w:id="8369"/>
    </w:p>
    <w:p w:rsidR="0046627F" w:rsidRDefault="0046627F" w:rsidP="0046627F">
      <w:pPr>
        <w:pStyle w:val="berschrift4"/>
      </w:pPr>
      <w:bookmarkStart w:id="8370" w:name="_Toc499017950"/>
      <w:r>
        <w:t>WebService Beschreibung</w:t>
      </w:r>
      <w:bookmarkEnd w:id="8370"/>
    </w:p>
    <w:p w:rsidR="00C72047" w:rsidRDefault="00C72047" w:rsidP="00C72047">
      <w:r>
        <w:t>Diese Methode führt die Prüfung und Berechnung des Transaktionsrisikos für den übergebenen Antrag aus. Es werden Daten des Antrags mit dem übergebenen Primärschlüssel zur Prüfung verwendent, ansonsten verhalten sich die Methoden checkTrRisk und checkTrRiskById gleich.</w:t>
      </w:r>
    </w:p>
    <w:p w:rsidR="0046627F" w:rsidRDefault="0046627F" w:rsidP="0046627F"/>
    <w:p w:rsidR="0046627F" w:rsidRDefault="0046627F" w:rsidP="0046627F"/>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C72047">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&lt;TransactionRisikoprüfung durchführen/summary&gt;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 xml:space="preserve">icheckTrRiskDto </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ocheckTrRiskDto</w:t>
      </w:r>
      <w:r w:rsidRPr="0080022B">
        <w:rPr>
          <w:rFonts w:ascii="Consolas" w:hAnsi="Consolas" w:cs="Consolas"/>
          <w:color w:val="808080"/>
          <w:sz w:val="19"/>
          <w:szCs w:val="19"/>
          <w:highlight w:val="white"/>
          <w:lang w:val="en-US"/>
        </w:rPr>
        <w:t>&lt;/returns&gt;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OperationContract</w:t>
      </w:r>
      <w:r w:rsidRPr="0080022B">
        <w:rPr>
          <w:rFonts w:ascii="Consolas" w:hAnsi="Consolas" w:cs="Consolas"/>
          <w:color w:val="000000"/>
          <w:sz w:val="19"/>
          <w:szCs w:val="19"/>
          <w:highlight w:val="white"/>
          <w:lang w:val="en-US"/>
        </w:rPr>
        <w: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ocheckTrRiskByIdDto</w:t>
      </w:r>
      <w:r w:rsidRPr="0080022B">
        <w:rPr>
          <w:rFonts w:ascii="Consolas" w:hAnsi="Consolas" w:cs="Consolas"/>
          <w:color w:val="000000"/>
          <w:sz w:val="19"/>
          <w:szCs w:val="19"/>
          <w:highlight w:val="white"/>
          <w:lang w:val="en-US"/>
        </w:rPr>
        <w:t xml:space="preserve"> checkTrRiskById(Cic.OpenOne.GateBANKNOW.Service.DTO.</w:t>
      </w:r>
      <w:r w:rsidRPr="0080022B">
        <w:rPr>
          <w:rFonts w:ascii="Consolas" w:hAnsi="Consolas" w:cs="Consolas"/>
          <w:color w:val="2B91AF"/>
          <w:sz w:val="19"/>
          <w:szCs w:val="19"/>
          <w:highlight w:val="white"/>
          <w:lang w:val="en-US"/>
        </w:rPr>
        <w:t>icheckTrRiskByIdDto</w:t>
      </w:r>
      <w:r w:rsidRPr="0080022B">
        <w:rPr>
          <w:rFonts w:ascii="Consolas" w:hAnsi="Consolas" w:cs="Consolas"/>
          <w:color w:val="000000"/>
          <w:sz w:val="19"/>
          <w:szCs w:val="19"/>
          <w:highlight w:val="white"/>
          <w:lang w:val="en-US"/>
        </w:rPr>
        <w:t xml:space="preserve"> input);</w:t>
      </w:r>
    </w:p>
    <w:p w:rsidR="0046627F" w:rsidRPr="009C614F" w:rsidRDefault="0046627F" w:rsidP="0046627F">
      <w:pPr>
        <w:rPr>
          <w:lang w:val="en-US"/>
        </w:rPr>
      </w:pPr>
    </w:p>
    <w:p w:rsidR="0046627F" w:rsidRDefault="0046627F" w:rsidP="0046627F">
      <w:pPr>
        <w:pStyle w:val="berschrift5"/>
      </w:pPr>
      <w:bookmarkStart w:id="8371" w:name="_Toc499017951"/>
      <w:r>
        <w:t>Inputstruktur</w:t>
      </w:r>
      <w:bookmarkEnd w:id="837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F39A3"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Required</w:t>
            </w:r>
            <w:r w:rsidRPr="007F39A3">
              <w:rPr>
                <w:rFonts w:ascii="Times New Roman" w:hAnsi="Times New Roman"/>
                <w:sz w:val="24"/>
              </w:rPr>
              <w:t xml:space="preserve"> </w:t>
            </w:r>
          </w:p>
        </w:tc>
      </w:tr>
      <w:tr w:rsidR="007F39A3"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Consolas" w:hAnsi="Consolas" w:cs="Consolas"/>
                <w:color w:val="2B91AF"/>
                <w:sz w:val="19"/>
                <w:szCs w:val="19"/>
                <w:lang w:eastAsia="de-CH"/>
              </w:rPr>
              <w:t xml:space="preserve">icheckTrRiskByIdDto </w:t>
            </w:r>
          </w:p>
        </w:tc>
        <w:tc>
          <w:tcPr>
            <w:tcW w:w="150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r>
      <w:tr w:rsidR="007F39A3"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F39A3" w:rsidRPr="007F39A3" w:rsidRDefault="00310E65" w:rsidP="007F39A3">
            <w:pPr>
              <w:jc w:val="left"/>
              <w:rPr>
                <w:rFonts w:ascii="Times New Roman" w:hAnsi="Times New Roman"/>
                <w:sz w:val="24"/>
              </w:rPr>
            </w:pPr>
            <w:r>
              <w:rPr>
                <w:rFonts w:ascii="Times New Roman" w:hAnsi="Times New Roman"/>
                <w:sz w:val="24"/>
              </w:rPr>
              <w:t>Antrag Id</w:t>
            </w:r>
          </w:p>
        </w:tc>
        <w:tc>
          <w:tcPr>
            <w:tcW w:w="1181" w:type="dxa"/>
            <w:tcBorders>
              <w:top w:val="single" w:sz="4" w:space="0" w:color="auto"/>
              <w:left w:val="single" w:sz="4" w:space="0" w:color="auto"/>
              <w:bottom w:val="single" w:sz="4" w:space="0" w:color="auto"/>
              <w:right w:val="single" w:sz="4" w:space="0" w:color="auto"/>
            </w:tcBorders>
            <w:hideMark/>
          </w:tcPr>
          <w:p w:rsidR="007F39A3" w:rsidRPr="007F39A3" w:rsidRDefault="007F39A3"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r w:rsidR="00642549">
              <w:rPr>
                <w:rFonts w:asciiTheme="minorHAnsi" w:hAnsiTheme="minorHAnsi"/>
                <w:sz w:val="24"/>
                <w:szCs w:val="22"/>
                <w:lang w:val="de-CH"/>
              </w:rPr>
              <w:t>x</w:t>
            </w:r>
          </w:p>
        </w:tc>
      </w:tr>
    </w:tbl>
    <w:p w:rsidR="0046627F" w:rsidRDefault="007F39A3" w:rsidP="007F39A3">
      <w:pPr>
        <w:spacing w:before="100" w:beforeAutospacing="1" w:after="100" w:afterAutospacing="1"/>
        <w:jc w:val="left"/>
      </w:pPr>
      <w:r w:rsidRPr="007F39A3">
        <w:rPr>
          <w:rFonts w:ascii="Times New Roman" w:hAnsi="Times New Roman"/>
          <w:sz w:val="24"/>
        </w:rPr>
        <w:t xml:space="preserve">  </w:t>
      </w:r>
    </w:p>
    <w:p w:rsidR="0046627F" w:rsidRDefault="0046627F" w:rsidP="0046627F">
      <w:pPr>
        <w:pStyle w:val="berschrift5"/>
      </w:pPr>
      <w:bookmarkStart w:id="8372" w:name="_Toc499017952"/>
      <w:r>
        <w:t>Rückgabestruktur</w:t>
      </w:r>
      <w:bookmarkEnd w:id="837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Beschreibung </w:t>
            </w:r>
          </w:p>
        </w:tc>
      </w:tr>
      <w:tr w:rsidR="00642549"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Consolas" w:hAnsi="Consolas" w:cs="Consolas"/>
                <w:color w:val="2B91AF"/>
                <w:sz w:val="19"/>
                <w:szCs w:val="19"/>
                <w:lang w:eastAsia="de-CH"/>
              </w:rPr>
              <w:t xml:space="preserve">ocheckTrRiskByIdDto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r>
      <w:tr w:rsidR="00642549" w:rsidRPr="007F39A3" w:rsidTr="007F39A3">
        <w:tc>
          <w:tcPr>
            <w:tcW w:w="2846"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7F39A3" w:rsidRDefault="00642549" w:rsidP="007F39A3">
            <w:pPr>
              <w:spacing w:before="100" w:beforeAutospacing="1" w:after="100" w:afterAutospacing="1"/>
              <w:jc w:val="left"/>
              <w:rPr>
                <w:rFonts w:ascii="Times New Roman" w:hAnsi="Times New Roman"/>
                <w:sz w:val="24"/>
              </w:rPr>
            </w:pPr>
            <w:r w:rsidRPr="007F39A3">
              <w:rPr>
                <w:rFonts w:asciiTheme="minorHAnsi" w:hAnsiTheme="minorHAnsi"/>
                <w:sz w:val="24"/>
                <w:szCs w:val="22"/>
                <w:lang w:val="de-CH"/>
              </w:rPr>
              <w:t xml:space="preserve">Frontid results </w:t>
            </w:r>
          </w:p>
        </w:tc>
      </w:tr>
    </w:tbl>
    <w:p w:rsidR="00F95BC0" w:rsidRPr="00F95BC0" w:rsidRDefault="00F95BC0" w:rsidP="00F95BC0"/>
    <w:p w:rsidR="0046627F" w:rsidRDefault="0046627F" w:rsidP="0046627F">
      <w:pPr>
        <w:pStyle w:val="berschrift4"/>
      </w:pPr>
      <w:bookmarkStart w:id="8373" w:name="_Toc499017953"/>
      <w:r>
        <w:t>SOAP Beispiel</w:t>
      </w:r>
      <w:bookmarkEnd w:id="8373"/>
    </w:p>
    <w:p w:rsidR="0046627F" w:rsidRDefault="0046627F" w:rsidP="0046627F">
      <w:pPr>
        <w:pStyle w:val="berschrift5"/>
      </w:pPr>
      <w:bookmarkStart w:id="8374" w:name="_Toc499017954"/>
      <w:r>
        <w:t>Request:</w:t>
      </w:r>
      <w:bookmarkEnd w:id="8374"/>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75" w:name="_Toc499017955"/>
      <w:r>
        <w:t>Response</w:t>
      </w:r>
      <w:bookmarkEnd w:id="8375"/>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76" w:name="_Toc499017956"/>
      <w:r>
        <w:t>createAntragFromNkk</w:t>
      </w:r>
      <w:bookmarkEnd w:id="8376"/>
    </w:p>
    <w:p w:rsidR="0046627F" w:rsidRDefault="0046627F" w:rsidP="0046627F">
      <w:pPr>
        <w:pStyle w:val="berschrift4"/>
      </w:pPr>
      <w:bookmarkStart w:id="8377" w:name="_Toc499017957"/>
      <w:r>
        <w:t>WebService Beschreibung</w:t>
      </w:r>
      <w:bookmarkEnd w:id="8377"/>
    </w:p>
    <w:p w:rsidR="0046627F" w:rsidRDefault="00C72047" w:rsidP="0046627F">
      <w:r>
        <w:t>Diese Methode erzeugt einen vollständigen Antrag anhand des übergebenen Primärschlüssel von NKK (Händlereinkaufsfinanzierung). Die Daten werden als Antrag in der Datenbank abgelegt und können von allen Folgeprozessen als vollständiger Antrag weiterverarbeitet werden.</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Erstellt einen neuen Antrag von einem Nkk,</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ocreateAntragFromNkkDto</w:t>
      </w:r>
      <w:r w:rsidRPr="00A7642C">
        <w:rPr>
          <w:rFonts w:ascii="Consolas" w:hAnsi="Consolas" w:cs="Consolas"/>
          <w:color w:val="000000"/>
          <w:sz w:val="19"/>
          <w:szCs w:val="19"/>
          <w:highlight w:val="white"/>
          <w:lang w:val="en-US"/>
        </w:rPr>
        <w:t xml:space="preserve"> createAntragFromNkk(</w:t>
      </w:r>
      <w:r w:rsidRPr="00A7642C">
        <w:rPr>
          <w:rFonts w:ascii="Consolas" w:hAnsi="Consolas" w:cs="Consolas"/>
          <w:color w:val="2B91AF"/>
          <w:sz w:val="19"/>
          <w:szCs w:val="19"/>
          <w:highlight w:val="white"/>
          <w:lang w:val="en-US"/>
        </w:rPr>
        <w:t>icreateAntragFromNkkDto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378" w:name="_Toc499017958"/>
      <w:r>
        <w:t>Inputstruktur</w:t>
      </w:r>
      <w:bookmarkEnd w:id="837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icreateAntragFromNkkDto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SysNkk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Rahmenvereinbarungs id</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379" w:name="_Toc499017959"/>
      <w:r>
        <w:t>Rückgabestruktur</w:t>
      </w:r>
      <w:bookmarkEnd w:id="837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ocreateAntragFromNkkDto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SysId vom erstellten Antrag </w:t>
            </w:r>
          </w:p>
        </w:tc>
      </w:tr>
    </w:tbl>
    <w:p w:rsidR="00F95BC0" w:rsidRPr="00F95BC0" w:rsidRDefault="00F95BC0" w:rsidP="00F95BC0"/>
    <w:p w:rsidR="0046627F" w:rsidRDefault="0046627F" w:rsidP="0046627F">
      <w:pPr>
        <w:pStyle w:val="berschrift4"/>
      </w:pPr>
      <w:bookmarkStart w:id="8380" w:name="_Toc499017960"/>
      <w:r>
        <w:t>SOAP Beispiel</w:t>
      </w:r>
      <w:bookmarkEnd w:id="8380"/>
    </w:p>
    <w:p w:rsidR="0046627F" w:rsidRDefault="0046627F" w:rsidP="0046627F">
      <w:pPr>
        <w:pStyle w:val="berschrift5"/>
      </w:pPr>
      <w:bookmarkStart w:id="8381" w:name="_Toc499017961"/>
      <w:r>
        <w:t>Request:</w:t>
      </w:r>
      <w:bookmarkEnd w:id="8381"/>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82" w:name="_Toc499017962"/>
      <w:r>
        <w:t>Response</w:t>
      </w:r>
      <w:bookmarkEnd w:id="8382"/>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83" w:name="_Toc499017963"/>
      <w:r>
        <w:t>createExtendedContract</w:t>
      </w:r>
      <w:bookmarkEnd w:id="8383"/>
    </w:p>
    <w:p w:rsidR="0046627F" w:rsidRDefault="0046627F" w:rsidP="0046627F">
      <w:pPr>
        <w:pStyle w:val="berschrift4"/>
      </w:pPr>
      <w:bookmarkStart w:id="8384" w:name="_Toc499017964"/>
      <w:r>
        <w:t>WebService Beschreibung</w:t>
      </w:r>
      <w:bookmarkEnd w:id="8384"/>
    </w:p>
    <w:p w:rsidR="0046627F" w:rsidRDefault="00C72047" w:rsidP="0046627F">
      <w:r>
        <w:t>Diese Methode erstelle aus einem übergebenen Primärschlüssel für einen Vertrag einen Antrag inklusive aller Verknüpfungen zur Weiterverarbeitung als Antrag innerhalb der anderen Methoden. Der Antrag wird als Restwertverlängerung gekennzeichnet und mit dem ursprünglichen Vertrag verknüpft.</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Erstellt einen neuen Vertrag, der eine Restwertverlängerung des gegebenen Vertrags darstellt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icreateExtendedContract</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ocreateExtendedContract</w:t>
      </w:r>
      <w:r w:rsidRPr="0080022B">
        <w:rPr>
          <w:rFonts w:ascii="Consolas" w:hAnsi="Consolas" w:cs="Consolas"/>
          <w:color w:val="808080"/>
          <w:sz w:val="19"/>
          <w:szCs w:val="19"/>
          <w:highlight w:val="white"/>
          <w:lang w:val="en-US"/>
        </w:rPr>
        <w:t>&lt;/returns&gt;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OperationContract</w:t>
      </w:r>
      <w:r w:rsidRPr="0080022B">
        <w:rPr>
          <w:rFonts w:ascii="Consolas" w:hAnsi="Consolas" w:cs="Consolas"/>
          <w:color w:val="000000"/>
          <w:sz w:val="19"/>
          <w:szCs w:val="19"/>
          <w:highlight w:val="white"/>
          <w:lang w:val="en-US"/>
        </w:rPr>
        <w: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ocreateExtendedContract</w:t>
      </w:r>
      <w:r w:rsidRPr="0080022B">
        <w:rPr>
          <w:rFonts w:ascii="Consolas" w:hAnsi="Consolas" w:cs="Consolas"/>
          <w:color w:val="000000"/>
          <w:sz w:val="19"/>
          <w:szCs w:val="19"/>
          <w:highlight w:val="white"/>
          <w:lang w:val="en-US"/>
        </w:rPr>
        <w:t xml:space="preserve"> createExtendedContract(</w:t>
      </w:r>
      <w:r w:rsidRPr="0080022B">
        <w:rPr>
          <w:rFonts w:ascii="Consolas" w:hAnsi="Consolas" w:cs="Consolas"/>
          <w:color w:val="2B91AF"/>
          <w:sz w:val="19"/>
          <w:szCs w:val="19"/>
          <w:highlight w:val="white"/>
          <w:lang w:val="en-US"/>
        </w:rPr>
        <w:t>icreateExtendedContract</w:t>
      </w:r>
      <w:r w:rsidRPr="0080022B">
        <w:rPr>
          <w:rFonts w:ascii="Consolas" w:hAnsi="Consolas" w:cs="Consolas"/>
          <w:color w:val="000000"/>
          <w:sz w:val="19"/>
          <w:szCs w:val="19"/>
          <w:highlight w:val="white"/>
          <w:lang w:val="en-US"/>
        </w:rPr>
        <w:t xml:space="preserve"> input);</w:t>
      </w:r>
    </w:p>
    <w:p w:rsidR="0046627F" w:rsidRPr="009C614F" w:rsidRDefault="0046627F" w:rsidP="0046627F">
      <w:pPr>
        <w:rPr>
          <w:lang w:val="en-US"/>
        </w:rPr>
      </w:pPr>
    </w:p>
    <w:p w:rsidR="0046627F" w:rsidRDefault="0046627F" w:rsidP="0046627F">
      <w:pPr>
        <w:pStyle w:val="berschrift5"/>
      </w:pPr>
      <w:bookmarkStart w:id="8385" w:name="_Toc499017965"/>
      <w:r>
        <w:t>Inputstruktur</w:t>
      </w:r>
      <w:bookmarkEnd w:id="8385"/>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icreateExtendedContract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sysVorvertrag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jc w:val="left"/>
              <w:rPr>
                <w:rFonts w:ascii="Times New Roman" w:hAnsi="Times New Roman"/>
                <w:sz w:val="24"/>
              </w:rPr>
            </w:pPr>
            <w:r>
              <w:rPr>
                <w:rFonts w:ascii="Times New Roman" w:hAnsi="Times New Roman"/>
                <w:sz w:val="24"/>
              </w:rPr>
              <w:t>Vorvertrag id</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wsclient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Nullable&lt;int&gt;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jc w:val="left"/>
              <w:rPr>
                <w:rFonts w:ascii="Times New Roman" w:hAnsi="Times New Roman"/>
                <w:sz w:val="24"/>
              </w:rPr>
            </w:pPr>
            <w:r>
              <w:rPr>
                <w:rFonts w:ascii="Times New Roman" w:hAnsi="Times New Roman"/>
                <w:sz w:val="24"/>
              </w:rPr>
              <w:t>Erfassungsclient (10=B2b, 20=MA, 50=One, 30=B2C)</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310E65" w:rsidRPr="00310E65" w:rsidRDefault="00310E65" w:rsidP="00310E65">
      <w:pPr>
        <w:spacing w:before="100" w:beforeAutospacing="1" w:after="100" w:afterAutospacing="1"/>
        <w:jc w:val="left"/>
        <w:rPr>
          <w:rFonts w:ascii="Times New Roman" w:hAnsi="Times New Roman"/>
          <w:sz w:val="24"/>
        </w:rPr>
      </w:pPr>
    </w:p>
    <w:p w:rsidR="0046627F" w:rsidRDefault="0046627F" w:rsidP="0046627F">
      <w:pPr>
        <w:pStyle w:val="Text"/>
      </w:pPr>
    </w:p>
    <w:p w:rsidR="0046627F" w:rsidRDefault="0046627F" w:rsidP="0046627F">
      <w:pPr>
        <w:pStyle w:val="berschrift5"/>
      </w:pPr>
      <w:bookmarkStart w:id="8386" w:name="_Toc499017966"/>
      <w:r>
        <w:t>Rückgabestruktur</w:t>
      </w:r>
      <w:bookmarkEnd w:id="838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B9359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B9359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ocreateExtendedContract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B93595">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ExtendedContract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AntragDto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B93595">
            <w:pPr>
              <w:jc w:val="left"/>
              <w:rPr>
                <w:rFonts w:ascii="Times New Roman" w:hAnsi="Times New Roman"/>
                <w:sz w:val="24"/>
              </w:rPr>
            </w:pPr>
            <w:r>
              <w:rPr>
                <w:rFonts w:ascii="Times New Roman" w:hAnsi="Times New Roman"/>
                <w:sz w:val="24"/>
              </w:rPr>
              <w:t>Antragsdaten, siehe Kapitel 4</w:t>
            </w:r>
          </w:p>
        </w:tc>
      </w:tr>
    </w:tbl>
    <w:p w:rsidR="00F95BC0" w:rsidRPr="00F95BC0" w:rsidRDefault="00F95BC0" w:rsidP="00F95BC0"/>
    <w:p w:rsidR="0046627F" w:rsidRDefault="0046627F" w:rsidP="0046627F">
      <w:pPr>
        <w:pStyle w:val="berschrift4"/>
      </w:pPr>
      <w:bookmarkStart w:id="8387" w:name="_Toc499017967"/>
      <w:r>
        <w:t>SOAP Beispiel</w:t>
      </w:r>
      <w:bookmarkEnd w:id="8387"/>
    </w:p>
    <w:p w:rsidR="0046627F" w:rsidRDefault="0046627F" w:rsidP="0046627F">
      <w:pPr>
        <w:pStyle w:val="berschrift5"/>
      </w:pPr>
      <w:bookmarkStart w:id="8388" w:name="_Toc499017968"/>
      <w:r>
        <w:t>Request:</w:t>
      </w:r>
      <w:bookmarkEnd w:id="838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89" w:name="_Toc499017969"/>
      <w:r>
        <w:t>Response</w:t>
      </w:r>
      <w:bookmarkEnd w:id="838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8390" w:name="_Toc499017970"/>
      <w:r w:rsidR="0093684A">
        <w:lastRenderedPageBreak/>
        <w:t>createOrUpdateAntrag</w:t>
      </w:r>
      <w:bookmarkEnd w:id="8390"/>
    </w:p>
    <w:p w:rsidR="0046627F" w:rsidRDefault="0046627F" w:rsidP="0046627F">
      <w:pPr>
        <w:pStyle w:val="berschrift4"/>
      </w:pPr>
      <w:bookmarkStart w:id="8391" w:name="_Toc499017971"/>
      <w:r>
        <w:t>WebService Beschreibung</w:t>
      </w:r>
      <w:bookmarkEnd w:id="8391"/>
    </w:p>
    <w:p w:rsidR="0046627F" w:rsidRDefault="00C72047" w:rsidP="0046627F">
      <w:r>
        <w:t>Diese Methode erzeugt oder ändert anhand der übergebenen Daten einen Antrag. Es werden alle Verknüpfungen und abhängigen Daten in der Datenbank abgelegt. Wird kein Primärschlüssel übergeben wird ein neuer Datensatz erzeugt. Bei Übergabe werden die Daten nur geändert.</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des Antrags</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icreateAntragDto</w:t>
      </w:r>
      <w:r w:rsidRPr="0080022B">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ocreateAntragDto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80022B">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ocreateAntragDto</w:t>
      </w:r>
      <w:r w:rsidRPr="00A7642C">
        <w:rPr>
          <w:rFonts w:ascii="Consolas" w:hAnsi="Consolas" w:cs="Consolas"/>
          <w:color w:val="000000"/>
          <w:sz w:val="19"/>
          <w:szCs w:val="19"/>
          <w:highlight w:val="white"/>
          <w:lang w:val="en-US"/>
        </w:rPr>
        <w:t xml:space="preserve"> createOrUpdateAntrag(DTO.</w:t>
      </w:r>
      <w:r w:rsidRPr="00A7642C">
        <w:rPr>
          <w:rFonts w:ascii="Consolas" w:hAnsi="Consolas" w:cs="Consolas"/>
          <w:color w:val="2B91AF"/>
          <w:sz w:val="19"/>
          <w:szCs w:val="19"/>
          <w:highlight w:val="white"/>
          <w:lang w:val="en-US"/>
        </w:rPr>
        <w:t>icreateAntragDto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392" w:name="_Toc499017972"/>
      <w:r>
        <w:t>Inputstruktur</w:t>
      </w:r>
      <w:bookmarkEnd w:id="839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icreateAntragDto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AntragDto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310E65" w:rsidP="00310E65">
      <w:pPr>
        <w:spacing w:before="100" w:beforeAutospacing="1" w:after="100" w:afterAutospacing="1"/>
        <w:jc w:val="left"/>
      </w:pPr>
      <w:r w:rsidRPr="00310E65">
        <w:rPr>
          <w:rFonts w:ascii="Times New Roman" w:hAnsi="Times New Roman"/>
          <w:sz w:val="24"/>
        </w:rPr>
        <w:t xml:space="preserve">  </w:t>
      </w:r>
    </w:p>
    <w:p w:rsidR="0046627F" w:rsidRDefault="0046627F" w:rsidP="0046627F">
      <w:pPr>
        <w:pStyle w:val="berschrift5"/>
      </w:pPr>
      <w:bookmarkStart w:id="8393" w:name="_Toc499017973"/>
      <w:r>
        <w:t>Rückgabestruktur</w:t>
      </w:r>
      <w:bookmarkEnd w:id="839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ocreateAntragDto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AntragDto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Persistenzobjekt Antrag (siehe Kapitel 4)</w:t>
            </w:r>
          </w:p>
        </w:tc>
      </w:tr>
    </w:tbl>
    <w:p w:rsidR="0046627F" w:rsidRDefault="0046627F" w:rsidP="0046627F">
      <w:pPr>
        <w:pStyle w:val="berschrift4"/>
      </w:pPr>
      <w:bookmarkStart w:id="8394" w:name="_Toc499017974"/>
      <w:r>
        <w:t>SOAP Beispiel</w:t>
      </w:r>
      <w:bookmarkEnd w:id="8394"/>
    </w:p>
    <w:p w:rsidR="0046627F" w:rsidRDefault="0046627F" w:rsidP="0046627F">
      <w:pPr>
        <w:pStyle w:val="berschrift5"/>
      </w:pPr>
      <w:bookmarkStart w:id="8395" w:name="_Toc499017975"/>
      <w:r>
        <w:t>Request:</w:t>
      </w:r>
      <w:bookmarkEnd w:id="839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396" w:name="_Toc499017976"/>
      <w:r>
        <w:lastRenderedPageBreak/>
        <w:t>Response</w:t>
      </w:r>
      <w:bookmarkEnd w:id="839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397" w:name="_Toc499017977"/>
      <w:r>
        <w:t>createOrUpdateUpload</w:t>
      </w:r>
      <w:bookmarkEnd w:id="8397"/>
    </w:p>
    <w:p w:rsidR="0046627F" w:rsidRDefault="0046627F" w:rsidP="0046627F">
      <w:pPr>
        <w:pStyle w:val="berschrift4"/>
      </w:pPr>
      <w:bookmarkStart w:id="8398" w:name="_Toc499017978"/>
      <w:r>
        <w:t>WebService Beschreibung</w:t>
      </w:r>
      <w:bookmarkEnd w:id="8398"/>
    </w:p>
    <w:p w:rsidR="0046627F" w:rsidRDefault="00C72047" w:rsidP="0046627F">
      <w:r>
        <w:t>D</w:t>
      </w:r>
      <w:r w:rsidR="003019B6">
        <w:t xml:space="preserve">iese Methode ermöglicht es eine Datei </w:t>
      </w:r>
      <w:r>
        <w:t>an einen Antrag zu hängen und in der Datenbank verknüpft abzulegen.</w:t>
      </w:r>
      <w:r w:rsidR="001F44D8">
        <w:t xml:space="preserve"> Die Datei ist über die Inbox als </w:t>
      </w:r>
      <w:r w:rsidR="001F44D8">
        <w:rPr>
          <w:rFonts w:ascii="Consolas" w:hAnsi="Consolas" w:cs="Consolas"/>
          <w:color w:val="A31515"/>
          <w:sz w:val="19"/>
          <w:szCs w:val="19"/>
          <w:highlight w:val="white"/>
        </w:rPr>
        <w:t>EINGANG_B2B-FF</w:t>
      </w:r>
      <w:r w:rsidR="001F44D8">
        <w:rPr>
          <w:rFonts w:ascii="Consolas" w:hAnsi="Consolas" w:cs="Consolas"/>
          <w:color w:val="A31515"/>
          <w:sz w:val="19"/>
          <w:szCs w:val="19"/>
        </w:rPr>
        <w:t xml:space="preserve"> oder </w:t>
      </w:r>
      <w:r w:rsidR="001F44D8">
        <w:rPr>
          <w:rFonts w:ascii="Consolas" w:hAnsi="Consolas" w:cs="Consolas"/>
          <w:color w:val="A31515"/>
          <w:sz w:val="19"/>
          <w:szCs w:val="19"/>
          <w:highlight w:val="white"/>
        </w:rPr>
        <w:t>EINGANG_B2B-KF</w:t>
      </w:r>
      <w:r w:rsidR="001F44D8">
        <w:rPr>
          <w:rFonts w:ascii="Consolas" w:hAnsi="Consolas" w:cs="Consolas"/>
          <w:color w:val="A31515"/>
          <w:sz w:val="19"/>
          <w:szCs w:val="19"/>
        </w:rPr>
        <w:t xml:space="preserve"> </w:t>
      </w:r>
      <w:r w:rsidR="001F44D8">
        <w:t>erreichbar.</w:t>
      </w:r>
    </w:p>
    <w:p w:rsidR="001F44D8" w:rsidRDefault="001F44D8" w:rsidP="0046627F"/>
    <w:p w:rsidR="0080022B" w:rsidRPr="0080022B" w:rsidRDefault="0080022B" w:rsidP="001F44D8">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1F44D8">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createOrUpdateUpload</w:t>
      </w:r>
    </w:p>
    <w:p w:rsidR="0080022B" w:rsidRPr="0080022B" w:rsidRDefault="0080022B" w:rsidP="001F44D8">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1F44D8">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name="input"&gt;&lt;/param&gt;</w:t>
      </w:r>
    </w:p>
    <w:p w:rsidR="0080022B" w:rsidRPr="00A7642C" w:rsidRDefault="0080022B" w:rsidP="001F44D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80022B" w:rsidRPr="00A7642C" w:rsidRDefault="0080022B" w:rsidP="001F44D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1F44D8">
      <w:pPr>
        <w:rPr>
          <w:lang w:val="en-US"/>
        </w:rPr>
      </w:pPr>
      <w:r w:rsidRPr="00A7642C">
        <w:rPr>
          <w:rFonts w:ascii="Consolas" w:hAnsi="Consolas" w:cs="Consolas"/>
          <w:color w:val="2B91AF"/>
          <w:sz w:val="19"/>
          <w:szCs w:val="19"/>
          <w:highlight w:val="white"/>
          <w:lang w:val="en-US"/>
        </w:rPr>
        <w:t>ocreateUploadDto</w:t>
      </w:r>
      <w:r w:rsidRPr="00A7642C">
        <w:rPr>
          <w:rFonts w:ascii="Consolas" w:hAnsi="Consolas" w:cs="Consolas"/>
          <w:color w:val="000000"/>
          <w:sz w:val="19"/>
          <w:szCs w:val="19"/>
          <w:highlight w:val="white"/>
          <w:lang w:val="en-US"/>
        </w:rPr>
        <w:t xml:space="preserve"> createOrUpdateUpload(</w:t>
      </w:r>
      <w:r w:rsidRPr="00A7642C">
        <w:rPr>
          <w:rFonts w:ascii="Consolas" w:hAnsi="Consolas" w:cs="Consolas"/>
          <w:color w:val="2B91AF"/>
          <w:sz w:val="19"/>
          <w:szCs w:val="19"/>
          <w:highlight w:val="white"/>
          <w:lang w:val="en-US"/>
        </w:rPr>
        <w:t>icreateUploadDto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399" w:name="_Toc499017979"/>
      <w:r>
        <w:t>Inputstruktur</w:t>
      </w:r>
      <w:bookmarkEnd w:id="839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icreateUploadDto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FileDto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Consolas" w:hAnsi="Consolas" w:cs="Consolas"/>
                <w:color w:val="2B91AF"/>
                <w:sz w:val="19"/>
                <w:szCs w:val="19"/>
                <w:lang w:eastAsia="de-CH"/>
              </w:rPr>
              <w:t>FileDto</w:t>
            </w: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activFlag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activFlag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Area an dem das File hängt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content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Inhalt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description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description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fileLocation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Ort der angehängten Datei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fileName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Name der angehängten Datei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fileSize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Grösse der angehängten Datei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format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format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sysCrtDate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sysCrtDate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sysCrtTime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sysCrtTime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syscrtuser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syscrtuser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sysFile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Primärschlüssel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Nullable&lt;long&gt;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Id zur Area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username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Name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400" w:name="_Toc499017980"/>
      <w:r>
        <w:t>Rückgabestruktur</w:t>
      </w:r>
      <w:bookmarkEnd w:id="840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ocreateUploadDto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Data </w:t>
            </w:r>
          </w:p>
        </w:tc>
      </w:tr>
    </w:tbl>
    <w:p w:rsidR="0046627F" w:rsidRDefault="0046627F" w:rsidP="0046627F">
      <w:pPr>
        <w:pStyle w:val="berschrift4"/>
      </w:pPr>
      <w:bookmarkStart w:id="8401" w:name="_Toc499017981"/>
      <w:r>
        <w:t>SOAP Beispiel</w:t>
      </w:r>
      <w:bookmarkEnd w:id="8401"/>
    </w:p>
    <w:p w:rsidR="0046627F" w:rsidRDefault="0046627F" w:rsidP="0046627F">
      <w:pPr>
        <w:pStyle w:val="berschrift5"/>
      </w:pPr>
      <w:bookmarkStart w:id="8402" w:name="_Toc499017982"/>
      <w:r>
        <w:t>Request:</w:t>
      </w:r>
      <w:bookmarkEnd w:id="840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403" w:name="_Toc499017983"/>
      <w:r>
        <w:t>Response</w:t>
      </w:r>
      <w:bookmarkEnd w:id="840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404" w:name="_Toc499017984"/>
      <w:r>
        <w:t>finanzierungsvariantenDrucken</w:t>
      </w:r>
      <w:bookmarkEnd w:id="8404"/>
    </w:p>
    <w:p w:rsidR="0046627F" w:rsidRDefault="0046627F" w:rsidP="0046627F">
      <w:pPr>
        <w:pStyle w:val="berschrift4"/>
      </w:pPr>
      <w:bookmarkStart w:id="8405" w:name="_Toc499017985"/>
      <w:r>
        <w:t>WebService Beschreibung</w:t>
      </w:r>
      <w:bookmarkEnd w:id="8405"/>
    </w:p>
    <w:p w:rsidR="0046627F" w:rsidRDefault="00C72047" w:rsidP="0046627F">
      <w:r>
        <w:t xml:space="preserve">Diese Methode erzeugt über die Eventengine ein Dokument und gibt es zurück. </w:t>
      </w:r>
    </w:p>
    <w:p w:rsidR="0046627F" w:rsidRDefault="0046627F" w:rsidP="0046627F"/>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C72047">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finanzierungsvariantenDrucken</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iFinVariantenDruckenDto</w:t>
      </w:r>
      <w:r w:rsidRPr="0080022B">
        <w:rPr>
          <w:rFonts w:ascii="Consolas" w:hAnsi="Consolas" w:cs="Consolas"/>
          <w:color w:val="808080"/>
          <w:sz w:val="19"/>
          <w:szCs w:val="19"/>
          <w:highlight w:val="white"/>
          <w:lang w:val="en-US"/>
        </w:rPr>
        <w:t>&lt;/param&gt;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&lt;returns&gt;</w:t>
      </w:r>
      <w:r w:rsidRPr="0080022B">
        <w:rPr>
          <w:rFonts w:ascii="Consolas" w:hAnsi="Consolas" w:cs="Consolas"/>
          <w:color w:val="008000"/>
          <w:sz w:val="19"/>
          <w:szCs w:val="19"/>
          <w:highlight w:val="white"/>
          <w:lang w:val="en-US"/>
        </w:rPr>
        <w:t>oFinVariantenDruckenDto</w:t>
      </w:r>
      <w:r w:rsidRPr="0080022B">
        <w:rPr>
          <w:rFonts w:ascii="Consolas" w:hAnsi="Consolas" w:cs="Consolas"/>
          <w:color w:val="808080"/>
          <w:sz w:val="19"/>
          <w:szCs w:val="19"/>
          <w:highlight w:val="white"/>
          <w:lang w:val="en-US"/>
        </w:rPr>
        <w:t>&lt;/returns&gt;</w:t>
      </w:r>
    </w:p>
    <w:p w:rsidR="0080022B" w:rsidRDefault="0080022B" w:rsidP="0080022B">
      <w:pPr>
        <w:autoSpaceDE w:val="0"/>
        <w:autoSpaceDN w:val="0"/>
        <w:adjustRightInd w:val="0"/>
        <w:jc w:val="left"/>
        <w:rPr>
          <w:rFonts w:ascii="Consolas" w:hAnsi="Consolas" w:cs="Consolas"/>
          <w:color w:val="000000"/>
          <w:sz w:val="19"/>
          <w:szCs w:val="19"/>
          <w:highlight w:val="white"/>
        </w:rPr>
      </w:pPr>
      <w:r w:rsidRPr="0080022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oFinVariantenDruckenDto</w:t>
      </w:r>
      <w:r>
        <w:rPr>
          <w:rFonts w:ascii="Consolas" w:hAnsi="Consolas" w:cs="Consolas"/>
          <w:color w:val="000000"/>
          <w:sz w:val="19"/>
          <w:szCs w:val="19"/>
          <w:highlight w:val="white"/>
        </w:rPr>
        <w:t xml:space="preserve"> finanzierungsvariantenDrucken(</w:t>
      </w:r>
      <w:r>
        <w:rPr>
          <w:rFonts w:ascii="Consolas" w:hAnsi="Consolas" w:cs="Consolas"/>
          <w:color w:val="2B91AF"/>
          <w:sz w:val="19"/>
          <w:szCs w:val="19"/>
          <w:highlight w:val="white"/>
        </w:rPr>
        <w:t>iFinVariantenDruckenDto</w:t>
      </w:r>
      <w:r>
        <w:rPr>
          <w:rFonts w:ascii="Consolas" w:hAnsi="Consolas" w:cs="Consolas"/>
          <w:color w:val="000000"/>
          <w:sz w:val="19"/>
          <w:szCs w:val="19"/>
          <w:highlight w:val="white"/>
        </w:rPr>
        <w:t xml:space="preserve"> input);</w:t>
      </w:r>
    </w:p>
    <w:p w:rsidR="0046627F" w:rsidRPr="009C614F" w:rsidRDefault="0046627F" w:rsidP="0046627F">
      <w:pPr>
        <w:rPr>
          <w:lang w:val="en-US"/>
        </w:rPr>
      </w:pPr>
    </w:p>
    <w:p w:rsidR="0046627F" w:rsidRDefault="0046627F" w:rsidP="0046627F">
      <w:pPr>
        <w:pStyle w:val="berschrift5"/>
      </w:pPr>
      <w:bookmarkStart w:id="8406" w:name="_Toc499017986"/>
      <w:r>
        <w:t>Inputstruktur</w:t>
      </w:r>
      <w:bookmarkEnd w:id="840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lastRenderedPageBreak/>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iFinVariantenDruckenDto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ISOLanguageCode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ISOLanguageCode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SysID des Antrags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407" w:name="_Toc499017987"/>
      <w:r>
        <w:t>Rückgabestruktur</w:t>
      </w:r>
      <w:bookmarkEnd w:id="840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oFinVariantenDruckenDto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Frontid des eai results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hfile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Dokument </w:t>
            </w:r>
          </w:p>
        </w:tc>
      </w:tr>
    </w:tbl>
    <w:p w:rsidR="00310E65" w:rsidRPr="00310E65" w:rsidRDefault="00310E65" w:rsidP="00310E65"/>
    <w:p w:rsidR="0046627F" w:rsidRDefault="0046627F" w:rsidP="0046627F">
      <w:pPr>
        <w:pStyle w:val="berschrift4"/>
      </w:pPr>
      <w:bookmarkStart w:id="8408" w:name="_Toc499017988"/>
      <w:r>
        <w:t>SOAP Beispiel</w:t>
      </w:r>
      <w:bookmarkEnd w:id="8408"/>
    </w:p>
    <w:p w:rsidR="0046627F" w:rsidRDefault="0046627F" w:rsidP="0046627F">
      <w:pPr>
        <w:pStyle w:val="berschrift5"/>
      </w:pPr>
      <w:bookmarkStart w:id="8409" w:name="_Toc499017989"/>
      <w:r>
        <w:t>Request:</w:t>
      </w:r>
      <w:bookmarkEnd w:id="840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410" w:name="_Toc499017990"/>
      <w:r>
        <w:t>Response</w:t>
      </w:r>
      <w:bookmarkEnd w:id="841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411" w:name="_Toc499017991"/>
      <w:r>
        <w:t>getCreditLimits</w:t>
      </w:r>
      <w:bookmarkEnd w:id="8411"/>
    </w:p>
    <w:p w:rsidR="0046627F" w:rsidRDefault="0046627F" w:rsidP="0046627F">
      <w:pPr>
        <w:pStyle w:val="berschrift4"/>
      </w:pPr>
      <w:bookmarkStart w:id="8412" w:name="_Toc499017992"/>
      <w:r>
        <w:t>WebService Beschreibung</w:t>
      </w:r>
      <w:bookmarkEnd w:id="8412"/>
    </w:p>
    <w:p w:rsidR="0046627F" w:rsidRDefault="00C72047" w:rsidP="0046627F">
      <w:r>
        <w:t xml:space="preserve">Diese Methode berehnet für </w:t>
      </w:r>
      <w:r w:rsidR="003019B6">
        <w:t>einen Antrag Kreditlimite als Matrix aus Laufzeiten und Produkten. Die Berechnung berücksichtigt Verfügbarkeiten und Grenzewerte.</w:t>
      </w:r>
    </w:p>
    <w:p w:rsidR="0046627F" w:rsidRDefault="0046627F" w:rsidP="0046627F"/>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0022B" w:rsidRDefault="0080022B" w:rsidP="0080022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Matrix der Produkte(X)/Laufzeiten(Y) für die Kreditlimits im angegebenen Kontext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igetCreditLimitsDto</w:t>
      </w:r>
      <w:r w:rsidRPr="0080022B">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ogetCreditLimitsDto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80022B" w:rsidRDefault="0080022B" w:rsidP="0080022B">
      <w:pPr>
        <w:rPr>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2B91AF"/>
          <w:sz w:val="19"/>
          <w:szCs w:val="19"/>
          <w:highlight w:val="white"/>
          <w:lang w:val="en-US"/>
        </w:rPr>
        <w:t>ogetCreditLimitsDto</w:t>
      </w:r>
      <w:r w:rsidRPr="0080022B">
        <w:rPr>
          <w:rFonts w:ascii="Consolas" w:hAnsi="Consolas" w:cs="Consolas"/>
          <w:color w:val="000000"/>
          <w:sz w:val="19"/>
          <w:szCs w:val="19"/>
          <w:highlight w:val="white"/>
          <w:lang w:val="en-US"/>
        </w:rPr>
        <w:t xml:space="preserve"> getCreditLimits(DTO.</w:t>
      </w:r>
      <w:r w:rsidRPr="0080022B">
        <w:rPr>
          <w:rFonts w:ascii="Consolas" w:hAnsi="Consolas" w:cs="Consolas"/>
          <w:color w:val="2B91AF"/>
          <w:sz w:val="19"/>
          <w:szCs w:val="19"/>
          <w:highlight w:val="white"/>
          <w:lang w:val="en-US"/>
        </w:rPr>
        <w:t>igetCreditLimitsDto</w:t>
      </w:r>
      <w:r w:rsidRPr="0080022B">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413" w:name="_Toc499017993"/>
      <w:r>
        <w:t>Inputstruktur</w:t>
      </w:r>
      <w:bookmarkEnd w:id="841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igetCreditLimitsDto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kontext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prKontextDto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Produktkontext</w:t>
            </w:r>
            <w:r>
              <w:rPr>
                <w:rFonts w:asciiTheme="minorHAnsi" w:hAnsiTheme="minorHAnsi"/>
                <w:sz w:val="24"/>
                <w:szCs w:val="22"/>
                <w:lang w:val="de-CH"/>
              </w:rPr>
              <w:t xml:space="preserve"> </w:t>
            </w:r>
            <w:r w:rsidRPr="00310E65">
              <w:rPr>
                <w:rFonts w:asciiTheme="minorHAnsi" w:hAnsiTheme="minorHAnsi"/>
                <w:sz w:val="24"/>
                <w:szCs w:val="22"/>
                <w:lang w:val="de-CH"/>
              </w:rPr>
              <w:t xml:space="preserve">(siehe Kapitel 4)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8B352C"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8B352C" w:rsidRDefault="00310E65" w:rsidP="00310E65">
            <w:pPr>
              <w:spacing w:before="100" w:beforeAutospacing="1" w:after="100" w:afterAutospacing="1"/>
              <w:jc w:val="left"/>
              <w:rPr>
                <w:rFonts w:ascii="Times New Roman" w:hAnsi="Times New Roman"/>
                <w:sz w:val="24"/>
                <w:lang w:val="en-US"/>
              </w:rPr>
            </w:pPr>
            <w:r w:rsidRPr="008B352C">
              <w:rPr>
                <w:rFonts w:asciiTheme="minorHAnsi" w:hAnsiTheme="minorHAnsi"/>
                <w:sz w:val="24"/>
                <w:szCs w:val="22"/>
                <w:lang w:val="en-US"/>
              </w:rPr>
              <w:t xml:space="preserve">id for determining kremo-data </w:t>
            </w:r>
          </w:p>
        </w:tc>
        <w:tc>
          <w:tcPr>
            <w:tcW w:w="1181" w:type="dxa"/>
            <w:tcBorders>
              <w:top w:val="single" w:sz="4" w:space="0" w:color="auto"/>
              <w:left w:val="single" w:sz="4" w:space="0" w:color="auto"/>
              <w:bottom w:val="single" w:sz="4" w:space="0" w:color="auto"/>
              <w:right w:val="single" w:sz="4" w:space="0" w:color="auto"/>
            </w:tcBorders>
            <w:hideMark/>
          </w:tcPr>
          <w:p w:rsidR="00310E65" w:rsidRPr="008B352C" w:rsidRDefault="00310E65" w:rsidP="00310E65">
            <w:pPr>
              <w:spacing w:before="100" w:beforeAutospacing="1" w:after="100" w:afterAutospacing="1"/>
              <w:jc w:val="left"/>
              <w:rPr>
                <w:rFonts w:ascii="Times New Roman" w:hAnsi="Times New Roman"/>
                <w:sz w:val="24"/>
                <w:lang w:val="en-US"/>
              </w:rPr>
            </w:pPr>
            <w:r w:rsidRPr="008B352C">
              <w:rPr>
                <w:rFonts w:asciiTheme="minorHAnsi" w:hAnsiTheme="minorHAnsi"/>
                <w:sz w:val="24"/>
                <w:szCs w:val="22"/>
                <w:lang w:val="en-US"/>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8B352C" w:rsidRDefault="00310E65" w:rsidP="00310E65">
            <w:pPr>
              <w:spacing w:before="100" w:beforeAutospacing="1" w:after="100" w:afterAutospacing="1"/>
              <w:jc w:val="left"/>
              <w:rPr>
                <w:rFonts w:ascii="Times New Roman" w:hAnsi="Times New Roman"/>
                <w:sz w:val="24"/>
                <w:lang w:val="en-US"/>
              </w:rPr>
            </w:pPr>
            <w:r w:rsidRPr="008B352C">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sysvart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additional filter for vart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414" w:name="_Toc499017994"/>
      <w:r>
        <w:t>Rückgabestruktur</w:t>
      </w:r>
      <w:bookmarkEnd w:id="841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ogetCreditLimitsDto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8B352C"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products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List&lt;</w:t>
            </w:r>
            <w:r w:rsidRPr="00310E65">
              <w:rPr>
                <w:rFonts w:ascii="Consolas" w:hAnsi="Consolas" w:cs="Consolas"/>
                <w:color w:val="2B91AF"/>
                <w:sz w:val="19"/>
                <w:szCs w:val="19"/>
                <w:lang w:eastAsia="de-CH"/>
              </w:rPr>
              <w:t>ProductCreditInfoDto</w:t>
            </w:r>
            <w:r w:rsidRPr="00310E65">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642549" w:rsidRPr="008B352C" w:rsidRDefault="00642549" w:rsidP="00310E65">
            <w:pPr>
              <w:spacing w:before="100" w:beforeAutospacing="1" w:after="100" w:afterAutospacing="1"/>
              <w:jc w:val="left"/>
              <w:rPr>
                <w:rFonts w:ascii="Times New Roman" w:hAnsi="Times New Roman"/>
                <w:sz w:val="24"/>
                <w:lang w:val="en-US"/>
              </w:rPr>
            </w:pPr>
            <w:r w:rsidRPr="008B352C">
              <w:rPr>
                <w:rFonts w:asciiTheme="minorHAnsi" w:hAnsiTheme="minorHAnsi"/>
                <w:sz w:val="24"/>
                <w:szCs w:val="22"/>
                <w:lang w:val="en-US"/>
              </w:rPr>
              <w:t xml:space="preserve">List of all Products where credit limit data is available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ProductCreditInfoDto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D65019" w:rsidRDefault="00642549" w:rsidP="00D65019">
            <w:pPr>
              <w:jc w:val="left"/>
              <w:rPr>
                <w:rFonts w:asciiTheme="minorHAnsi" w:hAnsiTheme="minorHAnsi"/>
                <w:sz w:val="24"/>
                <w:szCs w:val="22"/>
                <w:lang w:val="de-CH"/>
              </w:rPr>
            </w:pPr>
            <w:r w:rsidRPr="00310E65">
              <w:rPr>
                <w:rFonts w:asciiTheme="minorHAnsi" w:hAnsiTheme="minorHAnsi"/>
                <w:sz w:val="24"/>
                <w:szCs w:val="22"/>
                <w:lang w:val="de-CH"/>
              </w:rPr>
              <w:t xml:space="preserve">  </w:t>
            </w:r>
          </w:p>
        </w:tc>
      </w:tr>
      <w:tr w:rsidR="00642549" w:rsidRPr="008B352C"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creditLimits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List&lt;</w:t>
            </w:r>
            <w:r w:rsidRPr="00D65019">
              <w:rPr>
                <w:rFonts w:ascii="Consolas" w:hAnsi="Consolas" w:cs="Consolas"/>
                <w:color w:val="2B91AF"/>
                <w:sz w:val="19"/>
                <w:szCs w:val="19"/>
                <w:lang w:eastAsia="de-CH"/>
              </w:rPr>
              <w:t>ProductCreditLimitDto</w:t>
            </w:r>
            <w:r w:rsidRPr="00310E65">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642549" w:rsidRPr="008B352C" w:rsidRDefault="00D65019" w:rsidP="00310E65">
            <w:pPr>
              <w:jc w:val="left"/>
              <w:rPr>
                <w:rFonts w:asciiTheme="minorHAnsi" w:hAnsiTheme="minorHAnsi"/>
                <w:sz w:val="24"/>
                <w:szCs w:val="22"/>
                <w:lang w:val="en-US"/>
              </w:rPr>
            </w:pPr>
            <w:r w:rsidRPr="008B352C">
              <w:rPr>
                <w:rFonts w:asciiTheme="minorHAnsi" w:hAnsiTheme="minorHAnsi"/>
                <w:sz w:val="24"/>
                <w:szCs w:val="22"/>
                <w:lang w:val="en-US"/>
              </w:rPr>
              <w:t>Credit Limit Information for all terms</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8B352C" w:rsidRDefault="00642549" w:rsidP="00310E65">
            <w:pPr>
              <w:spacing w:before="100" w:beforeAutospacing="1" w:after="100" w:afterAutospacing="1"/>
              <w:jc w:val="left"/>
              <w:rPr>
                <w:rFonts w:ascii="Times New Roman" w:hAnsi="Times New Roman"/>
                <w:sz w:val="24"/>
                <w:lang w:val="en-US"/>
              </w:rPr>
            </w:pPr>
            <w:r w:rsidRPr="008B352C">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product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D65019">
              <w:rPr>
                <w:rFonts w:ascii="Consolas" w:hAnsi="Consolas" w:cs="Consolas"/>
                <w:color w:val="2B91AF"/>
                <w:sz w:val="19"/>
                <w:szCs w:val="19"/>
                <w:lang w:eastAsia="de-CH"/>
              </w:rPr>
              <w:t xml:space="preserve">AvailableProduktDto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D65019" w:rsidRDefault="00D65019" w:rsidP="00310E65">
            <w:pPr>
              <w:jc w:val="left"/>
              <w:rPr>
                <w:rFonts w:asciiTheme="minorHAnsi" w:hAnsiTheme="minorHAnsi"/>
                <w:sz w:val="24"/>
                <w:szCs w:val="22"/>
                <w:lang w:val="de-CH"/>
              </w:rPr>
            </w:pPr>
            <w:r w:rsidRPr="00D65019">
              <w:rPr>
                <w:rFonts w:asciiTheme="minorHAnsi" w:hAnsiTheme="minorHAnsi"/>
                <w:sz w:val="24"/>
                <w:szCs w:val="22"/>
                <w:lang w:val="de-CH"/>
              </w:rPr>
              <w:t>Product information</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r w:rsidRPr="00D65019">
              <w:rPr>
                <w:rFonts w:ascii="Consolas" w:hAnsi="Consolas" w:cs="Consolas"/>
                <w:color w:val="2B91AF"/>
                <w:sz w:val="19"/>
                <w:szCs w:val="19"/>
                <w:lang w:eastAsia="de-CH"/>
              </w:rPr>
              <w:t>ProductCreditLimitDto</w:t>
            </w:r>
          </w:p>
        </w:tc>
        <w:tc>
          <w:tcPr>
            <w:tcW w:w="1503"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jc w:val="left"/>
              <w:rPr>
                <w:rFonts w:ascii="Times New Roman" w:hAnsi="Times New Roman"/>
                <w:sz w:val="24"/>
              </w:rPr>
            </w:pP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laufzeit</w:t>
            </w:r>
          </w:p>
        </w:tc>
        <w:tc>
          <w:tcPr>
            <w:tcW w:w="1723" w:type="dxa"/>
            <w:tcBorders>
              <w:top w:val="single" w:sz="4" w:space="0" w:color="auto"/>
              <w:left w:val="single" w:sz="4" w:space="0" w:color="auto"/>
              <w:bottom w:val="single" w:sz="4" w:space="0" w:color="auto"/>
              <w:right w:val="single" w:sz="4" w:space="0" w:color="auto"/>
            </w:tcBorders>
          </w:tcPr>
          <w:p w:rsidR="00D65019" w:rsidRPr="00310E65"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1809" w:type="dxa"/>
            <w:tcBorders>
              <w:top w:val="single" w:sz="4" w:space="0" w:color="auto"/>
              <w:left w:val="single" w:sz="4" w:space="0" w:color="auto"/>
              <w:bottom w:val="single" w:sz="4" w:space="0" w:color="auto"/>
              <w:right w:val="single" w:sz="4" w:space="0" w:color="auto"/>
            </w:tcBorders>
          </w:tcPr>
          <w:p w:rsidR="00D65019" w:rsidRPr="00D65019" w:rsidRDefault="00D65019" w:rsidP="00310E65">
            <w:pPr>
              <w:jc w:val="left"/>
              <w:rPr>
                <w:rFonts w:asciiTheme="minorHAnsi" w:hAnsiTheme="minorHAnsi"/>
                <w:sz w:val="24"/>
                <w:szCs w:val="22"/>
                <w:lang w:val="de-CH"/>
              </w:rPr>
            </w:pPr>
            <w:r>
              <w:rPr>
                <w:rFonts w:asciiTheme="minorHAnsi" w:hAnsiTheme="minorHAnsi"/>
                <w:sz w:val="24"/>
                <w:szCs w:val="22"/>
                <w:lang w:val="de-CH"/>
              </w:rPr>
              <w:t>Term</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creditLimit</w:t>
            </w: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double</w:t>
            </w:r>
          </w:p>
        </w:tc>
        <w:tc>
          <w:tcPr>
            <w:tcW w:w="1809" w:type="dxa"/>
            <w:tcBorders>
              <w:top w:val="single" w:sz="4" w:space="0" w:color="auto"/>
              <w:left w:val="single" w:sz="4" w:space="0" w:color="auto"/>
              <w:bottom w:val="single" w:sz="4" w:space="0" w:color="auto"/>
              <w:right w:val="single" w:sz="4" w:space="0" w:color="auto"/>
            </w:tcBorders>
          </w:tcPr>
          <w:p w:rsidR="00D65019" w:rsidRPr="00D65019" w:rsidRDefault="00D65019" w:rsidP="00310E65">
            <w:pPr>
              <w:jc w:val="left"/>
              <w:rPr>
                <w:rFonts w:asciiTheme="minorHAnsi" w:hAnsiTheme="minorHAnsi"/>
                <w:sz w:val="24"/>
                <w:szCs w:val="22"/>
                <w:lang w:val="de-CH"/>
              </w:rPr>
            </w:pPr>
            <w:r w:rsidRPr="00D65019">
              <w:rPr>
                <w:rFonts w:asciiTheme="minorHAnsi" w:hAnsiTheme="minorHAnsi"/>
                <w:sz w:val="24"/>
                <w:szCs w:val="22"/>
                <w:lang w:val="de-CH"/>
              </w:rPr>
              <w:t>Creditlimit</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sidRPr="00D65019">
              <w:rPr>
                <w:rFonts w:ascii="Consolas" w:hAnsi="Consolas" w:cs="Consolas"/>
                <w:color w:val="2B91AF"/>
                <w:sz w:val="19"/>
                <w:szCs w:val="19"/>
                <w:lang w:eastAsia="de-CH"/>
              </w:rPr>
              <w:t>AvailableProduktDto</w:t>
            </w: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D65019" w:rsidRPr="00D65019" w:rsidRDefault="00D65019" w:rsidP="00310E65">
            <w:pPr>
              <w:jc w:val="left"/>
              <w:rPr>
                <w:rFonts w:asciiTheme="minorHAnsi" w:hAnsiTheme="minorHAnsi"/>
                <w:sz w:val="24"/>
                <w:szCs w:val="22"/>
                <w:lang w:val="de-CH"/>
              </w:rPr>
            </w:pP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indent</w:t>
            </w: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D65019" w:rsidRPr="00D65019" w:rsidRDefault="00D65019" w:rsidP="00310E65">
            <w:pPr>
              <w:jc w:val="left"/>
              <w:rPr>
                <w:rFonts w:asciiTheme="minorHAnsi" w:hAnsiTheme="minorHAnsi"/>
                <w:sz w:val="24"/>
                <w:szCs w:val="22"/>
                <w:lang w:val="de-CH"/>
              </w:rPr>
            </w:pPr>
            <w:r>
              <w:rPr>
                <w:rFonts w:asciiTheme="minorHAnsi" w:hAnsiTheme="minorHAnsi"/>
                <w:sz w:val="24"/>
                <w:szCs w:val="22"/>
                <w:lang w:val="de-CH"/>
              </w:rPr>
              <w:t>Indentation</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vttypcode</w:t>
            </w: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D65019" w:rsidRDefault="00D65019" w:rsidP="00310E65">
            <w:pPr>
              <w:jc w:val="left"/>
              <w:rPr>
                <w:rFonts w:asciiTheme="minorHAnsi" w:hAnsiTheme="minorHAnsi"/>
                <w:sz w:val="24"/>
                <w:szCs w:val="22"/>
                <w:lang w:val="de-CH"/>
              </w:rPr>
            </w:pPr>
            <w:r>
              <w:rPr>
                <w:rFonts w:asciiTheme="minorHAnsi" w:hAnsiTheme="minorHAnsi"/>
                <w:sz w:val="24"/>
                <w:szCs w:val="22"/>
                <w:lang w:val="de-CH"/>
              </w:rPr>
              <w:t>VTTYP Code</w:t>
            </w:r>
          </w:p>
        </w:tc>
      </w:tr>
      <w:tr w:rsidR="00D65019" w:rsidRPr="00310E65" w:rsidTr="00642549">
        <w:tc>
          <w:tcPr>
            <w:tcW w:w="2846"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sysprprodtype</w:t>
            </w:r>
          </w:p>
        </w:tc>
        <w:tc>
          <w:tcPr>
            <w:tcW w:w="1723" w:type="dxa"/>
            <w:tcBorders>
              <w:top w:val="single" w:sz="4" w:space="0" w:color="auto"/>
              <w:left w:val="single" w:sz="4" w:space="0" w:color="auto"/>
              <w:bottom w:val="single" w:sz="4" w:space="0" w:color="auto"/>
              <w:right w:val="single" w:sz="4" w:space="0" w:color="auto"/>
            </w:tcBorders>
          </w:tcPr>
          <w:p w:rsidR="00D65019" w:rsidRDefault="00D6501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D65019" w:rsidRDefault="00D65019" w:rsidP="00310E65">
            <w:pPr>
              <w:jc w:val="left"/>
              <w:rPr>
                <w:rFonts w:asciiTheme="minorHAnsi" w:hAnsiTheme="minorHAnsi"/>
                <w:sz w:val="24"/>
                <w:szCs w:val="22"/>
                <w:lang w:val="de-CH"/>
              </w:rPr>
            </w:pPr>
            <w:r>
              <w:rPr>
                <w:rFonts w:asciiTheme="minorHAnsi" w:hAnsiTheme="minorHAnsi"/>
                <w:sz w:val="24"/>
                <w:szCs w:val="22"/>
                <w:lang w:val="de-CH"/>
              </w:rPr>
              <w:t>Product type id</w:t>
            </w:r>
          </w:p>
        </w:tc>
      </w:tr>
    </w:tbl>
    <w:p w:rsidR="00310E65" w:rsidRPr="00310E65" w:rsidRDefault="00310E65" w:rsidP="00310E65"/>
    <w:p w:rsidR="0046627F" w:rsidRDefault="0046627F" w:rsidP="0046627F">
      <w:pPr>
        <w:pStyle w:val="berschrift4"/>
      </w:pPr>
      <w:bookmarkStart w:id="8415" w:name="_Toc499017995"/>
      <w:r>
        <w:t>SOAP Beispiel</w:t>
      </w:r>
      <w:bookmarkEnd w:id="8415"/>
    </w:p>
    <w:p w:rsidR="0046627F" w:rsidRDefault="0046627F" w:rsidP="0046627F">
      <w:pPr>
        <w:pStyle w:val="berschrift5"/>
      </w:pPr>
      <w:bookmarkStart w:id="8416" w:name="_Toc499017996"/>
      <w:r>
        <w:t>Request:</w:t>
      </w:r>
      <w:bookmarkEnd w:id="841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417" w:name="_Toc499017997"/>
      <w:r>
        <w:t>Response</w:t>
      </w:r>
      <w:bookmarkEnd w:id="841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8418" w:name="_Toc499017998"/>
      <w:r w:rsidR="0093684A">
        <w:lastRenderedPageBreak/>
        <w:t>getObjektDaten</w:t>
      </w:r>
      <w:bookmarkEnd w:id="8418"/>
    </w:p>
    <w:p w:rsidR="0080022B" w:rsidRPr="0080022B" w:rsidRDefault="0080022B" w:rsidP="0080022B">
      <w:r>
        <w:t>siehe createOrUpdateAngebot</w:t>
      </w:r>
    </w:p>
    <w:p w:rsidR="0046627F" w:rsidRDefault="0093684A" w:rsidP="0046627F">
      <w:pPr>
        <w:pStyle w:val="berschrift3"/>
      </w:pPr>
      <w:bookmarkStart w:id="8419" w:name="_Toc499017999"/>
      <w:r>
        <w:t>getObjektDatenByVIN</w:t>
      </w:r>
      <w:bookmarkEnd w:id="8419"/>
    </w:p>
    <w:p w:rsidR="0080022B" w:rsidRPr="0080022B" w:rsidRDefault="0080022B" w:rsidP="0080022B">
      <w:r>
        <w:t>siehe createOrUpdateAngebot</w:t>
      </w:r>
    </w:p>
    <w:p w:rsidR="0046627F" w:rsidRDefault="0093684A" w:rsidP="0046627F">
      <w:pPr>
        <w:pStyle w:val="berschrift3"/>
      </w:pPr>
      <w:bookmarkStart w:id="8420" w:name="_Toc499018000"/>
      <w:r>
        <w:t>getParameter</w:t>
      </w:r>
      <w:bookmarkEnd w:id="8420"/>
    </w:p>
    <w:p w:rsidR="0080022B" w:rsidRPr="0080022B" w:rsidRDefault="0080022B" w:rsidP="0080022B">
      <w:r>
        <w:t>siehe createOrUpdateAngebot</w:t>
      </w:r>
    </w:p>
    <w:p w:rsidR="0046627F" w:rsidRDefault="0093684A" w:rsidP="0046627F">
      <w:pPr>
        <w:pStyle w:val="berschrift3"/>
      </w:pPr>
      <w:bookmarkStart w:id="8421" w:name="_Toc499018001"/>
      <w:r>
        <w:t>getUploadDetail</w:t>
      </w:r>
      <w:bookmarkEnd w:id="8421"/>
    </w:p>
    <w:p w:rsidR="0046627F" w:rsidRDefault="0046627F" w:rsidP="0046627F">
      <w:pPr>
        <w:pStyle w:val="berschrift4"/>
      </w:pPr>
      <w:bookmarkStart w:id="8422" w:name="_Toc499018002"/>
      <w:r>
        <w:t>WebService Beschreibung</w:t>
      </w:r>
      <w:bookmarkEnd w:id="8422"/>
    </w:p>
    <w:p w:rsidR="0046627F" w:rsidRDefault="003019B6" w:rsidP="0046627F">
      <w:r>
        <w:t>Diese Methode liefert eine Datei, die vorher mit dem Service createOrUpdateUpload ins System gestellt wurde inklusive aller Zusatzinformationen zur Datei.</w:t>
      </w:r>
    </w:p>
    <w:p w:rsidR="0046627F" w:rsidRDefault="0046627F" w:rsidP="0046627F"/>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3019B6">
        <w:rPr>
          <w:rFonts w:ascii="Consolas" w:hAnsi="Consolas" w:cs="Consolas"/>
          <w:color w:val="000000"/>
          <w:sz w:val="19"/>
          <w:szCs w:val="19"/>
          <w:highlight w:val="white"/>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Liefert ein Upload-Objekt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&lt;/summary&gt;</w:t>
      </w:r>
    </w:p>
    <w:p w:rsidR="0080022B" w:rsidRPr="0080022B"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80022B">
        <w:rPr>
          <w:rFonts w:ascii="Consolas" w:hAnsi="Consolas" w:cs="Consolas"/>
          <w:color w:val="808080"/>
          <w:sz w:val="19"/>
          <w:szCs w:val="19"/>
          <w:highlight w:val="white"/>
          <w:lang w:val="en-US"/>
        </w:rPr>
        <w:t>///</w:t>
      </w:r>
      <w:r w:rsidRPr="0080022B">
        <w:rPr>
          <w:rFonts w:ascii="Consolas" w:hAnsi="Consolas" w:cs="Consolas"/>
          <w:color w:val="008000"/>
          <w:sz w:val="19"/>
          <w:szCs w:val="19"/>
          <w:highlight w:val="white"/>
          <w:lang w:val="en-US"/>
        </w:rPr>
        <w:t xml:space="preserve"> </w:t>
      </w:r>
      <w:r w:rsidRPr="0080022B">
        <w:rPr>
          <w:rFonts w:ascii="Consolas" w:hAnsi="Consolas" w:cs="Consolas"/>
          <w:color w:val="808080"/>
          <w:sz w:val="19"/>
          <w:szCs w:val="19"/>
          <w:highlight w:val="white"/>
          <w:lang w:val="en-US"/>
        </w:rPr>
        <w:t>&lt;param name="input"&gt;</w:t>
      </w:r>
      <w:r w:rsidRPr="0080022B">
        <w:rPr>
          <w:rFonts w:ascii="Consolas" w:hAnsi="Consolas" w:cs="Consolas"/>
          <w:color w:val="008000"/>
          <w:sz w:val="19"/>
          <w:szCs w:val="19"/>
          <w:highlight w:val="white"/>
          <w:lang w:val="en-US"/>
        </w:rPr>
        <w:t>igetUploadDetailDto</w:t>
      </w:r>
      <w:r w:rsidRPr="0080022B">
        <w:rPr>
          <w:rFonts w:ascii="Consolas" w:hAnsi="Consolas" w:cs="Consolas"/>
          <w:color w:val="808080"/>
          <w:sz w:val="19"/>
          <w:szCs w:val="19"/>
          <w:highlight w:val="white"/>
          <w:lang w:val="en-US"/>
        </w:rPr>
        <w:t>&lt;/param&gt;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80022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ogetUploadDetailDto</w:t>
      </w:r>
      <w:r w:rsidRPr="00A7642C">
        <w:rPr>
          <w:rFonts w:ascii="Consolas" w:hAnsi="Consolas" w:cs="Consolas"/>
          <w:color w:val="808080"/>
          <w:sz w:val="19"/>
          <w:szCs w:val="19"/>
          <w:highlight w:val="white"/>
          <w:lang w:val="en-US"/>
        </w:rPr>
        <w:t>&lt;/returns&gt;</w:t>
      </w:r>
    </w:p>
    <w:p w:rsidR="0080022B" w:rsidRPr="00A7642C" w:rsidRDefault="0080022B" w:rsidP="0080022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80022B" w:rsidP="0080022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ogetUploadDetailDto</w:t>
      </w:r>
      <w:r w:rsidRPr="00A7642C">
        <w:rPr>
          <w:rFonts w:ascii="Consolas" w:hAnsi="Consolas" w:cs="Consolas"/>
          <w:color w:val="000000"/>
          <w:sz w:val="19"/>
          <w:szCs w:val="19"/>
          <w:highlight w:val="white"/>
          <w:lang w:val="en-US"/>
        </w:rPr>
        <w:t xml:space="preserve"> getUploadDetail(</w:t>
      </w:r>
      <w:r w:rsidRPr="00A7642C">
        <w:rPr>
          <w:rFonts w:ascii="Consolas" w:hAnsi="Consolas" w:cs="Consolas"/>
          <w:color w:val="2B91AF"/>
          <w:sz w:val="19"/>
          <w:szCs w:val="19"/>
          <w:highlight w:val="white"/>
          <w:lang w:val="en-US"/>
        </w:rPr>
        <w:t>igetUploadDetailDto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423" w:name="_Toc499018003"/>
      <w:r>
        <w:t>Inputstruktur</w:t>
      </w:r>
      <w:bookmarkEnd w:id="84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Required</w:t>
            </w:r>
            <w:r w:rsidRPr="00310E65">
              <w:rPr>
                <w:rFonts w:ascii="Times New Roman" w:hAnsi="Times New Roman"/>
                <w:sz w:val="24"/>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igetUploadDetailDto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310E65" w:rsidRPr="00310E65" w:rsidTr="00310E65">
        <w:tc>
          <w:tcPr>
            <w:tcW w:w="2846"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sysfile </w:t>
            </w:r>
          </w:p>
        </w:tc>
        <w:tc>
          <w:tcPr>
            <w:tcW w:w="1723"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Fileatt Primary Key </w:t>
            </w:r>
          </w:p>
        </w:tc>
        <w:tc>
          <w:tcPr>
            <w:tcW w:w="1181" w:type="dxa"/>
            <w:tcBorders>
              <w:top w:val="single" w:sz="4" w:space="0" w:color="auto"/>
              <w:left w:val="single" w:sz="4" w:space="0" w:color="auto"/>
              <w:bottom w:val="single" w:sz="4" w:space="0" w:color="auto"/>
              <w:right w:val="single" w:sz="4" w:space="0" w:color="auto"/>
            </w:tcBorders>
            <w:hideMark/>
          </w:tcPr>
          <w:p w:rsidR="00310E65" w:rsidRPr="00310E65" w:rsidRDefault="00310E65"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424" w:name="_Toc499018004"/>
      <w:r>
        <w:t>Rückgabestruktur</w:t>
      </w:r>
      <w:bookmarkEnd w:id="842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ogetUploadDetailDto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File Data </w:t>
            </w:r>
          </w:p>
        </w:tc>
      </w:tr>
    </w:tbl>
    <w:p w:rsidR="00310E65" w:rsidRPr="00310E65" w:rsidRDefault="00310E65" w:rsidP="00310E65"/>
    <w:p w:rsidR="0046627F" w:rsidRDefault="0046627F" w:rsidP="0046627F">
      <w:pPr>
        <w:pStyle w:val="berschrift4"/>
      </w:pPr>
      <w:bookmarkStart w:id="8425" w:name="_Toc499018005"/>
      <w:r>
        <w:t>SOAP Beispiel</w:t>
      </w:r>
      <w:bookmarkEnd w:id="8425"/>
    </w:p>
    <w:p w:rsidR="0046627F" w:rsidRDefault="0046627F" w:rsidP="0046627F">
      <w:pPr>
        <w:pStyle w:val="berschrift5"/>
      </w:pPr>
      <w:bookmarkStart w:id="8426" w:name="_Toc499018006"/>
      <w:r>
        <w:t>Request:</w:t>
      </w:r>
      <w:bookmarkEnd w:id="842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427" w:name="_Toc499018007"/>
      <w:r>
        <w:t>Response</w:t>
      </w:r>
      <w:bookmarkEnd w:id="842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8428" w:name="_Toc499018008"/>
      <w:r w:rsidR="0093684A">
        <w:lastRenderedPageBreak/>
        <w:t>listAvailableInsurance</w:t>
      </w:r>
      <w:bookmarkEnd w:id="8428"/>
    </w:p>
    <w:p w:rsidR="0046627F" w:rsidRDefault="0046627F" w:rsidP="0046627F">
      <w:pPr>
        <w:pStyle w:val="berschrift4"/>
      </w:pPr>
      <w:bookmarkStart w:id="8429" w:name="_Toc499018009"/>
      <w:r>
        <w:t>WebService Beschreibung</w:t>
      </w:r>
      <w:bookmarkEnd w:id="8429"/>
    </w:p>
    <w:p w:rsidR="0046627F" w:rsidRDefault="003019B6" w:rsidP="0046627F">
      <w:r>
        <w:t>Diese Methode liefert eine Liste von Versicherungsgesellschaften und Primärschlüssel dazu zurück. Sie kann als SYSVS in allen Datenstrukturen verwendet werden.</w:t>
      </w:r>
    </w:p>
    <w:p w:rsidR="0046627F" w:rsidRDefault="0046627F" w:rsidP="0046627F"/>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aller Versichreungen</w:t>
      </w:r>
    </w:p>
    <w:p w:rsidR="00D31B31" w:rsidRPr="00A7642C"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rPr>
        <w:t>///</w:t>
      </w:r>
      <w:r w:rsidRPr="00A7642C">
        <w:rPr>
          <w:rFonts w:ascii="Consolas" w:hAnsi="Consolas" w:cs="Consolas"/>
          <w:color w:val="008000"/>
          <w:sz w:val="19"/>
          <w:szCs w:val="19"/>
          <w:highlight w:val="white"/>
        </w:rPr>
        <w:t xml:space="preserve"> </w:t>
      </w:r>
      <w:r w:rsidRPr="00A7642C">
        <w:rPr>
          <w:rFonts w:ascii="Consolas" w:hAnsi="Consolas" w:cs="Consolas"/>
          <w:color w:val="808080"/>
          <w:sz w:val="19"/>
          <w:szCs w:val="19"/>
          <w:highlight w:val="white"/>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olistAvailableInsuranceDto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46627F" w:rsidRPr="009C614F" w:rsidRDefault="00D31B31" w:rsidP="00D31B31">
      <w:pPr>
        <w:rPr>
          <w:lang w:val="en-US"/>
        </w:rPr>
      </w:pPr>
      <w:r w:rsidRPr="00D31B31">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Service.DTO.</w:t>
      </w:r>
      <w:r w:rsidRPr="00A7642C">
        <w:rPr>
          <w:rFonts w:ascii="Consolas" w:hAnsi="Consolas" w:cs="Consolas"/>
          <w:color w:val="2B91AF"/>
          <w:sz w:val="19"/>
          <w:szCs w:val="19"/>
          <w:highlight w:val="white"/>
          <w:lang w:val="en-US"/>
        </w:rPr>
        <w:t>olistAvailableInsuranceDto</w:t>
      </w:r>
      <w:r w:rsidRPr="00A7642C">
        <w:rPr>
          <w:rFonts w:ascii="Consolas" w:hAnsi="Consolas" w:cs="Consolas"/>
          <w:color w:val="000000"/>
          <w:sz w:val="19"/>
          <w:szCs w:val="19"/>
          <w:highlight w:val="white"/>
          <w:lang w:val="en-US"/>
        </w:rPr>
        <w:t xml:space="preserve"> listAvailableInsurance();</w:t>
      </w:r>
    </w:p>
    <w:p w:rsidR="0046627F" w:rsidRDefault="0046627F" w:rsidP="0046627F">
      <w:pPr>
        <w:pStyle w:val="berschrift5"/>
      </w:pPr>
      <w:bookmarkStart w:id="8430" w:name="_Toc499018010"/>
      <w:r>
        <w:t>Inputstruktur</w:t>
      </w:r>
      <w:bookmarkEnd w:id="8430"/>
    </w:p>
    <w:p w:rsidR="0046627F" w:rsidRDefault="00310E65" w:rsidP="0046627F">
      <w:pPr>
        <w:pStyle w:val="Text"/>
      </w:pPr>
      <w:r>
        <w:t>Keine Parameter</w:t>
      </w:r>
    </w:p>
    <w:p w:rsidR="0046627F" w:rsidRDefault="0046627F" w:rsidP="0046627F">
      <w:pPr>
        <w:pStyle w:val="berschrift5"/>
      </w:pPr>
      <w:bookmarkStart w:id="8431" w:name="_Toc499018011"/>
      <w:r>
        <w:t>Rückgabestruktur</w:t>
      </w:r>
      <w:bookmarkEnd w:id="843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olistAvailableInsuranceDto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versicherung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InsuranceDto[]</w:t>
            </w: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Array der Versicherungen </w:t>
            </w:r>
          </w:p>
        </w:tc>
      </w:tr>
      <w:tr w:rsidR="00642549" w:rsidRPr="00310E65" w:rsidTr="00310E65">
        <w:tc>
          <w:tcPr>
            <w:tcW w:w="2846"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r w:rsidRPr="00310E65">
              <w:rPr>
                <w:rFonts w:ascii="Consolas" w:hAnsi="Consolas" w:cs="Consolas"/>
                <w:color w:val="2B91AF"/>
                <w:sz w:val="19"/>
                <w:szCs w:val="19"/>
                <w:lang w:eastAsia="de-CH"/>
              </w:rPr>
              <w:t>InsuranceDto</w:t>
            </w:r>
          </w:p>
        </w:tc>
        <w:tc>
          <w:tcPr>
            <w:tcW w:w="1503"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p>
        </w:tc>
      </w:tr>
      <w:tr w:rsidR="00642549" w:rsidRPr="00310E65" w:rsidTr="00310E65">
        <w:tc>
          <w:tcPr>
            <w:tcW w:w="2846"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Name</w:t>
            </w:r>
          </w:p>
        </w:tc>
        <w:tc>
          <w:tcPr>
            <w:tcW w:w="1723"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642549" w:rsidRPr="00310E65" w:rsidRDefault="00642549" w:rsidP="00310E65">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Name der Versicherung</w:t>
            </w:r>
          </w:p>
        </w:tc>
      </w:tr>
    </w:tbl>
    <w:p w:rsidR="00310E65" w:rsidRPr="00310E65" w:rsidRDefault="00310E65" w:rsidP="00310E65"/>
    <w:p w:rsidR="0046627F" w:rsidRDefault="0046627F" w:rsidP="0046627F">
      <w:pPr>
        <w:pStyle w:val="berschrift4"/>
      </w:pPr>
      <w:bookmarkStart w:id="8432" w:name="_Toc499018012"/>
      <w:r>
        <w:t>SOAP Beispiel</w:t>
      </w:r>
      <w:bookmarkEnd w:id="8432"/>
    </w:p>
    <w:p w:rsidR="0046627F" w:rsidRDefault="0046627F" w:rsidP="0046627F">
      <w:pPr>
        <w:pStyle w:val="berschrift5"/>
      </w:pPr>
      <w:bookmarkStart w:id="8433" w:name="_Toc499018013"/>
      <w:r>
        <w:t>Request:</w:t>
      </w:r>
      <w:bookmarkEnd w:id="8433"/>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434" w:name="_Toc499018014"/>
      <w:r>
        <w:t>Response</w:t>
      </w:r>
      <w:bookmarkEnd w:id="8434"/>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435" w:name="_Toc499018015"/>
      <w:r>
        <w:lastRenderedPageBreak/>
        <w:t>listAvailableKundentypen</w:t>
      </w:r>
      <w:bookmarkEnd w:id="8435"/>
    </w:p>
    <w:p w:rsidR="00FB1544" w:rsidRPr="0047601F" w:rsidRDefault="00FB1544" w:rsidP="00FB1544">
      <w:pPr>
        <w:rPr>
          <w:rFonts w:ascii="Courier New" w:hAnsi="Courier New" w:cs="Courier New"/>
          <w:lang w:val="en-US"/>
        </w:rPr>
      </w:pPr>
      <w:r>
        <w:t>siehe createOrUpdateAngebotService</w:t>
      </w:r>
    </w:p>
    <w:p w:rsidR="0046627F" w:rsidRPr="0047601F" w:rsidRDefault="0046627F" w:rsidP="0046627F">
      <w:pPr>
        <w:rPr>
          <w:rFonts w:ascii="Courier New" w:hAnsi="Courier New" w:cs="Courier New"/>
          <w:lang w:val="en-US"/>
        </w:rPr>
      </w:pPr>
    </w:p>
    <w:p w:rsidR="0046627F" w:rsidRDefault="0093684A" w:rsidP="0046627F">
      <w:pPr>
        <w:pStyle w:val="berschrift3"/>
      </w:pPr>
      <w:bookmarkStart w:id="8436" w:name="_Toc499018016"/>
      <w:r>
        <w:t>listAvailableLenker</w:t>
      </w:r>
      <w:bookmarkEnd w:id="8436"/>
    </w:p>
    <w:p w:rsidR="0046627F" w:rsidRDefault="0046627F" w:rsidP="0046627F">
      <w:pPr>
        <w:pStyle w:val="berschrift4"/>
      </w:pPr>
      <w:bookmarkStart w:id="8437" w:name="_Toc499018017"/>
      <w:r>
        <w:t>WebService Beschreibung</w:t>
      </w:r>
      <w:bookmarkEnd w:id="8437"/>
    </w:p>
    <w:p w:rsidR="0046627F" w:rsidRDefault="003019B6" w:rsidP="0046627F">
      <w:r>
        <w:t>Diese Methode liefert zu einem Kontext eine Auswahlliste für mögliche Lenker zurück.</w:t>
      </w:r>
    </w:p>
    <w:p w:rsidR="0046627F" w:rsidRDefault="0046627F" w:rsidP="0046627F"/>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aller Lenker</w:t>
      </w:r>
    </w:p>
    <w:p w:rsidR="00D31B31" w:rsidRPr="00A7642C" w:rsidRDefault="00D31B31" w:rsidP="00D31B31">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w:t>
      </w:r>
      <w:r w:rsidRPr="00D31B31">
        <w:rPr>
          <w:rFonts w:ascii="Consolas" w:hAnsi="Consolas" w:cs="Consolas"/>
          <w:color w:val="808080"/>
          <w:sz w:val="19"/>
          <w:szCs w:val="19"/>
          <w:highlight w:val="white"/>
          <w:lang w:val="en-US"/>
        </w:rPr>
        <w:t>returns&gt;</w:t>
      </w:r>
      <w:r w:rsidRPr="00D31B31">
        <w:rPr>
          <w:rFonts w:ascii="Consolas" w:hAnsi="Consolas" w:cs="Consolas"/>
          <w:color w:val="008000"/>
          <w:sz w:val="19"/>
          <w:szCs w:val="19"/>
          <w:highlight w:val="white"/>
          <w:lang w:val="en-US"/>
        </w:rPr>
        <w:t>olistAvailableLenkerDto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46627F" w:rsidRPr="009C614F" w:rsidRDefault="00D31B31" w:rsidP="00D31B31">
      <w:pPr>
        <w:rPr>
          <w:lang w:val="en-US"/>
        </w:rPr>
      </w:pPr>
      <w:r w:rsidRPr="00D31B3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Service.DTO.</w:t>
      </w:r>
      <w:r>
        <w:rPr>
          <w:rFonts w:ascii="Consolas" w:hAnsi="Consolas" w:cs="Consolas"/>
          <w:color w:val="2B91AF"/>
          <w:sz w:val="19"/>
          <w:szCs w:val="19"/>
          <w:highlight w:val="white"/>
        </w:rPr>
        <w:t>olistAvailableLenkerDto</w:t>
      </w:r>
      <w:r>
        <w:rPr>
          <w:rFonts w:ascii="Consolas" w:hAnsi="Consolas" w:cs="Consolas"/>
          <w:color w:val="000000"/>
          <w:sz w:val="19"/>
          <w:szCs w:val="19"/>
          <w:highlight w:val="white"/>
        </w:rPr>
        <w:t xml:space="preserve"> listAvailableLenker();</w:t>
      </w:r>
    </w:p>
    <w:p w:rsidR="0046627F" w:rsidRDefault="0046627F" w:rsidP="0046627F">
      <w:pPr>
        <w:pStyle w:val="berschrift5"/>
      </w:pPr>
      <w:bookmarkStart w:id="8438" w:name="_Toc499018018"/>
      <w:r>
        <w:t>Inputstruktur</w:t>
      </w:r>
      <w:bookmarkEnd w:id="8438"/>
    </w:p>
    <w:p w:rsidR="0046627F" w:rsidRDefault="00310E65" w:rsidP="0046627F">
      <w:pPr>
        <w:pStyle w:val="Text"/>
      </w:pPr>
      <w:r>
        <w:t>Keine Parameter</w:t>
      </w:r>
    </w:p>
    <w:p w:rsidR="0046627F" w:rsidRDefault="0046627F" w:rsidP="0046627F">
      <w:pPr>
        <w:pStyle w:val="berschrift5"/>
      </w:pPr>
      <w:bookmarkStart w:id="8439" w:name="_Toc499018019"/>
      <w:r>
        <w:t>Rückgabestruktur</w:t>
      </w:r>
      <w:bookmarkEnd w:id="843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Beschreibung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Consolas" w:hAnsi="Consolas" w:cs="Consolas"/>
                <w:color w:val="2B91AF"/>
                <w:sz w:val="19"/>
                <w:szCs w:val="19"/>
                <w:lang w:eastAsia="de-CH"/>
              </w:rPr>
              <w:t xml:space="preserve">olistAvailableLenkerDto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r>
      <w:tr w:rsidR="00642549" w:rsidRPr="00310E6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lenker </w:t>
            </w:r>
          </w:p>
        </w:tc>
        <w:tc>
          <w:tcPr>
            <w:tcW w:w="1723"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310E65" w:rsidRDefault="00642549" w:rsidP="00310E65">
            <w:pPr>
              <w:spacing w:before="100" w:beforeAutospacing="1" w:after="100" w:afterAutospacing="1"/>
              <w:jc w:val="left"/>
              <w:rPr>
                <w:rFonts w:ascii="Times New Roman" w:hAnsi="Times New Roman"/>
                <w:sz w:val="24"/>
              </w:rPr>
            </w:pPr>
            <w:r w:rsidRPr="00310E65">
              <w:rPr>
                <w:rFonts w:asciiTheme="minorHAnsi" w:hAnsiTheme="minorHAnsi"/>
                <w:sz w:val="24"/>
                <w:szCs w:val="22"/>
                <w:lang w:val="de-CH"/>
              </w:rPr>
              <w:t xml:space="preserve">Array von Lenker </w:t>
            </w:r>
          </w:p>
        </w:tc>
      </w:tr>
    </w:tbl>
    <w:p w:rsidR="0046627F" w:rsidRDefault="0046627F" w:rsidP="0046627F">
      <w:pPr>
        <w:pStyle w:val="berschrift4"/>
      </w:pPr>
      <w:bookmarkStart w:id="8440" w:name="_Toc499018020"/>
      <w:r>
        <w:t>SOAP Beispiel</w:t>
      </w:r>
      <w:bookmarkEnd w:id="8440"/>
    </w:p>
    <w:p w:rsidR="0046627F" w:rsidRDefault="0046627F" w:rsidP="0046627F">
      <w:pPr>
        <w:pStyle w:val="berschrift5"/>
      </w:pPr>
      <w:bookmarkStart w:id="8441" w:name="_Toc499018021"/>
      <w:r>
        <w:t>Request:</w:t>
      </w:r>
      <w:bookmarkEnd w:id="8441"/>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442" w:name="_Toc499018022"/>
      <w:r>
        <w:t>Response</w:t>
      </w:r>
      <w:bookmarkEnd w:id="8442"/>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443" w:name="_Toc499018023"/>
      <w:r>
        <w:t>listAvailableNutzungsarten</w:t>
      </w:r>
      <w:bookmarkEnd w:id="8443"/>
    </w:p>
    <w:p w:rsidR="00FB1544" w:rsidRPr="00FB1544" w:rsidRDefault="00FB1544" w:rsidP="00FB1544">
      <w:r>
        <w:t>siehe createOrUpdateAngebotService</w:t>
      </w:r>
    </w:p>
    <w:p w:rsidR="0093684A" w:rsidRPr="0047601F" w:rsidRDefault="0093684A" w:rsidP="0093684A">
      <w:pPr>
        <w:rPr>
          <w:rFonts w:ascii="Courier New" w:hAnsi="Courier New" w:cs="Courier New"/>
          <w:lang w:val="en-US"/>
        </w:rPr>
      </w:pPr>
    </w:p>
    <w:p w:rsidR="0093684A" w:rsidRDefault="0093684A" w:rsidP="0093684A">
      <w:pPr>
        <w:pStyle w:val="berschrift3"/>
      </w:pPr>
      <w:bookmarkStart w:id="8444" w:name="_Toc499018024"/>
      <w:r>
        <w:t>listAvailableObjektarten</w:t>
      </w:r>
      <w:bookmarkEnd w:id="8444"/>
    </w:p>
    <w:p w:rsidR="00D31B31" w:rsidRPr="00D31B31" w:rsidRDefault="00D31B31" w:rsidP="00D31B31">
      <w:r>
        <w:t>siehe createOrUpdateAngebotService</w:t>
      </w:r>
    </w:p>
    <w:p w:rsidR="0093684A" w:rsidRDefault="0093684A" w:rsidP="0093684A">
      <w:pPr>
        <w:pStyle w:val="berschrift3"/>
      </w:pPr>
      <w:bookmarkStart w:id="8445" w:name="_Toc499018025"/>
      <w:r>
        <w:t>listAvaiableObjekttypen</w:t>
      </w:r>
      <w:bookmarkEnd w:id="8445"/>
    </w:p>
    <w:p w:rsidR="00D31B31" w:rsidRPr="00D31B31" w:rsidRDefault="00D31B31" w:rsidP="00D31B31">
      <w:r>
        <w:t>siehe createOrUpdateAngebotService</w:t>
      </w:r>
    </w:p>
    <w:p w:rsidR="0093684A" w:rsidRDefault="0093684A" w:rsidP="0093684A">
      <w:pPr>
        <w:pStyle w:val="berschrift3"/>
      </w:pPr>
      <w:bookmarkStart w:id="8446" w:name="_Toc499018026"/>
      <w:r>
        <w:t>listAvailableProdukte</w:t>
      </w:r>
      <w:bookmarkEnd w:id="8446"/>
    </w:p>
    <w:p w:rsidR="00D31B31" w:rsidRPr="00D31B31" w:rsidRDefault="00D31B31" w:rsidP="00D31B31">
      <w:r>
        <w:t>siehe createOrUpdateAngebotService</w:t>
      </w:r>
    </w:p>
    <w:p w:rsidR="0093684A" w:rsidRDefault="0093684A" w:rsidP="0093684A">
      <w:pPr>
        <w:pStyle w:val="berschrift3"/>
      </w:pPr>
      <w:bookmarkStart w:id="8447" w:name="_Toc499018027"/>
      <w:r>
        <w:t>listAvailableServices</w:t>
      </w:r>
      <w:bookmarkEnd w:id="8447"/>
    </w:p>
    <w:p w:rsidR="00D31B31" w:rsidRPr="00D31B31" w:rsidRDefault="00D31B31" w:rsidP="00D31B31">
      <w:r>
        <w:t>siehe createOrUpdateAngebotService</w:t>
      </w:r>
    </w:p>
    <w:p w:rsidR="0093684A" w:rsidRDefault="0093684A" w:rsidP="0093684A">
      <w:pPr>
        <w:pStyle w:val="berschrift3"/>
      </w:pPr>
      <w:bookmarkStart w:id="8448" w:name="_Toc499018028"/>
      <w:r>
        <w:t>processAntragEinreichung</w:t>
      </w:r>
      <w:bookmarkEnd w:id="8448"/>
    </w:p>
    <w:p w:rsidR="0093684A" w:rsidRDefault="0093684A" w:rsidP="0093684A">
      <w:pPr>
        <w:pStyle w:val="berschrift4"/>
      </w:pPr>
      <w:bookmarkStart w:id="8449" w:name="_Toc499018029"/>
      <w:r>
        <w:t>WebService Beschreibung</w:t>
      </w:r>
      <w:bookmarkEnd w:id="8449"/>
    </w:p>
    <w:p w:rsidR="0093684A" w:rsidRDefault="003019B6" w:rsidP="0093684A">
      <w:r>
        <w:t>Diese Methode reicht den Antrag ein, um einen Vertrag daraus zu erzeugen.</w:t>
      </w:r>
    </w:p>
    <w:p w:rsidR="0093684A" w:rsidRDefault="0093684A" w:rsidP="0093684A"/>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Reicht den Antrag ein, um einen Vertrag zu erzeugen</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w:t>
      </w:r>
      <w:r w:rsidRPr="00D31B31">
        <w:rPr>
          <w:rFonts w:ascii="Consolas" w:hAnsi="Consolas" w:cs="Consolas"/>
          <w:color w:val="008000"/>
          <w:sz w:val="19"/>
          <w:szCs w:val="19"/>
          <w:highlight w:val="white"/>
          <w:lang w:val="en-US"/>
        </w:rPr>
        <w:t>iprocessAntragToVertragDto</w:t>
      </w:r>
      <w:r w:rsidRPr="00D31B31">
        <w:rPr>
          <w:rFonts w:ascii="Consolas" w:hAnsi="Consolas" w:cs="Consolas"/>
          <w:color w:val="808080"/>
          <w:sz w:val="19"/>
          <w:szCs w:val="19"/>
          <w:highlight w:val="white"/>
          <w:lang w:val="en-US"/>
        </w:rPr>
        <w: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Vertrags-Informationen</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D31B31" w:rsidRDefault="00D31B31" w:rsidP="00D31B31">
      <w:pPr>
        <w:autoSpaceDE w:val="0"/>
        <w:autoSpaceDN w:val="0"/>
        <w:adjustRightInd w:val="0"/>
        <w:jc w:val="left"/>
        <w:rPr>
          <w:rFonts w:ascii="Consolas" w:hAnsi="Consolas" w:cs="Consolas"/>
          <w:color w:val="000000"/>
          <w:sz w:val="19"/>
          <w:szCs w:val="19"/>
          <w:highlight w:val="white"/>
        </w:rPr>
      </w:pPr>
      <w:r w:rsidRPr="00D31B3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DTO.</w:t>
      </w:r>
      <w:r>
        <w:rPr>
          <w:rFonts w:ascii="Consolas" w:hAnsi="Consolas" w:cs="Consolas"/>
          <w:color w:val="2B91AF"/>
          <w:sz w:val="19"/>
          <w:szCs w:val="19"/>
          <w:highlight w:val="white"/>
        </w:rPr>
        <w:t>oprocessAntragToVertragDto</w:t>
      </w:r>
      <w:r>
        <w:rPr>
          <w:rFonts w:ascii="Consolas" w:hAnsi="Consolas" w:cs="Consolas"/>
          <w:color w:val="000000"/>
          <w:sz w:val="19"/>
          <w:szCs w:val="19"/>
          <w:highlight w:val="white"/>
        </w:rPr>
        <w:t xml:space="preserve"> processAntragEinreichung(DTO.</w:t>
      </w:r>
      <w:r>
        <w:rPr>
          <w:rFonts w:ascii="Consolas" w:hAnsi="Consolas" w:cs="Consolas"/>
          <w:color w:val="2B91AF"/>
          <w:sz w:val="19"/>
          <w:szCs w:val="19"/>
          <w:highlight w:val="white"/>
        </w:rPr>
        <w:t>iprocessAntragToVertragDto</w:t>
      </w:r>
      <w:r>
        <w:rPr>
          <w:rFonts w:ascii="Consolas" w:hAnsi="Consolas" w:cs="Consolas"/>
          <w:color w:val="000000"/>
          <w:sz w:val="19"/>
          <w:szCs w:val="19"/>
          <w:highlight w:val="white"/>
        </w:rPr>
        <w:t xml:space="preserve"> input);</w:t>
      </w:r>
    </w:p>
    <w:p w:rsidR="0093684A" w:rsidRPr="00D31B31" w:rsidRDefault="0093684A" w:rsidP="0093684A"/>
    <w:p w:rsidR="0093684A" w:rsidRDefault="0093684A" w:rsidP="0093684A">
      <w:pPr>
        <w:pStyle w:val="berschrift5"/>
      </w:pPr>
      <w:bookmarkStart w:id="8450" w:name="_Toc499018030"/>
      <w:r>
        <w:t>Inputstruktur</w:t>
      </w:r>
      <w:bookmarkEnd w:id="845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Required</w:t>
            </w:r>
            <w:r w:rsidRPr="00B93595">
              <w:rPr>
                <w:rFonts w:ascii="Times New Roman" w:hAnsi="Times New Roman"/>
                <w:sz w:val="24"/>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iprocessAntragToVertragDto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Persistenzobjekt 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93684A" w:rsidRDefault="00B93595" w:rsidP="00B93595">
      <w:pPr>
        <w:spacing w:before="100" w:beforeAutospacing="1" w:after="100" w:afterAutospacing="1"/>
        <w:jc w:val="left"/>
      </w:pPr>
      <w:r w:rsidRPr="00B93595">
        <w:rPr>
          <w:rFonts w:ascii="Times New Roman" w:hAnsi="Times New Roman"/>
          <w:sz w:val="24"/>
        </w:rPr>
        <w:t xml:space="preserve">  </w:t>
      </w:r>
    </w:p>
    <w:p w:rsidR="0093684A" w:rsidRDefault="0093684A" w:rsidP="0093684A">
      <w:pPr>
        <w:pStyle w:val="berschrift5"/>
      </w:pPr>
      <w:bookmarkStart w:id="8451" w:name="_Toc499018031"/>
      <w:r>
        <w:t>Rückgabestruktur</w:t>
      </w:r>
      <w:bookmarkEnd w:id="845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oprocessAntragToVertragDto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vertrag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VertragDto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Persistenzobjekt Vertrag (siehe Kapitel 4)</w:t>
            </w:r>
          </w:p>
        </w:tc>
      </w:tr>
    </w:tbl>
    <w:p w:rsidR="00B93595" w:rsidRPr="00B93595" w:rsidRDefault="00B93595" w:rsidP="00B93595"/>
    <w:p w:rsidR="0093684A" w:rsidRDefault="0093684A" w:rsidP="0093684A">
      <w:pPr>
        <w:pStyle w:val="berschrift4"/>
      </w:pPr>
      <w:bookmarkStart w:id="8452" w:name="_Toc499018032"/>
      <w:r>
        <w:t>SOAP Beispiel</w:t>
      </w:r>
      <w:bookmarkEnd w:id="8452"/>
    </w:p>
    <w:p w:rsidR="0093684A" w:rsidRDefault="0093684A" w:rsidP="0093684A">
      <w:pPr>
        <w:pStyle w:val="berschrift5"/>
      </w:pPr>
      <w:bookmarkStart w:id="8453" w:name="_Toc499018033"/>
      <w:r>
        <w:t>Request:</w:t>
      </w:r>
      <w:bookmarkEnd w:id="8453"/>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454" w:name="_Toc499018034"/>
      <w:r>
        <w:t>Response</w:t>
      </w:r>
      <w:bookmarkEnd w:id="8454"/>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46627F" w:rsidRDefault="0093684A" w:rsidP="0046627F">
      <w:pPr>
        <w:pStyle w:val="berschrift3"/>
      </w:pPr>
      <w:bookmarkStart w:id="8455" w:name="_Toc499018035"/>
      <w:r>
        <w:t>processFinVorEinreichung</w:t>
      </w:r>
      <w:bookmarkEnd w:id="8455"/>
    </w:p>
    <w:p w:rsidR="0046627F" w:rsidRDefault="0046627F" w:rsidP="0046627F">
      <w:pPr>
        <w:pStyle w:val="berschrift4"/>
      </w:pPr>
      <w:bookmarkStart w:id="8456" w:name="_Toc499018036"/>
      <w:r>
        <w:t>WebService Beschreibung</w:t>
      </w:r>
      <w:bookmarkEnd w:id="8456"/>
    </w:p>
    <w:p w:rsidR="0046627F" w:rsidRDefault="008D3D4D" w:rsidP="0046627F">
      <w:r>
        <w:t>Diese Methode erlaubt es einen Finanzierungsvorschlag für das Einreichen zu übernehmen, ansonsten verhält sich die Methode wie processAntragEinreichung.</w:t>
      </w:r>
    </w:p>
    <w:p w:rsidR="0046627F" w:rsidRDefault="0046627F" w:rsidP="0046627F"/>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Finanzierungsvorschlag Einreichen</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name="input"&gt;</w:t>
      </w:r>
      <w:r>
        <w:rPr>
          <w:rFonts w:ascii="Consolas" w:hAnsi="Consolas" w:cs="Consolas"/>
          <w:color w:val="008000"/>
          <w:sz w:val="19"/>
          <w:szCs w:val="19"/>
          <w:highlight w:val="white"/>
        </w:rPr>
        <w:t>ifinVorEinreichungDto</w:t>
      </w:r>
      <w:r>
        <w:rPr>
          <w:rFonts w:ascii="Consolas" w:hAnsi="Consolas" w:cs="Consolas"/>
          <w:color w:val="808080"/>
          <w:sz w:val="19"/>
          <w:szCs w:val="19"/>
          <w:highlight w:val="white"/>
        </w:rPr>
        <w:t>&lt;/param&gt;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ofinVorEinreichungDto</w:t>
      </w:r>
      <w:r>
        <w:rPr>
          <w:rFonts w:ascii="Consolas" w:hAnsi="Consolas" w:cs="Consolas"/>
          <w:color w:val="808080"/>
          <w:sz w:val="19"/>
          <w:szCs w:val="19"/>
          <w:highlight w:val="white"/>
        </w:rPr>
        <w:t>&lt;/returns&gt;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ofinVorEinreichungDto</w:t>
      </w:r>
      <w:r>
        <w:rPr>
          <w:rFonts w:ascii="Consolas" w:hAnsi="Consolas" w:cs="Consolas"/>
          <w:color w:val="000000"/>
          <w:sz w:val="19"/>
          <w:szCs w:val="19"/>
          <w:highlight w:val="white"/>
        </w:rPr>
        <w:t xml:space="preserve"> processFinVorEinreichung(</w:t>
      </w:r>
      <w:r>
        <w:rPr>
          <w:rFonts w:ascii="Consolas" w:hAnsi="Consolas" w:cs="Consolas"/>
          <w:color w:val="2B91AF"/>
          <w:sz w:val="19"/>
          <w:szCs w:val="19"/>
          <w:highlight w:val="white"/>
        </w:rPr>
        <w:t>ifinVorEinreichungDto</w:t>
      </w:r>
      <w:r>
        <w:rPr>
          <w:rFonts w:ascii="Consolas" w:hAnsi="Consolas" w:cs="Consolas"/>
          <w:color w:val="000000"/>
          <w:sz w:val="19"/>
          <w:szCs w:val="19"/>
          <w:highlight w:val="white"/>
        </w:rPr>
        <w:t xml:space="preserve"> input);</w:t>
      </w:r>
    </w:p>
    <w:p w:rsidR="0046627F" w:rsidRPr="00D31B31" w:rsidRDefault="0046627F" w:rsidP="0046627F"/>
    <w:p w:rsidR="0046627F" w:rsidRDefault="0046627F" w:rsidP="0046627F">
      <w:pPr>
        <w:pStyle w:val="berschrift5"/>
      </w:pPr>
      <w:bookmarkStart w:id="8457" w:name="_Toc499018037"/>
      <w:r>
        <w:t>Inputstruktur</w:t>
      </w:r>
      <w:bookmarkEnd w:id="845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Required</w:t>
            </w:r>
            <w:r w:rsidRPr="00B93595">
              <w:rPr>
                <w:rFonts w:ascii="Times New Roman" w:hAnsi="Times New Roman"/>
                <w:sz w:val="24"/>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ifinVorEinreichungDto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finanzierungsVariante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gewählte Variante (1,2,3)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458" w:name="_Toc499018038"/>
      <w:r>
        <w:t>Rückgabestruktur</w:t>
      </w:r>
      <w:bookmarkEnd w:id="845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B93595" w:rsidP="00B93595">
            <w:pPr>
              <w:spacing w:before="100" w:beforeAutospacing="1" w:after="100" w:afterAutospacing="1"/>
              <w:jc w:val="left"/>
              <w:rPr>
                <w:rFonts w:ascii="Times New Roman" w:hAnsi="Times New Roman"/>
                <w:sz w:val="24"/>
              </w:rPr>
            </w:pPr>
            <w:r w:rsidRPr="00B93595">
              <w:rPr>
                <w:rFonts w:ascii="Times New Roman" w:hAnsi="Times New Roman"/>
                <w:sz w:val="24"/>
              </w:rPr>
              <w:t xml:space="preserve">  </w:t>
            </w:r>
            <w:r w:rsidR="00642549"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ofinVorEinreichungDto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Frontid des eai results </w:t>
            </w:r>
          </w:p>
        </w:tc>
      </w:tr>
    </w:tbl>
    <w:p w:rsidR="0046627F" w:rsidRDefault="0046627F" w:rsidP="0046627F">
      <w:pPr>
        <w:pStyle w:val="berschrift4"/>
      </w:pPr>
      <w:bookmarkStart w:id="8459" w:name="_Toc499018039"/>
      <w:r>
        <w:t>SOAP Beispiel</w:t>
      </w:r>
      <w:bookmarkEnd w:id="8459"/>
    </w:p>
    <w:p w:rsidR="0046627F" w:rsidRDefault="0046627F" w:rsidP="0046627F">
      <w:pPr>
        <w:pStyle w:val="berschrift5"/>
      </w:pPr>
      <w:bookmarkStart w:id="8460" w:name="_Toc499018040"/>
      <w:r>
        <w:t>Request:</w:t>
      </w:r>
      <w:bookmarkEnd w:id="8460"/>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461" w:name="_Toc499018041"/>
      <w:r>
        <w:t>Response</w:t>
      </w:r>
      <w:bookmarkEnd w:id="8461"/>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462" w:name="_Toc499018042"/>
      <w:r>
        <w:t>risikoSim</w:t>
      </w:r>
      <w:bookmarkEnd w:id="8462"/>
    </w:p>
    <w:p w:rsidR="0093684A" w:rsidRDefault="0093684A" w:rsidP="0093684A">
      <w:pPr>
        <w:pStyle w:val="berschrift4"/>
      </w:pPr>
      <w:bookmarkStart w:id="8463" w:name="_Toc499018043"/>
      <w:r>
        <w:t>WebService Beschreibung</w:t>
      </w:r>
      <w:bookmarkEnd w:id="8463"/>
    </w:p>
    <w:p w:rsidR="0093684A" w:rsidRDefault="008D3D4D" w:rsidP="0093684A">
      <w:r>
        <w:t>Diese Methode erlaubt es die Risikoprüfung für einen Antrag nur zu Simulieren und in der Datenbank abzulegen.</w:t>
      </w:r>
    </w:p>
    <w:p w:rsidR="0093684A" w:rsidRDefault="0093684A" w:rsidP="0093684A"/>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8D3D4D">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Risikoprüfung simulieren</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w:t>
      </w:r>
      <w:r w:rsidRPr="00D31B31">
        <w:rPr>
          <w:rFonts w:ascii="Consolas" w:hAnsi="Consolas" w:cs="Consolas"/>
          <w:color w:val="008000"/>
          <w:sz w:val="19"/>
          <w:szCs w:val="19"/>
          <w:highlight w:val="white"/>
          <w:lang w:val="en-US"/>
        </w:rPr>
        <w:t>irisikoSimDto</w:t>
      </w:r>
      <w:r w:rsidRPr="00D31B31">
        <w:rPr>
          <w:rFonts w:ascii="Consolas" w:hAnsi="Consolas" w:cs="Consolas"/>
          <w:color w:val="808080"/>
          <w:sz w:val="19"/>
          <w:szCs w:val="19"/>
          <w:highlight w:val="white"/>
          <w:lang w:val="en-US"/>
        </w:rPr>
        <w: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orisikoSimDto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orisikoSimDto</w:t>
      </w:r>
      <w:r w:rsidRPr="00D31B31">
        <w:rPr>
          <w:rFonts w:ascii="Consolas" w:hAnsi="Consolas" w:cs="Consolas"/>
          <w:color w:val="000000"/>
          <w:sz w:val="19"/>
          <w:szCs w:val="19"/>
          <w:highlight w:val="white"/>
          <w:lang w:val="en-US"/>
        </w:rPr>
        <w:t xml:space="preserve"> risikoSim(Cic.OpenOne.GateBANKNOW.Service.DTO.</w:t>
      </w:r>
      <w:r w:rsidRPr="00D31B31">
        <w:rPr>
          <w:rFonts w:ascii="Consolas" w:hAnsi="Consolas" w:cs="Consolas"/>
          <w:color w:val="2B91AF"/>
          <w:sz w:val="19"/>
          <w:szCs w:val="19"/>
          <w:highlight w:val="white"/>
          <w:lang w:val="en-US"/>
        </w:rPr>
        <w:t>irisikoSimDto</w:t>
      </w:r>
      <w:r w:rsidRPr="00D31B31">
        <w:rPr>
          <w:rFonts w:ascii="Consolas" w:hAnsi="Consolas" w:cs="Consolas"/>
          <w:color w:val="000000"/>
          <w:sz w:val="19"/>
          <w:szCs w:val="19"/>
          <w:highlight w:val="white"/>
          <w:lang w:val="en-US"/>
        </w:rPr>
        <w:t xml:space="preserve"> input);</w:t>
      </w:r>
    </w:p>
    <w:p w:rsidR="0093684A" w:rsidRPr="009C614F" w:rsidRDefault="0093684A" w:rsidP="0093684A">
      <w:pPr>
        <w:rPr>
          <w:lang w:val="en-US"/>
        </w:rPr>
      </w:pPr>
    </w:p>
    <w:p w:rsidR="0093684A" w:rsidRDefault="0093684A" w:rsidP="0093684A">
      <w:pPr>
        <w:pStyle w:val="berschrift5"/>
      </w:pPr>
      <w:bookmarkStart w:id="8464" w:name="_Toc499018044"/>
      <w:r>
        <w:t>Inputstruktur</w:t>
      </w:r>
      <w:bookmarkEnd w:id="846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lastRenderedPageBreak/>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Required</w:t>
            </w:r>
            <w:r w:rsidRPr="00B93595">
              <w:rPr>
                <w:rFonts w:ascii="Times New Roman" w:hAnsi="Times New Roman"/>
                <w:sz w:val="24"/>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irisikoSimDto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eloutDto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ELOutDto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_Expected Loss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93684A" w:rsidRDefault="00B93595" w:rsidP="00B93595">
      <w:pPr>
        <w:spacing w:before="100" w:beforeAutospacing="1" w:after="100" w:afterAutospacing="1"/>
        <w:jc w:val="left"/>
      </w:pPr>
      <w:r w:rsidRPr="00B93595">
        <w:rPr>
          <w:rFonts w:ascii="Times New Roman" w:hAnsi="Times New Roman"/>
          <w:sz w:val="24"/>
        </w:rPr>
        <w:t xml:space="preserve">  </w:t>
      </w:r>
    </w:p>
    <w:p w:rsidR="0093684A" w:rsidRDefault="0093684A" w:rsidP="0093684A">
      <w:pPr>
        <w:pStyle w:val="berschrift5"/>
      </w:pPr>
      <w:bookmarkStart w:id="8465" w:name="_Toc499018045"/>
      <w:r>
        <w:t>Rückgabestruktur</w:t>
      </w:r>
      <w:bookmarkEnd w:id="846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orisikoSimDto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antrag (siehe Kapitel 4)</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Frontid results </w:t>
            </w:r>
          </w:p>
        </w:tc>
      </w:tr>
    </w:tbl>
    <w:p w:rsidR="00B93595" w:rsidRPr="00B93595" w:rsidRDefault="00B93595" w:rsidP="00B93595"/>
    <w:p w:rsidR="0093684A" w:rsidRDefault="0093684A" w:rsidP="0093684A">
      <w:pPr>
        <w:pStyle w:val="berschrift4"/>
      </w:pPr>
      <w:bookmarkStart w:id="8466" w:name="_Toc499018046"/>
      <w:r>
        <w:t>SOAP Beispiel</w:t>
      </w:r>
      <w:bookmarkEnd w:id="8466"/>
    </w:p>
    <w:p w:rsidR="0093684A" w:rsidRDefault="0093684A" w:rsidP="0093684A">
      <w:pPr>
        <w:pStyle w:val="berschrift5"/>
      </w:pPr>
      <w:bookmarkStart w:id="8467" w:name="_Toc499018047"/>
      <w:r>
        <w:t>Request:</w:t>
      </w:r>
      <w:bookmarkEnd w:id="8467"/>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468" w:name="_Toc499018048"/>
      <w:r>
        <w:t>Response</w:t>
      </w:r>
      <w:bookmarkEnd w:id="8468"/>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469" w:name="_Toc499018049"/>
      <w:r>
        <w:t>saveAntrag</w:t>
      </w:r>
      <w:bookmarkEnd w:id="8469"/>
    </w:p>
    <w:p w:rsidR="0093684A" w:rsidRDefault="0093684A" w:rsidP="0093684A">
      <w:pPr>
        <w:pStyle w:val="berschrift4"/>
      </w:pPr>
      <w:bookmarkStart w:id="8470" w:name="_Toc499018050"/>
      <w:r>
        <w:t>WebService Beschreibung</w:t>
      </w:r>
      <w:bookmarkEnd w:id="8470"/>
    </w:p>
    <w:p w:rsidR="008D3D4D" w:rsidRDefault="008D3D4D" w:rsidP="008D3D4D">
      <w:r>
        <w:t>Diese Methode ändert anhand der übergebenen Daten einen Antrag. Es werden alle Verknüpfungen und abhängigen Daten in der Datenbank abgelegt. Ansonsten funktioniert die Methode wie createOrUpdateAntrag, jedoch kann damit kein neuer Antrag angelegt werden.</w:t>
      </w:r>
    </w:p>
    <w:p w:rsidR="0093684A" w:rsidRDefault="0093684A" w:rsidP="0093684A"/>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Speichert Persistenzobjekt des Antrags</w:t>
      </w:r>
    </w:p>
    <w:p w:rsidR="00D31B31" w:rsidRDefault="00D31B31" w:rsidP="00D31B3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w:t>
      </w:r>
      <w:r w:rsidRPr="00D31B31">
        <w:rPr>
          <w:rFonts w:ascii="Consolas" w:hAnsi="Consolas" w:cs="Consolas"/>
          <w:color w:val="008000"/>
          <w:sz w:val="19"/>
          <w:szCs w:val="19"/>
          <w:highlight w:val="white"/>
          <w:lang w:val="en-US"/>
        </w:rPr>
        <w:t>isaveAntragDto</w:t>
      </w:r>
      <w:r w:rsidRPr="00D31B31">
        <w:rPr>
          <w:rFonts w:ascii="Consolas" w:hAnsi="Consolas" w:cs="Consolas"/>
          <w:color w:val="808080"/>
          <w:sz w:val="19"/>
          <w:szCs w:val="19"/>
          <w:highlight w:val="white"/>
          <w:lang w:val="en-US"/>
        </w:rPr>
        <w: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osaveAntragDto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DTO.</w:t>
      </w:r>
      <w:r w:rsidRPr="00D31B31">
        <w:rPr>
          <w:rFonts w:ascii="Consolas" w:hAnsi="Consolas" w:cs="Consolas"/>
          <w:color w:val="2B91AF"/>
          <w:sz w:val="19"/>
          <w:szCs w:val="19"/>
          <w:highlight w:val="white"/>
          <w:lang w:val="en-US"/>
        </w:rPr>
        <w:t>osaveAntragDto</w:t>
      </w:r>
      <w:r w:rsidRPr="00D31B31">
        <w:rPr>
          <w:rFonts w:ascii="Consolas" w:hAnsi="Consolas" w:cs="Consolas"/>
          <w:color w:val="000000"/>
          <w:sz w:val="19"/>
          <w:szCs w:val="19"/>
          <w:highlight w:val="white"/>
          <w:lang w:val="en-US"/>
        </w:rPr>
        <w:t xml:space="preserve"> saveAntrag(DTO.</w:t>
      </w:r>
      <w:r w:rsidRPr="00D31B31">
        <w:rPr>
          <w:rFonts w:ascii="Consolas" w:hAnsi="Consolas" w:cs="Consolas"/>
          <w:color w:val="2B91AF"/>
          <w:sz w:val="19"/>
          <w:szCs w:val="19"/>
          <w:highlight w:val="white"/>
          <w:lang w:val="en-US"/>
        </w:rPr>
        <w:t>isaveAntragDto</w:t>
      </w:r>
      <w:r w:rsidRPr="00D31B31">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8471" w:name="_Toc499018051"/>
      <w:r>
        <w:t>Inputstruktur</w:t>
      </w:r>
      <w:bookmarkEnd w:id="847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Required</w:t>
            </w:r>
            <w:r w:rsidRPr="00B93595">
              <w:rPr>
                <w:rFonts w:ascii="Times New Roman" w:hAnsi="Times New Roman"/>
                <w:sz w:val="24"/>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isaveAntragDto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r w:rsidR="00B93595" w:rsidRPr="00B93595" w:rsidTr="00B93595">
        <w:tc>
          <w:tcPr>
            <w:tcW w:w="2846"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050305">
              <w:rPr>
                <w:rFonts w:ascii="Consolas" w:hAnsi="Consolas" w:cs="Consolas"/>
                <w:color w:val="2B91AF"/>
                <w:sz w:val="19"/>
                <w:szCs w:val="19"/>
                <w:lang w:eastAsia="de-CH"/>
              </w:rPr>
              <w:t>AntragDto</w:t>
            </w: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Persistenzobjekt 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B93595" w:rsidRPr="00B93595" w:rsidRDefault="00B93595"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93684A" w:rsidRDefault="00B93595" w:rsidP="00B93595">
      <w:pPr>
        <w:spacing w:before="100" w:beforeAutospacing="1" w:after="100" w:afterAutospacing="1"/>
        <w:jc w:val="left"/>
      </w:pPr>
      <w:r w:rsidRPr="00B93595">
        <w:rPr>
          <w:rFonts w:ascii="Times New Roman" w:hAnsi="Times New Roman"/>
          <w:sz w:val="24"/>
        </w:rPr>
        <w:t xml:space="preserve">  </w:t>
      </w:r>
    </w:p>
    <w:p w:rsidR="0093684A" w:rsidRDefault="0093684A" w:rsidP="0093684A">
      <w:pPr>
        <w:pStyle w:val="berschrift5"/>
      </w:pPr>
      <w:bookmarkStart w:id="8472" w:name="_Toc499018052"/>
      <w:r>
        <w:t>Rückgabestruktur</w:t>
      </w:r>
      <w:bookmarkEnd w:id="847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Beschreibung </w:t>
            </w:r>
          </w:p>
        </w:tc>
      </w:tr>
      <w:tr w:rsidR="00642549" w:rsidRPr="00B9359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Consolas" w:hAnsi="Consolas" w:cs="Consolas"/>
                <w:color w:val="2B91AF"/>
                <w:sz w:val="19"/>
                <w:szCs w:val="19"/>
                <w:lang w:eastAsia="de-CH"/>
              </w:rPr>
              <w:t xml:space="preserve">osaveAntragDto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B93595" w:rsidRDefault="00642549" w:rsidP="00B93595">
            <w:pPr>
              <w:spacing w:before="100" w:beforeAutospacing="1" w:after="100" w:afterAutospacing="1"/>
              <w:jc w:val="left"/>
              <w:rPr>
                <w:rFonts w:ascii="Times New Roman" w:hAnsi="Times New Roman"/>
                <w:sz w:val="24"/>
              </w:rPr>
            </w:pPr>
            <w:r w:rsidRPr="00B93595">
              <w:rPr>
                <w:rFonts w:asciiTheme="minorHAnsi" w:hAnsiTheme="minorHAnsi"/>
                <w:sz w:val="24"/>
                <w:szCs w:val="22"/>
                <w:lang w:val="de-CH"/>
              </w:rPr>
              <w:t xml:space="preserve">  </w:t>
            </w:r>
          </w:p>
        </w:tc>
      </w:tr>
    </w:tbl>
    <w:p w:rsidR="0093684A" w:rsidRDefault="0093684A" w:rsidP="0093684A">
      <w:pPr>
        <w:pStyle w:val="berschrift4"/>
      </w:pPr>
      <w:bookmarkStart w:id="8473" w:name="_Toc499018053"/>
      <w:r>
        <w:t>SOAP Beispiel</w:t>
      </w:r>
      <w:bookmarkEnd w:id="8473"/>
    </w:p>
    <w:p w:rsidR="0093684A" w:rsidRDefault="0093684A" w:rsidP="0093684A">
      <w:pPr>
        <w:pStyle w:val="berschrift5"/>
      </w:pPr>
      <w:bookmarkStart w:id="8474" w:name="_Toc499018054"/>
      <w:r>
        <w:t>Request:</w:t>
      </w:r>
      <w:bookmarkEnd w:id="8474"/>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475" w:name="_Toc499018055"/>
      <w:r>
        <w:t>Response</w:t>
      </w:r>
      <w:bookmarkEnd w:id="8475"/>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476" w:name="_Toc499018056"/>
      <w:r>
        <w:lastRenderedPageBreak/>
        <w:t>searchUpload</w:t>
      </w:r>
      <w:bookmarkEnd w:id="8476"/>
    </w:p>
    <w:p w:rsidR="0093684A" w:rsidRDefault="0093684A" w:rsidP="0093684A">
      <w:pPr>
        <w:pStyle w:val="berschrift4"/>
      </w:pPr>
      <w:bookmarkStart w:id="8477" w:name="_Toc499018057"/>
      <w:r>
        <w:t>WebService Beschreibung</w:t>
      </w:r>
      <w:bookmarkEnd w:id="8477"/>
    </w:p>
    <w:p w:rsidR="0093684A" w:rsidRDefault="008D3D4D" w:rsidP="0093684A">
      <w:r>
        <w:t>Diese Methode erlaubt es im Bestand der über die Methode createOrUpdateUpload hochgeladenen Dateien zu suchen, als Ergebenis wird eine Liste der Dateien zurückgeliefert. Um weiter Details zu den einzelnen Dateien abzurufen wird die Methode getUploadDetail verwendet.</w:t>
      </w:r>
    </w:p>
    <w:p w:rsidR="0093684A" w:rsidRDefault="0093684A" w:rsidP="0093684A"/>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8D3D4D">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w:t>
      </w:r>
      <w:r w:rsidRPr="00D31B31">
        <w:rPr>
          <w:rFonts w:ascii="Consolas" w:hAnsi="Consolas" w:cs="Consolas"/>
          <w:color w:val="808080"/>
          <w:sz w:val="19"/>
          <w:szCs w:val="19"/>
          <w:highlight w:val="white"/>
          <w:lang w:val="en-US"/>
        </w:rPr>
        <w:t>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searches for uploaded files</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&lt;returns&gt;&lt;/returns&gt;</w:t>
      </w:r>
    </w:p>
    <w:p w:rsidR="00D31B31" w:rsidRPr="00A7642C"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93684A" w:rsidRPr="009C614F" w:rsidRDefault="00D31B31" w:rsidP="00D31B31">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osearchUploadDto</w:t>
      </w:r>
      <w:r w:rsidRPr="00A7642C">
        <w:rPr>
          <w:rFonts w:ascii="Consolas" w:hAnsi="Consolas" w:cs="Consolas"/>
          <w:color w:val="000000"/>
          <w:sz w:val="19"/>
          <w:szCs w:val="19"/>
          <w:highlight w:val="white"/>
          <w:lang w:val="en-US"/>
        </w:rPr>
        <w:t xml:space="preserve"> searchUpload(</w:t>
      </w:r>
      <w:r w:rsidRPr="00A7642C">
        <w:rPr>
          <w:rFonts w:ascii="Consolas" w:hAnsi="Consolas" w:cs="Consolas"/>
          <w:color w:val="2B91AF"/>
          <w:sz w:val="19"/>
          <w:szCs w:val="19"/>
          <w:highlight w:val="white"/>
          <w:lang w:val="en-US"/>
        </w:rPr>
        <w:t>isearchUploadDto</w:t>
      </w:r>
      <w:r w:rsidRPr="00A7642C">
        <w:rPr>
          <w:rFonts w:ascii="Consolas" w:hAnsi="Consolas" w:cs="Consolas"/>
          <w:color w:val="000000"/>
          <w:sz w:val="19"/>
          <w:szCs w:val="19"/>
          <w:highlight w:val="white"/>
          <w:lang w:val="en-US"/>
        </w:rPr>
        <w:t xml:space="preserve"> input);</w:t>
      </w:r>
    </w:p>
    <w:p w:rsidR="0093684A" w:rsidRDefault="0093684A" w:rsidP="0093684A">
      <w:pPr>
        <w:pStyle w:val="berschrift5"/>
      </w:pPr>
      <w:bookmarkStart w:id="8478" w:name="_Toc499018058"/>
      <w:r>
        <w:t>Inputstruktur</w:t>
      </w:r>
      <w:bookmarkEnd w:id="847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50305" w:rsidRPr="00050305" w:rsidTr="00050305">
        <w:tc>
          <w:tcPr>
            <w:tcW w:w="2846"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Required</w:t>
            </w:r>
            <w:r w:rsidRPr="00050305">
              <w:rPr>
                <w:rFonts w:ascii="Times New Roman" w:hAnsi="Times New Roman"/>
                <w:sz w:val="24"/>
              </w:rPr>
              <w:t xml:space="preserve"> </w:t>
            </w:r>
          </w:p>
        </w:tc>
      </w:tr>
      <w:tr w:rsidR="00050305" w:rsidRPr="00050305" w:rsidTr="00050305">
        <w:tc>
          <w:tcPr>
            <w:tcW w:w="2846"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Consolas" w:hAnsi="Consolas" w:cs="Consolas"/>
                <w:color w:val="2B91AF"/>
                <w:sz w:val="19"/>
                <w:szCs w:val="19"/>
                <w:lang w:eastAsia="de-CH"/>
              </w:rPr>
              <w:t xml:space="preserve">isearchUploadDto </w:t>
            </w:r>
          </w:p>
        </w:tc>
        <w:tc>
          <w:tcPr>
            <w:tcW w:w="150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r>
      <w:tr w:rsidR="00050305" w:rsidRPr="00050305" w:rsidTr="00050305">
        <w:tc>
          <w:tcPr>
            <w:tcW w:w="2846"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iSearchDto </w:t>
            </w:r>
          </w:p>
        </w:tc>
        <w:tc>
          <w:tcPr>
            <w:tcW w:w="1809"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Allgemeines Suchobjekt </w:t>
            </w:r>
          </w:p>
        </w:tc>
        <w:tc>
          <w:tcPr>
            <w:tcW w:w="1181" w:type="dxa"/>
            <w:tcBorders>
              <w:top w:val="single" w:sz="4" w:space="0" w:color="auto"/>
              <w:left w:val="single" w:sz="4" w:space="0" w:color="auto"/>
              <w:bottom w:val="single" w:sz="4" w:space="0" w:color="auto"/>
              <w:right w:val="single" w:sz="4" w:space="0" w:color="auto"/>
            </w:tcBorders>
            <w:hideMark/>
          </w:tcPr>
          <w:p w:rsidR="00050305" w:rsidRPr="00050305" w:rsidRDefault="00050305"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r>
    </w:tbl>
    <w:p w:rsidR="0093684A" w:rsidRDefault="00050305" w:rsidP="0015694B">
      <w:pPr>
        <w:spacing w:before="100" w:beforeAutospacing="1" w:after="100" w:afterAutospacing="1"/>
        <w:jc w:val="left"/>
      </w:pPr>
      <w:r w:rsidRPr="00050305">
        <w:rPr>
          <w:rFonts w:ascii="Times New Roman" w:hAnsi="Times New Roman"/>
          <w:sz w:val="24"/>
        </w:rPr>
        <w:t xml:space="preserve">  </w:t>
      </w:r>
    </w:p>
    <w:p w:rsidR="0093684A" w:rsidRDefault="0093684A" w:rsidP="0093684A">
      <w:pPr>
        <w:pStyle w:val="berschrift5"/>
      </w:pPr>
      <w:bookmarkStart w:id="8479" w:name="_Toc499018059"/>
      <w:r>
        <w:t>Rückgabestruktur</w:t>
      </w:r>
      <w:bookmarkEnd w:id="847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05030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Beschreibung </w:t>
            </w:r>
          </w:p>
        </w:tc>
      </w:tr>
      <w:tr w:rsidR="00642549" w:rsidRPr="0005030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Consolas" w:hAnsi="Consolas" w:cs="Consolas"/>
                <w:color w:val="2B91AF"/>
                <w:sz w:val="19"/>
                <w:szCs w:val="19"/>
                <w:lang w:eastAsia="de-CH"/>
              </w:rPr>
              <w:t xml:space="preserve">osearchUploadDto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r>
      <w:tr w:rsidR="00642549" w:rsidRPr="00050305" w:rsidTr="00642549">
        <w:tc>
          <w:tcPr>
            <w:tcW w:w="2846"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Consolas" w:hAnsi="Consolas" w:cs="Consolas"/>
                <w:color w:val="2B91AF"/>
                <w:sz w:val="19"/>
                <w:szCs w:val="19"/>
                <w:lang w:eastAsia="de-CH"/>
              </w:rPr>
              <w:t>oSearchDto</w:t>
            </w:r>
            <w:r w:rsidRPr="00050305">
              <w:rPr>
                <w:rFonts w:asciiTheme="minorHAnsi" w:hAnsiTheme="minorHAnsi"/>
                <w:sz w:val="24"/>
                <w:szCs w:val="22"/>
                <w:lang w:val="de-CH"/>
              </w:rPr>
              <w:t>&lt;</w:t>
            </w:r>
            <w:r w:rsidRPr="00050305">
              <w:rPr>
                <w:rFonts w:ascii="Consolas" w:hAnsi="Consolas" w:cs="Consolas"/>
                <w:color w:val="2B91AF"/>
                <w:sz w:val="19"/>
                <w:szCs w:val="19"/>
                <w:lang w:eastAsia="de-CH"/>
              </w:rPr>
              <w:t>FileDto</w:t>
            </w:r>
            <w:r w:rsidRPr="00050305">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642549" w:rsidRPr="00050305" w:rsidRDefault="00642549" w:rsidP="00050305">
            <w:pPr>
              <w:spacing w:before="100" w:beforeAutospacing="1" w:after="100" w:afterAutospacing="1"/>
              <w:jc w:val="left"/>
              <w:rPr>
                <w:rFonts w:ascii="Times New Roman" w:hAnsi="Times New Roman"/>
                <w:sz w:val="24"/>
              </w:rPr>
            </w:pPr>
            <w:r w:rsidRPr="00050305">
              <w:rPr>
                <w:rFonts w:asciiTheme="minorHAnsi" w:hAnsiTheme="minorHAnsi"/>
                <w:sz w:val="24"/>
                <w:szCs w:val="22"/>
                <w:lang w:val="de-CH"/>
              </w:rPr>
              <w:t xml:space="preserve">Search Result for Uploads </w:t>
            </w:r>
          </w:p>
        </w:tc>
      </w:tr>
    </w:tbl>
    <w:p w:rsidR="00B93595" w:rsidRPr="00B93595" w:rsidRDefault="00B93595" w:rsidP="00B93595"/>
    <w:p w:rsidR="0093684A" w:rsidRDefault="0093684A" w:rsidP="0093684A">
      <w:pPr>
        <w:pStyle w:val="berschrift4"/>
      </w:pPr>
      <w:bookmarkStart w:id="8480" w:name="_Toc499018060"/>
      <w:r>
        <w:t>SOAP Beispiel</w:t>
      </w:r>
      <w:bookmarkEnd w:id="8480"/>
    </w:p>
    <w:p w:rsidR="0093684A" w:rsidRDefault="0093684A" w:rsidP="0093684A">
      <w:pPr>
        <w:pStyle w:val="berschrift5"/>
      </w:pPr>
      <w:bookmarkStart w:id="8481" w:name="_Toc499018061"/>
      <w:r>
        <w:t>Request:</w:t>
      </w:r>
      <w:bookmarkEnd w:id="8481"/>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482" w:name="_Toc499018062"/>
      <w:r>
        <w:t>Response</w:t>
      </w:r>
      <w:bookmarkEnd w:id="8482"/>
    </w:p>
    <w:p w:rsidR="0093684A" w:rsidRPr="0047601F" w:rsidRDefault="0093684A" w:rsidP="0093684A">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Default="0093684A" w:rsidP="0093684A">
      <w:pPr>
        <w:pStyle w:val="berschrift3"/>
      </w:pPr>
      <w:bookmarkStart w:id="8483" w:name="_Toc499018063"/>
      <w:r>
        <w:t>solveKalkulation</w:t>
      </w:r>
      <w:bookmarkEnd w:id="8483"/>
    </w:p>
    <w:p w:rsidR="00FB1544" w:rsidRPr="00FB1544" w:rsidRDefault="00FB1544" w:rsidP="00FB1544">
      <w:r>
        <w:t>siehe createOrUpdateAngebotService</w:t>
      </w:r>
    </w:p>
    <w:p w:rsidR="0093684A" w:rsidRPr="0047601F" w:rsidRDefault="0093684A" w:rsidP="0093684A">
      <w:pPr>
        <w:rPr>
          <w:rFonts w:ascii="Courier New" w:hAnsi="Courier New" w:cs="Courier New"/>
          <w:lang w:val="en-US"/>
        </w:rPr>
      </w:pPr>
    </w:p>
    <w:p w:rsidR="0093684A" w:rsidRDefault="0093684A" w:rsidP="0093684A">
      <w:pPr>
        <w:pStyle w:val="berschrift3"/>
      </w:pPr>
      <w:bookmarkStart w:id="8484" w:name="_Toc499018064"/>
      <w:r>
        <w:t>solveKalkVarianten</w:t>
      </w:r>
      <w:bookmarkEnd w:id="8484"/>
    </w:p>
    <w:p w:rsidR="0093684A" w:rsidRDefault="0093684A" w:rsidP="0093684A">
      <w:pPr>
        <w:pStyle w:val="berschrift4"/>
      </w:pPr>
      <w:bookmarkStart w:id="8485" w:name="_Toc499018065"/>
      <w:r>
        <w:t>WebService Beschreibung</w:t>
      </w:r>
      <w:bookmarkEnd w:id="8485"/>
    </w:p>
    <w:p w:rsidR="0093684A" w:rsidRDefault="0075131D" w:rsidP="0093684A">
      <w:r>
        <w:t>Mit Hilfe dieser Methode werden zu einem Antrag Vorschlagsvarianten berechnet und zurückgegeben.</w:t>
      </w:r>
    </w:p>
    <w:p w:rsidR="0093684A" w:rsidRDefault="0093684A" w:rsidP="0093684A"/>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75131D">
        <w:rPr>
          <w:rFonts w:ascii="Consolas" w:hAnsi="Consolas" w:cs="Consolas"/>
          <w:color w:val="000000"/>
          <w:sz w:val="19"/>
          <w:szCs w:val="19"/>
          <w:highlight w:val="white"/>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Varianten rechnen</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&lt;/summary&gt;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&lt;param name="input"&gt;</w:t>
      </w:r>
      <w:r w:rsidRPr="00D31B31">
        <w:rPr>
          <w:rFonts w:ascii="Consolas" w:hAnsi="Consolas" w:cs="Consolas"/>
          <w:color w:val="008000"/>
          <w:sz w:val="19"/>
          <w:szCs w:val="19"/>
          <w:highlight w:val="white"/>
          <w:lang w:val="en-US"/>
        </w:rPr>
        <w:t>isolveKalkVariantenDto</w:t>
      </w:r>
      <w:r w:rsidRPr="00D31B31">
        <w:rPr>
          <w:rFonts w:ascii="Consolas" w:hAnsi="Consolas" w:cs="Consolas"/>
          <w:color w:val="808080"/>
          <w:sz w:val="19"/>
          <w:szCs w:val="19"/>
          <w:highlight w:val="white"/>
          <w:lang w:val="en-US"/>
        </w:rPr>
        <w:t>&lt;/param&gt;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808080"/>
          <w:sz w:val="19"/>
          <w:szCs w:val="19"/>
          <w:highlight w:val="white"/>
          <w:lang w:val="en-US"/>
        </w:rPr>
        <w:t>///</w:t>
      </w:r>
      <w:r w:rsidRPr="00D31B31">
        <w:rPr>
          <w:rFonts w:ascii="Consolas" w:hAnsi="Consolas" w:cs="Consolas"/>
          <w:color w:val="008000"/>
          <w:sz w:val="19"/>
          <w:szCs w:val="19"/>
          <w:highlight w:val="white"/>
          <w:lang w:val="en-US"/>
        </w:rPr>
        <w:t xml:space="preserve"> </w:t>
      </w:r>
      <w:r w:rsidRPr="00D31B31">
        <w:rPr>
          <w:rFonts w:ascii="Consolas" w:hAnsi="Consolas" w:cs="Consolas"/>
          <w:color w:val="808080"/>
          <w:sz w:val="19"/>
          <w:szCs w:val="19"/>
          <w:highlight w:val="white"/>
          <w:lang w:val="en-US"/>
        </w:rPr>
        <w:t>&lt;returns&gt;</w:t>
      </w:r>
      <w:r w:rsidRPr="00D31B31">
        <w:rPr>
          <w:rFonts w:ascii="Consolas" w:hAnsi="Consolas" w:cs="Consolas"/>
          <w:color w:val="008000"/>
          <w:sz w:val="19"/>
          <w:szCs w:val="19"/>
          <w:highlight w:val="white"/>
          <w:lang w:val="en-US"/>
        </w:rPr>
        <w:t>osolveKalkVariantenDto</w:t>
      </w:r>
      <w:r w:rsidRPr="00D31B31">
        <w:rPr>
          <w:rFonts w:ascii="Consolas" w:hAnsi="Consolas" w:cs="Consolas"/>
          <w:color w:val="808080"/>
          <w:sz w:val="19"/>
          <w:szCs w:val="19"/>
          <w:highlight w:val="white"/>
          <w:lang w:val="en-US"/>
        </w:rPr>
        <w:t>&lt;/returns&gt;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OperationContract</w:t>
      </w:r>
      <w:r w:rsidRPr="00D31B31">
        <w:rPr>
          <w:rFonts w:ascii="Consolas" w:hAnsi="Consolas" w:cs="Consolas"/>
          <w:color w:val="000000"/>
          <w:sz w:val="19"/>
          <w:szCs w:val="19"/>
          <w:highlight w:val="white"/>
          <w:lang w:val="en-US"/>
        </w:rPr>
        <w:t>]</w:t>
      </w:r>
    </w:p>
    <w:p w:rsidR="00D31B31" w:rsidRPr="00D31B31" w:rsidRDefault="00D31B31" w:rsidP="00D31B31">
      <w:pPr>
        <w:autoSpaceDE w:val="0"/>
        <w:autoSpaceDN w:val="0"/>
        <w:adjustRightInd w:val="0"/>
        <w:jc w:val="left"/>
        <w:rPr>
          <w:rFonts w:ascii="Consolas" w:hAnsi="Consolas" w:cs="Consolas"/>
          <w:color w:val="000000"/>
          <w:sz w:val="19"/>
          <w:szCs w:val="19"/>
          <w:highlight w:val="white"/>
          <w:lang w:val="en-US"/>
        </w:rPr>
      </w:pPr>
      <w:r w:rsidRPr="00D31B31">
        <w:rPr>
          <w:rFonts w:ascii="Consolas" w:hAnsi="Consolas" w:cs="Consolas"/>
          <w:color w:val="000000"/>
          <w:sz w:val="19"/>
          <w:szCs w:val="19"/>
          <w:highlight w:val="white"/>
          <w:lang w:val="en-US"/>
        </w:rPr>
        <w:t xml:space="preserve">        </w:t>
      </w:r>
      <w:r w:rsidRPr="00D31B31">
        <w:rPr>
          <w:rFonts w:ascii="Consolas" w:hAnsi="Consolas" w:cs="Consolas"/>
          <w:color w:val="2B91AF"/>
          <w:sz w:val="19"/>
          <w:szCs w:val="19"/>
          <w:highlight w:val="white"/>
          <w:lang w:val="en-US"/>
        </w:rPr>
        <w:t>osolveKalkVariantenDto</w:t>
      </w:r>
      <w:r w:rsidRPr="00D31B31">
        <w:rPr>
          <w:rFonts w:ascii="Consolas" w:hAnsi="Consolas" w:cs="Consolas"/>
          <w:color w:val="000000"/>
          <w:sz w:val="19"/>
          <w:szCs w:val="19"/>
          <w:highlight w:val="white"/>
          <w:lang w:val="en-US"/>
        </w:rPr>
        <w:t xml:space="preserve"> solveKalkVarianten(</w:t>
      </w:r>
      <w:r w:rsidRPr="00D31B31">
        <w:rPr>
          <w:rFonts w:ascii="Consolas" w:hAnsi="Consolas" w:cs="Consolas"/>
          <w:color w:val="2B91AF"/>
          <w:sz w:val="19"/>
          <w:szCs w:val="19"/>
          <w:highlight w:val="white"/>
          <w:lang w:val="en-US"/>
        </w:rPr>
        <w:t>isolveKalkVariantenDto</w:t>
      </w:r>
      <w:r w:rsidRPr="00D31B31">
        <w:rPr>
          <w:rFonts w:ascii="Consolas" w:hAnsi="Consolas" w:cs="Consolas"/>
          <w:color w:val="000000"/>
          <w:sz w:val="19"/>
          <w:szCs w:val="19"/>
          <w:highlight w:val="white"/>
          <w:lang w:val="en-US"/>
        </w:rPr>
        <w:t xml:space="preserve"> input);</w:t>
      </w:r>
    </w:p>
    <w:p w:rsidR="0093684A" w:rsidRPr="009C614F" w:rsidRDefault="0093684A" w:rsidP="0093684A">
      <w:pPr>
        <w:rPr>
          <w:lang w:val="en-US"/>
        </w:rPr>
      </w:pPr>
    </w:p>
    <w:p w:rsidR="0093684A" w:rsidRDefault="0093684A" w:rsidP="0093684A">
      <w:pPr>
        <w:pStyle w:val="berschrift5"/>
      </w:pPr>
      <w:bookmarkStart w:id="8486" w:name="_Toc499018066"/>
      <w:r>
        <w:t>Inputstruktur</w:t>
      </w:r>
      <w:bookmarkEnd w:id="848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Required</w:t>
            </w:r>
            <w:r w:rsidRPr="0015694B">
              <w:rPr>
                <w:rFonts w:ascii="Times New Roman" w:hAnsi="Times New Roman"/>
                <w:sz w:val="24"/>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isolveKalkVariantenDto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AntragDto</w:t>
            </w: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antrag (siehe Kapitel 4)</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93684A" w:rsidRDefault="0093684A" w:rsidP="0093684A">
      <w:pPr>
        <w:pStyle w:val="Text"/>
      </w:pPr>
    </w:p>
    <w:p w:rsidR="0093684A" w:rsidRDefault="0093684A" w:rsidP="0093684A">
      <w:pPr>
        <w:pStyle w:val="berschrift5"/>
      </w:pPr>
      <w:bookmarkStart w:id="8487" w:name="_Toc499018067"/>
      <w:r>
        <w:t>Rückgabestruktur</w:t>
      </w:r>
      <w:bookmarkEnd w:id="848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642549"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r>
      <w:tr w:rsidR="00642549"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osolveKalkVariantenDto </w:t>
            </w:r>
          </w:p>
        </w:tc>
        <w:tc>
          <w:tcPr>
            <w:tcW w:w="150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642549"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AntragDto </w:t>
            </w:r>
          </w:p>
        </w:tc>
        <w:tc>
          <w:tcPr>
            <w:tcW w:w="1809"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antrag (siehe Kapitel 4)</w:t>
            </w:r>
          </w:p>
        </w:tc>
      </w:tr>
      <w:tr w:rsidR="00642549"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42549" w:rsidRPr="0015694B" w:rsidRDefault="00642549"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Frontid results </w:t>
            </w:r>
          </w:p>
        </w:tc>
      </w:tr>
    </w:tbl>
    <w:p w:rsidR="0015694B" w:rsidRPr="0015694B" w:rsidRDefault="0015694B" w:rsidP="0015694B"/>
    <w:p w:rsidR="0093684A" w:rsidRDefault="0093684A" w:rsidP="0093684A">
      <w:pPr>
        <w:pStyle w:val="berschrift4"/>
      </w:pPr>
      <w:bookmarkStart w:id="8488" w:name="_Toc499018068"/>
      <w:r>
        <w:t>SOAP Beispiel</w:t>
      </w:r>
      <w:bookmarkEnd w:id="8488"/>
    </w:p>
    <w:p w:rsidR="00B93595" w:rsidRPr="00B93595" w:rsidRDefault="00B93595" w:rsidP="00B93595"/>
    <w:p w:rsidR="0093684A" w:rsidRDefault="0093684A" w:rsidP="0093684A">
      <w:pPr>
        <w:pStyle w:val="berschrift5"/>
      </w:pPr>
      <w:bookmarkStart w:id="8489" w:name="_Toc499018069"/>
      <w:r>
        <w:lastRenderedPageBreak/>
        <w:t>Request:</w:t>
      </w:r>
      <w:bookmarkEnd w:id="8489"/>
    </w:p>
    <w:p w:rsidR="0093684A" w:rsidRDefault="0093684A" w:rsidP="0093684A"/>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93684A" w:rsidRPr="006B79C5" w:rsidRDefault="0093684A" w:rsidP="0093684A">
      <w:pPr>
        <w:rPr>
          <w:lang w:val="en-US"/>
        </w:rPr>
      </w:pPr>
    </w:p>
    <w:p w:rsidR="0093684A" w:rsidRDefault="0093684A" w:rsidP="0093684A">
      <w:pPr>
        <w:pStyle w:val="berschrift5"/>
      </w:pPr>
      <w:bookmarkStart w:id="8490" w:name="_Toc499018070"/>
      <w:r>
        <w:t>Response</w:t>
      </w:r>
      <w:bookmarkEnd w:id="8490"/>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93684A" w:rsidRPr="0047601F" w:rsidRDefault="0093684A" w:rsidP="0093684A">
      <w:pPr>
        <w:rPr>
          <w:rFonts w:ascii="Courier New" w:hAnsi="Courier New" w:cs="Courier New"/>
          <w:lang w:val="en-US"/>
        </w:rPr>
      </w:pPr>
      <w:r w:rsidRPr="0047601F">
        <w:rPr>
          <w:rFonts w:ascii="Courier New" w:hAnsi="Courier New" w:cs="Courier New"/>
          <w:lang w:val="en-US"/>
        </w:rPr>
        <w:t>&lt;/soap:Envelope&gt;</w:t>
      </w:r>
    </w:p>
    <w:p w:rsidR="00EF703F" w:rsidRPr="00EF703F" w:rsidRDefault="0046627F" w:rsidP="0046627F">
      <w:r>
        <w:rPr>
          <w:lang w:val="en-US"/>
        </w:rPr>
        <w:br w:type="page"/>
      </w:r>
    </w:p>
    <w:p w:rsidR="00F84EDC" w:rsidRDefault="00F84EDC" w:rsidP="00F84EDC">
      <w:pPr>
        <w:pStyle w:val="berschrift2"/>
      </w:pPr>
      <w:bookmarkStart w:id="8491" w:name="_Toc499018071"/>
      <w:r>
        <w:lastRenderedPageBreak/>
        <w:t>createOrUpdateKundeService</w:t>
      </w:r>
      <w:r w:rsidR="00EF703F">
        <w:t xml:space="preserve"> (EAI und B2B)</w:t>
      </w:r>
      <w:bookmarkEnd w:id="8491"/>
    </w:p>
    <w:p w:rsidR="00EF703F" w:rsidRDefault="00EF703F" w:rsidP="00EF703F">
      <w:r>
        <w:t>Zusammenfassung von Methoden die für den Anlege und Änderungsprozess eines Kunden/Interessenten benötigt werden.</w:t>
      </w:r>
    </w:p>
    <w:p w:rsidR="00AF6FA6" w:rsidRDefault="00AF6FA6" w:rsidP="00AF6FA6">
      <w:pPr>
        <w:pStyle w:val="berschrift3"/>
      </w:pPr>
      <w:bookmarkStart w:id="8492" w:name="_Toc499018072"/>
      <w:r>
        <w:t>createOrUpdateAdresse</w:t>
      </w:r>
      <w:bookmarkEnd w:id="8492"/>
    </w:p>
    <w:p w:rsidR="00AF6FA6" w:rsidRDefault="00AF6FA6" w:rsidP="00AF6FA6">
      <w:pPr>
        <w:pStyle w:val="berschrift4"/>
      </w:pPr>
      <w:bookmarkStart w:id="8493" w:name="_Toc499018073"/>
      <w:r>
        <w:t>WebService Beschreibung</w:t>
      </w:r>
      <w:bookmarkEnd w:id="8493"/>
    </w:p>
    <w:p w:rsidR="00AF6FA6" w:rsidRDefault="00154A93" w:rsidP="00AF6FA6">
      <w:r>
        <w:t>Diese Methode speichert oder erzeugt einen Adressdatensatz am Interessenten. Bei Übergabe keines Primärschlüssels wird ein neuer Datensatz angelegt, bei Übergabe wird einbestehender Datensatz geändert.</w:t>
      </w:r>
    </w:p>
    <w:p w:rsidR="00AF6FA6" w:rsidRDefault="00AF6FA6" w:rsidP="00AF6FA6"/>
    <w:p w:rsidR="00AF6FA6" w:rsidRDefault="00AF6FA6" w:rsidP="00AF6F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F6FA6" w:rsidRDefault="00AF6FA6" w:rsidP="00AF6F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der Adresse des Händlerkunden</w:t>
      </w:r>
    </w:p>
    <w:p w:rsidR="00AF6FA6" w:rsidRPr="00AF6FA6" w:rsidRDefault="00AF6FA6" w:rsidP="00AF6FA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FA6">
        <w:rPr>
          <w:rFonts w:ascii="Consolas" w:hAnsi="Consolas" w:cs="Consolas"/>
          <w:color w:val="808080"/>
          <w:sz w:val="19"/>
          <w:szCs w:val="19"/>
          <w:highlight w:val="white"/>
          <w:lang w:val="en-US"/>
        </w:rPr>
        <w:t>///</w:t>
      </w:r>
      <w:r w:rsidRPr="00AF6FA6">
        <w:rPr>
          <w:rFonts w:ascii="Consolas" w:hAnsi="Consolas" w:cs="Consolas"/>
          <w:color w:val="008000"/>
          <w:sz w:val="19"/>
          <w:szCs w:val="19"/>
          <w:highlight w:val="white"/>
          <w:lang w:val="en-US"/>
        </w:rPr>
        <w:t xml:space="preserve"> </w:t>
      </w:r>
      <w:r w:rsidRPr="00AF6FA6">
        <w:rPr>
          <w:rFonts w:ascii="Consolas" w:hAnsi="Consolas" w:cs="Consolas"/>
          <w:color w:val="808080"/>
          <w:sz w:val="19"/>
          <w:szCs w:val="19"/>
          <w:highlight w:val="white"/>
          <w:lang w:val="en-US"/>
        </w:rPr>
        <w:t>&lt;/summary&gt;</w:t>
      </w:r>
    </w:p>
    <w:p w:rsidR="00AF6FA6" w:rsidRPr="00AF6FA6" w:rsidRDefault="00AF6FA6" w:rsidP="00AF6FA6">
      <w:pPr>
        <w:autoSpaceDE w:val="0"/>
        <w:autoSpaceDN w:val="0"/>
        <w:adjustRightInd w:val="0"/>
        <w:jc w:val="left"/>
        <w:rPr>
          <w:rFonts w:ascii="Consolas" w:hAnsi="Consolas" w:cs="Consolas"/>
          <w:color w:val="000000"/>
          <w:sz w:val="19"/>
          <w:szCs w:val="19"/>
          <w:highlight w:val="white"/>
          <w:lang w:val="en-US"/>
        </w:rPr>
      </w:pPr>
      <w:r w:rsidRPr="00AF6FA6">
        <w:rPr>
          <w:rFonts w:ascii="Consolas" w:hAnsi="Consolas" w:cs="Consolas"/>
          <w:color w:val="000000"/>
          <w:sz w:val="19"/>
          <w:szCs w:val="19"/>
          <w:highlight w:val="white"/>
          <w:lang w:val="en-US"/>
        </w:rPr>
        <w:t xml:space="preserve">        </w:t>
      </w:r>
      <w:r w:rsidRPr="00AF6FA6">
        <w:rPr>
          <w:rFonts w:ascii="Consolas" w:hAnsi="Consolas" w:cs="Consolas"/>
          <w:color w:val="808080"/>
          <w:sz w:val="19"/>
          <w:szCs w:val="19"/>
          <w:highlight w:val="white"/>
          <w:lang w:val="en-US"/>
        </w:rPr>
        <w:t>///</w:t>
      </w:r>
      <w:r w:rsidRPr="00AF6FA6">
        <w:rPr>
          <w:rFonts w:ascii="Consolas" w:hAnsi="Consolas" w:cs="Consolas"/>
          <w:color w:val="008000"/>
          <w:sz w:val="19"/>
          <w:szCs w:val="19"/>
          <w:highlight w:val="white"/>
          <w:lang w:val="en-US"/>
        </w:rPr>
        <w:t xml:space="preserve"> </w:t>
      </w:r>
      <w:r w:rsidRPr="00AF6FA6">
        <w:rPr>
          <w:rFonts w:ascii="Consolas" w:hAnsi="Consolas" w:cs="Consolas"/>
          <w:color w:val="808080"/>
          <w:sz w:val="19"/>
          <w:szCs w:val="19"/>
          <w:highlight w:val="white"/>
          <w:lang w:val="en-US"/>
        </w:rPr>
        <w:t>&lt;param name="input"&gt;</w:t>
      </w:r>
      <w:r w:rsidRPr="00AF6FA6">
        <w:rPr>
          <w:rFonts w:ascii="Consolas" w:hAnsi="Consolas" w:cs="Consolas"/>
          <w:color w:val="008000"/>
          <w:sz w:val="19"/>
          <w:szCs w:val="19"/>
          <w:highlight w:val="white"/>
          <w:lang w:val="en-US"/>
        </w:rPr>
        <w:t>icreateAdresseDto</w:t>
      </w:r>
      <w:r w:rsidRPr="00AF6FA6">
        <w:rPr>
          <w:rFonts w:ascii="Consolas" w:hAnsi="Consolas" w:cs="Consolas"/>
          <w:color w:val="808080"/>
          <w:sz w:val="19"/>
          <w:szCs w:val="19"/>
          <w:highlight w:val="white"/>
          <w:lang w:val="en-US"/>
        </w:rPr>
        <w:t>&lt;/param&gt;</w:t>
      </w:r>
    </w:p>
    <w:p w:rsidR="00AF6FA6" w:rsidRPr="00A7642C" w:rsidRDefault="00AF6FA6" w:rsidP="00AF6FA6">
      <w:pPr>
        <w:autoSpaceDE w:val="0"/>
        <w:autoSpaceDN w:val="0"/>
        <w:adjustRightInd w:val="0"/>
        <w:jc w:val="left"/>
        <w:rPr>
          <w:rFonts w:ascii="Consolas" w:hAnsi="Consolas" w:cs="Consolas"/>
          <w:color w:val="000000"/>
          <w:sz w:val="19"/>
          <w:szCs w:val="19"/>
          <w:highlight w:val="white"/>
          <w:lang w:val="en-US"/>
        </w:rPr>
      </w:pPr>
      <w:r w:rsidRPr="00AF6FA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ocreateAdresseDto</w:t>
      </w:r>
      <w:r w:rsidRPr="00A7642C">
        <w:rPr>
          <w:rFonts w:ascii="Consolas" w:hAnsi="Consolas" w:cs="Consolas"/>
          <w:color w:val="808080"/>
          <w:sz w:val="19"/>
          <w:szCs w:val="19"/>
          <w:highlight w:val="white"/>
          <w:lang w:val="en-US"/>
        </w:rPr>
        <w:t>&lt;/returns&gt;</w:t>
      </w:r>
    </w:p>
    <w:p w:rsidR="00AF6FA6" w:rsidRPr="00A7642C" w:rsidRDefault="00AF6FA6" w:rsidP="00AF6FA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AF6FA6" w:rsidRPr="00AF6FA6" w:rsidRDefault="00AF6FA6" w:rsidP="00AF6FA6">
      <w:pPr>
        <w:rPr>
          <w:lang w:val="en-US"/>
        </w:rPr>
      </w:pPr>
      <w:r w:rsidRPr="00AF6FA6">
        <w:rPr>
          <w:rFonts w:ascii="Consolas" w:hAnsi="Consolas" w:cs="Consolas"/>
          <w:color w:val="000000"/>
          <w:sz w:val="19"/>
          <w:szCs w:val="19"/>
          <w:highlight w:val="white"/>
          <w:lang w:val="en-US"/>
        </w:rPr>
        <w:t xml:space="preserve">        </w:t>
      </w:r>
      <w:r w:rsidRPr="00AF6FA6">
        <w:rPr>
          <w:rFonts w:ascii="Consolas" w:hAnsi="Consolas" w:cs="Consolas"/>
          <w:color w:val="2B91AF"/>
          <w:sz w:val="19"/>
          <w:szCs w:val="19"/>
          <w:highlight w:val="white"/>
          <w:lang w:val="en-US"/>
        </w:rPr>
        <w:t>ocreateAdresseDto</w:t>
      </w:r>
      <w:r w:rsidRPr="00AF6FA6">
        <w:rPr>
          <w:rFonts w:ascii="Consolas" w:hAnsi="Consolas" w:cs="Consolas"/>
          <w:color w:val="000000"/>
          <w:sz w:val="19"/>
          <w:szCs w:val="19"/>
          <w:highlight w:val="white"/>
          <w:lang w:val="en-US"/>
        </w:rPr>
        <w:t xml:space="preserve"> createOrUpdateAdresse(DTO.</w:t>
      </w:r>
      <w:r w:rsidRPr="00AF6FA6">
        <w:rPr>
          <w:rFonts w:ascii="Consolas" w:hAnsi="Consolas" w:cs="Consolas"/>
          <w:color w:val="2B91AF"/>
          <w:sz w:val="19"/>
          <w:szCs w:val="19"/>
          <w:highlight w:val="white"/>
          <w:lang w:val="en-US"/>
        </w:rPr>
        <w:t>icreateAdresseDto</w:t>
      </w:r>
      <w:r w:rsidRPr="00AF6FA6">
        <w:rPr>
          <w:rFonts w:ascii="Consolas" w:hAnsi="Consolas" w:cs="Consolas"/>
          <w:color w:val="000000"/>
          <w:sz w:val="19"/>
          <w:szCs w:val="19"/>
          <w:highlight w:val="white"/>
          <w:lang w:val="en-US"/>
        </w:rPr>
        <w:t xml:space="preserve"> input);</w:t>
      </w:r>
    </w:p>
    <w:p w:rsidR="00AF6FA6" w:rsidRDefault="00AF6FA6" w:rsidP="00AF6FA6">
      <w:pPr>
        <w:pStyle w:val="berschrift5"/>
      </w:pPr>
      <w:bookmarkStart w:id="8494" w:name="_Toc499018074"/>
      <w:r>
        <w:t>Inputstruktur</w:t>
      </w:r>
      <w:bookmarkEnd w:id="8494"/>
    </w:p>
    <w:tbl>
      <w:tblPr>
        <w:tblW w:w="93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83"/>
        <w:gridCol w:w="1607"/>
        <w:gridCol w:w="71"/>
        <w:gridCol w:w="1696"/>
        <w:gridCol w:w="75"/>
        <w:gridCol w:w="2077"/>
        <w:gridCol w:w="1087"/>
      </w:tblGrid>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678"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69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2152"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icreateAdresseDto </w:t>
            </w:r>
          </w:p>
        </w:tc>
        <w:tc>
          <w:tcPr>
            <w:tcW w:w="1678"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9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2152"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78"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Adresse </w:t>
            </w:r>
          </w:p>
        </w:tc>
        <w:tc>
          <w:tcPr>
            <w:tcW w:w="169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AdresseDto </w:t>
            </w:r>
          </w:p>
        </w:tc>
        <w:tc>
          <w:tcPr>
            <w:tcW w:w="2152" w:type="dxa"/>
            <w:gridSpan w:val="2"/>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AdressenDto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AdresseDto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anrede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Anrede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anredeCode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Anrede (Lookup und Übersetzung)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gebdatum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Geburtsdatum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Hausnummer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landBezeichnung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Land-Bezeichnung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langBezeichnung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Sprache-Bezeichnung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Ort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Postleitzahl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staatBezeichnung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Staat-Bezeichnung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Strasse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sysadresse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sysctlang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Korrespondenzsprache (wenn abweichend)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sysland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Land (Schweiz, Deutschland …)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sysperson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FKEY zur Person/Interessent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sysstaat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Korrespondenzadresse Kanton (AA .. ZH)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titel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Titel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titelCode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zum Titel (Lookup und Übersetzung)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78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60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vorname </w:t>
            </w:r>
          </w:p>
        </w:tc>
        <w:tc>
          <w:tcPr>
            <w:tcW w:w="1842" w:type="dxa"/>
            <w:gridSpan w:val="3"/>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207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Vorname </w:t>
            </w:r>
          </w:p>
        </w:tc>
        <w:tc>
          <w:tcPr>
            <w:tcW w:w="1087"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AF6FA6" w:rsidRDefault="00AF6FA6" w:rsidP="00AF6FA6">
      <w:pPr>
        <w:pStyle w:val="Text"/>
      </w:pPr>
    </w:p>
    <w:p w:rsidR="00AF6FA6" w:rsidRDefault="00AF6FA6" w:rsidP="00AF6FA6">
      <w:pPr>
        <w:pStyle w:val="berschrift5"/>
      </w:pPr>
      <w:bookmarkStart w:id="8495" w:name="_Toc499018075"/>
      <w:r>
        <w:t>Rückgabestruktur</w:t>
      </w:r>
      <w:bookmarkEnd w:id="84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ocreateAdresseDto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adresse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AdresseDto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Persistenzobjekt Adresse </w:t>
            </w:r>
            <w:r>
              <w:rPr>
                <w:rFonts w:asciiTheme="minorHAnsi" w:hAnsiTheme="minorHAnsi"/>
                <w:sz w:val="24"/>
                <w:szCs w:val="22"/>
                <w:lang w:val="de-CH"/>
              </w:rPr>
              <w:t>siehe Inputstruktur</w:t>
            </w:r>
          </w:p>
        </w:tc>
      </w:tr>
    </w:tbl>
    <w:p w:rsidR="00AF6FA6" w:rsidRDefault="00AF6FA6" w:rsidP="00AF6FA6">
      <w:pPr>
        <w:pStyle w:val="berschrift4"/>
      </w:pPr>
      <w:bookmarkStart w:id="8496" w:name="_Toc499018076"/>
      <w:r>
        <w:t>SOAP Beispiel</w:t>
      </w:r>
      <w:bookmarkEnd w:id="8496"/>
    </w:p>
    <w:p w:rsidR="00AF6FA6" w:rsidRDefault="00AF6FA6" w:rsidP="00AF6FA6">
      <w:pPr>
        <w:pStyle w:val="berschrift5"/>
      </w:pPr>
      <w:bookmarkStart w:id="8497" w:name="_Toc499018077"/>
      <w:r>
        <w:t>Request:</w:t>
      </w:r>
      <w:bookmarkEnd w:id="8497"/>
    </w:p>
    <w:p w:rsidR="00AF6FA6" w:rsidRDefault="00AF6FA6" w:rsidP="00AF6FA6"/>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Pr="006B79C5" w:rsidRDefault="00AF6FA6" w:rsidP="00AF6FA6">
      <w:pPr>
        <w:rPr>
          <w:lang w:val="en-US"/>
        </w:rPr>
      </w:pPr>
    </w:p>
    <w:p w:rsidR="00AF6FA6" w:rsidRDefault="00AF6FA6" w:rsidP="00AF6FA6">
      <w:pPr>
        <w:pStyle w:val="berschrift5"/>
      </w:pPr>
      <w:bookmarkStart w:id="8498" w:name="_Toc499018078"/>
      <w:r>
        <w:lastRenderedPageBreak/>
        <w:t>Response</w:t>
      </w:r>
      <w:bookmarkEnd w:id="8498"/>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Default="00AF6FA6" w:rsidP="00AF6FA6">
      <w:pPr>
        <w:pStyle w:val="berschrift3"/>
      </w:pPr>
      <w:bookmarkStart w:id="8499" w:name="_Toc499018079"/>
      <w:r>
        <w:t>createOrUpdateKonto</w:t>
      </w:r>
      <w:bookmarkEnd w:id="8499"/>
    </w:p>
    <w:p w:rsidR="00AF6FA6" w:rsidRDefault="00AF6FA6" w:rsidP="00AF6FA6">
      <w:pPr>
        <w:pStyle w:val="berschrift4"/>
      </w:pPr>
      <w:bookmarkStart w:id="8500" w:name="_Toc499018080"/>
      <w:r>
        <w:t>WebService Beschreibung</w:t>
      </w:r>
      <w:bookmarkEnd w:id="8500"/>
    </w:p>
    <w:p w:rsidR="00AF6FA6" w:rsidRDefault="00154A93" w:rsidP="00AF6FA6">
      <w:r>
        <w:t>Diese Methode speichert das übergeben Konto bei Interessenten oder modifiziert eine bestehende Kontoverbindung. Bei Übergabe eines Primärschlüssels wird ein bestehender Datensatz modifiziert.</w:t>
      </w:r>
    </w:p>
    <w:p w:rsidR="00AF6FA6" w:rsidRDefault="00AF6FA6" w:rsidP="00AF6FA6"/>
    <w:p w:rsidR="00AF6FA6" w:rsidRDefault="00AF6FA6" w:rsidP="00AF6F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AF6FA6" w:rsidRDefault="00AF6FA6" w:rsidP="00AF6F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der Kontverbindung des Händlerkunden</w:t>
      </w:r>
    </w:p>
    <w:p w:rsidR="00AF6FA6" w:rsidRPr="00AF6FA6" w:rsidRDefault="00AF6FA6" w:rsidP="00AF6FA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FA6">
        <w:rPr>
          <w:rFonts w:ascii="Consolas" w:hAnsi="Consolas" w:cs="Consolas"/>
          <w:color w:val="808080"/>
          <w:sz w:val="19"/>
          <w:szCs w:val="19"/>
          <w:highlight w:val="white"/>
          <w:lang w:val="en-US"/>
        </w:rPr>
        <w:t>///</w:t>
      </w:r>
      <w:r w:rsidRPr="00AF6FA6">
        <w:rPr>
          <w:rFonts w:ascii="Consolas" w:hAnsi="Consolas" w:cs="Consolas"/>
          <w:color w:val="008000"/>
          <w:sz w:val="19"/>
          <w:szCs w:val="19"/>
          <w:highlight w:val="white"/>
          <w:lang w:val="en-US"/>
        </w:rPr>
        <w:t xml:space="preserve"> </w:t>
      </w:r>
      <w:r w:rsidRPr="00AF6FA6">
        <w:rPr>
          <w:rFonts w:ascii="Consolas" w:hAnsi="Consolas" w:cs="Consolas"/>
          <w:color w:val="808080"/>
          <w:sz w:val="19"/>
          <w:szCs w:val="19"/>
          <w:highlight w:val="white"/>
          <w:lang w:val="en-US"/>
        </w:rPr>
        <w:t>&lt;/summary&gt;</w:t>
      </w:r>
    </w:p>
    <w:p w:rsidR="00AF6FA6" w:rsidRPr="00AF6FA6" w:rsidRDefault="00AF6FA6" w:rsidP="00AF6FA6">
      <w:pPr>
        <w:autoSpaceDE w:val="0"/>
        <w:autoSpaceDN w:val="0"/>
        <w:adjustRightInd w:val="0"/>
        <w:jc w:val="left"/>
        <w:rPr>
          <w:rFonts w:ascii="Consolas" w:hAnsi="Consolas" w:cs="Consolas"/>
          <w:color w:val="000000"/>
          <w:sz w:val="19"/>
          <w:szCs w:val="19"/>
          <w:highlight w:val="white"/>
          <w:lang w:val="en-US"/>
        </w:rPr>
      </w:pPr>
      <w:r w:rsidRPr="00AF6FA6">
        <w:rPr>
          <w:rFonts w:ascii="Consolas" w:hAnsi="Consolas" w:cs="Consolas"/>
          <w:color w:val="000000"/>
          <w:sz w:val="19"/>
          <w:szCs w:val="19"/>
          <w:highlight w:val="white"/>
          <w:lang w:val="en-US"/>
        </w:rPr>
        <w:t xml:space="preserve">        </w:t>
      </w:r>
      <w:r w:rsidRPr="00AF6FA6">
        <w:rPr>
          <w:rFonts w:ascii="Consolas" w:hAnsi="Consolas" w:cs="Consolas"/>
          <w:color w:val="808080"/>
          <w:sz w:val="19"/>
          <w:szCs w:val="19"/>
          <w:highlight w:val="white"/>
          <w:lang w:val="en-US"/>
        </w:rPr>
        <w:t>///</w:t>
      </w:r>
      <w:r w:rsidRPr="00AF6FA6">
        <w:rPr>
          <w:rFonts w:ascii="Consolas" w:hAnsi="Consolas" w:cs="Consolas"/>
          <w:color w:val="008000"/>
          <w:sz w:val="19"/>
          <w:szCs w:val="19"/>
          <w:highlight w:val="white"/>
          <w:lang w:val="en-US"/>
        </w:rPr>
        <w:t xml:space="preserve"> </w:t>
      </w:r>
      <w:r w:rsidRPr="00AF6FA6">
        <w:rPr>
          <w:rFonts w:ascii="Consolas" w:hAnsi="Consolas" w:cs="Consolas"/>
          <w:color w:val="808080"/>
          <w:sz w:val="19"/>
          <w:szCs w:val="19"/>
          <w:highlight w:val="white"/>
          <w:lang w:val="en-US"/>
        </w:rPr>
        <w:t>&lt;param name="input"&gt;</w:t>
      </w:r>
      <w:r w:rsidRPr="00AF6FA6">
        <w:rPr>
          <w:rFonts w:ascii="Consolas" w:hAnsi="Consolas" w:cs="Consolas"/>
          <w:color w:val="008000"/>
          <w:sz w:val="19"/>
          <w:szCs w:val="19"/>
          <w:highlight w:val="white"/>
          <w:lang w:val="en-US"/>
        </w:rPr>
        <w:t>icreateKontoDto</w:t>
      </w:r>
      <w:r w:rsidRPr="00AF6FA6">
        <w:rPr>
          <w:rFonts w:ascii="Consolas" w:hAnsi="Consolas" w:cs="Consolas"/>
          <w:color w:val="808080"/>
          <w:sz w:val="19"/>
          <w:szCs w:val="19"/>
          <w:highlight w:val="white"/>
          <w:lang w:val="en-US"/>
        </w:rPr>
        <w:t>&lt;/param&gt;</w:t>
      </w:r>
    </w:p>
    <w:p w:rsidR="00AF6FA6" w:rsidRPr="00A7642C" w:rsidRDefault="00AF6FA6" w:rsidP="00AF6FA6">
      <w:pPr>
        <w:autoSpaceDE w:val="0"/>
        <w:autoSpaceDN w:val="0"/>
        <w:adjustRightInd w:val="0"/>
        <w:jc w:val="left"/>
        <w:rPr>
          <w:rFonts w:ascii="Consolas" w:hAnsi="Consolas" w:cs="Consolas"/>
          <w:color w:val="000000"/>
          <w:sz w:val="19"/>
          <w:szCs w:val="19"/>
          <w:highlight w:val="white"/>
          <w:lang w:val="en-US"/>
        </w:rPr>
      </w:pPr>
      <w:r w:rsidRPr="00AF6FA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ocreateKontoDto</w:t>
      </w:r>
      <w:r w:rsidRPr="00A7642C">
        <w:rPr>
          <w:rFonts w:ascii="Consolas" w:hAnsi="Consolas" w:cs="Consolas"/>
          <w:color w:val="808080"/>
          <w:sz w:val="19"/>
          <w:szCs w:val="19"/>
          <w:highlight w:val="white"/>
          <w:lang w:val="en-US"/>
        </w:rPr>
        <w:t>&lt;/returns&gt;</w:t>
      </w:r>
    </w:p>
    <w:p w:rsidR="00AF6FA6" w:rsidRPr="00A7642C" w:rsidRDefault="00AF6FA6" w:rsidP="00AF6FA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AF6FA6" w:rsidRPr="00AF6FA6" w:rsidRDefault="00AF6FA6" w:rsidP="00AF6FA6">
      <w:pPr>
        <w:rPr>
          <w:lang w:val="en-US"/>
        </w:rPr>
      </w:pPr>
      <w:r w:rsidRPr="00AF6FA6">
        <w:rPr>
          <w:rFonts w:ascii="Consolas" w:hAnsi="Consolas" w:cs="Consolas"/>
          <w:color w:val="000000"/>
          <w:sz w:val="19"/>
          <w:szCs w:val="19"/>
          <w:highlight w:val="white"/>
          <w:lang w:val="en-US"/>
        </w:rPr>
        <w:t xml:space="preserve">        </w:t>
      </w:r>
      <w:r w:rsidRPr="00AF6FA6">
        <w:rPr>
          <w:rFonts w:ascii="Consolas" w:hAnsi="Consolas" w:cs="Consolas"/>
          <w:color w:val="2B91AF"/>
          <w:sz w:val="19"/>
          <w:szCs w:val="19"/>
          <w:highlight w:val="white"/>
          <w:lang w:val="en-US"/>
        </w:rPr>
        <w:t>ocreateKontoDto</w:t>
      </w:r>
      <w:r w:rsidRPr="00AF6FA6">
        <w:rPr>
          <w:rFonts w:ascii="Consolas" w:hAnsi="Consolas" w:cs="Consolas"/>
          <w:color w:val="000000"/>
          <w:sz w:val="19"/>
          <w:szCs w:val="19"/>
          <w:highlight w:val="white"/>
          <w:lang w:val="en-US"/>
        </w:rPr>
        <w:t xml:space="preserve"> createOrUpdateKonto(DTO.</w:t>
      </w:r>
      <w:r w:rsidRPr="00AF6FA6">
        <w:rPr>
          <w:rFonts w:ascii="Consolas" w:hAnsi="Consolas" w:cs="Consolas"/>
          <w:color w:val="2B91AF"/>
          <w:sz w:val="19"/>
          <w:szCs w:val="19"/>
          <w:highlight w:val="white"/>
          <w:lang w:val="en-US"/>
        </w:rPr>
        <w:t>icreateKontoDto</w:t>
      </w:r>
      <w:r w:rsidRPr="00AF6FA6">
        <w:rPr>
          <w:rFonts w:ascii="Consolas" w:hAnsi="Consolas" w:cs="Consolas"/>
          <w:color w:val="000000"/>
          <w:sz w:val="19"/>
          <w:szCs w:val="19"/>
          <w:highlight w:val="white"/>
          <w:lang w:val="en-US"/>
        </w:rPr>
        <w:t xml:space="preserve"> input);</w:t>
      </w:r>
    </w:p>
    <w:p w:rsidR="00AF6FA6" w:rsidRDefault="00AF6FA6" w:rsidP="00AF6FA6">
      <w:pPr>
        <w:pStyle w:val="berschrift5"/>
      </w:pPr>
      <w:bookmarkStart w:id="8501" w:name="_Toc499018081"/>
      <w:r>
        <w:t>Inputstruktur</w:t>
      </w:r>
      <w:bookmarkEnd w:id="850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icreateKontoDto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KontoDto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KontoDto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KontoDto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blz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Clearingnummer / BLZ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iban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Iban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kontoBezeichnung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Konto-Bezeichnung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kontonr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Kontonummer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rang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Rang (Komptabilität zu rangbasiertem Backoffice System)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sysblz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Kontoführende Bank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syskonto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sysperson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FKEY zur Person/Interessent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AF6FA6" w:rsidRDefault="00AF6FA6" w:rsidP="00AF6FA6">
      <w:pPr>
        <w:pStyle w:val="Text"/>
      </w:pPr>
    </w:p>
    <w:p w:rsidR="00AF6FA6" w:rsidRDefault="00AF6FA6" w:rsidP="00AF6FA6">
      <w:pPr>
        <w:pStyle w:val="berschrift5"/>
      </w:pPr>
      <w:bookmarkStart w:id="8502" w:name="_Toc499018082"/>
      <w:r>
        <w:t>Rückgabestruktur</w:t>
      </w:r>
      <w:bookmarkEnd w:id="850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ocreateKontoDto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konto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KontoDto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Persistenzobjekt Konto</w:t>
            </w:r>
            <w:r>
              <w:rPr>
                <w:rFonts w:asciiTheme="minorHAnsi" w:hAnsiTheme="minorHAnsi"/>
                <w:sz w:val="24"/>
                <w:szCs w:val="22"/>
                <w:lang w:val="de-CH"/>
              </w:rPr>
              <w:t xml:space="preserve"> siehe Inputstruktur</w:t>
            </w:r>
            <w:r w:rsidRPr="0069477F">
              <w:rPr>
                <w:rFonts w:asciiTheme="minorHAnsi" w:hAnsiTheme="minorHAnsi"/>
                <w:sz w:val="24"/>
                <w:szCs w:val="22"/>
                <w:lang w:val="de-CH"/>
              </w:rPr>
              <w:t xml:space="preserve"> </w:t>
            </w:r>
          </w:p>
        </w:tc>
      </w:tr>
    </w:tbl>
    <w:p w:rsidR="00AF6FA6" w:rsidRDefault="00AF6FA6" w:rsidP="00AF6FA6">
      <w:pPr>
        <w:pStyle w:val="berschrift4"/>
      </w:pPr>
      <w:bookmarkStart w:id="8503" w:name="_Toc499018083"/>
      <w:r>
        <w:t>SOAP Beispiel</w:t>
      </w:r>
      <w:bookmarkEnd w:id="8503"/>
    </w:p>
    <w:p w:rsidR="00AF6FA6" w:rsidRDefault="00AF6FA6" w:rsidP="00AF6FA6">
      <w:pPr>
        <w:pStyle w:val="berschrift5"/>
      </w:pPr>
      <w:bookmarkStart w:id="8504" w:name="_Toc499018084"/>
      <w:r>
        <w:t>Request:</w:t>
      </w:r>
      <w:bookmarkEnd w:id="8504"/>
    </w:p>
    <w:p w:rsidR="00AF6FA6" w:rsidRDefault="00AF6FA6" w:rsidP="00AF6FA6"/>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Pr="006B79C5" w:rsidRDefault="00AF6FA6" w:rsidP="00AF6FA6">
      <w:pPr>
        <w:rPr>
          <w:lang w:val="en-US"/>
        </w:rPr>
      </w:pPr>
    </w:p>
    <w:p w:rsidR="00AF6FA6" w:rsidRDefault="00AF6FA6" w:rsidP="00AF6FA6">
      <w:pPr>
        <w:pStyle w:val="berschrift5"/>
      </w:pPr>
      <w:bookmarkStart w:id="8505" w:name="_Toc499018085"/>
      <w:r>
        <w:t>Response</w:t>
      </w:r>
      <w:bookmarkEnd w:id="8505"/>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Default="00B25016" w:rsidP="00AF6FA6">
      <w:pPr>
        <w:pStyle w:val="berschrift3"/>
      </w:pPr>
      <w:bookmarkStart w:id="8506" w:name="_Toc499018086"/>
      <w:r>
        <w:t>createOrUpdateKunde</w:t>
      </w:r>
      <w:bookmarkEnd w:id="8506"/>
    </w:p>
    <w:p w:rsidR="00AF6FA6" w:rsidRDefault="00AF6FA6" w:rsidP="00AF6FA6">
      <w:pPr>
        <w:pStyle w:val="berschrift4"/>
      </w:pPr>
      <w:bookmarkStart w:id="8507" w:name="_Toc499018087"/>
      <w:r>
        <w:t>WebService Beschreibung</w:t>
      </w:r>
      <w:bookmarkEnd w:id="8507"/>
    </w:p>
    <w:p w:rsidR="00AF6FA6" w:rsidRDefault="00154A93" w:rsidP="00AF6FA6">
      <w:r>
        <w:t>Diese Methode wird zum Anlegen oder Ändern von Interessenten verwendet. Das übergebene Objekte wird dazu in der Datenbank inklusive aller abhängigen Tabellen abgelegt. Bei Übergabe eines Primärschlüssel wird ein neuer Datensatz angelegt, ansonsten ein bestehender modifiziert.</w:t>
      </w:r>
    </w:p>
    <w:p w:rsidR="00AF6FA6" w:rsidRDefault="00AF6FA6" w:rsidP="00AF6FA6"/>
    <w:p w:rsidR="00B25016" w:rsidRDefault="00B25016" w:rsidP="00B2501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25016" w:rsidRDefault="00B25016" w:rsidP="00B2501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des Händlerkunden</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&lt;/summary&gt;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&lt;param name="input"&gt;</w:t>
      </w:r>
      <w:r w:rsidRPr="00B25016">
        <w:rPr>
          <w:rFonts w:ascii="Consolas" w:hAnsi="Consolas" w:cs="Consolas"/>
          <w:color w:val="008000"/>
          <w:sz w:val="19"/>
          <w:szCs w:val="19"/>
          <w:highlight w:val="white"/>
          <w:lang w:val="en-US"/>
        </w:rPr>
        <w:t>icreateKundeDto</w:t>
      </w:r>
      <w:r w:rsidRPr="00B25016">
        <w:rPr>
          <w:rFonts w:ascii="Consolas" w:hAnsi="Consolas" w:cs="Consolas"/>
          <w:color w:val="808080"/>
          <w:sz w:val="19"/>
          <w:szCs w:val="19"/>
          <w:highlight w:val="white"/>
          <w:lang w:val="en-US"/>
        </w:rPr>
        <w:t>&lt;/param&gt;</w:t>
      </w:r>
    </w:p>
    <w:p w:rsidR="00B25016" w:rsidRPr="00A7642C"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ocreateKundeDto</w:t>
      </w:r>
      <w:r w:rsidRPr="00A7642C">
        <w:rPr>
          <w:rFonts w:ascii="Consolas" w:hAnsi="Consolas" w:cs="Consolas"/>
          <w:color w:val="808080"/>
          <w:sz w:val="19"/>
          <w:szCs w:val="19"/>
          <w:highlight w:val="white"/>
          <w:lang w:val="en-US"/>
        </w:rPr>
        <w:t>&lt;/returns&gt;</w:t>
      </w:r>
    </w:p>
    <w:p w:rsidR="00B25016" w:rsidRPr="00A7642C" w:rsidRDefault="00B25016" w:rsidP="00B2501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AF6FA6" w:rsidRPr="00A7642C" w:rsidRDefault="00B25016" w:rsidP="00B2501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ocreateKundeDto</w:t>
      </w:r>
      <w:r w:rsidRPr="00A7642C">
        <w:rPr>
          <w:rFonts w:ascii="Consolas" w:hAnsi="Consolas" w:cs="Consolas"/>
          <w:color w:val="000000"/>
          <w:sz w:val="19"/>
          <w:szCs w:val="19"/>
          <w:highlight w:val="white"/>
          <w:lang w:val="en-US"/>
        </w:rPr>
        <w:t xml:space="preserve"> createOrUpdateKunde(DTO.</w:t>
      </w:r>
      <w:r w:rsidRPr="00A7642C">
        <w:rPr>
          <w:rFonts w:ascii="Consolas" w:hAnsi="Consolas" w:cs="Consolas"/>
          <w:color w:val="2B91AF"/>
          <w:sz w:val="19"/>
          <w:szCs w:val="19"/>
          <w:highlight w:val="white"/>
          <w:lang w:val="en-US"/>
        </w:rPr>
        <w:t>icreateKundeDto</w:t>
      </w:r>
      <w:r w:rsidRPr="00A7642C">
        <w:rPr>
          <w:rFonts w:ascii="Consolas" w:hAnsi="Consolas" w:cs="Consolas"/>
          <w:color w:val="000000"/>
          <w:sz w:val="19"/>
          <w:szCs w:val="19"/>
          <w:highlight w:val="white"/>
          <w:lang w:val="en-US"/>
        </w:rPr>
        <w:t xml:space="preserve"> input);</w:t>
      </w:r>
    </w:p>
    <w:p w:rsidR="00AF6FA6" w:rsidRDefault="00AF6FA6" w:rsidP="00AF6FA6">
      <w:pPr>
        <w:pStyle w:val="berschrift5"/>
      </w:pPr>
      <w:bookmarkStart w:id="8508" w:name="_Toc499018088"/>
      <w:r>
        <w:t>Inputstruktur</w:t>
      </w:r>
      <w:bookmarkEnd w:id="850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lastRenderedPageBreak/>
              <w:t xml:space="preserve">icreateKundeDto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KundeDto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KundeDto (siehe Kapitel 4)</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AF6FA6" w:rsidRDefault="00AF6FA6" w:rsidP="00AF6FA6">
      <w:pPr>
        <w:pStyle w:val="Text"/>
      </w:pPr>
    </w:p>
    <w:p w:rsidR="00AF6FA6" w:rsidRDefault="00AF6FA6" w:rsidP="00AF6FA6">
      <w:pPr>
        <w:pStyle w:val="berschrift5"/>
      </w:pPr>
      <w:bookmarkStart w:id="8509" w:name="_Toc499018089"/>
      <w:r>
        <w:t>Rückgabestruktur</w:t>
      </w:r>
      <w:bookmarkEnd w:id="850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ocreateKundeDto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KundeDto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Persistenzobjekt Kunde (siehe Kapitel 4)</w:t>
            </w:r>
          </w:p>
        </w:tc>
      </w:tr>
    </w:tbl>
    <w:p w:rsidR="00C23C49" w:rsidRPr="00C23C49" w:rsidRDefault="00C23C49" w:rsidP="00C23C49"/>
    <w:p w:rsidR="00AF6FA6" w:rsidRDefault="00AF6FA6" w:rsidP="00AF6FA6">
      <w:pPr>
        <w:pStyle w:val="berschrift4"/>
      </w:pPr>
      <w:bookmarkStart w:id="8510" w:name="_Toc499018090"/>
      <w:r>
        <w:t>SOAP Beispiel</w:t>
      </w:r>
      <w:bookmarkEnd w:id="8510"/>
    </w:p>
    <w:p w:rsidR="00AF6FA6" w:rsidRDefault="00AF6FA6" w:rsidP="00AF6FA6">
      <w:pPr>
        <w:pStyle w:val="berschrift5"/>
      </w:pPr>
      <w:bookmarkStart w:id="8511" w:name="_Toc499018091"/>
      <w:r>
        <w:t>Request:</w:t>
      </w:r>
      <w:bookmarkEnd w:id="8511"/>
    </w:p>
    <w:p w:rsidR="00AF6FA6" w:rsidRDefault="00AF6FA6" w:rsidP="00AF6FA6"/>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&lt;/soap:Envelope&gt;</w:t>
      </w:r>
    </w:p>
    <w:p w:rsidR="00AF6FA6" w:rsidRPr="006B79C5" w:rsidRDefault="00AF6FA6" w:rsidP="00AF6FA6">
      <w:pPr>
        <w:rPr>
          <w:lang w:val="en-US"/>
        </w:rPr>
      </w:pPr>
    </w:p>
    <w:p w:rsidR="00AF6FA6" w:rsidRDefault="00AF6FA6" w:rsidP="00AF6FA6">
      <w:pPr>
        <w:pStyle w:val="berschrift5"/>
      </w:pPr>
      <w:bookmarkStart w:id="8512" w:name="_Toc499018092"/>
      <w:r>
        <w:t>Response</w:t>
      </w:r>
      <w:bookmarkEnd w:id="8512"/>
    </w:p>
    <w:p w:rsidR="00AF6FA6" w:rsidRPr="0047601F" w:rsidRDefault="00AF6FA6" w:rsidP="00AF6FA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AF6FA6" w:rsidRPr="00B25016" w:rsidRDefault="00AF6FA6" w:rsidP="00AF6FA6">
      <w:pPr>
        <w:rPr>
          <w:rFonts w:ascii="Courier New" w:hAnsi="Courier New" w:cs="Courier New"/>
        </w:rPr>
      </w:pPr>
      <w:r w:rsidRPr="00B25016">
        <w:rPr>
          <w:rFonts w:ascii="Courier New" w:hAnsi="Courier New" w:cs="Courier New"/>
        </w:rPr>
        <w:t>&lt;/soap:Envelope&gt;</w:t>
      </w:r>
    </w:p>
    <w:p w:rsidR="00B25016" w:rsidRDefault="00B25016" w:rsidP="00B25016">
      <w:pPr>
        <w:pStyle w:val="berschrift3"/>
      </w:pPr>
      <w:bookmarkStart w:id="8513" w:name="_Toc499018093"/>
      <w:r>
        <w:t>createOrUpdateZusatzdaten</w:t>
      </w:r>
      <w:bookmarkEnd w:id="8513"/>
    </w:p>
    <w:p w:rsidR="00B25016" w:rsidRDefault="00B25016" w:rsidP="00B25016">
      <w:pPr>
        <w:pStyle w:val="berschrift4"/>
      </w:pPr>
      <w:bookmarkStart w:id="8514" w:name="_Toc499018094"/>
      <w:r>
        <w:t>WebService Beschreibung</w:t>
      </w:r>
      <w:bookmarkEnd w:id="8514"/>
    </w:p>
    <w:p w:rsidR="00B25016" w:rsidRDefault="00154A93" w:rsidP="00B25016">
      <w:r>
        <w:t>Diese Methode wird zum anlegen und ändern von Zusatzdaten verwendet. Bei Übergabe eines Primärschlüssels wird ein bestehender Datensatz geändert, ohne Primärschlüssel wird ein neuer angelegt.</w:t>
      </w:r>
    </w:p>
    <w:p w:rsidR="00B25016" w:rsidRDefault="00B25016" w:rsidP="00B25016"/>
    <w:p w:rsidR="00B25016" w:rsidRDefault="00B25016" w:rsidP="00B2501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25016" w:rsidRDefault="00B25016" w:rsidP="00B2501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Erzeugt/Ändert Persistenzobjekt der Zusatzdaten des Händlerkunden</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&lt;/summary&gt;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&lt;param name="input"&gt;</w:t>
      </w:r>
      <w:r w:rsidRPr="00B25016">
        <w:rPr>
          <w:rFonts w:ascii="Consolas" w:hAnsi="Consolas" w:cs="Consolas"/>
          <w:color w:val="008000"/>
          <w:sz w:val="19"/>
          <w:szCs w:val="19"/>
          <w:highlight w:val="white"/>
          <w:lang w:val="en-US"/>
        </w:rPr>
        <w:t>icreateZusatzdatenDto</w:t>
      </w:r>
      <w:r w:rsidRPr="00B25016">
        <w:rPr>
          <w:rFonts w:ascii="Consolas" w:hAnsi="Consolas" w:cs="Consolas"/>
          <w:color w:val="808080"/>
          <w:sz w:val="19"/>
          <w:szCs w:val="19"/>
          <w:highlight w:val="white"/>
          <w:lang w:val="en-US"/>
        </w:rPr>
        <w:t>&lt;/param&gt;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808080"/>
          <w:sz w:val="19"/>
          <w:szCs w:val="19"/>
          <w:highlight w:val="white"/>
          <w:lang w:val="en-US"/>
        </w:rPr>
        <w:t>///</w:t>
      </w:r>
      <w:r w:rsidRPr="00B25016">
        <w:rPr>
          <w:rFonts w:ascii="Consolas" w:hAnsi="Consolas" w:cs="Consolas"/>
          <w:color w:val="008000"/>
          <w:sz w:val="19"/>
          <w:szCs w:val="19"/>
          <w:highlight w:val="white"/>
          <w:lang w:val="en-US"/>
        </w:rPr>
        <w:t xml:space="preserve"> </w:t>
      </w:r>
      <w:r w:rsidRPr="00B25016">
        <w:rPr>
          <w:rFonts w:ascii="Consolas" w:hAnsi="Consolas" w:cs="Consolas"/>
          <w:color w:val="808080"/>
          <w:sz w:val="19"/>
          <w:szCs w:val="19"/>
          <w:highlight w:val="white"/>
          <w:lang w:val="en-US"/>
        </w:rPr>
        <w:t>&lt;returns&gt;</w:t>
      </w:r>
      <w:r w:rsidRPr="00B25016">
        <w:rPr>
          <w:rFonts w:ascii="Consolas" w:hAnsi="Consolas" w:cs="Consolas"/>
          <w:color w:val="008000"/>
          <w:sz w:val="19"/>
          <w:szCs w:val="19"/>
          <w:highlight w:val="white"/>
          <w:lang w:val="en-US"/>
        </w:rPr>
        <w:t>ocreateZusatzdatenDto</w:t>
      </w:r>
      <w:r w:rsidRPr="00B25016">
        <w:rPr>
          <w:rFonts w:ascii="Consolas" w:hAnsi="Consolas" w:cs="Consolas"/>
          <w:color w:val="808080"/>
          <w:sz w:val="19"/>
          <w:szCs w:val="19"/>
          <w:highlight w:val="white"/>
          <w:lang w:val="en-US"/>
        </w:rPr>
        <w:t>&lt;/returns&gt;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2B91AF"/>
          <w:sz w:val="19"/>
          <w:szCs w:val="19"/>
          <w:highlight w:val="white"/>
          <w:lang w:val="en-US"/>
        </w:rPr>
        <w:t>OperationContract</w:t>
      </w:r>
      <w:r w:rsidRPr="00B25016">
        <w:rPr>
          <w:rFonts w:ascii="Consolas" w:hAnsi="Consolas" w:cs="Consolas"/>
          <w:color w:val="000000"/>
          <w:sz w:val="19"/>
          <w:szCs w:val="19"/>
          <w:highlight w:val="white"/>
          <w:lang w:val="en-US"/>
        </w:rPr>
        <w:t>]</w:t>
      </w:r>
    </w:p>
    <w:p w:rsidR="00B25016" w:rsidRPr="00B25016" w:rsidRDefault="00B25016" w:rsidP="00B25016">
      <w:pPr>
        <w:autoSpaceDE w:val="0"/>
        <w:autoSpaceDN w:val="0"/>
        <w:adjustRightInd w:val="0"/>
        <w:jc w:val="left"/>
        <w:rPr>
          <w:rFonts w:ascii="Consolas" w:hAnsi="Consolas" w:cs="Consolas"/>
          <w:color w:val="000000"/>
          <w:sz w:val="19"/>
          <w:szCs w:val="19"/>
          <w:highlight w:val="white"/>
          <w:lang w:val="en-US"/>
        </w:rPr>
      </w:pPr>
      <w:r w:rsidRPr="00B25016">
        <w:rPr>
          <w:rFonts w:ascii="Consolas" w:hAnsi="Consolas" w:cs="Consolas"/>
          <w:color w:val="000000"/>
          <w:sz w:val="19"/>
          <w:szCs w:val="19"/>
          <w:highlight w:val="white"/>
          <w:lang w:val="en-US"/>
        </w:rPr>
        <w:t xml:space="preserve">        </w:t>
      </w:r>
      <w:r w:rsidRPr="00B25016">
        <w:rPr>
          <w:rFonts w:ascii="Consolas" w:hAnsi="Consolas" w:cs="Consolas"/>
          <w:color w:val="2B91AF"/>
          <w:sz w:val="19"/>
          <w:szCs w:val="19"/>
          <w:highlight w:val="white"/>
          <w:lang w:val="en-US"/>
        </w:rPr>
        <w:t>ocreateZusatzdatenDto</w:t>
      </w:r>
      <w:r w:rsidRPr="00B25016">
        <w:rPr>
          <w:rFonts w:ascii="Consolas" w:hAnsi="Consolas" w:cs="Consolas"/>
          <w:color w:val="000000"/>
          <w:sz w:val="19"/>
          <w:szCs w:val="19"/>
          <w:highlight w:val="white"/>
          <w:lang w:val="en-US"/>
        </w:rPr>
        <w:t xml:space="preserve"> createOrUpdateZusatzdaten(DTO.</w:t>
      </w:r>
      <w:r w:rsidRPr="00B25016">
        <w:rPr>
          <w:rFonts w:ascii="Consolas" w:hAnsi="Consolas" w:cs="Consolas"/>
          <w:color w:val="2B91AF"/>
          <w:sz w:val="19"/>
          <w:szCs w:val="19"/>
          <w:highlight w:val="white"/>
          <w:lang w:val="en-US"/>
        </w:rPr>
        <w:t>icreateZusatzdatenDto</w:t>
      </w:r>
      <w:r w:rsidRPr="00B25016">
        <w:rPr>
          <w:rFonts w:ascii="Consolas" w:hAnsi="Consolas" w:cs="Consolas"/>
          <w:color w:val="000000"/>
          <w:sz w:val="19"/>
          <w:szCs w:val="19"/>
          <w:highlight w:val="white"/>
          <w:lang w:val="en-US"/>
        </w:rPr>
        <w:t xml:space="preserve"> input);</w:t>
      </w:r>
    </w:p>
    <w:p w:rsidR="00B25016" w:rsidRPr="009C614F" w:rsidRDefault="00B25016" w:rsidP="00B25016">
      <w:pPr>
        <w:rPr>
          <w:lang w:val="en-US"/>
        </w:rPr>
      </w:pPr>
    </w:p>
    <w:p w:rsidR="00B25016" w:rsidRDefault="00B25016" w:rsidP="00B25016">
      <w:pPr>
        <w:pStyle w:val="berschrift5"/>
      </w:pPr>
      <w:bookmarkStart w:id="8515" w:name="_Toc499018095"/>
      <w:r>
        <w:lastRenderedPageBreak/>
        <w:t>Inputstruktur</w:t>
      </w:r>
      <w:bookmarkEnd w:id="851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icreateZusatzdatenDto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ZusatzdatenDto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ZusatzdatenDto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ID der Zusatzdaten (leer für neue Zusatzdaten)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B25016" w:rsidRDefault="00B25016" w:rsidP="00B25016">
      <w:pPr>
        <w:pStyle w:val="Text"/>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ZusatzdatenDto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kdtyp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Kundentyp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PkzDto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UkzDto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PkzDto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bis 6 Jahre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6-10 Jahre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10-12 Jahre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anzkinder3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(unterstützungspflichtig) über 12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anzvollstr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Betreibungen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Auslagen (regelmäßig)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Auslagenart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beruflichen Situation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beruflichCode2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beruflichen Situation Nebenerwerb(Lookup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Auslagen (regelmäßig beruflich)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Auslagenart beruflich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beschbisAg1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Ende der Beschäftigung bei Arbeitgeber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beschbisAg2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Ende der Beschäftigung bei Arbeitgeber Nebenerwerb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beschseitAg1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Beginn der Beschäftigung bei Arbeitgeber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beschseitAg2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Beginn der Beschäftigung bei Arbeitgeber Nebenerwerb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betragvollstr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Höhe Betreibungen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ehepartnerFlag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Ehepartner (nur relevant wenn zweiter Antragsteller)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einkbrutto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Haupteinkommen brutto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einknetto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Haupteinkommen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einknettoFlag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Angaben Einkommen netto/brutto (TRUE =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familienstand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Zivilstand (ledig, verheiratet, geschieden …)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Hausnummer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Hausnummer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jbonusbrutto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Jahresbonus brutto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jbonusnetto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Jahresbonus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Konkurs/Pfändung/Verlustschein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kredtrate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Kreditrate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leasingrate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Leasingrate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miete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Wohnkosten/Miete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monatslohnXtdFlag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Bekommt 13ten Monatslohn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Name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Name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nebeinkbrutto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Nebeneinkommen brutto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nebeinknetto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Nebeneinkommen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Ort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Ort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Postleitzahl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Postleitzahl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quellensteuerFlag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Quellensteuer abgezogen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strasseAg1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Strasse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strasseAg2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Strasse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syspkz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unterhalt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Unterstützungsverpflichtungen (regelmäßig)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unterhaltCode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Unterstüzungsart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weitereauslagen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 Auslagen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weitereauslagenCode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 Auslagen Code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wohnverhCode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Wohnsituation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zeinkbrutto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brutto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zeinkCode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zum Zusatzeinkommen Art (Lookup und Übersetzung)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zeinknetto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netto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zulageausbildung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Ausbildungszulage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zulagekind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Kinderzulage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zulagesonst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Sonstige Zulagen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Default="0069477F" w:rsidP="0069477F">
      <w:pPr>
        <w:spacing w:before="100" w:beforeAutospacing="1" w:after="100" w:afterAutospacing="1"/>
        <w:jc w:val="left"/>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lastRenderedPageBreak/>
              <w:t xml:space="preserve">UkzDto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anzma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Mitarbeiter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anzvollstr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Betreibungen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betragvollstr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Höhe Betreibungen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bilanzwert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Bilanzsumme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ekapital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Eigenkapital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ergebnis1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Jahresgewinn (Ergebnis aus BWA)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jumsatz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Jahresumsatz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konkursFlag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Konkurs/Pfändung/Verlustschein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liquiditaet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Flüssige Mittel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ljabschl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Datum letzter Jahresabschluss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obliboeigen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kurzfristige Verbindlichkeiten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sysukz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69477F" w:rsidRPr="0069477F" w:rsidRDefault="0069477F" w:rsidP="0069477F">
      <w:pPr>
        <w:spacing w:before="100" w:beforeAutospacing="1" w:after="100" w:afterAutospacing="1"/>
        <w:jc w:val="left"/>
        <w:rPr>
          <w:rFonts w:ascii="Times New Roman" w:hAnsi="Times New Roman"/>
          <w:sz w:val="24"/>
        </w:rPr>
      </w:pPr>
    </w:p>
    <w:p w:rsidR="0069477F" w:rsidRDefault="0069477F" w:rsidP="00B25016">
      <w:pPr>
        <w:pStyle w:val="Text"/>
      </w:pPr>
    </w:p>
    <w:p w:rsidR="0069477F" w:rsidRDefault="0069477F" w:rsidP="00B25016">
      <w:pPr>
        <w:pStyle w:val="Text"/>
      </w:pPr>
    </w:p>
    <w:p w:rsidR="00B25016" w:rsidRDefault="00B25016" w:rsidP="00B25016">
      <w:pPr>
        <w:pStyle w:val="berschrift5"/>
      </w:pPr>
      <w:bookmarkStart w:id="8516" w:name="_Toc499018096"/>
      <w:r>
        <w:t>Rückgabestruktur</w:t>
      </w:r>
      <w:bookmarkEnd w:id="851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ocreateZusatzdatenDto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zusatzdaten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ZusatzdatenDto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Persistenzobjekt Zusatzdaten </w:t>
            </w:r>
            <w:r>
              <w:rPr>
                <w:rFonts w:asciiTheme="minorHAnsi" w:hAnsiTheme="minorHAnsi"/>
                <w:sz w:val="24"/>
                <w:szCs w:val="22"/>
                <w:lang w:val="de-CH"/>
              </w:rPr>
              <w:t>(siehe Inputstruktur)</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lastRenderedPageBreak/>
        <w:t xml:space="preserve">  </w:t>
      </w:r>
    </w:p>
    <w:p w:rsidR="00C23C49" w:rsidRPr="00C23C49" w:rsidRDefault="00C23C49" w:rsidP="00C23C49"/>
    <w:p w:rsidR="00B25016" w:rsidRDefault="00B25016" w:rsidP="00B25016">
      <w:pPr>
        <w:pStyle w:val="berschrift4"/>
      </w:pPr>
      <w:bookmarkStart w:id="8517" w:name="_Toc499018097"/>
      <w:r>
        <w:t>SOAP Beispiel</w:t>
      </w:r>
      <w:bookmarkEnd w:id="8517"/>
    </w:p>
    <w:p w:rsidR="00B25016" w:rsidRDefault="00B25016" w:rsidP="00B25016">
      <w:pPr>
        <w:pStyle w:val="berschrift5"/>
      </w:pPr>
      <w:bookmarkStart w:id="8518" w:name="_Toc499018098"/>
      <w:r>
        <w:t>Request:</w:t>
      </w:r>
      <w:bookmarkEnd w:id="8518"/>
    </w:p>
    <w:p w:rsidR="00B25016" w:rsidRDefault="00B25016" w:rsidP="00B25016"/>
    <w:p w:rsidR="00B25016" w:rsidRPr="0047601F" w:rsidRDefault="00B25016" w:rsidP="00B2501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B25016" w:rsidRPr="0047601F" w:rsidRDefault="00B25016" w:rsidP="00B25016">
      <w:pPr>
        <w:rPr>
          <w:rFonts w:ascii="Courier New" w:hAnsi="Courier New" w:cs="Courier New"/>
          <w:lang w:val="en-US"/>
        </w:rPr>
      </w:pPr>
      <w:r w:rsidRPr="0047601F">
        <w:rPr>
          <w:rFonts w:ascii="Courier New" w:hAnsi="Courier New" w:cs="Courier New"/>
          <w:lang w:val="en-US"/>
        </w:rPr>
        <w:t>&lt;/soap:Envelope&gt;</w:t>
      </w:r>
    </w:p>
    <w:p w:rsidR="00B25016" w:rsidRPr="006B79C5" w:rsidRDefault="00B25016" w:rsidP="00B25016">
      <w:pPr>
        <w:rPr>
          <w:lang w:val="en-US"/>
        </w:rPr>
      </w:pPr>
    </w:p>
    <w:p w:rsidR="00B25016" w:rsidRDefault="00B25016" w:rsidP="00B25016">
      <w:pPr>
        <w:pStyle w:val="berschrift5"/>
      </w:pPr>
      <w:bookmarkStart w:id="8519" w:name="_Toc499018099"/>
      <w:r>
        <w:t>Response</w:t>
      </w:r>
      <w:bookmarkEnd w:id="8519"/>
    </w:p>
    <w:p w:rsidR="00B25016" w:rsidRPr="0047601F" w:rsidRDefault="00B25016" w:rsidP="00B25016">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B25016" w:rsidRPr="0047601F" w:rsidRDefault="00B25016" w:rsidP="00B25016">
      <w:pPr>
        <w:rPr>
          <w:rFonts w:ascii="Courier New" w:hAnsi="Courier New" w:cs="Courier New"/>
          <w:lang w:val="en-US"/>
        </w:rPr>
      </w:pPr>
      <w:r w:rsidRPr="0047601F">
        <w:rPr>
          <w:rFonts w:ascii="Courier New" w:hAnsi="Courier New" w:cs="Courier New"/>
          <w:lang w:val="en-US"/>
        </w:rPr>
        <w:t>&lt;/soap:Envelope&gt;</w:t>
      </w:r>
    </w:p>
    <w:p w:rsidR="00AF6FA6" w:rsidRPr="00EF703F" w:rsidRDefault="00AF6FA6" w:rsidP="00EF703F"/>
    <w:p w:rsidR="0046627F" w:rsidRDefault="00FB1544" w:rsidP="0046627F">
      <w:pPr>
        <w:pStyle w:val="berschrift3"/>
      </w:pPr>
      <w:bookmarkStart w:id="8520" w:name="_Toc499018100"/>
      <w:r>
        <w:t>findOrtByPlz</w:t>
      </w:r>
      <w:bookmarkEnd w:id="8520"/>
    </w:p>
    <w:p w:rsidR="0046627F" w:rsidRDefault="0046627F" w:rsidP="0046627F">
      <w:pPr>
        <w:pStyle w:val="berschrift4"/>
      </w:pPr>
      <w:bookmarkStart w:id="8521" w:name="_Toc499018101"/>
      <w:r>
        <w:t>WebService Beschreibung</w:t>
      </w:r>
      <w:bookmarkEnd w:id="8521"/>
    </w:p>
    <w:p w:rsidR="0046627F" w:rsidRDefault="004637CB" w:rsidP="0046627F">
      <w:r>
        <w:t>Diese Methode liefert zu einer übergebenen PLZ den in der Datenbank befindlichen Kanton und Ort.</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Kanton und Ort zur Postleitzahl</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&lt;param name="input"&gt;</w:t>
      </w:r>
      <w:r w:rsidRPr="00D54FA4">
        <w:rPr>
          <w:rFonts w:ascii="Consolas" w:hAnsi="Consolas" w:cs="Consolas"/>
          <w:color w:val="008000"/>
          <w:sz w:val="19"/>
          <w:szCs w:val="19"/>
          <w:highlight w:val="white"/>
          <w:lang w:val="en-US"/>
        </w:rPr>
        <w:t>ifindOrtByPlzDto</w:t>
      </w:r>
      <w:r w:rsidRPr="00D54FA4">
        <w:rPr>
          <w:rFonts w:ascii="Consolas" w:hAnsi="Consolas" w:cs="Consolas"/>
          <w:color w:val="808080"/>
          <w:sz w:val="19"/>
          <w:szCs w:val="19"/>
          <w:highlight w:val="white"/>
          <w:lang w:val="en-US"/>
        </w:rPr>
        <w:t>&lt;/param&gt;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ofindOrtByPlzDto</w:t>
      </w:r>
      <w:r w:rsidRPr="00A7642C">
        <w:rPr>
          <w:rFonts w:ascii="Consolas" w:hAnsi="Consolas" w:cs="Consolas"/>
          <w:color w:val="808080"/>
          <w:sz w:val="19"/>
          <w:szCs w:val="19"/>
          <w:highlight w:val="white"/>
          <w:lang w:val="en-US"/>
        </w:rPr>
        <w:t>&lt;/returns&gt;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D54FA4" w:rsidP="00D54FA4">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ofindOrtByPlzDto</w:t>
      </w:r>
      <w:r w:rsidRPr="00A7642C">
        <w:rPr>
          <w:rFonts w:ascii="Consolas" w:hAnsi="Consolas" w:cs="Consolas"/>
          <w:color w:val="000000"/>
          <w:sz w:val="19"/>
          <w:szCs w:val="19"/>
          <w:highlight w:val="white"/>
          <w:lang w:val="en-US"/>
        </w:rPr>
        <w:t xml:space="preserve"> findOrtByPlz(</w:t>
      </w:r>
      <w:r w:rsidRPr="00A7642C">
        <w:rPr>
          <w:rFonts w:ascii="Consolas" w:hAnsi="Consolas" w:cs="Consolas"/>
          <w:color w:val="2B91AF"/>
          <w:sz w:val="19"/>
          <w:szCs w:val="19"/>
          <w:highlight w:val="white"/>
          <w:lang w:val="en-US"/>
        </w:rPr>
        <w:t>ifindOrtByPlzDto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522" w:name="_Toc499018102"/>
      <w:r>
        <w:t>Inputstruktur</w:t>
      </w:r>
      <w:bookmarkEnd w:id="85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ifindOrtByPlzDto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Postleitzahl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46627F" w:rsidRDefault="0046627F" w:rsidP="0046627F">
      <w:pPr>
        <w:pStyle w:val="Text"/>
      </w:pPr>
    </w:p>
    <w:p w:rsidR="0046627F" w:rsidRDefault="0046627F" w:rsidP="0046627F">
      <w:pPr>
        <w:pStyle w:val="berschrift5"/>
      </w:pPr>
      <w:bookmarkStart w:id="8523" w:name="_Toc499018103"/>
      <w:r>
        <w:lastRenderedPageBreak/>
        <w:t>Rückgabestruktur</w:t>
      </w:r>
      <w:bookmarkEnd w:id="85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ofindOrtByPlzDto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plzDto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PlzDto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PostleitzahlDto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PlzDto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bezirk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Kanton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land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Land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Postleitzahl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sysland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sysland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69477F" w:rsidRPr="0069477F" w:rsidRDefault="0069477F" w:rsidP="0069477F"/>
    <w:p w:rsidR="0046627F" w:rsidRDefault="0046627F" w:rsidP="0046627F">
      <w:pPr>
        <w:pStyle w:val="berschrift4"/>
      </w:pPr>
      <w:bookmarkStart w:id="8524" w:name="_Toc499018104"/>
      <w:r>
        <w:t>SOAP Beispiel</w:t>
      </w:r>
      <w:bookmarkEnd w:id="8524"/>
    </w:p>
    <w:p w:rsidR="0046627F" w:rsidRDefault="0046627F" w:rsidP="0046627F">
      <w:pPr>
        <w:pStyle w:val="berschrift5"/>
      </w:pPr>
      <w:bookmarkStart w:id="8525" w:name="_Toc499018105"/>
      <w:r>
        <w:t>Request:</w:t>
      </w:r>
      <w:bookmarkEnd w:id="852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26" w:name="_Toc499018106"/>
      <w:r>
        <w:t>Response</w:t>
      </w:r>
      <w:bookmarkEnd w:id="852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527" w:name="_Toc499018107"/>
      <w:r>
        <w:t>listAnreden</w:t>
      </w:r>
      <w:bookmarkEnd w:id="8527"/>
    </w:p>
    <w:p w:rsidR="0046627F" w:rsidRDefault="0046627F" w:rsidP="0046627F">
      <w:pPr>
        <w:pStyle w:val="berschrift4"/>
      </w:pPr>
      <w:bookmarkStart w:id="8528" w:name="_Toc499018108"/>
      <w:r>
        <w:t>WebService Beschreibung</w:t>
      </w:r>
      <w:bookmarkEnd w:id="8528"/>
    </w:p>
    <w:p w:rsidR="0046627F" w:rsidRDefault="004637CB" w:rsidP="0046627F">
      <w:r>
        <w:t>Diese Methode liefert eine Liste der verfügbaren Anreden inklusive Bezeichnung und Code. Der Code kann dann in allen Methoden als anredecode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Anreden</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w:t>
      </w:r>
      <w:r w:rsidRPr="00D54FA4">
        <w:rPr>
          <w:rFonts w:ascii="Consolas" w:hAnsi="Consolas" w:cs="Consolas"/>
          <w:color w:val="008000"/>
          <w:sz w:val="19"/>
          <w:szCs w:val="19"/>
          <w:highlight w:val="white"/>
          <w:lang w:val="en-US"/>
        </w:rPr>
        <w:t>AnredenDto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olistAnredenDto</w:t>
      </w:r>
      <w:r>
        <w:rPr>
          <w:rFonts w:ascii="Consolas" w:hAnsi="Consolas" w:cs="Consolas"/>
          <w:color w:val="000000"/>
          <w:sz w:val="19"/>
          <w:szCs w:val="19"/>
          <w:highlight w:val="white"/>
        </w:rPr>
        <w:t xml:space="preserve"> listAnreden();</w:t>
      </w:r>
    </w:p>
    <w:p w:rsidR="0046627F" w:rsidRDefault="0046627F" w:rsidP="0046627F">
      <w:pPr>
        <w:pStyle w:val="berschrift5"/>
      </w:pPr>
      <w:bookmarkStart w:id="8529" w:name="_Toc499018109"/>
      <w:r>
        <w:lastRenderedPageBreak/>
        <w:t>Inputstruktur</w:t>
      </w:r>
      <w:bookmarkEnd w:id="8529"/>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30" w:name="_Toc499018110"/>
      <w:r>
        <w:t>Rückgabestruktur</w:t>
      </w:r>
      <w:bookmarkEnd w:id="85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olistAnredenDto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anreden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Anreden </w:t>
            </w:r>
          </w:p>
        </w:tc>
      </w:tr>
    </w:tbl>
    <w:p w:rsidR="00C23C49" w:rsidRPr="00C23C49" w:rsidRDefault="00C23C49" w:rsidP="00C23C49"/>
    <w:p w:rsidR="0046627F" w:rsidRDefault="0046627F" w:rsidP="0046627F">
      <w:pPr>
        <w:pStyle w:val="berschrift4"/>
      </w:pPr>
      <w:bookmarkStart w:id="8531" w:name="_Toc499018111"/>
      <w:r>
        <w:t>SOAP Beispiel</w:t>
      </w:r>
      <w:bookmarkEnd w:id="8531"/>
    </w:p>
    <w:p w:rsidR="0046627F" w:rsidRDefault="0046627F" w:rsidP="0046627F">
      <w:pPr>
        <w:pStyle w:val="berschrift5"/>
      </w:pPr>
      <w:bookmarkStart w:id="8532" w:name="_Toc499018112"/>
      <w:r>
        <w:t>Request:</w:t>
      </w:r>
      <w:bookmarkEnd w:id="853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33" w:name="_Toc499018113"/>
      <w:r>
        <w:t>Response</w:t>
      </w:r>
      <w:bookmarkEnd w:id="853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534" w:name="_Toc499018114"/>
      <w:r>
        <w:t>listAuslagenarten</w:t>
      </w:r>
      <w:bookmarkEnd w:id="8534"/>
    </w:p>
    <w:p w:rsidR="0046627F" w:rsidRDefault="0046627F" w:rsidP="0046627F">
      <w:pPr>
        <w:pStyle w:val="berschrift4"/>
      </w:pPr>
      <w:bookmarkStart w:id="8535" w:name="_Toc499018115"/>
      <w:r>
        <w:t>WebService Beschreibung</w:t>
      </w:r>
      <w:bookmarkEnd w:id="8535"/>
    </w:p>
    <w:p w:rsidR="0046627F" w:rsidRDefault="004637CB" w:rsidP="0046627F">
      <w:r>
        <w:t xml:space="preserve">Diese Methode liefert eine Liste alles Auslagenarten inklusive der Bezeichnung und Codes. Die Codes können dann </w:t>
      </w:r>
      <w:r w:rsidR="007215EA">
        <w:t xml:space="preserve">in den weiteren Methoden </w:t>
      </w:r>
      <w:r>
        <w:t xml:space="preserve">für </w:t>
      </w:r>
      <w:r w:rsidR="007215EA">
        <w:t>auslagenartencode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Auslagenarten auf</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olistAuslagenartenDto</w:t>
      </w:r>
      <w:r>
        <w:rPr>
          <w:rFonts w:ascii="Consolas" w:hAnsi="Consolas" w:cs="Consolas"/>
          <w:color w:val="808080"/>
          <w:sz w:val="19"/>
          <w:szCs w:val="19"/>
          <w:highlight w:val="white"/>
        </w:rPr>
        <w:t>&lt;/returns&gt;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9C614F" w:rsidRDefault="00D54FA4" w:rsidP="00D54FA4">
      <w:pPr>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olistAuslagenartenDto</w:t>
      </w:r>
      <w:r>
        <w:rPr>
          <w:rFonts w:ascii="Consolas" w:hAnsi="Consolas" w:cs="Consolas"/>
          <w:color w:val="000000"/>
          <w:sz w:val="19"/>
          <w:szCs w:val="19"/>
          <w:highlight w:val="white"/>
        </w:rPr>
        <w:t xml:space="preserve"> listAuslagenarten();</w:t>
      </w:r>
    </w:p>
    <w:p w:rsidR="0046627F" w:rsidRDefault="0046627F" w:rsidP="0046627F">
      <w:pPr>
        <w:pStyle w:val="berschrift5"/>
      </w:pPr>
      <w:bookmarkStart w:id="8536" w:name="_Toc499018116"/>
      <w:r>
        <w:t>Inputstruktur</w:t>
      </w:r>
      <w:bookmarkEnd w:id="8536"/>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37" w:name="_Toc499018117"/>
      <w:r>
        <w:lastRenderedPageBreak/>
        <w:t>Rückgabestruktur</w:t>
      </w:r>
      <w:bookmarkEnd w:id="85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olistAuslagenartenDto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Ausgabenarten </w:t>
            </w:r>
          </w:p>
        </w:tc>
      </w:tr>
    </w:tbl>
    <w:p w:rsidR="0069477F" w:rsidRPr="0069477F" w:rsidRDefault="0069477F" w:rsidP="0069477F"/>
    <w:p w:rsidR="0046627F" w:rsidRDefault="0046627F" w:rsidP="0046627F">
      <w:pPr>
        <w:pStyle w:val="berschrift4"/>
      </w:pPr>
      <w:bookmarkStart w:id="8538" w:name="_Toc499018118"/>
      <w:r>
        <w:t>SOAP Beispiel</w:t>
      </w:r>
      <w:bookmarkEnd w:id="8538"/>
    </w:p>
    <w:p w:rsidR="0046627F" w:rsidRDefault="0046627F" w:rsidP="0046627F">
      <w:pPr>
        <w:pStyle w:val="berschrift5"/>
      </w:pPr>
      <w:bookmarkStart w:id="8539" w:name="_Toc499018119"/>
      <w:r>
        <w:t>Request:</w:t>
      </w:r>
      <w:bookmarkEnd w:id="853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40" w:name="_Toc499018120"/>
      <w:r>
        <w:t>Response</w:t>
      </w:r>
      <w:bookmarkEnd w:id="854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541" w:name="_Toc499018121"/>
      <w:r>
        <w:t>listAusweisarten</w:t>
      </w:r>
      <w:bookmarkEnd w:id="8541"/>
    </w:p>
    <w:p w:rsidR="0046627F" w:rsidRDefault="0046627F" w:rsidP="0046627F">
      <w:pPr>
        <w:pStyle w:val="berschrift4"/>
      </w:pPr>
      <w:bookmarkStart w:id="8542" w:name="_Toc499018122"/>
      <w:r>
        <w:t>WebService Beschreibung</w:t>
      </w:r>
      <w:bookmarkEnd w:id="8542"/>
    </w:p>
    <w:p w:rsidR="0046627F" w:rsidRDefault="007215EA" w:rsidP="0046627F">
      <w:r>
        <w:t>Die Methode liefert eine Liste der verfügbaren Ausweisarten. Sie liefert Bezeichnungen und Codes, die dann in weiteren Methoden als ausweisartcode verwendet werden kann.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Ausweisarten</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olistAusweisartenDto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olistAusweisartenDto</w:t>
      </w:r>
      <w:r>
        <w:rPr>
          <w:rFonts w:ascii="Consolas" w:hAnsi="Consolas" w:cs="Consolas"/>
          <w:color w:val="000000"/>
          <w:sz w:val="19"/>
          <w:szCs w:val="19"/>
          <w:highlight w:val="white"/>
        </w:rPr>
        <w:t xml:space="preserve"> listAusweisarten();</w:t>
      </w:r>
    </w:p>
    <w:p w:rsidR="0046627F" w:rsidRDefault="0046627F" w:rsidP="0046627F">
      <w:pPr>
        <w:pStyle w:val="berschrift5"/>
      </w:pPr>
      <w:bookmarkStart w:id="8543" w:name="_Toc499018123"/>
      <w:r>
        <w:t>Inputstruktur</w:t>
      </w:r>
      <w:bookmarkEnd w:id="8543"/>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44" w:name="_Toc499018124"/>
      <w:r>
        <w:t>Rückgabestruktur</w:t>
      </w:r>
      <w:bookmarkEnd w:id="854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olistAusweisartenDto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ausweisarten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w:t>
            </w:r>
            <w:r>
              <w:rPr>
                <w:rFonts w:asciiTheme="minorHAnsi" w:hAnsiTheme="minorHAnsi"/>
                <w:sz w:val="24"/>
                <w:szCs w:val="22"/>
                <w:lang w:val="de-CH"/>
              </w:rPr>
              <w:t>Ausweisarten</w:t>
            </w:r>
            <w:r w:rsidRPr="0069477F">
              <w:rPr>
                <w:rFonts w:asciiTheme="minorHAnsi" w:hAnsiTheme="minorHAnsi"/>
                <w:sz w:val="24"/>
                <w:szCs w:val="22"/>
                <w:lang w:val="de-CH"/>
              </w:rPr>
              <w:t xml:space="preserve"> </w:t>
            </w:r>
          </w:p>
        </w:tc>
      </w:tr>
    </w:tbl>
    <w:p w:rsidR="0069477F" w:rsidRPr="0069477F" w:rsidRDefault="0069477F" w:rsidP="0069477F"/>
    <w:p w:rsidR="0046627F" w:rsidRDefault="0046627F" w:rsidP="0046627F">
      <w:pPr>
        <w:pStyle w:val="berschrift4"/>
      </w:pPr>
      <w:bookmarkStart w:id="8545" w:name="_Toc499018125"/>
      <w:r>
        <w:t>SOAP Beispiel</w:t>
      </w:r>
      <w:bookmarkEnd w:id="8545"/>
    </w:p>
    <w:p w:rsidR="0046627F" w:rsidRDefault="0046627F" w:rsidP="0046627F">
      <w:pPr>
        <w:pStyle w:val="berschrift5"/>
      </w:pPr>
      <w:bookmarkStart w:id="8546" w:name="_Toc499018126"/>
      <w:r>
        <w:t>Request:</w:t>
      </w:r>
      <w:bookmarkEnd w:id="854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47" w:name="_Toc499018127"/>
      <w:r>
        <w:t>Response</w:t>
      </w:r>
      <w:bookmarkEnd w:id="854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8548" w:name="_Toc499018128"/>
      <w:r w:rsidR="00FB1544">
        <w:lastRenderedPageBreak/>
        <w:t>listAvailableKundentypen</w:t>
      </w:r>
      <w:bookmarkEnd w:id="8548"/>
    </w:p>
    <w:p w:rsidR="007215EA" w:rsidRPr="0047601F" w:rsidRDefault="007215EA" w:rsidP="007215EA">
      <w:pPr>
        <w:rPr>
          <w:rFonts w:ascii="Courier New" w:hAnsi="Courier New" w:cs="Courier New"/>
          <w:lang w:val="en-US"/>
        </w:rPr>
      </w:pPr>
      <w:r>
        <w:t>siehe createOrUpdateAngebotService</w:t>
      </w:r>
    </w:p>
    <w:p w:rsidR="0046627F" w:rsidRDefault="00FB1544" w:rsidP="0046627F">
      <w:pPr>
        <w:pStyle w:val="berschrift3"/>
      </w:pPr>
      <w:bookmarkStart w:id="8549" w:name="_Toc499018129"/>
      <w:r>
        <w:t>listBeruflicheSituationen</w:t>
      </w:r>
      <w:bookmarkEnd w:id="8549"/>
    </w:p>
    <w:p w:rsidR="0046627F" w:rsidRDefault="0046627F" w:rsidP="0046627F">
      <w:pPr>
        <w:pStyle w:val="berschrift4"/>
      </w:pPr>
      <w:bookmarkStart w:id="8550" w:name="_Toc499018130"/>
      <w:r>
        <w:t>WebService Beschreibung</w:t>
      </w:r>
      <w:bookmarkEnd w:id="8550"/>
    </w:p>
    <w:p w:rsidR="0046627F" w:rsidRDefault="007215EA" w:rsidP="0046627F">
      <w:r>
        <w:t>Die Methode liefert eine Liste der verfügbaren beruflichen Situationen inklusive Bezeichnungen und Codes. Die Werte können dann in den anderen Services als beruflichesituation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beruflichen Situationen</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olistBeruflicheSituationDto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olistBeruflicheSituationenDto</w:t>
      </w:r>
      <w:r>
        <w:rPr>
          <w:rFonts w:ascii="Consolas" w:hAnsi="Consolas" w:cs="Consolas"/>
          <w:color w:val="000000"/>
          <w:sz w:val="19"/>
          <w:szCs w:val="19"/>
          <w:highlight w:val="white"/>
        </w:rPr>
        <w:t xml:space="preserve"> listBeruflicheSituationen();</w:t>
      </w:r>
    </w:p>
    <w:p w:rsidR="0046627F" w:rsidRDefault="0046627F" w:rsidP="0046627F">
      <w:pPr>
        <w:pStyle w:val="berschrift5"/>
      </w:pPr>
      <w:bookmarkStart w:id="8551" w:name="_Toc499018131"/>
      <w:r>
        <w:t>Inputstruktur</w:t>
      </w:r>
      <w:bookmarkEnd w:id="8551"/>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52" w:name="_Toc499018132"/>
      <w:r>
        <w:t>Rückgabestruktur</w:t>
      </w:r>
      <w:bookmarkEnd w:id="85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olistBeruflicheSituationenDto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beruflicheSituationen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beruflichen Situationen </w:t>
            </w:r>
          </w:p>
        </w:tc>
      </w:tr>
    </w:tbl>
    <w:p w:rsidR="0069477F" w:rsidRPr="0069477F" w:rsidRDefault="0069477F" w:rsidP="0069477F"/>
    <w:p w:rsidR="0046627F" w:rsidRDefault="0046627F" w:rsidP="0046627F">
      <w:pPr>
        <w:pStyle w:val="berschrift4"/>
      </w:pPr>
      <w:bookmarkStart w:id="8553" w:name="_Toc499018133"/>
      <w:r>
        <w:t>SOAP Beispiel</w:t>
      </w:r>
      <w:bookmarkEnd w:id="8553"/>
    </w:p>
    <w:p w:rsidR="0046627F" w:rsidRDefault="0046627F" w:rsidP="0046627F">
      <w:pPr>
        <w:pStyle w:val="berschrift5"/>
      </w:pPr>
      <w:bookmarkStart w:id="8554" w:name="_Toc499018134"/>
      <w:r>
        <w:t>Request:</w:t>
      </w:r>
      <w:bookmarkEnd w:id="8554"/>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55" w:name="_Toc499018135"/>
      <w:r>
        <w:t>Response</w:t>
      </w:r>
      <w:bookmarkEnd w:id="8555"/>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556" w:name="_Toc499018136"/>
      <w:r>
        <w:lastRenderedPageBreak/>
        <w:t>listBerufsauslagenarten</w:t>
      </w:r>
      <w:bookmarkEnd w:id="8556"/>
    </w:p>
    <w:p w:rsidR="0046627F" w:rsidRDefault="0046627F" w:rsidP="0046627F">
      <w:pPr>
        <w:pStyle w:val="berschrift4"/>
      </w:pPr>
      <w:bookmarkStart w:id="8557" w:name="_Toc499018137"/>
      <w:r>
        <w:t>WebService Beschreibung</w:t>
      </w:r>
      <w:bookmarkEnd w:id="8557"/>
    </w:p>
    <w:p w:rsidR="0046627F" w:rsidRDefault="007215EA" w:rsidP="0046627F">
      <w:r>
        <w:t>Die Methode lieferet eine Liste von Berufsauslagenarten inklusive Bezeichnungen und Codes. Diese können dann in anderen Webservices als berufsauslagenartcode weiterverwendet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Berufsauslagenarten</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olistBerufsauslagenartenDto</w:t>
      </w:r>
      <w:r>
        <w:rPr>
          <w:rFonts w:ascii="Consolas" w:hAnsi="Consolas" w:cs="Consolas"/>
          <w:color w:val="808080"/>
          <w:sz w:val="19"/>
          <w:szCs w:val="19"/>
          <w:highlight w:val="white"/>
        </w:rPr>
        <w:t>&lt;/returns&gt;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A7642C" w:rsidRDefault="00D54FA4" w:rsidP="00D54FA4">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olistBerufsauslagenartenDto</w:t>
      </w:r>
      <w:r>
        <w:rPr>
          <w:rFonts w:ascii="Consolas" w:hAnsi="Consolas" w:cs="Consolas"/>
          <w:color w:val="000000"/>
          <w:sz w:val="19"/>
          <w:szCs w:val="19"/>
          <w:highlight w:val="white"/>
        </w:rPr>
        <w:t xml:space="preserve"> listBerufsauslagenarten();</w:t>
      </w:r>
    </w:p>
    <w:p w:rsidR="0046627F" w:rsidRDefault="0046627F" w:rsidP="0046627F">
      <w:pPr>
        <w:pStyle w:val="berschrift5"/>
      </w:pPr>
      <w:bookmarkStart w:id="8558" w:name="_Toc499018138"/>
      <w:r>
        <w:t>Inputstruktur</w:t>
      </w:r>
      <w:bookmarkEnd w:id="8558"/>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59" w:name="_Toc499018139"/>
      <w:r>
        <w:t>Rückgabestruktur</w:t>
      </w:r>
      <w:bookmarkEnd w:id="85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olistBerufsauslagenartenDto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w:t>
            </w:r>
            <w:r>
              <w:rPr>
                <w:rFonts w:asciiTheme="minorHAnsi" w:hAnsiTheme="minorHAnsi"/>
                <w:sz w:val="24"/>
                <w:szCs w:val="22"/>
                <w:lang w:val="de-CH"/>
              </w:rPr>
              <w:t>Auslagenarte</w:t>
            </w:r>
            <w:r w:rsidRPr="0069477F">
              <w:rPr>
                <w:rFonts w:asciiTheme="minorHAnsi" w:hAnsiTheme="minorHAnsi"/>
                <w:sz w:val="24"/>
                <w:szCs w:val="22"/>
                <w:lang w:val="de-CH"/>
              </w:rPr>
              <w:t xml:space="preserve"> </w:t>
            </w:r>
          </w:p>
        </w:tc>
      </w:tr>
    </w:tbl>
    <w:p w:rsidR="0069477F" w:rsidRPr="0069477F" w:rsidRDefault="0069477F" w:rsidP="0069477F"/>
    <w:p w:rsidR="0046627F" w:rsidRDefault="0046627F" w:rsidP="0046627F">
      <w:pPr>
        <w:pStyle w:val="berschrift4"/>
      </w:pPr>
      <w:bookmarkStart w:id="8560" w:name="_Toc499018140"/>
      <w:r>
        <w:t>SOAP Beispiel</w:t>
      </w:r>
      <w:bookmarkEnd w:id="8560"/>
    </w:p>
    <w:p w:rsidR="0046627F" w:rsidRDefault="0046627F" w:rsidP="0046627F">
      <w:pPr>
        <w:pStyle w:val="berschrift5"/>
      </w:pPr>
      <w:bookmarkStart w:id="8561" w:name="_Toc499018141"/>
      <w:r>
        <w:t>Request:</w:t>
      </w:r>
      <w:bookmarkEnd w:id="8561"/>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62" w:name="_Toc499018142"/>
      <w:r>
        <w:t>Response</w:t>
      </w:r>
      <w:bookmarkEnd w:id="8562"/>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563" w:name="_Toc499018143"/>
      <w:r>
        <w:lastRenderedPageBreak/>
        <w:t>listBranchen</w:t>
      </w:r>
      <w:bookmarkEnd w:id="8563"/>
    </w:p>
    <w:p w:rsidR="0046627F" w:rsidRDefault="0046627F" w:rsidP="0046627F">
      <w:pPr>
        <w:pStyle w:val="berschrift4"/>
      </w:pPr>
      <w:bookmarkStart w:id="8564" w:name="_Toc499018144"/>
      <w:r>
        <w:t>WebService Beschreibung</w:t>
      </w:r>
      <w:bookmarkEnd w:id="8564"/>
    </w:p>
    <w:p w:rsidR="0046627F" w:rsidRDefault="007215EA" w:rsidP="0046627F">
      <w:r>
        <w:t>Diese Methode lieferet eine Liste an Branchen mit Bezeichnung und Primärschlüssel, der Primärschlüssel kann dann in den weiteren Services als sysbranche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Branchen auf</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olistBranchenDto</w:t>
      </w:r>
      <w:r w:rsidRPr="00A7642C">
        <w:rPr>
          <w:rFonts w:ascii="Consolas" w:hAnsi="Consolas" w:cs="Consolas"/>
          <w:color w:val="808080"/>
          <w:sz w:val="19"/>
          <w:szCs w:val="19"/>
          <w:highlight w:val="white"/>
          <w:lang w:val="en-US"/>
        </w:rPr>
        <w:t>&lt;/returns&gt;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D54FA4" w:rsidP="00D54FA4">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olistBranchenDto</w:t>
      </w:r>
      <w:r w:rsidRPr="00A7642C">
        <w:rPr>
          <w:rFonts w:ascii="Consolas" w:hAnsi="Consolas" w:cs="Consolas"/>
          <w:color w:val="000000"/>
          <w:sz w:val="19"/>
          <w:szCs w:val="19"/>
          <w:highlight w:val="white"/>
          <w:lang w:val="en-US"/>
        </w:rPr>
        <w:t xml:space="preserve"> listBranchen();</w:t>
      </w:r>
    </w:p>
    <w:p w:rsidR="0046627F" w:rsidRDefault="0046627F" w:rsidP="0046627F">
      <w:pPr>
        <w:pStyle w:val="berschrift5"/>
      </w:pPr>
      <w:bookmarkStart w:id="8565" w:name="_Toc499018145"/>
      <w:r>
        <w:t>Inputstruktur</w:t>
      </w:r>
      <w:bookmarkEnd w:id="8565"/>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66" w:name="_Toc499018146"/>
      <w:r>
        <w:t>Rückgabestruktur</w:t>
      </w:r>
      <w:bookmarkEnd w:id="856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olistBranchenDto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branchen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Branchen </w:t>
            </w:r>
          </w:p>
        </w:tc>
      </w:tr>
    </w:tbl>
    <w:p w:rsidR="00C23C49" w:rsidRPr="00C23C49" w:rsidRDefault="00C23C49" w:rsidP="00C23C49"/>
    <w:p w:rsidR="0046627F" w:rsidRDefault="0046627F" w:rsidP="0046627F">
      <w:pPr>
        <w:pStyle w:val="berschrift4"/>
      </w:pPr>
      <w:bookmarkStart w:id="8567" w:name="_Toc499018147"/>
      <w:r>
        <w:t>SOAP Beispiel</w:t>
      </w:r>
      <w:bookmarkEnd w:id="8567"/>
    </w:p>
    <w:p w:rsidR="0046627F" w:rsidRDefault="0046627F" w:rsidP="0046627F">
      <w:pPr>
        <w:pStyle w:val="berschrift5"/>
      </w:pPr>
      <w:bookmarkStart w:id="8568" w:name="_Toc499018148"/>
      <w:r>
        <w:t>Request:</w:t>
      </w:r>
      <w:bookmarkEnd w:id="856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69" w:name="_Toc499018149"/>
      <w:r>
        <w:t>Response</w:t>
      </w:r>
      <w:bookmarkEnd w:id="856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8570" w:name="_Toc499018150"/>
      <w:r w:rsidR="00FB1544">
        <w:lastRenderedPageBreak/>
        <w:t>listFremdbanken</w:t>
      </w:r>
      <w:bookmarkEnd w:id="8570"/>
    </w:p>
    <w:p w:rsidR="0046627F" w:rsidRDefault="0046627F" w:rsidP="0046627F">
      <w:pPr>
        <w:pStyle w:val="berschrift4"/>
      </w:pPr>
      <w:bookmarkStart w:id="8571" w:name="_Toc499018151"/>
      <w:r>
        <w:t>WebService Beschreibung</w:t>
      </w:r>
      <w:bookmarkEnd w:id="8571"/>
    </w:p>
    <w:p w:rsidR="0046627F" w:rsidRDefault="007215EA" w:rsidP="0046627F">
      <w:r>
        <w:t>Dieser Service liefert eine Liste an Fremdbanken inklusive Bezeichnungen und Codes. Diese können in anderen Methoden als Fremdbank weiterverwendet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Fremdbanken</w:t>
      </w:r>
    </w:p>
    <w:p w:rsidR="00D54FA4" w:rsidRPr="00A7642C"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rPr>
        <w:t>///</w:t>
      </w:r>
      <w:r w:rsidRPr="00A7642C">
        <w:rPr>
          <w:rFonts w:ascii="Consolas" w:hAnsi="Consolas" w:cs="Consolas"/>
          <w:color w:val="008000"/>
          <w:sz w:val="19"/>
          <w:szCs w:val="19"/>
          <w:highlight w:val="white"/>
        </w:rPr>
        <w:t xml:space="preserve"> </w:t>
      </w:r>
      <w:r w:rsidRPr="00A7642C">
        <w:rPr>
          <w:rFonts w:ascii="Consolas" w:hAnsi="Consolas" w:cs="Consolas"/>
          <w:color w:val="808080"/>
          <w:sz w:val="19"/>
          <w:szCs w:val="19"/>
          <w:highlight w:val="white"/>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olistFremdBankenDto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olistFremdBankenDto</w:t>
      </w:r>
      <w:r w:rsidRPr="00A7642C">
        <w:rPr>
          <w:rFonts w:ascii="Consolas" w:hAnsi="Consolas" w:cs="Consolas"/>
          <w:color w:val="000000"/>
          <w:sz w:val="19"/>
          <w:szCs w:val="19"/>
          <w:highlight w:val="white"/>
          <w:lang w:val="en-US"/>
        </w:rPr>
        <w:t xml:space="preserve"> listFremdBanken();</w:t>
      </w:r>
    </w:p>
    <w:p w:rsidR="0046627F" w:rsidRDefault="0046627F" w:rsidP="0046627F">
      <w:pPr>
        <w:pStyle w:val="berschrift5"/>
      </w:pPr>
      <w:bookmarkStart w:id="8572" w:name="_Toc499018152"/>
      <w:r>
        <w:t>Inputstruktur</w:t>
      </w:r>
      <w:bookmarkEnd w:id="8572"/>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73" w:name="_Toc499018153"/>
      <w:r>
        <w:t>Rückgabestruktur</w:t>
      </w:r>
      <w:bookmarkEnd w:id="85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olistFremdBankenDto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fremdbanken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FremdbankDto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Fremdbanken </w:t>
            </w:r>
          </w:p>
        </w:tc>
      </w:tr>
    </w:tbl>
    <w:p w:rsidR="00C23C49" w:rsidRPr="00C23C49" w:rsidRDefault="00C23C49" w:rsidP="00C23C49"/>
    <w:p w:rsidR="0046627F" w:rsidRDefault="0046627F" w:rsidP="0046627F">
      <w:pPr>
        <w:pStyle w:val="berschrift4"/>
      </w:pPr>
      <w:bookmarkStart w:id="8574" w:name="_Toc499018154"/>
      <w:r>
        <w:t>SOAP Beispiel</w:t>
      </w:r>
      <w:bookmarkEnd w:id="8574"/>
    </w:p>
    <w:p w:rsidR="0046627F" w:rsidRDefault="0046627F" w:rsidP="0046627F">
      <w:pPr>
        <w:pStyle w:val="berschrift5"/>
      </w:pPr>
      <w:bookmarkStart w:id="8575" w:name="_Toc499018155"/>
      <w:r>
        <w:t>Request:</w:t>
      </w:r>
      <w:bookmarkEnd w:id="857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76" w:name="_Toc499018156"/>
      <w:r>
        <w:t>Response</w:t>
      </w:r>
      <w:bookmarkEnd w:id="857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577" w:name="_Toc499018157"/>
      <w:r>
        <w:lastRenderedPageBreak/>
        <w:t>listKantone</w:t>
      </w:r>
      <w:bookmarkEnd w:id="8577"/>
    </w:p>
    <w:p w:rsidR="0046627F" w:rsidRDefault="0046627F" w:rsidP="0046627F">
      <w:pPr>
        <w:pStyle w:val="berschrift4"/>
      </w:pPr>
      <w:bookmarkStart w:id="8578" w:name="_Toc499018158"/>
      <w:r>
        <w:t>WebService Beschreibung</w:t>
      </w:r>
      <w:bookmarkEnd w:id="8578"/>
    </w:p>
    <w:p w:rsidR="0046627F" w:rsidRDefault="007215EA" w:rsidP="0046627F">
      <w:r>
        <w:t>Diese Methode liefert eine Liste von Kantonen inklusive Bezeichnung, Kürzel/Code und Primärschlüssel. Diese Werte können dann in den weiteren Methoden als bezirk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Kantone</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olistK</w:t>
      </w:r>
      <w:r w:rsidRPr="00D54FA4">
        <w:rPr>
          <w:rFonts w:ascii="Consolas" w:hAnsi="Consolas" w:cs="Consolas"/>
          <w:color w:val="008000"/>
          <w:sz w:val="19"/>
          <w:szCs w:val="19"/>
          <w:highlight w:val="white"/>
          <w:lang w:val="en-US"/>
        </w:rPr>
        <w:t>antoneDto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olistKantoneDto</w:t>
      </w:r>
      <w:r>
        <w:rPr>
          <w:rFonts w:ascii="Consolas" w:hAnsi="Consolas" w:cs="Consolas"/>
          <w:color w:val="000000"/>
          <w:sz w:val="19"/>
          <w:szCs w:val="19"/>
          <w:highlight w:val="white"/>
        </w:rPr>
        <w:t xml:space="preserve"> listKantone();</w:t>
      </w:r>
    </w:p>
    <w:p w:rsidR="0046627F" w:rsidRDefault="0046627F" w:rsidP="0046627F">
      <w:pPr>
        <w:pStyle w:val="berschrift5"/>
      </w:pPr>
      <w:bookmarkStart w:id="8579" w:name="_Toc499018159"/>
      <w:r>
        <w:t>Inputstruktur</w:t>
      </w:r>
      <w:bookmarkEnd w:id="8579"/>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80" w:name="_Toc499018160"/>
      <w:r>
        <w:t>Rückgabestruktur</w:t>
      </w:r>
      <w:bookmarkEnd w:id="858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olistKantoneDto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kantone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Kantonen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C23C49" w:rsidRPr="00C23C49" w:rsidRDefault="00C23C49" w:rsidP="00C23C49"/>
    <w:p w:rsidR="0046627F" w:rsidRDefault="0046627F" w:rsidP="0046627F">
      <w:pPr>
        <w:pStyle w:val="berschrift4"/>
      </w:pPr>
      <w:bookmarkStart w:id="8581" w:name="_Toc499018161"/>
      <w:r>
        <w:t>SOAP Beispiel</w:t>
      </w:r>
      <w:bookmarkEnd w:id="8581"/>
    </w:p>
    <w:p w:rsidR="0046627F" w:rsidRDefault="0046627F" w:rsidP="0046627F">
      <w:pPr>
        <w:pStyle w:val="berschrift5"/>
      </w:pPr>
      <w:bookmarkStart w:id="8582" w:name="_Toc499018162"/>
      <w:r>
        <w:t>Request:</w:t>
      </w:r>
      <w:bookmarkEnd w:id="858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83" w:name="_Toc499018163"/>
      <w:r>
        <w:t>Response</w:t>
      </w:r>
      <w:bookmarkEnd w:id="858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584" w:name="_Toc499018164"/>
      <w:r>
        <w:lastRenderedPageBreak/>
        <w:t>listLaender</w:t>
      </w:r>
      <w:bookmarkEnd w:id="8584"/>
    </w:p>
    <w:p w:rsidR="0046627F" w:rsidRDefault="0046627F" w:rsidP="0046627F">
      <w:pPr>
        <w:pStyle w:val="berschrift4"/>
      </w:pPr>
      <w:bookmarkStart w:id="8585" w:name="_Toc499018165"/>
      <w:r>
        <w:t>WebService Beschreibung</w:t>
      </w:r>
      <w:bookmarkEnd w:id="8585"/>
    </w:p>
    <w:p w:rsidR="0046627F" w:rsidRDefault="007215EA" w:rsidP="0046627F">
      <w:r>
        <w:t>Diese Methode liefert eine Liste der verfübaren Länder inklusive Bezeichnung, ISO-Code und Primärschlüssel. Die Werte können in anderen Methoden als sysland weiterverwendet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Länder</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olistLaenderDto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olistLaenderDto</w:t>
      </w:r>
      <w:r>
        <w:rPr>
          <w:rFonts w:ascii="Consolas" w:hAnsi="Consolas" w:cs="Consolas"/>
          <w:color w:val="000000"/>
          <w:sz w:val="19"/>
          <w:szCs w:val="19"/>
          <w:highlight w:val="white"/>
        </w:rPr>
        <w:t xml:space="preserve"> listLaender();</w:t>
      </w:r>
    </w:p>
    <w:p w:rsidR="0046627F" w:rsidRDefault="0046627F" w:rsidP="0046627F">
      <w:pPr>
        <w:pStyle w:val="berschrift5"/>
      </w:pPr>
      <w:bookmarkStart w:id="8586" w:name="_Toc499018166"/>
      <w:r>
        <w:t>Inputstruktur</w:t>
      </w:r>
      <w:bookmarkEnd w:id="8586"/>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87" w:name="_Toc499018167"/>
      <w:r>
        <w:t>Rückgabestruktur</w:t>
      </w:r>
      <w:bookmarkEnd w:id="858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olistLaenderDto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laender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Ländern </w:t>
            </w:r>
          </w:p>
        </w:tc>
      </w:tr>
    </w:tbl>
    <w:p w:rsidR="0069477F" w:rsidRPr="0069477F" w:rsidRDefault="0069477F" w:rsidP="0069477F"/>
    <w:p w:rsidR="0046627F" w:rsidRDefault="0046627F" w:rsidP="0046627F">
      <w:pPr>
        <w:pStyle w:val="berschrift4"/>
      </w:pPr>
      <w:bookmarkStart w:id="8588" w:name="_Toc499018168"/>
      <w:r>
        <w:t>SOAP Beispiel</w:t>
      </w:r>
      <w:bookmarkEnd w:id="8588"/>
    </w:p>
    <w:p w:rsidR="0046627F" w:rsidRDefault="0046627F" w:rsidP="0046627F">
      <w:pPr>
        <w:pStyle w:val="berschrift5"/>
      </w:pPr>
      <w:bookmarkStart w:id="8589" w:name="_Toc499018169"/>
      <w:r>
        <w:t>Request:</w:t>
      </w:r>
      <w:bookmarkEnd w:id="858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90" w:name="_Toc499018170"/>
      <w:r>
        <w:t>Response</w:t>
      </w:r>
      <w:bookmarkEnd w:id="859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591" w:name="_Toc499018171"/>
      <w:r>
        <w:lastRenderedPageBreak/>
        <w:t>listMitantragsstellerStati</w:t>
      </w:r>
      <w:bookmarkEnd w:id="8591"/>
    </w:p>
    <w:p w:rsidR="0046627F" w:rsidRDefault="0046627F" w:rsidP="0046627F">
      <w:pPr>
        <w:pStyle w:val="berschrift4"/>
      </w:pPr>
      <w:bookmarkStart w:id="8592" w:name="_Toc499018172"/>
      <w:r>
        <w:t>WebService Beschreibung</w:t>
      </w:r>
      <w:bookmarkEnd w:id="8592"/>
    </w:p>
    <w:p w:rsidR="0046627F" w:rsidRDefault="007215EA" w:rsidP="0046627F">
      <w:r>
        <w:t>Diese Methode liefert eine Liste an möglichen Mitantragssteller-Zuständen. Diese können als Status für den Mitantragssteller übergeben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Mitantragsteller Zustände</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olistMitantStatiDto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olistMitantStatiDto</w:t>
      </w:r>
      <w:r>
        <w:rPr>
          <w:rFonts w:ascii="Consolas" w:hAnsi="Consolas" w:cs="Consolas"/>
          <w:color w:val="000000"/>
          <w:sz w:val="19"/>
          <w:szCs w:val="19"/>
          <w:highlight w:val="white"/>
        </w:rPr>
        <w:t xml:space="preserve"> listMitantragstellerStati();</w:t>
      </w:r>
    </w:p>
    <w:p w:rsidR="0046627F" w:rsidRDefault="0046627F" w:rsidP="0046627F">
      <w:pPr>
        <w:pStyle w:val="berschrift5"/>
      </w:pPr>
      <w:bookmarkStart w:id="8593" w:name="_Toc499018173"/>
      <w:r>
        <w:t>Inputstruktur</w:t>
      </w:r>
      <w:bookmarkEnd w:id="8593"/>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594" w:name="_Toc499018174"/>
      <w:r>
        <w:t>Rückgabestruktur</w:t>
      </w:r>
      <w:bookmarkEnd w:id="859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olistMitantStatiDto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mitantragstellerStati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Wohn-Situationen </w:t>
            </w:r>
          </w:p>
        </w:tc>
      </w:tr>
    </w:tbl>
    <w:p w:rsidR="0069477F" w:rsidRPr="0069477F" w:rsidRDefault="0069477F" w:rsidP="0069477F"/>
    <w:p w:rsidR="0046627F" w:rsidRDefault="0046627F" w:rsidP="0046627F">
      <w:pPr>
        <w:pStyle w:val="berschrift4"/>
      </w:pPr>
      <w:bookmarkStart w:id="8595" w:name="_Toc499018175"/>
      <w:r>
        <w:t>SOAP Beispiel</w:t>
      </w:r>
      <w:bookmarkEnd w:id="8595"/>
    </w:p>
    <w:p w:rsidR="0046627F" w:rsidRDefault="0046627F" w:rsidP="0046627F">
      <w:pPr>
        <w:pStyle w:val="berschrift5"/>
      </w:pPr>
      <w:bookmarkStart w:id="8596" w:name="_Toc499018176"/>
      <w:r>
        <w:t>Request:</w:t>
      </w:r>
      <w:bookmarkEnd w:id="859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597" w:name="_Toc499018177"/>
      <w:r>
        <w:t>Response</w:t>
      </w:r>
      <w:bookmarkEnd w:id="859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8598" w:name="_Toc499018178"/>
      <w:r w:rsidR="00FB1544">
        <w:lastRenderedPageBreak/>
        <w:t>listNationalitaeten</w:t>
      </w:r>
      <w:bookmarkEnd w:id="8598"/>
    </w:p>
    <w:p w:rsidR="0046627F" w:rsidRDefault="0046627F" w:rsidP="0046627F">
      <w:pPr>
        <w:pStyle w:val="berschrift4"/>
      </w:pPr>
      <w:bookmarkStart w:id="8599" w:name="_Toc499018179"/>
      <w:r>
        <w:t>WebService Beschreibung</w:t>
      </w:r>
      <w:bookmarkEnd w:id="8599"/>
    </w:p>
    <w:p w:rsidR="0046627F" w:rsidRDefault="007215EA" w:rsidP="0046627F">
      <w:r>
        <w:t xml:space="preserve">Dieser Service lierfert eine Liste der verfügbaren Nationalitäten inklusive Bezeichnung, ISO-Code und Primärschlüssel. Die Werte können in anderen Methoden als </w:t>
      </w:r>
      <w:r>
        <w:rPr>
          <w:rFonts w:ascii="Consolas" w:hAnsi="Consolas" w:cs="Consolas"/>
          <w:color w:val="000000"/>
          <w:sz w:val="19"/>
          <w:szCs w:val="19"/>
          <w:highlight w:val="white"/>
        </w:rPr>
        <w:t>syslandnat</w:t>
      </w:r>
      <w:r>
        <w:rPr>
          <w:rFonts w:ascii="Consolas" w:hAnsi="Consolas" w:cs="Consolas"/>
          <w:color w:val="000000"/>
          <w:sz w:val="19"/>
          <w:szCs w:val="19"/>
        </w:rPr>
        <w:t xml:space="preserve"> übergeben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Nationalitäten</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olistNationalitaetenDto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olistNationalitaetenDto</w:t>
      </w:r>
      <w:r>
        <w:rPr>
          <w:rFonts w:ascii="Consolas" w:hAnsi="Consolas" w:cs="Consolas"/>
          <w:color w:val="000000"/>
          <w:sz w:val="19"/>
          <w:szCs w:val="19"/>
          <w:highlight w:val="white"/>
        </w:rPr>
        <w:t xml:space="preserve"> listNationalitaeten();</w:t>
      </w:r>
    </w:p>
    <w:p w:rsidR="0046627F" w:rsidRDefault="0046627F" w:rsidP="0046627F">
      <w:pPr>
        <w:pStyle w:val="berschrift5"/>
      </w:pPr>
      <w:bookmarkStart w:id="8600" w:name="_Toc499018180"/>
      <w:r>
        <w:t>Inputstruktur</w:t>
      </w:r>
      <w:bookmarkEnd w:id="8600"/>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01" w:name="_Toc499018181"/>
      <w:r>
        <w:t>Rückgabestruktur</w:t>
      </w:r>
      <w:bookmarkEnd w:id="860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olistNationalitaetenDto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nationalitaeten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von Nationalitäten </w:t>
            </w:r>
          </w:p>
        </w:tc>
      </w:tr>
    </w:tbl>
    <w:p w:rsidR="0069477F" w:rsidRPr="0069477F" w:rsidRDefault="0069477F" w:rsidP="0069477F"/>
    <w:p w:rsidR="0046627F" w:rsidRDefault="0046627F" w:rsidP="0046627F">
      <w:pPr>
        <w:pStyle w:val="berschrift4"/>
      </w:pPr>
      <w:bookmarkStart w:id="8602" w:name="_Toc499018182"/>
      <w:r>
        <w:t>SOAP Beispiel</w:t>
      </w:r>
      <w:bookmarkEnd w:id="8602"/>
    </w:p>
    <w:p w:rsidR="0046627F" w:rsidRDefault="0046627F" w:rsidP="0046627F">
      <w:pPr>
        <w:pStyle w:val="berschrift5"/>
      </w:pPr>
      <w:bookmarkStart w:id="8603" w:name="_Toc499018183"/>
      <w:r>
        <w:t>Request:</w:t>
      </w:r>
      <w:bookmarkEnd w:id="8603"/>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04" w:name="_Toc499018184"/>
      <w:r>
        <w:t>Response</w:t>
      </w:r>
      <w:bookmarkEnd w:id="8604"/>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605" w:name="_Toc499018185"/>
      <w:r>
        <w:lastRenderedPageBreak/>
        <w:t>listRechtsformen</w:t>
      </w:r>
      <w:bookmarkEnd w:id="8605"/>
    </w:p>
    <w:p w:rsidR="0046627F" w:rsidRDefault="0046627F" w:rsidP="0046627F">
      <w:pPr>
        <w:pStyle w:val="berschrift4"/>
      </w:pPr>
      <w:bookmarkStart w:id="8606" w:name="_Toc499018186"/>
      <w:r>
        <w:t>WebService Beschreibung</w:t>
      </w:r>
      <w:bookmarkEnd w:id="8606"/>
    </w:p>
    <w:p w:rsidR="0046627F" w:rsidRDefault="00FC5334" w:rsidP="0046627F">
      <w:r>
        <w:t>Diese Methode liefert eine Liste allerverfügbaren Rechtsformen inklusive Codes und Bezeichnungen. Die Werte können in den anderen Methoden als rechtsform und rechtsformcode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Rechtsformen auf</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olistRechtsformenDto</w:t>
      </w:r>
      <w:r w:rsidRPr="00A7642C">
        <w:rPr>
          <w:rFonts w:ascii="Consolas" w:hAnsi="Consolas" w:cs="Consolas"/>
          <w:color w:val="808080"/>
          <w:sz w:val="19"/>
          <w:szCs w:val="19"/>
          <w:highlight w:val="white"/>
          <w:lang w:val="en-US"/>
        </w:rPr>
        <w:t>&lt;/returns&gt;</w:t>
      </w:r>
    </w:p>
    <w:p w:rsidR="00D54FA4" w:rsidRPr="00A7642C" w:rsidRDefault="00D54FA4" w:rsidP="00D54FA4">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9C614F" w:rsidRDefault="00D54FA4" w:rsidP="00D54FA4">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olistRechtsformenDto</w:t>
      </w:r>
      <w:r w:rsidRPr="00A7642C">
        <w:rPr>
          <w:rFonts w:ascii="Consolas" w:hAnsi="Consolas" w:cs="Consolas"/>
          <w:color w:val="000000"/>
          <w:sz w:val="19"/>
          <w:szCs w:val="19"/>
          <w:highlight w:val="white"/>
          <w:lang w:val="en-US"/>
        </w:rPr>
        <w:t xml:space="preserve"> listRechtsformen();</w:t>
      </w:r>
    </w:p>
    <w:p w:rsidR="0046627F" w:rsidRDefault="0046627F" w:rsidP="0046627F">
      <w:pPr>
        <w:pStyle w:val="berschrift5"/>
      </w:pPr>
      <w:bookmarkStart w:id="8607" w:name="_Toc499018187"/>
      <w:r>
        <w:t>Inputstruktur</w:t>
      </w:r>
      <w:bookmarkEnd w:id="8607"/>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08" w:name="_Toc499018188"/>
      <w:r>
        <w:t>Rückgabestruktur</w:t>
      </w:r>
      <w:bookmarkEnd w:id="860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olistRechtsformenDto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rechtsformen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Rechtsformen </w:t>
            </w:r>
          </w:p>
        </w:tc>
      </w:tr>
    </w:tbl>
    <w:p w:rsidR="0069477F" w:rsidRPr="0069477F" w:rsidRDefault="0069477F" w:rsidP="0069477F"/>
    <w:p w:rsidR="0046627F" w:rsidRDefault="0046627F" w:rsidP="0046627F">
      <w:pPr>
        <w:pStyle w:val="berschrift4"/>
      </w:pPr>
      <w:bookmarkStart w:id="8609" w:name="_Toc499018189"/>
      <w:r>
        <w:t>SOAP Beispiel</w:t>
      </w:r>
      <w:bookmarkEnd w:id="8609"/>
    </w:p>
    <w:p w:rsidR="0046627F" w:rsidRDefault="0046627F" w:rsidP="0046627F">
      <w:pPr>
        <w:pStyle w:val="berschrift5"/>
      </w:pPr>
      <w:bookmarkStart w:id="8610" w:name="_Toc499018190"/>
      <w:r>
        <w:t>Request:</w:t>
      </w:r>
      <w:bookmarkEnd w:id="8610"/>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11" w:name="_Toc499018191"/>
      <w:r>
        <w:t>Response</w:t>
      </w:r>
      <w:bookmarkEnd w:id="8611"/>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612" w:name="_Toc499018192"/>
      <w:r>
        <w:lastRenderedPageBreak/>
        <w:t>listSprachen</w:t>
      </w:r>
      <w:bookmarkEnd w:id="8612"/>
    </w:p>
    <w:p w:rsidR="0046627F" w:rsidRDefault="0046627F" w:rsidP="0046627F">
      <w:pPr>
        <w:pStyle w:val="berschrift4"/>
      </w:pPr>
      <w:bookmarkStart w:id="8613" w:name="_Toc499018193"/>
      <w:r>
        <w:t>WebService Beschreibung</w:t>
      </w:r>
      <w:bookmarkEnd w:id="8613"/>
    </w:p>
    <w:p w:rsidR="00795086" w:rsidRDefault="00FC5334" w:rsidP="0046627F">
      <w:r>
        <w:t>Diese Methode liefert eine Liste der verfügbaren Sprachen inklusive Primärschlüssel, Bezeichnung und ISO-Code. Der Primärsch</w:t>
      </w:r>
      <w:r w:rsidR="00795086">
        <w:t>lüssel kann für andere Methoden als syslang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Sprachen</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&lt;/summary&gt;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808080"/>
          <w:sz w:val="19"/>
          <w:szCs w:val="19"/>
          <w:highlight w:val="white"/>
          <w:lang w:val="en-US"/>
        </w:rPr>
        <w:t>///</w:t>
      </w:r>
      <w:r w:rsidRPr="00D54FA4">
        <w:rPr>
          <w:rFonts w:ascii="Consolas" w:hAnsi="Consolas" w:cs="Consolas"/>
          <w:color w:val="008000"/>
          <w:sz w:val="19"/>
          <w:szCs w:val="19"/>
          <w:highlight w:val="white"/>
          <w:lang w:val="en-US"/>
        </w:rPr>
        <w:t xml:space="preserve"> </w:t>
      </w:r>
      <w:r w:rsidRPr="00D54FA4">
        <w:rPr>
          <w:rFonts w:ascii="Consolas" w:hAnsi="Consolas" w:cs="Consolas"/>
          <w:color w:val="808080"/>
          <w:sz w:val="19"/>
          <w:szCs w:val="19"/>
          <w:highlight w:val="white"/>
          <w:lang w:val="en-US"/>
        </w:rPr>
        <w:t>&lt;returns&gt;</w:t>
      </w:r>
      <w:r w:rsidRPr="00D54FA4">
        <w:rPr>
          <w:rFonts w:ascii="Consolas" w:hAnsi="Consolas" w:cs="Consolas"/>
          <w:color w:val="008000"/>
          <w:sz w:val="19"/>
          <w:szCs w:val="19"/>
          <w:highlight w:val="white"/>
          <w:lang w:val="en-US"/>
        </w:rPr>
        <w:t>olistSprachenDto</w:t>
      </w:r>
      <w:r w:rsidRPr="00D54FA4">
        <w:rPr>
          <w:rFonts w:ascii="Consolas" w:hAnsi="Consolas" w:cs="Consolas"/>
          <w:color w:val="808080"/>
          <w:sz w:val="19"/>
          <w:szCs w:val="19"/>
          <w:highlight w:val="white"/>
          <w:lang w:val="en-US"/>
        </w:rPr>
        <w:t>&lt;/returns&gt;</w:t>
      </w:r>
    </w:p>
    <w:p w:rsidR="00D54FA4" w:rsidRPr="00D54FA4" w:rsidRDefault="00D54FA4" w:rsidP="00D54FA4">
      <w:pPr>
        <w:autoSpaceDE w:val="0"/>
        <w:autoSpaceDN w:val="0"/>
        <w:adjustRightInd w:val="0"/>
        <w:jc w:val="left"/>
        <w:rPr>
          <w:rFonts w:ascii="Consolas" w:hAnsi="Consolas" w:cs="Consolas"/>
          <w:color w:val="000000"/>
          <w:sz w:val="19"/>
          <w:szCs w:val="19"/>
          <w:highlight w:val="white"/>
          <w:lang w:val="en-US"/>
        </w:rPr>
      </w:pPr>
      <w:r w:rsidRPr="00D54FA4">
        <w:rPr>
          <w:rFonts w:ascii="Consolas" w:hAnsi="Consolas" w:cs="Consolas"/>
          <w:color w:val="000000"/>
          <w:sz w:val="19"/>
          <w:szCs w:val="19"/>
          <w:highlight w:val="white"/>
          <w:lang w:val="en-US"/>
        </w:rPr>
        <w:t xml:space="preserve">        [</w:t>
      </w:r>
      <w:r w:rsidRPr="00D54FA4">
        <w:rPr>
          <w:rFonts w:ascii="Consolas" w:hAnsi="Consolas" w:cs="Consolas"/>
          <w:color w:val="2B91AF"/>
          <w:sz w:val="19"/>
          <w:szCs w:val="19"/>
          <w:highlight w:val="white"/>
          <w:lang w:val="en-US"/>
        </w:rPr>
        <w:t>OperationContract</w:t>
      </w:r>
      <w:r w:rsidRPr="00D54FA4">
        <w:rPr>
          <w:rFonts w:ascii="Consolas" w:hAnsi="Consolas" w:cs="Consolas"/>
          <w:color w:val="000000"/>
          <w:sz w:val="19"/>
          <w:szCs w:val="19"/>
          <w:highlight w:val="white"/>
          <w:lang w:val="en-US"/>
        </w:rPr>
        <w:t>]</w:t>
      </w:r>
    </w:p>
    <w:p w:rsidR="0046627F" w:rsidRPr="009C614F" w:rsidRDefault="00D54FA4" w:rsidP="00D54FA4">
      <w:pPr>
        <w:rPr>
          <w:lang w:val="en-US"/>
        </w:rPr>
      </w:pPr>
      <w:r w:rsidRPr="00D54FA4">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olistSprachenDto</w:t>
      </w:r>
      <w:r>
        <w:rPr>
          <w:rFonts w:ascii="Consolas" w:hAnsi="Consolas" w:cs="Consolas"/>
          <w:color w:val="000000"/>
          <w:sz w:val="19"/>
          <w:szCs w:val="19"/>
          <w:highlight w:val="white"/>
        </w:rPr>
        <w:t xml:space="preserve"> listSprachen();</w:t>
      </w:r>
    </w:p>
    <w:p w:rsidR="0046627F" w:rsidRDefault="0046627F" w:rsidP="0046627F">
      <w:pPr>
        <w:pStyle w:val="berschrift5"/>
      </w:pPr>
      <w:bookmarkStart w:id="8614" w:name="_Toc499018194"/>
      <w:r>
        <w:t>Inputstruktur</w:t>
      </w:r>
      <w:bookmarkEnd w:id="8614"/>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15" w:name="_Toc499018195"/>
      <w:r>
        <w:t>Rückgabestruktur</w:t>
      </w:r>
      <w:bookmarkEnd w:id="861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olistSprachenDto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sprachen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Sprachen </w:t>
            </w:r>
          </w:p>
        </w:tc>
      </w:tr>
    </w:tbl>
    <w:p w:rsidR="00C23C49" w:rsidRPr="00C23C49" w:rsidRDefault="00C23C49" w:rsidP="00C23C49"/>
    <w:p w:rsidR="0046627F" w:rsidRDefault="0046627F" w:rsidP="0046627F">
      <w:pPr>
        <w:pStyle w:val="berschrift4"/>
      </w:pPr>
      <w:bookmarkStart w:id="8616" w:name="_Toc499018196"/>
      <w:r>
        <w:t>SOAP Beispiel</w:t>
      </w:r>
      <w:bookmarkEnd w:id="8616"/>
    </w:p>
    <w:p w:rsidR="0046627F" w:rsidRDefault="0046627F" w:rsidP="0046627F">
      <w:pPr>
        <w:pStyle w:val="berschrift5"/>
      </w:pPr>
      <w:bookmarkStart w:id="8617" w:name="_Toc499018197"/>
      <w:r>
        <w:t>Request:</w:t>
      </w:r>
      <w:bookmarkEnd w:id="8617"/>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18" w:name="_Toc499018198"/>
      <w:r>
        <w:t>Response</w:t>
      </w:r>
      <w:bookmarkEnd w:id="8618"/>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619" w:name="_Toc499018199"/>
      <w:r>
        <w:lastRenderedPageBreak/>
        <w:t>listUnterstuetzungsarten</w:t>
      </w:r>
      <w:bookmarkEnd w:id="8619"/>
    </w:p>
    <w:p w:rsidR="0046627F" w:rsidRDefault="0046627F" w:rsidP="0046627F">
      <w:pPr>
        <w:pStyle w:val="berschrift4"/>
      </w:pPr>
      <w:bookmarkStart w:id="8620" w:name="_Toc499018200"/>
      <w:r>
        <w:t>WebService Beschreibung</w:t>
      </w:r>
      <w:bookmarkEnd w:id="8620"/>
    </w:p>
    <w:p w:rsidR="0046627F" w:rsidRDefault="00795086" w:rsidP="0046627F">
      <w:r>
        <w:t>Diese Methode liefert eine Liste aller Unterstützungsarten zurück inklusive Bezeichnungen und Codes. Diese Werte können in anderen Webservices als Unterstützungsart verwendet werden.</w:t>
      </w:r>
    </w:p>
    <w:p w:rsidR="0046627F" w:rsidRDefault="0046627F" w:rsidP="0046627F"/>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Unterstuetzungsarten auf</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olistUnterstuetzungsartenDto</w:t>
      </w:r>
      <w:r>
        <w:rPr>
          <w:rFonts w:ascii="Consolas" w:hAnsi="Consolas" w:cs="Consolas"/>
          <w:color w:val="808080"/>
          <w:sz w:val="19"/>
          <w:szCs w:val="19"/>
          <w:highlight w:val="white"/>
        </w:rPr>
        <w:t>&lt;/returns&gt;</w:t>
      </w:r>
    </w:p>
    <w:p w:rsidR="00D54FA4" w:rsidRDefault="00D54FA4" w:rsidP="00D54FA4">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A7642C" w:rsidRDefault="00D54FA4" w:rsidP="00D54FA4">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olistUnterstuetzungsartenDto</w:t>
      </w:r>
      <w:r>
        <w:rPr>
          <w:rFonts w:ascii="Consolas" w:hAnsi="Consolas" w:cs="Consolas"/>
          <w:color w:val="000000"/>
          <w:sz w:val="19"/>
          <w:szCs w:val="19"/>
          <w:highlight w:val="white"/>
        </w:rPr>
        <w:t xml:space="preserve"> listUnterstuetzungsarten();</w:t>
      </w:r>
    </w:p>
    <w:p w:rsidR="0046627F" w:rsidRDefault="0046627F" w:rsidP="0046627F">
      <w:pPr>
        <w:pStyle w:val="berschrift5"/>
      </w:pPr>
      <w:bookmarkStart w:id="8621" w:name="_Toc499018201"/>
      <w:r>
        <w:t>Inputstruktur</w:t>
      </w:r>
      <w:bookmarkEnd w:id="8621"/>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22" w:name="_Toc499018202"/>
      <w:r>
        <w:t>Rückgabestruktur</w:t>
      </w:r>
      <w:bookmarkEnd w:id="86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olistUnterstuetzungsartenDto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unterstuetzungsarten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Unterstützungsarten </w:t>
            </w:r>
          </w:p>
        </w:tc>
      </w:tr>
    </w:tbl>
    <w:p w:rsidR="00C23C49" w:rsidRPr="00C23C49" w:rsidRDefault="00C23C49" w:rsidP="00C23C49"/>
    <w:p w:rsidR="0046627F" w:rsidRDefault="0046627F" w:rsidP="0046627F">
      <w:pPr>
        <w:pStyle w:val="berschrift4"/>
      </w:pPr>
      <w:bookmarkStart w:id="8623" w:name="_Toc499018203"/>
      <w:r>
        <w:t>SOAP Beispiel</w:t>
      </w:r>
      <w:bookmarkEnd w:id="8623"/>
    </w:p>
    <w:p w:rsidR="0046627F" w:rsidRDefault="0046627F" w:rsidP="0046627F">
      <w:pPr>
        <w:pStyle w:val="berschrift5"/>
      </w:pPr>
      <w:bookmarkStart w:id="8624" w:name="_Toc499018204"/>
      <w:r>
        <w:t>Request:</w:t>
      </w:r>
      <w:bookmarkEnd w:id="8624"/>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25" w:name="_Toc499018205"/>
      <w:r>
        <w:t>Response</w:t>
      </w:r>
      <w:bookmarkEnd w:id="8625"/>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8626" w:name="_Toc499018206"/>
      <w:r w:rsidR="00FB1544">
        <w:lastRenderedPageBreak/>
        <w:t>listVerwendungszweck</w:t>
      </w:r>
      <w:bookmarkEnd w:id="8626"/>
    </w:p>
    <w:p w:rsidR="0046627F" w:rsidRDefault="0046627F" w:rsidP="0046627F">
      <w:pPr>
        <w:pStyle w:val="berschrift4"/>
      </w:pPr>
      <w:bookmarkStart w:id="8627" w:name="_Toc499018207"/>
      <w:r>
        <w:t>WebService Beschreibung</w:t>
      </w:r>
      <w:bookmarkEnd w:id="8627"/>
    </w:p>
    <w:p w:rsidR="0046627F" w:rsidRDefault="00AF6FA6" w:rsidP="0046627F">
      <w:r>
        <w:t>Diese Methode liefert eine Liste aller Verwendungszwecke. Diese können von anderen Methoden als verwendungszweck angegeben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Verwendungszweck Liste liefern</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olistVerwendungszweckDto</w:t>
      </w:r>
      <w:r>
        <w:rPr>
          <w:rFonts w:ascii="Consolas" w:hAnsi="Consolas" w:cs="Consolas"/>
          <w:color w:val="808080"/>
          <w:sz w:val="19"/>
          <w:szCs w:val="19"/>
          <w:highlight w:val="white"/>
        </w:rPr>
        <w:t>&lt;/returns&gt;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A7642C" w:rsidRDefault="007D7A1B" w:rsidP="007D7A1B">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olistVerwendungszweckDto</w:t>
      </w:r>
      <w:r>
        <w:rPr>
          <w:rFonts w:ascii="Consolas" w:hAnsi="Consolas" w:cs="Consolas"/>
          <w:color w:val="000000"/>
          <w:sz w:val="19"/>
          <w:szCs w:val="19"/>
          <w:highlight w:val="white"/>
        </w:rPr>
        <w:t xml:space="preserve"> listVerwendungszweck();</w:t>
      </w:r>
    </w:p>
    <w:p w:rsidR="0046627F" w:rsidRDefault="0046627F" w:rsidP="0046627F">
      <w:pPr>
        <w:pStyle w:val="berschrift5"/>
      </w:pPr>
      <w:bookmarkStart w:id="8628" w:name="_Toc499018208"/>
      <w:r>
        <w:t>Inputstruktur</w:t>
      </w:r>
      <w:bookmarkEnd w:id="8628"/>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29" w:name="_Toc499018209"/>
      <w:r>
        <w:t>Rückgabestruktur</w:t>
      </w:r>
      <w:bookmarkEnd w:id="862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olistVerwendungszweckDto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verwendungszweck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Wohn-Situationen </w:t>
            </w:r>
          </w:p>
        </w:tc>
      </w:tr>
    </w:tbl>
    <w:p w:rsidR="00C23C49" w:rsidRPr="00C23C49" w:rsidRDefault="00C23C49" w:rsidP="00C23C49"/>
    <w:p w:rsidR="0046627F" w:rsidRDefault="0046627F" w:rsidP="0046627F">
      <w:pPr>
        <w:pStyle w:val="berschrift4"/>
      </w:pPr>
      <w:bookmarkStart w:id="8630" w:name="_Toc499018210"/>
      <w:r>
        <w:t>SOAP Beispiel</w:t>
      </w:r>
      <w:bookmarkEnd w:id="8630"/>
    </w:p>
    <w:p w:rsidR="0046627F" w:rsidRDefault="0046627F" w:rsidP="0046627F">
      <w:pPr>
        <w:pStyle w:val="berschrift5"/>
      </w:pPr>
      <w:bookmarkStart w:id="8631" w:name="_Toc499018211"/>
      <w:r>
        <w:t>Request:</w:t>
      </w:r>
      <w:bookmarkEnd w:id="8631"/>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32" w:name="_Toc499018212"/>
      <w:r>
        <w:t>Response</w:t>
      </w:r>
      <w:bookmarkEnd w:id="8632"/>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633" w:name="_Toc499018213"/>
      <w:r>
        <w:lastRenderedPageBreak/>
        <w:t>listWeitereAuslagenarten</w:t>
      </w:r>
      <w:bookmarkEnd w:id="8633"/>
    </w:p>
    <w:p w:rsidR="0046627F" w:rsidRDefault="0046627F" w:rsidP="0046627F">
      <w:pPr>
        <w:pStyle w:val="berschrift4"/>
      </w:pPr>
      <w:bookmarkStart w:id="8634" w:name="_Toc499018214"/>
      <w:r>
        <w:t>WebService Beschreibung</w:t>
      </w:r>
      <w:bookmarkEnd w:id="8634"/>
    </w:p>
    <w:p w:rsidR="0046627F" w:rsidRDefault="00AF6FA6" w:rsidP="0046627F">
      <w:r>
        <w:t>Diese Methode liefert eine Liste aller weiteren Auslagenarten. Diese Liste kann bei anderen Methoden  als weitereauslagenarten verwendet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weiteren Auslagenarten auf</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&lt;/summary&gt;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&lt;returns&gt;</w:t>
      </w:r>
      <w:r w:rsidRPr="007D7A1B">
        <w:rPr>
          <w:rFonts w:ascii="Consolas" w:hAnsi="Consolas" w:cs="Consolas"/>
          <w:color w:val="008000"/>
          <w:sz w:val="19"/>
          <w:szCs w:val="19"/>
          <w:highlight w:val="white"/>
          <w:lang w:val="en-US"/>
        </w:rPr>
        <w:t>olistAuslagenartenDto</w:t>
      </w:r>
      <w:r w:rsidRPr="007D7A1B">
        <w:rPr>
          <w:rFonts w:ascii="Consolas" w:hAnsi="Consolas" w:cs="Consolas"/>
          <w:color w:val="808080"/>
          <w:sz w:val="19"/>
          <w:szCs w:val="19"/>
          <w:highlight w:val="white"/>
          <w:lang w:val="en-US"/>
        </w:rPr>
        <w:t>&lt;/returns&gt;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2B91AF"/>
          <w:sz w:val="19"/>
          <w:szCs w:val="19"/>
          <w:highlight w:val="white"/>
          <w:lang w:val="en-US"/>
        </w:rPr>
        <w:t>OperationContract</w:t>
      </w:r>
      <w:r w:rsidRPr="007D7A1B">
        <w:rPr>
          <w:rFonts w:ascii="Consolas" w:hAnsi="Consolas" w:cs="Consolas"/>
          <w:color w:val="000000"/>
          <w:sz w:val="19"/>
          <w:szCs w:val="19"/>
          <w:highlight w:val="white"/>
          <w:lang w:val="en-US"/>
        </w:rPr>
        <w:t>]</w:t>
      </w:r>
    </w:p>
    <w:p w:rsidR="0046627F" w:rsidRPr="009C614F" w:rsidRDefault="007D7A1B" w:rsidP="007D7A1B">
      <w:pPr>
        <w:rPr>
          <w:lang w:val="en-US"/>
        </w:rPr>
      </w:pPr>
      <w:r w:rsidRPr="007D7A1B">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olistAuslagenartenDto</w:t>
      </w:r>
      <w:r>
        <w:rPr>
          <w:rFonts w:ascii="Consolas" w:hAnsi="Consolas" w:cs="Consolas"/>
          <w:color w:val="000000"/>
          <w:sz w:val="19"/>
          <w:szCs w:val="19"/>
          <w:highlight w:val="white"/>
        </w:rPr>
        <w:t xml:space="preserve"> listWeitereAuslagenarten();</w:t>
      </w:r>
    </w:p>
    <w:p w:rsidR="0046627F" w:rsidRDefault="0046627F" w:rsidP="0046627F">
      <w:pPr>
        <w:pStyle w:val="berschrift5"/>
      </w:pPr>
      <w:bookmarkStart w:id="8635" w:name="_Toc499018215"/>
      <w:r>
        <w:t>Inputstruktur</w:t>
      </w:r>
      <w:bookmarkEnd w:id="8635"/>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36" w:name="_Toc499018216"/>
      <w:r>
        <w:t>Rückgabestruktur</w:t>
      </w:r>
      <w:bookmarkEnd w:id="863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olistAuslagenartenDto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auslagenarten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Ausgabenarten </w:t>
            </w:r>
          </w:p>
        </w:tc>
      </w:tr>
    </w:tbl>
    <w:p w:rsidR="00C23C49" w:rsidRPr="00C23C49" w:rsidRDefault="00C23C49" w:rsidP="00C23C49"/>
    <w:p w:rsidR="0046627F" w:rsidRDefault="0046627F" w:rsidP="0046627F">
      <w:pPr>
        <w:pStyle w:val="berschrift4"/>
      </w:pPr>
      <w:bookmarkStart w:id="8637" w:name="_Toc499018217"/>
      <w:r>
        <w:t>SOAP Beispiel</w:t>
      </w:r>
      <w:bookmarkEnd w:id="8637"/>
    </w:p>
    <w:p w:rsidR="0046627F" w:rsidRDefault="0046627F" w:rsidP="0046627F">
      <w:pPr>
        <w:pStyle w:val="berschrift5"/>
      </w:pPr>
      <w:bookmarkStart w:id="8638" w:name="_Toc499018218"/>
      <w:r>
        <w:t>Request:</w:t>
      </w:r>
      <w:bookmarkEnd w:id="863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39" w:name="_Toc499018219"/>
      <w:r>
        <w:t>Response</w:t>
      </w:r>
      <w:bookmarkEnd w:id="863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FB1544" w:rsidP="0046627F">
      <w:pPr>
        <w:pStyle w:val="berschrift3"/>
      </w:pPr>
      <w:bookmarkStart w:id="8640" w:name="_Toc499018220"/>
      <w:r>
        <w:lastRenderedPageBreak/>
        <w:t>l</w:t>
      </w:r>
      <w:r w:rsidR="00D54FA4">
        <w:t>istWohnS</w:t>
      </w:r>
      <w:r>
        <w:t>ituationen</w:t>
      </w:r>
      <w:bookmarkEnd w:id="8640"/>
    </w:p>
    <w:p w:rsidR="0046627F" w:rsidRDefault="0046627F" w:rsidP="0046627F">
      <w:pPr>
        <w:pStyle w:val="berschrift4"/>
      </w:pPr>
      <w:bookmarkStart w:id="8641" w:name="_Toc499018221"/>
      <w:r>
        <w:t>WebService Beschreibung</w:t>
      </w:r>
      <w:bookmarkEnd w:id="8641"/>
    </w:p>
    <w:p w:rsidR="0046627F" w:rsidRDefault="00AF6FA6" w:rsidP="0046627F">
      <w:r>
        <w:t>Diese Methode liefert eine Liste von verfügbaren Wohnsituationen. Diese Werte können in anderen Methoden als wohnsituation verwendet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Wohnsituationen</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&lt;/summary&gt;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&lt;returns&gt;</w:t>
      </w:r>
      <w:r w:rsidRPr="007D7A1B">
        <w:rPr>
          <w:rFonts w:ascii="Consolas" w:hAnsi="Consolas" w:cs="Consolas"/>
          <w:color w:val="008000"/>
          <w:sz w:val="19"/>
          <w:szCs w:val="19"/>
          <w:highlight w:val="white"/>
          <w:lang w:val="en-US"/>
        </w:rPr>
        <w:t>olistWohnSituationenDto</w:t>
      </w:r>
      <w:r w:rsidRPr="007D7A1B">
        <w:rPr>
          <w:rFonts w:ascii="Consolas" w:hAnsi="Consolas" w:cs="Consolas"/>
          <w:color w:val="808080"/>
          <w:sz w:val="19"/>
          <w:szCs w:val="19"/>
          <w:highlight w:val="white"/>
          <w:lang w:val="en-US"/>
        </w:rPr>
        <w:t>&lt;/returns&gt;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2B91AF"/>
          <w:sz w:val="19"/>
          <w:szCs w:val="19"/>
          <w:highlight w:val="white"/>
          <w:lang w:val="en-US"/>
        </w:rPr>
        <w:t>OperationContract</w:t>
      </w:r>
      <w:r w:rsidRPr="007D7A1B">
        <w:rPr>
          <w:rFonts w:ascii="Consolas" w:hAnsi="Consolas" w:cs="Consolas"/>
          <w:color w:val="000000"/>
          <w:sz w:val="19"/>
          <w:szCs w:val="19"/>
          <w:highlight w:val="white"/>
          <w:lang w:val="en-US"/>
        </w:rPr>
        <w:t>]</w:t>
      </w:r>
    </w:p>
    <w:p w:rsidR="0046627F" w:rsidRPr="009C614F" w:rsidRDefault="007D7A1B" w:rsidP="007D7A1B">
      <w:pPr>
        <w:rPr>
          <w:lang w:val="en-US"/>
        </w:rPr>
      </w:pPr>
      <w:r w:rsidRPr="007D7A1B">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olistWohnSituationenDto</w:t>
      </w:r>
      <w:r>
        <w:rPr>
          <w:rFonts w:ascii="Consolas" w:hAnsi="Consolas" w:cs="Consolas"/>
          <w:color w:val="000000"/>
          <w:sz w:val="19"/>
          <w:szCs w:val="19"/>
          <w:highlight w:val="white"/>
        </w:rPr>
        <w:t xml:space="preserve"> listWohnSituationen();</w:t>
      </w:r>
    </w:p>
    <w:p w:rsidR="0046627F" w:rsidRDefault="0046627F" w:rsidP="0046627F">
      <w:pPr>
        <w:pStyle w:val="berschrift5"/>
      </w:pPr>
      <w:bookmarkStart w:id="8642" w:name="_Toc499018222"/>
      <w:r>
        <w:t>Inputstruktur</w:t>
      </w:r>
      <w:bookmarkEnd w:id="8642"/>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43" w:name="_Toc499018223"/>
      <w:r>
        <w:t>Rückgabestruktur</w:t>
      </w:r>
      <w:bookmarkEnd w:id="864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olistWohnSituationenDto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wohnSituationen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Wohn-Situationen </w:t>
            </w:r>
          </w:p>
        </w:tc>
      </w:tr>
    </w:tbl>
    <w:p w:rsidR="00C23C49" w:rsidRPr="00C23C49" w:rsidRDefault="00C23C49" w:rsidP="00C23C49"/>
    <w:p w:rsidR="0046627F" w:rsidRDefault="0046627F" w:rsidP="0046627F">
      <w:pPr>
        <w:pStyle w:val="berschrift4"/>
      </w:pPr>
      <w:bookmarkStart w:id="8644" w:name="_Toc499018224"/>
      <w:r>
        <w:t>SOAP Beispiel</w:t>
      </w:r>
      <w:bookmarkEnd w:id="8644"/>
    </w:p>
    <w:p w:rsidR="0046627F" w:rsidRDefault="0046627F" w:rsidP="0046627F">
      <w:pPr>
        <w:pStyle w:val="berschrift5"/>
      </w:pPr>
      <w:bookmarkStart w:id="8645" w:name="_Toc499018225"/>
      <w:r>
        <w:t>Request:</w:t>
      </w:r>
      <w:bookmarkEnd w:id="864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46" w:name="_Toc499018226"/>
      <w:r>
        <w:t>Response</w:t>
      </w:r>
      <w:bookmarkEnd w:id="864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D54FA4" w:rsidP="0046627F">
      <w:pPr>
        <w:pStyle w:val="berschrift3"/>
      </w:pPr>
      <w:bookmarkStart w:id="8647" w:name="_Toc499018227"/>
      <w:r>
        <w:lastRenderedPageBreak/>
        <w:t>listZivilstaende</w:t>
      </w:r>
      <w:bookmarkEnd w:id="8647"/>
    </w:p>
    <w:p w:rsidR="0046627F" w:rsidRDefault="0046627F" w:rsidP="0046627F">
      <w:pPr>
        <w:pStyle w:val="berschrift4"/>
      </w:pPr>
      <w:bookmarkStart w:id="8648" w:name="_Toc499018228"/>
      <w:r>
        <w:t>WebService Beschreibung</w:t>
      </w:r>
      <w:bookmarkEnd w:id="8648"/>
    </w:p>
    <w:p w:rsidR="0046627F" w:rsidRDefault="00AF6FA6" w:rsidP="0046627F">
      <w:r>
        <w:t>Diese Methode liefert eine Liste der verfügbaren Zivilstände. Die Werte können in anderen Methoden als zivilstand verwendet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Zivilstände</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&lt;/summary&gt;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&lt;returns&gt;</w:t>
      </w:r>
      <w:r w:rsidRPr="007D7A1B">
        <w:rPr>
          <w:rFonts w:ascii="Consolas" w:hAnsi="Consolas" w:cs="Consolas"/>
          <w:color w:val="008000"/>
          <w:sz w:val="19"/>
          <w:szCs w:val="19"/>
          <w:highlight w:val="white"/>
          <w:lang w:val="en-US"/>
        </w:rPr>
        <w:t>olistZivilstaendeDto</w:t>
      </w:r>
      <w:r w:rsidRPr="007D7A1B">
        <w:rPr>
          <w:rFonts w:ascii="Consolas" w:hAnsi="Consolas" w:cs="Consolas"/>
          <w:color w:val="808080"/>
          <w:sz w:val="19"/>
          <w:szCs w:val="19"/>
          <w:highlight w:val="white"/>
          <w:lang w:val="en-US"/>
        </w:rPr>
        <w:t>&lt;/returns&gt;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2B91AF"/>
          <w:sz w:val="19"/>
          <w:szCs w:val="19"/>
          <w:highlight w:val="white"/>
          <w:lang w:val="en-US"/>
        </w:rPr>
        <w:t>OperationContract</w:t>
      </w:r>
      <w:r w:rsidRPr="007D7A1B">
        <w:rPr>
          <w:rFonts w:ascii="Consolas" w:hAnsi="Consolas" w:cs="Consolas"/>
          <w:color w:val="000000"/>
          <w:sz w:val="19"/>
          <w:szCs w:val="19"/>
          <w:highlight w:val="white"/>
          <w:lang w:val="en-US"/>
        </w:rPr>
        <w:t>]</w:t>
      </w:r>
    </w:p>
    <w:p w:rsidR="0046627F" w:rsidRPr="009C614F" w:rsidRDefault="007D7A1B" w:rsidP="007D7A1B">
      <w:pPr>
        <w:rPr>
          <w:lang w:val="en-US"/>
        </w:rPr>
      </w:pPr>
      <w:r w:rsidRPr="007D7A1B">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olistZivilstaendeDto</w:t>
      </w:r>
      <w:r>
        <w:rPr>
          <w:rFonts w:ascii="Consolas" w:hAnsi="Consolas" w:cs="Consolas"/>
          <w:color w:val="000000"/>
          <w:sz w:val="19"/>
          <w:szCs w:val="19"/>
          <w:highlight w:val="white"/>
        </w:rPr>
        <w:t xml:space="preserve"> listZivilstaende();</w:t>
      </w:r>
    </w:p>
    <w:p w:rsidR="0046627F" w:rsidRDefault="0046627F" w:rsidP="0046627F">
      <w:pPr>
        <w:pStyle w:val="berschrift5"/>
      </w:pPr>
      <w:bookmarkStart w:id="8649" w:name="_Toc499018229"/>
      <w:r>
        <w:t>Inputstruktur</w:t>
      </w:r>
      <w:bookmarkEnd w:id="8649"/>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50" w:name="_Toc499018230"/>
      <w:r>
        <w:t>Rückgabestruktur</w:t>
      </w:r>
      <w:bookmarkEnd w:id="865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olistZivilstaendeDto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zivilstaende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Array von Zivilständen </w:t>
            </w:r>
          </w:p>
        </w:tc>
      </w:tr>
    </w:tbl>
    <w:p w:rsidR="00C23C49" w:rsidRPr="00C23C49" w:rsidRDefault="00C23C49" w:rsidP="00C23C49"/>
    <w:p w:rsidR="0046627F" w:rsidRDefault="0046627F" w:rsidP="0046627F">
      <w:pPr>
        <w:pStyle w:val="berschrift4"/>
      </w:pPr>
      <w:bookmarkStart w:id="8651" w:name="_Toc499018231"/>
      <w:r>
        <w:t>SOAP Beispiel</w:t>
      </w:r>
      <w:bookmarkEnd w:id="8651"/>
    </w:p>
    <w:p w:rsidR="0046627F" w:rsidRDefault="0046627F" w:rsidP="0046627F">
      <w:pPr>
        <w:pStyle w:val="berschrift5"/>
      </w:pPr>
      <w:bookmarkStart w:id="8652" w:name="_Toc499018232"/>
      <w:r>
        <w:t>Request:</w:t>
      </w:r>
      <w:bookmarkEnd w:id="865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53" w:name="_Toc499018233"/>
      <w:r>
        <w:t>Response</w:t>
      </w:r>
      <w:bookmarkEnd w:id="865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6627F" w:rsidP="0046627F">
      <w:pPr>
        <w:pStyle w:val="berschrift3"/>
      </w:pPr>
      <w:r>
        <w:rPr>
          <w:lang w:val="en-US"/>
        </w:rPr>
        <w:br w:type="page"/>
      </w:r>
      <w:bookmarkStart w:id="8654" w:name="_Toc499018234"/>
      <w:r w:rsidR="00D54FA4">
        <w:lastRenderedPageBreak/>
        <w:t>listZusatzeinkommen</w:t>
      </w:r>
      <w:bookmarkEnd w:id="8654"/>
    </w:p>
    <w:p w:rsidR="0046627F" w:rsidRDefault="0046627F" w:rsidP="0046627F">
      <w:pPr>
        <w:pStyle w:val="berschrift4"/>
      </w:pPr>
      <w:bookmarkStart w:id="8655" w:name="_Toc499018235"/>
      <w:r>
        <w:t>WebService Beschreibung</w:t>
      </w:r>
      <w:bookmarkEnd w:id="8655"/>
    </w:p>
    <w:p w:rsidR="0046627F" w:rsidRDefault="00AF6FA6" w:rsidP="0046627F">
      <w:r>
        <w:t>Diese Methode lieferet eine Liste aller möglichen Zusatzeinkommen. Die Werte können in anderen Methoden als zusatzeinkommen verwendet werden.</w:t>
      </w:r>
    </w:p>
    <w:p w:rsidR="0046627F" w:rsidRDefault="0046627F"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alle Zusatzeinkommen auf</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olistZusatzeinkommenDto</w:t>
      </w:r>
      <w:r>
        <w:rPr>
          <w:rFonts w:ascii="Consolas" w:hAnsi="Consolas" w:cs="Consolas"/>
          <w:color w:val="808080"/>
          <w:sz w:val="19"/>
          <w:szCs w:val="19"/>
          <w:highlight w:val="white"/>
        </w:rPr>
        <w:t>&lt;/returns&gt;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46627F" w:rsidRPr="009C614F" w:rsidRDefault="007D7A1B" w:rsidP="007D7A1B">
      <w:pPr>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olistZusatzeinkommenDto</w:t>
      </w:r>
      <w:r>
        <w:rPr>
          <w:rFonts w:ascii="Consolas" w:hAnsi="Consolas" w:cs="Consolas"/>
          <w:color w:val="000000"/>
          <w:sz w:val="19"/>
          <w:szCs w:val="19"/>
          <w:highlight w:val="white"/>
        </w:rPr>
        <w:t xml:space="preserve"> listZusatzeinkommen();</w:t>
      </w:r>
    </w:p>
    <w:p w:rsidR="0046627F" w:rsidRDefault="0046627F" w:rsidP="0046627F">
      <w:pPr>
        <w:pStyle w:val="berschrift5"/>
      </w:pPr>
      <w:bookmarkStart w:id="8656" w:name="_Toc499018236"/>
      <w:r>
        <w:t>Inputstruktur</w:t>
      </w:r>
      <w:bookmarkEnd w:id="8656"/>
    </w:p>
    <w:p w:rsidR="00C23C49" w:rsidRPr="00C23C49" w:rsidRDefault="00C23C49" w:rsidP="00C23C49">
      <w:r>
        <w:t>Keine Parameter</w:t>
      </w:r>
    </w:p>
    <w:p w:rsidR="0046627F" w:rsidRDefault="0046627F" w:rsidP="0046627F">
      <w:pPr>
        <w:pStyle w:val="Text"/>
      </w:pPr>
    </w:p>
    <w:p w:rsidR="0046627F" w:rsidRDefault="0046627F" w:rsidP="0046627F">
      <w:pPr>
        <w:pStyle w:val="berschrift5"/>
      </w:pPr>
      <w:bookmarkStart w:id="8657" w:name="_Toc499018237"/>
      <w:r>
        <w:t>Rückgabestruktur</w:t>
      </w:r>
      <w:bookmarkEnd w:id="865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olistZusatzeinkommenDto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DropListDto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Liste mit Zusatzeinkommen </w:t>
            </w:r>
          </w:p>
        </w:tc>
      </w:tr>
    </w:tbl>
    <w:p w:rsidR="00C23C49" w:rsidRPr="00C23C49" w:rsidRDefault="00C23C49" w:rsidP="00C23C49"/>
    <w:p w:rsidR="0046627F" w:rsidRDefault="0046627F" w:rsidP="0046627F">
      <w:pPr>
        <w:pStyle w:val="berschrift4"/>
      </w:pPr>
      <w:bookmarkStart w:id="8658" w:name="_Toc499018238"/>
      <w:r>
        <w:t>SOAP Beispiel</w:t>
      </w:r>
      <w:bookmarkEnd w:id="8658"/>
    </w:p>
    <w:p w:rsidR="0046627F" w:rsidRDefault="0046627F" w:rsidP="0046627F">
      <w:pPr>
        <w:pStyle w:val="berschrift5"/>
      </w:pPr>
      <w:bookmarkStart w:id="8659" w:name="_Toc499018239"/>
      <w:r>
        <w:t>Request:</w:t>
      </w:r>
      <w:bookmarkEnd w:id="8659"/>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60" w:name="_Toc499018240"/>
      <w:r>
        <w:t>Response</w:t>
      </w:r>
      <w:bookmarkEnd w:id="8660"/>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D54FA4" w:rsidP="0046627F">
      <w:pPr>
        <w:pStyle w:val="berschrift3"/>
      </w:pPr>
      <w:bookmarkStart w:id="8661" w:name="_Toc499018241"/>
      <w:r>
        <w:lastRenderedPageBreak/>
        <w:t>saveKunde</w:t>
      </w:r>
      <w:bookmarkEnd w:id="8661"/>
    </w:p>
    <w:p w:rsidR="0046627F" w:rsidRDefault="0046627F" w:rsidP="0046627F">
      <w:pPr>
        <w:pStyle w:val="berschrift4"/>
      </w:pPr>
      <w:bookmarkStart w:id="8662" w:name="_Toc499018242"/>
      <w:r>
        <w:t>WebService Beschreibung</w:t>
      </w:r>
      <w:bookmarkEnd w:id="8662"/>
    </w:p>
    <w:p w:rsidR="0046627F" w:rsidRDefault="00154A93" w:rsidP="0046627F">
      <w:r>
        <w:t>Diese Methode wird zum Ändern von Interessenten verwendet. Das übergebene Objekte wird dazu in der Datenbank inklusive aller abhängigen Tabellen abgelegt. Ansonsten verhält sich die Methode genau wie createOrUpdateKunde</w:t>
      </w:r>
    </w:p>
    <w:p w:rsidR="00154A93" w:rsidRDefault="00154A93" w:rsidP="0046627F"/>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D7A1B" w:rsidRDefault="007D7A1B" w:rsidP="007D7A1B">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Speichert alle Persistenzobjekte des Händlerkunden</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&lt;/summary&gt;</w:t>
      </w:r>
    </w:p>
    <w:p w:rsidR="007D7A1B" w:rsidRPr="007D7A1B"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7D7A1B">
        <w:rPr>
          <w:rFonts w:ascii="Consolas" w:hAnsi="Consolas" w:cs="Consolas"/>
          <w:color w:val="808080"/>
          <w:sz w:val="19"/>
          <w:szCs w:val="19"/>
          <w:highlight w:val="white"/>
          <w:lang w:val="en-US"/>
        </w:rPr>
        <w:t>///</w:t>
      </w:r>
      <w:r w:rsidRPr="007D7A1B">
        <w:rPr>
          <w:rFonts w:ascii="Consolas" w:hAnsi="Consolas" w:cs="Consolas"/>
          <w:color w:val="008000"/>
          <w:sz w:val="19"/>
          <w:szCs w:val="19"/>
          <w:highlight w:val="white"/>
          <w:lang w:val="en-US"/>
        </w:rPr>
        <w:t xml:space="preserve"> </w:t>
      </w:r>
      <w:r w:rsidRPr="007D7A1B">
        <w:rPr>
          <w:rFonts w:ascii="Consolas" w:hAnsi="Consolas" w:cs="Consolas"/>
          <w:color w:val="808080"/>
          <w:sz w:val="19"/>
          <w:szCs w:val="19"/>
          <w:highlight w:val="white"/>
          <w:lang w:val="en-US"/>
        </w:rPr>
        <w:t>&lt;param name="input"&gt;</w:t>
      </w:r>
      <w:r w:rsidRPr="007D7A1B">
        <w:rPr>
          <w:rFonts w:ascii="Consolas" w:hAnsi="Consolas" w:cs="Consolas"/>
          <w:color w:val="008000"/>
          <w:sz w:val="19"/>
          <w:szCs w:val="19"/>
          <w:highlight w:val="white"/>
          <w:lang w:val="en-US"/>
        </w:rPr>
        <w:t>isaveKundeDto</w:t>
      </w:r>
      <w:r w:rsidRPr="007D7A1B">
        <w:rPr>
          <w:rFonts w:ascii="Consolas" w:hAnsi="Consolas" w:cs="Consolas"/>
          <w:color w:val="808080"/>
          <w:sz w:val="19"/>
          <w:szCs w:val="19"/>
          <w:highlight w:val="white"/>
          <w:lang w:val="en-US"/>
        </w:rPr>
        <w:t>&lt;/param&gt;</w:t>
      </w:r>
    </w:p>
    <w:p w:rsidR="007D7A1B" w:rsidRPr="00A7642C" w:rsidRDefault="007D7A1B" w:rsidP="007D7A1B">
      <w:pPr>
        <w:autoSpaceDE w:val="0"/>
        <w:autoSpaceDN w:val="0"/>
        <w:adjustRightInd w:val="0"/>
        <w:jc w:val="left"/>
        <w:rPr>
          <w:rFonts w:ascii="Consolas" w:hAnsi="Consolas" w:cs="Consolas"/>
          <w:color w:val="000000"/>
          <w:sz w:val="19"/>
          <w:szCs w:val="19"/>
          <w:highlight w:val="white"/>
          <w:lang w:val="en-US"/>
        </w:rPr>
      </w:pPr>
      <w:r w:rsidRPr="007D7A1B">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osaveKundeDto</w:t>
      </w:r>
      <w:r w:rsidRPr="00A7642C">
        <w:rPr>
          <w:rFonts w:ascii="Consolas" w:hAnsi="Consolas" w:cs="Consolas"/>
          <w:color w:val="808080"/>
          <w:sz w:val="19"/>
          <w:szCs w:val="19"/>
          <w:highlight w:val="white"/>
          <w:lang w:val="en-US"/>
        </w:rPr>
        <w:t>&lt;/returns&gt;</w:t>
      </w:r>
    </w:p>
    <w:p w:rsidR="007D7A1B" w:rsidRPr="00A7642C" w:rsidRDefault="007D7A1B" w:rsidP="007D7A1B">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A7642C" w:rsidRDefault="007D7A1B" w:rsidP="007D7A1B">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osaveKundeDto</w:t>
      </w:r>
      <w:r w:rsidRPr="00A7642C">
        <w:rPr>
          <w:rFonts w:ascii="Consolas" w:hAnsi="Consolas" w:cs="Consolas"/>
          <w:color w:val="000000"/>
          <w:sz w:val="19"/>
          <w:szCs w:val="19"/>
          <w:highlight w:val="white"/>
          <w:lang w:val="en-US"/>
        </w:rPr>
        <w:t xml:space="preserve"> saveKunde(DTO.</w:t>
      </w:r>
      <w:r w:rsidRPr="00A7642C">
        <w:rPr>
          <w:rFonts w:ascii="Consolas" w:hAnsi="Consolas" w:cs="Consolas"/>
          <w:color w:val="2B91AF"/>
          <w:sz w:val="19"/>
          <w:szCs w:val="19"/>
          <w:highlight w:val="white"/>
          <w:lang w:val="en-US"/>
        </w:rPr>
        <w:t>isaveKundeDto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663" w:name="_Toc499018243"/>
      <w:r>
        <w:t>Inputstruktur</w:t>
      </w:r>
      <w:bookmarkEnd w:id="866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Required</w:t>
            </w:r>
            <w:r w:rsidRPr="0069477F">
              <w:rPr>
                <w:rFonts w:ascii="Times New Roman" w:hAnsi="Times New Roman"/>
                <w:sz w:val="24"/>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isaveKundeDto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69477F" w:rsidRPr="0069477F" w:rsidTr="0069477F">
        <w:tc>
          <w:tcPr>
            <w:tcW w:w="2846"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KundeDto</w:t>
            </w: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Persistenzobjekt Kunde (siehe Kapitel 4)</w:t>
            </w:r>
          </w:p>
        </w:tc>
        <w:tc>
          <w:tcPr>
            <w:tcW w:w="1181" w:type="dxa"/>
            <w:tcBorders>
              <w:top w:val="single" w:sz="4" w:space="0" w:color="auto"/>
              <w:left w:val="single" w:sz="4" w:space="0" w:color="auto"/>
              <w:bottom w:val="single" w:sz="4" w:space="0" w:color="auto"/>
              <w:right w:val="single" w:sz="4" w:space="0" w:color="auto"/>
            </w:tcBorders>
            <w:hideMark/>
          </w:tcPr>
          <w:p w:rsidR="0069477F" w:rsidRPr="0069477F" w:rsidRDefault="0069477F"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p w:rsidR="0046627F" w:rsidRDefault="0046627F" w:rsidP="0046627F">
      <w:pPr>
        <w:pStyle w:val="Text"/>
      </w:pPr>
    </w:p>
    <w:p w:rsidR="0046627F" w:rsidRDefault="0046627F" w:rsidP="0046627F">
      <w:pPr>
        <w:pStyle w:val="berschrift5"/>
      </w:pPr>
      <w:bookmarkStart w:id="8664" w:name="_Toc499018244"/>
      <w:r>
        <w:t>Rückgabestruktur</w:t>
      </w:r>
      <w:bookmarkEnd w:id="866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A24D60" w:rsidRPr="0069477F"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osaveKundeDto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69477F" w:rsidRDefault="00A24D60" w:rsidP="0069477F">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bl>
    <w:p w:rsidR="0069477F" w:rsidRPr="0069477F" w:rsidRDefault="0069477F" w:rsidP="0069477F"/>
    <w:p w:rsidR="0046627F" w:rsidRDefault="0046627F" w:rsidP="0046627F">
      <w:pPr>
        <w:pStyle w:val="berschrift4"/>
      </w:pPr>
      <w:bookmarkStart w:id="8665" w:name="_Toc499018245"/>
      <w:r>
        <w:t>SOAP Beispiel</w:t>
      </w:r>
      <w:bookmarkEnd w:id="8665"/>
    </w:p>
    <w:p w:rsidR="0046627F" w:rsidRDefault="0046627F" w:rsidP="0046627F">
      <w:pPr>
        <w:pStyle w:val="berschrift5"/>
      </w:pPr>
      <w:bookmarkStart w:id="8666" w:name="_Toc499018246"/>
      <w:r>
        <w:t>Request:</w:t>
      </w:r>
      <w:bookmarkEnd w:id="8666"/>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67" w:name="_Toc499018247"/>
      <w:r>
        <w:lastRenderedPageBreak/>
        <w:t>Response</w:t>
      </w:r>
      <w:bookmarkEnd w:id="8667"/>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47601F" w:rsidRDefault="0046627F" w:rsidP="0046627F">
      <w:pPr>
        <w:rPr>
          <w:rFonts w:ascii="Courier New" w:hAnsi="Courier New" w:cs="Courier New"/>
          <w:lang w:val="en-US"/>
        </w:rPr>
      </w:pPr>
    </w:p>
    <w:p w:rsidR="00EF703F" w:rsidRPr="00EF703F" w:rsidRDefault="0046627F" w:rsidP="0046627F">
      <w:r>
        <w:rPr>
          <w:lang w:val="en-US"/>
        </w:rPr>
        <w:br w:type="page"/>
      </w:r>
    </w:p>
    <w:p w:rsidR="00F84EDC" w:rsidRDefault="00F84EDC" w:rsidP="00F84EDC">
      <w:pPr>
        <w:pStyle w:val="berschrift2"/>
      </w:pPr>
      <w:bookmarkStart w:id="8668" w:name="_Toc499018248"/>
      <w:r>
        <w:lastRenderedPageBreak/>
        <w:t>createOrUpdateSchnellkalkulationService</w:t>
      </w:r>
      <w:r w:rsidR="009312FE">
        <w:t xml:space="preserve"> (B2B)</w:t>
      </w:r>
      <w:bookmarkEnd w:id="8668"/>
    </w:p>
    <w:p w:rsidR="00EF703F" w:rsidRDefault="00EF703F" w:rsidP="00EF703F">
      <w:r>
        <w:t>Zusammenfassung von Methoden die für den Anlege und Änderungsprozess einer Schnellkalkulation benötigt werden.</w:t>
      </w:r>
    </w:p>
    <w:p w:rsidR="0046627F" w:rsidRDefault="004A22D5" w:rsidP="0046627F">
      <w:pPr>
        <w:pStyle w:val="berschrift3"/>
      </w:pPr>
      <w:bookmarkStart w:id="8669" w:name="_Toc499018249"/>
      <w:r>
        <w:t>createOrUpdateKalkulation</w:t>
      </w:r>
      <w:bookmarkEnd w:id="8669"/>
    </w:p>
    <w:p w:rsidR="00F31033" w:rsidRPr="0047601F" w:rsidRDefault="00F31033" w:rsidP="00F31033">
      <w:pPr>
        <w:rPr>
          <w:rFonts w:ascii="Courier New" w:hAnsi="Courier New" w:cs="Courier New"/>
          <w:lang w:val="en-US"/>
        </w:rPr>
      </w:pPr>
      <w:r>
        <w:t>siehe createOrUpdateAngebotService</w:t>
      </w:r>
    </w:p>
    <w:p w:rsidR="0046627F" w:rsidRDefault="004A22D5" w:rsidP="0046627F">
      <w:pPr>
        <w:pStyle w:val="berschrift3"/>
      </w:pPr>
      <w:bookmarkStart w:id="8670" w:name="_Toc499018250"/>
      <w:r>
        <w:t>getParameter</w:t>
      </w:r>
      <w:bookmarkEnd w:id="8670"/>
    </w:p>
    <w:p w:rsidR="0046627F" w:rsidRPr="0047601F" w:rsidRDefault="004A22D5" w:rsidP="004A22D5">
      <w:pPr>
        <w:rPr>
          <w:rFonts w:ascii="Courier New" w:hAnsi="Courier New" w:cs="Courier New"/>
          <w:lang w:val="en-US"/>
        </w:rPr>
      </w:pPr>
      <w:r>
        <w:t>siehe createOrUpdateAngebotService</w:t>
      </w:r>
    </w:p>
    <w:p w:rsidR="0046627F" w:rsidRDefault="004A22D5" w:rsidP="0046627F">
      <w:pPr>
        <w:pStyle w:val="berschrift3"/>
      </w:pPr>
      <w:bookmarkStart w:id="8671" w:name="_Toc499018251"/>
      <w:r>
        <w:t>listAvailableProdukte</w:t>
      </w:r>
      <w:bookmarkEnd w:id="8671"/>
    </w:p>
    <w:p w:rsidR="004A22D5" w:rsidRPr="0047601F" w:rsidRDefault="004A22D5" w:rsidP="004A22D5">
      <w:pPr>
        <w:rPr>
          <w:rFonts w:ascii="Courier New" w:hAnsi="Courier New" w:cs="Courier New"/>
          <w:lang w:val="en-US"/>
        </w:rPr>
      </w:pPr>
      <w:r>
        <w:t>siehe createOrUpdateAngebotService</w:t>
      </w:r>
    </w:p>
    <w:p w:rsidR="0046627F" w:rsidRDefault="004A22D5" w:rsidP="0046627F">
      <w:pPr>
        <w:pStyle w:val="berschrift3"/>
      </w:pPr>
      <w:bookmarkStart w:id="8672" w:name="_Toc499018252"/>
      <w:r>
        <w:t>listAvailableServices</w:t>
      </w:r>
      <w:bookmarkEnd w:id="8672"/>
    </w:p>
    <w:p w:rsidR="004A22D5" w:rsidRPr="0047601F" w:rsidRDefault="004A22D5" w:rsidP="004A22D5">
      <w:pPr>
        <w:rPr>
          <w:rFonts w:ascii="Courier New" w:hAnsi="Courier New" w:cs="Courier New"/>
          <w:lang w:val="en-US"/>
        </w:rPr>
      </w:pPr>
      <w:r>
        <w:t>siehe createOrUpdateAngebotService</w:t>
      </w:r>
    </w:p>
    <w:p w:rsidR="00F31033" w:rsidRPr="00F31033" w:rsidRDefault="004A22D5" w:rsidP="00F31033">
      <w:pPr>
        <w:pStyle w:val="berschrift3"/>
      </w:pPr>
      <w:bookmarkStart w:id="8673" w:name="_Toc499018253"/>
      <w:r>
        <w:t>saveKalkulation</w:t>
      </w:r>
      <w:bookmarkEnd w:id="8673"/>
    </w:p>
    <w:p w:rsidR="0046627F" w:rsidRDefault="0046627F" w:rsidP="0046627F">
      <w:pPr>
        <w:pStyle w:val="berschrift4"/>
      </w:pPr>
      <w:bookmarkStart w:id="8674" w:name="_Toc499018254"/>
      <w:r>
        <w:t>WebService Beschreibung</w:t>
      </w:r>
      <w:bookmarkEnd w:id="8674"/>
    </w:p>
    <w:p w:rsidR="00F31033" w:rsidRDefault="00F31033" w:rsidP="00F31033">
      <w:r>
        <w:t>Diese Methode ändert eine Kalkulation in der Datenbank.</w:t>
      </w:r>
    </w:p>
    <w:p w:rsidR="0046627F" w:rsidRDefault="0046627F" w:rsidP="0046627F"/>
    <w:p w:rsidR="0046627F" w:rsidRDefault="0046627F" w:rsidP="0046627F"/>
    <w:p w:rsidR="004A22D5" w:rsidRDefault="004A22D5" w:rsidP="004A22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A22D5" w:rsidRDefault="004A22D5" w:rsidP="004A22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Speichert Persistenzobjekt der Schnellkalkulation</w:t>
      </w:r>
    </w:p>
    <w:p w:rsidR="004A22D5" w:rsidRDefault="004A22D5" w:rsidP="004A22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&lt;param name="input"&gt;</w:t>
      </w:r>
      <w:r w:rsidRPr="004A22D5">
        <w:rPr>
          <w:rFonts w:ascii="Consolas" w:hAnsi="Consolas" w:cs="Consolas"/>
          <w:color w:val="008000"/>
          <w:sz w:val="19"/>
          <w:szCs w:val="19"/>
          <w:highlight w:val="white"/>
          <w:lang w:val="en-US"/>
        </w:rPr>
        <w:t>icreateKalkulationDto</w:t>
      </w:r>
      <w:r w:rsidRPr="004A22D5">
        <w:rPr>
          <w:rFonts w:ascii="Consolas" w:hAnsi="Consolas" w:cs="Consolas"/>
          <w:color w:val="808080"/>
          <w:sz w:val="19"/>
          <w:szCs w:val="19"/>
          <w:highlight w:val="white"/>
          <w:lang w:val="en-US"/>
        </w:rPr>
        <w:t>&lt;/param&gt;</w:t>
      </w:r>
    </w:p>
    <w:p w:rsidR="004A22D5" w:rsidRPr="00A7642C"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ocreateKalkulationDto</w:t>
      </w:r>
      <w:r w:rsidRPr="00A7642C">
        <w:rPr>
          <w:rFonts w:ascii="Consolas" w:hAnsi="Consolas" w:cs="Consolas"/>
          <w:color w:val="808080"/>
          <w:sz w:val="19"/>
          <w:szCs w:val="19"/>
          <w:highlight w:val="white"/>
          <w:lang w:val="en-US"/>
        </w:rPr>
        <w:t>&lt;/returns&gt;</w:t>
      </w:r>
    </w:p>
    <w:p w:rsidR="004A22D5" w:rsidRPr="00A7642C" w:rsidRDefault="004A22D5" w:rsidP="004A22D5">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46627F" w:rsidRPr="00A7642C" w:rsidRDefault="004A22D5" w:rsidP="004A22D5">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osaveKalkulationDto</w:t>
      </w:r>
      <w:r w:rsidRPr="00A7642C">
        <w:rPr>
          <w:rFonts w:ascii="Consolas" w:hAnsi="Consolas" w:cs="Consolas"/>
          <w:color w:val="000000"/>
          <w:sz w:val="19"/>
          <w:szCs w:val="19"/>
          <w:highlight w:val="white"/>
          <w:lang w:val="en-US"/>
        </w:rPr>
        <w:t xml:space="preserve"> saveKalkulation(DTO.</w:t>
      </w:r>
      <w:r w:rsidRPr="00A7642C">
        <w:rPr>
          <w:rFonts w:ascii="Consolas" w:hAnsi="Consolas" w:cs="Consolas"/>
          <w:color w:val="2B91AF"/>
          <w:sz w:val="19"/>
          <w:szCs w:val="19"/>
          <w:highlight w:val="white"/>
          <w:lang w:val="en-US"/>
        </w:rPr>
        <w:t>isaveKalkulationDto</w:t>
      </w:r>
      <w:r w:rsidRPr="00A7642C">
        <w:rPr>
          <w:rFonts w:ascii="Consolas" w:hAnsi="Consolas" w:cs="Consolas"/>
          <w:color w:val="000000"/>
          <w:sz w:val="19"/>
          <w:szCs w:val="19"/>
          <w:highlight w:val="white"/>
          <w:lang w:val="en-US"/>
        </w:rPr>
        <w:t xml:space="preserve"> input);</w:t>
      </w:r>
    </w:p>
    <w:p w:rsidR="0046627F" w:rsidRDefault="0046627F" w:rsidP="0046627F">
      <w:pPr>
        <w:pStyle w:val="berschrift5"/>
      </w:pPr>
      <w:bookmarkStart w:id="8675" w:name="_Toc499018255"/>
      <w:r>
        <w:t>Inputstruktur</w:t>
      </w:r>
      <w:bookmarkEnd w:id="867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318E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Required</w:t>
            </w:r>
            <w:r w:rsidRPr="007318E0">
              <w:rPr>
                <w:rFonts w:ascii="Times New Roman" w:hAnsi="Times New Roman"/>
                <w:sz w:val="24"/>
              </w:rPr>
              <w:t xml:space="preserve"> </w:t>
            </w:r>
          </w:p>
        </w:tc>
      </w:tr>
      <w:tr w:rsidR="007318E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Consolas" w:hAnsi="Consolas" w:cs="Consolas"/>
                <w:color w:val="2B91AF"/>
                <w:sz w:val="19"/>
                <w:szCs w:val="19"/>
                <w:lang w:eastAsia="de-CH"/>
              </w:rPr>
              <w:t xml:space="preserve">isaveKalkulationDto </w:t>
            </w:r>
          </w:p>
        </w:tc>
        <w:tc>
          <w:tcPr>
            <w:tcW w:w="150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r>
      <w:tr w:rsidR="007318E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kalkualtion </w:t>
            </w:r>
          </w:p>
        </w:tc>
        <w:tc>
          <w:tcPr>
            <w:tcW w:w="1723"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Consolas" w:hAnsi="Consolas" w:cs="Consolas"/>
                <w:color w:val="2B91AF"/>
                <w:sz w:val="19"/>
                <w:szCs w:val="19"/>
                <w:lang w:eastAsia="de-CH"/>
              </w:rPr>
              <w:t>AngAntVarDto</w:t>
            </w:r>
            <w:r w:rsidRPr="007318E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Persistenzobjekt Kalkulation</w:t>
            </w:r>
            <w:r>
              <w:rPr>
                <w:rFonts w:asciiTheme="minorHAnsi" w:hAnsiTheme="minorHAnsi"/>
                <w:sz w:val="24"/>
                <w:szCs w:val="22"/>
                <w:lang w:val="de-CH"/>
              </w:rPr>
              <w:t xml:space="preserve"> </w:t>
            </w:r>
            <w:r w:rsidRPr="007318E0">
              <w:rPr>
                <w:rFonts w:asciiTheme="minorHAnsi" w:hAnsiTheme="minorHAnsi"/>
                <w:sz w:val="24"/>
                <w:szCs w:val="22"/>
                <w:lang w:val="de-CH"/>
              </w:rPr>
              <w:t xml:space="preserve">(siehe Kapitel 4) </w:t>
            </w:r>
          </w:p>
        </w:tc>
        <w:tc>
          <w:tcPr>
            <w:tcW w:w="1181" w:type="dxa"/>
            <w:tcBorders>
              <w:top w:val="single" w:sz="4" w:space="0" w:color="auto"/>
              <w:left w:val="single" w:sz="4" w:space="0" w:color="auto"/>
              <w:bottom w:val="single" w:sz="4" w:space="0" w:color="auto"/>
              <w:right w:val="single" w:sz="4" w:space="0" w:color="auto"/>
            </w:tcBorders>
            <w:hideMark/>
          </w:tcPr>
          <w:p w:rsidR="007318E0" w:rsidRPr="007318E0" w:rsidRDefault="007318E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676" w:name="_Toc499018256"/>
      <w:r>
        <w:t>Rückgabestruktur</w:t>
      </w:r>
      <w:bookmarkEnd w:id="867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Beschreibung </w:t>
            </w:r>
          </w:p>
        </w:tc>
      </w:tr>
      <w:tr w:rsidR="00A24D60" w:rsidRPr="007318E0" w:rsidTr="007318E0">
        <w:tc>
          <w:tcPr>
            <w:tcW w:w="2846"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Consolas" w:hAnsi="Consolas" w:cs="Consolas"/>
                <w:color w:val="2B91AF"/>
                <w:sz w:val="19"/>
                <w:szCs w:val="19"/>
                <w:lang w:eastAsia="de-CH"/>
              </w:rPr>
              <w:t xml:space="preserve">osaveKalkulationDto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318E0" w:rsidRDefault="00A24D60" w:rsidP="007318E0">
            <w:pPr>
              <w:spacing w:before="100" w:beforeAutospacing="1" w:after="100" w:afterAutospacing="1"/>
              <w:jc w:val="left"/>
              <w:rPr>
                <w:rFonts w:ascii="Times New Roman" w:hAnsi="Times New Roman"/>
                <w:sz w:val="24"/>
              </w:rPr>
            </w:pPr>
            <w:r w:rsidRPr="007318E0">
              <w:rPr>
                <w:rFonts w:asciiTheme="minorHAnsi" w:hAnsiTheme="minorHAnsi"/>
                <w:sz w:val="24"/>
                <w:szCs w:val="22"/>
                <w:lang w:val="de-CH"/>
              </w:rPr>
              <w:t xml:space="preserve">  </w:t>
            </w:r>
          </w:p>
        </w:tc>
      </w:tr>
    </w:tbl>
    <w:p w:rsidR="007318E0" w:rsidRPr="007318E0" w:rsidRDefault="007318E0" w:rsidP="007318E0"/>
    <w:p w:rsidR="0046627F" w:rsidRDefault="0046627F" w:rsidP="0046627F">
      <w:pPr>
        <w:pStyle w:val="berschrift4"/>
      </w:pPr>
      <w:bookmarkStart w:id="8677" w:name="_Toc499018257"/>
      <w:r>
        <w:lastRenderedPageBreak/>
        <w:t>SOAP Beispiel</w:t>
      </w:r>
      <w:bookmarkEnd w:id="8677"/>
    </w:p>
    <w:p w:rsidR="0046627F" w:rsidRDefault="0046627F" w:rsidP="0046627F">
      <w:pPr>
        <w:pStyle w:val="berschrift5"/>
      </w:pPr>
      <w:bookmarkStart w:id="8678" w:name="_Toc499018258"/>
      <w:r>
        <w:t>Request:</w:t>
      </w:r>
      <w:bookmarkEnd w:id="867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79" w:name="_Toc499018259"/>
      <w:r>
        <w:t>Response</w:t>
      </w:r>
      <w:bookmarkEnd w:id="867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A22D5" w:rsidP="0046627F">
      <w:pPr>
        <w:pStyle w:val="berschrift3"/>
      </w:pPr>
      <w:bookmarkStart w:id="8680" w:name="_Toc499018260"/>
      <w:r>
        <w:t>solveKalkulation</w:t>
      </w:r>
      <w:bookmarkEnd w:id="8680"/>
    </w:p>
    <w:p w:rsidR="004A22D5" w:rsidRPr="0047601F" w:rsidRDefault="004A22D5" w:rsidP="004A22D5">
      <w:pPr>
        <w:rPr>
          <w:rFonts w:ascii="Courier New" w:hAnsi="Courier New" w:cs="Courier New"/>
          <w:lang w:val="en-US"/>
        </w:rPr>
      </w:pPr>
      <w:r>
        <w:t>siehe createOrUpdateAngebotService</w:t>
      </w:r>
    </w:p>
    <w:p w:rsidR="007D0748" w:rsidRDefault="007D0748" w:rsidP="007D0748"/>
    <w:p w:rsidR="007D0748" w:rsidRDefault="007D0748" w:rsidP="007D0748">
      <w:pPr>
        <w:pStyle w:val="berschrift3"/>
      </w:pPr>
      <w:bookmarkStart w:id="8681" w:name="_Toc499018261"/>
      <w:r>
        <w:t>checkKalkulation</w:t>
      </w:r>
      <w:bookmarkEnd w:id="8681"/>
    </w:p>
    <w:p w:rsidR="007D0748" w:rsidRPr="007D0748" w:rsidRDefault="007D0748" w:rsidP="007D0748">
      <w:r>
        <w:t>siehe createOrUpdateAngebotService</w:t>
      </w:r>
    </w:p>
    <w:p w:rsidR="00EF703F" w:rsidRPr="00EF703F" w:rsidRDefault="0046627F" w:rsidP="0046627F">
      <w:r>
        <w:rPr>
          <w:lang w:val="en-US"/>
        </w:rPr>
        <w:br w:type="page"/>
      </w:r>
    </w:p>
    <w:p w:rsidR="00F84EDC" w:rsidRDefault="00F84EDC" w:rsidP="00F84EDC">
      <w:pPr>
        <w:pStyle w:val="berschrift2"/>
      </w:pPr>
      <w:bookmarkStart w:id="8682" w:name="_Toc499018262"/>
      <w:r>
        <w:lastRenderedPageBreak/>
        <w:t>DecisionService</w:t>
      </w:r>
      <w:r w:rsidR="00831FC9">
        <w:t xml:space="preserve"> (EAI)</w:t>
      </w:r>
      <w:bookmarkEnd w:id="8682"/>
    </w:p>
    <w:p w:rsidR="00EF703F" w:rsidRDefault="00831FC9" w:rsidP="00EF703F">
      <w:r>
        <w:t>Zusammenfassung von Methoden die für den Entscheidungsprozess nötig sind</w:t>
      </w:r>
    </w:p>
    <w:p w:rsidR="00831FC9" w:rsidRDefault="00831FC9" w:rsidP="00EF703F"/>
    <w:p w:rsidR="0046627F" w:rsidRDefault="004A22D5" w:rsidP="0046627F">
      <w:pPr>
        <w:pStyle w:val="berschrift3"/>
      </w:pPr>
      <w:bookmarkStart w:id="8683" w:name="_Toc499018263"/>
      <w:r>
        <w:t>setCreditDecisionResult</w:t>
      </w:r>
      <w:bookmarkEnd w:id="8683"/>
    </w:p>
    <w:p w:rsidR="0046627F" w:rsidRDefault="0046627F" w:rsidP="0046627F">
      <w:pPr>
        <w:pStyle w:val="berschrift4"/>
      </w:pPr>
      <w:bookmarkStart w:id="8684" w:name="_Toc499018264"/>
      <w:r>
        <w:t>WebService Beschreibung</w:t>
      </w:r>
      <w:bookmarkEnd w:id="8684"/>
    </w:p>
    <w:p w:rsidR="0046627F" w:rsidRDefault="00F31033" w:rsidP="0046627F">
      <w:r>
        <w:t>Diese Methode setzt bei Aufruf den Status eines Antrages anhand einer exterenen DecisionEngine. Zusätzlich können noch Auflagen und Gründe mit angegeben werden.</w:t>
      </w:r>
    </w:p>
    <w:p w:rsidR="0046627F" w:rsidRDefault="0046627F" w:rsidP="0046627F"/>
    <w:p w:rsidR="004A22D5" w:rsidRPr="00F31033" w:rsidRDefault="004A22D5" w:rsidP="004A22D5">
      <w:pPr>
        <w:autoSpaceDE w:val="0"/>
        <w:autoSpaceDN w:val="0"/>
        <w:adjustRightInd w:val="0"/>
        <w:jc w:val="left"/>
        <w:rPr>
          <w:rFonts w:ascii="Consolas" w:hAnsi="Consolas" w:cs="Consolas"/>
          <w:color w:val="000000"/>
          <w:sz w:val="19"/>
          <w:szCs w:val="19"/>
          <w:highlight w:val="white"/>
        </w:rPr>
      </w:pPr>
      <w:r w:rsidRPr="00F31033">
        <w:rPr>
          <w:rFonts w:ascii="Consolas" w:hAnsi="Consolas" w:cs="Consolas"/>
          <w:color w:val="808080"/>
          <w:sz w:val="19"/>
          <w:szCs w:val="19"/>
          <w:highlight w:val="white"/>
        </w:rPr>
        <w:t>///</w:t>
      </w:r>
      <w:r w:rsidRPr="00F31033">
        <w:rPr>
          <w:rFonts w:ascii="Consolas" w:hAnsi="Consolas" w:cs="Consolas"/>
          <w:color w:val="008000"/>
          <w:sz w:val="19"/>
          <w:szCs w:val="19"/>
          <w:highlight w:val="white"/>
        </w:rPr>
        <w:t xml:space="preserve"> </w:t>
      </w:r>
      <w:r w:rsidRPr="00F31033">
        <w:rPr>
          <w:rFonts w:ascii="Consolas" w:hAnsi="Consolas" w:cs="Consolas"/>
          <w:color w:val="808080"/>
          <w:sz w:val="19"/>
          <w:szCs w:val="19"/>
          <w:highlight w:val="white"/>
        </w:rPr>
        <w:t>&lt;summary&gt;</w:t>
      </w:r>
    </w:p>
    <w:p w:rsidR="004A22D5" w:rsidRPr="00A7642C" w:rsidRDefault="004A22D5" w:rsidP="004A22D5">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Guardean Decision Engine Result Interface</w:t>
      </w:r>
    </w:p>
    <w:p w:rsidR="004A22D5" w:rsidRPr="00A7642C" w:rsidRDefault="004A22D5" w:rsidP="004A22D5">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&lt;param n</w:t>
      </w:r>
      <w:r w:rsidRPr="004A22D5">
        <w:rPr>
          <w:rFonts w:ascii="Consolas" w:hAnsi="Consolas" w:cs="Consolas"/>
          <w:color w:val="808080"/>
          <w:sz w:val="19"/>
          <w:szCs w:val="19"/>
          <w:highlight w:val="white"/>
          <w:lang w:val="en-US"/>
        </w:rPr>
        <w:t>ame="input"&gt;&lt;/param&gt;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OperationContract</w:t>
      </w:r>
      <w:r w:rsidRPr="004A22D5">
        <w:rPr>
          <w:rFonts w:ascii="Consolas" w:hAnsi="Consolas" w:cs="Consolas"/>
          <w:color w:val="000000"/>
          <w:sz w:val="19"/>
          <w:szCs w:val="19"/>
          <w:highlight w:val="white"/>
          <w:lang w:val="en-US"/>
        </w:rPr>
        <w: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XmlSerializerFormat</w:t>
      </w:r>
      <w:r w:rsidRPr="004A22D5">
        <w:rPr>
          <w:rFonts w:ascii="Consolas" w:hAnsi="Consolas" w:cs="Consolas"/>
          <w:color w:val="000000"/>
          <w:sz w:val="19"/>
          <w:szCs w:val="19"/>
          <w:highlight w:val="white"/>
          <w:lang w:val="en-US"/>
        </w:rPr>
        <w:t xml:space="preserve">(Style = </w:t>
      </w:r>
      <w:r w:rsidRPr="004A22D5">
        <w:rPr>
          <w:rFonts w:ascii="Consolas" w:hAnsi="Consolas" w:cs="Consolas"/>
          <w:color w:val="2B91AF"/>
          <w:sz w:val="19"/>
          <w:szCs w:val="19"/>
          <w:highlight w:val="white"/>
          <w:lang w:val="en-US"/>
        </w:rPr>
        <w:t>OperationFormatStyle</w:t>
      </w:r>
      <w:r w:rsidRPr="004A22D5">
        <w:rPr>
          <w:rFonts w:ascii="Consolas" w:hAnsi="Consolas" w:cs="Consolas"/>
          <w:color w:val="000000"/>
          <w:sz w:val="19"/>
          <w:szCs w:val="19"/>
          <w:highlight w:val="white"/>
          <w:lang w:val="en-US"/>
        </w:rPr>
        <w:t xml:space="preserve">.Document, Use = </w:t>
      </w:r>
      <w:r w:rsidRPr="004A22D5">
        <w:rPr>
          <w:rFonts w:ascii="Consolas" w:hAnsi="Consolas" w:cs="Consolas"/>
          <w:color w:val="2B91AF"/>
          <w:sz w:val="19"/>
          <w:szCs w:val="19"/>
          <w:highlight w:val="white"/>
          <w:lang w:val="en-US"/>
        </w:rPr>
        <w:t>OperationFormatUse</w:t>
      </w:r>
      <w:r w:rsidRPr="004A22D5">
        <w:rPr>
          <w:rFonts w:ascii="Consolas" w:hAnsi="Consolas" w:cs="Consolas"/>
          <w:color w:val="000000"/>
          <w:sz w:val="19"/>
          <w:szCs w:val="19"/>
          <w:highlight w:val="white"/>
          <w:lang w:val="en-US"/>
        </w:rPr>
        <w:t>.Literal)]</w:t>
      </w:r>
    </w:p>
    <w:p w:rsidR="0046627F" w:rsidRPr="009C614F" w:rsidRDefault="004A22D5" w:rsidP="004A22D5">
      <w:pPr>
        <w:rPr>
          <w:lang w:val="en-US"/>
        </w:rPr>
      </w:pPr>
      <w:r w:rsidRPr="004A22D5">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osetDecisionResultDto</w:t>
      </w:r>
      <w:r>
        <w:rPr>
          <w:rFonts w:ascii="Consolas" w:hAnsi="Consolas" w:cs="Consolas"/>
          <w:color w:val="000000"/>
          <w:sz w:val="19"/>
          <w:szCs w:val="19"/>
          <w:highlight w:val="white"/>
        </w:rPr>
        <w:t xml:space="preserve"> setCreditDecisionResult(</w:t>
      </w:r>
      <w:r>
        <w:rPr>
          <w:rFonts w:ascii="Consolas" w:hAnsi="Consolas" w:cs="Consolas"/>
          <w:color w:val="2B91AF"/>
          <w:sz w:val="19"/>
          <w:szCs w:val="19"/>
          <w:highlight w:val="white"/>
        </w:rPr>
        <w:t>isetDecisionResultDto</w:t>
      </w:r>
      <w:r>
        <w:rPr>
          <w:rFonts w:ascii="Consolas" w:hAnsi="Consolas" w:cs="Consolas"/>
          <w:color w:val="000000"/>
          <w:sz w:val="19"/>
          <w:szCs w:val="19"/>
          <w:highlight w:val="white"/>
        </w:rPr>
        <w:t xml:space="preserve"> input);</w:t>
      </w:r>
    </w:p>
    <w:p w:rsidR="0046627F" w:rsidRDefault="0046627F" w:rsidP="0046627F">
      <w:pPr>
        <w:pStyle w:val="berschrift5"/>
      </w:pPr>
      <w:bookmarkStart w:id="8685" w:name="_Toc499018265"/>
      <w:r>
        <w:t>Inputstruktur</w:t>
      </w:r>
      <w:bookmarkEnd w:id="8685"/>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Required</w:t>
            </w:r>
            <w:r w:rsidRPr="00461362">
              <w:rPr>
                <w:rFonts w:ascii="Times New Roman" w:hAnsi="Times New Roman"/>
                <w:sz w:val="24"/>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isetDecisionResultDto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input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executeRequest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r>
              <w:rPr>
                <w:rFonts w:ascii="Times New Roman" w:hAnsi="Times New Roman"/>
                <w:sz w:val="24"/>
              </w:rPr>
              <w:t>XML Eingabestring</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686" w:name="_Toc499018266"/>
      <w:r>
        <w:t>Rückgabestruktur</w:t>
      </w:r>
      <w:bookmarkEnd w:id="868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r>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osetDecisionResultDto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461362" w:rsidRPr="00461362" w:rsidRDefault="00461362" w:rsidP="00461362"/>
    <w:p w:rsidR="0046627F" w:rsidRDefault="0046627F" w:rsidP="0046627F">
      <w:pPr>
        <w:pStyle w:val="berschrift4"/>
      </w:pPr>
      <w:bookmarkStart w:id="8687" w:name="_Toc499018267"/>
      <w:r>
        <w:t>SOAP Beispiel</w:t>
      </w:r>
      <w:bookmarkEnd w:id="8687"/>
    </w:p>
    <w:p w:rsidR="0046627F" w:rsidRDefault="0046627F" w:rsidP="0046627F">
      <w:pPr>
        <w:pStyle w:val="berschrift5"/>
      </w:pPr>
      <w:bookmarkStart w:id="8688" w:name="_Toc499018268"/>
      <w:r>
        <w:t>Request:</w:t>
      </w:r>
      <w:bookmarkEnd w:id="8688"/>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lastRenderedPageBreak/>
        <w:t>&lt;/soap:Envelope&gt;</w:t>
      </w:r>
    </w:p>
    <w:p w:rsidR="0046627F" w:rsidRPr="006B79C5" w:rsidRDefault="0046627F" w:rsidP="0046627F">
      <w:pPr>
        <w:rPr>
          <w:lang w:val="en-US"/>
        </w:rPr>
      </w:pPr>
    </w:p>
    <w:p w:rsidR="0046627F" w:rsidRDefault="0046627F" w:rsidP="0046627F">
      <w:pPr>
        <w:pStyle w:val="berschrift5"/>
      </w:pPr>
      <w:bookmarkStart w:id="8689" w:name="_Toc499018269"/>
      <w:r>
        <w:t>Response</w:t>
      </w:r>
      <w:bookmarkEnd w:id="8689"/>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4A22D5" w:rsidP="0046627F">
      <w:pPr>
        <w:pStyle w:val="berschrift3"/>
      </w:pPr>
      <w:bookmarkStart w:id="8690" w:name="_Toc499018270"/>
      <w:r>
        <w:t>getAggregation</w:t>
      </w:r>
      <w:bookmarkEnd w:id="8690"/>
    </w:p>
    <w:p w:rsidR="0046627F" w:rsidRDefault="0046627F" w:rsidP="0046627F">
      <w:pPr>
        <w:pStyle w:val="berschrift4"/>
      </w:pPr>
      <w:bookmarkStart w:id="8691" w:name="_Toc499018271"/>
      <w:r>
        <w:t>WebService Beschreibung</w:t>
      </w:r>
      <w:bookmarkEnd w:id="8691"/>
    </w:p>
    <w:p w:rsidR="0046627F" w:rsidRDefault="00F31033" w:rsidP="0046627F">
      <w:r>
        <w:t>Diese Methode liefert Aggregationsdaten für einen Antrag aus Openlease an eine DecisionEngine.</w:t>
      </w:r>
    </w:p>
    <w:p w:rsidR="0046627F" w:rsidRDefault="0046627F" w:rsidP="0046627F"/>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&lt;summary&gt;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Guardean aggregation Interface</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&lt;/summary&gt;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&lt;param name="input"&gt;&lt;/param&gt;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808080"/>
          <w:sz w:val="19"/>
          <w:szCs w:val="19"/>
          <w:highlight w:val="white"/>
          <w:lang w:val="en-US"/>
        </w:rPr>
        <w:t>///</w:t>
      </w:r>
      <w:r w:rsidRPr="004A22D5">
        <w:rPr>
          <w:rFonts w:ascii="Consolas" w:hAnsi="Consolas" w:cs="Consolas"/>
          <w:color w:val="008000"/>
          <w:sz w:val="19"/>
          <w:szCs w:val="19"/>
          <w:highlight w:val="white"/>
          <w:lang w:val="en-US"/>
        </w:rPr>
        <w:t xml:space="preserve"> </w:t>
      </w:r>
      <w:r w:rsidRPr="004A22D5">
        <w:rPr>
          <w:rFonts w:ascii="Consolas" w:hAnsi="Consolas" w:cs="Consolas"/>
          <w:color w:val="808080"/>
          <w:sz w:val="19"/>
          <w:szCs w:val="19"/>
          <w:highlight w:val="white"/>
          <w:lang w:val="en-US"/>
        </w:rPr>
        <w:t>&lt;returns&gt;&lt;/returns&gt;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OperationContract</w:t>
      </w:r>
      <w:r w:rsidRPr="004A22D5">
        <w:rPr>
          <w:rFonts w:ascii="Consolas" w:hAnsi="Consolas" w:cs="Consolas"/>
          <w:color w:val="000000"/>
          <w:sz w:val="19"/>
          <w:szCs w:val="19"/>
          <w:highlight w:val="white"/>
          <w:lang w:val="en-US"/>
        </w:rPr>
        <w:t>]</w:t>
      </w:r>
    </w:p>
    <w:p w:rsidR="004A22D5" w:rsidRPr="004A22D5" w:rsidRDefault="004A22D5" w:rsidP="004A22D5">
      <w:pPr>
        <w:autoSpaceDE w:val="0"/>
        <w:autoSpaceDN w:val="0"/>
        <w:adjustRightInd w:val="0"/>
        <w:jc w:val="left"/>
        <w:rPr>
          <w:rFonts w:ascii="Consolas" w:hAnsi="Consolas" w:cs="Consolas"/>
          <w:color w:val="000000"/>
          <w:sz w:val="19"/>
          <w:szCs w:val="19"/>
          <w:highlight w:val="white"/>
          <w:lang w:val="en-US"/>
        </w:rPr>
      </w:pPr>
      <w:r w:rsidRPr="004A22D5">
        <w:rPr>
          <w:rFonts w:ascii="Consolas" w:hAnsi="Consolas" w:cs="Consolas"/>
          <w:color w:val="000000"/>
          <w:sz w:val="19"/>
          <w:szCs w:val="19"/>
          <w:highlight w:val="white"/>
          <w:lang w:val="en-US"/>
        </w:rPr>
        <w:t xml:space="preserve">        [</w:t>
      </w:r>
      <w:r w:rsidRPr="004A22D5">
        <w:rPr>
          <w:rFonts w:ascii="Consolas" w:hAnsi="Consolas" w:cs="Consolas"/>
          <w:color w:val="2B91AF"/>
          <w:sz w:val="19"/>
          <w:szCs w:val="19"/>
          <w:highlight w:val="white"/>
          <w:lang w:val="en-US"/>
        </w:rPr>
        <w:t>XmlSerializerFormat</w:t>
      </w:r>
      <w:r w:rsidRPr="004A22D5">
        <w:rPr>
          <w:rFonts w:ascii="Consolas" w:hAnsi="Consolas" w:cs="Consolas"/>
          <w:color w:val="000000"/>
          <w:sz w:val="19"/>
          <w:szCs w:val="19"/>
          <w:highlight w:val="white"/>
          <w:lang w:val="en-US"/>
        </w:rPr>
        <w:t xml:space="preserve">(Style = </w:t>
      </w:r>
      <w:r w:rsidRPr="004A22D5">
        <w:rPr>
          <w:rFonts w:ascii="Consolas" w:hAnsi="Consolas" w:cs="Consolas"/>
          <w:color w:val="2B91AF"/>
          <w:sz w:val="19"/>
          <w:szCs w:val="19"/>
          <w:highlight w:val="white"/>
          <w:lang w:val="en-US"/>
        </w:rPr>
        <w:t>OperationFormatStyle</w:t>
      </w:r>
      <w:r w:rsidRPr="004A22D5">
        <w:rPr>
          <w:rFonts w:ascii="Consolas" w:hAnsi="Consolas" w:cs="Consolas"/>
          <w:color w:val="000000"/>
          <w:sz w:val="19"/>
          <w:szCs w:val="19"/>
          <w:highlight w:val="white"/>
          <w:lang w:val="en-US"/>
        </w:rPr>
        <w:t xml:space="preserve">.Document, Use = </w:t>
      </w:r>
      <w:r w:rsidRPr="004A22D5">
        <w:rPr>
          <w:rFonts w:ascii="Consolas" w:hAnsi="Consolas" w:cs="Consolas"/>
          <w:color w:val="2B91AF"/>
          <w:sz w:val="19"/>
          <w:szCs w:val="19"/>
          <w:highlight w:val="white"/>
          <w:lang w:val="en-US"/>
        </w:rPr>
        <w:t>OperationFormatUse</w:t>
      </w:r>
      <w:r w:rsidRPr="004A22D5">
        <w:rPr>
          <w:rFonts w:ascii="Consolas" w:hAnsi="Consolas" w:cs="Consolas"/>
          <w:color w:val="000000"/>
          <w:sz w:val="19"/>
          <w:szCs w:val="19"/>
          <w:highlight w:val="white"/>
          <w:lang w:val="en-US"/>
        </w:rPr>
        <w:t>.Literal)]</w:t>
      </w:r>
    </w:p>
    <w:p w:rsidR="0046627F" w:rsidRPr="009C614F" w:rsidRDefault="004A22D5" w:rsidP="004A22D5">
      <w:pPr>
        <w:rPr>
          <w:lang w:val="en-US"/>
        </w:rPr>
      </w:pPr>
      <w:r w:rsidRPr="004A22D5">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getAggregationDto</w:t>
      </w:r>
      <w:r>
        <w:rPr>
          <w:rFonts w:ascii="Consolas" w:hAnsi="Consolas" w:cs="Consolas"/>
          <w:color w:val="000000"/>
          <w:sz w:val="19"/>
          <w:szCs w:val="19"/>
          <w:highlight w:val="white"/>
        </w:rPr>
        <w:t xml:space="preserve"> getAggregation(</w:t>
      </w:r>
      <w:r>
        <w:rPr>
          <w:rFonts w:ascii="Consolas" w:hAnsi="Consolas" w:cs="Consolas"/>
          <w:color w:val="2B91AF"/>
          <w:sz w:val="19"/>
          <w:szCs w:val="19"/>
          <w:highlight w:val="white"/>
        </w:rPr>
        <w:t>igetAggregationDto</w:t>
      </w:r>
      <w:r>
        <w:rPr>
          <w:rFonts w:ascii="Consolas" w:hAnsi="Consolas" w:cs="Consolas"/>
          <w:color w:val="000000"/>
          <w:sz w:val="19"/>
          <w:szCs w:val="19"/>
          <w:highlight w:val="white"/>
        </w:rPr>
        <w:t xml:space="preserve"> input);</w:t>
      </w:r>
    </w:p>
    <w:p w:rsidR="0046627F" w:rsidRDefault="0046627F" w:rsidP="0046627F">
      <w:pPr>
        <w:pStyle w:val="berschrift5"/>
      </w:pPr>
      <w:bookmarkStart w:id="8692" w:name="_Toc499018272"/>
      <w:r>
        <w:t>Inputstruktur</w:t>
      </w:r>
      <w:bookmarkEnd w:id="869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Required</w:t>
            </w:r>
            <w:r w:rsidRPr="00461362">
              <w:rPr>
                <w:rFonts w:ascii="Times New Roman" w:hAnsi="Times New Roman"/>
                <w:sz w:val="24"/>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igetAggregationDto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req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executeRequest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r>
              <w:rPr>
                <w:rFonts w:ascii="Consolas" w:hAnsi="Consolas" w:cs="Consolas"/>
                <w:color w:val="000000"/>
                <w:sz w:val="19"/>
                <w:szCs w:val="19"/>
                <w:highlight w:val="white"/>
              </w:rPr>
              <w:t>Guardean SHS.W002.</w:t>
            </w:r>
            <w:r>
              <w:rPr>
                <w:rFonts w:ascii="Consolas" w:hAnsi="Consolas" w:cs="Consolas"/>
                <w:color w:val="2B91AF"/>
                <w:sz w:val="19"/>
                <w:szCs w:val="19"/>
                <w:highlight w:val="white"/>
              </w:rPr>
              <w:t>executeRequest</w:t>
            </w:r>
            <w:r>
              <w:rPr>
                <w:rFonts w:ascii="Consolas" w:hAnsi="Consolas" w:cs="Consolas"/>
                <w:color w:val="2B91AF"/>
                <w:sz w:val="19"/>
                <w:szCs w:val="19"/>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46627F" w:rsidRDefault="0046627F" w:rsidP="0046627F">
      <w:pPr>
        <w:pStyle w:val="Text"/>
      </w:pPr>
    </w:p>
    <w:p w:rsidR="0046627F" w:rsidRDefault="0046627F" w:rsidP="0046627F">
      <w:pPr>
        <w:pStyle w:val="berschrift5"/>
      </w:pPr>
      <w:bookmarkStart w:id="8693" w:name="_Toc499018273"/>
      <w:r>
        <w:t>Rückgabestruktur</w:t>
      </w:r>
      <w:bookmarkEnd w:id="869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r>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getAggregationDto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A24D60"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response </w:t>
            </w:r>
          </w:p>
        </w:tc>
        <w:tc>
          <w:tcPr>
            <w:tcW w:w="1723"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executeResponse </w:t>
            </w:r>
          </w:p>
        </w:tc>
        <w:tc>
          <w:tcPr>
            <w:tcW w:w="1809" w:type="dxa"/>
            <w:tcBorders>
              <w:top w:val="single" w:sz="4" w:space="0" w:color="auto"/>
              <w:left w:val="single" w:sz="4" w:space="0" w:color="auto"/>
              <w:bottom w:val="single" w:sz="4" w:space="0" w:color="auto"/>
              <w:right w:val="single" w:sz="4" w:space="0" w:color="auto"/>
            </w:tcBorders>
            <w:hideMark/>
          </w:tcPr>
          <w:p w:rsidR="00A24D60" w:rsidRPr="00461362" w:rsidRDefault="00A24D60" w:rsidP="00461362">
            <w:pPr>
              <w:jc w:val="left"/>
              <w:rPr>
                <w:rFonts w:ascii="Times New Roman" w:hAnsi="Times New Roman"/>
                <w:sz w:val="24"/>
              </w:rPr>
            </w:pPr>
            <w:r>
              <w:rPr>
                <w:rFonts w:ascii="Consolas" w:hAnsi="Consolas" w:cs="Consolas"/>
                <w:color w:val="000000"/>
                <w:sz w:val="19"/>
                <w:szCs w:val="19"/>
                <w:highlight w:val="white"/>
              </w:rPr>
              <w:t>Guardean SHS.W003.</w:t>
            </w:r>
            <w:r>
              <w:rPr>
                <w:rFonts w:ascii="Consolas" w:hAnsi="Consolas" w:cs="Consolas"/>
                <w:color w:val="2B91AF"/>
                <w:sz w:val="19"/>
                <w:szCs w:val="19"/>
                <w:highlight w:val="white"/>
              </w:rPr>
              <w:t>executeResponse</w:t>
            </w:r>
          </w:p>
        </w:tc>
      </w:tr>
    </w:tbl>
    <w:p w:rsidR="00461362" w:rsidRPr="00461362" w:rsidRDefault="00461362" w:rsidP="00461362">
      <w:pPr>
        <w:spacing w:before="100" w:beforeAutospacing="1" w:after="100" w:afterAutospacing="1"/>
        <w:jc w:val="left"/>
        <w:rPr>
          <w:rFonts w:ascii="Times New Roman" w:hAnsi="Times New Roman"/>
          <w:sz w:val="24"/>
        </w:rPr>
      </w:pPr>
      <w:r w:rsidRPr="00461362">
        <w:rPr>
          <w:rFonts w:ascii="Times New Roman" w:hAnsi="Times New Roman"/>
          <w:sz w:val="24"/>
        </w:rPr>
        <w:t xml:space="preserve">  </w:t>
      </w:r>
    </w:p>
    <w:p w:rsidR="00461362" w:rsidRPr="00461362" w:rsidRDefault="00461362" w:rsidP="00461362"/>
    <w:p w:rsidR="0046627F" w:rsidRDefault="0046627F" w:rsidP="0046627F">
      <w:pPr>
        <w:pStyle w:val="berschrift4"/>
      </w:pPr>
      <w:bookmarkStart w:id="8694" w:name="_Toc499018274"/>
      <w:r>
        <w:lastRenderedPageBreak/>
        <w:t>SOAP Beispiel</w:t>
      </w:r>
      <w:bookmarkEnd w:id="8694"/>
    </w:p>
    <w:p w:rsidR="0046627F" w:rsidRDefault="0046627F" w:rsidP="0046627F">
      <w:pPr>
        <w:pStyle w:val="berschrift5"/>
      </w:pPr>
      <w:bookmarkStart w:id="8695" w:name="_Toc499018275"/>
      <w:r>
        <w:t>Request:</w:t>
      </w:r>
      <w:bookmarkEnd w:id="8695"/>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696" w:name="_Toc499018276"/>
      <w:r>
        <w:t>Response</w:t>
      </w:r>
      <w:bookmarkEnd w:id="8696"/>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Default="00C01B30" w:rsidP="0046627F">
      <w:pPr>
        <w:pStyle w:val="berschrift3"/>
      </w:pPr>
      <w:bookmarkStart w:id="8697" w:name="_Toc499018277"/>
      <w:r>
        <w:t>getDocument</w:t>
      </w:r>
      <w:bookmarkEnd w:id="8697"/>
    </w:p>
    <w:p w:rsidR="0046627F" w:rsidRDefault="0046627F" w:rsidP="0046627F">
      <w:pPr>
        <w:pStyle w:val="berschrift4"/>
      </w:pPr>
      <w:bookmarkStart w:id="8698" w:name="_Toc499018278"/>
      <w:r>
        <w:t>WebService Beschreibung</w:t>
      </w:r>
      <w:bookmarkEnd w:id="8698"/>
    </w:p>
    <w:p w:rsidR="0046627F" w:rsidRDefault="00C01B30" w:rsidP="0046627F">
      <w:r>
        <w:t>Über diese Methode kann ein DmsDoc abgerufen werden. Dabei wird der Header nicht verifiziert.</w:t>
      </w:r>
    </w:p>
    <w:p w:rsidR="0046627F" w:rsidRDefault="0046627F" w:rsidP="0046627F"/>
    <w:p w:rsidR="00C01B30" w:rsidRPr="00C01B30" w:rsidRDefault="00C01B30" w:rsidP="00C01B30">
      <w:pPr>
        <w:pStyle w:val="HTMLVorformatiert"/>
        <w:shd w:val="clear" w:color="auto" w:fill="FFFFFF"/>
        <w:rPr>
          <w:rFonts w:ascii="Consolas" w:hAnsi="Consolas"/>
          <w:color w:val="000000"/>
          <w:lang w:val="en-US"/>
        </w:rPr>
      </w:pPr>
      <w:r w:rsidRPr="00C01B30">
        <w:rPr>
          <w:rFonts w:ascii="Consolas" w:hAnsi="Consolas"/>
          <w:color w:val="000000"/>
        </w:rPr>
        <w:t>        </w:t>
      </w:r>
      <w:r w:rsidRPr="00C01B30">
        <w:rPr>
          <w:rFonts w:ascii="Consolas" w:hAnsi="Consolas"/>
          <w:color w:val="000000"/>
          <w:lang w:val="en-US"/>
        </w:rPr>
        <w:t>[</w:t>
      </w:r>
      <w:r w:rsidRPr="00C01B30">
        <w:rPr>
          <w:rFonts w:ascii="Consolas" w:hAnsi="Consolas"/>
          <w:color w:val="2B91AF"/>
          <w:lang w:val="en-US"/>
        </w:rPr>
        <w:t>OperationContract</w:t>
      </w:r>
      <w:r w:rsidRPr="00C01B30">
        <w:rPr>
          <w:rFonts w:ascii="Consolas" w:hAnsi="Consolas"/>
          <w:color w:val="000000"/>
          <w:lang w:val="en-US"/>
        </w:rPr>
        <w:t>]</w:t>
      </w:r>
    </w:p>
    <w:p w:rsidR="00C01B30" w:rsidRPr="00C01B30" w:rsidRDefault="00C01B30" w:rsidP="00C01B30">
      <w:pPr>
        <w:pStyle w:val="HTMLVorformatiert"/>
        <w:shd w:val="clear" w:color="auto" w:fill="FFFFFF"/>
        <w:rPr>
          <w:rFonts w:ascii="Consolas" w:hAnsi="Consolas"/>
          <w:color w:val="000000"/>
          <w:lang w:val="en-US"/>
        </w:rPr>
      </w:pPr>
      <w:r>
        <w:rPr>
          <w:rFonts w:ascii="Consolas" w:hAnsi="Consolas"/>
          <w:color w:val="000000"/>
          <w:lang w:val="en-US"/>
        </w:rPr>
        <w:tab/>
      </w:r>
      <w:r w:rsidRPr="00C01B30">
        <w:rPr>
          <w:rFonts w:ascii="Consolas" w:hAnsi="Consolas"/>
          <w:color w:val="000000"/>
          <w:lang w:val="en-US"/>
        </w:rPr>
        <w:t>[</w:t>
      </w:r>
      <w:r w:rsidRPr="00C01B30">
        <w:rPr>
          <w:rFonts w:ascii="Consolas" w:hAnsi="Consolas"/>
          <w:color w:val="2B91AF"/>
          <w:lang w:val="en-US"/>
        </w:rPr>
        <w:t>XmlSerializerFormat</w:t>
      </w:r>
      <w:r w:rsidRPr="00C01B30">
        <w:rPr>
          <w:rFonts w:ascii="Consolas" w:hAnsi="Consolas"/>
          <w:color w:val="000000"/>
          <w:lang w:val="en-US"/>
        </w:rPr>
        <w:t>(Style = </w:t>
      </w:r>
      <w:r w:rsidRPr="00C01B30">
        <w:rPr>
          <w:rFonts w:ascii="Consolas" w:hAnsi="Consolas"/>
          <w:color w:val="2B91AF"/>
          <w:lang w:val="en-US"/>
        </w:rPr>
        <w:t>OperationFormatStyle</w:t>
      </w:r>
      <w:r w:rsidRPr="00C01B30">
        <w:rPr>
          <w:rFonts w:ascii="Consolas" w:hAnsi="Consolas"/>
          <w:color w:val="000000"/>
          <w:lang w:val="en-US"/>
        </w:rPr>
        <w:t>.Document, Use = </w:t>
      </w:r>
      <w:r w:rsidRPr="00C01B30">
        <w:rPr>
          <w:rFonts w:ascii="Consolas" w:hAnsi="Consolas"/>
          <w:color w:val="2B91AF"/>
          <w:lang w:val="en-US"/>
        </w:rPr>
        <w:t>OperationFormatUse</w:t>
      </w:r>
      <w:r w:rsidRPr="00C01B30">
        <w:rPr>
          <w:rFonts w:ascii="Consolas" w:hAnsi="Consolas"/>
          <w:color w:val="000000"/>
          <w:lang w:val="en-US"/>
        </w:rPr>
        <w:t>.Literal)]</w:t>
      </w:r>
    </w:p>
    <w:p w:rsidR="00C01B30" w:rsidRDefault="00C01B30" w:rsidP="00C01B30">
      <w:pPr>
        <w:pStyle w:val="HTMLVorformatiert"/>
        <w:shd w:val="clear" w:color="auto" w:fill="FFFFFF"/>
        <w:rPr>
          <w:rFonts w:ascii="Consolas" w:hAnsi="Consolas"/>
          <w:color w:val="000000"/>
        </w:rPr>
      </w:pPr>
      <w:r>
        <w:rPr>
          <w:rFonts w:ascii="Consolas" w:hAnsi="Consolas"/>
          <w:color w:val="2B91AF"/>
        </w:rPr>
        <w:tab/>
        <w:t>ogetDocumentDto</w:t>
      </w:r>
      <w:r>
        <w:rPr>
          <w:rFonts w:ascii="Consolas" w:hAnsi="Consolas"/>
          <w:color w:val="000000"/>
        </w:rPr>
        <w:t> getDocument(</w:t>
      </w:r>
      <w:r>
        <w:rPr>
          <w:rFonts w:ascii="Consolas" w:hAnsi="Consolas"/>
          <w:color w:val="0000FF"/>
        </w:rPr>
        <w:t>long</w:t>
      </w:r>
      <w:r>
        <w:rPr>
          <w:rFonts w:ascii="Consolas" w:hAnsi="Consolas"/>
          <w:color w:val="000000"/>
        </w:rPr>
        <w:t> sysdmsdoc);</w:t>
      </w:r>
    </w:p>
    <w:p w:rsidR="008B352C" w:rsidRDefault="008B352C" w:rsidP="008B352C">
      <w:pPr>
        <w:pStyle w:val="berschrift5"/>
      </w:pPr>
      <w:bookmarkStart w:id="8699" w:name="_Toc499018279"/>
      <w:r>
        <w:t>Inputstruktur</w:t>
      </w:r>
      <w:bookmarkEnd w:id="8699"/>
    </w:p>
    <w:tbl>
      <w:tblPr>
        <w:tblStyle w:val="Tabellenraster"/>
        <w:tblW w:w="0" w:type="auto"/>
        <w:tblLook w:val="04A0" w:firstRow="1" w:lastRow="0" w:firstColumn="1" w:lastColumn="0" w:noHBand="0" w:noVBand="1"/>
      </w:tblPr>
      <w:tblGrid>
        <w:gridCol w:w="2852"/>
        <w:gridCol w:w="1505"/>
        <w:gridCol w:w="1727"/>
        <w:gridCol w:w="1810"/>
        <w:gridCol w:w="1181"/>
      </w:tblGrid>
      <w:tr w:rsidR="008B352C" w:rsidTr="00630630">
        <w:tc>
          <w:tcPr>
            <w:tcW w:w="2852" w:type="dxa"/>
          </w:tcPr>
          <w:p w:rsidR="008B352C" w:rsidRDefault="008B352C" w:rsidP="00630630">
            <w:pPr>
              <w:pStyle w:val="Text"/>
              <w:rPr>
                <w:rFonts w:asciiTheme="minorHAnsi" w:hAnsiTheme="minorHAnsi"/>
                <w:szCs w:val="22"/>
              </w:rPr>
            </w:pPr>
          </w:p>
          <w:p w:rsidR="008B352C" w:rsidRDefault="008B352C" w:rsidP="00630630">
            <w:pPr>
              <w:pStyle w:val="Text"/>
              <w:rPr>
                <w:rFonts w:asciiTheme="minorHAnsi" w:hAnsiTheme="minorHAnsi"/>
                <w:szCs w:val="22"/>
              </w:rPr>
            </w:pPr>
          </w:p>
          <w:p w:rsidR="008B352C" w:rsidRDefault="008B352C" w:rsidP="00630630">
            <w:pPr>
              <w:pStyle w:val="Text"/>
              <w:rPr>
                <w:rFonts w:asciiTheme="minorHAnsi" w:hAnsiTheme="minorHAnsi"/>
                <w:szCs w:val="22"/>
              </w:rPr>
            </w:pPr>
            <w:r>
              <w:rPr>
                <w:rFonts w:asciiTheme="minorHAnsi" w:hAnsiTheme="minorHAnsi"/>
                <w:szCs w:val="22"/>
              </w:rPr>
              <w:t>Klasse</w:t>
            </w:r>
          </w:p>
        </w:tc>
        <w:tc>
          <w:tcPr>
            <w:tcW w:w="1505" w:type="dxa"/>
          </w:tcPr>
          <w:p w:rsidR="008B352C" w:rsidRDefault="008B352C" w:rsidP="00630630">
            <w:pPr>
              <w:pStyle w:val="Text"/>
              <w:rPr>
                <w:rFonts w:asciiTheme="minorHAnsi" w:hAnsiTheme="minorHAnsi"/>
                <w:szCs w:val="22"/>
              </w:rPr>
            </w:pPr>
            <w:r>
              <w:rPr>
                <w:rFonts w:asciiTheme="minorHAnsi" w:hAnsiTheme="minorHAnsi"/>
                <w:szCs w:val="22"/>
              </w:rPr>
              <w:t>Attribut</w:t>
            </w:r>
          </w:p>
        </w:tc>
        <w:tc>
          <w:tcPr>
            <w:tcW w:w="1727" w:type="dxa"/>
          </w:tcPr>
          <w:p w:rsidR="008B352C" w:rsidRDefault="008B352C" w:rsidP="00630630">
            <w:pPr>
              <w:pStyle w:val="Text"/>
              <w:rPr>
                <w:rFonts w:asciiTheme="minorHAnsi" w:hAnsiTheme="minorHAnsi"/>
                <w:szCs w:val="22"/>
              </w:rPr>
            </w:pPr>
            <w:r>
              <w:rPr>
                <w:rFonts w:asciiTheme="minorHAnsi" w:hAnsiTheme="minorHAnsi"/>
                <w:szCs w:val="22"/>
              </w:rPr>
              <w:t>Typ</w:t>
            </w:r>
          </w:p>
        </w:tc>
        <w:tc>
          <w:tcPr>
            <w:tcW w:w="1810" w:type="dxa"/>
          </w:tcPr>
          <w:p w:rsidR="008B352C" w:rsidRDefault="008B352C" w:rsidP="00630630">
            <w:pPr>
              <w:pStyle w:val="Text"/>
              <w:rPr>
                <w:rFonts w:asciiTheme="minorHAnsi" w:hAnsiTheme="minorHAnsi"/>
                <w:szCs w:val="22"/>
              </w:rPr>
            </w:pPr>
            <w:r>
              <w:rPr>
                <w:rFonts w:asciiTheme="minorHAnsi" w:hAnsiTheme="minorHAnsi"/>
                <w:szCs w:val="22"/>
              </w:rPr>
              <w:t>Beschreibung</w:t>
            </w:r>
          </w:p>
        </w:tc>
        <w:tc>
          <w:tcPr>
            <w:tcW w:w="1181" w:type="dxa"/>
          </w:tcPr>
          <w:p w:rsidR="008B352C" w:rsidRDefault="008B352C" w:rsidP="00630630">
            <w:pPr>
              <w:pStyle w:val="Text"/>
              <w:rPr>
                <w:rFonts w:asciiTheme="minorHAnsi" w:hAnsiTheme="minorHAnsi"/>
                <w:szCs w:val="22"/>
              </w:rPr>
            </w:pPr>
            <w:r>
              <w:rPr>
                <w:rFonts w:asciiTheme="minorHAnsi" w:hAnsiTheme="minorHAnsi"/>
                <w:szCs w:val="22"/>
              </w:rPr>
              <w:t>Required</w:t>
            </w:r>
          </w:p>
        </w:tc>
      </w:tr>
      <w:tr w:rsidR="008B352C" w:rsidTr="00630630">
        <w:tc>
          <w:tcPr>
            <w:tcW w:w="2852" w:type="dxa"/>
          </w:tcPr>
          <w:p w:rsidR="008B352C" w:rsidRDefault="008B352C" w:rsidP="00630630">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8B352C" w:rsidRDefault="008B352C" w:rsidP="00630630">
            <w:pPr>
              <w:pStyle w:val="Text"/>
              <w:rPr>
                <w:rFonts w:asciiTheme="minorHAnsi" w:hAnsiTheme="minorHAnsi"/>
                <w:szCs w:val="22"/>
              </w:rPr>
            </w:pPr>
            <w:r>
              <w:rPr>
                <w:rFonts w:asciiTheme="minorHAnsi" w:hAnsiTheme="minorHAnsi"/>
                <w:szCs w:val="22"/>
              </w:rPr>
              <w:t>sysdmsdoc</w:t>
            </w:r>
          </w:p>
        </w:tc>
        <w:tc>
          <w:tcPr>
            <w:tcW w:w="1727" w:type="dxa"/>
          </w:tcPr>
          <w:p w:rsidR="008B352C" w:rsidRDefault="008B352C" w:rsidP="00630630">
            <w:pPr>
              <w:pStyle w:val="Text"/>
              <w:rPr>
                <w:rFonts w:asciiTheme="minorHAnsi" w:hAnsiTheme="minorHAnsi"/>
                <w:szCs w:val="22"/>
              </w:rPr>
            </w:pPr>
            <w:r>
              <w:rPr>
                <w:rFonts w:asciiTheme="minorHAnsi" w:hAnsiTheme="minorHAnsi"/>
                <w:szCs w:val="22"/>
              </w:rPr>
              <w:t>Long</w:t>
            </w:r>
          </w:p>
        </w:tc>
        <w:tc>
          <w:tcPr>
            <w:tcW w:w="1810" w:type="dxa"/>
          </w:tcPr>
          <w:p w:rsidR="008B352C" w:rsidRDefault="008B352C" w:rsidP="00630630">
            <w:pPr>
              <w:pStyle w:val="Text"/>
              <w:rPr>
                <w:rFonts w:asciiTheme="minorHAnsi" w:hAnsiTheme="minorHAnsi"/>
                <w:szCs w:val="22"/>
              </w:rPr>
            </w:pPr>
            <w:r>
              <w:rPr>
                <w:rFonts w:asciiTheme="minorHAnsi" w:hAnsiTheme="minorHAnsi"/>
                <w:szCs w:val="22"/>
              </w:rPr>
              <w:t>Document Id</w:t>
            </w:r>
          </w:p>
        </w:tc>
        <w:tc>
          <w:tcPr>
            <w:tcW w:w="1181" w:type="dxa"/>
          </w:tcPr>
          <w:p w:rsidR="008B352C" w:rsidRDefault="008B352C" w:rsidP="00630630">
            <w:pPr>
              <w:pStyle w:val="Text"/>
              <w:rPr>
                <w:rFonts w:asciiTheme="minorHAnsi" w:hAnsiTheme="minorHAnsi"/>
                <w:szCs w:val="22"/>
              </w:rPr>
            </w:pPr>
            <w:r>
              <w:rPr>
                <w:rFonts w:asciiTheme="minorHAnsi" w:hAnsiTheme="minorHAnsi"/>
                <w:szCs w:val="22"/>
              </w:rPr>
              <w:t>x</w:t>
            </w:r>
          </w:p>
        </w:tc>
      </w:tr>
    </w:tbl>
    <w:p w:rsidR="008B352C" w:rsidRDefault="008B352C" w:rsidP="008B352C">
      <w:pPr>
        <w:pStyle w:val="Text"/>
      </w:pPr>
    </w:p>
    <w:p w:rsidR="008B352C" w:rsidRDefault="008B352C" w:rsidP="008B352C">
      <w:pPr>
        <w:pStyle w:val="berschrift5"/>
      </w:pPr>
      <w:bookmarkStart w:id="8700" w:name="_Toc499018280"/>
      <w:r>
        <w:t>Rückgabestruktur</w:t>
      </w:r>
      <w:bookmarkEnd w:id="870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96"/>
        <w:gridCol w:w="1685"/>
        <w:gridCol w:w="2062"/>
        <w:gridCol w:w="1732"/>
      </w:tblGrid>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 xml:space="preserve">Beschreibung </w:t>
            </w: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ogetDocumentDto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 xml:space="preserve">  </w:t>
            </w: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document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DmsDocDto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w:t>
            </w:r>
            <w:r w:rsidRPr="00185BBA">
              <w:rPr>
                <w:rFonts w:asciiTheme="minorHAnsi" w:hAnsiTheme="minorHAnsi"/>
                <w:sz w:val="24"/>
                <w:szCs w:val="22"/>
                <w:lang w:val="de-CH"/>
              </w:rPr>
              <w:t>iehe createOrUpdateDocument</w:t>
            </w: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documentType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DocumentTypeDto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jc w:val="left"/>
              <w:rPr>
                <w:rFonts w:ascii="Times New Roman" w:hAnsi="Times New Roman"/>
                <w:sz w:val="24"/>
              </w:rPr>
            </w:pP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lastRenderedPageBreak/>
              <w:t xml:space="preserve">DocumentTypeDto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extension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jc w:val="left"/>
              <w:rPr>
                <w:rFonts w:ascii="Times New Roman" w:hAnsi="Times New Roman"/>
                <w:sz w:val="24"/>
              </w:rPr>
            </w:pP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groupname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jc w:val="left"/>
              <w:rPr>
                <w:rFonts w:ascii="Times New Roman" w:hAnsi="Times New Roman"/>
                <w:sz w:val="24"/>
              </w:rPr>
            </w:pP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name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jc w:val="left"/>
              <w:rPr>
                <w:rFonts w:ascii="Times New Roman" w:hAnsi="Times New Roman"/>
                <w:sz w:val="24"/>
              </w:rPr>
            </w:pP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sysbdefgrp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jc w:val="left"/>
              <w:rPr>
                <w:rFonts w:ascii="Times New Roman" w:hAnsi="Times New Roman"/>
                <w:sz w:val="24"/>
              </w:rPr>
            </w:pP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syswftx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jc w:val="left"/>
              <w:rPr>
                <w:rFonts w:ascii="Times New Roman" w:hAnsi="Times New Roman"/>
                <w:sz w:val="24"/>
              </w:rPr>
            </w:pPr>
          </w:p>
        </w:tc>
      </w:tr>
      <w:tr w:rsidR="008B352C" w:rsidRPr="00185BBA" w:rsidTr="00630630">
        <w:tc>
          <w:tcPr>
            <w:tcW w:w="2596"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wftxcode </w:t>
            </w:r>
          </w:p>
        </w:tc>
        <w:tc>
          <w:tcPr>
            <w:tcW w:w="206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8B352C" w:rsidRPr="00185BBA" w:rsidRDefault="008B352C" w:rsidP="00630630">
            <w:pPr>
              <w:jc w:val="left"/>
              <w:rPr>
                <w:rFonts w:ascii="Times New Roman" w:hAnsi="Times New Roman"/>
                <w:sz w:val="24"/>
              </w:rPr>
            </w:pPr>
          </w:p>
        </w:tc>
      </w:tr>
    </w:tbl>
    <w:p w:rsidR="0046627F" w:rsidRDefault="0046627F" w:rsidP="0046627F">
      <w:pPr>
        <w:pStyle w:val="berschrift4"/>
      </w:pPr>
      <w:bookmarkStart w:id="8701" w:name="_Toc499018281"/>
      <w:r>
        <w:t>SOAP Beispiel</w:t>
      </w:r>
      <w:bookmarkEnd w:id="8701"/>
    </w:p>
    <w:p w:rsidR="0046627F" w:rsidRDefault="0046627F" w:rsidP="0046627F">
      <w:pPr>
        <w:pStyle w:val="berschrift5"/>
      </w:pPr>
      <w:bookmarkStart w:id="8702" w:name="_Toc499018282"/>
      <w:r>
        <w:t>Request:</w:t>
      </w:r>
      <w:bookmarkEnd w:id="8702"/>
    </w:p>
    <w:p w:rsidR="0046627F" w:rsidRDefault="0046627F" w:rsidP="0046627F"/>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46627F" w:rsidRPr="006B79C5" w:rsidRDefault="0046627F" w:rsidP="0046627F">
      <w:pPr>
        <w:rPr>
          <w:lang w:val="en-US"/>
        </w:rPr>
      </w:pPr>
    </w:p>
    <w:p w:rsidR="0046627F" w:rsidRDefault="0046627F" w:rsidP="0046627F">
      <w:pPr>
        <w:pStyle w:val="berschrift5"/>
      </w:pPr>
      <w:bookmarkStart w:id="8703" w:name="_Toc499018283"/>
      <w:r>
        <w:t>Response</w:t>
      </w:r>
      <w:bookmarkEnd w:id="8703"/>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46627F" w:rsidRPr="0047601F" w:rsidRDefault="0046627F" w:rsidP="0046627F">
      <w:pPr>
        <w:rPr>
          <w:rFonts w:ascii="Courier New" w:hAnsi="Courier New" w:cs="Courier New"/>
          <w:lang w:val="en-US"/>
        </w:rPr>
      </w:pPr>
      <w:r w:rsidRPr="0047601F">
        <w:rPr>
          <w:rFonts w:ascii="Courier New" w:hAnsi="Courier New" w:cs="Courier New"/>
          <w:lang w:val="en-US"/>
        </w:rPr>
        <w:t>&lt;/soap:Envelope&gt;</w:t>
      </w:r>
    </w:p>
    <w:p w:rsidR="00831FC9" w:rsidRPr="00EF703F" w:rsidRDefault="00831FC9" w:rsidP="0046627F"/>
    <w:p w:rsidR="00F84EDC" w:rsidRDefault="00F84EDC" w:rsidP="00F84EDC">
      <w:pPr>
        <w:pStyle w:val="berschrift2"/>
      </w:pPr>
      <w:bookmarkStart w:id="8704" w:name="_Toc499018284"/>
      <w:r>
        <w:t>dmsService</w:t>
      </w:r>
      <w:r w:rsidR="00831FC9">
        <w:t xml:space="preserve"> (EAI)</w:t>
      </w:r>
      <w:bookmarkEnd w:id="8704"/>
    </w:p>
    <w:p w:rsidR="00831FC9" w:rsidRDefault="00831FC9" w:rsidP="00831FC9">
      <w:r>
        <w:t>Zusammenfassung von Methoden die für die Prozesse rund um ein externes DMS benötigt werden.</w:t>
      </w:r>
    </w:p>
    <w:p w:rsidR="00CE5609" w:rsidRDefault="00AF55A8" w:rsidP="00CE5609">
      <w:pPr>
        <w:pStyle w:val="berschrift3"/>
      </w:pPr>
      <w:bookmarkStart w:id="8705" w:name="_Toc499018285"/>
      <w:r>
        <w:t>execDMSUploadTrigger</w:t>
      </w:r>
      <w:bookmarkEnd w:id="8705"/>
    </w:p>
    <w:p w:rsidR="00CE5609" w:rsidRDefault="00CE5609" w:rsidP="00CE5609">
      <w:pPr>
        <w:pStyle w:val="berschrift4"/>
      </w:pPr>
      <w:bookmarkStart w:id="8706" w:name="_Toc499018286"/>
      <w:r>
        <w:t>WebService Beschreibung</w:t>
      </w:r>
      <w:bookmarkEnd w:id="8706"/>
    </w:p>
    <w:p w:rsidR="00CE5609" w:rsidRDefault="00F31033" w:rsidP="00CE5609">
      <w:r>
        <w:t>Diese Methode wird bei Änderungen am Datenbestand oder neuen Dokumenten für die DMSSyncronisation aufgerufen. Die Methode leitet selbstständig weiter an die passenden Usecases des DMS.</w:t>
      </w:r>
    </w:p>
    <w:p w:rsidR="00CE5609" w:rsidRDefault="00CE5609" w:rsidP="00CE5609"/>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interface from DMS to OL for new incoming Documents</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name="input"&gt;&lt;/param&gt;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oDMSUploadDto</w:t>
      </w:r>
      <w:r w:rsidRPr="00A7642C">
        <w:rPr>
          <w:rFonts w:ascii="Consolas" w:hAnsi="Consolas" w:cs="Consolas"/>
          <w:color w:val="000000"/>
          <w:sz w:val="19"/>
          <w:szCs w:val="19"/>
          <w:highlight w:val="white"/>
          <w:lang w:val="en-US"/>
        </w:rPr>
        <w:t xml:space="preserve"> execDMSUploadTrigger(</w:t>
      </w:r>
      <w:r w:rsidRPr="00A7642C">
        <w:rPr>
          <w:rFonts w:ascii="Consolas" w:hAnsi="Consolas" w:cs="Consolas"/>
          <w:color w:val="2B91AF"/>
          <w:sz w:val="19"/>
          <w:szCs w:val="19"/>
          <w:highlight w:val="white"/>
          <w:lang w:val="en-US"/>
        </w:rPr>
        <w:t>iDMSUploadDto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707" w:name="_Toc499018287"/>
      <w:r>
        <w:t>Inputstruktur</w:t>
      </w:r>
      <w:bookmarkEnd w:id="870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65"/>
        <w:gridCol w:w="81"/>
        <w:gridCol w:w="1503"/>
        <w:gridCol w:w="101"/>
        <w:gridCol w:w="1622"/>
        <w:gridCol w:w="74"/>
        <w:gridCol w:w="1735"/>
        <w:gridCol w:w="38"/>
        <w:gridCol w:w="1143"/>
        <w:gridCol w:w="13"/>
      </w:tblGrid>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Klasse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Attribut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Required</w:t>
            </w:r>
            <w:r w:rsidRPr="0015694B">
              <w:rPr>
                <w:rFonts w:ascii="Times New Roman" w:hAnsi="Times New Roman"/>
                <w:sz w:val="24"/>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iDMSUploadDto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caseId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DMR-Vorgangsnummer Pflichtfeld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documentId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long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DMS Dokumenten id Pflichtfeld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documentType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Dokument-Typ Pflichtfeld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interfaceVersion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DMS Interface-Version String Pflichtfeld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sysReferenz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long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Kundennummer Pflichtfeld sobald bekannt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C01B30"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values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List&lt;</w:t>
            </w:r>
            <w:r w:rsidRPr="0015694B">
              <w:rPr>
                <w:rFonts w:ascii="Consolas" w:hAnsi="Consolas" w:cs="Consolas"/>
                <w:color w:val="2B91AF"/>
                <w:sz w:val="19"/>
                <w:szCs w:val="19"/>
                <w:lang w:eastAsia="de-CH"/>
              </w:rPr>
              <w:t>DMSField</w:t>
            </w:r>
            <w:r w:rsidRPr="0015694B">
              <w:rPr>
                <w:rFonts w:asciiTheme="minorHAnsi" w:hAnsiTheme="minorHAnsi"/>
                <w:sz w:val="24"/>
                <w:szCs w:val="22"/>
                <w:lang w:val="de-CH"/>
              </w:rPr>
              <w:t xml:space="preserve">&gt;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C01B30" w:rsidRDefault="0015694B" w:rsidP="0015694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List of dmr specific metadata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C01B30" w:rsidRDefault="0015694B" w:rsidP="0015694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15694B" w:rsidRPr="0015694B" w:rsidTr="0015694B">
        <w:tc>
          <w:tcPr>
            <w:tcW w:w="2765" w:type="dxa"/>
            <w:tcBorders>
              <w:top w:val="single" w:sz="4" w:space="0" w:color="auto"/>
              <w:left w:val="single" w:sz="4" w:space="0" w:color="auto"/>
              <w:bottom w:val="single" w:sz="4" w:space="0" w:color="auto"/>
              <w:right w:val="single" w:sz="4" w:space="0" w:color="auto"/>
            </w:tcBorders>
            <w:hideMark/>
          </w:tcPr>
          <w:p w:rsidR="0015694B" w:rsidRPr="00C01B30" w:rsidRDefault="0015694B" w:rsidP="0015694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685" w:type="dxa"/>
            <w:gridSpan w:val="3"/>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vtNumber </w:t>
            </w:r>
          </w:p>
        </w:tc>
        <w:tc>
          <w:tcPr>
            <w:tcW w:w="169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77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angebot/antrag/vt-Nummer Pflichtfeld sobald bekannt </w:t>
            </w:r>
          </w:p>
        </w:tc>
        <w:tc>
          <w:tcPr>
            <w:tcW w:w="115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imes New Roman" w:hAnsi="Times New Roman"/>
                <w:sz w:val="24"/>
              </w:rPr>
              <w:t xml:space="preserve">  </w:t>
            </w:r>
            <w:r w:rsidRPr="0015694B">
              <w:rPr>
                <w:rFonts w:ascii="Consolas" w:hAnsi="Consolas" w:cs="Consolas"/>
                <w:color w:val="2B91AF"/>
                <w:sz w:val="19"/>
                <w:szCs w:val="19"/>
                <w:lang w:eastAsia="de-CH"/>
              </w:rPr>
              <w:t xml:space="preserve">DMSField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name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Name of the Field </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C01B30"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DMSFieldType </w:t>
            </w:r>
          </w:p>
        </w:tc>
        <w:tc>
          <w:tcPr>
            <w:tcW w:w="1809" w:type="dxa"/>
            <w:gridSpan w:val="2"/>
            <w:tcBorders>
              <w:top w:val="single" w:sz="4" w:space="0" w:color="auto"/>
              <w:left w:val="single" w:sz="4" w:space="0" w:color="auto"/>
              <w:bottom w:val="single" w:sz="4" w:space="0" w:color="auto"/>
              <w:right w:val="single" w:sz="4" w:space="0" w:color="auto"/>
            </w:tcBorders>
            <w:hideMark/>
          </w:tcPr>
          <w:p w:rsidR="00461362" w:rsidRPr="00C01B30" w:rsidRDefault="00461362" w:rsidP="00461362">
            <w:pPr>
              <w:spacing w:before="100" w:beforeAutospacing="1" w:after="100" w:afterAutospacing="1"/>
              <w:jc w:val="left"/>
              <w:rPr>
                <w:rFonts w:asciiTheme="minorHAnsi" w:hAnsiTheme="minorHAnsi"/>
                <w:sz w:val="24"/>
                <w:szCs w:val="22"/>
                <w:lang w:val="en-US"/>
              </w:rPr>
            </w:pPr>
            <w:r w:rsidRPr="00C01B30">
              <w:rPr>
                <w:rFonts w:asciiTheme="minorHAnsi" w:hAnsiTheme="minorHAnsi"/>
                <w:sz w:val="24"/>
                <w:szCs w:val="22"/>
                <w:lang w:val="en-US"/>
              </w:rPr>
              <w:t xml:space="preserve">Type of the Fieldvalue </w:t>
            </w:r>
          </w:p>
          <w:p w:rsidR="00461362" w:rsidRPr="00C01B30" w:rsidRDefault="00461362" w:rsidP="00461362">
            <w:pPr>
              <w:spacing w:before="100" w:beforeAutospacing="1" w:after="100" w:afterAutospacing="1"/>
              <w:jc w:val="left"/>
              <w:rPr>
                <w:rFonts w:asciiTheme="minorHAnsi" w:hAnsiTheme="minorHAnsi"/>
                <w:sz w:val="24"/>
                <w:szCs w:val="22"/>
                <w:lang w:val="en-US"/>
              </w:rPr>
            </w:pPr>
            <w:r w:rsidRPr="00C01B30">
              <w:rPr>
                <w:rFonts w:asciiTheme="minorHAnsi" w:hAnsiTheme="minorHAnsi"/>
                <w:sz w:val="24"/>
                <w:szCs w:val="22"/>
                <w:lang w:val="en-US"/>
              </w:rPr>
              <w:t>String=0,</w:t>
            </w:r>
          </w:p>
          <w:p w:rsidR="00461362" w:rsidRPr="00C01B30" w:rsidRDefault="00461362" w:rsidP="00461362">
            <w:pPr>
              <w:spacing w:before="100" w:beforeAutospacing="1" w:after="100" w:afterAutospacing="1"/>
              <w:jc w:val="left"/>
              <w:rPr>
                <w:rFonts w:asciiTheme="minorHAnsi" w:hAnsiTheme="minorHAnsi"/>
                <w:sz w:val="24"/>
                <w:szCs w:val="22"/>
                <w:lang w:val="en-US"/>
              </w:rPr>
            </w:pPr>
            <w:r w:rsidRPr="00C01B30">
              <w:rPr>
                <w:rFonts w:asciiTheme="minorHAnsi" w:hAnsiTheme="minorHAnsi"/>
                <w:sz w:val="24"/>
                <w:szCs w:val="22"/>
                <w:lang w:val="en-US"/>
              </w:rPr>
              <w:t>Int=1,</w:t>
            </w:r>
          </w:p>
          <w:p w:rsidR="00461362" w:rsidRPr="00C01B30" w:rsidRDefault="00461362" w:rsidP="00461362">
            <w:pPr>
              <w:spacing w:before="100" w:beforeAutospacing="1" w:after="100" w:afterAutospacing="1"/>
              <w:jc w:val="left"/>
              <w:rPr>
                <w:rFonts w:asciiTheme="minorHAnsi" w:hAnsiTheme="minorHAnsi"/>
                <w:sz w:val="24"/>
                <w:szCs w:val="22"/>
                <w:lang w:val="en-US"/>
              </w:rPr>
            </w:pPr>
            <w:r w:rsidRPr="00C01B30">
              <w:rPr>
                <w:rFonts w:asciiTheme="minorHAnsi" w:hAnsiTheme="minorHAnsi"/>
                <w:sz w:val="24"/>
                <w:szCs w:val="22"/>
                <w:lang w:val="en-US"/>
              </w:rPr>
              <w:t>Long=2,</w:t>
            </w:r>
          </w:p>
          <w:p w:rsidR="00461362" w:rsidRPr="00C01B30" w:rsidRDefault="00461362" w:rsidP="00461362">
            <w:pPr>
              <w:spacing w:before="100" w:beforeAutospacing="1" w:after="100" w:afterAutospacing="1"/>
              <w:jc w:val="left"/>
              <w:rPr>
                <w:rFonts w:asciiTheme="minorHAnsi" w:hAnsiTheme="minorHAnsi"/>
                <w:sz w:val="24"/>
                <w:szCs w:val="22"/>
                <w:lang w:val="en-US"/>
              </w:rPr>
            </w:pPr>
            <w:r w:rsidRPr="00C01B30">
              <w:rPr>
                <w:rFonts w:asciiTheme="minorHAnsi" w:hAnsiTheme="minorHAnsi"/>
                <w:sz w:val="24"/>
                <w:szCs w:val="22"/>
                <w:lang w:val="en-US"/>
              </w:rPr>
              <w:t>Double=3,</w:t>
            </w:r>
          </w:p>
          <w:p w:rsidR="00461362" w:rsidRPr="00C01B30" w:rsidRDefault="00461362" w:rsidP="00461362">
            <w:pPr>
              <w:spacing w:before="100" w:beforeAutospacing="1" w:after="100" w:afterAutospacing="1"/>
              <w:jc w:val="left"/>
              <w:rPr>
                <w:rFonts w:asciiTheme="minorHAnsi" w:hAnsiTheme="minorHAnsi"/>
                <w:sz w:val="24"/>
                <w:szCs w:val="22"/>
                <w:lang w:val="en-US"/>
              </w:rPr>
            </w:pPr>
            <w:r w:rsidRPr="00C01B30">
              <w:rPr>
                <w:rFonts w:asciiTheme="minorHAnsi" w:hAnsiTheme="minorHAnsi"/>
                <w:sz w:val="24"/>
                <w:szCs w:val="22"/>
                <w:lang w:val="en-US"/>
              </w:rPr>
              <w:t>DateTime=4,</w:t>
            </w:r>
          </w:p>
          <w:p w:rsidR="00461362" w:rsidRPr="00C01B30" w:rsidRDefault="00461362" w:rsidP="00461362">
            <w:pPr>
              <w:spacing w:before="100" w:beforeAutospacing="1" w:after="100" w:afterAutospacing="1"/>
              <w:jc w:val="left"/>
              <w:rPr>
                <w:rFonts w:asciiTheme="minorHAnsi" w:hAnsiTheme="minorHAnsi"/>
                <w:sz w:val="24"/>
                <w:szCs w:val="22"/>
                <w:lang w:val="en-US"/>
              </w:rPr>
            </w:pPr>
            <w:r w:rsidRPr="00C01B30">
              <w:rPr>
                <w:rFonts w:asciiTheme="minorHAnsi" w:hAnsiTheme="minorHAnsi"/>
                <w:sz w:val="24"/>
                <w:szCs w:val="22"/>
                <w:lang w:val="en-US"/>
              </w:rPr>
              <w:t>Bytes=5</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C01B30" w:rsidRDefault="0015694B" w:rsidP="0015694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C01B30" w:rsidRDefault="0015694B" w:rsidP="0015694B">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value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DMSValue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Value of the Field </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DMSValue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Nullable&lt;double&gt;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data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byte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Nullable&lt;int&gt;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l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Nullable&lt;long&gt;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rPr>
          <w:gridAfter w:val="1"/>
          <w:wAfter w:w="13" w:type="dxa"/>
        </w:trPr>
        <w:tc>
          <w:tcPr>
            <w:tcW w:w="2846"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 </w:t>
            </w:r>
          </w:p>
        </w:tc>
        <w:tc>
          <w:tcPr>
            <w:tcW w:w="1723"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Nullable&lt;DateTime&gt; </w:t>
            </w:r>
          </w:p>
        </w:tc>
        <w:tc>
          <w:tcPr>
            <w:tcW w:w="1809"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jc w:val="left"/>
              <w:rPr>
                <w:rFonts w:ascii="Times New Roman" w:hAnsi="Times New Roman"/>
                <w:sz w:val="24"/>
              </w:rPr>
            </w:pPr>
          </w:p>
        </w:tc>
        <w:tc>
          <w:tcPr>
            <w:tcW w:w="1181" w:type="dxa"/>
            <w:gridSpan w:val="2"/>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8708" w:name="_Toc499018288"/>
      <w:r>
        <w:t>Rückgabestruktur</w:t>
      </w:r>
      <w:bookmarkEnd w:id="870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r>
      <w:tr w:rsidR="00A24D60"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oDMSUploadDto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15694B" w:rsidRPr="0015694B" w:rsidRDefault="0015694B" w:rsidP="0015694B">
      <w:pPr>
        <w:spacing w:before="100" w:beforeAutospacing="1" w:after="100" w:afterAutospacing="1"/>
        <w:jc w:val="left"/>
      </w:pPr>
      <w:r w:rsidRPr="0015694B">
        <w:rPr>
          <w:rFonts w:ascii="Times New Roman" w:hAnsi="Times New Roman"/>
          <w:sz w:val="24"/>
        </w:rPr>
        <w:t xml:space="preserve">  </w:t>
      </w:r>
    </w:p>
    <w:p w:rsidR="00CE5609" w:rsidRDefault="00CE5609" w:rsidP="00CE5609">
      <w:pPr>
        <w:pStyle w:val="berschrift4"/>
      </w:pPr>
      <w:bookmarkStart w:id="8709" w:name="_Toc499018289"/>
      <w:r>
        <w:t>SOAP Beispiel</w:t>
      </w:r>
      <w:bookmarkEnd w:id="8709"/>
    </w:p>
    <w:p w:rsidR="00CE5609" w:rsidRDefault="00CE5609" w:rsidP="00CE5609">
      <w:pPr>
        <w:pStyle w:val="berschrift5"/>
      </w:pPr>
      <w:bookmarkStart w:id="8710" w:name="_Toc499018290"/>
      <w:r>
        <w:t>Request:</w:t>
      </w:r>
      <w:bookmarkEnd w:id="871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11" w:name="_Toc499018291"/>
      <w:r>
        <w:t>Response</w:t>
      </w:r>
      <w:bookmarkEnd w:id="871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8712" w:name="_Toc499018292"/>
      <w:r>
        <w:t>documentService</w:t>
      </w:r>
      <w:r w:rsidR="00831FC9">
        <w:t xml:space="preserve"> (EAI und B2B)</w:t>
      </w:r>
      <w:bookmarkEnd w:id="8712"/>
    </w:p>
    <w:p w:rsidR="00831FC9" w:rsidRDefault="00831FC9" w:rsidP="00831FC9">
      <w:r>
        <w:t>Zusammenfassung von Methoden die für die Prozesse rund um das interne DMS benötigt werden.</w:t>
      </w:r>
    </w:p>
    <w:p w:rsidR="00CE5609" w:rsidRDefault="00687076" w:rsidP="00CE5609">
      <w:pPr>
        <w:pStyle w:val="berschrift3"/>
      </w:pPr>
      <w:bookmarkStart w:id="8713" w:name="_Toc499018293"/>
      <w:r>
        <w:t>createOrUpdateDMSAkte</w:t>
      </w:r>
      <w:bookmarkEnd w:id="8713"/>
    </w:p>
    <w:p w:rsidR="00CE5609" w:rsidRDefault="00CE5609" w:rsidP="00CE5609">
      <w:pPr>
        <w:pStyle w:val="berschrift4"/>
      </w:pPr>
      <w:bookmarkStart w:id="8714" w:name="_Toc499018294"/>
      <w:r>
        <w:t>WebService Beschreibung</w:t>
      </w:r>
      <w:bookmarkEnd w:id="8714"/>
    </w:p>
    <w:p w:rsidR="00CE5609" w:rsidRPr="00F31033" w:rsidRDefault="00F31033" w:rsidP="00CE5609">
      <w:r w:rsidRPr="00F31033">
        <w:t xml:space="preserve">Diese Methode legt eine DMSAkte an oder ändert eine Bestehende. </w:t>
      </w:r>
      <w:r>
        <w:t>Bei Übergabe eines Primärschlüssel wird geändert ansonsten neuangelegt.</w:t>
      </w:r>
    </w:p>
    <w:p w:rsidR="00CE5609" w:rsidRPr="00F31033" w:rsidRDefault="00CE5609" w:rsidP="00CE5609"/>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Creates or Updates a dossier (the </w:t>
      </w:r>
      <w:r w:rsidRPr="00687076">
        <w:rPr>
          <w:rFonts w:ascii="Consolas" w:hAnsi="Consolas" w:cs="Consolas"/>
          <w:color w:val="008000"/>
          <w:sz w:val="19"/>
          <w:szCs w:val="19"/>
          <w:highlight w:val="white"/>
          <w:lang w:val="en-US"/>
        </w:rPr>
        <w:t>attributes) in the DMS via the DMS-HTTP-Interface</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outgoing</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lastRenderedPageBreak/>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ocreateOrUpdateDMSAkteDto</w:t>
      </w:r>
      <w:r w:rsidRPr="00687076">
        <w:rPr>
          <w:rFonts w:ascii="Consolas" w:hAnsi="Consolas" w:cs="Consolas"/>
          <w:color w:val="000000"/>
          <w:sz w:val="19"/>
          <w:szCs w:val="19"/>
          <w:highlight w:val="white"/>
          <w:lang w:val="en-US"/>
        </w:rPr>
        <w:t xml:space="preserve"> createOrUpdateDMSAkte(</w:t>
      </w:r>
      <w:r w:rsidRPr="00687076">
        <w:rPr>
          <w:rFonts w:ascii="Consolas" w:hAnsi="Consolas" w:cs="Consolas"/>
          <w:color w:val="2B91AF"/>
          <w:sz w:val="19"/>
          <w:szCs w:val="19"/>
          <w:highlight w:val="white"/>
          <w:lang w:val="en-US"/>
        </w:rPr>
        <w:t>icreateOrUpdateDMSAkteDto</w:t>
      </w:r>
      <w:r w:rsidRPr="00687076">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8715" w:name="_Toc499018295"/>
      <w:r>
        <w:t>Inputstruktur</w:t>
      </w:r>
      <w:bookmarkEnd w:id="871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Required</w:t>
            </w:r>
            <w:r w:rsidRPr="00764C17">
              <w:rPr>
                <w:rFonts w:ascii="Times New Roman" w:hAnsi="Times New Roman"/>
                <w:sz w:val="24"/>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icreateOrUpdateDMSAkteDto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Gebiet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Gebiet ID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8716" w:name="_Toc499018296"/>
      <w:r>
        <w:t>Rückgabestruktur</w:t>
      </w:r>
      <w:bookmarkEnd w:id="871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r>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ocreateOrUpdateDMSAkteDto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764C17" w:rsidRPr="00764C17" w:rsidRDefault="00764C17" w:rsidP="00764C17"/>
    <w:p w:rsidR="00CE5609" w:rsidRDefault="00CE5609" w:rsidP="00CE5609">
      <w:pPr>
        <w:pStyle w:val="berschrift4"/>
      </w:pPr>
      <w:bookmarkStart w:id="8717" w:name="_Toc499018297"/>
      <w:r>
        <w:t>SOAP Beispiel</w:t>
      </w:r>
      <w:bookmarkEnd w:id="8717"/>
    </w:p>
    <w:p w:rsidR="00CE5609" w:rsidRDefault="00CE5609" w:rsidP="00CE5609">
      <w:pPr>
        <w:pStyle w:val="berschrift5"/>
      </w:pPr>
      <w:bookmarkStart w:id="8718" w:name="_Toc499018298"/>
      <w:r>
        <w:t>Request:</w:t>
      </w:r>
      <w:bookmarkEnd w:id="8718"/>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19" w:name="_Toc499018299"/>
      <w:r>
        <w:t>Response</w:t>
      </w:r>
      <w:bookmarkEnd w:id="8719"/>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720" w:name="_Toc499018300"/>
      <w:r>
        <w:lastRenderedPageBreak/>
        <w:t>createOrUpdateDMSDokument</w:t>
      </w:r>
      <w:bookmarkEnd w:id="8720"/>
    </w:p>
    <w:p w:rsidR="00CE5609" w:rsidRDefault="00CE5609" w:rsidP="00CE5609">
      <w:pPr>
        <w:pStyle w:val="berschrift4"/>
      </w:pPr>
      <w:bookmarkStart w:id="8721" w:name="_Toc499018301"/>
      <w:r>
        <w:t>WebService Beschreibung</w:t>
      </w:r>
      <w:bookmarkEnd w:id="8721"/>
    </w:p>
    <w:p w:rsidR="00CE5609" w:rsidRDefault="00F31033" w:rsidP="00CE5609">
      <w:r>
        <w:t xml:space="preserve">Diese Methode legt ein Dokument im Dokumentenmanagementsystem ab oder führt eine Aktualisierung durch. </w:t>
      </w:r>
    </w:p>
    <w:p w:rsidR="00F31033" w:rsidRDefault="00F31033" w:rsidP="00CE5609"/>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F31033">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creates or updates a document (the file) in the DMS via the DMS Documentimport Interface</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outgoing</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ocreateOrUpdateDMSDokumentDto</w:t>
      </w:r>
      <w:r w:rsidRPr="00687076">
        <w:rPr>
          <w:rFonts w:ascii="Consolas" w:hAnsi="Consolas" w:cs="Consolas"/>
          <w:color w:val="000000"/>
          <w:sz w:val="19"/>
          <w:szCs w:val="19"/>
          <w:highlight w:val="white"/>
          <w:lang w:val="en-US"/>
        </w:rPr>
        <w:t xml:space="preserve"> createOrUpdateDMSDokument(</w:t>
      </w:r>
      <w:r w:rsidRPr="00687076">
        <w:rPr>
          <w:rFonts w:ascii="Consolas" w:hAnsi="Consolas" w:cs="Consolas"/>
          <w:color w:val="2B91AF"/>
          <w:sz w:val="19"/>
          <w:szCs w:val="19"/>
          <w:highlight w:val="white"/>
          <w:lang w:val="en-US"/>
        </w:rPr>
        <w:t>icreateOrUpdateDMSDokumentDto</w:t>
      </w:r>
      <w:r w:rsidRPr="00687076">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8722" w:name="_Toc499018302"/>
      <w:r>
        <w:t>Inputstruktur</w:t>
      </w:r>
      <w:bookmarkEnd w:id="87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Required</w:t>
            </w:r>
            <w:r w:rsidRPr="00764C17">
              <w:rPr>
                <w:rFonts w:ascii="Times New Roman" w:hAnsi="Times New Roman"/>
                <w:sz w:val="24"/>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icreateOrUpdateDMSDokumentDto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area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sysdmsdoc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document id internal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area tech id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CE5609" w:rsidRDefault="00764C17" w:rsidP="00764C17">
      <w:pPr>
        <w:spacing w:before="100" w:beforeAutospacing="1" w:after="100" w:afterAutospacing="1"/>
        <w:jc w:val="left"/>
      </w:pPr>
      <w:r w:rsidRPr="00764C17">
        <w:rPr>
          <w:rFonts w:ascii="Times New Roman" w:hAnsi="Times New Roman"/>
          <w:sz w:val="24"/>
        </w:rPr>
        <w:t xml:space="preserve">  </w:t>
      </w:r>
    </w:p>
    <w:p w:rsidR="00CE5609" w:rsidRDefault="00CE5609" w:rsidP="00CE5609">
      <w:pPr>
        <w:pStyle w:val="berschrift5"/>
      </w:pPr>
      <w:bookmarkStart w:id="8723" w:name="_Toc499018303"/>
      <w:r>
        <w:t>Rückgabestruktur</w:t>
      </w:r>
      <w:bookmarkEnd w:id="87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r>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ocreateOrUpdateDMSDokumentDto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764C17" w:rsidRPr="00764C17" w:rsidRDefault="00764C17" w:rsidP="00764C17"/>
    <w:p w:rsidR="00CE5609" w:rsidRDefault="00CE5609" w:rsidP="00CE5609">
      <w:pPr>
        <w:pStyle w:val="berschrift4"/>
      </w:pPr>
      <w:bookmarkStart w:id="8724" w:name="_Toc499018304"/>
      <w:r>
        <w:t>SOAP Beispiel</w:t>
      </w:r>
      <w:bookmarkEnd w:id="8724"/>
    </w:p>
    <w:p w:rsidR="00CE5609" w:rsidRDefault="00CE5609" w:rsidP="00CE5609">
      <w:pPr>
        <w:pStyle w:val="berschrift5"/>
      </w:pPr>
      <w:bookmarkStart w:id="8725" w:name="_Toc499018305"/>
      <w:r>
        <w:t>Request:</w:t>
      </w:r>
      <w:bookmarkEnd w:id="872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6B79C5" w:rsidRDefault="00CE5609" w:rsidP="00CE5609">
      <w:pPr>
        <w:rPr>
          <w:lang w:val="en-US"/>
        </w:rPr>
      </w:pPr>
    </w:p>
    <w:p w:rsidR="00CE5609" w:rsidRDefault="00CE5609" w:rsidP="00CE5609">
      <w:pPr>
        <w:pStyle w:val="berschrift5"/>
      </w:pPr>
      <w:bookmarkStart w:id="8726" w:name="_Toc499018306"/>
      <w:r>
        <w:t>Response</w:t>
      </w:r>
      <w:bookmarkEnd w:id="872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727" w:name="_Toc499018307"/>
      <w:r>
        <w:t>createOrUpdateDocument</w:t>
      </w:r>
      <w:bookmarkEnd w:id="8727"/>
    </w:p>
    <w:p w:rsidR="00CE5609" w:rsidRDefault="00CE5609" w:rsidP="00CE5609">
      <w:pPr>
        <w:pStyle w:val="berschrift4"/>
      </w:pPr>
      <w:bookmarkStart w:id="8728" w:name="_Toc499018308"/>
      <w:r>
        <w:t>WebService Beschreibung</w:t>
      </w:r>
      <w:bookmarkEnd w:id="8728"/>
    </w:p>
    <w:p w:rsidR="00CE5609" w:rsidRDefault="00CB5F9A" w:rsidP="00CE5609">
      <w:r>
        <w:t>Dieser Service legt ein Dokument im internen DMS ab oder aktualisiert bei Übergabe des Primärschlüssels ein bestehendes Dokument.</w:t>
      </w:r>
    </w:p>
    <w:p w:rsidR="00CE5609" w:rsidRDefault="00CE5609" w:rsidP="00CE5609"/>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creates or updates a document (the file) for dmsdoc storage</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outgoing</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ocreateOrUpdateDocumentDto</w:t>
      </w:r>
      <w:r w:rsidRPr="00687076">
        <w:rPr>
          <w:rFonts w:ascii="Consolas" w:hAnsi="Consolas" w:cs="Consolas"/>
          <w:color w:val="000000"/>
          <w:sz w:val="19"/>
          <w:szCs w:val="19"/>
          <w:highlight w:val="white"/>
          <w:lang w:val="en-US"/>
        </w:rPr>
        <w:t xml:space="preserve"> createOrUpdateDocument(</w:t>
      </w:r>
      <w:r w:rsidRPr="00687076">
        <w:rPr>
          <w:rFonts w:ascii="Consolas" w:hAnsi="Consolas" w:cs="Consolas"/>
          <w:color w:val="2B91AF"/>
          <w:sz w:val="19"/>
          <w:szCs w:val="19"/>
          <w:highlight w:val="white"/>
          <w:lang w:val="en-US"/>
        </w:rPr>
        <w:t>icreateOrUpdateDocumentDto</w:t>
      </w:r>
      <w:r w:rsidRPr="00687076">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8729" w:name="_Toc499018309"/>
      <w:r>
        <w:t>Inputstruktur</w:t>
      </w:r>
      <w:bookmarkEnd w:id="872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Required</w:t>
            </w:r>
            <w:r w:rsidRPr="00764C17">
              <w:rPr>
                <w:rFonts w:ascii="Times New Roman" w:hAnsi="Times New Roman"/>
                <w:sz w:val="24"/>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icreateOrUpdateDocumentDto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heme="minorHAnsi" w:hAnsiTheme="minorHAnsi"/>
                <w:sz w:val="24"/>
                <w:szCs w:val="22"/>
                <w:lang w:val="de-CH"/>
              </w:rPr>
            </w:pPr>
            <w:r w:rsidRPr="00764C1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document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DmsDocDto</w:t>
            </w: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heme="minorHAnsi" w:hAnsiTheme="minorHAnsi"/>
                <w:sz w:val="24"/>
                <w:szCs w:val="22"/>
                <w:lang w:val="de-CH"/>
              </w:rPr>
            </w:pPr>
            <w:r w:rsidRPr="00764C17">
              <w:rPr>
                <w:rFonts w:asciiTheme="minorHAnsi" w:hAnsiTheme="minorHAnsi"/>
                <w:sz w:val="24"/>
                <w:szCs w:val="22"/>
                <w:lang w:val="de-CH"/>
              </w:rPr>
              <w:t xml:space="preserve">The document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DmsDocDto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heme="minorHAnsi" w:hAnsiTheme="minorHAnsi"/>
                <w:sz w:val="24"/>
                <w:szCs w:val="22"/>
                <w:lang w:val="de-CH"/>
              </w:rPr>
            </w:pPr>
            <w:r w:rsidRPr="00764C1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bemerkung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Remark</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dateiname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Filename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format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Fileformat (PDF,…)</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gedrucktam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Print date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gedrucktvon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Printed from</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inhalt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File binary content</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Title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searchterms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Search Keywords</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sysdmsdoc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Internal tech. Id</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syswftx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764C17"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Reference to template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Type Code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ungueltigam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Nullable&lt;DateTime&gt;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Invalid from date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ungueltigcomment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Invalidation comment</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ungueltigflag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Invalidation Flag</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ungueltigvon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Invalid from time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764C17"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wftxcode </w:t>
            </w:r>
          </w:p>
        </w:tc>
        <w:tc>
          <w:tcPr>
            <w:tcW w:w="1723"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764C17" w:rsidRPr="00764C17" w:rsidRDefault="00185BBA"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Template code</w:t>
            </w:r>
          </w:p>
        </w:tc>
        <w:tc>
          <w:tcPr>
            <w:tcW w:w="1181" w:type="dxa"/>
            <w:tcBorders>
              <w:top w:val="single" w:sz="4" w:space="0" w:color="auto"/>
              <w:left w:val="single" w:sz="4" w:space="0" w:color="auto"/>
              <w:bottom w:val="single" w:sz="4" w:space="0" w:color="auto"/>
              <w:right w:val="single" w:sz="4" w:space="0" w:color="auto"/>
            </w:tcBorders>
            <w:hideMark/>
          </w:tcPr>
          <w:p w:rsidR="00764C17" w:rsidRPr="00764C17" w:rsidRDefault="00764C17"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bl>
    <w:p w:rsidR="00764C17" w:rsidRPr="00764C17" w:rsidRDefault="00764C17" w:rsidP="00764C17">
      <w:pPr>
        <w:spacing w:before="100" w:beforeAutospacing="1" w:after="100" w:afterAutospacing="1"/>
        <w:jc w:val="left"/>
        <w:rPr>
          <w:rFonts w:ascii="Times New Roman" w:hAnsi="Times New Roman"/>
          <w:sz w:val="24"/>
        </w:rPr>
      </w:pPr>
      <w:r w:rsidRPr="00764C17">
        <w:rPr>
          <w:rFonts w:ascii="Times New Roman" w:hAnsi="Times New Roman"/>
          <w:sz w:val="24"/>
        </w:rPr>
        <w:t xml:space="preserve">  </w:t>
      </w:r>
    </w:p>
    <w:p w:rsidR="00764C17" w:rsidRPr="00764C17" w:rsidRDefault="00764C17" w:rsidP="00764C17">
      <w:pPr>
        <w:spacing w:before="100" w:beforeAutospacing="1" w:after="100" w:afterAutospacing="1"/>
        <w:jc w:val="left"/>
        <w:rPr>
          <w:rFonts w:ascii="Times New Roman" w:hAnsi="Times New Roman"/>
          <w:sz w:val="24"/>
        </w:rPr>
      </w:pPr>
    </w:p>
    <w:p w:rsidR="00CE5609" w:rsidRDefault="00CE5609" w:rsidP="00CE5609">
      <w:pPr>
        <w:pStyle w:val="berschrift5"/>
      </w:pPr>
      <w:bookmarkStart w:id="8730" w:name="_Toc499018310"/>
      <w:r>
        <w:t>Rückgabestruktur</w:t>
      </w:r>
      <w:bookmarkEnd w:id="87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Beschreibung </w:t>
            </w:r>
          </w:p>
        </w:tc>
      </w:tr>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 xml:space="preserve">ocreateOrUpdateDocumentDto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r>
      <w:tr w:rsidR="00A24D60" w:rsidRPr="00764C17" w:rsidTr="00764C17">
        <w:tc>
          <w:tcPr>
            <w:tcW w:w="2846"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document </w:t>
            </w:r>
          </w:p>
        </w:tc>
        <w:tc>
          <w:tcPr>
            <w:tcW w:w="1723"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Consolas" w:hAnsi="Consolas" w:cs="Consolas"/>
                <w:color w:val="2B91AF"/>
                <w:sz w:val="19"/>
                <w:szCs w:val="19"/>
                <w:lang w:eastAsia="de-CH"/>
              </w:rPr>
              <w:t>DmsDocDto</w:t>
            </w:r>
            <w:r w:rsidRPr="00764C1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764C17" w:rsidRDefault="00A24D60" w:rsidP="00764C17">
            <w:pPr>
              <w:spacing w:before="100" w:beforeAutospacing="1" w:after="100" w:afterAutospacing="1"/>
              <w:jc w:val="left"/>
              <w:rPr>
                <w:rFonts w:ascii="Times New Roman" w:hAnsi="Times New Roman"/>
                <w:sz w:val="24"/>
              </w:rPr>
            </w:pPr>
            <w:r w:rsidRPr="00764C17">
              <w:rPr>
                <w:rFonts w:asciiTheme="minorHAnsi" w:hAnsiTheme="minorHAnsi"/>
                <w:sz w:val="24"/>
                <w:szCs w:val="22"/>
                <w:lang w:val="de-CH"/>
              </w:rPr>
              <w:t xml:space="preserve">The document </w:t>
            </w:r>
            <w:r>
              <w:rPr>
                <w:rFonts w:asciiTheme="minorHAnsi" w:hAnsiTheme="minorHAnsi"/>
                <w:sz w:val="24"/>
                <w:szCs w:val="22"/>
                <w:lang w:val="de-CH"/>
              </w:rPr>
              <w:t>(see inputstructure)</w:t>
            </w:r>
          </w:p>
        </w:tc>
      </w:tr>
    </w:tbl>
    <w:p w:rsidR="00764C17" w:rsidRPr="00764C17" w:rsidRDefault="00764C17" w:rsidP="00185BBA">
      <w:pPr>
        <w:spacing w:before="100" w:beforeAutospacing="1" w:after="100" w:afterAutospacing="1"/>
        <w:jc w:val="left"/>
      </w:pPr>
      <w:r w:rsidRPr="00764C17">
        <w:rPr>
          <w:rFonts w:ascii="Times New Roman" w:hAnsi="Times New Roman"/>
          <w:sz w:val="24"/>
        </w:rPr>
        <w:t xml:space="preserve">  </w:t>
      </w:r>
    </w:p>
    <w:p w:rsidR="00CE5609" w:rsidRDefault="00CE5609" w:rsidP="00CE5609">
      <w:pPr>
        <w:pStyle w:val="berschrift4"/>
      </w:pPr>
      <w:bookmarkStart w:id="8731" w:name="_Toc499018311"/>
      <w:r>
        <w:t>SOAP Beispiel</w:t>
      </w:r>
      <w:bookmarkEnd w:id="8731"/>
    </w:p>
    <w:p w:rsidR="00CE5609" w:rsidRDefault="00CE5609" w:rsidP="00CE5609">
      <w:pPr>
        <w:pStyle w:val="berschrift5"/>
      </w:pPr>
      <w:bookmarkStart w:id="8732" w:name="_Toc499018312"/>
      <w:r>
        <w:t>Request:</w:t>
      </w:r>
      <w:bookmarkEnd w:id="873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33" w:name="_Toc499018313"/>
      <w:r>
        <w:t>Response</w:t>
      </w:r>
      <w:bookmarkEnd w:id="8733"/>
    </w:p>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734" w:name="_Toc499018314"/>
      <w:r>
        <w:t>deleteDocument</w:t>
      </w:r>
      <w:bookmarkEnd w:id="8734"/>
    </w:p>
    <w:p w:rsidR="00CE5609" w:rsidRDefault="00CE5609" w:rsidP="00CE5609">
      <w:pPr>
        <w:pStyle w:val="berschrift4"/>
      </w:pPr>
      <w:bookmarkStart w:id="8735" w:name="_Toc499018315"/>
      <w:r>
        <w:t>WebService Beschreibung</w:t>
      </w:r>
      <w:bookmarkEnd w:id="8735"/>
    </w:p>
    <w:p w:rsidR="00CE5609" w:rsidRDefault="00CB5F9A" w:rsidP="00CE5609">
      <w:r>
        <w:t>Entfernt ein Dokument aus dem Datenbestand und markiert dieses als ungültig anhand des übergebenen Primärschlüssels.</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removes the defined document by setting its valid dates</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name="sysdmsdoc"&gt;&lt;/param&gt;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2B91AF"/>
          <w:sz w:val="19"/>
          <w:szCs w:val="19"/>
          <w:highlight w:val="white"/>
          <w:lang w:val="en-US"/>
        </w:rPr>
        <w:t>OperationContract</w:t>
      </w:r>
      <w:r w:rsidRPr="00AF55A8">
        <w:rPr>
          <w:rFonts w:ascii="Consolas" w:hAnsi="Consolas" w:cs="Consolas"/>
          <w:color w:val="000000"/>
          <w:sz w:val="19"/>
          <w:szCs w:val="19"/>
          <w:highlight w:val="white"/>
          <w:lang w:val="en-US"/>
        </w:rPr>
        <w: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2B91AF"/>
          <w:sz w:val="19"/>
          <w:szCs w:val="19"/>
          <w:highlight w:val="white"/>
          <w:lang w:val="en-US"/>
        </w:rPr>
        <w:t>odeleteDocumentDto</w:t>
      </w:r>
      <w:r w:rsidRPr="00AF55A8">
        <w:rPr>
          <w:rFonts w:ascii="Consolas" w:hAnsi="Consolas" w:cs="Consolas"/>
          <w:color w:val="000000"/>
          <w:sz w:val="19"/>
          <w:szCs w:val="19"/>
          <w:highlight w:val="white"/>
          <w:lang w:val="en-US"/>
        </w:rPr>
        <w:t xml:space="preserve"> deleteDocument(</w:t>
      </w:r>
      <w:r w:rsidRPr="00AF55A8">
        <w:rPr>
          <w:rFonts w:ascii="Consolas" w:hAnsi="Consolas" w:cs="Consolas"/>
          <w:color w:val="0000FF"/>
          <w:sz w:val="19"/>
          <w:szCs w:val="19"/>
          <w:highlight w:val="white"/>
          <w:lang w:val="en-US"/>
        </w:rPr>
        <w:t>long</w:t>
      </w:r>
      <w:r w:rsidRPr="00AF55A8">
        <w:rPr>
          <w:rFonts w:ascii="Consolas" w:hAnsi="Consolas" w:cs="Consolas"/>
          <w:color w:val="000000"/>
          <w:sz w:val="19"/>
          <w:szCs w:val="19"/>
          <w:highlight w:val="white"/>
          <w:lang w:val="en-US"/>
        </w:rPr>
        <w:t xml:space="preserve"> sysdmsdoc);</w:t>
      </w:r>
    </w:p>
    <w:p w:rsidR="00CE5609" w:rsidRPr="009C614F" w:rsidRDefault="00CE5609" w:rsidP="00CE5609">
      <w:pPr>
        <w:rPr>
          <w:lang w:val="en-US"/>
        </w:rPr>
      </w:pPr>
    </w:p>
    <w:p w:rsidR="00CE5609" w:rsidRDefault="00CE5609" w:rsidP="00CE5609">
      <w:pPr>
        <w:pStyle w:val="berschrift5"/>
      </w:pPr>
      <w:bookmarkStart w:id="8736" w:name="_Toc499018316"/>
      <w:r>
        <w:t>Inputstruktur</w:t>
      </w:r>
      <w:bookmarkEnd w:id="8736"/>
    </w:p>
    <w:tbl>
      <w:tblPr>
        <w:tblStyle w:val="Tabellenraster"/>
        <w:tblW w:w="0" w:type="auto"/>
        <w:tblLook w:val="04A0" w:firstRow="1" w:lastRow="0" w:firstColumn="1" w:lastColumn="0" w:noHBand="0" w:noVBand="1"/>
      </w:tblPr>
      <w:tblGrid>
        <w:gridCol w:w="2852"/>
        <w:gridCol w:w="1505"/>
        <w:gridCol w:w="1727"/>
        <w:gridCol w:w="1810"/>
        <w:gridCol w:w="1181"/>
      </w:tblGrid>
      <w:tr w:rsidR="00185BBA" w:rsidTr="003662A7">
        <w:tc>
          <w:tcPr>
            <w:tcW w:w="2852" w:type="dxa"/>
          </w:tcPr>
          <w:p w:rsidR="00185BBA" w:rsidRDefault="00185BBA" w:rsidP="003662A7">
            <w:pPr>
              <w:pStyle w:val="Text"/>
              <w:rPr>
                <w:rFonts w:asciiTheme="minorHAnsi" w:hAnsiTheme="minorHAnsi"/>
                <w:szCs w:val="22"/>
              </w:rPr>
            </w:pPr>
          </w:p>
          <w:p w:rsidR="00185BBA" w:rsidRDefault="00185BBA" w:rsidP="003662A7">
            <w:pPr>
              <w:pStyle w:val="Text"/>
              <w:rPr>
                <w:rFonts w:asciiTheme="minorHAnsi" w:hAnsiTheme="minorHAnsi"/>
                <w:szCs w:val="22"/>
              </w:rPr>
            </w:pPr>
          </w:p>
          <w:p w:rsidR="00185BBA" w:rsidRDefault="00185BBA" w:rsidP="003662A7">
            <w:pPr>
              <w:pStyle w:val="Text"/>
              <w:rPr>
                <w:rFonts w:asciiTheme="minorHAnsi" w:hAnsiTheme="minorHAnsi"/>
                <w:szCs w:val="22"/>
              </w:rPr>
            </w:pPr>
            <w:r>
              <w:rPr>
                <w:rFonts w:asciiTheme="minorHAnsi" w:hAnsiTheme="minorHAnsi"/>
                <w:szCs w:val="22"/>
              </w:rPr>
              <w:t>Klasse</w:t>
            </w:r>
          </w:p>
        </w:tc>
        <w:tc>
          <w:tcPr>
            <w:tcW w:w="1505" w:type="dxa"/>
          </w:tcPr>
          <w:p w:rsidR="00185BBA" w:rsidRDefault="00185BBA" w:rsidP="003662A7">
            <w:pPr>
              <w:pStyle w:val="Text"/>
              <w:rPr>
                <w:rFonts w:asciiTheme="minorHAnsi" w:hAnsiTheme="minorHAnsi"/>
                <w:szCs w:val="22"/>
              </w:rPr>
            </w:pPr>
            <w:r>
              <w:rPr>
                <w:rFonts w:asciiTheme="minorHAnsi" w:hAnsiTheme="minorHAnsi"/>
                <w:szCs w:val="22"/>
              </w:rPr>
              <w:t>Attribut</w:t>
            </w:r>
          </w:p>
        </w:tc>
        <w:tc>
          <w:tcPr>
            <w:tcW w:w="1727" w:type="dxa"/>
          </w:tcPr>
          <w:p w:rsidR="00185BBA" w:rsidRDefault="00185BBA" w:rsidP="003662A7">
            <w:pPr>
              <w:pStyle w:val="Text"/>
              <w:rPr>
                <w:rFonts w:asciiTheme="minorHAnsi" w:hAnsiTheme="minorHAnsi"/>
                <w:szCs w:val="22"/>
              </w:rPr>
            </w:pPr>
            <w:r>
              <w:rPr>
                <w:rFonts w:asciiTheme="minorHAnsi" w:hAnsiTheme="minorHAnsi"/>
                <w:szCs w:val="22"/>
              </w:rPr>
              <w:t>Typ</w:t>
            </w:r>
          </w:p>
        </w:tc>
        <w:tc>
          <w:tcPr>
            <w:tcW w:w="1810" w:type="dxa"/>
          </w:tcPr>
          <w:p w:rsidR="00185BBA" w:rsidRDefault="00185BBA" w:rsidP="003662A7">
            <w:pPr>
              <w:pStyle w:val="Text"/>
              <w:rPr>
                <w:rFonts w:asciiTheme="minorHAnsi" w:hAnsiTheme="minorHAnsi"/>
                <w:szCs w:val="22"/>
              </w:rPr>
            </w:pPr>
            <w:r>
              <w:rPr>
                <w:rFonts w:asciiTheme="minorHAnsi" w:hAnsiTheme="minorHAnsi"/>
                <w:szCs w:val="22"/>
              </w:rPr>
              <w:t>Beschreibung</w:t>
            </w:r>
          </w:p>
        </w:tc>
        <w:tc>
          <w:tcPr>
            <w:tcW w:w="1181" w:type="dxa"/>
          </w:tcPr>
          <w:p w:rsidR="00185BBA" w:rsidRDefault="00185BBA" w:rsidP="003662A7">
            <w:pPr>
              <w:pStyle w:val="Text"/>
              <w:rPr>
                <w:rFonts w:asciiTheme="minorHAnsi" w:hAnsiTheme="minorHAnsi"/>
                <w:szCs w:val="22"/>
              </w:rPr>
            </w:pPr>
            <w:r>
              <w:rPr>
                <w:rFonts w:asciiTheme="minorHAnsi" w:hAnsiTheme="minorHAnsi"/>
                <w:szCs w:val="22"/>
              </w:rPr>
              <w:t>Required</w:t>
            </w:r>
          </w:p>
        </w:tc>
      </w:tr>
      <w:tr w:rsidR="00185BBA" w:rsidTr="003662A7">
        <w:tc>
          <w:tcPr>
            <w:tcW w:w="2852" w:type="dxa"/>
          </w:tcPr>
          <w:p w:rsidR="00185BBA" w:rsidRDefault="00185BBA" w:rsidP="003662A7">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185BBA" w:rsidRDefault="00185BBA" w:rsidP="003662A7">
            <w:pPr>
              <w:pStyle w:val="Text"/>
              <w:rPr>
                <w:rFonts w:asciiTheme="minorHAnsi" w:hAnsiTheme="minorHAnsi"/>
                <w:szCs w:val="22"/>
              </w:rPr>
            </w:pPr>
            <w:r>
              <w:rPr>
                <w:rFonts w:asciiTheme="minorHAnsi" w:hAnsiTheme="minorHAnsi"/>
                <w:szCs w:val="22"/>
              </w:rPr>
              <w:t>sysdmsdoc</w:t>
            </w:r>
          </w:p>
        </w:tc>
        <w:tc>
          <w:tcPr>
            <w:tcW w:w="1727" w:type="dxa"/>
          </w:tcPr>
          <w:p w:rsidR="00185BBA" w:rsidRDefault="00185BBA" w:rsidP="003662A7">
            <w:pPr>
              <w:pStyle w:val="Text"/>
              <w:rPr>
                <w:rFonts w:asciiTheme="minorHAnsi" w:hAnsiTheme="minorHAnsi"/>
                <w:szCs w:val="22"/>
              </w:rPr>
            </w:pPr>
            <w:r>
              <w:rPr>
                <w:rFonts w:asciiTheme="minorHAnsi" w:hAnsiTheme="minorHAnsi"/>
                <w:szCs w:val="22"/>
              </w:rPr>
              <w:t>Long</w:t>
            </w:r>
          </w:p>
        </w:tc>
        <w:tc>
          <w:tcPr>
            <w:tcW w:w="1810" w:type="dxa"/>
          </w:tcPr>
          <w:p w:rsidR="00185BBA" w:rsidRDefault="00185BBA" w:rsidP="003662A7">
            <w:pPr>
              <w:pStyle w:val="Text"/>
              <w:rPr>
                <w:rFonts w:asciiTheme="minorHAnsi" w:hAnsiTheme="minorHAnsi"/>
                <w:szCs w:val="22"/>
              </w:rPr>
            </w:pPr>
            <w:r>
              <w:rPr>
                <w:rFonts w:asciiTheme="minorHAnsi" w:hAnsiTheme="minorHAnsi"/>
                <w:szCs w:val="22"/>
              </w:rPr>
              <w:t>Document Id</w:t>
            </w:r>
          </w:p>
        </w:tc>
        <w:tc>
          <w:tcPr>
            <w:tcW w:w="1181" w:type="dxa"/>
          </w:tcPr>
          <w:p w:rsidR="00185BBA" w:rsidRDefault="00185BBA" w:rsidP="003662A7">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737" w:name="_Toc499018317"/>
      <w:r>
        <w:t>Rückgabestruktur</w:t>
      </w:r>
      <w:bookmarkEnd w:id="87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r>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odeleteDocumentDto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bl>
    <w:p w:rsidR="00764C17" w:rsidRPr="00764C17" w:rsidRDefault="00185BBA" w:rsidP="00185BBA">
      <w:pPr>
        <w:spacing w:before="100" w:beforeAutospacing="1" w:after="100" w:afterAutospacing="1"/>
        <w:jc w:val="left"/>
      </w:pPr>
      <w:r w:rsidRPr="00185BBA">
        <w:rPr>
          <w:rFonts w:ascii="Times New Roman" w:hAnsi="Times New Roman"/>
          <w:sz w:val="24"/>
        </w:rPr>
        <w:t xml:space="preserve">  </w:t>
      </w:r>
    </w:p>
    <w:p w:rsidR="00CE5609" w:rsidRDefault="00CE5609" w:rsidP="00CE5609">
      <w:pPr>
        <w:pStyle w:val="berschrift4"/>
      </w:pPr>
      <w:bookmarkStart w:id="8738" w:name="_Toc499018318"/>
      <w:r>
        <w:t>SOAP Beispiel</w:t>
      </w:r>
      <w:bookmarkEnd w:id="8738"/>
    </w:p>
    <w:p w:rsidR="00CE5609" w:rsidRDefault="00CE5609" w:rsidP="00CE5609">
      <w:pPr>
        <w:pStyle w:val="berschrift5"/>
      </w:pPr>
      <w:bookmarkStart w:id="8739" w:name="_Toc499018319"/>
      <w:r>
        <w:t>Request:</w:t>
      </w:r>
      <w:bookmarkEnd w:id="873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40" w:name="_Toc499018320"/>
      <w:r>
        <w:t>Response</w:t>
      </w:r>
      <w:bookmarkEnd w:id="8740"/>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741" w:name="_Toc499018321"/>
      <w:r>
        <w:t>execDMSUploadTrigger</w:t>
      </w:r>
      <w:bookmarkEnd w:id="8741"/>
    </w:p>
    <w:p w:rsidR="00CE5609" w:rsidRDefault="00CE5609" w:rsidP="00CE5609">
      <w:pPr>
        <w:pStyle w:val="berschrift4"/>
      </w:pPr>
      <w:bookmarkStart w:id="8742" w:name="_Toc499018322"/>
      <w:r>
        <w:t>WebService Beschreibung</w:t>
      </w:r>
      <w:bookmarkEnd w:id="8742"/>
    </w:p>
    <w:p w:rsidR="00CE5609" w:rsidRPr="0047601F" w:rsidRDefault="00CB5F9A" w:rsidP="00CB5F9A">
      <w:pPr>
        <w:rPr>
          <w:rFonts w:ascii="Courier New" w:hAnsi="Courier New" w:cs="Courier New"/>
          <w:lang w:val="en-US"/>
        </w:rPr>
      </w:pPr>
      <w:r>
        <w:t>Siehe dmsService</w:t>
      </w:r>
    </w:p>
    <w:p w:rsidR="00CE5609" w:rsidRPr="00596C64" w:rsidRDefault="00CE5609" w:rsidP="00CE5609"/>
    <w:p w:rsidR="00CE5609" w:rsidRDefault="00AF55A8" w:rsidP="00CE5609">
      <w:pPr>
        <w:pStyle w:val="berschrift3"/>
      </w:pPr>
      <w:bookmarkStart w:id="8743" w:name="_Toc499018323"/>
      <w:r>
        <w:t>execEvent</w:t>
      </w:r>
      <w:bookmarkEnd w:id="8743"/>
    </w:p>
    <w:p w:rsidR="00CE5609" w:rsidRDefault="00CE5609" w:rsidP="00CE5609">
      <w:pPr>
        <w:pStyle w:val="berschrift4"/>
      </w:pPr>
      <w:bookmarkStart w:id="8744" w:name="_Toc499018324"/>
      <w:r>
        <w:t>WebService Beschreibung</w:t>
      </w:r>
      <w:bookmarkEnd w:id="8744"/>
    </w:p>
    <w:p w:rsidR="00CE5609" w:rsidRDefault="00CB5F9A" w:rsidP="00CE5609">
      <w:r>
        <w:t>Diese Methode bekommt einen Systemevent übergeben und löst den passenden Service aus.</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triggers a system-event (calling a webservice processing the event-data)</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name="e"&gt;&lt;/param&gt;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oExecEventDto</w:t>
      </w:r>
      <w:r w:rsidRPr="00A7642C">
        <w:rPr>
          <w:rFonts w:ascii="Consolas" w:hAnsi="Consolas" w:cs="Consolas"/>
          <w:color w:val="000000"/>
          <w:sz w:val="19"/>
          <w:szCs w:val="19"/>
          <w:highlight w:val="white"/>
          <w:lang w:val="en-US"/>
        </w:rPr>
        <w:t xml:space="preserve"> execEvent(</w:t>
      </w:r>
      <w:r w:rsidRPr="00A7642C">
        <w:rPr>
          <w:rFonts w:ascii="Consolas" w:hAnsi="Consolas" w:cs="Consolas"/>
          <w:color w:val="2B91AF"/>
          <w:sz w:val="19"/>
          <w:szCs w:val="19"/>
          <w:highlight w:val="white"/>
          <w:lang w:val="en-US"/>
        </w:rPr>
        <w:t>iExecEventDto</w:t>
      </w:r>
      <w:r w:rsidRPr="00A7642C">
        <w:rPr>
          <w:rFonts w:ascii="Consolas" w:hAnsi="Consolas" w:cs="Consolas"/>
          <w:color w:val="000000"/>
          <w:sz w:val="19"/>
          <w:szCs w:val="19"/>
          <w:highlight w:val="white"/>
          <w:lang w:val="en-US"/>
        </w:rPr>
        <w:t xml:space="preserve"> e);</w:t>
      </w:r>
    </w:p>
    <w:p w:rsidR="00CE5609" w:rsidRDefault="00CE5609" w:rsidP="00CE5609">
      <w:pPr>
        <w:pStyle w:val="berschrift5"/>
      </w:pPr>
      <w:bookmarkStart w:id="8745" w:name="_Toc499018325"/>
      <w:r>
        <w:t>Inputstruktur</w:t>
      </w:r>
      <w:bookmarkEnd w:id="87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Required</w:t>
            </w:r>
            <w:r w:rsidRPr="00A24D60">
              <w:rPr>
                <w:rFonts w:ascii="Times New Roman" w:hAnsi="Times New Roman"/>
                <w:sz w:val="24"/>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Consolas" w:hAnsi="Consolas" w:cs="Consolas"/>
                <w:color w:val="2B91AF"/>
                <w:sz w:val="19"/>
                <w:szCs w:val="19"/>
                <w:lang w:eastAsia="de-CH"/>
              </w:rPr>
              <w:t xml:space="preserve">iExecEventDto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area like VT,ANTRAG,ANGEBOT (optional)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EAIART Code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r w:rsidR="00A24D60" w:rsidRPr="00C01B3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eventCode1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additional parameter for the code (e.g. Vorgangnr) </w:t>
            </w:r>
          </w:p>
        </w:tc>
        <w:tc>
          <w:tcPr>
            <w:tcW w:w="1181"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A24D60" w:rsidRPr="00C01B3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eventCode2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additional parameter for the code (e.g. documenttype) </w:t>
            </w:r>
          </w:p>
        </w:tc>
        <w:tc>
          <w:tcPr>
            <w:tcW w:w="1181"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A24D60" w:rsidRPr="00C01B3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eventCode3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additional parameter for the code </w:t>
            </w:r>
          </w:p>
        </w:tc>
        <w:tc>
          <w:tcPr>
            <w:tcW w:w="1181"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C01B30" w:rsidRDefault="00A24D60" w:rsidP="00A24D60">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area id (optional) </w:t>
            </w:r>
          </w:p>
        </w:tc>
        <w:tc>
          <w:tcPr>
            <w:tcW w:w="1181"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bl>
    <w:p w:rsidR="00CE5609" w:rsidRDefault="00CE5609" w:rsidP="00CE5609">
      <w:pPr>
        <w:pStyle w:val="berschrift5"/>
      </w:pPr>
      <w:bookmarkStart w:id="8746" w:name="_Toc499018326"/>
      <w:r>
        <w:t>Rückgabestruktur</w:t>
      </w:r>
      <w:bookmarkEnd w:id="874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Beschreibung </w:t>
            </w:r>
          </w:p>
        </w:tc>
      </w:tr>
      <w:tr w:rsidR="00A24D60" w:rsidRPr="00A24D60" w:rsidTr="00A24D60">
        <w:tc>
          <w:tcPr>
            <w:tcW w:w="2846"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Consolas" w:hAnsi="Consolas" w:cs="Consolas"/>
                <w:color w:val="2B91AF"/>
                <w:sz w:val="19"/>
                <w:szCs w:val="19"/>
                <w:lang w:eastAsia="de-CH"/>
              </w:rPr>
              <w:t xml:space="preserve">oExecEventDto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A24D60" w:rsidRDefault="00A24D60" w:rsidP="00A24D60">
            <w:pPr>
              <w:spacing w:before="100" w:beforeAutospacing="1" w:after="100" w:afterAutospacing="1"/>
              <w:jc w:val="left"/>
              <w:rPr>
                <w:rFonts w:ascii="Times New Roman" w:hAnsi="Times New Roman"/>
                <w:sz w:val="24"/>
              </w:rPr>
            </w:pPr>
            <w:r w:rsidRPr="00A24D60">
              <w:rPr>
                <w:rFonts w:asciiTheme="minorHAnsi" w:hAnsiTheme="minorHAnsi"/>
                <w:sz w:val="24"/>
                <w:szCs w:val="22"/>
                <w:lang w:val="de-CH"/>
              </w:rPr>
              <w:t xml:space="preserve">  </w:t>
            </w:r>
          </w:p>
        </w:tc>
      </w:tr>
    </w:tbl>
    <w:p w:rsidR="00A24D60" w:rsidRPr="00A24D60" w:rsidRDefault="00A24D60" w:rsidP="00A24D60">
      <w:pPr>
        <w:spacing w:before="100" w:beforeAutospacing="1" w:after="100" w:afterAutospacing="1"/>
        <w:jc w:val="left"/>
        <w:rPr>
          <w:rFonts w:ascii="Times New Roman" w:hAnsi="Times New Roman"/>
          <w:sz w:val="24"/>
        </w:rPr>
      </w:pPr>
      <w:r w:rsidRPr="00A24D60">
        <w:rPr>
          <w:rFonts w:ascii="Times New Roman" w:hAnsi="Times New Roman"/>
          <w:sz w:val="24"/>
        </w:rPr>
        <w:t xml:space="preserve">  </w:t>
      </w:r>
    </w:p>
    <w:p w:rsidR="00764C17" w:rsidRPr="00764C17" w:rsidRDefault="00764C17" w:rsidP="00764C17"/>
    <w:p w:rsidR="00CE5609" w:rsidRDefault="00CE5609" w:rsidP="00CE5609">
      <w:pPr>
        <w:pStyle w:val="berschrift4"/>
      </w:pPr>
      <w:bookmarkStart w:id="8747" w:name="_Toc499018327"/>
      <w:r>
        <w:t>SOAP Beispiel</w:t>
      </w:r>
      <w:bookmarkEnd w:id="8747"/>
    </w:p>
    <w:p w:rsidR="00CE5609" w:rsidRDefault="00CE5609" w:rsidP="00CE5609">
      <w:pPr>
        <w:pStyle w:val="berschrift5"/>
      </w:pPr>
      <w:bookmarkStart w:id="8748" w:name="_Toc499018328"/>
      <w:r>
        <w:t>Request:</w:t>
      </w:r>
      <w:bookmarkEnd w:id="8748"/>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49" w:name="_Toc499018329"/>
      <w:r>
        <w:t>Response</w:t>
      </w:r>
      <w:bookmarkEnd w:id="8749"/>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750" w:name="_Toc499018330"/>
      <w:r>
        <w:t>getDMSUrl</w:t>
      </w:r>
      <w:r w:rsidR="00CB5F9A">
        <w:t xml:space="preserve"> (deprecated)</w:t>
      </w:r>
      <w:bookmarkEnd w:id="8750"/>
    </w:p>
    <w:p w:rsidR="00CE5609" w:rsidRDefault="00CE5609" w:rsidP="00CE5609">
      <w:pPr>
        <w:pStyle w:val="berschrift4"/>
      </w:pPr>
      <w:bookmarkStart w:id="8751" w:name="_Toc499018331"/>
      <w:r>
        <w:t>WebService Beschreibung</w:t>
      </w:r>
      <w:bookmarkEnd w:id="8751"/>
      <w:r w:rsidR="00CB5F9A">
        <w:t xml:space="preserve"> </w:t>
      </w:r>
    </w:p>
    <w:p w:rsidR="00CE5609" w:rsidRDefault="00CB5F9A" w:rsidP="00CE5609">
      <w:r>
        <w:t>Diese Methode liefert eine URL auf ein externes DMS zurück.</w:t>
      </w:r>
    </w:p>
    <w:p w:rsidR="00CE5609" w:rsidRDefault="00CE5609" w:rsidP="00CE5609"/>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ogetDMSUrlDto</w:t>
      </w:r>
      <w:r w:rsidRPr="00A7642C">
        <w:rPr>
          <w:rFonts w:ascii="Consolas" w:hAnsi="Consolas" w:cs="Consolas"/>
          <w:color w:val="000000"/>
          <w:sz w:val="19"/>
          <w:szCs w:val="19"/>
          <w:highlight w:val="white"/>
          <w:lang w:val="en-US"/>
        </w:rPr>
        <w:t xml:space="preserve"> getDMSUrl(</w:t>
      </w:r>
      <w:r w:rsidRPr="00A7642C">
        <w:rPr>
          <w:rFonts w:ascii="Consolas" w:hAnsi="Consolas" w:cs="Consolas"/>
          <w:color w:val="2B91AF"/>
          <w:sz w:val="19"/>
          <w:szCs w:val="19"/>
          <w:highlight w:val="white"/>
          <w:lang w:val="en-US"/>
        </w:rPr>
        <w:t>igetDMSUrlDto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752" w:name="_Toc499018332"/>
      <w:r>
        <w:t>Inputstruktur</w:t>
      </w:r>
      <w:bookmarkEnd w:id="87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Required</w:t>
            </w:r>
            <w:r w:rsidRPr="00185BBA">
              <w:rPr>
                <w:rFonts w:ascii="Times New Roman" w:hAnsi="Times New Roman"/>
                <w:sz w:val="24"/>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lastRenderedPageBreak/>
              <w:t xml:space="preserve">igetDMSUrlDto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area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(ANGEBOT,ANTRAG,VT)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caseid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DMR-Vorgangsnummer Optional Pflichtfeld wenn Vorgang im OL über DMR/DMS-Trigger angestossen wurde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techn. Schlüssel für area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8753" w:name="_Toc499018333"/>
      <w:r>
        <w:t>Rückgabestruktur</w:t>
      </w:r>
      <w:bookmarkEnd w:id="875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r>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ogetDMSUrlDto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A24D60"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url </w:t>
            </w:r>
          </w:p>
        </w:tc>
        <w:tc>
          <w:tcPr>
            <w:tcW w:w="172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bl>
    <w:p w:rsidR="00185BBA" w:rsidRPr="00185BBA" w:rsidRDefault="00185BBA" w:rsidP="00185BBA">
      <w:pPr>
        <w:spacing w:before="100" w:beforeAutospacing="1" w:after="100" w:afterAutospacing="1"/>
        <w:jc w:val="left"/>
        <w:rPr>
          <w:rFonts w:ascii="Times New Roman" w:hAnsi="Times New Roman"/>
          <w:sz w:val="24"/>
        </w:rPr>
      </w:pPr>
      <w:r w:rsidRPr="00185BBA">
        <w:rPr>
          <w:rFonts w:ascii="Times New Roman" w:hAnsi="Times New Roman"/>
          <w:sz w:val="24"/>
        </w:rPr>
        <w:t xml:space="preserve">  </w:t>
      </w:r>
    </w:p>
    <w:p w:rsidR="00764C17" w:rsidRPr="00764C17" w:rsidRDefault="00764C17" w:rsidP="00764C17"/>
    <w:p w:rsidR="00CE5609" w:rsidRDefault="00CE5609" w:rsidP="00CE5609">
      <w:pPr>
        <w:pStyle w:val="berschrift4"/>
      </w:pPr>
      <w:bookmarkStart w:id="8754" w:name="_Toc499018334"/>
      <w:r>
        <w:t>SOAP Beispiel</w:t>
      </w:r>
      <w:bookmarkEnd w:id="8754"/>
    </w:p>
    <w:p w:rsidR="00CE5609" w:rsidRDefault="00CE5609" w:rsidP="00CE5609">
      <w:pPr>
        <w:pStyle w:val="berschrift5"/>
      </w:pPr>
      <w:bookmarkStart w:id="8755" w:name="_Toc499018335"/>
      <w:r>
        <w:t>Request:</w:t>
      </w:r>
      <w:bookmarkEnd w:id="875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56" w:name="_Toc499018336"/>
      <w:r>
        <w:t>Response</w:t>
      </w:r>
      <w:bookmarkEnd w:id="875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757" w:name="_Toc499018337"/>
      <w:r>
        <w:lastRenderedPageBreak/>
        <w:t>getDocument</w:t>
      </w:r>
      <w:bookmarkEnd w:id="8757"/>
    </w:p>
    <w:p w:rsidR="00CE5609" w:rsidRDefault="00CE5609" w:rsidP="00CE5609">
      <w:pPr>
        <w:pStyle w:val="berschrift4"/>
      </w:pPr>
      <w:bookmarkStart w:id="8758" w:name="_Toc499018338"/>
      <w:r>
        <w:t>WebService Beschreibung</w:t>
      </w:r>
      <w:bookmarkEnd w:id="8758"/>
    </w:p>
    <w:p w:rsidR="00CE5609" w:rsidRDefault="00CB5F9A" w:rsidP="00CE5609">
      <w:r>
        <w:t>Diese Methode liefert anhand des übergebenen Primärschlüssels ein Dokument zurück.</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returns a certain Document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name="sysdmsdoc"&gt;&lt;/param&gt;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&lt;returns&gt;&lt;/returns&gt;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ogetDocumentDto</w:t>
      </w:r>
      <w:r w:rsidRPr="00A7642C">
        <w:rPr>
          <w:rFonts w:ascii="Consolas" w:hAnsi="Consolas" w:cs="Consolas"/>
          <w:color w:val="000000"/>
          <w:sz w:val="19"/>
          <w:szCs w:val="19"/>
          <w:highlight w:val="white"/>
          <w:lang w:val="en-US"/>
        </w:rPr>
        <w:t xml:space="preserve"> getDocument(</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sysdmsdoc);</w:t>
      </w:r>
    </w:p>
    <w:p w:rsidR="00CE5609" w:rsidRDefault="00CE5609" w:rsidP="00CE5609">
      <w:pPr>
        <w:pStyle w:val="berschrift5"/>
      </w:pPr>
      <w:bookmarkStart w:id="8759" w:name="_Toc499018339"/>
      <w:r>
        <w:t>Inputstruktur</w:t>
      </w:r>
      <w:bookmarkEnd w:id="8759"/>
    </w:p>
    <w:tbl>
      <w:tblPr>
        <w:tblStyle w:val="Tabellenraster"/>
        <w:tblW w:w="0" w:type="auto"/>
        <w:tblLook w:val="04A0" w:firstRow="1" w:lastRow="0" w:firstColumn="1" w:lastColumn="0" w:noHBand="0" w:noVBand="1"/>
      </w:tblPr>
      <w:tblGrid>
        <w:gridCol w:w="2852"/>
        <w:gridCol w:w="1505"/>
        <w:gridCol w:w="1727"/>
        <w:gridCol w:w="1810"/>
        <w:gridCol w:w="1181"/>
      </w:tblGrid>
      <w:tr w:rsidR="00185BBA" w:rsidTr="003662A7">
        <w:tc>
          <w:tcPr>
            <w:tcW w:w="2852" w:type="dxa"/>
          </w:tcPr>
          <w:p w:rsidR="00185BBA" w:rsidRDefault="00185BBA" w:rsidP="003662A7">
            <w:pPr>
              <w:pStyle w:val="Text"/>
              <w:rPr>
                <w:rFonts w:asciiTheme="minorHAnsi" w:hAnsiTheme="minorHAnsi"/>
                <w:szCs w:val="22"/>
              </w:rPr>
            </w:pPr>
          </w:p>
          <w:p w:rsidR="00185BBA" w:rsidRDefault="00185BBA" w:rsidP="003662A7">
            <w:pPr>
              <w:pStyle w:val="Text"/>
              <w:rPr>
                <w:rFonts w:asciiTheme="minorHAnsi" w:hAnsiTheme="minorHAnsi"/>
                <w:szCs w:val="22"/>
              </w:rPr>
            </w:pPr>
          </w:p>
          <w:p w:rsidR="00185BBA" w:rsidRDefault="00185BBA" w:rsidP="003662A7">
            <w:pPr>
              <w:pStyle w:val="Text"/>
              <w:rPr>
                <w:rFonts w:asciiTheme="minorHAnsi" w:hAnsiTheme="minorHAnsi"/>
                <w:szCs w:val="22"/>
              </w:rPr>
            </w:pPr>
            <w:r>
              <w:rPr>
                <w:rFonts w:asciiTheme="minorHAnsi" w:hAnsiTheme="minorHAnsi"/>
                <w:szCs w:val="22"/>
              </w:rPr>
              <w:t>Klasse</w:t>
            </w:r>
          </w:p>
        </w:tc>
        <w:tc>
          <w:tcPr>
            <w:tcW w:w="1505" w:type="dxa"/>
          </w:tcPr>
          <w:p w:rsidR="00185BBA" w:rsidRDefault="00185BBA" w:rsidP="003662A7">
            <w:pPr>
              <w:pStyle w:val="Text"/>
              <w:rPr>
                <w:rFonts w:asciiTheme="minorHAnsi" w:hAnsiTheme="minorHAnsi"/>
                <w:szCs w:val="22"/>
              </w:rPr>
            </w:pPr>
            <w:r>
              <w:rPr>
                <w:rFonts w:asciiTheme="minorHAnsi" w:hAnsiTheme="minorHAnsi"/>
                <w:szCs w:val="22"/>
              </w:rPr>
              <w:t>Attribut</w:t>
            </w:r>
          </w:p>
        </w:tc>
        <w:tc>
          <w:tcPr>
            <w:tcW w:w="1727" w:type="dxa"/>
          </w:tcPr>
          <w:p w:rsidR="00185BBA" w:rsidRDefault="00185BBA" w:rsidP="003662A7">
            <w:pPr>
              <w:pStyle w:val="Text"/>
              <w:rPr>
                <w:rFonts w:asciiTheme="minorHAnsi" w:hAnsiTheme="minorHAnsi"/>
                <w:szCs w:val="22"/>
              </w:rPr>
            </w:pPr>
            <w:r>
              <w:rPr>
                <w:rFonts w:asciiTheme="minorHAnsi" w:hAnsiTheme="minorHAnsi"/>
                <w:szCs w:val="22"/>
              </w:rPr>
              <w:t>Typ</w:t>
            </w:r>
          </w:p>
        </w:tc>
        <w:tc>
          <w:tcPr>
            <w:tcW w:w="1810" w:type="dxa"/>
          </w:tcPr>
          <w:p w:rsidR="00185BBA" w:rsidRDefault="00185BBA" w:rsidP="003662A7">
            <w:pPr>
              <w:pStyle w:val="Text"/>
              <w:rPr>
                <w:rFonts w:asciiTheme="minorHAnsi" w:hAnsiTheme="minorHAnsi"/>
                <w:szCs w:val="22"/>
              </w:rPr>
            </w:pPr>
            <w:r>
              <w:rPr>
                <w:rFonts w:asciiTheme="minorHAnsi" w:hAnsiTheme="minorHAnsi"/>
                <w:szCs w:val="22"/>
              </w:rPr>
              <w:t>Beschreibung</w:t>
            </w:r>
          </w:p>
        </w:tc>
        <w:tc>
          <w:tcPr>
            <w:tcW w:w="1181" w:type="dxa"/>
          </w:tcPr>
          <w:p w:rsidR="00185BBA" w:rsidRDefault="00185BBA" w:rsidP="003662A7">
            <w:pPr>
              <w:pStyle w:val="Text"/>
              <w:rPr>
                <w:rFonts w:asciiTheme="minorHAnsi" w:hAnsiTheme="minorHAnsi"/>
                <w:szCs w:val="22"/>
              </w:rPr>
            </w:pPr>
            <w:r>
              <w:rPr>
                <w:rFonts w:asciiTheme="minorHAnsi" w:hAnsiTheme="minorHAnsi"/>
                <w:szCs w:val="22"/>
              </w:rPr>
              <w:t>Required</w:t>
            </w:r>
          </w:p>
        </w:tc>
      </w:tr>
      <w:tr w:rsidR="00185BBA" w:rsidTr="003662A7">
        <w:tc>
          <w:tcPr>
            <w:tcW w:w="2852" w:type="dxa"/>
          </w:tcPr>
          <w:p w:rsidR="00185BBA" w:rsidRDefault="00185BBA" w:rsidP="003662A7">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185BBA" w:rsidRDefault="00185BBA" w:rsidP="003662A7">
            <w:pPr>
              <w:pStyle w:val="Text"/>
              <w:rPr>
                <w:rFonts w:asciiTheme="minorHAnsi" w:hAnsiTheme="minorHAnsi"/>
                <w:szCs w:val="22"/>
              </w:rPr>
            </w:pPr>
            <w:r>
              <w:rPr>
                <w:rFonts w:asciiTheme="minorHAnsi" w:hAnsiTheme="minorHAnsi"/>
                <w:szCs w:val="22"/>
              </w:rPr>
              <w:t>sysdmsdoc</w:t>
            </w:r>
          </w:p>
        </w:tc>
        <w:tc>
          <w:tcPr>
            <w:tcW w:w="1727" w:type="dxa"/>
          </w:tcPr>
          <w:p w:rsidR="00185BBA" w:rsidRDefault="00185BBA" w:rsidP="003662A7">
            <w:pPr>
              <w:pStyle w:val="Text"/>
              <w:rPr>
                <w:rFonts w:asciiTheme="minorHAnsi" w:hAnsiTheme="minorHAnsi"/>
                <w:szCs w:val="22"/>
              </w:rPr>
            </w:pPr>
            <w:r>
              <w:rPr>
                <w:rFonts w:asciiTheme="minorHAnsi" w:hAnsiTheme="minorHAnsi"/>
                <w:szCs w:val="22"/>
              </w:rPr>
              <w:t>Long</w:t>
            </w:r>
          </w:p>
        </w:tc>
        <w:tc>
          <w:tcPr>
            <w:tcW w:w="1810" w:type="dxa"/>
          </w:tcPr>
          <w:p w:rsidR="00185BBA" w:rsidRDefault="00185BBA" w:rsidP="003662A7">
            <w:pPr>
              <w:pStyle w:val="Text"/>
              <w:rPr>
                <w:rFonts w:asciiTheme="minorHAnsi" w:hAnsiTheme="minorHAnsi"/>
                <w:szCs w:val="22"/>
              </w:rPr>
            </w:pPr>
            <w:r>
              <w:rPr>
                <w:rFonts w:asciiTheme="minorHAnsi" w:hAnsiTheme="minorHAnsi"/>
                <w:szCs w:val="22"/>
              </w:rPr>
              <w:t>Document Id</w:t>
            </w:r>
          </w:p>
        </w:tc>
        <w:tc>
          <w:tcPr>
            <w:tcW w:w="1181" w:type="dxa"/>
          </w:tcPr>
          <w:p w:rsidR="00185BBA" w:rsidRDefault="00185BBA" w:rsidP="003662A7">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760" w:name="_Toc499018340"/>
      <w:r>
        <w:t>Rückgabestruktur</w:t>
      </w:r>
      <w:bookmarkEnd w:id="876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96"/>
        <w:gridCol w:w="1685"/>
        <w:gridCol w:w="2062"/>
        <w:gridCol w:w="1732"/>
      </w:tblGrid>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 xml:space="preserve">Beschreibung </w:t>
            </w: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ogetDocumentDto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heme="minorHAnsi" w:hAnsiTheme="minorHAnsi"/>
                <w:sz w:val="24"/>
                <w:szCs w:val="22"/>
                <w:lang w:val="de-CH"/>
              </w:rPr>
            </w:pPr>
            <w:r w:rsidRPr="00185BBA">
              <w:rPr>
                <w:rFonts w:asciiTheme="minorHAnsi" w:hAnsiTheme="minorHAnsi"/>
                <w:sz w:val="24"/>
                <w:szCs w:val="22"/>
                <w:lang w:val="de-CH"/>
              </w:rPr>
              <w:t xml:space="preserve">  </w:t>
            </w: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document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DmsDocDto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w:t>
            </w:r>
            <w:r w:rsidRPr="00185BBA">
              <w:rPr>
                <w:rFonts w:asciiTheme="minorHAnsi" w:hAnsiTheme="minorHAnsi"/>
                <w:sz w:val="24"/>
                <w:szCs w:val="22"/>
                <w:lang w:val="de-CH"/>
              </w:rPr>
              <w:t>iehe createOrUpdateDocument</w:t>
            </w: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documentType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Consolas" w:hAnsi="Consolas" w:cs="Consolas"/>
                <w:color w:val="2B91AF"/>
                <w:sz w:val="19"/>
                <w:szCs w:val="19"/>
                <w:lang w:eastAsia="de-CH"/>
              </w:rPr>
            </w:pPr>
            <w:r w:rsidRPr="00185BBA">
              <w:rPr>
                <w:rFonts w:ascii="Consolas" w:hAnsi="Consolas" w:cs="Consolas"/>
                <w:color w:val="2B91AF"/>
                <w:sz w:val="19"/>
                <w:szCs w:val="19"/>
                <w:lang w:eastAsia="de-CH"/>
              </w:rPr>
              <w:t xml:space="preserve">DocumentTypeDto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DocumentTypeDto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extension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groupname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name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sysbdefgrp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syswftx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r w:rsidR="00A24D60" w:rsidRPr="00185BBA" w:rsidTr="00185BBA">
        <w:tc>
          <w:tcPr>
            <w:tcW w:w="2596"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685"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wftxcode </w:t>
            </w:r>
          </w:p>
        </w:tc>
        <w:tc>
          <w:tcPr>
            <w:tcW w:w="206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732"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jc w:val="left"/>
              <w:rPr>
                <w:rFonts w:ascii="Times New Roman" w:hAnsi="Times New Roman"/>
                <w:sz w:val="24"/>
              </w:rPr>
            </w:pPr>
          </w:p>
        </w:tc>
      </w:tr>
    </w:tbl>
    <w:p w:rsidR="00764C17" w:rsidRPr="00764C17" w:rsidRDefault="00185BBA" w:rsidP="00185BBA">
      <w:pPr>
        <w:spacing w:before="100" w:beforeAutospacing="1" w:after="100" w:afterAutospacing="1"/>
        <w:jc w:val="left"/>
      </w:pPr>
      <w:r w:rsidRPr="00185BBA">
        <w:rPr>
          <w:rFonts w:ascii="Times New Roman" w:hAnsi="Times New Roman"/>
          <w:sz w:val="24"/>
        </w:rPr>
        <w:t> </w:t>
      </w:r>
    </w:p>
    <w:p w:rsidR="00CE5609" w:rsidRDefault="00CE5609" w:rsidP="00CE5609">
      <w:pPr>
        <w:pStyle w:val="berschrift4"/>
      </w:pPr>
      <w:bookmarkStart w:id="8761" w:name="_Toc499018341"/>
      <w:r>
        <w:t>SOAP Beispiel</w:t>
      </w:r>
      <w:bookmarkEnd w:id="8761"/>
    </w:p>
    <w:p w:rsidR="00CE5609" w:rsidRDefault="00CE5609" w:rsidP="00CE5609">
      <w:pPr>
        <w:pStyle w:val="berschrift5"/>
      </w:pPr>
      <w:bookmarkStart w:id="8762" w:name="_Toc499018342"/>
      <w:r>
        <w:t>Request:</w:t>
      </w:r>
      <w:bookmarkEnd w:id="876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63" w:name="_Toc499018343"/>
      <w:r>
        <w:t>Response</w:t>
      </w:r>
      <w:bookmarkEnd w:id="876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764" w:name="_Toc499018344"/>
      <w:r>
        <w:t>listAvailableDocumentTypes</w:t>
      </w:r>
      <w:bookmarkEnd w:id="8764"/>
    </w:p>
    <w:p w:rsidR="00CE5609" w:rsidRDefault="00CE5609" w:rsidP="00CE5609">
      <w:pPr>
        <w:pStyle w:val="berschrift4"/>
      </w:pPr>
      <w:bookmarkStart w:id="8765" w:name="_Toc499018345"/>
      <w:r>
        <w:t>WebService Beschreibung</w:t>
      </w:r>
      <w:bookmarkEnd w:id="8765"/>
    </w:p>
    <w:p w:rsidR="00CE5609" w:rsidRDefault="00CB5F9A" w:rsidP="00CE5609">
      <w:r>
        <w:t>Diese Methode liefert einen Liste alles verfügbaren Dokumententypen zurück. Das Ergebnis kann für andere Methoden als sysdoctype verwendet werden.</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fetches a list of available document types, filtering by docextension and docgroup</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name="input"&gt;&lt;/param&gt;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&lt;returns&gt;&lt;/returns&gt;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2B91AF"/>
          <w:sz w:val="19"/>
          <w:szCs w:val="19"/>
          <w:highlight w:val="white"/>
          <w:lang w:val="en-US"/>
        </w:rPr>
        <w:t>OperationContract</w:t>
      </w:r>
      <w:r w:rsidRPr="00AF55A8">
        <w:rPr>
          <w:rFonts w:ascii="Consolas" w:hAnsi="Consolas" w:cs="Consolas"/>
          <w:color w:val="000000"/>
          <w:sz w:val="19"/>
          <w:szCs w:val="19"/>
          <w:highlight w:val="white"/>
          <w:lang w:val="en-US"/>
        </w:rPr>
        <w: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2B91AF"/>
          <w:sz w:val="19"/>
          <w:szCs w:val="19"/>
          <w:highlight w:val="white"/>
          <w:lang w:val="en-US"/>
        </w:rPr>
        <w:t>olistAvailableDocumentTypes</w:t>
      </w:r>
      <w:r w:rsidRPr="00AF55A8">
        <w:rPr>
          <w:rFonts w:ascii="Consolas" w:hAnsi="Consolas" w:cs="Consolas"/>
          <w:color w:val="000000"/>
          <w:sz w:val="19"/>
          <w:szCs w:val="19"/>
          <w:highlight w:val="white"/>
          <w:lang w:val="en-US"/>
        </w:rPr>
        <w:t xml:space="preserve"> listAvailableDocumentTypes(</w:t>
      </w:r>
      <w:r w:rsidRPr="00AF55A8">
        <w:rPr>
          <w:rFonts w:ascii="Consolas" w:hAnsi="Consolas" w:cs="Consolas"/>
          <w:color w:val="2B91AF"/>
          <w:sz w:val="19"/>
          <w:szCs w:val="19"/>
          <w:highlight w:val="white"/>
          <w:lang w:val="en-US"/>
        </w:rPr>
        <w:t>ilistAvailableDocumentTypes</w:t>
      </w:r>
      <w:r w:rsidRPr="00AF55A8">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8766" w:name="_Toc499018346"/>
      <w:r>
        <w:t>Inputstruktur</w:t>
      </w:r>
      <w:bookmarkEnd w:id="876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Required</w:t>
            </w:r>
            <w:r w:rsidRPr="00185BBA">
              <w:rPr>
                <w:rFonts w:ascii="Times New Roman" w:hAnsi="Times New Roman"/>
                <w:sz w:val="24"/>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t xml:space="preserve">ilistAvailableDocumentTypes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extension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groupname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185BBA" w:rsidRPr="00185BBA" w:rsidTr="00185BBA">
        <w:tc>
          <w:tcPr>
            <w:tcW w:w="2846"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sysbdefgrp </w:t>
            </w:r>
          </w:p>
        </w:tc>
        <w:tc>
          <w:tcPr>
            <w:tcW w:w="1723"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185BBA" w:rsidRPr="00185BBA" w:rsidRDefault="00185BBA"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bl>
    <w:p w:rsidR="00CE5609" w:rsidRDefault="00185BBA" w:rsidP="00185BBA">
      <w:pPr>
        <w:spacing w:before="100" w:beforeAutospacing="1" w:after="100" w:afterAutospacing="1"/>
        <w:jc w:val="left"/>
      </w:pPr>
      <w:r w:rsidRPr="00185BBA">
        <w:rPr>
          <w:rFonts w:ascii="Times New Roman" w:hAnsi="Times New Roman"/>
          <w:sz w:val="24"/>
        </w:rPr>
        <w:t xml:space="preserve">  </w:t>
      </w:r>
    </w:p>
    <w:p w:rsidR="00CE5609" w:rsidRDefault="00CE5609" w:rsidP="00CE5609">
      <w:pPr>
        <w:pStyle w:val="berschrift5"/>
      </w:pPr>
      <w:bookmarkStart w:id="8767" w:name="_Toc499018347"/>
      <w:r>
        <w:t>Rückgabestruktur</w:t>
      </w:r>
      <w:bookmarkEnd w:id="87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14"/>
        <w:gridCol w:w="1330"/>
        <w:gridCol w:w="2353"/>
        <w:gridCol w:w="1704"/>
      </w:tblGrid>
      <w:tr w:rsidR="00A24D60" w:rsidRPr="00185BBA" w:rsidTr="00A24D60">
        <w:tc>
          <w:tcPr>
            <w:tcW w:w="261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Klasse </w:t>
            </w:r>
          </w:p>
        </w:tc>
        <w:tc>
          <w:tcPr>
            <w:tcW w:w="1330"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Attribut </w:t>
            </w:r>
          </w:p>
        </w:tc>
        <w:tc>
          <w:tcPr>
            <w:tcW w:w="235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 </w:t>
            </w:r>
          </w:p>
        </w:tc>
        <w:tc>
          <w:tcPr>
            <w:tcW w:w="170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Beschreibung </w:t>
            </w:r>
          </w:p>
        </w:tc>
      </w:tr>
      <w:tr w:rsidR="00A24D60" w:rsidRPr="00185BBA" w:rsidTr="00A24D60">
        <w:tc>
          <w:tcPr>
            <w:tcW w:w="261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Consolas" w:hAnsi="Consolas" w:cs="Consolas"/>
                <w:color w:val="2B91AF"/>
                <w:sz w:val="19"/>
                <w:szCs w:val="19"/>
                <w:lang w:eastAsia="de-CH"/>
              </w:rPr>
              <w:lastRenderedPageBreak/>
              <w:t xml:space="preserve">olistAvailableDocumentTypes </w:t>
            </w:r>
          </w:p>
        </w:tc>
        <w:tc>
          <w:tcPr>
            <w:tcW w:w="1330"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235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70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r>
      <w:tr w:rsidR="00A24D60" w:rsidRPr="00185BBA" w:rsidTr="00A24D60">
        <w:tc>
          <w:tcPr>
            <w:tcW w:w="261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  </w:t>
            </w:r>
          </w:p>
        </w:tc>
        <w:tc>
          <w:tcPr>
            <w:tcW w:w="1330"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 xml:space="preserve">types </w:t>
            </w:r>
          </w:p>
        </w:tc>
        <w:tc>
          <w:tcPr>
            <w:tcW w:w="2353"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sidRPr="00185BBA">
              <w:rPr>
                <w:rFonts w:asciiTheme="minorHAnsi" w:hAnsiTheme="minorHAnsi"/>
                <w:sz w:val="24"/>
                <w:szCs w:val="22"/>
                <w:lang w:val="de-CH"/>
              </w:rPr>
              <w:t>List&lt;</w:t>
            </w:r>
            <w:r w:rsidRPr="00185BBA">
              <w:rPr>
                <w:rFonts w:ascii="Consolas" w:hAnsi="Consolas" w:cs="Consolas"/>
                <w:color w:val="2B91AF"/>
                <w:sz w:val="19"/>
                <w:szCs w:val="19"/>
                <w:lang w:eastAsia="de-CH"/>
              </w:rPr>
              <w:t>DocumentTypeDto</w:t>
            </w:r>
            <w:r w:rsidRPr="00185BBA">
              <w:rPr>
                <w:rFonts w:asciiTheme="minorHAnsi" w:hAnsiTheme="minorHAnsi"/>
                <w:sz w:val="24"/>
                <w:szCs w:val="22"/>
                <w:lang w:val="de-CH"/>
              </w:rPr>
              <w:t xml:space="preserve">&gt; </w:t>
            </w:r>
          </w:p>
        </w:tc>
        <w:tc>
          <w:tcPr>
            <w:tcW w:w="1704" w:type="dxa"/>
            <w:tcBorders>
              <w:top w:val="single" w:sz="4" w:space="0" w:color="auto"/>
              <w:left w:val="single" w:sz="4" w:space="0" w:color="auto"/>
              <w:bottom w:val="single" w:sz="4" w:space="0" w:color="auto"/>
              <w:right w:val="single" w:sz="4" w:space="0" w:color="auto"/>
            </w:tcBorders>
            <w:hideMark/>
          </w:tcPr>
          <w:p w:rsidR="00A24D60" w:rsidRPr="00185BBA" w:rsidRDefault="00A24D60" w:rsidP="00185BBA">
            <w:pPr>
              <w:spacing w:before="100" w:beforeAutospacing="1" w:after="100" w:afterAutospacing="1"/>
              <w:jc w:val="left"/>
              <w:rPr>
                <w:rFonts w:ascii="Times New Roman" w:hAnsi="Times New Roman"/>
                <w:sz w:val="24"/>
              </w:rPr>
            </w:pPr>
            <w:r>
              <w:rPr>
                <w:rFonts w:asciiTheme="minorHAnsi" w:hAnsiTheme="minorHAnsi"/>
                <w:sz w:val="24"/>
                <w:szCs w:val="22"/>
                <w:lang w:val="de-CH"/>
              </w:rPr>
              <w:t>s</w:t>
            </w:r>
            <w:r w:rsidRPr="00185BBA">
              <w:rPr>
                <w:rFonts w:asciiTheme="minorHAnsi" w:hAnsiTheme="minorHAnsi"/>
                <w:sz w:val="24"/>
                <w:szCs w:val="22"/>
                <w:lang w:val="de-CH"/>
              </w:rPr>
              <w:t>iehe getDocument</w:t>
            </w:r>
          </w:p>
        </w:tc>
      </w:tr>
    </w:tbl>
    <w:p w:rsidR="00764C17" w:rsidRPr="00764C17" w:rsidRDefault="00185BBA" w:rsidP="00185BBA">
      <w:pPr>
        <w:spacing w:before="100" w:beforeAutospacing="1" w:after="100" w:afterAutospacing="1"/>
        <w:jc w:val="left"/>
      </w:pPr>
      <w:r w:rsidRPr="00185BBA">
        <w:rPr>
          <w:rFonts w:ascii="Times New Roman" w:hAnsi="Times New Roman"/>
          <w:sz w:val="24"/>
        </w:rPr>
        <w:t xml:space="preserve">  </w:t>
      </w:r>
    </w:p>
    <w:p w:rsidR="00CE5609" w:rsidRDefault="00CE5609" w:rsidP="00CE5609">
      <w:pPr>
        <w:pStyle w:val="berschrift4"/>
      </w:pPr>
      <w:bookmarkStart w:id="8768" w:name="_Toc499018348"/>
      <w:r>
        <w:t>SOAP Beispiel</w:t>
      </w:r>
      <w:bookmarkEnd w:id="8768"/>
    </w:p>
    <w:p w:rsidR="00CE5609" w:rsidRDefault="00CE5609" w:rsidP="00CE5609">
      <w:pPr>
        <w:pStyle w:val="berschrift5"/>
      </w:pPr>
      <w:bookmarkStart w:id="8769" w:name="_Toc499018349"/>
      <w:r>
        <w:t>Request:</w:t>
      </w:r>
      <w:bookmarkEnd w:id="876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70" w:name="_Toc499018350"/>
      <w:r>
        <w:t>Response</w:t>
      </w:r>
      <w:bookmarkEnd w:id="877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AF55A8" w:rsidP="00CE5609">
      <w:pPr>
        <w:pStyle w:val="berschrift3"/>
      </w:pPr>
      <w:bookmarkStart w:id="8771" w:name="_Toc499018351"/>
      <w:r>
        <w:t>searchDMSDoc</w:t>
      </w:r>
      <w:bookmarkEnd w:id="8771"/>
    </w:p>
    <w:p w:rsidR="00CE5609" w:rsidRDefault="00CE5609" w:rsidP="00CE5609">
      <w:pPr>
        <w:pStyle w:val="berschrift4"/>
      </w:pPr>
      <w:bookmarkStart w:id="8772" w:name="_Toc499018352"/>
      <w:r>
        <w:t>WebService Beschreibung</w:t>
      </w:r>
      <w:bookmarkEnd w:id="8772"/>
    </w:p>
    <w:p w:rsidR="00CE5609" w:rsidRDefault="00CB5F9A" w:rsidP="00CE5609">
      <w:r>
        <w:t>Diese Methode erlaubt es innerhalb der abgelegten Dokumente zu suchen.</w:t>
      </w:r>
    </w:p>
    <w:p w:rsidR="00CE5609" w:rsidRDefault="00CE5609" w:rsidP="00CE5609"/>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Searches Documents by the given filters, sorting and pagination</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&lt;/summary&gt;</w:t>
      </w:r>
    </w:p>
    <w:p w:rsidR="00AF55A8" w:rsidRPr="00AF55A8"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F55A8">
        <w:rPr>
          <w:rFonts w:ascii="Consolas" w:hAnsi="Consolas" w:cs="Consolas"/>
          <w:color w:val="808080"/>
          <w:sz w:val="19"/>
          <w:szCs w:val="19"/>
          <w:highlight w:val="white"/>
          <w:lang w:val="en-US"/>
        </w:rPr>
        <w:t>///</w:t>
      </w:r>
      <w:r w:rsidRPr="00AF55A8">
        <w:rPr>
          <w:rFonts w:ascii="Consolas" w:hAnsi="Consolas" w:cs="Consolas"/>
          <w:color w:val="008000"/>
          <w:sz w:val="19"/>
          <w:szCs w:val="19"/>
          <w:highlight w:val="white"/>
          <w:lang w:val="en-US"/>
        </w:rPr>
        <w:t xml:space="preserve"> </w:t>
      </w:r>
      <w:r w:rsidRPr="00AF55A8">
        <w:rPr>
          <w:rFonts w:ascii="Consolas" w:hAnsi="Consolas" w:cs="Consolas"/>
          <w:color w:val="808080"/>
          <w:sz w:val="19"/>
          <w:szCs w:val="19"/>
          <w:highlight w:val="white"/>
          <w:lang w:val="en-US"/>
        </w:rPr>
        <w:t>&lt;param name="input"&gt;</w:t>
      </w:r>
      <w:r w:rsidRPr="00AF55A8">
        <w:rPr>
          <w:rFonts w:ascii="Consolas" w:hAnsi="Consolas" w:cs="Consolas"/>
          <w:color w:val="008000"/>
          <w:sz w:val="19"/>
          <w:szCs w:val="19"/>
          <w:highlight w:val="white"/>
          <w:lang w:val="en-US"/>
        </w:rPr>
        <w:t>isearchDocumentDto</w:t>
      </w:r>
      <w:r w:rsidRPr="00AF55A8">
        <w:rPr>
          <w:rFonts w:ascii="Consolas" w:hAnsi="Consolas" w:cs="Consolas"/>
          <w:color w:val="808080"/>
          <w:sz w:val="19"/>
          <w:szCs w:val="19"/>
          <w:highlight w:val="white"/>
          <w:lang w:val="en-US"/>
        </w:rPr>
        <w:t>&lt;/param&gt;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F55A8">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osearchDocumentDto</w:t>
      </w:r>
      <w:r w:rsidRPr="00A7642C">
        <w:rPr>
          <w:rFonts w:ascii="Consolas" w:hAnsi="Consolas" w:cs="Consolas"/>
          <w:color w:val="808080"/>
          <w:sz w:val="19"/>
          <w:szCs w:val="19"/>
          <w:highlight w:val="white"/>
          <w:lang w:val="en-US"/>
        </w:rPr>
        <w:t>&lt;/returns&gt;</w:t>
      </w:r>
    </w:p>
    <w:p w:rsidR="00AF55A8" w:rsidRPr="00A7642C" w:rsidRDefault="00AF55A8" w:rsidP="00AF55A8">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AF55A8" w:rsidP="00AF55A8">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osearchDmsDocDto</w:t>
      </w:r>
      <w:r w:rsidRPr="00A7642C">
        <w:rPr>
          <w:rFonts w:ascii="Consolas" w:hAnsi="Consolas" w:cs="Consolas"/>
          <w:color w:val="000000"/>
          <w:sz w:val="19"/>
          <w:szCs w:val="19"/>
          <w:highlight w:val="white"/>
          <w:lang w:val="en-US"/>
        </w:rPr>
        <w:t xml:space="preserve"> searchDmsDoc(</w:t>
      </w:r>
      <w:r w:rsidRPr="00A7642C">
        <w:rPr>
          <w:rFonts w:ascii="Consolas" w:hAnsi="Consolas" w:cs="Consolas"/>
          <w:color w:val="2B91AF"/>
          <w:sz w:val="19"/>
          <w:szCs w:val="19"/>
          <w:highlight w:val="white"/>
          <w:lang w:val="en-US"/>
        </w:rPr>
        <w:t>isearchDmsDocDto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773" w:name="_Toc499018353"/>
      <w:r>
        <w:t>Inputstruktur</w:t>
      </w:r>
      <w:bookmarkEnd w:id="87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5056B8"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Required</w:t>
            </w:r>
            <w:r w:rsidRPr="005056B8">
              <w:rPr>
                <w:rFonts w:ascii="Times New Roman" w:hAnsi="Times New Roman"/>
                <w:sz w:val="24"/>
              </w:rPr>
              <w:t xml:space="preserve"> </w:t>
            </w:r>
          </w:p>
        </w:tc>
      </w:tr>
      <w:tr w:rsidR="005056B8"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Consolas" w:hAnsi="Consolas" w:cs="Consolas"/>
                <w:color w:val="2B91AF"/>
                <w:sz w:val="19"/>
                <w:szCs w:val="19"/>
                <w:lang w:eastAsia="de-CH"/>
              </w:rPr>
              <w:t xml:space="preserve">isearchDmsDocDto </w:t>
            </w:r>
          </w:p>
        </w:tc>
        <w:tc>
          <w:tcPr>
            <w:tcW w:w="150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r>
      <w:tr w:rsidR="005056B8"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rollenAttributRechte </w:t>
            </w:r>
          </w:p>
        </w:tc>
        <w:tc>
          <w:tcPr>
            <w:tcW w:w="172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r>
      <w:tr w:rsidR="005056B8"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Consolas" w:hAnsi="Consolas" w:cs="Consolas"/>
                <w:color w:val="2B91AF"/>
                <w:sz w:val="19"/>
                <w:szCs w:val="19"/>
                <w:lang w:eastAsia="de-CH"/>
              </w:rPr>
              <w:t>iSearchDto</w:t>
            </w:r>
            <w:r w:rsidRPr="005056B8">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Pr>
                <w:rFonts w:asciiTheme="minorHAnsi" w:hAnsiTheme="minorHAnsi"/>
                <w:sz w:val="24"/>
                <w:szCs w:val="22"/>
                <w:lang w:val="de-CH"/>
              </w:rPr>
              <w:t>Allgemeines Suchobjekt, siehe Kapitel 4</w:t>
            </w:r>
          </w:p>
        </w:tc>
        <w:tc>
          <w:tcPr>
            <w:tcW w:w="1181" w:type="dxa"/>
            <w:tcBorders>
              <w:top w:val="single" w:sz="4" w:space="0" w:color="auto"/>
              <w:left w:val="single" w:sz="4" w:space="0" w:color="auto"/>
              <w:bottom w:val="single" w:sz="4" w:space="0" w:color="auto"/>
              <w:right w:val="single" w:sz="4" w:space="0" w:color="auto"/>
            </w:tcBorders>
            <w:hideMark/>
          </w:tcPr>
          <w:p w:rsidR="005056B8" w:rsidRPr="005056B8" w:rsidRDefault="005056B8"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8774" w:name="_Toc499018354"/>
      <w:r>
        <w:t>Rückgabestruktur</w:t>
      </w:r>
      <w:bookmarkEnd w:id="87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Beschreibung </w:t>
            </w:r>
          </w:p>
        </w:tc>
      </w:tr>
      <w:tr w:rsidR="00A24D60"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Consolas" w:hAnsi="Consolas" w:cs="Consolas"/>
                <w:color w:val="2B91AF"/>
                <w:sz w:val="19"/>
                <w:szCs w:val="19"/>
                <w:lang w:eastAsia="de-CH"/>
              </w:rPr>
              <w:t xml:space="preserve">osearchDmsDocDto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r>
      <w:tr w:rsidR="00A24D60" w:rsidRPr="005056B8" w:rsidTr="005056B8">
        <w:tc>
          <w:tcPr>
            <w:tcW w:w="2846"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sidRPr="005056B8">
              <w:rPr>
                <w:rFonts w:asciiTheme="minorHAnsi" w:hAnsiTheme="minorHAnsi"/>
                <w:sz w:val="24"/>
                <w:szCs w:val="22"/>
                <w:lang w:val="de-CH"/>
              </w:rPr>
              <w:t>oSearchDto&lt;</w:t>
            </w:r>
            <w:r w:rsidRPr="005056B8">
              <w:rPr>
                <w:rFonts w:ascii="Consolas" w:hAnsi="Consolas" w:cs="Consolas"/>
                <w:color w:val="2B91AF"/>
                <w:sz w:val="19"/>
                <w:szCs w:val="19"/>
                <w:lang w:eastAsia="de-CH"/>
              </w:rPr>
              <w:t>DmsDocDto</w:t>
            </w:r>
            <w:r w:rsidRPr="005056B8">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A24D60" w:rsidRPr="005056B8" w:rsidRDefault="00A24D60" w:rsidP="005056B8">
            <w:pPr>
              <w:spacing w:before="100" w:beforeAutospacing="1" w:after="100" w:afterAutospacing="1"/>
              <w:jc w:val="left"/>
              <w:rPr>
                <w:rFonts w:ascii="Times New Roman" w:hAnsi="Times New Roman"/>
                <w:sz w:val="24"/>
              </w:rPr>
            </w:pPr>
            <w:r>
              <w:rPr>
                <w:rFonts w:asciiTheme="minorHAnsi" w:hAnsiTheme="minorHAnsi"/>
                <w:sz w:val="24"/>
                <w:szCs w:val="22"/>
                <w:lang w:val="de-CH"/>
              </w:rPr>
              <w:t>Suchergebnis, siehe createOrUpdateDocument</w:t>
            </w:r>
            <w:r w:rsidRPr="005056B8">
              <w:rPr>
                <w:rFonts w:asciiTheme="minorHAnsi" w:hAnsiTheme="minorHAnsi"/>
                <w:sz w:val="24"/>
                <w:szCs w:val="22"/>
                <w:lang w:val="de-CH"/>
              </w:rPr>
              <w:t xml:space="preserve"> </w:t>
            </w:r>
          </w:p>
        </w:tc>
      </w:tr>
    </w:tbl>
    <w:p w:rsidR="00764C17" w:rsidRPr="00764C17" w:rsidRDefault="00764C17" w:rsidP="00764C17"/>
    <w:p w:rsidR="00CE5609" w:rsidRDefault="00CE5609" w:rsidP="00CE5609">
      <w:pPr>
        <w:pStyle w:val="berschrift4"/>
      </w:pPr>
      <w:bookmarkStart w:id="8775" w:name="_Toc499018355"/>
      <w:r>
        <w:t>SOAP Beispiel</w:t>
      </w:r>
      <w:bookmarkEnd w:id="8775"/>
    </w:p>
    <w:p w:rsidR="00CE5609" w:rsidRDefault="00CE5609" w:rsidP="00CE5609">
      <w:pPr>
        <w:pStyle w:val="berschrift5"/>
      </w:pPr>
      <w:bookmarkStart w:id="8776" w:name="_Toc499018356"/>
      <w:r>
        <w:t>Request:</w:t>
      </w:r>
      <w:bookmarkEnd w:id="877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77" w:name="_Toc499018357"/>
      <w:r>
        <w:t>Response</w:t>
      </w:r>
      <w:bookmarkEnd w:id="8777"/>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F84EDC" w:rsidRDefault="00F84EDC" w:rsidP="00F84EDC">
      <w:pPr>
        <w:pStyle w:val="berschrift2"/>
      </w:pPr>
      <w:bookmarkStart w:id="8778" w:name="_Toc499018358"/>
      <w:r>
        <w:t>eaiService</w:t>
      </w:r>
      <w:r w:rsidR="00831FC9">
        <w:t xml:space="preserve"> (EAI)</w:t>
      </w:r>
      <w:bookmarkEnd w:id="8778"/>
    </w:p>
    <w:p w:rsidR="00C848A9" w:rsidRDefault="00831FC9" w:rsidP="00C848A9">
      <w:r>
        <w:t>Zusammenfassung von Methoden für die Benutzung von Webservices über Eventengine</w:t>
      </w:r>
      <w:r w:rsidR="00C848A9">
        <w:t>. Dieser Service ist über Interop aus OpenLease aufrufbar.</w:t>
      </w:r>
    </w:p>
    <w:p w:rsidR="00831FC9" w:rsidRDefault="00831FC9" w:rsidP="00831FC9"/>
    <w:p w:rsidR="00CE5609" w:rsidRDefault="00687076" w:rsidP="00CE5609">
      <w:pPr>
        <w:pStyle w:val="berschrift3"/>
      </w:pPr>
      <w:bookmarkStart w:id="8779" w:name="_Toc499018359"/>
      <w:r>
        <w:t>execEAIHOT</w:t>
      </w:r>
      <w:bookmarkEnd w:id="8779"/>
    </w:p>
    <w:p w:rsidR="00CE5609" w:rsidRDefault="00CE5609" w:rsidP="00CE5609">
      <w:pPr>
        <w:pStyle w:val="berschrift4"/>
      </w:pPr>
      <w:bookmarkStart w:id="8780" w:name="_Toc499018360"/>
      <w:r>
        <w:t>WebService Beschreibung</w:t>
      </w:r>
      <w:bookmarkEnd w:id="8780"/>
    </w:p>
    <w:p w:rsidR="00CE5609" w:rsidRDefault="00CB5F9A" w:rsidP="00CE5609">
      <w:r>
        <w:t>Diese Methode stellt die Möglichkeit zur Verfügung vom BOS gezielt einen EAI-Satz auszuführen und im Context des BOS abzuarbeiten.</w:t>
      </w:r>
    </w:p>
    <w:p w:rsidR="00CE5609" w:rsidRDefault="00CE5609" w:rsidP="00CE5609"/>
    <w:p w:rsidR="00687076" w:rsidRPr="00C01B30"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lastRenderedPageBreak/>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687076">
        <w:rPr>
          <w:rFonts w:ascii="Consolas" w:hAnsi="Consolas" w:cs="Consolas"/>
          <w:color w:val="008000"/>
          <w:sz w:val="19"/>
          <w:szCs w:val="19"/>
          <w:highlight w:val="white"/>
          <w:lang w:val="en-US"/>
        </w:rPr>
        <w:t>internally used method to trigger a webservice-call</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internal version for job-service to fire an event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name="sysEaiHOT"&gt;&lt;/param&gt;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oEAIExecDto</w:t>
      </w:r>
      <w:r w:rsidRPr="00A7642C">
        <w:rPr>
          <w:rFonts w:ascii="Consolas" w:hAnsi="Consolas" w:cs="Consolas"/>
          <w:color w:val="000000"/>
          <w:sz w:val="19"/>
          <w:szCs w:val="19"/>
          <w:highlight w:val="white"/>
          <w:lang w:val="en-US"/>
        </w:rPr>
        <w:t xml:space="preserve"> execEAIHOT(</w:t>
      </w:r>
      <w:r w:rsidRPr="00A7642C">
        <w:rPr>
          <w:rFonts w:ascii="Consolas" w:hAnsi="Consolas" w:cs="Consolas"/>
          <w:color w:val="0000FF"/>
          <w:sz w:val="19"/>
          <w:szCs w:val="19"/>
          <w:highlight w:val="white"/>
          <w:lang w:val="en-US"/>
        </w:rPr>
        <w:t>int</w:t>
      </w:r>
      <w:r w:rsidRPr="00A7642C">
        <w:rPr>
          <w:rFonts w:ascii="Consolas" w:hAnsi="Consolas" w:cs="Consolas"/>
          <w:color w:val="000000"/>
          <w:sz w:val="19"/>
          <w:szCs w:val="19"/>
          <w:highlight w:val="white"/>
          <w:lang w:val="en-US"/>
        </w:rPr>
        <w:t xml:space="preserve"> sysEaiHOT);</w:t>
      </w:r>
    </w:p>
    <w:p w:rsidR="00CE5609" w:rsidRDefault="00CE5609" w:rsidP="00CE5609">
      <w:pPr>
        <w:pStyle w:val="berschrift5"/>
      </w:pPr>
      <w:bookmarkStart w:id="8781" w:name="_Toc499018361"/>
      <w:r>
        <w:t>Inputstruktur</w:t>
      </w:r>
      <w:bookmarkEnd w:id="8781"/>
    </w:p>
    <w:tbl>
      <w:tblPr>
        <w:tblStyle w:val="Tabellenraster"/>
        <w:tblW w:w="0" w:type="auto"/>
        <w:tblLook w:val="04A0" w:firstRow="1" w:lastRow="0" w:firstColumn="1" w:lastColumn="0" w:noHBand="0" w:noVBand="1"/>
      </w:tblPr>
      <w:tblGrid>
        <w:gridCol w:w="2852"/>
        <w:gridCol w:w="1505"/>
        <w:gridCol w:w="1727"/>
        <w:gridCol w:w="1810"/>
        <w:gridCol w:w="1181"/>
      </w:tblGrid>
      <w:tr w:rsidR="0015694B" w:rsidTr="007318E0">
        <w:tc>
          <w:tcPr>
            <w:tcW w:w="2852" w:type="dxa"/>
          </w:tcPr>
          <w:p w:rsidR="0015694B" w:rsidRDefault="0015694B" w:rsidP="007318E0">
            <w:pPr>
              <w:pStyle w:val="Text"/>
              <w:rPr>
                <w:rFonts w:asciiTheme="minorHAnsi" w:hAnsiTheme="minorHAnsi"/>
                <w:szCs w:val="22"/>
              </w:rPr>
            </w:pPr>
          </w:p>
          <w:p w:rsidR="0015694B" w:rsidRDefault="0015694B" w:rsidP="007318E0">
            <w:pPr>
              <w:pStyle w:val="Text"/>
              <w:rPr>
                <w:rFonts w:asciiTheme="minorHAnsi" w:hAnsiTheme="minorHAnsi"/>
                <w:szCs w:val="22"/>
              </w:rPr>
            </w:pPr>
          </w:p>
          <w:p w:rsidR="0015694B" w:rsidRDefault="0015694B" w:rsidP="007318E0">
            <w:pPr>
              <w:pStyle w:val="Text"/>
              <w:rPr>
                <w:rFonts w:asciiTheme="minorHAnsi" w:hAnsiTheme="minorHAnsi"/>
                <w:szCs w:val="22"/>
              </w:rPr>
            </w:pPr>
            <w:r>
              <w:rPr>
                <w:rFonts w:asciiTheme="minorHAnsi" w:hAnsiTheme="minorHAnsi"/>
                <w:szCs w:val="22"/>
              </w:rPr>
              <w:t>Klasse</w:t>
            </w:r>
          </w:p>
        </w:tc>
        <w:tc>
          <w:tcPr>
            <w:tcW w:w="1505" w:type="dxa"/>
          </w:tcPr>
          <w:p w:rsidR="0015694B" w:rsidRDefault="0015694B" w:rsidP="007318E0">
            <w:pPr>
              <w:pStyle w:val="Text"/>
              <w:rPr>
                <w:rFonts w:asciiTheme="minorHAnsi" w:hAnsiTheme="minorHAnsi"/>
                <w:szCs w:val="22"/>
              </w:rPr>
            </w:pPr>
            <w:r>
              <w:rPr>
                <w:rFonts w:asciiTheme="minorHAnsi" w:hAnsiTheme="minorHAnsi"/>
                <w:szCs w:val="22"/>
              </w:rPr>
              <w:t>Attribut</w:t>
            </w:r>
          </w:p>
        </w:tc>
        <w:tc>
          <w:tcPr>
            <w:tcW w:w="1727" w:type="dxa"/>
          </w:tcPr>
          <w:p w:rsidR="0015694B" w:rsidRDefault="0015694B" w:rsidP="007318E0">
            <w:pPr>
              <w:pStyle w:val="Text"/>
              <w:rPr>
                <w:rFonts w:asciiTheme="minorHAnsi" w:hAnsiTheme="minorHAnsi"/>
                <w:szCs w:val="22"/>
              </w:rPr>
            </w:pPr>
            <w:r>
              <w:rPr>
                <w:rFonts w:asciiTheme="minorHAnsi" w:hAnsiTheme="minorHAnsi"/>
                <w:szCs w:val="22"/>
              </w:rPr>
              <w:t>Typ</w:t>
            </w:r>
          </w:p>
        </w:tc>
        <w:tc>
          <w:tcPr>
            <w:tcW w:w="1810" w:type="dxa"/>
          </w:tcPr>
          <w:p w:rsidR="0015694B" w:rsidRDefault="0015694B" w:rsidP="007318E0">
            <w:pPr>
              <w:pStyle w:val="Text"/>
              <w:rPr>
                <w:rFonts w:asciiTheme="minorHAnsi" w:hAnsiTheme="minorHAnsi"/>
                <w:szCs w:val="22"/>
              </w:rPr>
            </w:pPr>
            <w:r>
              <w:rPr>
                <w:rFonts w:asciiTheme="minorHAnsi" w:hAnsiTheme="minorHAnsi"/>
                <w:szCs w:val="22"/>
              </w:rPr>
              <w:t>Beschreibung</w:t>
            </w:r>
          </w:p>
        </w:tc>
        <w:tc>
          <w:tcPr>
            <w:tcW w:w="1181" w:type="dxa"/>
          </w:tcPr>
          <w:p w:rsidR="0015694B" w:rsidRDefault="0015694B" w:rsidP="007318E0">
            <w:pPr>
              <w:pStyle w:val="Text"/>
              <w:rPr>
                <w:rFonts w:asciiTheme="minorHAnsi" w:hAnsiTheme="minorHAnsi"/>
                <w:szCs w:val="22"/>
              </w:rPr>
            </w:pPr>
            <w:r>
              <w:rPr>
                <w:rFonts w:asciiTheme="minorHAnsi" w:hAnsiTheme="minorHAnsi"/>
                <w:szCs w:val="22"/>
              </w:rPr>
              <w:t>Required</w:t>
            </w:r>
          </w:p>
        </w:tc>
      </w:tr>
      <w:tr w:rsidR="0015694B" w:rsidTr="007318E0">
        <w:tc>
          <w:tcPr>
            <w:tcW w:w="2852" w:type="dxa"/>
          </w:tcPr>
          <w:p w:rsidR="0015694B" w:rsidRDefault="0015694B" w:rsidP="007318E0">
            <w:pPr>
              <w:pStyle w:val="Text"/>
              <w:rPr>
                <w:rFonts w:asciiTheme="minorHAnsi" w:hAnsiTheme="minorHAnsi"/>
                <w:szCs w:val="22"/>
              </w:rPr>
            </w:pPr>
            <w:r>
              <w:rPr>
                <w:rFonts w:ascii="Consolas" w:hAnsi="Consolas" w:cs="Consolas"/>
                <w:color w:val="2B91AF"/>
                <w:sz w:val="19"/>
                <w:szCs w:val="19"/>
                <w:lang w:val="de-DE" w:eastAsia="de-CH"/>
              </w:rPr>
              <w:t>Int</w:t>
            </w:r>
          </w:p>
        </w:tc>
        <w:tc>
          <w:tcPr>
            <w:tcW w:w="1505" w:type="dxa"/>
          </w:tcPr>
          <w:p w:rsidR="0015694B" w:rsidRDefault="0015694B" w:rsidP="007318E0">
            <w:pPr>
              <w:pStyle w:val="Text"/>
              <w:rPr>
                <w:rFonts w:asciiTheme="minorHAnsi" w:hAnsiTheme="minorHAnsi"/>
                <w:szCs w:val="22"/>
              </w:rPr>
            </w:pPr>
            <w:r>
              <w:rPr>
                <w:rFonts w:asciiTheme="minorHAnsi" w:hAnsiTheme="minorHAnsi"/>
                <w:szCs w:val="22"/>
              </w:rPr>
              <w:t>sysEaiHOT</w:t>
            </w:r>
          </w:p>
        </w:tc>
        <w:tc>
          <w:tcPr>
            <w:tcW w:w="1727" w:type="dxa"/>
          </w:tcPr>
          <w:p w:rsidR="0015694B" w:rsidRDefault="0015694B" w:rsidP="007318E0">
            <w:pPr>
              <w:pStyle w:val="Text"/>
              <w:rPr>
                <w:rFonts w:asciiTheme="minorHAnsi" w:hAnsiTheme="minorHAnsi"/>
                <w:szCs w:val="22"/>
              </w:rPr>
            </w:pPr>
            <w:r>
              <w:rPr>
                <w:rFonts w:asciiTheme="minorHAnsi" w:hAnsiTheme="minorHAnsi"/>
                <w:szCs w:val="22"/>
              </w:rPr>
              <w:t>Int</w:t>
            </w:r>
          </w:p>
        </w:tc>
        <w:tc>
          <w:tcPr>
            <w:tcW w:w="1810" w:type="dxa"/>
          </w:tcPr>
          <w:p w:rsidR="0015694B" w:rsidRDefault="0015694B" w:rsidP="007318E0">
            <w:pPr>
              <w:pStyle w:val="Text"/>
              <w:rPr>
                <w:rFonts w:asciiTheme="minorHAnsi" w:hAnsiTheme="minorHAnsi"/>
                <w:szCs w:val="22"/>
              </w:rPr>
            </w:pPr>
            <w:r>
              <w:rPr>
                <w:rFonts w:asciiTheme="minorHAnsi" w:hAnsiTheme="minorHAnsi"/>
                <w:szCs w:val="22"/>
              </w:rPr>
              <w:t>ID EAIHOT-Satz</w:t>
            </w:r>
          </w:p>
        </w:tc>
        <w:tc>
          <w:tcPr>
            <w:tcW w:w="1181" w:type="dxa"/>
          </w:tcPr>
          <w:p w:rsidR="0015694B" w:rsidRDefault="0015694B" w:rsidP="007318E0">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782" w:name="_Toc499018362"/>
      <w:r>
        <w:t>Rückgabestruktur</w:t>
      </w:r>
      <w:bookmarkEnd w:id="878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r>
      <w:tr w:rsidR="00A24D60"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oEAIExecDto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15694B" w:rsidRDefault="00A24D60"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15694B" w:rsidRPr="0015694B" w:rsidRDefault="0015694B" w:rsidP="0015694B"/>
    <w:p w:rsidR="00CE5609" w:rsidRDefault="00CE5609" w:rsidP="00CE5609">
      <w:pPr>
        <w:pStyle w:val="berschrift4"/>
      </w:pPr>
      <w:bookmarkStart w:id="8783" w:name="_Toc499018363"/>
      <w:r>
        <w:t>SOAP Beispiel</w:t>
      </w:r>
      <w:bookmarkEnd w:id="8783"/>
    </w:p>
    <w:p w:rsidR="00CE5609" w:rsidRDefault="00CE5609" w:rsidP="00CE5609">
      <w:pPr>
        <w:pStyle w:val="berschrift5"/>
      </w:pPr>
      <w:bookmarkStart w:id="8784" w:name="_Toc499018364"/>
      <w:r>
        <w:t>Request:</w:t>
      </w:r>
      <w:bookmarkEnd w:id="878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85" w:name="_Toc499018365"/>
      <w:r>
        <w:t>Response</w:t>
      </w:r>
      <w:bookmarkEnd w:id="878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8786" w:name="_Toc499018366"/>
      <w:r>
        <w:t>FibuService</w:t>
      </w:r>
      <w:r w:rsidR="00831FC9">
        <w:t xml:space="preserve"> (EAI)</w:t>
      </w:r>
      <w:bookmarkEnd w:id="8786"/>
    </w:p>
    <w:p w:rsidR="00831FC9" w:rsidRDefault="00831FC9" w:rsidP="00831FC9">
      <w:r>
        <w:t>Zusammenfassung von Methoden rund um die Fibuprozesse</w:t>
      </w:r>
    </w:p>
    <w:p w:rsidR="00CE5609" w:rsidRDefault="00687076" w:rsidP="00CE5609">
      <w:pPr>
        <w:pStyle w:val="berschrift3"/>
      </w:pPr>
      <w:bookmarkStart w:id="8787" w:name="_Toc499018367"/>
      <w:r>
        <w:lastRenderedPageBreak/>
        <w:t>FibuTest</w:t>
      </w:r>
      <w:bookmarkEnd w:id="8787"/>
    </w:p>
    <w:p w:rsidR="00CE5609" w:rsidRDefault="00CE5609" w:rsidP="00CE5609">
      <w:pPr>
        <w:pStyle w:val="berschrift4"/>
      </w:pPr>
      <w:bookmarkStart w:id="8788" w:name="_Toc499018368"/>
      <w:r>
        <w:t>WebService Beschreibung</w:t>
      </w:r>
      <w:bookmarkEnd w:id="8788"/>
    </w:p>
    <w:p w:rsidR="00CE5609" w:rsidRDefault="00CB5F9A" w:rsidP="00CE5609">
      <w:r>
        <w:t>Diese Methode bietet eine Testfunktion der Masterdatenübergabe</w:t>
      </w:r>
    </w:p>
    <w:p w:rsidR="00CE5609" w:rsidRDefault="00CE5609" w:rsidP="00CE5609"/>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FibuTes</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oMessagingDto</w:t>
      </w:r>
      <w:r w:rsidRPr="00A7642C">
        <w:rPr>
          <w:rFonts w:ascii="Consolas" w:hAnsi="Consolas" w:cs="Consolas"/>
          <w:color w:val="000000"/>
          <w:sz w:val="19"/>
          <w:szCs w:val="19"/>
          <w:highlight w:val="white"/>
          <w:lang w:val="en-US"/>
        </w:rPr>
        <w:t xml:space="preserve"> FibuTest(</w:t>
      </w:r>
      <w:r w:rsidRPr="00A7642C">
        <w:rPr>
          <w:rFonts w:ascii="Consolas" w:hAnsi="Consolas" w:cs="Consolas"/>
          <w:color w:val="0000FF"/>
          <w:sz w:val="19"/>
          <w:szCs w:val="19"/>
          <w:highlight w:val="white"/>
          <w:lang w:val="en-US"/>
        </w:rPr>
        <w:t>string</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789" w:name="_Toc499018369"/>
      <w:r>
        <w:t>Inputstruktur</w:t>
      </w:r>
      <w:bookmarkEnd w:id="8789"/>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CE5609" w:rsidRDefault="00461362" w:rsidP="00CE5609">
            <w:pPr>
              <w:pStyle w:val="Text"/>
              <w:rPr>
                <w:rFonts w:asciiTheme="minorHAnsi" w:hAnsiTheme="minorHAnsi"/>
                <w:szCs w:val="22"/>
              </w:rPr>
            </w:pPr>
            <w:r>
              <w:rPr>
                <w:rFonts w:asciiTheme="minorHAnsi" w:hAnsiTheme="minorHAnsi"/>
                <w:szCs w:val="22"/>
              </w:rPr>
              <w:t>Input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String</w:t>
            </w:r>
          </w:p>
        </w:tc>
        <w:tc>
          <w:tcPr>
            <w:tcW w:w="1810" w:type="dxa"/>
          </w:tcPr>
          <w:p w:rsidR="00CE5609" w:rsidRDefault="00461362" w:rsidP="00CE5609">
            <w:pPr>
              <w:pStyle w:val="Text"/>
              <w:rPr>
                <w:rFonts w:asciiTheme="minorHAnsi" w:hAnsiTheme="minorHAnsi"/>
                <w:szCs w:val="22"/>
              </w:rPr>
            </w:pPr>
            <w:r>
              <w:rPr>
                <w:rFonts w:asciiTheme="minorHAnsi" w:hAnsiTheme="minorHAnsi"/>
                <w:szCs w:val="22"/>
              </w:rPr>
              <w:t>Eingabedaten</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790" w:name="_Toc499018370"/>
      <w:r>
        <w:t>Rückgabestruktur</w:t>
      </w:r>
      <w:bookmarkEnd w:id="8790"/>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CE5609" w:rsidP="00CE5609">
            <w:pPr>
              <w:pStyle w:val="Text"/>
              <w:rPr>
                <w:rFonts w:asciiTheme="minorHAnsi" w:hAnsiTheme="minorHAnsi"/>
                <w:szCs w:val="22"/>
              </w:rPr>
            </w:pPr>
          </w:p>
        </w:tc>
        <w:tc>
          <w:tcPr>
            <w:tcW w:w="2025" w:type="dxa"/>
          </w:tcPr>
          <w:p w:rsidR="00CE5609" w:rsidRDefault="00CE5609" w:rsidP="00CE5609">
            <w:pPr>
              <w:pStyle w:val="Text"/>
              <w:rPr>
                <w:rFonts w:asciiTheme="minorHAnsi" w:hAnsiTheme="minorHAnsi"/>
                <w:szCs w:val="22"/>
              </w:rPr>
            </w:pPr>
          </w:p>
        </w:tc>
      </w:tr>
    </w:tbl>
    <w:p w:rsidR="00CE5609" w:rsidRDefault="00CE5609" w:rsidP="00CE5609">
      <w:pPr>
        <w:pStyle w:val="berschrift4"/>
      </w:pPr>
      <w:bookmarkStart w:id="8791" w:name="_Toc499018371"/>
      <w:r>
        <w:t>SOAP Beispiel</w:t>
      </w:r>
      <w:bookmarkEnd w:id="8791"/>
    </w:p>
    <w:p w:rsidR="00CE5609" w:rsidRDefault="00CE5609" w:rsidP="00CE5609">
      <w:pPr>
        <w:pStyle w:val="berschrift5"/>
      </w:pPr>
      <w:bookmarkStart w:id="8792" w:name="_Toc499018372"/>
      <w:r>
        <w:t>Request:</w:t>
      </w:r>
      <w:bookmarkEnd w:id="879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793" w:name="_Toc499018373"/>
      <w:r>
        <w:t>Response</w:t>
      </w:r>
      <w:bookmarkEnd w:id="879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794" w:name="_Toc499018374"/>
      <w:r>
        <w:t>UploadAccountMasterdata</w:t>
      </w:r>
      <w:bookmarkEnd w:id="8794"/>
    </w:p>
    <w:p w:rsidR="00CE5609" w:rsidRDefault="00CE5609" w:rsidP="00CE5609">
      <w:pPr>
        <w:pStyle w:val="berschrift4"/>
      </w:pPr>
      <w:bookmarkStart w:id="8795" w:name="_Toc499018375"/>
      <w:r>
        <w:t>WebService Beschreibung</w:t>
      </w:r>
      <w:bookmarkEnd w:id="8795"/>
    </w:p>
    <w:p w:rsidR="00CE5609" w:rsidRDefault="00CB5F9A" w:rsidP="00CE5609">
      <w:r>
        <w:t>Diese Methode ermöglicht es Hauptbuchdaten zu übertragen.</w:t>
      </w:r>
    </w:p>
    <w:p w:rsidR="00CE5609" w:rsidRDefault="00CE5609" w:rsidP="00CE5609"/>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UploadAccountMasterdata</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&lt;/summary&gt;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oMessagingDto</w:t>
      </w:r>
      <w:r w:rsidRPr="00A7642C">
        <w:rPr>
          <w:rFonts w:ascii="Consolas" w:hAnsi="Consolas" w:cs="Consolas"/>
          <w:color w:val="000000"/>
          <w:sz w:val="19"/>
          <w:szCs w:val="19"/>
          <w:highlight w:val="white"/>
          <w:lang w:val="en-US"/>
        </w:rPr>
        <w:t xml:space="preserve"> UploadAccountMasterdata(</w:t>
      </w:r>
      <w:r w:rsidRPr="00A7642C">
        <w:rPr>
          <w:rFonts w:ascii="Consolas" w:hAnsi="Consolas" w:cs="Consolas"/>
          <w:color w:val="2B91AF"/>
          <w:sz w:val="19"/>
          <w:szCs w:val="19"/>
          <w:highlight w:val="white"/>
          <w:lang w:val="en-US"/>
        </w:rPr>
        <w:t>iFibuAccountMasterDTO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796" w:name="_Toc499018376"/>
      <w:r>
        <w:t>Inputstruktur</w:t>
      </w:r>
      <w:bookmarkEnd w:id="879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Required</w:t>
            </w:r>
            <w:r w:rsidRPr="00461362">
              <w:rPr>
                <w:rFonts w:ascii="Times New Roman" w:hAnsi="Times New Roman"/>
                <w:sz w:val="24"/>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Consolas" w:hAnsi="Consolas" w:cs="Consolas"/>
                <w:color w:val="2B91AF"/>
                <w:sz w:val="19"/>
                <w:szCs w:val="19"/>
                <w:lang w:eastAsia="de-CH"/>
              </w:rPr>
              <w:t xml:space="preserve">iFibuAccountMasterDTO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cicrefID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externalID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fibuAccountList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List&lt;iFibuAccountDTO&gt;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SumBetrag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SumKonto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Typ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vkz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r w:rsidR="00461362" w:rsidRPr="00461362" w:rsidTr="00461362">
        <w:tc>
          <w:tcPr>
            <w:tcW w:w="2846"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ZinsRelevanzFlag </w:t>
            </w:r>
          </w:p>
        </w:tc>
        <w:tc>
          <w:tcPr>
            <w:tcW w:w="1723"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jc w:val="left"/>
              <w:rPr>
                <w:rFonts w:ascii="Times New Roman" w:hAnsi="Times New Roman"/>
                <w:sz w:val="24"/>
              </w:rPr>
            </w:pPr>
          </w:p>
        </w:tc>
        <w:tc>
          <w:tcPr>
            <w:tcW w:w="1181" w:type="dxa"/>
            <w:tcBorders>
              <w:top w:val="single" w:sz="4" w:space="0" w:color="auto"/>
              <w:left w:val="single" w:sz="4" w:space="0" w:color="auto"/>
              <w:bottom w:val="single" w:sz="4" w:space="0" w:color="auto"/>
              <w:right w:val="single" w:sz="4" w:space="0" w:color="auto"/>
            </w:tcBorders>
            <w:hideMark/>
          </w:tcPr>
          <w:p w:rsidR="00461362" w:rsidRPr="00461362" w:rsidRDefault="00461362" w:rsidP="00461362">
            <w:pPr>
              <w:spacing w:before="100" w:beforeAutospacing="1" w:after="100" w:afterAutospacing="1"/>
              <w:jc w:val="left"/>
              <w:rPr>
                <w:rFonts w:ascii="Times New Roman" w:hAnsi="Times New Roman"/>
                <w:sz w:val="24"/>
              </w:rPr>
            </w:pPr>
            <w:r w:rsidRPr="00461362">
              <w:rPr>
                <w:rFonts w:asciiTheme="minorHAnsi" w:hAnsiTheme="minorHAnsi"/>
                <w:sz w:val="24"/>
                <w:szCs w:val="22"/>
                <w:lang w:val="de-CH"/>
              </w:rPr>
              <w:t xml:space="preserve">  </w:t>
            </w:r>
          </w:p>
        </w:tc>
      </w:tr>
    </w:tbl>
    <w:p w:rsidR="00CE5609" w:rsidRDefault="00461362" w:rsidP="00461362">
      <w:pPr>
        <w:spacing w:before="100" w:beforeAutospacing="1" w:after="100" w:afterAutospacing="1"/>
        <w:jc w:val="left"/>
      </w:pPr>
      <w:r w:rsidRPr="00461362">
        <w:rPr>
          <w:rFonts w:ascii="Times New Roman" w:hAnsi="Times New Roman"/>
          <w:sz w:val="24"/>
        </w:rPr>
        <w:t xml:space="preserve">  </w:t>
      </w:r>
    </w:p>
    <w:p w:rsidR="00CE5609" w:rsidRDefault="00CE5609" w:rsidP="00CE5609">
      <w:pPr>
        <w:pStyle w:val="berschrift5"/>
      </w:pPr>
      <w:bookmarkStart w:id="8797" w:name="_Toc499018377"/>
      <w:r>
        <w:t>Rückgabestruktur</w:t>
      </w:r>
      <w:bookmarkEnd w:id="8797"/>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CE5609" w:rsidP="00CE5609">
            <w:pPr>
              <w:pStyle w:val="Text"/>
              <w:rPr>
                <w:rFonts w:asciiTheme="minorHAnsi" w:hAnsiTheme="minorHAnsi"/>
                <w:szCs w:val="22"/>
              </w:rPr>
            </w:pPr>
          </w:p>
        </w:tc>
        <w:tc>
          <w:tcPr>
            <w:tcW w:w="2025" w:type="dxa"/>
          </w:tcPr>
          <w:p w:rsidR="00CE5609" w:rsidRDefault="00CE5609" w:rsidP="00CE5609">
            <w:pPr>
              <w:pStyle w:val="Text"/>
              <w:rPr>
                <w:rFonts w:asciiTheme="minorHAnsi" w:hAnsiTheme="minorHAnsi"/>
                <w:szCs w:val="22"/>
              </w:rPr>
            </w:pPr>
          </w:p>
        </w:tc>
      </w:tr>
    </w:tbl>
    <w:p w:rsidR="00CE5609" w:rsidRDefault="00CE5609" w:rsidP="00CE5609">
      <w:pPr>
        <w:pStyle w:val="berschrift4"/>
      </w:pPr>
      <w:bookmarkStart w:id="8798" w:name="_Toc499018378"/>
      <w:r>
        <w:t>SOAP Beispiel</w:t>
      </w:r>
      <w:bookmarkEnd w:id="8798"/>
    </w:p>
    <w:p w:rsidR="00CE5609" w:rsidRDefault="00CE5609" w:rsidP="00CE5609">
      <w:pPr>
        <w:pStyle w:val="berschrift5"/>
      </w:pPr>
      <w:bookmarkStart w:id="8799" w:name="_Toc499018379"/>
      <w:r>
        <w:t>Request:</w:t>
      </w:r>
      <w:bookmarkEnd w:id="879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800" w:name="_Toc499018380"/>
      <w:r>
        <w:t>Response</w:t>
      </w:r>
      <w:bookmarkEnd w:id="880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8801" w:name="_Toc499018381"/>
      <w:r>
        <w:t>getBuchwertService</w:t>
      </w:r>
      <w:r w:rsidR="00831FC9">
        <w:t xml:space="preserve"> (EAI und B2B)</w:t>
      </w:r>
      <w:bookmarkEnd w:id="8801"/>
    </w:p>
    <w:p w:rsidR="00831FC9" w:rsidRDefault="00831FC9" w:rsidP="00831FC9">
      <w:r>
        <w:t>Zusammenfassung von Methoden der Prozesse bei Buchwertermittlungen.</w:t>
      </w:r>
    </w:p>
    <w:p w:rsidR="00CE5609" w:rsidRDefault="00687076" w:rsidP="00CE5609">
      <w:pPr>
        <w:pStyle w:val="berschrift3"/>
      </w:pPr>
      <w:bookmarkStart w:id="8802" w:name="_Toc499018382"/>
      <w:r>
        <w:t>EurotaxGetForecast</w:t>
      </w:r>
      <w:bookmarkEnd w:id="8802"/>
    </w:p>
    <w:p w:rsidR="008B2668" w:rsidRPr="0047601F" w:rsidRDefault="008B2668" w:rsidP="008B2668">
      <w:pPr>
        <w:rPr>
          <w:rFonts w:ascii="Courier New" w:hAnsi="Courier New" w:cs="Courier New"/>
          <w:lang w:val="en-US"/>
        </w:rPr>
      </w:pPr>
      <w:r>
        <w:t>Siehe AuskunfService</w:t>
      </w:r>
    </w:p>
    <w:p w:rsidR="00CE5609" w:rsidRDefault="00687076" w:rsidP="00CE5609">
      <w:pPr>
        <w:pStyle w:val="berschrift3"/>
      </w:pPr>
      <w:bookmarkStart w:id="8803" w:name="_Toc499018383"/>
      <w:r>
        <w:t>getBuchwert</w:t>
      </w:r>
      <w:bookmarkEnd w:id="8803"/>
    </w:p>
    <w:p w:rsidR="00CE5609" w:rsidRDefault="00CE5609" w:rsidP="00CE5609">
      <w:pPr>
        <w:pStyle w:val="berschrift4"/>
      </w:pPr>
      <w:bookmarkStart w:id="8804" w:name="_Toc499018384"/>
      <w:r>
        <w:t>WebService Beschreibung</w:t>
      </w:r>
      <w:bookmarkEnd w:id="8804"/>
    </w:p>
    <w:p w:rsidR="00CE5609" w:rsidRDefault="008B2668" w:rsidP="00CE5609">
      <w:r>
        <w:t>Diese Methode erlaubt es den Buchert eines Vertrages berechnen zu lassen.</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den aktuellen Buchwert des Vertrags</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w:t>
      </w:r>
      <w:r w:rsidRPr="00687076">
        <w:rPr>
          <w:rFonts w:ascii="Consolas" w:hAnsi="Consolas" w:cs="Consolas"/>
          <w:color w:val="008000"/>
          <w:sz w:val="19"/>
          <w:szCs w:val="19"/>
          <w:highlight w:val="white"/>
          <w:lang w:val="en-US"/>
        </w:rPr>
        <w:t>igetBuchwertDto</w:t>
      </w:r>
      <w:r w:rsidRPr="00687076">
        <w:rPr>
          <w:rFonts w:ascii="Consolas" w:hAnsi="Consolas" w:cs="Consolas"/>
          <w:color w:val="808080"/>
          <w:sz w:val="19"/>
          <w:szCs w:val="19"/>
          <w:highlight w:val="white"/>
          <w:lang w:val="en-US"/>
        </w:rPr>
        <w: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ogetBuchwertDto</w:t>
      </w:r>
      <w:r w:rsidRPr="00A7642C">
        <w:rPr>
          <w:rFonts w:ascii="Consolas" w:hAnsi="Consolas" w:cs="Consolas"/>
          <w:color w:val="808080"/>
          <w:sz w:val="19"/>
          <w:szCs w:val="19"/>
          <w:highlight w:val="white"/>
          <w:lang w:val="en-US"/>
        </w:rPr>
        <w: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ogetBuchwertDto</w:t>
      </w:r>
      <w:r w:rsidRPr="00A7642C">
        <w:rPr>
          <w:rFonts w:ascii="Consolas" w:hAnsi="Consolas" w:cs="Consolas"/>
          <w:color w:val="000000"/>
          <w:sz w:val="19"/>
          <w:szCs w:val="19"/>
          <w:highlight w:val="white"/>
          <w:lang w:val="en-US"/>
        </w:rPr>
        <w:t xml:space="preserve"> getBuchwert(</w:t>
      </w:r>
      <w:r w:rsidRPr="00A7642C">
        <w:rPr>
          <w:rFonts w:ascii="Consolas" w:hAnsi="Consolas" w:cs="Consolas"/>
          <w:color w:val="2B91AF"/>
          <w:sz w:val="19"/>
          <w:szCs w:val="19"/>
          <w:highlight w:val="white"/>
          <w:lang w:val="en-US"/>
        </w:rPr>
        <w:t>igetBuchwertDto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8805" w:name="_Toc499018385"/>
      <w:r>
        <w:t>Inputstruktur</w:t>
      </w:r>
      <w:bookmarkEnd w:id="880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316"/>
        <w:gridCol w:w="2216"/>
        <w:gridCol w:w="1181"/>
      </w:tblGrid>
      <w:tr w:rsidR="003662A7" w:rsidRPr="003662A7" w:rsidTr="00114F2A">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Attribut </w:t>
            </w:r>
          </w:p>
        </w:tc>
        <w:tc>
          <w:tcPr>
            <w:tcW w:w="13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Typ </w:t>
            </w:r>
          </w:p>
        </w:tc>
        <w:tc>
          <w:tcPr>
            <w:tcW w:w="22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Required</w:t>
            </w:r>
            <w:r w:rsidRPr="003662A7">
              <w:rPr>
                <w:rFonts w:ascii="Times New Roman" w:hAnsi="Times New Roman"/>
                <w:sz w:val="24"/>
              </w:rPr>
              <w:t xml:space="preserve"> </w:t>
            </w:r>
          </w:p>
        </w:tc>
      </w:tr>
      <w:tr w:rsidR="003662A7" w:rsidRPr="003662A7" w:rsidTr="00114F2A">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Consolas" w:hAnsi="Consolas" w:cs="Consolas"/>
                <w:color w:val="2B91AF"/>
                <w:sz w:val="19"/>
                <w:szCs w:val="19"/>
                <w:lang w:eastAsia="de-CH"/>
              </w:rPr>
              <w:t xml:space="preserve">igetBuchwertDto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3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22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3662A7" w:rsidRPr="003662A7" w:rsidTr="00114F2A">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perDatum </w:t>
            </w:r>
          </w:p>
        </w:tc>
        <w:tc>
          <w:tcPr>
            <w:tcW w:w="13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DateTime </w:t>
            </w:r>
          </w:p>
        </w:tc>
        <w:tc>
          <w:tcPr>
            <w:tcW w:w="22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PerDatum für den Buchwert </w:t>
            </w:r>
            <w:ins w:id="8806" w:author="Markus Brüderl" w:date="2017-11-20T17:00:00Z">
              <w:r w:rsidR="00092B6D">
                <w:rPr>
                  <w:rFonts w:asciiTheme="minorHAnsi" w:hAnsiTheme="minorHAnsi"/>
                  <w:sz w:val="24"/>
                  <w:szCs w:val="22"/>
                  <w:lang w:val="de-CH"/>
                </w:rPr>
                <w:t>(deprecated)</w:t>
              </w:r>
            </w:ins>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3662A7" w:rsidRPr="003662A7" w:rsidTr="00114F2A">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sprache </w:t>
            </w:r>
          </w:p>
        </w:tc>
        <w:tc>
          <w:tcPr>
            <w:tcW w:w="13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string </w:t>
            </w:r>
          </w:p>
        </w:tc>
        <w:tc>
          <w:tcPr>
            <w:tcW w:w="22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Sprache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del w:id="8807" w:author="Markus Brüderl" w:date="2017-11-21T08:47:00Z">
              <w:r w:rsidRPr="003662A7" w:rsidDel="00114F2A">
                <w:rPr>
                  <w:rFonts w:asciiTheme="minorHAnsi" w:hAnsiTheme="minorHAnsi"/>
                  <w:sz w:val="24"/>
                  <w:szCs w:val="22"/>
                  <w:lang w:val="de-CH"/>
                </w:rPr>
                <w:delText xml:space="preserve">  </w:delText>
              </w:r>
            </w:del>
            <w:ins w:id="8808" w:author="Markus Brüderl" w:date="2017-11-21T08:47:00Z">
              <w:r w:rsidR="00114F2A">
                <w:rPr>
                  <w:rFonts w:asciiTheme="minorHAnsi" w:hAnsiTheme="minorHAnsi"/>
                  <w:sz w:val="24"/>
                  <w:szCs w:val="22"/>
                  <w:lang w:val="de-CH"/>
                </w:rPr>
                <w:t>x</w:t>
              </w:r>
            </w:ins>
          </w:p>
        </w:tc>
      </w:tr>
      <w:tr w:rsidR="003662A7" w:rsidRPr="003662A7" w:rsidTr="00114F2A">
        <w:tc>
          <w:tcPr>
            <w:tcW w:w="284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sysid </w:t>
            </w:r>
          </w:p>
        </w:tc>
        <w:tc>
          <w:tcPr>
            <w:tcW w:w="13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long </w:t>
            </w:r>
          </w:p>
        </w:tc>
        <w:tc>
          <w:tcPr>
            <w:tcW w:w="2216"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SysID des Antrags </w:t>
            </w:r>
          </w:p>
        </w:tc>
        <w:tc>
          <w:tcPr>
            <w:tcW w:w="1181" w:type="dxa"/>
            <w:tcBorders>
              <w:top w:val="single" w:sz="4" w:space="0" w:color="auto"/>
              <w:left w:val="single" w:sz="4" w:space="0" w:color="auto"/>
              <w:bottom w:val="single" w:sz="4" w:space="0" w:color="auto"/>
              <w:right w:val="single" w:sz="4" w:space="0" w:color="auto"/>
            </w:tcBorders>
            <w:hideMark/>
          </w:tcPr>
          <w:p w:rsidR="003662A7" w:rsidRPr="003662A7" w:rsidRDefault="003662A7" w:rsidP="003662A7">
            <w:pPr>
              <w:spacing w:before="100" w:beforeAutospacing="1" w:after="100" w:afterAutospacing="1"/>
              <w:jc w:val="left"/>
              <w:rPr>
                <w:rFonts w:ascii="Times New Roman" w:hAnsi="Times New Roman"/>
                <w:sz w:val="24"/>
              </w:rPr>
            </w:pPr>
            <w:del w:id="8809" w:author="Markus Brüderl" w:date="2017-11-21T08:47:00Z">
              <w:r w:rsidRPr="003662A7" w:rsidDel="00114F2A">
                <w:rPr>
                  <w:rFonts w:asciiTheme="minorHAnsi" w:hAnsiTheme="minorHAnsi"/>
                  <w:sz w:val="24"/>
                  <w:szCs w:val="22"/>
                  <w:lang w:val="de-CH"/>
                </w:rPr>
                <w:delText xml:space="preserve">  </w:delText>
              </w:r>
            </w:del>
            <w:ins w:id="8810" w:author="Markus Brüderl" w:date="2017-11-21T08:47:00Z">
              <w:r w:rsidR="00114F2A">
                <w:rPr>
                  <w:rFonts w:asciiTheme="minorHAnsi" w:hAnsiTheme="minorHAnsi"/>
                  <w:sz w:val="24"/>
                  <w:szCs w:val="22"/>
                  <w:lang w:val="de-CH"/>
                </w:rPr>
                <w:t>x</w:t>
              </w:r>
            </w:ins>
          </w:p>
        </w:tc>
      </w:tr>
      <w:tr w:rsidR="00632797" w:rsidRPr="003662A7" w:rsidTr="00114F2A">
        <w:trPr>
          <w:ins w:id="8811" w:author="Markus Brüderl" w:date="2017-11-20T16:58:00Z"/>
        </w:trPr>
        <w:tc>
          <w:tcPr>
            <w:tcW w:w="2846" w:type="dxa"/>
            <w:tcBorders>
              <w:top w:val="single" w:sz="4" w:space="0" w:color="auto"/>
              <w:left w:val="single" w:sz="4" w:space="0" w:color="auto"/>
              <w:bottom w:val="single" w:sz="4" w:space="0" w:color="auto"/>
              <w:right w:val="single" w:sz="4" w:space="0" w:color="auto"/>
            </w:tcBorders>
          </w:tcPr>
          <w:p w:rsidR="00632797" w:rsidRPr="003662A7" w:rsidRDefault="00632797" w:rsidP="003662A7">
            <w:pPr>
              <w:spacing w:before="100" w:beforeAutospacing="1" w:after="100" w:afterAutospacing="1"/>
              <w:jc w:val="left"/>
              <w:rPr>
                <w:ins w:id="8812" w:author="Markus Brüderl" w:date="2017-11-20T16:58:00Z"/>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632797" w:rsidRPr="003662A7" w:rsidRDefault="00632797" w:rsidP="003662A7">
            <w:pPr>
              <w:spacing w:before="100" w:beforeAutospacing="1" w:after="100" w:afterAutospacing="1"/>
              <w:jc w:val="left"/>
              <w:rPr>
                <w:ins w:id="8813" w:author="Markus Brüderl" w:date="2017-11-20T16:58:00Z"/>
                <w:rFonts w:asciiTheme="minorHAnsi" w:hAnsiTheme="minorHAnsi"/>
                <w:sz w:val="24"/>
                <w:szCs w:val="22"/>
                <w:lang w:val="de-CH"/>
              </w:rPr>
            </w:pPr>
            <w:ins w:id="8814" w:author="Markus Brüderl" w:date="2017-11-20T16:58:00Z">
              <w:r>
                <w:rPr>
                  <w:rFonts w:asciiTheme="minorHAnsi" w:hAnsiTheme="minorHAnsi"/>
                  <w:sz w:val="24"/>
                  <w:szCs w:val="22"/>
                  <w:lang w:val="de-CH"/>
                </w:rPr>
                <w:t>perDatumCode</w:t>
              </w:r>
            </w:ins>
          </w:p>
        </w:tc>
        <w:tc>
          <w:tcPr>
            <w:tcW w:w="1316" w:type="dxa"/>
            <w:tcBorders>
              <w:top w:val="single" w:sz="4" w:space="0" w:color="auto"/>
              <w:left w:val="single" w:sz="4" w:space="0" w:color="auto"/>
              <w:bottom w:val="single" w:sz="4" w:space="0" w:color="auto"/>
              <w:right w:val="single" w:sz="4" w:space="0" w:color="auto"/>
            </w:tcBorders>
          </w:tcPr>
          <w:p w:rsidR="00632797" w:rsidRPr="003662A7" w:rsidRDefault="00632797" w:rsidP="003662A7">
            <w:pPr>
              <w:spacing w:before="100" w:beforeAutospacing="1" w:after="100" w:afterAutospacing="1"/>
              <w:jc w:val="left"/>
              <w:rPr>
                <w:ins w:id="8815" w:author="Markus Brüderl" w:date="2017-11-20T16:58:00Z"/>
                <w:rFonts w:asciiTheme="minorHAnsi" w:hAnsiTheme="minorHAnsi"/>
                <w:sz w:val="24"/>
                <w:szCs w:val="22"/>
                <w:lang w:val="de-CH"/>
              </w:rPr>
            </w:pPr>
            <w:ins w:id="8816" w:author="Markus Brüderl" w:date="2017-11-20T16:58:00Z">
              <w:r>
                <w:rPr>
                  <w:rFonts w:asciiTheme="minorHAnsi" w:hAnsiTheme="minorHAnsi"/>
                  <w:sz w:val="24"/>
                  <w:szCs w:val="22"/>
                  <w:lang w:val="de-CH"/>
                </w:rPr>
                <w:t>String</w:t>
              </w:r>
            </w:ins>
          </w:p>
        </w:tc>
        <w:tc>
          <w:tcPr>
            <w:tcW w:w="2216" w:type="dxa"/>
            <w:tcBorders>
              <w:top w:val="single" w:sz="4" w:space="0" w:color="auto"/>
              <w:left w:val="single" w:sz="4" w:space="0" w:color="auto"/>
              <w:bottom w:val="single" w:sz="4" w:space="0" w:color="auto"/>
              <w:right w:val="single" w:sz="4" w:space="0" w:color="auto"/>
            </w:tcBorders>
          </w:tcPr>
          <w:p w:rsidR="00632797" w:rsidRPr="003662A7" w:rsidRDefault="00632797" w:rsidP="003662A7">
            <w:pPr>
              <w:spacing w:before="100" w:beforeAutospacing="1" w:after="100" w:afterAutospacing="1"/>
              <w:jc w:val="left"/>
              <w:rPr>
                <w:ins w:id="8817" w:author="Markus Brüderl" w:date="2017-11-20T16:58:00Z"/>
                <w:rFonts w:asciiTheme="minorHAnsi" w:hAnsiTheme="minorHAnsi"/>
                <w:sz w:val="24"/>
                <w:szCs w:val="22"/>
                <w:lang w:val="de-CH"/>
              </w:rPr>
            </w:pPr>
            <w:ins w:id="8818" w:author="Markus Brüderl" w:date="2017-11-20T16:58:00Z">
              <w:r>
                <w:rPr>
                  <w:rFonts w:asciiTheme="minorHAnsi" w:hAnsiTheme="minorHAnsi"/>
                  <w:sz w:val="24"/>
                  <w:szCs w:val="22"/>
                  <w:lang w:val="de-CH"/>
                </w:rPr>
                <w:t xml:space="preserve">PerDatum-Code aus </w:t>
              </w:r>
            </w:ins>
            <w:ins w:id="8819" w:author="Markus Brüderl" w:date="2017-11-21T08:47:00Z">
              <w:r w:rsidR="00114F2A">
                <w:rPr>
                  <w:rFonts w:asciiTheme="minorHAnsi" w:hAnsiTheme="minorHAnsi"/>
                  <w:sz w:val="24"/>
                  <w:szCs w:val="22"/>
                  <w:lang w:val="de-CH"/>
                </w:rPr>
                <w:t>getListItems() mit Code=</w:t>
              </w:r>
            </w:ins>
            <w:ins w:id="8820" w:author="Markus Brüderl" w:date="2017-11-20T16:59:00Z">
              <w:r>
                <w:rPr>
                  <w:rFonts w:asciiTheme="minorHAnsi" w:hAnsiTheme="minorHAnsi"/>
                  <w:sz w:val="24"/>
                  <w:szCs w:val="22"/>
                  <w:lang w:val="de-CH"/>
                </w:rPr>
                <w:t>BW_BERECHNUNG_PER</w:t>
              </w:r>
            </w:ins>
          </w:p>
        </w:tc>
        <w:tc>
          <w:tcPr>
            <w:tcW w:w="1181" w:type="dxa"/>
            <w:tcBorders>
              <w:top w:val="single" w:sz="4" w:space="0" w:color="auto"/>
              <w:left w:val="single" w:sz="4" w:space="0" w:color="auto"/>
              <w:bottom w:val="single" w:sz="4" w:space="0" w:color="auto"/>
              <w:right w:val="single" w:sz="4" w:space="0" w:color="auto"/>
            </w:tcBorders>
          </w:tcPr>
          <w:p w:rsidR="00632797" w:rsidRPr="003662A7" w:rsidRDefault="00114F2A" w:rsidP="003662A7">
            <w:pPr>
              <w:spacing w:before="100" w:beforeAutospacing="1" w:after="100" w:afterAutospacing="1"/>
              <w:jc w:val="left"/>
              <w:rPr>
                <w:ins w:id="8821" w:author="Markus Brüderl" w:date="2017-11-20T16:58:00Z"/>
                <w:rFonts w:asciiTheme="minorHAnsi" w:hAnsiTheme="minorHAnsi"/>
                <w:sz w:val="24"/>
                <w:szCs w:val="22"/>
                <w:lang w:val="de-CH"/>
              </w:rPr>
            </w:pPr>
            <w:ins w:id="8822" w:author="Markus Brüderl" w:date="2017-11-21T08:47:00Z">
              <w:r>
                <w:rPr>
                  <w:rFonts w:asciiTheme="minorHAnsi" w:hAnsiTheme="minorHAnsi"/>
                  <w:sz w:val="24"/>
                  <w:szCs w:val="22"/>
                  <w:lang w:val="de-CH"/>
                </w:rPr>
                <w:t>x</w:t>
              </w:r>
            </w:ins>
          </w:p>
        </w:tc>
      </w:tr>
      <w:tr w:rsidR="00632797" w:rsidRPr="003662A7" w:rsidTr="00114F2A">
        <w:trPr>
          <w:ins w:id="8823" w:author="Markus Brüderl" w:date="2017-11-20T16:59:00Z"/>
        </w:trPr>
        <w:tc>
          <w:tcPr>
            <w:tcW w:w="2846" w:type="dxa"/>
            <w:tcBorders>
              <w:top w:val="single" w:sz="4" w:space="0" w:color="auto"/>
              <w:left w:val="single" w:sz="4" w:space="0" w:color="auto"/>
              <w:bottom w:val="single" w:sz="4" w:space="0" w:color="auto"/>
              <w:right w:val="single" w:sz="4" w:space="0" w:color="auto"/>
            </w:tcBorders>
          </w:tcPr>
          <w:p w:rsidR="00632797" w:rsidRPr="003662A7" w:rsidRDefault="00632797" w:rsidP="003662A7">
            <w:pPr>
              <w:spacing w:before="100" w:beforeAutospacing="1" w:after="100" w:afterAutospacing="1"/>
              <w:jc w:val="left"/>
              <w:rPr>
                <w:ins w:id="8824" w:author="Markus Brüderl" w:date="2017-11-20T16:59:00Z"/>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632797" w:rsidRDefault="00632797" w:rsidP="003662A7">
            <w:pPr>
              <w:spacing w:before="100" w:beforeAutospacing="1" w:after="100" w:afterAutospacing="1"/>
              <w:jc w:val="left"/>
              <w:rPr>
                <w:ins w:id="8825" w:author="Markus Brüderl" w:date="2017-11-20T16:59:00Z"/>
                <w:rFonts w:asciiTheme="minorHAnsi" w:hAnsiTheme="minorHAnsi"/>
                <w:sz w:val="24"/>
                <w:szCs w:val="22"/>
                <w:lang w:val="de-CH"/>
              </w:rPr>
            </w:pPr>
            <w:ins w:id="8826" w:author="Markus Brüderl" w:date="2017-11-20T16:59:00Z">
              <w:r>
                <w:rPr>
                  <w:rFonts w:asciiTheme="minorHAnsi" w:hAnsiTheme="minorHAnsi"/>
                  <w:sz w:val="24"/>
                  <w:szCs w:val="22"/>
                  <w:lang w:val="de-CH"/>
                </w:rPr>
                <w:t>currentSysVtruek</w:t>
              </w:r>
            </w:ins>
          </w:p>
        </w:tc>
        <w:tc>
          <w:tcPr>
            <w:tcW w:w="1316" w:type="dxa"/>
            <w:tcBorders>
              <w:top w:val="single" w:sz="4" w:space="0" w:color="auto"/>
              <w:left w:val="single" w:sz="4" w:space="0" w:color="auto"/>
              <w:bottom w:val="single" w:sz="4" w:space="0" w:color="auto"/>
              <w:right w:val="single" w:sz="4" w:space="0" w:color="auto"/>
            </w:tcBorders>
          </w:tcPr>
          <w:p w:rsidR="00632797" w:rsidRDefault="00632797" w:rsidP="003662A7">
            <w:pPr>
              <w:spacing w:before="100" w:beforeAutospacing="1" w:after="100" w:afterAutospacing="1"/>
              <w:jc w:val="left"/>
              <w:rPr>
                <w:ins w:id="8827" w:author="Markus Brüderl" w:date="2017-11-20T16:59:00Z"/>
                <w:rFonts w:asciiTheme="minorHAnsi" w:hAnsiTheme="minorHAnsi"/>
                <w:sz w:val="24"/>
                <w:szCs w:val="22"/>
                <w:lang w:val="de-CH"/>
              </w:rPr>
            </w:pPr>
            <w:ins w:id="8828" w:author="Markus Brüderl" w:date="2017-11-20T16:59:00Z">
              <w:r>
                <w:rPr>
                  <w:rFonts w:asciiTheme="minorHAnsi" w:hAnsiTheme="minorHAnsi"/>
                  <w:sz w:val="24"/>
                  <w:szCs w:val="22"/>
                  <w:lang w:val="de-CH"/>
                </w:rPr>
                <w:t>long</w:t>
              </w:r>
            </w:ins>
          </w:p>
        </w:tc>
        <w:tc>
          <w:tcPr>
            <w:tcW w:w="2216" w:type="dxa"/>
            <w:tcBorders>
              <w:top w:val="single" w:sz="4" w:space="0" w:color="auto"/>
              <w:left w:val="single" w:sz="4" w:space="0" w:color="auto"/>
              <w:bottom w:val="single" w:sz="4" w:space="0" w:color="auto"/>
              <w:right w:val="single" w:sz="4" w:space="0" w:color="auto"/>
            </w:tcBorders>
          </w:tcPr>
          <w:p w:rsidR="00632797" w:rsidRDefault="00632797" w:rsidP="003662A7">
            <w:pPr>
              <w:spacing w:before="100" w:beforeAutospacing="1" w:after="100" w:afterAutospacing="1"/>
              <w:jc w:val="left"/>
              <w:rPr>
                <w:ins w:id="8829" w:author="Markus Brüderl" w:date="2017-11-20T16:59:00Z"/>
                <w:rFonts w:asciiTheme="minorHAnsi" w:hAnsiTheme="minorHAnsi"/>
                <w:sz w:val="24"/>
                <w:szCs w:val="22"/>
                <w:lang w:val="de-CH"/>
              </w:rPr>
            </w:pPr>
            <w:ins w:id="8830" w:author="Markus Brüderl" w:date="2017-11-20T17:00:00Z">
              <w:r w:rsidRPr="00632797">
                <w:rPr>
                  <w:rFonts w:asciiTheme="minorHAnsi" w:hAnsiTheme="minorHAnsi"/>
                  <w:sz w:val="24"/>
                  <w:szCs w:val="22"/>
                  <w:lang w:val="de-CH"/>
                </w:rPr>
                <w:t>aktuelle SYSVTRUEK der Buchwertberechnung</w:t>
              </w:r>
            </w:ins>
          </w:p>
        </w:tc>
        <w:tc>
          <w:tcPr>
            <w:tcW w:w="1181" w:type="dxa"/>
            <w:tcBorders>
              <w:top w:val="single" w:sz="4" w:space="0" w:color="auto"/>
              <w:left w:val="single" w:sz="4" w:space="0" w:color="auto"/>
              <w:bottom w:val="single" w:sz="4" w:space="0" w:color="auto"/>
              <w:right w:val="single" w:sz="4" w:space="0" w:color="auto"/>
            </w:tcBorders>
          </w:tcPr>
          <w:p w:rsidR="00632797" w:rsidRPr="003662A7" w:rsidRDefault="00632797" w:rsidP="003662A7">
            <w:pPr>
              <w:spacing w:before="100" w:beforeAutospacing="1" w:after="100" w:afterAutospacing="1"/>
              <w:jc w:val="left"/>
              <w:rPr>
                <w:ins w:id="8831" w:author="Markus Brüderl" w:date="2017-11-20T16:59:00Z"/>
                <w:rFonts w:asciiTheme="minorHAnsi" w:hAnsiTheme="minorHAnsi"/>
                <w:sz w:val="24"/>
                <w:szCs w:val="22"/>
                <w:lang w:val="de-CH"/>
              </w:rPr>
            </w:pPr>
          </w:p>
        </w:tc>
      </w:tr>
      <w:tr w:rsidR="00632797" w:rsidRPr="003662A7" w:rsidTr="00114F2A">
        <w:trPr>
          <w:ins w:id="8832" w:author="Markus Brüderl" w:date="2017-11-20T16:59:00Z"/>
        </w:trPr>
        <w:tc>
          <w:tcPr>
            <w:tcW w:w="2846" w:type="dxa"/>
            <w:tcBorders>
              <w:top w:val="single" w:sz="4" w:space="0" w:color="auto"/>
              <w:left w:val="single" w:sz="4" w:space="0" w:color="auto"/>
              <w:bottom w:val="single" w:sz="4" w:space="0" w:color="auto"/>
              <w:right w:val="single" w:sz="4" w:space="0" w:color="auto"/>
            </w:tcBorders>
          </w:tcPr>
          <w:p w:rsidR="00632797" w:rsidRPr="003662A7" w:rsidRDefault="00632797" w:rsidP="003662A7">
            <w:pPr>
              <w:spacing w:before="100" w:beforeAutospacing="1" w:after="100" w:afterAutospacing="1"/>
              <w:jc w:val="left"/>
              <w:rPr>
                <w:ins w:id="8833" w:author="Markus Brüderl" w:date="2017-11-20T16:59:00Z"/>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632797" w:rsidRDefault="00632797" w:rsidP="003662A7">
            <w:pPr>
              <w:spacing w:before="100" w:beforeAutospacing="1" w:after="100" w:afterAutospacing="1"/>
              <w:jc w:val="left"/>
              <w:rPr>
                <w:ins w:id="8834" w:author="Markus Brüderl" w:date="2017-11-20T16:59:00Z"/>
                <w:rFonts w:asciiTheme="minorHAnsi" w:hAnsiTheme="minorHAnsi"/>
                <w:sz w:val="24"/>
                <w:szCs w:val="22"/>
                <w:lang w:val="de-CH"/>
              </w:rPr>
            </w:pPr>
            <w:ins w:id="8835" w:author="Markus Brüderl" w:date="2017-11-20T16:59:00Z">
              <w:r>
                <w:rPr>
                  <w:rFonts w:asciiTheme="minorHAnsi" w:hAnsiTheme="minorHAnsi"/>
                  <w:sz w:val="24"/>
                  <w:szCs w:val="22"/>
                  <w:lang w:val="de-CH"/>
                </w:rPr>
                <w:t>activeOfferSysEaihfile</w:t>
              </w:r>
            </w:ins>
          </w:p>
        </w:tc>
        <w:tc>
          <w:tcPr>
            <w:tcW w:w="1316" w:type="dxa"/>
            <w:tcBorders>
              <w:top w:val="single" w:sz="4" w:space="0" w:color="auto"/>
              <w:left w:val="single" w:sz="4" w:space="0" w:color="auto"/>
              <w:bottom w:val="single" w:sz="4" w:space="0" w:color="auto"/>
              <w:right w:val="single" w:sz="4" w:space="0" w:color="auto"/>
            </w:tcBorders>
          </w:tcPr>
          <w:p w:rsidR="00632797" w:rsidRDefault="00632797" w:rsidP="003662A7">
            <w:pPr>
              <w:spacing w:before="100" w:beforeAutospacing="1" w:after="100" w:afterAutospacing="1"/>
              <w:jc w:val="left"/>
              <w:rPr>
                <w:ins w:id="8836" w:author="Markus Brüderl" w:date="2017-11-20T16:59:00Z"/>
                <w:rFonts w:asciiTheme="minorHAnsi" w:hAnsiTheme="minorHAnsi"/>
                <w:sz w:val="24"/>
                <w:szCs w:val="22"/>
                <w:lang w:val="de-CH"/>
              </w:rPr>
            </w:pPr>
            <w:ins w:id="8837" w:author="Markus Brüderl" w:date="2017-11-20T17:00:00Z">
              <w:r>
                <w:rPr>
                  <w:rFonts w:asciiTheme="minorHAnsi" w:hAnsiTheme="minorHAnsi"/>
                  <w:sz w:val="24"/>
                  <w:szCs w:val="22"/>
                  <w:lang w:val="de-CH"/>
                </w:rPr>
                <w:t>long</w:t>
              </w:r>
            </w:ins>
          </w:p>
        </w:tc>
        <w:tc>
          <w:tcPr>
            <w:tcW w:w="2216" w:type="dxa"/>
            <w:tcBorders>
              <w:top w:val="single" w:sz="4" w:space="0" w:color="auto"/>
              <w:left w:val="single" w:sz="4" w:space="0" w:color="auto"/>
              <w:bottom w:val="single" w:sz="4" w:space="0" w:color="auto"/>
              <w:right w:val="single" w:sz="4" w:space="0" w:color="auto"/>
            </w:tcBorders>
          </w:tcPr>
          <w:p w:rsidR="00632797" w:rsidRDefault="00632797" w:rsidP="003662A7">
            <w:pPr>
              <w:spacing w:before="100" w:beforeAutospacing="1" w:after="100" w:afterAutospacing="1"/>
              <w:jc w:val="left"/>
              <w:rPr>
                <w:ins w:id="8838" w:author="Markus Brüderl" w:date="2017-11-20T16:59:00Z"/>
                <w:rFonts w:asciiTheme="minorHAnsi" w:hAnsiTheme="minorHAnsi"/>
                <w:sz w:val="24"/>
                <w:szCs w:val="22"/>
                <w:lang w:val="de-CH"/>
              </w:rPr>
            </w:pPr>
            <w:ins w:id="8839" w:author="Markus Brüderl" w:date="2017-11-20T17:00:00Z">
              <w:r w:rsidRPr="00632797">
                <w:rPr>
                  <w:rFonts w:asciiTheme="minorHAnsi" w:hAnsiTheme="minorHAnsi"/>
                  <w:sz w:val="24"/>
                  <w:szCs w:val="22"/>
                  <w:lang w:val="de-CH"/>
                </w:rPr>
                <w:t>SysEaihfile zu PDF Dokument Buchwertberechnung</w:t>
              </w:r>
            </w:ins>
          </w:p>
        </w:tc>
        <w:tc>
          <w:tcPr>
            <w:tcW w:w="1181" w:type="dxa"/>
            <w:tcBorders>
              <w:top w:val="single" w:sz="4" w:space="0" w:color="auto"/>
              <w:left w:val="single" w:sz="4" w:space="0" w:color="auto"/>
              <w:bottom w:val="single" w:sz="4" w:space="0" w:color="auto"/>
              <w:right w:val="single" w:sz="4" w:space="0" w:color="auto"/>
            </w:tcBorders>
          </w:tcPr>
          <w:p w:rsidR="00632797" w:rsidRPr="003662A7" w:rsidRDefault="00632797" w:rsidP="003662A7">
            <w:pPr>
              <w:spacing w:before="100" w:beforeAutospacing="1" w:after="100" w:afterAutospacing="1"/>
              <w:jc w:val="left"/>
              <w:rPr>
                <w:ins w:id="8840" w:author="Markus Brüderl" w:date="2017-11-20T16:59:00Z"/>
                <w:rFonts w:asciiTheme="minorHAnsi" w:hAnsiTheme="minorHAnsi"/>
                <w:sz w:val="24"/>
                <w:szCs w:val="22"/>
                <w:lang w:val="de-CH"/>
              </w:rPr>
            </w:pPr>
          </w:p>
        </w:tc>
      </w:tr>
    </w:tbl>
    <w:p w:rsidR="00CE5609" w:rsidRDefault="003662A7" w:rsidP="003662A7">
      <w:pPr>
        <w:spacing w:before="100" w:beforeAutospacing="1" w:after="100" w:afterAutospacing="1"/>
        <w:jc w:val="left"/>
      </w:pPr>
      <w:r w:rsidRPr="003662A7">
        <w:rPr>
          <w:rFonts w:ascii="Times New Roman" w:hAnsi="Times New Roman"/>
          <w:sz w:val="24"/>
        </w:rPr>
        <w:t xml:space="preserve">  </w:t>
      </w:r>
    </w:p>
    <w:p w:rsidR="00CE5609" w:rsidRDefault="00CE5609" w:rsidP="00CE5609">
      <w:pPr>
        <w:pStyle w:val="berschrift5"/>
      </w:pPr>
      <w:bookmarkStart w:id="8841" w:name="_Toc499018386"/>
      <w:r>
        <w:t>Rückgabestruktur</w:t>
      </w:r>
      <w:bookmarkEnd w:id="884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lastRenderedPageBreak/>
              <w:t xml:space="preserve">  </w:t>
            </w:r>
          </w:p>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Beschreibung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Consolas" w:hAnsi="Consolas" w:cs="Consolas"/>
                <w:color w:val="2B91AF"/>
                <w:sz w:val="19"/>
                <w:szCs w:val="19"/>
                <w:lang w:eastAsia="de-CH"/>
              </w:rPr>
              <w:t xml:space="preserve">ogetBuchwertDto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BuchwertDto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Consolas" w:hAnsi="Consolas" w:cs="Consolas"/>
                <w:color w:val="2B91AF"/>
                <w:sz w:val="19"/>
                <w:szCs w:val="19"/>
                <w:lang w:eastAsia="de-CH"/>
              </w:rPr>
              <w:t>BuchwertDto</w:t>
            </w:r>
            <w:r w:rsidRPr="003662A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Transferobjekt Buchwerte zu Vertrag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Consolas" w:hAnsi="Consolas" w:cs="Consolas"/>
                <w:color w:val="2B91AF"/>
                <w:sz w:val="19"/>
                <w:szCs w:val="19"/>
                <w:lang w:eastAsia="de-CH"/>
              </w:rPr>
              <w:t xml:space="preserve">BuchwertDto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buchwertBrutto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double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berechneter Buchwert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hfile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Buchwert-PDF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perDatum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PerDatum zum berechneten Buchwert </w:t>
            </w:r>
          </w:p>
        </w:tc>
      </w:tr>
      <w:tr w:rsidR="00A24D60" w:rsidRPr="003662A7" w:rsidTr="003662A7">
        <w:tc>
          <w:tcPr>
            <w:tcW w:w="2846"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vertrag </w:t>
            </w:r>
          </w:p>
        </w:tc>
        <w:tc>
          <w:tcPr>
            <w:tcW w:w="1723"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3662A7" w:rsidRDefault="00A24D60" w:rsidP="003662A7">
            <w:pPr>
              <w:spacing w:before="100" w:beforeAutospacing="1" w:after="100" w:afterAutospacing="1"/>
              <w:jc w:val="left"/>
              <w:rPr>
                <w:rFonts w:ascii="Times New Roman" w:hAnsi="Times New Roman"/>
                <w:sz w:val="24"/>
              </w:rPr>
            </w:pPr>
            <w:r w:rsidRPr="003662A7">
              <w:rPr>
                <w:rFonts w:asciiTheme="minorHAnsi" w:hAnsiTheme="minorHAnsi"/>
                <w:sz w:val="24"/>
                <w:szCs w:val="22"/>
                <w:lang w:val="de-CH"/>
              </w:rPr>
              <w:t xml:space="preserve">Vertragsnummer </w:t>
            </w:r>
          </w:p>
        </w:tc>
      </w:tr>
    </w:tbl>
    <w:p w:rsidR="003662A7" w:rsidRDefault="003662A7" w:rsidP="003662A7">
      <w:pPr>
        <w:spacing w:before="100" w:beforeAutospacing="1" w:after="100" w:afterAutospacing="1"/>
        <w:jc w:val="left"/>
        <w:rPr>
          <w:rFonts w:ascii="Times New Roman" w:hAnsi="Times New Roman"/>
          <w:sz w:val="24"/>
        </w:rPr>
      </w:pPr>
      <w:r w:rsidRPr="003662A7">
        <w:rPr>
          <w:rFonts w:ascii="Times New Roman" w:hAnsi="Times New Roman"/>
          <w:sz w:val="24"/>
        </w:rPr>
        <w:t xml:space="preserve">  </w:t>
      </w:r>
    </w:p>
    <w:p w:rsidR="003662A7" w:rsidRPr="003662A7" w:rsidRDefault="003662A7" w:rsidP="003662A7">
      <w:pPr>
        <w:spacing w:before="100" w:beforeAutospacing="1" w:after="100" w:afterAutospacing="1"/>
        <w:jc w:val="left"/>
      </w:pPr>
    </w:p>
    <w:p w:rsidR="00CE5609" w:rsidRDefault="00CE5609" w:rsidP="00CE5609">
      <w:pPr>
        <w:pStyle w:val="berschrift4"/>
      </w:pPr>
      <w:bookmarkStart w:id="8842" w:name="_Toc499018387"/>
      <w:r>
        <w:t>SOAP Beispiel</w:t>
      </w:r>
      <w:bookmarkEnd w:id="8842"/>
    </w:p>
    <w:p w:rsidR="00CE5609" w:rsidRDefault="00CE5609" w:rsidP="00CE5609">
      <w:pPr>
        <w:pStyle w:val="berschrift5"/>
      </w:pPr>
      <w:bookmarkStart w:id="8843" w:name="_Toc499018388"/>
      <w:r>
        <w:t>Request</w:t>
      </w:r>
      <w:bookmarkEnd w:id="8843"/>
      <w:del w:id="8844" w:author="Markus Brüderl" w:date="2017-11-20T16:46:00Z">
        <w:r w:rsidDel="00632797">
          <w:delText>:</w:delText>
        </w:r>
      </w:del>
    </w:p>
    <w:p w:rsidR="00CE5609" w:rsidRDefault="00CE5609" w:rsidP="00CE5609"/>
    <w:p w:rsidR="00CE5609" w:rsidRPr="0047601F" w:rsidDel="00632797" w:rsidRDefault="00CE5609" w:rsidP="00CE5609">
      <w:pPr>
        <w:rPr>
          <w:del w:id="8845" w:author="Markus Brüderl" w:date="2017-11-20T16:48:00Z"/>
          <w:rFonts w:ascii="Courier New" w:hAnsi="Courier New" w:cs="Courier New"/>
          <w:lang w:val="en-US"/>
        </w:rPr>
      </w:pPr>
      <w:del w:id="8846" w:author="Markus Brüderl" w:date="2017-11-20T16:48:00Z">
        <w:r w:rsidRPr="0047601F" w:rsidDel="00632797">
          <w:rPr>
            <w:rFonts w:ascii="Courier New" w:hAnsi="Courier New" w:cs="Courier New"/>
            <w:lang w:val="en-US"/>
          </w:rPr>
          <w:delTex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delText>
        </w:r>
      </w:del>
    </w:p>
    <w:p w:rsidR="00632797" w:rsidRPr="00632797" w:rsidRDefault="00CE5609" w:rsidP="00632797">
      <w:pPr>
        <w:rPr>
          <w:ins w:id="8847" w:author="Markus Brüderl" w:date="2017-11-20T16:47:00Z"/>
          <w:rFonts w:ascii="Courier New" w:hAnsi="Courier New" w:cs="Courier New"/>
          <w:lang w:val="en-US"/>
        </w:rPr>
      </w:pPr>
      <w:del w:id="8848" w:author="Markus Brüderl" w:date="2017-11-20T16:48:00Z">
        <w:r w:rsidRPr="0047601F" w:rsidDel="00632797">
          <w:rPr>
            <w:rFonts w:ascii="Courier New" w:hAnsi="Courier New" w:cs="Courier New"/>
            <w:lang w:val="en-US"/>
          </w:rPr>
          <w:delText>&lt;/soap:Envelope&gt;</w:delText>
        </w:r>
      </w:del>
      <w:ins w:id="8849" w:author="Markus Brüderl" w:date="2017-11-20T16:47:00Z">
        <w:r w:rsidR="00632797" w:rsidRPr="00632797">
          <w:rPr>
            <w:rFonts w:ascii="Courier New" w:hAnsi="Courier New" w:cs="Courier New"/>
            <w:lang w:val="en-US"/>
          </w:rPr>
          <w:t>&lt;S:Envelope xmlns:S="http://www.w3.org/2003/05/soap-envelope"&gt;</w:t>
        </w:r>
      </w:ins>
    </w:p>
    <w:p w:rsidR="00632797" w:rsidRPr="00632797" w:rsidRDefault="00632797" w:rsidP="00632797">
      <w:pPr>
        <w:rPr>
          <w:ins w:id="8850" w:author="Markus Brüderl" w:date="2017-11-20T16:47:00Z"/>
          <w:rFonts w:ascii="Courier New" w:hAnsi="Courier New" w:cs="Courier New"/>
          <w:lang w:val="en-US"/>
        </w:rPr>
      </w:pPr>
      <w:ins w:id="8851" w:author="Markus Brüderl" w:date="2017-11-20T16:47:00Z">
        <w:r w:rsidRPr="00632797">
          <w:rPr>
            <w:rFonts w:ascii="Courier New" w:hAnsi="Courier New" w:cs="Courier New"/>
            <w:lang w:val="en-US"/>
          </w:rPr>
          <w:t xml:space="preserve">  &lt;S:Header&gt;</w:t>
        </w:r>
      </w:ins>
    </w:p>
    <w:p w:rsidR="00632797" w:rsidRPr="00632797" w:rsidRDefault="00632797" w:rsidP="00632797">
      <w:pPr>
        <w:rPr>
          <w:ins w:id="8852" w:author="Markus Brüderl" w:date="2017-11-20T16:47:00Z"/>
          <w:rFonts w:ascii="Courier New" w:hAnsi="Courier New" w:cs="Courier New"/>
          <w:lang w:val="en-US"/>
        </w:rPr>
      </w:pPr>
      <w:ins w:id="8853" w:author="Markus Brüderl" w:date="2017-11-20T16:47:00Z">
        <w:r w:rsidRPr="00632797">
          <w:rPr>
            <w:rFonts w:ascii="Courier New" w:hAnsi="Courier New" w:cs="Courier New"/>
            <w:lang w:val="en-US"/>
          </w:rPr>
          <w:t xml:space="preserve">  &lt;DefaultMessageHeader xmlns="http://cic-software.de/MessageHeader"&gt;</w:t>
        </w:r>
      </w:ins>
    </w:p>
    <w:p w:rsidR="00632797" w:rsidRPr="00632797" w:rsidRDefault="00632797" w:rsidP="00632797">
      <w:pPr>
        <w:rPr>
          <w:ins w:id="8854" w:author="Markus Brüderl" w:date="2017-11-20T16:47:00Z"/>
          <w:rFonts w:ascii="Courier New" w:hAnsi="Courier New" w:cs="Courier New"/>
          <w:lang w:val="en-US"/>
        </w:rPr>
      </w:pPr>
      <w:ins w:id="8855" w:author="Markus Brüderl" w:date="2017-11-20T16:47:00Z">
        <w:r w:rsidRPr="00632797">
          <w:rPr>
            <w:rFonts w:ascii="Courier New" w:hAnsi="Courier New" w:cs="Courier New"/>
            <w:lang w:val="en-US"/>
          </w:rPr>
          <w:t xml:space="preserve">      &lt;ISOLanguageCode xmlns="http://schemas.datacontract.org/2004/07/Cic.OpenOne.Common.Util.SOAP"&gt;de-CH&lt;/ISOLanguageCode&gt;</w:t>
        </w:r>
      </w:ins>
    </w:p>
    <w:p w:rsidR="00632797" w:rsidRPr="00632797" w:rsidRDefault="00632797" w:rsidP="00632797">
      <w:pPr>
        <w:rPr>
          <w:ins w:id="8856" w:author="Markus Brüderl" w:date="2017-11-20T16:47:00Z"/>
          <w:rFonts w:ascii="Courier New" w:hAnsi="Courier New" w:cs="Courier New"/>
          <w:lang w:val="en-US"/>
        </w:rPr>
      </w:pPr>
      <w:ins w:id="8857" w:author="Markus Brüderl" w:date="2017-11-20T16:47:00Z">
        <w:r w:rsidRPr="00632797">
          <w:rPr>
            <w:rFonts w:ascii="Courier New" w:hAnsi="Courier New" w:cs="Courier New"/>
            <w:lang w:val="en-US"/>
          </w:rPr>
          <w:t xml:space="preserve">      &lt;Password xmlns="http://schemas.datacontract.org/2004/07/Cic.OpenOne.Common.Util.SOAP"&gt;</w:t>
        </w:r>
      </w:ins>
      <w:ins w:id="8858" w:author="Markus Brüderl" w:date="2017-11-20T16:48:00Z">
        <w:r>
          <w:rPr>
            <w:rFonts w:ascii="Courier New" w:hAnsi="Courier New" w:cs="Courier New"/>
            <w:lang w:val="en-US"/>
          </w:rPr>
          <w:t>XXX</w:t>
        </w:r>
      </w:ins>
      <w:ins w:id="8859" w:author="Markus Brüderl" w:date="2017-11-20T16:47:00Z">
        <w:r w:rsidRPr="00632797">
          <w:rPr>
            <w:rFonts w:ascii="Courier New" w:hAnsi="Courier New" w:cs="Courier New"/>
            <w:lang w:val="en-US"/>
          </w:rPr>
          <w:t>&lt;/Password&gt;</w:t>
        </w:r>
      </w:ins>
    </w:p>
    <w:p w:rsidR="00632797" w:rsidRPr="00632797" w:rsidRDefault="00632797" w:rsidP="00632797">
      <w:pPr>
        <w:rPr>
          <w:ins w:id="8860" w:author="Markus Brüderl" w:date="2017-11-20T16:47:00Z"/>
          <w:rFonts w:ascii="Courier New" w:hAnsi="Courier New" w:cs="Courier New"/>
          <w:lang w:val="en-US"/>
        </w:rPr>
      </w:pPr>
      <w:ins w:id="8861" w:author="Markus Brüderl" w:date="2017-11-20T16:47:00Z">
        <w:r w:rsidRPr="00632797">
          <w:rPr>
            <w:rFonts w:ascii="Courier New" w:hAnsi="Courier New" w:cs="Courier New"/>
            <w:lang w:val="en-US"/>
          </w:rPr>
          <w:t xml:space="preserve">      &lt;SysBRAND xmlns="http://schemas.datacontract.org/2004/07/Cic.OpenOne.Common.Util.SOAP"&gt;0&lt;/SysBRAND&gt;</w:t>
        </w:r>
      </w:ins>
    </w:p>
    <w:p w:rsidR="00632797" w:rsidRPr="00632797" w:rsidRDefault="00632797" w:rsidP="00632797">
      <w:pPr>
        <w:rPr>
          <w:ins w:id="8862" w:author="Markus Brüderl" w:date="2017-11-20T16:47:00Z"/>
          <w:rFonts w:ascii="Courier New" w:hAnsi="Courier New" w:cs="Courier New"/>
          <w:lang w:val="en-US"/>
        </w:rPr>
      </w:pPr>
      <w:ins w:id="8863" w:author="Markus Brüderl" w:date="2017-11-20T16:47:00Z">
        <w:r w:rsidRPr="00632797">
          <w:rPr>
            <w:rFonts w:ascii="Courier New" w:hAnsi="Courier New" w:cs="Courier New"/>
            <w:lang w:val="en-US"/>
          </w:rPr>
          <w:t xml:space="preserve">      &lt;SysPEROLE xmlns="http://schemas.datacontract.org/2004/07/Cic.OpenOne.Common.Util.SOAP"&gt;674&lt;/SysPEROLE&gt;</w:t>
        </w:r>
      </w:ins>
    </w:p>
    <w:p w:rsidR="00632797" w:rsidRPr="00632797" w:rsidRDefault="00632797" w:rsidP="00632797">
      <w:pPr>
        <w:rPr>
          <w:ins w:id="8864" w:author="Markus Brüderl" w:date="2017-11-20T16:47:00Z"/>
          <w:rFonts w:ascii="Courier New" w:hAnsi="Courier New" w:cs="Courier New"/>
          <w:lang w:val="en-US"/>
        </w:rPr>
      </w:pPr>
      <w:ins w:id="8865" w:author="Markus Brüderl" w:date="2017-11-20T16:47:00Z">
        <w:r w:rsidRPr="00632797">
          <w:rPr>
            <w:rFonts w:ascii="Courier New" w:hAnsi="Courier New" w:cs="Courier New"/>
            <w:lang w:val="en-US"/>
          </w:rPr>
          <w:t xml:space="preserve">      &lt;UserName xmlns="http://schemas.datacontract.org/2004/07/Cic.OpenOne.Common.Util.SOAP"&gt;07333377&lt;/UserName&gt;</w:t>
        </w:r>
      </w:ins>
    </w:p>
    <w:p w:rsidR="00632797" w:rsidRPr="00632797" w:rsidRDefault="00632797" w:rsidP="00632797">
      <w:pPr>
        <w:rPr>
          <w:ins w:id="8866" w:author="Markus Brüderl" w:date="2017-11-20T16:47:00Z"/>
          <w:rFonts w:ascii="Courier New" w:hAnsi="Courier New" w:cs="Courier New"/>
          <w:lang w:val="en-US"/>
        </w:rPr>
      </w:pPr>
      <w:ins w:id="8867" w:author="Markus Brüderl" w:date="2017-11-20T16:47:00Z">
        <w:r w:rsidRPr="00632797">
          <w:rPr>
            <w:rFonts w:ascii="Courier New" w:hAnsi="Courier New" w:cs="Courier New"/>
            <w:lang w:val="en-US"/>
          </w:rPr>
          <w:t xml:space="preserve">      &lt;UserType xmlns="http://schemas.datacontract.org/2004/07/Cic.OpenOne.Common.Util.SOAP"&gt;0&lt;/UserType&gt;</w:t>
        </w:r>
      </w:ins>
    </w:p>
    <w:p w:rsidR="00632797" w:rsidRPr="00632797" w:rsidRDefault="00632797" w:rsidP="00632797">
      <w:pPr>
        <w:rPr>
          <w:ins w:id="8868" w:author="Markus Brüderl" w:date="2017-11-20T16:47:00Z"/>
          <w:rFonts w:ascii="Courier New" w:hAnsi="Courier New" w:cs="Courier New"/>
          <w:lang w:val="en-US"/>
        </w:rPr>
      </w:pPr>
      <w:ins w:id="8869" w:author="Markus Brüderl" w:date="2017-11-20T16:47:00Z">
        <w:r w:rsidRPr="00632797">
          <w:rPr>
            <w:rFonts w:ascii="Courier New" w:hAnsi="Courier New" w:cs="Courier New"/>
            <w:lang w:val="en-US"/>
          </w:rPr>
          <w:t xml:space="preserve">    &lt;/DefaultMessageHeader&gt;</w:t>
        </w:r>
      </w:ins>
    </w:p>
    <w:p w:rsidR="00632797" w:rsidRPr="00632797" w:rsidRDefault="00632797" w:rsidP="00632797">
      <w:pPr>
        <w:rPr>
          <w:ins w:id="8870" w:author="Markus Brüderl" w:date="2017-11-20T16:47:00Z"/>
          <w:rFonts w:ascii="Courier New" w:hAnsi="Courier New" w:cs="Courier New"/>
          <w:lang w:val="en-US"/>
        </w:rPr>
      </w:pPr>
      <w:ins w:id="8871" w:author="Markus Brüderl" w:date="2017-11-20T16:47:00Z">
        <w:r w:rsidRPr="00632797">
          <w:rPr>
            <w:rFonts w:ascii="Courier New" w:hAnsi="Courier New" w:cs="Courier New"/>
            <w:lang w:val="en-US"/>
          </w:rPr>
          <w:t xml:space="preserve">  &lt;/S:Header&gt;</w:t>
        </w:r>
      </w:ins>
    </w:p>
    <w:p w:rsidR="00632797" w:rsidRPr="00632797" w:rsidRDefault="00632797" w:rsidP="00632797">
      <w:pPr>
        <w:rPr>
          <w:ins w:id="8872" w:author="Markus Brüderl" w:date="2017-11-20T16:47:00Z"/>
          <w:rFonts w:ascii="Courier New" w:hAnsi="Courier New" w:cs="Courier New"/>
          <w:lang w:val="en-US"/>
        </w:rPr>
      </w:pPr>
      <w:ins w:id="8873" w:author="Markus Brüderl" w:date="2017-11-20T16:47:00Z">
        <w:r w:rsidRPr="00632797">
          <w:rPr>
            <w:rFonts w:ascii="Courier New" w:hAnsi="Courier New" w:cs="Courier New"/>
            <w:lang w:val="en-US"/>
          </w:rPr>
          <w:t xml:space="preserve">  &lt;S:Body&gt;</w:t>
        </w:r>
      </w:ins>
    </w:p>
    <w:p w:rsidR="00632797" w:rsidRPr="00632797" w:rsidRDefault="00632797" w:rsidP="00632797">
      <w:pPr>
        <w:rPr>
          <w:ins w:id="8874" w:author="Markus Brüderl" w:date="2017-11-20T16:47:00Z"/>
          <w:rFonts w:ascii="Courier New" w:hAnsi="Courier New" w:cs="Courier New"/>
          <w:lang w:val="en-US"/>
        </w:rPr>
      </w:pPr>
      <w:ins w:id="8875" w:author="Markus Brüderl" w:date="2017-11-20T16:47:00Z">
        <w:r w:rsidRPr="00632797">
          <w:rPr>
            <w:rFonts w:ascii="Courier New" w:hAnsi="Courier New" w:cs="Courier New"/>
            <w:lang w:val="en-US"/>
          </w:rPr>
          <w:t xml:space="preserve">    &lt;ns3:getBuchwert xmlns="http://schemas.datacontract.org/2004/07/Cic.OpenOne.Common.DTO" xmlns:ns2="http://schemas.datacontract.org/2004/07/Cic.OpenOne.GateBANKNOW.Service.DTO" xmlns:ns3="http://cic-software.de/GateBANKNOW" xmlns:ns4="http://schemas.microsoft.com/2003/10/Serialization/" xmlns:ns5="http://schemas.datacontract.org/2004/07/Cic.OpenOne.GateBANKNOW.Common.DAO.Auskunft.EurotaxRef" xmlns:ns6="http://schemas.datacontract.org/2004/07/Cic.OpenOne.GateBANKNOW.Common.DTO.Auskunft"&gt;</w:t>
        </w:r>
      </w:ins>
    </w:p>
    <w:p w:rsidR="00632797" w:rsidRPr="00632797" w:rsidRDefault="00632797" w:rsidP="00632797">
      <w:pPr>
        <w:rPr>
          <w:ins w:id="8876" w:author="Markus Brüderl" w:date="2017-11-20T16:47:00Z"/>
          <w:rFonts w:ascii="Courier New" w:hAnsi="Courier New" w:cs="Courier New"/>
          <w:lang w:val="en-US"/>
        </w:rPr>
      </w:pPr>
      <w:ins w:id="8877" w:author="Markus Brüderl" w:date="2017-11-20T16:47:00Z">
        <w:r w:rsidRPr="00632797">
          <w:rPr>
            <w:rFonts w:ascii="Courier New" w:hAnsi="Courier New" w:cs="Courier New"/>
            <w:lang w:val="en-US"/>
          </w:rPr>
          <w:t xml:space="preserve">      &lt;ns3:input&gt;</w:t>
        </w:r>
      </w:ins>
    </w:p>
    <w:p w:rsidR="00632797" w:rsidRPr="00632797" w:rsidRDefault="00632797" w:rsidP="00632797">
      <w:pPr>
        <w:rPr>
          <w:ins w:id="8878" w:author="Markus Brüderl" w:date="2017-11-20T16:47:00Z"/>
          <w:rFonts w:ascii="Courier New" w:hAnsi="Courier New" w:cs="Courier New"/>
          <w:lang w:val="en-US"/>
        </w:rPr>
      </w:pPr>
      <w:ins w:id="8879" w:author="Markus Brüderl" w:date="2017-11-20T16:47:00Z">
        <w:r w:rsidRPr="00632797">
          <w:rPr>
            <w:rFonts w:ascii="Courier New" w:hAnsi="Courier New" w:cs="Courier New"/>
            <w:lang w:val="en-US"/>
          </w:rPr>
          <w:t xml:space="preserve">        &lt;ns2:perDatum&gt;2017-11-20T16:46:19&lt;/ns2:perDatum&gt;</w:t>
        </w:r>
      </w:ins>
    </w:p>
    <w:p w:rsidR="00632797" w:rsidRPr="00632797" w:rsidRDefault="00632797" w:rsidP="00632797">
      <w:pPr>
        <w:rPr>
          <w:ins w:id="8880" w:author="Markus Brüderl" w:date="2017-11-20T16:47:00Z"/>
          <w:rFonts w:ascii="Courier New" w:hAnsi="Courier New" w:cs="Courier New"/>
          <w:lang w:val="en-US"/>
        </w:rPr>
      </w:pPr>
      <w:ins w:id="8881" w:author="Markus Brüderl" w:date="2017-11-20T16:47:00Z">
        <w:r w:rsidRPr="00632797">
          <w:rPr>
            <w:rFonts w:ascii="Courier New" w:hAnsi="Courier New" w:cs="Courier New"/>
            <w:lang w:val="en-US"/>
          </w:rPr>
          <w:t xml:space="preserve">        &lt;ns2:sprache&gt;</w:t>
        </w:r>
      </w:ins>
    </w:p>
    <w:p w:rsidR="00632797" w:rsidRPr="00632797" w:rsidRDefault="00632797" w:rsidP="00632797">
      <w:pPr>
        <w:rPr>
          <w:ins w:id="8882" w:author="Markus Brüderl" w:date="2017-11-20T16:47:00Z"/>
          <w:rFonts w:ascii="Courier New" w:hAnsi="Courier New" w:cs="Courier New"/>
          <w:lang w:val="en-US"/>
        </w:rPr>
      </w:pPr>
      <w:ins w:id="8883" w:author="Markus Brüderl" w:date="2017-11-20T16:47:00Z">
        <w:r w:rsidRPr="00632797">
          <w:rPr>
            <w:rFonts w:ascii="Courier New" w:hAnsi="Courier New" w:cs="Courier New"/>
            <w:lang w:val="en-US"/>
          </w:rPr>
          <w:lastRenderedPageBreak/>
          <w:t xml:space="preserve">        &lt;/ns2:sprache&gt;</w:t>
        </w:r>
      </w:ins>
    </w:p>
    <w:p w:rsidR="00632797" w:rsidRPr="00632797" w:rsidRDefault="00632797" w:rsidP="00632797">
      <w:pPr>
        <w:rPr>
          <w:ins w:id="8884" w:author="Markus Brüderl" w:date="2017-11-20T16:47:00Z"/>
          <w:rFonts w:ascii="Courier New" w:hAnsi="Courier New" w:cs="Courier New"/>
          <w:lang w:val="en-US"/>
        </w:rPr>
      </w:pPr>
      <w:ins w:id="8885" w:author="Markus Brüderl" w:date="2017-11-20T16:47:00Z">
        <w:r w:rsidRPr="00632797">
          <w:rPr>
            <w:rFonts w:ascii="Courier New" w:hAnsi="Courier New" w:cs="Courier New"/>
            <w:lang w:val="en-US"/>
          </w:rPr>
          <w:t xml:space="preserve">        &lt;ns2:sysid&gt;34498&lt;/ns2:sysid&gt;</w:t>
        </w:r>
      </w:ins>
    </w:p>
    <w:p w:rsidR="00632797" w:rsidRPr="00632797" w:rsidRDefault="00632797" w:rsidP="00632797">
      <w:pPr>
        <w:rPr>
          <w:ins w:id="8886" w:author="Markus Brüderl" w:date="2017-11-20T16:47:00Z"/>
          <w:rFonts w:ascii="Courier New" w:hAnsi="Courier New" w:cs="Courier New"/>
          <w:lang w:val="en-US"/>
        </w:rPr>
      </w:pPr>
      <w:ins w:id="8887" w:author="Markus Brüderl" w:date="2017-11-20T16:47:00Z">
        <w:r w:rsidRPr="00632797">
          <w:rPr>
            <w:rFonts w:ascii="Courier New" w:hAnsi="Courier New" w:cs="Courier New"/>
            <w:lang w:val="en-US"/>
          </w:rPr>
          <w:t xml:space="preserve">      &lt;/ns3:input&gt;</w:t>
        </w:r>
      </w:ins>
    </w:p>
    <w:p w:rsidR="00632797" w:rsidRPr="00632797" w:rsidRDefault="00632797" w:rsidP="00632797">
      <w:pPr>
        <w:rPr>
          <w:ins w:id="8888" w:author="Markus Brüderl" w:date="2017-11-20T16:47:00Z"/>
          <w:rFonts w:ascii="Courier New" w:hAnsi="Courier New" w:cs="Courier New"/>
          <w:lang w:val="en-US"/>
        </w:rPr>
      </w:pPr>
      <w:ins w:id="8889" w:author="Markus Brüderl" w:date="2017-11-20T16:47:00Z">
        <w:r w:rsidRPr="00632797">
          <w:rPr>
            <w:rFonts w:ascii="Courier New" w:hAnsi="Courier New" w:cs="Courier New"/>
            <w:lang w:val="en-US"/>
          </w:rPr>
          <w:t xml:space="preserve">    &lt;/ns3:getBuchwert&gt;</w:t>
        </w:r>
      </w:ins>
    </w:p>
    <w:p w:rsidR="00632797" w:rsidRPr="00632797" w:rsidRDefault="00632797" w:rsidP="00632797">
      <w:pPr>
        <w:rPr>
          <w:ins w:id="8890" w:author="Markus Brüderl" w:date="2017-11-20T16:47:00Z"/>
          <w:rFonts w:ascii="Courier New" w:hAnsi="Courier New" w:cs="Courier New"/>
          <w:lang w:val="en-US"/>
        </w:rPr>
      </w:pPr>
      <w:ins w:id="8891" w:author="Markus Brüderl" w:date="2017-11-20T16:47:00Z">
        <w:r w:rsidRPr="00632797">
          <w:rPr>
            <w:rFonts w:ascii="Courier New" w:hAnsi="Courier New" w:cs="Courier New"/>
            <w:lang w:val="en-US"/>
          </w:rPr>
          <w:t xml:space="preserve">  &lt;/S:Body&gt;</w:t>
        </w:r>
      </w:ins>
    </w:p>
    <w:p w:rsidR="00632797" w:rsidRPr="0047601F" w:rsidRDefault="00632797" w:rsidP="00632797">
      <w:pPr>
        <w:rPr>
          <w:rFonts w:ascii="Courier New" w:hAnsi="Courier New" w:cs="Courier New"/>
          <w:lang w:val="en-US"/>
        </w:rPr>
      </w:pPr>
      <w:ins w:id="8892" w:author="Markus Brüderl" w:date="2017-11-20T16:47:00Z">
        <w:r w:rsidRPr="00632797">
          <w:rPr>
            <w:rFonts w:ascii="Courier New" w:hAnsi="Courier New" w:cs="Courier New"/>
            <w:lang w:val="en-US"/>
          </w:rPr>
          <w:t>&lt;/S:Envelope&gt;</w:t>
        </w:r>
      </w:ins>
    </w:p>
    <w:p w:rsidR="00CE5609" w:rsidRPr="006B79C5" w:rsidRDefault="00CE5609" w:rsidP="00CE5609">
      <w:pPr>
        <w:rPr>
          <w:lang w:val="en-US"/>
        </w:rPr>
      </w:pPr>
    </w:p>
    <w:p w:rsidR="00CE5609" w:rsidRDefault="00CE5609" w:rsidP="00CE5609">
      <w:pPr>
        <w:pStyle w:val="berschrift5"/>
      </w:pPr>
      <w:bookmarkStart w:id="8893" w:name="_Toc499018389"/>
      <w:r>
        <w:t>Response</w:t>
      </w:r>
      <w:bookmarkEnd w:id="8893"/>
    </w:p>
    <w:p w:rsidR="00CE5609" w:rsidRPr="0047601F" w:rsidDel="00632797" w:rsidRDefault="00CE5609" w:rsidP="00CE5609">
      <w:pPr>
        <w:rPr>
          <w:del w:id="8894" w:author="Markus Brüderl" w:date="2017-11-20T16:59:00Z"/>
          <w:rFonts w:ascii="Courier New" w:hAnsi="Courier New" w:cs="Courier New"/>
          <w:lang w:val="en-US"/>
        </w:rPr>
      </w:pPr>
      <w:del w:id="8895" w:author="Markus Brüderl" w:date="2017-11-20T16:59:00Z">
        <w:r w:rsidRPr="0047601F" w:rsidDel="00632797">
          <w:rPr>
            <w:rFonts w:ascii="Courier New" w:hAnsi="Courier New" w:cs="Courier New"/>
            <w:lang w:val="en-US"/>
          </w:rPr>
          <w:delTex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delText>
        </w:r>
      </w:del>
    </w:p>
    <w:p w:rsidR="00632797" w:rsidRPr="00632797" w:rsidRDefault="00CE5609" w:rsidP="00632797">
      <w:pPr>
        <w:rPr>
          <w:ins w:id="8896" w:author="Markus Brüderl" w:date="2017-11-20T16:59:00Z"/>
          <w:rFonts w:ascii="Courier New" w:hAnsi="Courier New" w:cs="Courier New"/>
          <w:lang w:val="en-US"/>
        </w:rPr>
      </w:pPr>
      <w:del w:id="8897" w:author="Markus Brüderl" w:date="2017-11-20T16:59:00Z">
        <w:r w:rsidRPr="0047601F" w:rsidDel="00632797">
          <w:rPr>
            <w:rFonts w:ascii="Courier New" w:hAnsi="Courier New" w:cs="Courier New"/>
            <w:lang w:val="en-US"/>
          </w:rPr>
          <w:delText>&lt;/soap:Envelope&gt;</w:delText>
        </w:r>
      </w:del>
      <w:ins w:id="8898" w:author="Markus Brüderl" w:date="2017-11-20T16:59:00Z">
        <w:r w:rsidR="00632797" w:rsidRPr="00632797">
          <w:rPr>
            <w:rFonts w:ascii="Courier New" w:hAnsi="Courier New" w:cs="Courier New"/>
            <w:lang w:val="en-US"/>
          </w:rPr>
          <w:t>&lt;s:Envelope xmlns:s="http://www.w3.org/2003/05/soap-envelope" xmlns:a="http://www.w3.org/2005/08/addressing"&gt;</w:t>
        </w:r>
      </w:ins>
    </w:p>
    <w:p w:rsidR="00632797" w:rsidRPr="00632797" w:rsidRDefault="00632797" w:rsidP="00632797">
      <w:pPr>
        <w:rPr>
          <w:ins w:id="8899" w:author="Markus Brüderl" w:date="2017-11-20T16:59:00Z"/>
          <w:rFonts w:ascii="Courier New" w:hAnsi="Courier New" w:cs="Courier New"/>
          <w:lang w:val="en-US"/>
        </w:rPr>
      </w:pPr>
      <w:ins w:id="8900" w:author="Markus Brüderl" w:date="2017-11-20T16:59:00Z">
        <w:r w:rsidRPr="00632797">
          <w:rPr>
            <w:rFonts w:ascii="Courier New" w:hAnsi="Courier New" w:cs="Courier New"/>
            <w:lang w:val="en-US"/>
          </w:rPr>
          <w:t xml:space="preserve">   &lt;s:Header&gt;</w:t>
        </w:r>
      </w:ins>
    </w:p>
    <w:p w:rsidR="00632797" w:rsidRPr="00632797" w:rsidRDefault="00632797" w:rsidP="00632797">
      <w:pPr>
        <w:rPr>
          <w:ins w:id="8901" w:author="Markus Brüderl" w:date="2017-11-20T16:59:00Z"/>
          <w:rFonts w:ascii="Courier New" w:hAnsi="Courier New" w:cs="Courier New"/>
          <w:lang w:val="en-US"/>
        </w:rPr>
      </w:pPr>
      <w:ins w:id="8902" w:author="Markus Brüderl" w:date="2017-11-20T16:59:00Z">
        <w:r w:rsidRPr="00632797">
          <w:rPr>
            <w:rFonts w:ascii="Courier New" w:hAnsi="Courier New" w:cs="Courier New"/>
            <w:lang w:val="en-US"/>
          </w:rPr>
          <w:t xml:space="preserve">      &lt;a:Action s:mustUnderstand="1"&gt;http://cic-software.de/GateBANKNOW/IgetBuchwertService/getBuchwertResponse&lt;/a:Action&gt;</w:t>
        </w:r>
      </w:ins>
    </w:p>
    <w:p w:rsidR="00632797" w:rsidRPr="00632797" w:rsidRDefault="00632797" w:rsidP="00632797">
      <w:pPr>
        <w:rPr>
          <w:ins w:id="8903" w:author="Markus Brüderl" w:date="2017-11-20T16:59:00Z"/>
          <w:rFonts w:ascii="Courier New" w:hAnsi="Courier New" w:cs="Courier New"/>
          <w:lang w:val="en-US"/>
        </w:rPr>
      </w:pPr>
      <w:ins w:id="8904" w:author="Markus Brüderl" w:date="2017-11-20T16:59:00Z">
        <w:r w:rsidRPr="00632797">
          <w:rPr>
            <w:rFonts w:ascii="Courier New" w:hAnsi="Courier New" w:cs="Courier New"/>
            <w:lang w:val="en-US"/>
          </w:rPr>
          <w:t xml:space="preserve">   &lt;/s:Header&gt;</w:t>
        </w:r>
      </w:ins>
    </w:p>
    <w:p w:rsidR="00632797" w:rsidRPr="00632797" w:rsidRDefault="00632797" w:rsidP="00632797">
      <w:pPr>
        <w:rPr>
          <w:ins w:id="8905" w:author="Markus Brüderl" w:date="2017-11-20T16:59:00Z"/>
          <w:rFonts w:ascii="Courier New" w:hAnsi="Courier New" w:cs="Courier New"/>
          <w:lang w:val="en-US"/>
        </w:rPr>
      </w:pPr>
      <w:ins w:id="8906" w:author="Markus Brüderl" w:date="2017-11-20T16:59:00Z">
        <w:r w:rsidRPr="00632797">
          <w:rPr>
            <w:rFonts w:ascii="Courier New" w:hAnsi="Courier New" w:cs="Courier New"/>
            <w:lang w:val="en-US"/>
          </w:rPr>
          <w:t xml:space="preserve">   &lt;s:Body&gt;</w:t>
        </w:r>
      </w:ins>
    </w:p>
    <w:p w:rsidR="00632797" w:rsidRPr="00632797" w:rsidRDefault="00632797" w:rsidP="00632797">
      <w:pPr>
        <w:rPr>
          <w:ins w:id="8907" w:author="Markus Brüderl" w:date="2017-11-20T16:59:00Z"/>
          <w:rFonts w:ascii="Courier New" w:hAnsi="Courier New" w:cs="Courier New"/>
          <w:lang w:val="en-US"/>
        </w:rPr>
      </w:pPr>
      <w:ins w:id="8908" w:author="Markus Brüderl" w:date="2017-11-20T16:59:00Z">
        <w:r w:rsidRPr="00632797">
          <w:rPr>
            <w:rFonts w:ascii="Courier New" w:hAnsi="Courier New" w:cs="Courier New"/>
            <w:lang w:val="en-US"/>
          </w:rPr>
          <w:t xml:space="preserve">      &lt;getBuchwertResponse xmlns="http://cic-software.de/GateBANKNOW"&gt;</w:t>
        </w:r>
      </w:ins>
    </w:p>
    <w:p w:rsidR="00632797" w:rsidRPr="00632797" w:rsidRDefault="00632797" w:rsidP="00632797">
      <w:pPr>
        <w:rPr>
          <w:ins w:id="8909" w:author="Markus Brüderl" w:date="2017-11-20T16:59:00Z"/>
          <w:rFonts w:ascii="Courier New" w:hAnsi="Courier New" w:cs="Courier New"/>
          <w:lang w:val="en-US"/>
        </w:rPr>
      </w:pPr>
      <w:ins w:id="8910" w:author="Markus Brüderl" w:date="2017-11-20T16:59:00Z">
        <w:r w:rsidRPr="00632797">
          <w:rPr>
            <w:rFonts w:ascii="Courier New" w:hAnsi="Courier New" w:cs="Courier New"/>
            <w:lang w:val="en-US"/>
          </w:rPr>
          <w:t xml:space="preserve">         &lt;getBuchwertResult xmlns:b="http://schemas.datacontract.org/2004/07/Cic.OpenOne.GateBANKNOW.Service.DTO" xmlns:i="http://www.w3.org/2001/XMLSchema-instance"&gt;</w:t>
        </w:r>
      </w:ins>
    </w:p>
    <w:p w:rsidR="00632797" w:rsidRPr="00632797" w:rsidRDefault="00632797" w:rsidP="00632797">
      <w:pPr>
        <w:rPr>
          <w:ins w:id="8911" w:author="Markus Brüderl" w:date="2017-11-20T16:59:00Z"/>
          <w:rFonts w:ascii="Courier New" w:hAnsi="Courier New" w:cs="Courier New"/>
          <w:lang w:val="en-US"/>
        </w:rPr>
      </w:pPr>
      <w:ins w:id="8912" w:author="Markus Brüderl" w:date="2017-11-20T16:59:00Z">
        <w:r w:rsidRPr="00632797">
          <w:rPr>
            <w:rFonts w:ascii="Courier New" w:hAnsi="Courier New" w:cs="Courier New"/>
            <w:lang w:val="en-US"/>
          </w:rPr>
          <w:t xml:space="preserve">            &lt;message xmlns="http://schemas.datacontract.org/2004/07/Cic.OpenOne.Common.DTO"&gt;</w:t>
        </w:r>
      </w:ins>
    </w:p>
    <w:p w:rsidR="00632797" w:rsidRPr="00632797" w:rsidRDefault="00632797" w:rsidP="00632797">
      <w:pPr>
        <w:rPr>
          <w:ins w:id="8913" w:author="Markus Brüderl" w:date="2017-11-20T16:59:00Z"/>
          <w:rFonts w:ascii="Courier New" w:hAnsi="Courier New" w:cs="Courier New"/>
          <w:lang w:val="en-US"/>
        </w:rPr>
      </w:pPr>
      <w:ins w:id="8914" w:author="Markus Brüderl" w:date="2017-11-20T16:59:00Z">
        <w:r w:rsidRPr="00632797">
          <w:rPr>
            <w:rFonts w:ascii="Courier New" w:hAnsi="Courier New" w:cs="Courier New"/>
            <w:lang w:val="en-US"/>
          </w:rPr>
          <w:t xml:space="preserve">               &lt;code&gt;0&lt;/code&gt;</w:t>
        </w:r>
      </w:ins>
    </w:p>
    <w:p w:rsidR="00632797" w:rsidRPr="00632797" w:rsidRDefault="00632797" w:rsidP="00632797">
      <w:pPr>
        <w:rPr>
          <w:ins w:id="8915" w:author="Markus Brüderl" w:date="2017-11-20T16:59:00Z"/>
          <w:rFonts w:ascii="Courier New" w:hAnsi="Courier New" w:cs="Courier New"/>
          <w:lang w:val="en-US"/>
        </w:rPr>
      </w:pPr>
      <w:ins w:id="8916" w:author="Markus Brüderl" w:date="2017-11-20T16:59:00Z">
        <w:r w:rsidRPr="00632797">
          <w:rPr>
            <w:rFonts w:ascii="Courier New" w:hAnsi="Courier New" w:cs="Courier New"/>
            <w:lang w:val="en-US"/>
          </w:rPr>
          <w:t xml:space="preserve">               &lt;detail&gt;de-CH&lt;/detail&gt;</w:t>
        </w:r>
      </w:ins>
    </w:p>
    <w:p w:rsidR="00632797" w:rsidRPr="00632797" w:rsidRDefault="00632797" w:rsidP="00632797">
      <w:pPr>
        <w:rPr>
          <w:ins w:id="8917" w:author="Markus Brüderl" w:date="2017-11-20T16:59:00Z"/>
          <w:rFonts w:ascii="Courier New" w:hAnsi="Courier New" w:cs="Courier New"/>
          <w:lang w:val="en-US"/>
        </w:rPr>
      </w:pPr>
      <w:ins w:id="8918" w:author="Markus Brüderl" w:date="2017-11-20T16:59:00Z">
        <w:r w:rsidRPr="00632797">
          <w:rPr>
            <w:rFonts w:ascii="Courier New" w:hAnsi="Courier New" w:cs="Courier New"/>
            <w:lang w:val="en-US"/>
          </w:rPr>
          <w:t xml:space="preserve">               &lt;duration&gt;50732&lt;/duration&gt;</w:t>
        </w:r>
      </w:ins>
    </w:p>
    <w:p w:rsidR="00632797" w:rsidRPr="00632797" w:rsidRDefault="00632797" w:rsidP="00632797">
      <w:pPr>
        <w:rPr>
          <w:ins w:id="8919" w:author="Markus Brüderl" w:date="2017-11-20T16:59:00Z"/>
          <w:rFonts w:ascii="Courier New" w:hAnsi="Courier New" w:cs="Courier New"/>
          <w:lang w:val="en-US"/>
        </w:rPr>
      </w:pPr>
      <w:ins w:id="8920" w:author="Markus Brüderl" w:date="2017-11-20T16:59:00Z">
        <w:r w:rsidRPr="00632797">
          <w:rPr>
            <w:rFonts w:ascii="Courier New" w:hAnsi="Courier New" w:cs="Courier New"/>
            <w:lang w:val="en-US"/>
          </w:rPr>
          <w:t xml:space="preserve">               &lt;message/&gt;</w:t>
        </w:r>
      </w:ins>
    </w:p>
    <w:p w:rsidR="00632797" w:rsidRPr="00632797" w:rsidRDefault="00632797" w:rsidP="00632797">
      <w:pPr>
        <w:rPr>
          <w:ins w:id="8921" w:author="Markus Brüderl" w:date="2017-11-20T16:59:00Z"/>
          <w:rFonts w:ascii="Courier New" w:hAnsi="Courier New" w:cs="Courier New"/>
          <w:lang w:val="en-US"/>
        </w:rPr>
      </w:pPr>
      <w:ins w:id="8922" w:author="Markus Brüderl" w:date="2017-11-20T16:59:00Z">
        <w:r w:rsidRPr="00632797">
          <w:rPr>
            <w:rFonts w:ascii="Courier New" w:hAnsi="Courier New" w:cs="Courier New"/>
            <w:lang w:val="en-US"/>
          </w:rPr>
          <w:t xml:space="preserve">               &lt;stacktrace i:nil="true"/&gt;</w:t>
        </w:r>
      </w:ins>
    </w:p>
    <w:p w:rsidR="00632797" w:rsidRPr="00632797" w:rsidRDefault="00632797" w:rsidP="00632797">
      <w:pPr>
        <w:rPr>
          <w:ins w:id="8923" w:author="Markus Brüderl" w:date="2017-11-20T16:59:00Z"/>
          <w:rFonts w:ascii="Courier New" w:hAnsi="Courier New" w:cs="Courier New"/>
          <w:lang w:val="en-US"/>
        </w:rPr>
      </w:pPr>
      <w:ins w:id="8924" w:author="Markus Brüderl" w:date="2017-11-20T16:59:00Z">
        <w:r w:rsidRPr="00632797">
          <w:rPr>
            <w:rFonts w:ascii="Courier New" w:hAnsi="Courier New" w:cs="Courier New"/>
            <w:lang w:val="en-US"/>
          </w:rPr>
          <w:t xml:space="preserve">               &lt;type&gt;None&lt;/type&gt;</w:t>
        </w:r>
      </w:ins>
    </w:p>
    <w:p w:rsidR="00632797" w:rsidRPr="00632797" w:rsidRDefault="00632797" w:rsidP="00632797">
      <w:pPr>
        <w:rPr>
          <w:ins w:id="8925" w:author="Markus Brüderl" w:date="2017-11-20T16:59:00Z"/>
          <w:rFonts w:ascii="Courier New" w:hAnsi="Courier New" w:cs="Courier New"/>
          <w:lang w:val="en-US"/>
        </w:rPr>
      </w:pPr>
      <w:ins w:id="8926" w:author="Markus Brüderl" w:date="2017-11-20T16:59:00Z">
        <w:r w:rsidRPr="00632797">
          <w:rPr>
            <w:rFonts w:ascii="Courier New" w:hAnsi="Courier New" w:cs="Courier New"/>
            <w:lang w:val="en-US"/>
          </w:rPr>
          <w:t xml:space="preserve">            &lt;/message&gt;</w:t>
        </w:r>
      </w:ins>
    </w:p>
    <w:p w:rsidR="00632797" w:rsidRPr="00632797" w:rsidRDefault="00632797" w:rsidP="00632797">
      <w:pPr>
        <w:rPr>
          <w:ins w:id="8927" w:author="Markus Brüderl" w:date="2017-11-20T16:59:00Z"/>
          <w:rFonts w:ascii="Courier New" w:hAnsi="Courier New" w:cs="Courier New"/>
          <w:lang w:val="en-US"/>
        </w:rPr>
      </w:pPr>
      <w:ins w:id="8928" w:author="Markus Brüderl" w:date="2017-11-20T16:59:00Z">
        <w:r w:rsidRPr="00632797">
          <w:rPr>
            <w:rFonts w:ascii="Courier New" w:hAnsi="Courier New" w:cs="Courier New"/>
            <w:lang w:val="en-US"/>
          </w:rPr>
          <w:t xml:space="preserve">            &lt;b:BuchwertDto&gt;</w:t>
        </w:r>
      </w:ins>
    </w:p>
    <w:p w:rsidR="00632797" w:rsidRPr="00632797" w:rsidRDefault="00632797" w:rsidP="00632797">
      <w:pPr>
        <w:rPr>
          <w:ins w:id="8929" w:author="Markus Brüderl" w:date="2017-11-20T16:59:00Z"/>
          <w:rFonts w:ascii="Courier New" w:hAnsi="Courier New" w:cs="Courier New"/>
          <w:lang w:val="en-US"/>
        </w:rPr>
      </w:pPr>
      <w:ins w:id="8930" w:author="Markus Brüderl" w:date="2017-11-20T16:59:00Z">
        <w:r w:rsidRPr="00632797">
          <w:rPr>
            <w:rFonts w:ascii="Courier New" w:hAnsi="Courier New" w:cs="Courier New"/>
            <w:lang w:val="en-US"/>
          </w:rPr>
          <w:t xml:space="preserve">               &lt;b:buchwertBrutto&gt;41153&lt;/b:buchwertBrutto&gt;</w:t>
        </w:r>
      </w:ins>
    </w:p>
    <w:p w:rsidR="00632797" w:rsidRPr="00632797" w:rsidRDefault="00632797" w:rsidP="00632797">
      <w:pPr>
        <w:rPr>
          <w:ins w:id="8931" w:author="Markus Brüderl" w:date="2017-11-20T16:59:00Z"/>
          <w:rFonts w:ascii="Courier New" w:hAnsi="Courier New" w:cs="Courier New"/>
          <w:lang w:val="en-US"/>
        </w:rPr>
      </w:pPr>
      <w:ins w:id="8932" w:author="Markus Brüderl" w:date="2017-11-20T16:59:00Z">
        <w:r w:rsidRPr="00632797">
          <w:rPr>
            <w:rFonts w:ascii="Courier New" w:hAnsi="Courier New" w:cs="Courier New"/>
            <w:lang w:val="en-US"/>
          </w:rPr>
          <w:t xml:space="preserve">               &lt;b:hfile/&gt;</w:t>
        </w:r>
      </w:ins>
    </w:p>
    <w:p w:rsidR="00632797" w:rsidRPr="00632797" w:rsidRDefault="00632797" w:rsidP="00632797">
      <w:pPr>
        <w:rPr>
          <w:ins w:id="8933" w:author="Markus Brüderl" w:date="2017-11-20T16:59:00Z"/>
          <w:rFonts w:ascii="Courier New" w:hAnsi="Courier New" w:cs="Courier New"/>
          <w:lang w:val="en-US"/>
        </w:rPr>
      </w:pPr>
      <w:ins w:id="8934" w:author="Markus Brüderl" w:date="2017-11-20T16:59:00Z">
        <w:r w:rsidRPr="00632797">
          <w:rPr>
            <w:rFonts w:ascii="Courier New" w:hAnsi="Courier New" w:cs="Courier New"/>
            <w:lang w:val="en-US"/>
          </w:rPr>
          <w:t xml:space="preserve">               &lt;b:perDatum&gt;2017-12-31T00:00:00&lt;/b:perDatum&gt;</w:t>
        </w:r>
      </w:ins>
    </w:p>
    <w:p w:rsidR="00632797" w:rsidRPr="00632797" w:rsidRDefault="00632797" w:rsidP="00632797">
      <w:pPr>
        <w:rPr>
          <w:ins w:id="8935" w:author="Markus Brüderl" w:date="2017-11-20T16:59:00Z"/>
          <w:rFonts w:ascii="Courier New" w:hAnsi="Courier New" w:cs="Courier New"/>
          <w:lang w:val="en-US"/>
        </w:rPr>
      </w:pPr>
      <w:ins w:id="8936" w:author="Markus Brüderl" w:date="2017-11-20T16:59:00Z">
        <w:r w:rsidRPr="00632797">
          <w:rPr>
            <w:rFonts w:ascii="Courier New" w:hAnsi="Courier New" w:cs="Courier New"/>
            <w:lang w:val="en-US"/>
          </w:rPr>
          <w:t xml:space="preserve">               &lt;b:vertrag&gt;18023057&lt;/b:vertrag&gt;</w:t>
        </w:r>
      </w:ins>
    </w:p>
    <w:p w:rsidR="00632797" w:rsidRPr="00632797" w:rsidRDefault="00632797" w:rsidP="00632797">
      <w:pPr>
        <w:rPr>
          <w:ins w:id="8937" w:author="Markus Brüderl" w:date="2017-11-20T16:59:00Z"/>
          <w:rFonts w:ascii="Courier New" w:hAnsi="Courier New" w:cs="Courier New"/>
          <w:lang w:val="en-US"/>
        </w:rPr>
      </w:pPr>
      <w:ins w:id="8938" w:author="Markus Brüderl" w:date="2017-11-20T16:59:00Z">
        <w:r w:rsidRPr="00632797">
          <w:rPr>
            <w:rFonts w:ascii="Courier New" w:hAnsi="Courier New" w:cs="Courier New"/>
            <w:lang w:val="en-US"/>
          </w:rPr>
          <w:t xml:space="preserve">            &lt;/b:BuchwertDto&gt;</w:t>
        </w:r>
      </w:ins>
    </w:p>
    <w:p w:rsidR="00632797" w:rsidRPr="00632797" w:rsidRDefault="00632797" w:rsidP="00632797">
      <w:pPr>
        <w:rPr>
          <w:ins w:id="8939" w:author="Markus Brüderl" w:date="2017-11-20T16:59:00Z"/>
          <w:rFonts w:ascii="Courier New" w:hAnsi="Courier New" w:cs="Courier New"/>
          <w:lang w:val="en-US"/>
        </w:rPr>
      </w:pPr>
      <w:ins w:id="8940" w:author="Markus Brüderl" w:date="2017-11-20T16:59:00Z">
        <w:r w:rsidRPr="00632797">
          <w:rPr>
            <w:rFonts w:ascii="Courier New" w:hAnsi="Courier New" w:cs="Courier New"/>
            <w:lang w:val="en-US"/>
          </w:rPr>
          <w:t xml:space="preserve">         &lt;/getBuchwertResult&gt;</w:t>
        </w:r>
      </w:ins>
    </w:p>
    <w:p w:rsidR="00632797" w:rsidRPr="00632797" w:rsidRDefault="00632797" w:rsidP="00632797">
      <w:pPr>
        <w:rPr>
          <w:ins w:id="8941" w:author="Markus Brüderl" w:date="2017-11-20T16:59:00Z"/>
          <w:rFonts w:ascii="Courier New" w:hAnsi="Courier New" w:cs="Courier New"/>
          <w:lang w:val="en-US"/>
        </w:rPr>
      </w:pPr>
      <w:ins w:id="8942" w:author="Markus Brüderl" w:date="2017-11-20T16:59:00Z">
        <w:r w:rsidRPr="00632797">
          <w:rPr>
            <w:rFonts w:ascii="Courier New" w:hAnsi="Courier New" w:cs="Courier New"/>
            <w:lang w:val="en-US"/>
          </w:rPr>
          <w:t xml:space="preserve">      &lt;/getBuchwertResponse&gt;</w:t>
        </w:r>
      </w:ins>
    </w:p>
    <w:p w:rsidR="00632797" w:rsidRPr="00632797" w:rsidRDefault="00632797" w:rsidP="00632797">
      <w:pPr>
        <w:rPr>
          <w:ins w:id="8943" w:author="Markus Brüderl" w:date="2017-11-20T16:59:00Z"/>
          <w:rFonts w:ascii="Courier New" w:hAnsi="Courier New" w:cs="Courier New"/>
          <w:lang w:val="en-US"/>
        </w:rPr>
      </w:pPr>
      <w:ins w:id="8944" w:author="Markus Brüderl" w:date="2017-11-20T16:59:00Z">
        <w:r w:rsidRPr="00632797">
          <w:rPr>
            <w:rFonts w:ascii="Courier New" w:hAnsi="Courier New" w:cs="Courier New"/>
            <w:lang w:val="en-US"/>
          </w:rPr>
          <w:t xml:space="preserve">   &lt;/s:Body&gt;</w:t>
        </w:r>
      </w:ins>
    </w:p>
    <w:p w:rsidR="00632797" w:rsidRPr="0047601F" w:rsidRDefault="00632797" w:rsidP="00632797">
      <w:pPr>
        <w:rPr>
          <w:rFonts w:ascii="Courier New" w:hAnsi="Courier New" w:cs="Courier New"/>
          <w:lang w:val="en-US"/>
        </w:rPr>
      </w:pPr>
      <w:ins w:id="8945" w:author="Markus Brüderl" w:date="2017-11-20T16:59:00Z">
        <w:r w:rsidRPr="00632797">
          <w:rPr>
            <w:rFonts w:ascii="Courier New" w:hAnsi="Courier New" w:cs="Courier New"/>
            <w:lang w:val="en-US"/>
          </w:rPr>
          <w:t>&lt;/s:Envelope&gt;</w:t>
        </w:r>
      </w:ins>
    </w:p>
    <w:p w:rsidR="00CE5609" w:rsidRPr="00596C64" w:rsidRDefault="00CE5609" w:rsidP="00CE5609"/>
    <w:p w:rsidR="00CE5609" w:rsidRDefault="00687076" w:rsidP="00CE5609">
      <w:pPr>
        <w:pStyle w:val="berschrift3"/>
      </w:pPr>
      <w:bookmarkStart w:id="8946" w:name="_Toc499018390"/>
      <w:r>
        <w:t>isBuchwertCalculationAllowed</w:t>
      </w:r>
      <w:r w:rsidR="008B2668">
        <w:t xml:space="preserve"> (deprecated)</w:t>
      </w:r>
      <w:bookmarkEnd w:id="8946"/>
    </w:p>
    <w:p w:rsidR="00CE5609" w:rsidRDefault="00CE5609" w:rsidP="00CE5609">
      <w:pPr>
        <w:pStyle w:val="berschrift4"/>
      </w:pPr>
      <w:bookmarkStart w:id="8947" w:name="_Toc499018391"/>
      <w:r>
        <w:t>WebService Beschreibung</w:t>
      </w:r>
      <w:bookmarkEnd w:id="8947"/>
    </w:p>
    <w:p w:rsidR="00CE5609" w:rsidRDefault="008B2668" w:rsidP="00CE5609">
      <w:r>
        <w:t>Diese Methode ermöglicht es zu überprüfen ob eine Buchwertberechnung für den angegebenen Vertrag erlaubt ist.</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p>
    <w:p w:rsidR="00687076" w:rsidRDefault="00687076" w:rsidP="00256A2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256A2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ist indikative Buchwertberechnung möglich</w:t>
      </w:r>
    </w:p>
    <w:p w:rsidR="00687076" w:rsidRPr="00A7642C" w:rsidRDefault="00687076" w:rsidP="00256A22">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rPr>
        <w:t>///</w:t>
      </w:r>
      <w:r w:rsidRPr="00A7642C">
        <w:rPr>
          <w:rFonts w:ascii="Consolas" w:hAnsi="Consolas" w:cs="Consolas"/>
          <w:color w:val="008000"/>
          <w:sz w:val="19"/>
          <w:szCs w:val="19"/>
          <w:highlight w:val="white"/>
        </w:rPr>
        <w:t xml:space="preserve"> </w:t>
      </w:r>
      <w:r w:rsidRPr="00A7642C">
        <w:rPr>
          <w:rFonts w:ascii="Consolas" w:hAnsi="Consolas" w:cs="Consolas"/>
          <w:color w:val="808080"/>
          <w:sz w:val="19"/>
          <w:szCs w:val="19"/>
          <w:highlight w:val="white"/>
        </w:rPr>
        <w:t>&lt;/summary&gt;</w:t>
      </w:r>
    </w:p>
    <w:p w:rsidR="00687076" w:rsidRPr="00687076" w:rsidRDefault="00687076" w:rsidP="00256A22">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name="sysid"&gt;&lt;/param&gt;</w:t>
      </w:r>
    </w:p>
    <w:p w:rsidR="00687076" w:rsidRPr="00A7642C" w:rsidRDefault="00687076" w:rsidP="00256A22">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687076" w:rsidRPr="00C01B30" w:rsidRDefault="00687076" w:rsidP="00256A22">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C01B30">
        <w:rPr>
          <w:rFonts w:ascii="Consolas" w:hAnsi="Consolas" w:cs="Consolas"/>
          <w:color w:val="000000"/>
          <w:sz w:val="19"/>
          <w:szCs w:val="19"/>
          <w:highlight w:val="white"/>
          <w:lang w:val="en-US"/>
        </w:rPr>
        <w:t>[</w:t>
      </w:r>
      <w:r w:rsidRPr="00C01B30">
        <w:rPr>
          <w:rFonts w:ascii="Consolas" w:hAnsi="Consolas" w:cs="Consolas"/>
          <w:color w:val="2B91AF"/>
          <w:sz w:val="19"/>
          <w:szCs w:val="19"/>
          <w:highlight w:val="white"/>
          <w:lang w:val="en-US"/>
        </w:rPr>
        <w:t>OperationContract</w:t>
      </w:r>
      <w:r w:rsidRPr="00C01B30">
        <w:rPr>
          <w:rFonts w:ascii="Consolas" w:hAnsi="Consolas" w:cs="Consolas"/>
          <w:color w:val="000000"/>
          <w:sz w:val="19"/>
          <w:szCs w:val="19"/>
          <w:highlight w:val="white"/>
          <w:lang w:val="en-US"/>
        </w:rPr>
        <w:t>]</w:t>
      </w:r>
    </w:p>
    <w:p w:rsidR="008B2668" w:rsidRPr="00C01B30" w:rsidRDefault="008B2668"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FF"/>
          <w:sz w:val="19"/>
          <w:szCs w:val="19"/>
          <w:highlight w:val="white"/>
          <w:lang w:val="en-US"/>
        </w:rPr>
        <w:t>bool</w:t>
      </w:r>
      <w:r w:rsidRPr="00687076">
        <w:rPr>
          <w:rFonts w:ascii="Consolas" w:hAnsi="Consolas" w:cs="Consolas"/>
          <w:color w:val="000000"/>
          <w:sz w:val="19"/>
          <w:szCs w:val="19"/>
          <w:highlight w:val="white"/>
          <w:lang w:val="en-US"/>
        </w:rPr>
        <w:t xml:space="preserve"> isBuchwertCalculationAllowed(</w:t>
      </w:r>
      <w:r w:rsidRPr="00687076">
        <w:rPr>
          <w:rFonts w:ascii="Consolas" w:hAnsi="Consolas" w:cs="Consolas"/>
          <w:color w:val="0000FF"/>
          <w:sz w:val="19"/>
          <w:szCs w:val="19"/>
          <w:highlight w:val="white"/>
          <w:lang w:val="en-US"/>
        </w:rPr>
        <w:t>long</w:t>
      </w:r>
      <w:r w:rsidRPr="00687076">
        <w:rPr>
          <w:rFonts w:ascii="Consolas" w:hAnsi="Consolas" w:cs="Consolas"/>
          <w:color w:val="000000"/>
          <w:sz w:val="19"/>
          <w:szCs w:val="19"/>
          <w:highlight w:val="white"/>
          <w:lang w:val="en-US"/>
        </w:rPr>
        <w:t xml:space="preserve"> sysid);</w:t>
      </w:r>
    </w:p>
    <w:p w:rsidR="00CE5609" w:rsidRPr="00687076" w:rsidRDefault="00CE5609" w:rsidP="00687076">
      <w:pPr>
        <w:pStyle w:val="berschrift5"/>
        <w:rPr>
          <w:lang w:val="en-US"/>
        </w:rPr>
      </w:pPr>
      <w:bookmarkStart w:id="8948" w:name="_Toc499018392"/>
      <w:r w:rsidRPr="00687076">
        <w:rPr>
          <w:lang w:val="en-US"/>
        </w:rPr>
        <w:t>Inputstruktur</w:t>
      </w:r>
      <w:bookmarkEnd w:id="8948"/>
    </w:p>
    <w:tbl>
      <w:tblPr>
        <w:tblStyle w:val="Tabellenraster"/>
        <w:tblW w:w="0" w:type="auto"/>
        <w:tblLook w:val="04A0" w:firstRow="1" w:lastRow="0" w:firstColumn="1" w:lastColumn="0" w:noHBand="0" w:noVBand="1"/>
      </w:tblPr>
      <w:tblGrid>
        <w:gridCol w:w="2852"/>
        <w:gridCol w:w="1505"/>
        <w:gridCol w:w="1727"/>
        <w:gridCol w:w="1810"/>
        <w:gridCol w:w="1181"/>
      </w:tblGrid>
      <w:tr w:rsidR="003662A7" w:rsidTr="003662A7">
        <w:tc>
          <w:tcPr>
            <w:tcW w:w="2852" w:type="dxa"/>
          </w:tcPr>
          <w:p w:rsidR="003662A7" w:rsidRDefault="003662A7" w:rsidP="003662A7">
            <w:pPr>
              <w:pStyle w:val="Text"/>
              <w:rPr>
                <w:rFonts w:asciiTheme="minorHAnsi" w:hAnsiTheme="minorHAnsi"/>
                <w:szCs w:val="22"/>
              </w:rPr>
            </w:pPr>
          </w:p>
          <w:p w:rsidR="003662A7" w:rsidRDefault="003662A7" w:rsidP="003662A7">
            <w:pPr>
              <w:pStyle w:val="Text"/>
              <w:rPr>
                <w:rFonts w:asciiTheme="minorHAnsi" w:hAnsiTheme="minorHAnsi"/>
                <w:szCs w:val="22"/>
              </w:rPr>
            </w:pPr>
          </w:p>
          <w:p w:rsidR="003662A7" w:rsidRDefault="003662A7" w:rsidP="003662A7">
            <w:pPr>
              <w:pStyle w:val="Text"/>
              <w:rPr>
                <w:rFonts w:asciiTheme="minorHAnsi" w:hAnsiTheme="minorHAnsi"/>
                <w:szCs w:val="22"/>
              </w:rPr>
            </w:pPr>
            <w:r>
              <w:rPr>
                <w:rFonts w:asciiTheme="minorHAnsi" w:hAnsiTheme="minorHAnsi"/>
                <w:szCs w:val="22"/>
              </w:rPr>
              <w:t>Klasse</w:t>
            </w:r>
          </w:p>
        </w:tc>
        <w:tc>
          <w:tcPr>
            <w:tcW w:w="1505" w:type="dxa"/>
          </w:tcPr>
          <w:p w:rsidR="003662A7" w:rsidRDefault="003662A7" w:rsidP="003662A7">
            <w:pPr>
              <w:pStyle w:val="Text"/>
              <w:rPr>
                <w:rFonts w:asciiTheme="minorHAnsi" w:hAnsiTheme="minorHAnsi"/>
                <w:szCs w:val="22"/>
              </w:rPr>
            </w:pPr>
            <w:r>
              <w:rPr>
                <w:rFonts w:asciiTheme="minorHAnsi" w:hAnsiTheme="minorHAnsi"/>
                <w:szCs w:val="22"/>
              </w:rPr>
              <w:lastRenderedPageBreak/>
              <w:t>Attribut</w:t>
            </w:r>
          </w:p>
        </w:tc>
        <w:tc>
          <w:tcPr>
            <w:tcW w:w="1727" w:type="dxa"/>
          </w:tcPr>
          <w:p w:rsidR="003662A7" w:rsidRDefault="003662A7" w:rsidP="003662A7">
            <w:pPr>
              <w:pStyle w:val="Text"/>
              <w:rPr>
                <w:rFonts w:asciiTheme="minorHAnsi" w:hAnsiTheme="minorHAnsi"/>
                <w:szCs w:val="22"/>
              </w:rPr>
            </w:pPr>
            <w:r>
              <w:rPr>
                <w:rFonts w:asciiTheme="minorHAnsi" w:hAnsiTheme="minorHAnsi"/>
                <w:szCs w:val="22"/>
              </w:rPr>
              <w:t>Typ</w:t>
            </w:r>
          </w:p>
        </w:tc>
        <w:tc>
          <w:tcPr>
            <w:tcW w:w="1810" w:type="dxa"/>
          </w:tcPr>
          <w:p w:rsidR="003662A7" w:rsidRDefault="003662A7" w:rsidP="003662A7">
            <w:pPr>
              <w:pStyle w:val="Text"/>
              <w:rPr>
                <w:rFonts w:asciiTheme="minorHAnsi" w:hAnsiTheme="minorHAnsi"/>
                <w:szCs w:val="22"/>
              </w:rPr>
            </w:pPr>
            <w:r>
              <w:rPr>
                <w:rFonts w:asciiTheme="minorHAnsi" w:hAnsiTheme="minorHAnsi"/>
                <w:szCs w:val="22"/>
              </w:rPr>
              <w:t>Beschreibung</w:t>
            </w:r>
          </w:p>
        </w:tc>
        <w:tc>
          <w:tcPr>
            <w:tcW w:w="1181" w:type="dxa"/>
          </w:tcPr>
          <w:p w:rsidR="003662A7" w:rsidRDefault="003662A7" w:rsidP="003662A7">
            <w:pPr>
              <w:pStyle w:val="Text"/>
              <w:rPr>
                <w:rFonts w:asciiTheme="minorHAnsi" w:hAnsiTheme="minorHAnsi"/>
                <w:szCs w:val="22"/>
              </w:rPr>
            </w:pPr>
            <w:r>
              <w:rPr>
                <w:rFonts w:asciiTheme="minorHAnsi" w:hAnsiTheme="minorHAnsi"/>
                <w:szCs w:val="22"/>
              </w:rPr>
              <w:t>Required</w:t>
            </w:r>
          </w:p>
        </w:tc>
      </w:tr>
      <w:tr w:rsidR="003662A7" w:rsidTr="003662A7">
        <w:tc>
          <w:tcPr>
            <w:tcW w:w="2852" w:type="dxa"/>
          </w:tcPr>
          <w:p w:rsidR="003662A7" w:rsidRDefault="00256A22" w:rsidP="003662A7">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3662A7" w:rsidRDefault="00256A22" w:rsidP="003662A7">
            <w:pPr>
              <w:pStyle w:val="Text"/>
              <w:rPr>
                <w:rFonts w:asciiTheme="minorHAnsi" w:hAnsiTheme="minorHAnsi"/>
                <w:szCs w:val="22"/>
              </w:rPr>
            </w:pPr>
            <w:r>
              <w:rPr>
                <w:rFonts w:asciiTheme="minorHAnsi" w:hAnsiTheme="minorHAnsi"/>
                <w:szCs w:val="22"/>
              </w:rPr>
              <w:t>sysid</w:t>
            </w:r>
          </w:p>
        </w:tc>
        <w:tc>
          <w:tcPr>
            <w:tcW w:w="1727" w:type="dxa"/>
          </w:tcPr>
          <w:p w:rsidR="003662A7" w:rsidRDefault="00256A22" w:rsidP="003662A7">
            <w:pPr>
              <w:pStyle w:val="Text"/>
              <w:rPr>
                <w:rFonts w:asciiTheme="minorHAnsi" w:hAnsiTheme="minorHAnsi"/>
                <w:szCs w:val="22"/>
              </w:rPr>
            </w:pPr>
            <w:r>
              <w:rPr>
                <w:rFonts w:asciiTheme="minorHAnsi" w:hAnsiTheme="minorHAnsi"/>
                <w:szCs w:val="22"/>
              </w:rPr>
              <w:t>Long</w:t>
            </w:r>
          </w:p>
        </w:tc>
        <w:tc>
          <w:tcPr>
            <w:tcW w:w="1810" w:type="dxa"/>
          </w:tcPr>
          <w:p w:rsidR="003662A7" w:rsidRDefault="00256A22" w:rsidP="003662A7">
            <w:pPr>
              <w:pStyle w:val="Text"/>
              <w:rPr>
                <w:rFonts w:asciiTheme="minorHAnsi" w:hAnsiTheme="minorHAnsi"/>
                <w:szCs w:val="22"/>
              </w:rPr>
            </w:pPr>
            <w:r>
              <w:rPr>
                <w:rFonts w:asciiTheme="minorHAnsi" w:hAnsiTheme="minorHAnsi"/>
                <w:szCs w:val="22"/>
              </w:rPr>
              <w:t>Antrags Id</w:t>
            </w:r>
          </w:p>
        </w:tc>
        <w:tc>
          <w:tcPr>
            <w:tcW w:w="1181" w:type="dxa"/>
          </w:tcPr>
          <w:p w:rsidR="003662A7" w:rsidRDefault="003662A7" w:rsidP="003662A7">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8949" w:name="_Toc499018393"/>
      <w:r>
        <w:t>Rückgabestruktur</w:t>
      </w:r>
      <w:bookmarkEnd w:id="8949"/>
    </w:p>
    <w:tbl>
      <w:tblPr>
        <w:tblStyle w:val="Tabellenraster"/>
        <w:tblW w:w="0" w:type="auto"/>
        <w:tblLook w:val="04A0" w:firstRow="1" w:lastRow="0" w:firstColumn="1" w:lastColumn="0" w:noHBand="0" w:noVBand="1"/>
      </w:tblPr>
      <w:tblGrid>
        <w:gridCol w:w="2852"/>
        <w:gridCol w:w="1505"/>
        <w:gridCol w:w="1727"/>
        <w:gridCol w:w="1810"/>
      </w:tblGrid>
      <w:tr w:rsidR="00A24D60" w:rsidTr="0084197C">
        <w:tc>
          <w:tcPr>
            <w:tcW w:w="2852" w:type="dxa"/>
          </w:tcPr>
          <w:p w:rsidR="00A24D60" w:rsidRDefault="00A24D60" w:rsidP="0084197C">
            <w:pPr>
              <w:pStyle w:val="Text"/>
              <w:rPr>
                <w:rFonts w:asciiTheme="minorHAnsi" w:hAnsiTheme="minorHAnsi"/>
                <w:szCs w:val="22"/>
              </w:rPr>
            </w:pPr>
          </w:p>
          <w:p w:rsidR="00A24D60" w:rsidRDefault="00A24D60" w:rsidP="0084197C">
            <w:pPr>
              <w:pStyle w:val="Text"/>
              <w:rPr>
                <w:rFonts w:asciiTheme="minorHAnsi" w:hAnsiTheme="minorHAnsi"/>
                <w:szCs w:val="22"/>
              </w:rPr>
            </w:pPr>
          </w:p>
          <w:p w:rsidR="00A24D60" w:rsidRDefault="00A24D60" w:rsidP="0084197C">
            <w:pPr>
              <w:pStyle w:val="Text"/>
              <w:rPr>
                <w:rFonts w:asciiTheme="minorHAnsi" w:hAnsiTheme="minorHAnsi"/>
                <w:szCs w:val="22"/>
              </w:rPr>
            </w:pPr>
            <w:r>
              <w:rPr>
                <w:rFonts w:asciiTheme="minorHAnsi" w:hAnsiTheme="minorHAnsi"/>
                <w:szCs w:val="22"/>
              </w:rPr>
              <w:t>Klasse</w:t>
            </w:r>
          </w:p>
        </w:tc>
        <w:tc>
          <w:tcPr>
            <w:tcW w:w="1505" w:type="dxa"/>
          </w:tcPr>
          <w:p w:rsidR="00A24D60" w:rsidRDefault="00A24D60" w:rsidP="0084197C">
            <w:pPr>
              <w:pStyle w:val="Text"/>
              <w:rPr>
                <w:rFonts w:asciiTheme="minorHAnsi" w:hAnsiTheme="minorHAnsi"/>
                <w:szCs w:val="22"/>
              </w:rPr>
            </w:pPr>
            <w:r>
              <w:rPr>
                <w:rFonts w:asciiTheme="minorHAnsi" w:hAnsiTheme="minorHAnsi"/>
                <w:szCs w:val="22"/>
              </w:rPr>
              <w:t>Attribut</w:t>
            </w:r>
          </w:p>
        </w:tc>
        <w:tc>
          <w:tcPr>
            <w:tcW w:w="1727" w:type="dxa"/>
          </w:tcPr>
          <w:p w:rsidR="00A24D60" w:rsidRDefault="00A24D60" w:rsidP="0084197C">
            <w:pPr>
              <w:pStyle w:val="Text"/>
              <w:rPr>
                <w:rFonts w:asciiTheme="minorHAnsi" w:hAnsiTheme="minorHAnsi"/>
                <w:szCs w:val="22"/>
              </w:rPr>
            </w:pPr>
            <w:r>
              <w:rPr>
                <w:rFonts w:asciiTheme="minorHAnsi" w:hAnsiTheme="minorHAnsi"/>
                <w:szCs w:val="22"/>
              </w:rPr>
              <w:t>Typ</w:t>
            </w:r>
          </w:p>
        </w:tc>
        <w:tc>
          <w:tcPr>
            <w:tcW w:w="1810" w:type="dxa"/>
          </w:tcPr>
          <w:p w:rsidR="00A24D60" w:rsidRDefault="00A24D60" w:rsidP="0084197C">
            <w:pPr>
              <w:pStyle w:val="Text"/>
              <w:rPr>
                <w:rFonts w:asciiTheme="minorHAnsi" w:hAnsiTheme="minorHAnsi"/>
                <w:szCs w:val="22"/>
              </w:rPr>
            </w:pPr>
            <w:r>
              <w:rPr>
                <w:rFonts w:asciiTheme="minorHAnsi" w:hAnsiTheme="minorHAnsi"/>
                <w:szCs w:val="22"/>
              </w:rPr>
              <w:t>Beschreibung</w:t>
            </w:r>
          </w:p>
        </w:tc>
      </w:tr>
      <w:tr w:rsidR="00A24D60" w:rsidTr="0084197C">
        <w:tc>
          <w:tcPr>
            <w:tcW w:w="2852" w:type="dxa"/>
          </w:tcPr>
          <w:p w:rsidR="00A24D60" w:rsidRDefault="00A24D60" w:rsidP="0084197C">
            <w:pPr>
              <w:pStyle w:val="Text"/>
              <w:rPr>
                <w:rFonts w:asciiTheme="minorHAnsi" w:hAnsiTheme="minorHAnsi"/>
                <w:szCs w:val="22"/>
              </w:rPr>
            </w:pPr>
            <w:r>
              <w:rPr>
                <w:rFonts w:ascii="Consolas" w:hAnsi="Consolas" w:cs="Consolas"/>
                <w:color w:val="2B91AF"/>
                <w:sz w:val="19"/>
                <w:szCs w:val="19"/>
                <w:lang w:val="de-DE" w:eastAsia="de-CH"/>
              </w:rPr>
              <w:t>bool</w:t>
            </w:r>
          </w:p>
        </w:tc>
        <w:tc>
          <w:tcPr>
            <w:tcW w:w="1505" w:type="dxa"/>
          </w:tcPr>
          <w:p w:rsidR="00A24D60" w:rsidRDefault="00A24D60" w:rsidP="0084197C">
            <w:pPr>
              <w:pStyle w:val="Text"/>
              <w:rPr>
                <w:rFonts w:asciiTheme="minorHAnsi" w:hAnsiTheme="minorHAnsi"/>
                <w:szCs w:val="22"/>
              </w:rPr>
            </w:pPr>
          </w:p>
        </w:tc>
        <w:tc>
          <w:tcPr>
            <w:tcW w:w="1727" w:type="dxa"/>
          </w:tcPr>
          <w:p w:rsidR="00A24D60" w:rsidRDefault="00A24D60" w:rsidP="0084197C">
            <w:pPr>
              <w:pStyle w:val="Text"/>
              <w:rPr>
                <w:rFonts w:asciiTheme="minorHAnsi" w:hAnsiTheme="minorHAnsi"/>
                <w:szCs w:val="22"/>
              </w:rPr>
            </w:pPr>
            <w:r>
              <w:rPr>
                <w:rFonts w:asciiTheme="minorHAnsi" w:hAnsiTheme="minorHAnsi"/>
                <w:szCs w:val="22"/>
              </w:rPr>
              <w:t>bool</w:t>
            </w:r>
          </w:p>
        </w:tc>
        <w:tc>
          <w:tcPr>
            <w:tcW w:w="1810" w:type="dxa"/>
          </w:tcPr>
          <w:p w:rsidR="00A24D60" w:rsidRDefault="00A24D60" w:rsidP="0084197C">
            <w:pPr>
              <w:pStyle w:val="Text"/>
              <w:rPr>
                <w:rFonts w:asciiTheme="minorHAnsi" w:hAnsiTheme="minorHAnsi"/>
                <w:szCs w:val="22"/>
              </w:rPr>
            </w:pPr>
            <w:r>
              <w:rPr>
                <w:rFonts w:asciiTheme="minorHAnsi" w:hAnsiTheme="minorHAnsi"/>
                <w:szCs w:val="22"/>
              </w:rPr>
              <w:t>true, wenn Buchwertberechnung möglich ist</w:t>
            </w:r>
          </w:p>
        </w:tc>
      </w:tr>
    </w:tbl>
    <w:p w:rsidR="003662A7" w:rsidRPr="003662A7" w:rsidRDefault="003662A7" w:rsidP="003662A7"/>
    <w:p w:rsidR="00CE5609" w:rsidRDefault="00CE5609" w:rsidP="00CE5609">
      <w:pPr>
        <w:pStyle w:val="berschrift4"/>
      </w:pPr>
      <w:bookmarkStart w:id="8950" w:name="_Toc499018394"/>
      <w:r>
        <w:t>SOAP Beispiel</w:t>
      </w:r>
      <w:bookmarkEnd w:id="8950"/>
    </w:p>
    <w:p w:rsidR="00CE5609" w:rsidRDefault="00CE5609" w:rsidP="00CE5609">
      <w:pPr>
        <w:pStyle w:val="berschrift5"/>
      </w:pPr>
      <w:bookmarkStart w:id="8951" w:name="_Toc499018395"/>
      <w:r>
        <w:t>Request:</w:t>
      </w:r>
      <w:bookmarkEnd w:id="895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952" w:name="_Toc499018396"/>
      <w:r>
        <w:t>Response</w:t>
      </w:r>
      <w:bookmarkEnd w:id="895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953" w:name="_Toc499018397"/>
      <w:r>
        <w:t>isBuchwertCalculationAllowedNew</w:t>
      </w:r>
      <w:ins w:id="8954" w:author="Markus Brüderl" w:date="2017-11-20T16:57:00Z">
        <w:r w:rsidR="00632797">
          <w:t xml:space="preserve"> (deprecated)</w:t>
        </w:r>
      </w:ins>
      <w:bookmarkEnd w:id="8953"/>
    </w:p>
    <w:p w:rsidR="00CE5609" w:rsidRDefault="00CE5609" w:rsidP="00CE5609">
      <w:pPr>
        <w:pStyle w:val="berschrift4"/>
      </w:pPr>
      <w:bookmarkStart w:id="8955" w:name="_Toc499018398"/>
      <w:r>
        <w:t>WebService Beschreibung</w:t>
      </w:r>
      <w:bookmarkEnd w:id="8955"/>
    </w:p>
    <w:p w:rsidR="008B2668" w:rsidRDefault="008B2668" w:rsidP="008B2668">
      <w:r>
        <w:t>Diese Methode ermöglicht es zu überprüfen ob eine Buchwertberechnung für den angegebenen Vertrag erlaubt ist.</w:t>
      </w:r>
      <w:ins w:id="8956" w:author="Markus Brüderl" w:date="2017-11-20T16:57:00Z">
        <w:r w:rsidR="00632797">
          <w:t xml:space="preserve"> Das Flag wird ab R15 in searchVertrag/getVertragDetail im VertragDto mitgeliefert.</w:t>
        </w:r>
      </w:ins>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ist indikative Buchwertberechnung erlaubt</w:t>
      </w:r>
    </w:p>
    <w:p w:rsidR="00687076" w:rsidRPr="00A7642C"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rPr>
        <w:t>///</w:t>
      </w:r>
      <w:r w:rsidRPr="00A7642C">
        <w:rPr>
          <w:rFonts w:ascii="Consolas" w:hAnsi="Consolas" w:cs="Consolas"/>
          <w:color w:val="008000"/>
          <w:sz w:val="19"/>
          <w:szCs w:val="19"/>
          <w:highlight w:val="white"/>
        </w:rPr>
        <w:t xml:space="preserve"> </w:t>
      </w:r>
      <w:r w:rsidRPr="00A7642C">
        <w:rPr>
          <w:rFonts w:ascii="Consolas" w:hAnsi="Consolas" w:cs="Consolas"/>
          <w:color w:val="808080"/>
          <w:sz w:val="19"/>
          <w:szCs w:val="19"/>
          <w:highlight w:val="white"/>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oisAllowed</w:t>
      </w:r>
      <w:r>
        <w:rPr>
          <w:rFonts w:ascii="Consolas" w:hAnsi="Consolas" w:cs="Consolas"/>
          <w:color w:val="000000"/>
          <w:sz w:val="19"/>
          <w:szCs w:val="19"/>
          <w:highlight w:val="white"/>
        </w:rPr>
        <w:t xml:space="preserve"> isBuchwertCalculationAllowedNew(</w:t>
      </w:r>
      <w:r>
        <w:rPr>
          <w:rFonts w:ascii="Consolas" w:hAnsi="Consolas" w:cs="Consolas"/>
          <w:color w:val="2B91AF"/>
          <w:sz w:val="19"/>
          <w:szCs w:val="19"/>
          <w:highlight w:val="white"/>
        </w:rPr>
        <w:t>iisAllowed</w:t>
      </w:r>
      <w:r>
        <w:rPr>
          <w:rFonts w:ascii="Consolas" w:hAnsi="Consolas" w:cs="Consolas"/>
          <w:color w:val="000000"/>
          <w:sz w:val="19"/>
          <w:szCs w:val="19"/>
          <w:highlight w:val="white"/>
        </w:rPr>
        <w:t xml:space="preserve"> input);</w:t>
      </w:r>
    </w:p>
    <w:p w:rsidR="00CE5609" w:rsidRDefault="00CE5609" w:rsidP="00CE5609">
      <w:pPr>
        <w:pStyle w:val="berschrift5"/>
      </w:pPr>
      <w:bookmarkStart w:id="8957" w:name="_Toc499018399"/>
      <w:r>
        <w:t>Inputstruktur</w:t>
      </w:r>
      <w:bookmarkEnd w:id="895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lastRenderedPageBreak/>
              <w:t xml:space="preserve">  </w:t>
            </w:r>
          </w:p>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Required</w:t>
            </w:r>
            <w:r w:rsidRPr="00256A22">
              <w:rPr>
                <w:rFonts w:ascii="Times New Roman" w:hAnsi="Times New Roman"/>
                <w:sz w:val="24"/>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iisAllowed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Pr>
                <w:rFonts w:asciiTheme="minorHAnsi" w:hAnsiTheme="minorHAnsi"/>
                <w:sz w:val="24"/>
                <w:szCs w:val="22"/>
                <w:lang w:val="de-CH"/>
              </w:rPr>
              <w:t>Antrags Id</w:t>
            </w: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r>
              <w:rPr>
                <w:rFonts w:asciiTheme="minorHAnsi" w:hAnsiTheme="minorHAnsi"/>
                <w:sz w:val="24"/>
                <w:szCs w:val="22"/>
                <w:lang w:val="de-CH"/>
              </w:rPr>
              <w:t>x</w:t>
            </w:r>
          </w:p>
        </w:tc>
      </w:tr>
    </w:tbl>
    <w:p w:rsidR="00256A22" w:rsidRPr="00256A22" w:rsidRDefault="00256A22" w:rsidP="00256A22">
      <w:pPr>
        <w:spacing w:before="100" w:beforeAutospacing="1" w:after="100" w:afterAutospacing="1"/>
        <w:jc w:val="left"/>
        <w:rPr>
          <w:rFonts w:ascii="Times New Roman" w:hAnsi="Times New Roman"/>
          <w:sz w:val="24"/>
        </w:rPr>
      </w:pPr>
      <w:r w:rsidRPr="00256A22">
        <w:rPr>
          <w:rFonts w:ascii="Times New Roman" w:hAnsi="Times New Roman"/>
          <w:sz w:val="24"/>
        </w:rPr>
        <w:t xml:space="preserve">  </w:t>
      </w:r>
    </w:p>
    <w:p w:rsidR="00CE5609" w:rsidRDefault="00CE5609" w:rsidP="00CE5609">
      <w:pPr>
        <w:pStyle w:val="Text"/>
      </w:pPr>
    </w:p>
    <w:p w:rsidR="00CE5609" w:rsidRDefault="00CE5609" w:rsidP="00CE5609">
      <w:pPr>
        <w:pStyle w:val="berschrift5"/>
      </w:pPr>
      <w:bookmarkStart w:id="8958" w:name="_Toc499018400"/>
      <w:r>
        <w:t>Rückgabestruktur</w:t>
      </w:r>
      <w:bookmarkEnd w:id="895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r>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oisAllowed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isallowed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Pr>
                <w:rFonts w:asciiTheme="minorHAnsi" w:hAnsiTheme="minorHAnsi"/>
                <w:sz w:val="24"/>
                <w:szCs w:val="22"/>
                <w:lang w:val="de-CH"/>
              </w:rPr>
              <w:t>true, wenn BuchwertBerechnung möglich</w:t>
            </w:r>
            <w:r w:rsidRPr="00256A22">
              <w:rPr>
                <w:rFonts w:asciiTheme="minorHAnsi" w:hAnsiTheme="minorHAnsi"/>
                <w:sz w:val="24"/>
                <w:szCs w:val="22"/>
                <w:lang w:val="de-CH"/>
              </w:rPr>
              <w:t xml:space="preserve"> </w:t>
            </w:r>
          </w:p>
        </w:tc>
      </w:tr>
    </w:tbl>
    <w:p w:rsidR="003662A7" w:rsidRPr="003662A7" w:rsidRDefault="003662A7" w:rsidP="003662A7"/>
    <w:p w:rsidR="00CE5609" w:rsidRDefault="00CE5609" w:rsidP="00CE5609">
      <w:pPr>
        <w:pStyle w:val="berschrift4"/>
      </w:pPr>
      <w:bookmarkStart w:id="8959" w:name="_Toc499018401"/>
      <w:r>
        <w:t>SOAP Beispiel</w:t>
      </w:r>
      <w:bookmarkEnd w:id="8959"/>
    </w:p>
    <w:p w:rsidR="00CE5609" w:rsidRDefault="00CE5609" w:rsidP="00CE5609">
      <w:pPr>
        <w:pStyle w:val="berschrift5"/>
      </w:pPr>
      <w:bookmarkStart w:id="8960" w:name="_Toc499018402"/>
      <w:r>
        <w:t>Request:</w:t>
      </w:r>
      <w:bookmarkEnd w:id="896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961" w:name="_Toc499018403"/>
      <w:r>
        <w:t>Response</w:t>
      </w:r>
      <w:bookmarkEnd w:id="896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962" w:name="_Toc499018404"/>
      <w:r>
        <w:lastRenderedPageBreak/>
        <w:t>isPerformKaufofferteAllowed</w:t>
      </w:r>
      <w:bookmarkEnd w:id="8962"/>
    </w:p>
    <w:p w:rsidR="00CE5609" w:rsidRDefault="00CE5609" w:rsidP="00CE5609">
      <w:pPr>
        <w:pStyle w:val="berschrift4"/>
      </w:pPr>
      <w:bookmarkStart w:id="8963" w:name="_Toc499018405"/>
      <w:r>
        <w:t>WebService Beschreibung</w:t>
      </w:r>
      <w:bookmarkEnd w:id="8963"/>
    </w:p>
    <w:p w:rsidR="00CE5609" w:rsidRDefault="008B2668" w:rsidP="00CE5609">
      <w:r>
        <w:t>Diese Methode ermöglicht es zu überprüfen, ob eine Kaufofferte für den angegeben Vertrag möglich ist.</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Ist Kaufofferte bestellen erlaubt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CE5609" w:rsidRPr="009C614F" w:rsidRDefault="00687076" w:rsidP="00687076">
      <w:pPr>
        <w:rPr>
          <w:lang w:val="en-US"/>
        </w:rPr>
      </w:pPr>
      <w:r w:rsidRPr="0068707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oisAllowed</w:t>
      </w:r>
      <w:r>
        <w:rPr>
          <w:rFonts w:ascii="Consolas" w:hAnsi="Consolas" w:cs="Consolas"/>
          <w:color w:val="000000"/>
          <w:sz w:val="19"/>
          <w:szCs w:val="19"/>
          <w:highlight w:val="white"/>
        </w:rPr>
        <w:t xml:space="preserve"> isPerformKaufofferteAllowed(</w:t>
      </w:r>
      <w:r>
        <w:rPr>
          <w:rFonts w:ascii="Consolas" w:hAnsi="Consolas" w:cs="Consolas"/>
          <w:color w:val="2B91AF"/>
          <w:sz w:val="19"/>
          <w:szCs w:val="19"/>
          <w:highlight w:val="white"/>
        </w:rPr>
        <w:t>iisAllowed</w:t>
      </w:r>
      <w:r>
        <w:rPr>
          <w:rFonts w:ascii="Consolas" w:hAnsi="Consolas" w:cs="Consolas"/>
          <w:color w:val="000000"/>
          <w:sz w:val="19"/>
          <w:szCs w:val="19"/>
          <w:highlight w:val="white"/>
        </w:rPr>
        <w:t xml:space="preserve"> input);</w:t>
      </w:r>
    </w:p>
    <w:p w:rsidR="00CE5609" w:rsidRDefault="00CE5609" w:rsidP="00CE5609">
      <w:pPr>
        <w:pStyle w:val="berschrift5"/>
      </w:pPr>
      <w:bookmarkStart w:id="8964" w:name="_Toc499018406"/>
      <w:r>
        <w:t>Inputstruktur</w:t>
      </w:r>
      <w:bookmarkEnd w:id="896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56A22"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Required</w:t>
            </w:r>
            <w:r w:rsidRPr="00256A22">
              <w:rPr>
                <w:rFonts w:ascii="Times New Roman" w:hAnsi="Times New Roman"/>
                <w:sz w:val="24"/>
              </w:rPr>
              <w:t xml:space="preserve"> </w:t>
            </w:r>
          </w:p>
        </w:tc>
      </w:tr>
      <w:tr w:rsidR="00256A22"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iisAllowed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256A22"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Pr>
                <w:rFonts w:asciiTheme="minorHAnsi" w:hAnsiTheme="minorHAnsi"/>
                <w:sz w:val="24"/>
                <w:szCs w:val="22"/>
                <w:lang w:val="de-CH"/>
              </w:rPr>
              <w:t>Antrags Id</w:t>
            </w: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CE5609" w:rsidP="00CE5609">
      <w:pPr>
        <w:pStyle w:val="Text"/>
      </w:pPr>
    </w:p>
    <w:p w:rsidR="00CE5609" w:rsidRDefault="00CE5609" w:rsidP="00CE5609">
      <w:pPr>
        <w:pStyle w:val="berschrift5"/>
      </w:pPr>
      <w:bookmarkStart w:id="8965" w:name="_Toc499018407"/>
      <w:r>
        <w:t>Rückgabestruktur</w:t>
      </w:r>
      <w:bookmarkEnd w:id="896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r>
      <w:tr w:rsidR="00A24D60"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oisAllowed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A24D60" w:rsidRPr="00256A22" w:rsidTr="0084197C">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isallowed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84197C">
            <w:pPr>
              <w:spacing w:before="100" w:beforeAutospacing="1" w:after="100" w:afterAutospacing="1"/>
              <w:jc w:val="left"/>
              <w:rPr>
                <w:rFonts w:ascii="Times New Roman" w:hAnsi="Times New Roman"/>
                <w:sz w:val="24"/>
              </w:rPr>
            </w:pPr>
            <w:r>
              <w:rPr>
                <w:rFonts w:asciiTheme="minorHAnsi" w:hAnsiTheme="minorHAnsi"/>
                <w:sz w:val="24"/>
                <w:szCs w:val="22"/>
                <w:lang w:val="de-CH"/>
              </w:rPr>
              <w:t>true, wenn Kaaufofferte möglich</w:t>
            </w:r>
            <w:r w:rsidRPr="00256A22">
              <w:rPr>
                <w:rFonts w:asciiTheme="minorHAnsi" w:hAnsiTheme="minorHAnsi"/>
                <w:sz w:val="24"/>
                <w:szCs w:val="22"/>
                <w:lang w:val="de-CH"/>
              </w:rPr>
              <w:t xml:space="preserve"> </w:t>
            </w:r>
          </w:p>
        </w:tc>
      </w:tr>
    </w:tbl>
    <w:p w:rsidR="003662A7" w:rsidRPr="003662A7" w:rsidRDefault="003662A7" w:rsidP="003662A7"/>
    <w:p w:rsidR="00CE5609" w:rsidRDefault="00CE5609" w:rsidP="00CE5609">
      <w:pPr>
        <w:pStyle w:val="berschrift4"/>
      </w:pPr>
      <w:bookmarkStart w:id="8966" w:name="_Toc499018408"/>
      <w:r>
        <w:t>SOAP Beispiel</w:t>
      </w:r>
      <w:bookmarkEnd w:id="8966"/>
    </w:p>
    <w:p w:rsidR="00CE5609" w:rsidRDefault="00CE5609" w:rsidP="00CE5609">
      <w:pPr>
        <w:pStyle w:val="berschrift5"/>
      </w:pPr>
      <w:bookmarkStart w:id="8967" w:name="_Toc499018409"/>
      <w:r>
        <w:t>Request:</w:t>
      </w:r>
      <w:bookmarkEnd w:id="896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968" w:name="_Toc499018410"/>
      <w:r>
        <w:t>Response</w:t>
      </w:r>
      <w:bookmarkEnd w:id="8968"/>
    </w:p>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687076" w:rsidP="00CE5609">
      <w:pPr>
        <w:pStyle w:val="berschrift3"/>
      </w:pPr>
      <w:bookmarkStart w:id="8969" w:name="_Toc499018411"/>
      <w:r>
        <w:t>performKaufofferte</w:t>
      </w:r>
      <w:bookmarkEnd w:id="8969"/>
    </w:p>
    <w:p w:rsidR="00CE5609" w:rsidRDefault="00CE5609" w:rsidP="00CE5609">
      <w:pPr>
        <w:pStyle w:val="berschrift4"/>
      </w:pPr>
      <w:bookmarkStart w:id="8970" w:name="_Toc499018412"/>
      <w:r>
        <w:t>WebService Beschreibung</w:t>
      </w:r>
      <w:bookmarkEnd w:id="8970"/>
    </w:p>
    <w:p w:rsidR="00CE5609" w:rsidRDefault="008B2668" w:rsidP="00CE5609">
      <w:r>
        <w:t>Diese Methode ermöglicht es eine Kaufofferte auszulösen.</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Löst eine Kaufofferte aus</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CE5609" w:rsidRPr="009C614F" w:rsidRDefault="00687076" w:rsidP="00687076">
      <w:pPr>
        <w:rPr>
          <w:lang w:val="en-US"/>
        </w:rPr>
      </w:pPr>
      <w:r w:rsidRPr="0068707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operformKaufofferte</w:t>
      </w:r>
      <w:r>
        <w:rPr>
          <w:rFonts w:ascii="Consolas" w:hAnsi="Consolas" w:cs="Consolas"/>
          <w:color w:val="000000"/>
          <w:sz w:val="19"/>
          <w:szCs w:val="19"/>
          <w:highlight w:val="white"/>
        </w:rPr>
        <w:t xml:space="preserve"> performKaufofferte(</w:t>
      </w:r>
      <w:r>
        <w:rPr>
          <w:rFonts w:ascii="Consolas" w:hAnsi="Consolas" w:cs="Consolas"/>
          <w:color w:val="2B91AF"/>
          <w:sz w:val="19"/>
          <w:szCs w:val="19"/>
          <w:highlight w:val="white"/>
        </w:rPr>
        <w:t>iperformKaufofferteDto</w:t>
      </w:r>
      <w:r>
        <w:rPr>
          <w:rFonts w:ascii="Consolas" w:hAnsi="Consolas" w:cs="Consolas"/>
          <w:color w:val="000000"/>
          <w:sz w:val="19"/>
          <w:szCs w:val="19"/>
          <w:highlight w:val="white"/>
        </w:rPr>
        <w:t xml:space="preserve"> input);</w:t>
      </w:r>
    </w:p>
    <w:p w:rsidR="00CE5609" w:rsidRDefault="00CE5609" w:rsidP="00CE5609">
      <w:pPr>
        <w:pStyle w:val="berschrift5"/>
      </w:pPr>
      <w:bookmarkStart w:id="8971" w:name="_Toc499018413"/>
      <w:r>
        <w:t>Inputstruktur</w:t>
      </w:r>
      <w:bookmarkEnd w:id="897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Required</w:t>
            </w:r>
            <w:r w:rsidRPr="00256A22">
              <w:rPr>
                <w:rFonts w:ascii="Times New Roman" w:hAnsi="Times New Roman"/>
                <w:sz w:val="24"/>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iperformKaufofferteDto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256A22" w:rsidRPr="00C01B30"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isHaendler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256A22" w:rsidRPr="00C01B30" w:rsidRDefault="00256A22" w:rsidP="00256A22">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isHaendler=true -&gt; HD, else KD </w:t>
            </w:r>
          </w:p>
        </w:tc>
        <w:tc>
          <w:tcPr>
            <w:tcW w:w="1181" w:type="dxa"/>
            <w:tcBorders>
              <w:top w:val="single" w:sz="4" w:space="0" w:color="auto"/>
              <w:left w:val="single" w:sz="4" w:space="0" w:color="auto"/>
              <w:bottom w:val="single" w:sz="4" w:space="0" w:color="auto"/>
              <w:right w:val="single" w:sz="4" w:space="0" w:color="auto"/>
            </w:tcBorders>
            <w:hideMark/>
          </w:tcPr>
          <w:p w:rsidR="00256A22" w:rsidRPr="00C01B30" w:rsidRDefault="00256A22" w:rsidP="00256A22">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256A22"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256A22" w:rsidRPr="00C01B30" w:rsidRDefault="00256A22" w:rsidP="00256A22">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SysID des Antrags </w:t>
            </w:r>
          </w:p>
        </w:tc>
        <w:tc>
          <w:tcPr>
            <w:tcW w:w="1181" w:type="dxa"/>
            <w:tcBorders>
              <w:top w:val="single" w:sz="4" w:space="0" w:color="auto"/>
              <w:left w:val="single" w:sz="4" w:space="0" w:color="auto"/>
              <w:bottom w:val="single" w:sz="4" w:space="0" w:color="auto"/>
              <w:right w:val="single" w:sz="4" w:space="0" w:color="auto"/>
            </w:tcBorders>
            <w:hideMark/>
          </w:tcPr>
          <w:p w:rsidR="00256A22" w:rsidRPr="00256A22" w:rsidRDefault="00256A22"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8972" w:name="_Toc499018414"/>
      <w:r>
        <w:t>Rückgabestruktur</w:t>
      </w:r>
      <w:bookmarkEnd w:id="897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Beschreibung </w:t>
            </w:r>
          </w:p>
        </w:tc>
      </w:tr>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Consolas" w:hAnsi="Consolas" w:cs="Consolas"/>
                <w:color w:val="2B91AF"/>
                <w:sz w:val="19"/>
                <w:szCs w:val="19"/>
                <w:lang w:eastAsia="de-CH"/>
              </w:rPr>
              <w:t xml:space="preserve">operformKaufofferte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r>
      <w:tr w:rsidR="00A24D60" w:rsidRPr="00256A22" w:rsidTr="00256A22">
        <w:tc>
          <w:tcPr>
            <w:tcW w:w="2846"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frontid </w:t>
            </w:r>
          </w:p>
        </w:tc>
        <w:tc>
          <w:tcPr>
            <w:tcW w:w="1723"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24D60" w:rsidRPr="00256A22" w:rsidRDefault="00A24D60" w:rsidP="00256A22">
            <w:pPr>
              <w:spacing w:before="100" w:beforeAutospacing="1" w:after="100" w:afterAutospacing="1"/>
              <w:jc w:val="left"/>
              <w:rPr>
                <w:rFonts w:ascii="Times New Roman" w:hAnsi="Times New Roman"/>
                <w:sz w:val="24"/>
              </w:rPr>
            </w:pPr>
            <w:r w:rsidRPr="00256A22">
              <w:rPr>
                <w:rFonts w:asciiTheme="minorHAnsi" w:hAnsiTheme="minorHAnsi"/>
                <w:sz w:val="24"/>
                <w:szCs w:val="22"/>
                <w:lang w:val="de-CH"/>
              </w:rPr>
              <w:t xml:space="preserve">Frontid des eai results </w:t>
            </w:r>
          </w:p>
        </w:tc>
      </w:tr>
    </w:tbl>
    <w:p w:rsidR="003662A7" w:rsidRPr="003662A7" w:rsidRDefault="00256A22" w:rsidP="00256A22">
      <w:pPr>
        <w:spacing w:before="100" w:beforeAutospacing="1" w:after="100" w:afterAutospacing="1"/>
        <w:jc w:val="left"/>
      </w:pPr>
      <w:r w:rsidRPr="00256A22">
        <w:rPr>
          <w:rFonts w:ascii="Times New Roman" w:hAnsi="Times New Roman"/>
          <w:sz w:val="24"/>
        </w:rPr>
        <w:t xml:space="preserve">  </w:t>
      </w:r>
    </w:p>
    <w:p w:rsidR="00CE5609" w:rsidRDefault="00CE5609" w:rsidP="00CE5609">
      <w:pPr>
        <w:pStyle w:val="berschrift4"/>
      </w:pPr>
      <w:bookmarkStart w:id="8973" w:name="_Toc499018415"/>
      <w:r>
        <w:t>SOAP Beispiel</w:t>
      </w:r>
      <w:bookmarkEnd w:id="8973"/>
    </w:p>
    <w:p w:rsidR="00CE5609" w:rsidRDefault="00CE5609" w:rsidP="00CE5609">
      <w:pPr>
        <w:pStyle w:val="berschrift5"/>
      </w:pPr>
      <w:bookmarkStart w:id="8974" w:name="_Toc499018416"/>
      <w:r>
        <w:t>Request:</w:t>
      </w:r>
      <w:bookmarkEnd w:id="897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8975" w:name="_Toc499018417"/>
      <w:r>
        <w:t>Response</w:t>
      </w:r>
      <w:bookmarkEnd w:id="897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092B6D" w:rsidRPr="0047601F" w:rsidRDefault="00092B6D" w:rsidP="00092B6D">
      <w:pPr>
        <w:rPr>
          <w:ins w:id="8976" w:author="Markus Brüderl" w:date="2017-11-20T17:04:00Z"/>
          <w:rFonts w:ascii="Courier New" w:hAnsi="Courier New" w:cs="Courier New"/>
          <w:lang w:val="en-US"/>
        </w:rPr>
      </w:pPr>
    </w:p>
    <w:p w:rsidR="00092B6D" w:rsidRPr="00596C64" w:rsidRDefault="00092B6D" w:rsidP="00092B6D">
      <w:pPr>
        <w:rPr>
          <w:ins w:id="8977" w:author="Markus Brüderl" w:date="2017-11-20T17:04:00Z"/>
        </w:rPr>
      </w:pPr>
    </w:p>
    <w:p w:rsidR="00092B6D" w:rsidRDefault="00114F2A" w:rsidP="00092B6D">
      <w:pPr>
        <w:pStyle w:val="berschrift3"/>
        <w:rPr>
          <w:ins w:id="8978" w:author="Markus Brüderl" w:date="2017-11-20T17:04:00Z"/>
        </w:rPr>
      </w:pPr>
      <w:bookmarkStart w:id="8979" w:name="_Toc499018418"/>
      <w:ins w:id="8980" w:author="Markus Brüderl" w:date="2017-11-21T08:42:00Z">
        <w:r>
          <w:t>getListItems</w:t>
        </w:r>
      </w:ins>
      <w:bookmarkEnd w:id="8979"/>
    </w:p>
    <w:p w:rsidR="00092B6D" w:rsidRDefault="00092B6D" w:rsidP="00092B6D">
      <w:pPr>
        <w:pStyle w:val="berschrift4"/>
        <w:rPr>
          <w:ins w:id="8981" w:author="Markus Brüderl" w:date="2017-11-20T17:04:00Z"/>
        </w:rPr>
      </w:pPr>
      <w:bookmarkStart w:id="8982" w:name="_Toc499018419"/>
      <w:ins w:id="8983" w:author="Markus Brüderl" w:date="2017-11-20T17:04:00Z">
        <w:r>
          <w:t>WebService Beschreibung</w:t>
        </w:r>
        <w:bookmarkEnd w:id="8982"/>
      </w:ins>
    </w:p>
    <w:p w:rsidR="00092B6D" w:rsidRDefault="00092B6D" w:rsidP="00092B6D">
      <w:pPr>
        <w:rPr>
          <w:ins w:id="8984" w:author="Markus Brüderl" w:date="2017-11-20T17:04:00Z"/>
        </w:rPr>
      </w:pPr>
      <w:ins w:id="8985" w:author="Markus Brüderl" w:date="2017-11-20T17:04:00Z">
        <w:r>
          <w:t>D</w:t>
        </w:r>
        <w:r w:rsidR="00114F2A">
          <w:t>iese Method</w:t>
        </w:r>
      </w:ins>
      <w:ins w:id="8986" w:author="Markus Brüderl" w:date="2017-11-21T08:42:00Z">
        <w:r w:rsidR="00114F2A">
          <w:t>e liefert die Auswahllisten für Dropdown-Elemente</w:t>
        </w:r>
      </w:ins>
    </w:p>
    <w:p w:rsidR="00092B6D" w:rsidRDefault="00092B6D" w:rsidP="00092B6D">
      <w:pPr>
        <w:rPr>
          <w:ins w:id="8987" w:author="Markus Brüderl" w:date="2017-11-20T17:04:00Z"/>
        </w:rPr>
      </w:pPr>
    </w:p>
    <w:p w:rsidR="00092B6D" w:rsidRDefault="00092B6D" w:rsidP="00114F2A">
      <w:pPr>
        <w:autoSpaceDE w:val="0"/>
        <w:autoSpaceDN w:val="0"/>
        <w:adjustRightInd w:val="0"/>
        <w:jc w:val="left"/>
        <w:rPr>
          <w:ins w:id="8988" w:author="Markus Brüderl" w:date="2017-11-20T17:04:00Z"/>
          <w:rFonts w:ascii="Consolas" w:hAnsi="Consolas" w:cs="Consolas"/>
          <w:color w:val="000000"/>
          <w:sz w:val="19"/>
          <w:szCs w:val="19"/>
          <w:highlight w:val="white"/>
        </w:rPr>
      </w:pPr>
      <w:ins w:id="8989" w:author="Markus Brüderl" w:date="2017-11-20T17:04:00Z">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ins>
    </w:p>
    <w:p w:rsidR="00114F2A" w:rsidRDefault="00092B6D" w:rsidP="00114F2A">
      <w:pPr>
        <w:autoSpaceDE w:val="0"/>
        <w:autoSpaceDN w:val="0"/>
        <w:adjustRightInd w:val="0"/>
        <w:jc w:val="left"/>
        <w:rPr>
          <w:ins w:id="8990" w:author="Markus Brüderl" w:date="2017-11-21T08:44:00Z"/>
          <w:rFonts w:ascii="Consolas" w:hAnsi="Consolas" w:cs="Consolas"/>
          <w:color w:val="008000"/>
          <w:sz w:val="19"/>
          <w:szCs w:val="19"/>
        </w:rPr>
      </w:pPr>
      <w:ins w:id="8991" w:author="Markus Brüderl" w:date="2017-11-20T17:04:00Z">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ins>
      <w:ins w:id="8992" w:author="Markus Brüderl" w:date="2017-11-21T08:44:00Z">
        <w:r w:rsidR="00114F2A">
          <w:rPr>
            <w:rFonts w:ascii="Consolas" w:hAnsi="Consolas" w:cs="Consolas"/>
            <w:color w:val="008000"/>
            <w:sz w:val="19"/>
            <w:szCs w:val="19"/>
          </w:rPr>
          <w:t>Liefert eine Liste für den angegebenen Listencode</w:t>
        </w:r>
      </w:ins>
    </w:p>
    <w:p w:rsidR="00092B6D" w:rsidRDefault="00092B6D" w:rsidP="00114F2A">
      <w:pPr>
        <w:autoSpaceDE w:val="0"/>
        <w:autoSpaceDN w:val="0"/>
        <w:adjustRightInd w:val="0"/>
        <w:jc w:val="left"/>
        <w:rPr>
          <w:ins w:id="8993" w:author="Markus Brüderl" w:date="2017-11-20T17:04:00Z"/>
          <w:rFonts w:ascii="Consolas" w:hAnsi="Consolas" w:cs="Consolas"/>
          <w:color w:val="000000"/>
          <w:sz w:val="19"/>
          <w:szCs w:val="19"/>
          <w:highlight w:val="white"/>
        </w:rPr>
      </w:pPr>
      <w:ins w:id="8994" w:author="Markus Brüderl" w:date="2017-11-20T17:04:00Z">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ins>
    </w:p>
    <w:p w:rsidR="00092B6D" w:rsidRPr="00687076" w:rsidRDefault="00092B6D" w:rsidP="00114F2A">
      <w:pPr>
        <w:autoSpaceDE w:val="0"/>
        <w:autoSpaceDN w:val="0"/>
        <w:adjustRightInd w:val="0"/>
        <w:jc w:val="left"/>
        <w:rPr>
          <w:ins w:id="8995" w:author="Markus Brüderl" w:date="2017-11-20T17:04:00Z"/>
          <w:rFonts w:ascii="Consolas" w:hAnsi="Consolas" w:cs="Consolas"/>
          <w:color w:val="000000"/>
          <w:sz w:val="19"/>
          <w:szCs w:val="19"/>
          <w:highlight w:val="white"/>
          <w:lang w:val="en-US"/>
        </w:rPr>
      </w:pPr>
      <w:ins w:id="8996" w:author="Markus Brüderl" w:date="2017-11-20T17:04:00Z">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name="input"&gt;&lt;/param&gt;</w:t>
        </w:r>
      </w:ins>
    </w:p>
    <w:p w:rsidR="00092B6D" w:rsidRPr="00687076" w:rsidRDefault="00092B6D" w:rsidP="00114F2A">
      <w:pPr>
        <w:autoSpaceDE w:val="0"/>
        <w:autoSpaceDN w:val="0"/>
        <w:adjustRightInd w:val="0"/>
        <w:jc w:val="left"/>
        <w:rPr>
          <w:ins w:id="8997" w:author="Markus Brüderl" w:date="2017-11-20T17:04:00Z"/>
          <w:rFonts w:ascii="Consolas" w:hAnsi="Consolas" w:cs="Consolas"/>
          <w:color w:val="000000"/>
          <w:sz w:val="19"/>
          <w:szCs w:val="19"/>
          <w:highlight w:val="white"/>
          <w:lang w:val="en-US"/>
        </w:rPr>
      </w:pPr>
      <w:ins w:id="8998" w:author="Markus Brüderl" w:date="2017-11-20T17:04:00Z">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ins>
    </w:p>
    <w:p w:rsidR="00114F2A" w:rsidRDefault="00092B6D" w:rsidP="00114F2A">
      <w:pPr>
        <w:rPr>
          <w:ins w:id="8999" w:author="Markus Brüderl" w:date="2017-11-21T08:43:00Z"/>
          <w:rFonts w:ascii="Consolas" w:hAnsi="Consolas" w:cs="Consolas"/>
          <w:color w:val="000000"/>
          <w:sz w:val="19"/>
          <w:szCs w:val="19"/>
        </w:rPr>
      </w:pPr>
      <w:ins w:id="9000" w:author="Markus Brüderl" w:date="2017-11-20T17:04:00Z">
        <w:r w:rsidRPr="00687076">
          <w:rPr>
            <w:rFonts w:ascii="Consolas" w:hAnsi="Consolas" w:cs="Consolas"/>
            <w:color w:val="000000"/>
            <w:sz w:val="19"/>
            <w:szCs w:val="19"/>
            <w:highlight w:val="white"/>
            <w:lang w:val="en-US"/>
          </w:rPr>
          <w:t xml:space="preserve">        </w:t>
        </w:r>
      </w:ins>
      <w:ins w:id="9001" w:author="Markus Brüderl" w:date="2017-11-21T08:43:00Z">
        <w:r w:rsidR="00114F2A" w:rsidRPr="00114F2A">
          <w:rPr>
            <w:rFonts w:ascii="Consolas" w:hAnsi="Consolas" w:cs="Consolas"/>
            <w:color w:val="2B91AF"/>
            <w:sz w:val="19"/>
            <w:szCs w:val="19"/>
            <w:highlight w:val="white"/>
            <w:lang w:val="en-US"/>
          </w:rPr>
          <w:t>ogetListItemsDto</w:t>
        </w:r>
        <w:r w:rsidR="00114F2A">
          <w:rPr>
            <w:rFonts w:ascii="Consolas" w:hAnsi="Consolas" w:cs="Consolas"/>
            <w:color w:val="000000"/>
            <w:sz w:val="19"/>
            <w:szCs w:val="19"/>
          </w:rPr>
          <w:t xml:space="preserve"> </w:t>
        </w:r>
        <w:r w:rsidR="00114F2A">
          <w:rPr>
            <w:rFonts w:ascii="Consolas" w:hAnsi="Consolas" w:cs="Consolas"/>
            <w:color w:val="000000"/>
            <w:sz w:val="19"/>
            <w:szCs w:val="19"/>
          </w:rPr>
          <w:t>getListItems(</w:t>
        </w:r>
        <w:r w:rsidR="00114F2A" w:rsidRPr="00114F2A">
          <w:rPr>
            <w:rFonts w:ascii="Consolas" w:hAnsi="Consolas" w:cs="Consolas"/>
            <w:color w:val="2B91AF"/>
            <w:sz w:val="19"/>
            <w:szCs w:val="19"/>
            <w:highlight w:val="white"/>
            <w:lang w:val="en-US"/>
          </w:rPr>
          <w:t>igetListItems</w:t>
        </w:r>
        <w:r w:rsidR="00114F2A">
          <w:rPr>
            <w:rFonts w:ascii="Consolas" w:hAnsi="Consolas" w:cs="Consolas"/>
            <w:color w:val="000000"/>
            <w:sz w:val="19"/>
            <w:szCs w:val="19"/>
          </w:rPr>
          <w:t xml:space="preserve"> input)</w:t>
        </w:r>
      </w:ins>
      <w:ins w:id="9002" w:author="Markus Brüderl" w:date="2017-11-21T08:44:00Z">
        <w:r w:rsidR="00114F2A">
          <w:rPr>
            <w:rFonts w:ascii="Consolas" w:hAnsi="Consolas" w:cs="Consolas"/>
            <w:color w:val="000000"/>
            <w:sz w:val="19"/>
            <w:szCs w:val="19"/>
          </w:rPr>
          <w:t>;</w:t>
        </w:r>
      </w:ins>
    </w:p>
    <w:p w:rsidR="00092B6D" w:rsidRPr="009C614F" w:rsidRDefault="00092B6D" w:rsidP="00114F2A">
      <w:pPr>
        <w:rPr>
          <w:ins w:id="9003" w:author="Markus Brüderl" w:date="2017-11-20T17:04:00Z"/>
          <w:lang w:val="en-US"/>
        </w:rPr>
      </w:pPr>
    </w:p>
    <w:p w:rsidR="00092B6D" w:rsidRDefault="00092B6D" w:rsidP="00092B6D">
      <w:pPr>
        <w:pStyle w:val="berschrift5"/>
        <w:rPr>
          <w:ins w:id="9004" w:author="Markus Brüderl" w:date="2017-11-20T17:04:00Z"/>
        </w:rPr>
      </w:pPr>
      <w:bookmarkStart w:id="9005" w:name="_Toc499018420"/>
      <w:ins w:id="9006" w:author="Markus Brüderl" w:date="2017-11-20T17:04:00Z">
        <w:r>
          <w:t>Inputstruktur</w:t>
        </w:r>
        <w:bookmarkEnd w:id="9005"/>
      </w:ins>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92B6D" w:rsidRPr="00256A22" w:rsidTr="00811776">
        <w:trPr>
          <w:ins w:id="9007" w:author="Markus Brüderl" w:date="2017-11-20T17:04:00Z"/>
        </w:trPr>
        <w:tc>
          <w:tcPr>
            <w:tcW w:w="2846"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08" w:author="Markus Brüderl" w:date="2017-11-20T17:04:00Z"/>
                <w:rFonts w:ascii="Times New Roman" w:hAnsi="Times New Roman"/>
                <w:sz w:val="24"/>
              </w:rPr>
            </w:pPr>
            <w:ins w:id="9009" w:author="Markus Brüderl" w:date="2017-11-20T17:04:00Z">
              <w:r w:rsidRPr="00256A22">
                <w:rPr>
                  <w:rFonts w:asciiTheme="minorHAnsi" w:hAnsiTheme="minorHAnsi"/>
                  <w:sz w:val="24"/>
                  <w:szCs w:val="22"/>
                  <w:lang w:val="de-CH"/>
                </w:rPr>
                <w:t xml:space="preserve">  </w:t>
              </w:r>
            </w:ins>
          </w:p>
          <w:p w:rsidR="00092B6D" w:rsidRPr="00256A22" w:rsidRDefault="00092B6D" w:rsidP="00811776">
            <w:pPr>
              <w:spacing w:before="100" w:beforeAutospacing="1" w:after="100" w:afterAutospacing="1"/>
              <w:jc w:val="left"/>
              <w:rPr>
                <w:ins w:id="9010" w:author="Markus Brüderl" w:date="2017-11-20T17:04:00Z"/>
                <w:rFonts w:ascii="Times New Roman" w:hAnsi="Times New Roman"/>
                <w:sz w:val="24"/>
              </w:rPr>
            </w:pPr>
            <w:ins w:id="9011" w:author="Markus Brüderl" w:date="2017-11-20T17:04:00Z">
              <w:r w:rsidRPr="00256A22">
                <w:rPr>
                  <w:rFonts w:asciiTheme="minorHAnsi" w:hAnsiTheme="minorHAnsi"/>
                  <w:sz w:val="24"/>
                  <w:szCs w:val="22"/>
                  <w:lang w:val="de-CH"/>
                </w:rPr>
                <w:t xml:space="preserve">  </w:t>
              </w:r>
            </w:ins>
          </w:p>
          <w:p w:rsidR="00092B6D" w:rsidRPr="00256A22" w:rsidRDefault="00092B6D" w:rsidP="00811776">
            <w:pPr>
              <w:spacing w:before="100" w:beforeAutospacing="1" w:after="100" w:afterAutospacing="1"/>
              <w:jc w:val="left"/>
              <w:rPr>
                <w:ins w:id="9012" w:author="Markus Brüderl" w:date="2017-11-20T17:04:00Z"/>
                <w:rFonts w:ascii="Times New Roman" w:hAnsi="Times New Roman"/>
                <w:sz w:val="24"/>
              </w:rPr>
            </w:pPr>
            <w:ins w:id="9013" w:author="Markus Brüderl" w:date="2017-11-20T17:04:00Z">
              <w:r w:rsidRPr="00256A22">
                <w:rPr>
                  <w:rFonts w:asciiTheme="minorHAnsi" w:hAnsiTheme="minorHAnsi"/>
                  <w:sz w:val="24"/>
                  <w:szCs w:val="22"/>
                  <w:lang w:val="de-CH"/>
                </w:rPr>
                <w:t xml:space="preserve">Klasse </w:t>
              </w:r>
            </w:ins>
          </w:p>
        </w:tc>
        <w:tc>
          <w:tcPr>
            <w:tcW w:w="1503"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14" w:author="Markus Brüderl" w:date="2017-11-20T17:04:00Z"/>
                <w:rFonts w:ascii="Times New Roman" w:hAnsi="Times New Roman"/>
                <w:sz w:val="24"/>
              </w:rPr>
            </w:pPr>
            <w:ins w:id="9015" w:author="Markus Brüderl" w:date="2017-11-20T17:04:00Z">
              <w:r w:rsidRPr="00256A22">
                <w:rPr>
                  <w:rFonts w:asciiTheme="minorHAnsi" w:hAnsiTheme="minorHAnsi"/>
                  <w:sz w:val="24"/>
                  <w:szCs w:val="22"/>
                  <w:lang w:val="de-CH"/>
                </w:rPr>
                <w:t xml:space="preserve">Attribut </w:t>
              </w:r>
            </w:ins>
          </w:p>
        </w:tc>
        <w:tc>
          <w:tcPr>
            <w:tcW w:w="1723"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16" w:author="Markus Brüderl" w:date="2017-11-20T17:04:00Z"/>
                <w:rFonts w:ascii="Times New Roman" w:hAnsi="Times New Roman"/>
                <w:sz w:val="24"/>
              </w:rPr>
            </w:pPr>
            <w:ins w:id="9017" w:author="Markus Brüderl" w:date="2017-11-20T17:04:00Z">
              <w:r w:rsidRPr="00256A22">
                <w:rPr>
                  <w:rFonts w:asciiTheme="minorHAnsi" w:hAnsiTheme="minorHAnsi"/>
                  <w:sz w:val="24"/>
                  <w:szCs w:val="22"/>
                  <w:lang w:val="de-CH"/>
                </w:rPr>
                <w:t xml:space="preserve">Typ </w:t>
              </w:r>
            </w:ins>
          </w:p>
        </w:tc>
        <w:tc>
          <w:tcPr>
            <w:tcW w:w="1809"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18" w:author="Markus Brüderl" w:date="2017-11-20T17:04:00Z"/>
                <w:rFonts w:ascii="Times New Roman" w:hAnsi="Times New Roman"/>
                <w:sz w:val="24"/>
              </w:rPr>
            </w:pPr>
            <w:ins w:id="9019" w:author="Markus Brüderl" w:date="2017-11-20T17:04:00Z">
              <w:r w:rsidRPr="00256A22">
                <w:rPr>
                  <w:rFonts w:asciiTheme="minorHAnsi" w:hAnsiTheme="minorHAnsi"/>
                  <w:sz w:val="24"/>
                  <w:szCs w:val="22"/>
                  <w:lang w:val="de-CH"/>
                </w:rPr>
                <w:t xml:space="preserve">Beschreibung </w:t>
              </w:r>
            </w:ins>
          </w:p>
        </w:tc>
        <w:tc>
          <w:tcPr>
            <w:tcW w:w="1181"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20" w:author="Markus Brüderl" w:date="2017-11-20T17:04:00Z"/>
                <w:rFonts w:ascii="Times New Roman" w:hAnsi="Times New Roman"/>
                <w:sz w:val="24"/>
              </w:rPr>
            </w:pPr>
            <w:ins w:id="9021" w:author="Markus Brüderl" w:date="2017-11-20T17:04:00Z">
              <w:r w:rsidRPr="00256A22">
                <w:rPr>
                  <w:rFonts w:asciiTheme="minorHAnsi" w:hAnsiTheme="minorHAnsi"/>
                  <w:sz w:val="24"/>
                  <w:szCs w:val="22"/>
                  <w:lang w:val="de-CH"/>
                </w:rPr>
                <w:t>Required</w:t>
              </w:r>
              <w:r w:rsidRPr="00256A22">
                <w:rPr>
                  <w:rFonts w:ascii="Times New Roman" w:hAnsi="Times New Roman"/>
                  <w:sz w:val="24"/>
                </w:rPr>
                <w:t xml:space="preserve"> </w:t>
              </w:r>
            </w:ins>
          </w:p>
        </w:tc>
      </w:tr>
      <w:tr w:rsidR="00092B6D" w:rsidRPr="00256A22" w:rsidTr="00811776">
        <w:trPr>
          <w:ins w:id="9022" w:author="Markus Brüderl" w:date="2017-11-20T17:04:00Z"/>
        </w:trPr>
        <w:tc>
          <w:tcPr>
            <w:tcW w:w="2846"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23" w:author="Markus Brüderl" w:date="2017-11-20T17:04:00Z"/>
                <w:rFonts w:ascii="Times New Roman" w:hAnsi="Times New Roman"/>
                <w:sz w:val="24"/>
              </w:rPr>
            </w:pPr>
            <w:ins w:id="9024" w:author="Markus Brüderl" w:date="2017-11-21T08:44:00Z">
              <w:r w:rsidRPr="00114F2A">
                <w:rPr>
                  <w:rFonts w:ascii="Consolas" w:hAnsi="Consolas" w:cs="Consolas"/>
                  <w:color w:val="2B91AF"/>
                  <w:sz w:val="19"/>
                  <w:szCs w:val="19"/>
                  <w:highlight w:val="white"/>
                  <w:lang w:val="en-US"/>
                </w:rPr>
                <w:t>igetListItems</w:t>
              </w:r>
            </w:ins>
          </w:p>
        </w:tc>
        <w:tc>
          <w:tcPr>
            <w:tcW w:w="1503"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25" w:author="Markus Brüderl" w:date="2017-11-20T17:04:00Z"/>
                <w:rFonts w:ascii="Times New Roman" w:hAnsi="Times New Roman"/>
                <w:sz w:val="24"/>
              </w:rPr>
            </w:pPr>
            <w:ins w:id="9026" w:author="Markus Brüderl" w:date="2017-11-20T17:04:00Z">
              <w:r w:rsidRPr="00256A22">
                <w:rPr>
                  <w:rFonts w:asciiTheme="minorHAnsi" w:hAnsiTheme="minorHAnsi"/>
                  <w:sz w:val="24"/>
                  <w:szCs w:val="22"/>
                  <w:lang w:val="de-CH"/>
                </w:rPr>
                <w:t xml:space="preserve">  </w:t>
              </w:r>
            </w:ins>
          </w:p>
        </w:tc>
        <w:tc>
          <w:tcPr>
            <w:tcW w:w="1723"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27" w:author="Markus Brüderl" w:date="2017-11-20T17:04:00Z"/>
                <w:rFonts w:ascii="Times New Roman" w:hAnsi="Times New Roman"/>
                <w:sz w:val="24"/>
              </w:rPr>
            </w:pPr>
            <w:ins w:id="9028" w:author="Markus Brüderl" w:date="2017-11-20T17:04:00Z">
              <w:r w:rsidRPr="00256A22">
                <w:rPr>
                  <w:rFonts w:asciiTheme="minorHAnsi" w:hAnsiTheme="minorHAnsi"/>
                  <w:sz w:val="24"/>
                  <w:szCs w:val="22"/>
                  <w:lang w:val="de-CH"/>
                </w:rPr>
                <w:t xml:space="preserve">  </w:t>
              </w:r>
            </w:ins>
          </w:p>
        </w:tc>
        <w:tc>
          <w:tcPr>
            <w:tcW w:w="1809"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29" w:author="Markus Brüderl" w:date="2017-11-20T17:04:00Z"/>
                <w:rFonts w:ascii="Times New Roman" w:hAnsi="Times New Roman"/>
                <w:sz w:val="24"/>
              </w:rPr>
            </w:pPr>
            <w:ins w:id="9030" w:author="Markus Brüderl" w:date="2017-11-20T17:04:00Z">
              <w:r w:rsidRPr="00256A22">
                <w:rPr>
                  <w:rFonts w:asciiTheme="minorHAnsi" w:hAnsiTheme="minorHAnsi"/>
                  <w:sz w:val="24"/>
                  <w:szCs w:val="22"/>
                  <w:lang w:val="de-CH"/>
                </w:rPr>
                <w:t xml:space="preserve">  </w:t>
              </w:r>
            </w:ins>
          </w:p>
        </w:tc>
        <w:tc>
          <w:tcPr>
            <w:tcW w:w="1181"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31" w:author="Markus Brüderl" w:date="2017-11-20T17:04:00Z"/>
                <w:rFonts w:ascii="Times New Roman" w:hAnsi="Times New Roman"/>
                <w:sz w:val="24"/>
              </w:rPr>
            </w:pPr>
            <w:ins w:id="9032" w:author="Markus Brüderl" w:date="2017-11-20T17:04:00Z">
              <w:r w:rsidRPr="00256A22">
                <w:rPr>
                  <w:rFonts w:asciiTheme="minorHAnsi" w:hAnsiTheme="minorHAnsi"/>
                  <w:sz w:val="24"/>
                  <w:szCs w:val="22"/>
                  <w:lang w:val="de-CH"/>
                </w:rPr>
                <w:t xml:space="preserve">  </w:t>
              </w:r>
            </w:ins>
          </w:p>
        </w:tc>
      </w:tr>
      <w:tr w:rsidR="00092B6D" w:rsidRPr="00C01B30" w:rsidTr="00811776">
        <w:trPr>
          <w:ins w:id="9033" w:author="Markus Brüderl" w:date="2017-11-20T17:04:00Z"/>
        </w:trPr>
        <w:tc>
          <w:tcPr>
            <w:tcW w:w="2846"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34" w:author="Markus Brüderl" w:date="2017-11-20T17:04:00Z"/>
                <w:rFonts w:ascii="Times New Roman" w:hAnsi="Times New Roman"/>
                <w:sz w:val="24"/>
              </w:rPr>
            </w:pPr>
            <w:ins w:id="9035" w:author="Markus Brüderl" w:date="2017-11-20T17:04:00Z">
              <w:r w:rsidRPr="00256A22">
                <w:rPr>
                  <w:rFonts w:asciiTheme="minorHAnsi" w:hAnsiTheme="minorHAnsi"/>
                  <w:sz w:val="24"/>
                  <w:szCs w:val="22"/>
                  <w:lang w:val="de-CH"/>
                </w:rPr>
                <w:t xml:space="preserve">  </w:t>
              </w:r>
            </w:ins>
          </w:p>
        </w:tc>
        <w:tc>
          <w:tcPr>
            <w:tcW w:w="1503"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36" w:author="Markus Brüderl" w:date="2017-11-20T17:04:00Z"/>
                <w:rFonts w:ascii="Times New Roman" w:hAnsi="Times New Roman"/>
                <w:sz w:val="24"/>
              </w:rPr>
            </w:pPr>
            <w:ins w:id="9037" w:author="Markus Brüderl" w:date="2017-11-21T08:44:00Z">
              <w:r>
                <w:rPr>
                  <w:rFonts w:asciiTheme="minorHAnsi" w:hAnsiTheme="minorHAnsi"/>
                  <w:sz w:val="24"/>
                  <w:szCs w:val="22"/>
                  <w:lang w:val="de-CH"/>
                </w:rPr>
                <w:t>code</w:t>
              </w:r>
            </w:ins>
            <w:ins w:id="9038" w:author="Markus Brüderl" w:date="2017-11-20T17:04:00Z">
              <w:r w:rsidR="00092B6D" w:rsidRPr="00256A22">
                <w:rPr>
                  <w:rFonts w:asciiTheme="minorHAnsi" w:hAnsiTheme="minorHAnsi"/>
                  <w:sz w:val="24"/>
                  <w:szCs w:val="22"/>
                  <w:lang w:val="de-CH"/>
                </w:rPr>
                <w:t xml:space="preserve"> </w:t>
              </w:r>
            </w:ins>
          </w:p>
        </w:tc>
        <w:tc>
          <w:tcPr>
            <w:tcW w:w="1723"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39" w:author="Markus Brüderl" w:date="2017-11-20T17:04:00Z"/>
                <w:rFonts w:ascii="Times New Roman" w:hAnsi="Times New Roman"/>
                <w:sz w:val="24"/>
              </w:rPr>
            </w:pPr>
            <w:ins w:id="9040" w:author="Markus Brüderl" w:date="2017-11-21T08:44:00Z">
              <w:r>
                <w:rPr>
                  <w:rFonts w:asciiTheme="minorHAnsi" w:hAnsiTheme="minorHAnsi"/>
                  <w:sz w:val="24"/>
                  <w:szCs w:val="22"/>
                  <w:lang w:val="de-CH"/>
                </w:rPr>
                <w:t>String</w:t>
              </w:r>
            </w:ins>
            <w:ins w:id="9041" w:author="Markus Brüderl" w:date="2017-11-20T17:04:00Z">
              <w:r w:rsidR="00092B6D" w:rsidRPr="00256A22">
                <w:rPr>
                  <w:rFonts w:asciiTheme="minorHAnsi" w:hAnsiTheme="minorHAnsi"/>
                  <w:sz w:val="24"/>
                  <w:szCs w:val="22"/>
                  <w:lang w:val="de-CH"/>
                </w:rPr>
                <w:t xml:space="preserve"> </w:t>
              </w:r>
            </w:ins>
          </w:p>
        </w:tc>
        <w:tc>
          <w:tcPr>
            <w:tcW w:w="1809" w:type="dxa"/>
            <w:tcBorders>
              <w:top w:val="single" w:sz="4" w:space="0" w:color="auto"/>
              <w:left w:val="single" w:sz="4" w:space="0" w:color="auto"/>
              <w:bottom w:val="single" w:sz="4" w:space="0" w:color="auto"/>
              <w:right w:val="single" w:sz="4" w:space="0" w:color="auto"/>
            </w:tcBorders>
            <w:hideMark/>
          </w:tcPr>
          <w:p w:rsidR="00092B6D" w:rsidRPr="00C01B30" w:rsidRDefault="00114F2A" w:rsidP="00811776">
            <w:pPr>
              <w:spacing w:before="100" w:beforeAutospacing="1" w:after="100" w:afterAutospacing="1"/>
              <w:jc w:val="left"/>
              <w:rPr>
                <w:ins w:id="9042" w:author="Markus Brüderl" w:date="2017-11-20T17:04:00Z"/>
                <w:rFonts w:ascii="Times New Roman" w:hAnsi="Times New Roman"/>
                <w:sz w:val="24"/>
                <w:lang w:val="en-US"/>
              </w:rPr>
            </w:pPr>
            <w:ins w:id="9043" w:author="Markus Brüderl" w:date="2017-11-21T08:44:00Z">
              <w:r>
                <w:rPr>
                  <w:rFonts w:asciiTheme="minorHAnsi" w:hAnsiTheme="minorHAnsi"/>
                  <w:sz w:val="24"/>
                  <w:szCs w:val="22"/>
                  <w:lang w:val="en-US"/>
                </w:rPr>
                <w:t>Dropdown-Code</w:t>
              </w:r>
            </w:ins>
          </w:p>
        </w:tc>
        <w:tc>
          <w:tcPr>
            <w:tcW w:w="1181" w:type="dxa"/>
            <w:tcBorders>
              <w:top w:val="single" w:sz="4" w:space="0" w:color="auto"/>
              <w:left w:val="single" w:sz="4" w:space="0" w:color="auto"/>
              <w:bottom w:val="single" w:sz="4" w:space="0" w:color="auto"/>
              <w:right w:val="single" w:sz="4" w:space="0" w:color="auto"/>
            </w:tcBorders>
            <w:hideMark/>
          </w:tcPr>
          <w:p w:rsidR="00092B6D" w:rsidRPr="00C01B30" w:rsidRDefault="00092B6D" w:rsidP="00811776">
            <w:pPr>
              <w:spacing w:before="100" w:beforeAutospacing="1" w:after="100" w:afterAutospacing="1"/>
              <w:jc w:val="left"/>
              <w:rPr>
                <w:ins w:id="9044" w:author="Markus Brüderl" w:date="2017-11-20T17:04:00Z"/>
                <w:rFonts w:ascii="Times New Roman" w:hAnsi="Times New Roman"/>
                <w:sz w:val="24"/>
                <w:lang w:val="en-US"/>
              </w:rPr>
            </w:pPr>
            <w:ins w:id="9045" w:author="Markus Brüderl" w:date="2017-11-20T17:04:00Z">
              <w:r w:rsidRPr="00C01B30">
                <w:rPr>
                  <w:rFonts w:asciiTheme="minorHAnsi" w:hAnsiTheme="minorHAnsi"/>
                  <w:sz w:val="24"/>
                  <w:szCs w:val="22"/>
                  <w:lang w:val="en-US"/>
                </w:rPr>
                <w:t xml:space="preserve">  </w:t>
              </w:r>
            </w:ins>
            <w:ins w:id="9046" w:author="Markus Brüderl" w:date="2017-11-21T08:44:00Z">
              <w:r w:rsidR="00114F2A">
                <w:rPr>
                  <w:rFonts w:asciiTheme="minorHAnsi" w:hAnsiTheme="minorHAnsi"/>
                  <w:sz w:val="24"/>
                  <w:szCs w:val="22"/>
                  <w:lang w:val="en-US"/>
                </w:rPr>
                <w:t>x</w:t>
              </w:r>
            </w:ins>
          </w:p>
        </w:tc>
      </w:tr>
      <w:tr w:rsidR="00092B6D" w:rsidRPr="00256A22" w:rsidTr="00811776">
        <w:trPr>
          <w:ins w:id="9047" w:author="Markus Brüderl" w:date="2017-11-20T17:04:00Z"/>
        </w:trPr>
        <w:tc>
          <w:tcPr>
            <w:tcW w:w="2846" w:type="dxa"/>
            <w:tcBorders>
              <w:top w:val="single" w:sz="4" w:space="0" w:color="auto"/>
              <w:left w:val="single" w:sz="4" w:space="0" w:color="auto"/>
              <w:bottom w:val="single" w:sz="4" w:space="0" w:color="auto"/>
              <w:right w:val="single" w:sz="4" w:space="0" w:color="auto"/>
            </w:tcBorders>
            <w:hideMark/>
          </w:tcPr>
          <w:p w:rsidR="00092B6D" w:rsidRPr="00C01B30" w:rsidRDefault="00092B6D" w:rsidP="00811776">
            <w:pPr>
              <w:spacing w:before="100" w:beforeAutospacing="1" w:after="100" w:afterAutospacing="1"/>
              <w:jc w:val="left"/>
              <w:rPr>
                <w:ins w:id="9048" w:author="Markus Brüderl" w:date="2017-11-20T17:04:00Z"/>
                <w:rFonts w:ascii="Times New Roman" w:hAnsi="Times New Roman"/>
                <w:sz w:val="24"/>
                <w:lang w:val="en-US"/>
              </w:rPr>
            </w:pPr>
            <w:ins w:id="9049" w:author="Markus Brüderl" w:date="2017-11-20T17:04:00Z">
              <w:r w:rsidRPr="00C01B30">
                <w:rPr>
                  <w:rFonts w:asciiTheme="minorHAnsi" w:hAnsiTheme="minorHAnsi"/>
                  <w:sz w:val="24"/>
                  <w:szCs w:val="22"/>
                  <w:lang w:val="en-US"/>
                </w:rPr>
                <w:t xml:space="preserve">  </w:t>
              </w:r>
            </w:ins>
          </w:p>
        </w:tc>
        <w:tc>
          <w:tcPr>
            <w:tcW w:w="1503"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50" w:author="Markus Brüderl" w:date="2017-11-20T17:04:00Z"/>
                <w:rFonts w:ascii="Times New Roman" w:hAnsi="Times New Roman"/>
                <w:sz w:val="24"/>
              </w:rPr>
            </w:pPr>
            <w:ins w:id="9051" w:author="Markus Brüderl" w:date="2017-11-21T08:44:00Z">
              <w:r>
                <w:rPr>
                  <w:rFonts w:asciiTheme="minorHAnsi" w:hAnsiTheme="minorHAnsi"/>
                  <w:sz w:val="24"/>
                  <w:szCs w:val="22"/>
                  <w:lang w:val="de-CH"/>
                </w:rPr>
                <w:t>domainid</w:t>
              </w:r>
            </w:ins>
            <w:ins w:id="9052" w:author="Markus Brüderl" w:date="2017-11-20T17:04:00Z">
              <w:r w:rsidR="00092B6D" w:rsidRPr="00256A22">
                <w:rPr>
                  <w:rFonts w:asciiTheme="minorHAnsi" w:hAnsiTheme="minorHAnsi"/>
                  <w:sz w:val="24"/>
                  <w:szCs w:val="22"/>
                  <w:lang w:val="de-CH"/>
                </w:rPr>
                <w:t xml:space="preserve"> </w:t>
              </w:r>
            </w:ins>
          </w:p>
        </w:tc>
        <w:tc>
          <w:tcPr>
            <w:tcW w:w="1723"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53" w:author="Markus Brüderl" w:date="2017-11-20T17:04:00Z"/>
                <w:rFonts w:ascii="Times New Roman" w:hAnsi="Times New Roman"/>
                <w:sz w:val="24"/>
              </w:rPr>
            </w:pPr>
            <w:ins w:id="9054" w:author="Markus Brüderl" w:date="2017-11-21T08:44:00Z">
              <w:r>
                <w:rPr>
                  <w:rFonts w:asciiTheme="minorHAnsi" w:hAnsiTheme="minorHAnsi"/>
                  <w:sz w:val="24"/>
                  <w:szCs w:val="22"/>
                  <w:lang w:val="de-CH"/>
                </w:rPr>
                <w:t>String</w:t>
              </w:r>
            </w:ins>
          </w:p>
        </w:tc>
        <w:tc>
          <w:tcPr>
            <w:tcW w:w="1809"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55" w:author="Markus Brüderl" w:date="2017-11-20T17:04:00Z"/>
                <w:rFonts w:ascii="Times New Roman" w:hAnsi="Times New Roman"/>
                <w:sz w:val="24"/>
              </w:rPr>
            </w:pPr>
            <w:ins w:id="9056" w:author="Markus Brüderl" w:date="2017-11-21T08:44:00Z">
              <w:r>
                <w:rPr>
                  <w:rFonts w:asciiTheme="minorHAnsi" w:hAnsiTheme="minorHAnsi"/>
                  <w:sz w:val="24"/>
                  <w:szCs w:val="22"/>
                  <w:lang w:val="de-CH"/>
                </w:rPr>
                <w:t>Dropdown Domain Id</w:t>
              </w:r>
            </w:ins>
            <w:ins w:id="9057" w:author="Markus Brüderl" w:date="2017-11-20T17:04:00Z">
              <w:r w:rsidR="00092B6D" w:rsidRPr="00256A22">
                <w:rPr>
                  <w:rFonts w:asciiTheme="minorHAnsi" w:hAnsiTheme="minorHAnsi"/>
                  <w:sz w:val="24"/>
                  <w:szCs w:val="22"/>
                  <w:lang w:val="de-CH"/>
                </w:rPr>
                <w:t xml:space="preserve"> </w:t>
              </w:r>
            </w:ins>
          </w:p>
        </w:tc>
        <w:tc>
          <w:tcPr>
            <w:tcW w:w="1181"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58" w:author="Markus Brüderl" w:date="2017-11-20T17:04:00Z"/>
                <w:rFonts w:ascii="Times New Roman" w:hAnsi="Times New Roman"/>
                <w:sz w:val="24"/>
              </w:rPr>
            </w:pPr>
            <w:ins w:id="9059" w:author="Markus Brüderl" w:date="2017-11-20T17:04:00Z">
              <w:r w:rsidRPr="00256A22">
                <w:rPr>
                  <w:rFonts w:asciiTheme="minorHAnsi" w:hAnsiTheme="minorHAnsi"/>
                  <w:sz w:val="24"/>
                  <w:szCs w:val="22"/>
                  <w:lang w:val="de-CH"/>
                </w:rPr>
                <w:t xml:space="preserve">  </w:t>
              </w:r>
            </w:ins>
          </w:p>
        </w:tc>
      </w:tr>
    </w:tbl>
    <w:p w:rsidR="00092B6D" w:rsidRDefault="00092B6D" w:rsidP="00092B6D">
      <w:pPr>
        <w:pStyle w:val="Text"/>
        <w:rPr>
          <w:ins w:id="9060" w:author="Markus Brüderl" w:date="2017-11-20T17:04:00Z"/>
        </w:rPr>
      </w:pPr>
    </w:p>
    <w:p w:rsidR="00092B6D" w:rsidRDefault="00092B6D" w:rsidP="00092B6D">
      <w:pPr>
        <w:pStyle w:val="berschrift5"/>
        <w:rPr>
          <w:ins w:id="9061" w:author="Markus Brüderl" w:date="2017-11-20T17:04:00Z"/>
        </w:rPr>
      </w:pPr>
      <w:bookmarkStart w:id="9062" w:name="_Toc499018421"/>
      <w:ins w:id="9063" w:author="Markus Brüderl" w:date="2017-11-20T17:04:00Z">
        <w:r>
          <w:t>Rückgabestruktur</w:t>
        </w:r>
        <w:bookmarkEnd w:id="9062"/>
      </w:ins>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685"/>
        <w:gridCol w:w="1541"/>
        <w:gridCol w:w="1809"/>
      </w:tblGrid>
      <w:tr w:rsidR="00092B6D" w:rsidRPr="00256A22" w:rsidTr="00114F2A">
        <w:trPr>
          <w:ins w:id="9064" w:author="Markus Brüderl" w:date="2017-11-20T17:04:00Z"/>
        </w:trPr>
        <w:tc>
          <w:tcPr>
            <w:tcW w:w="2846"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65" w:author="Markus Brüderl" w:date="2017-11-20T17:04:00Z"/>
                <w:rFonts w:ascii="Times New Roman" w:hAnsi="Times New Roman"/>
                <w:sz w:val="24"/>
              </w:rPr>
            </w:pPr>
            <w:ins w:id="9066" w:author="Markus Brüderl" w:date="2017-11-20T17:04:00Z">
              <w:r w:rsidRPr="00256A22">
                <w:rPr>
                  <w:rFonts w:asciiTheme="minorHAnsi" w:hAnsiTheme="minorHAnsi"/>
                  <w:sz w:val="24"/>
                  <w:szCs w:val="22"/>
                  <w:lang w:val="de-CH"/>
                </w:rPr>
                <w:t xml:space="preserve">  </w:t>
              </w:r>
            </w:ins>
          </w:p>
          <w:p w:rsidR="00092B6D" w:rsidRPr="00256A22" w:rsidRDefault="00092B6D" w:rsidP="00811776">
            <w:pPr>
              <w:spacing w:before="100" w:beforeAutospacing="1" w:after="100" w:afterAutospacing="1"/>
              <w:jc w:val="left"/>
              <w:rPr>
                <w:ins w:id="9067" w:author="Markus Brüderl" w:date="2017-11-20T17:04:00Z"/>
                <w:rFonts w:ascii="Times New Roman" w:hAnsi="Times New Roman"/>
                <w:sz w:val="24"/>
              </w:rPr>
            </w:pPr>
            <w:ins w:id="9068" w:author="Markus Brüderl" w:date="2017-11-20T17:04:00Z">
              <w:r w:rsidRPr="00256A22">
                <w:rPr>
                  <w:rFonts w:asciiTheme="minorHAnsi" w:hAnsiTheme="minorHAnsi"/>
                  <w:sz w:val="24"/>
                  <w:szCs w:val="22"/>
                  <w:lang w:val="de-CH"/>
                </w:rPr>
                <w:t xml:space="preserve">  </w:t>
              </w:r>
            </w:ins>
          </w:p>
          <w:p w:rsidR="00092B6D" w:rsidRPr="00256A22" w:rsidRDefault="00092B6D" w:rsidP="00811776">
            <w:pPr>
              <w:spacing w:before="100" w:beforeAutospacing="1" w:after="100" w:afterAutospacing="1"/>
              <w:jc w:val="left"/>
              <w:rPr>
                <w:ins w:id="9069" w:author="Markus Brüderl" w:date="2017-11-20T17:04:00Z"/>
                <w:rFonts w:ascii="Times New Roman" w:hAnsi="Times New Roman"/>
                <w:sz w:val="24"/>
              </w:rPr>
            </w:pPr>
            <w:ins w:id="9070" w:author="Markus Brüderl" w:date="2017-11-20T17:04:00Z">
              <w:r w:rsidRPr="00256A22">
                <w:rPr>
                  <w:rFonts w:asciiTheme="minorHAnsi" w:hAnsiTheme="minorHAnsi"/>
                  <w:sz w:val="24"/>
                  <w:szCs w:val="22"/>
                  <w:lang w:val="de-CH"/>
                </w:rPr>
                <w:t xml:space="preserve">Klasse </w:t>
              </w:r>
            </w:ins>
          </w:p>
        </w:tc>
        <w:tc>
          <w:tcPr>
            <w:tcW w:w="1685"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71" w:author="Markus Brüderl" w:date="2017-11-20T17:04:00Z"/>
                <w:rFonts w:ascii="Times New Roman" w:hAnsi="Times New Roman"/>
                <w:sz w:val="24"/>
              </w:rPr>
            </w:pPr>
            <w:ins w:id="9072" w:author="Markus Brüderl" w:date="2017-11-20T17:04:00Z">
              <w:r w:rsidRPr="00256A22">
                <w:rPr>
                  <w:rFonts w:asciiTheme="minorHAnsi" w:hAnsiTheme="minorHAnsi"/>
                  <w:sz w:val="24"/>
                  <w:szCs w:val="22"/>
                  <w:lang w:val="de-CH"/>
                </w:rPr>
                <w:t xml:space="preserve">Attribut </w:t>
              </w:r>
            </w:ins>
          </w:p>
        </w:tc>
        <w:tc>
          <w:tcPr>
            <w:tcW w:w="1541"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73" w:author="Markus Brüderl" w:date="2017-11-20T17:04:00Z"/>
                <w:rFonts w:ascii="Times New Roman" w:hAnsi="Times New Roman"/>
                <w:sz w:val="24"/>
              </w:rPr>
            </w:pPr>
            <w:ins w:id="9074" w:author="Markus Brüderl" w:date="2017-11-20T17:04:00Z">
              <w:r w:rsidRPr="00256A22">
                <w:rPr>
                  <w:rFonts w:asciiTheme="minorHAnsi" w:hAnsiTheme="minorHAnsi"/>
                  <w:sz w:val="24"/>
                  <w:szCs w:val="22"/>
                  <w:lang w:val="de-CH"/>
                </w:rPr>
                <w:t xml:space="preserve">Typ </w:t>
              </w:r>
            </w:ins>
          </w:p>
        </w:tc>
        <w:tc>
          <w:tcPr>
            <w:tcW w:w="1809"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75" w:author="Markus Brüderl" w:date="2017-11-20T17:04:00Z"/>
                <w:rFonts w:ascii="Times New Roman" w:hAnsi="Times New Roman"/>
                <w:sz w:val="24"/>
              </w:rPr>
            </w:pPr>
            <w:ins w:id="9076" w:author="Markus Brüderl" w:date="2017-11-20T17:04:00Z">
              <w:r w:rsidRPr="00256A22">
                <w:rPr>
                  <w:rFonts w:asciiTheme="minorHAnsi" w:hAnsiTheme="minorHAnsi"/>
                  <w:sz w:val="24"/>
                  <w:szCs w:val="22"/>
                  <w:lang w:val="de-CH"/>
                </w:rPr>
                <w:t xml:space="preserve">Beschreibung </w:t>
              </w:r>
            </w:ins>
          </w:p>
        </w:tc>
      </w:tr>
      <w:tr w:rsidR="00092B6D" w:rsidRPr="00256A22" w:rsidTr="00114F2A">
        <w:trPr>
          <w:ins w:id="9077" w:author="Markus Brüderl" w:date="2017-11-20T17:04:00Z"/>
        </w:trPr>
        <w:tc>
          <w:tcPr>
            <w:tcW w:w="2846"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78" w:author="Markus Brüderl" w:date="2017-11-20T17:04:00Z"/>
                <w:rFonts w:ascii="Times New Roman" w:hAnsi="Times New Roman"/>
                <w:sz w:val="24"/>
              </w:rPr>
            </w:pPr>
            <w:ins w:id="9079" w:author="Markus Brüderl" w:date="2017-11-21T08:45:00Z">
              <w:r>
                <w:rPr>
                  <w:rFonts w:ascii="Consolas" w:hAnsi="Consolas" w:cs="Consolas"/>
                  <w:color w:val="2B91AF"/>
                  <w:sz w:val="19"/>
                  <w:szCs w:val="19"/>
                  <w:lang w:eastAsia="de-CH"/>
                </w:rPr>
                <w:t>ogetListItems</w:t>
              </w:r>
            </w:ins>
            <w:ins w:id="9080" w:author="Markus Brüderl" w:date="2017-11-20T17:04:00Z">
              <w:r w:rsidR="00092B6D" w:rsidRPr="00256A22">
                <w:rPr>
                  <w:rFonts w:ascii="Consolas" w:hAnsi="Consolas" w:cs="Consolas"/>
                  <w:color w:val="2B91AF"/>
                  <w:sz w:val="19"/>
                  <w:szCs w:val="19"/>
                  <w:lang w:eastAsia="de-CH"/>
                </w:rPr>
                <w:t xml:space="preserve"> </w:t>
              </w:r>
            </w:ins>
          </w:p>
        </w:tc>
        <w:tc>
          <w:tcPr>
            <w:tcW w:w="1685"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81" w:author="Markus Brüderl" w:date="2017-11-20T17:04:00Z"/>
                <w:rFonts w:ascii="Times New Roman" w:hAnsi="Times New Roman"/>
                <w:sz w:val="24"/>
              </w:rPr>
            </w:pPr>
            <w:ins w:id="9082" w:author="Markus Brüderl" w:date="2017-11-20T17:04:00Z">
              <w:r w:rsidRPr="00256A22">
                <w:rPr>
                  <w:rFonts w:asciiTheme="minorHAnsi" w:hAnsiTheme="minorHAnsi"/>
                  <w:sz w:val="24"/>
                  <w:szCs w:val="22"/>
                  <w:lang w:val="de-CH"/>
                </w:rPr>
                <w:t xml:space="preserve">  </w:t>
              </w:r>
            </w:ins>
          </w:p>
        </w:tc>
        <w:tc>
          <w:tcPr>
            <w:tcW w:w="1541"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83" w:author="Markus Brüderl" w:date="2017-11-20T17:04:00Z"/>
                <w:rFonts w:ascii="Times New Roman" w:hAnsi="Times New Roman"/>
                <w:sz w:val="24"/>
              </w:rPr>
            </w:pPr>
            <w:ins w:id="9084" w:author="Markus Brüderl" w:date="2017-11-20T17:04:00Z">
              <w:r w:rsidRPr="00256A22">
                <w:rPr>
                  <w:rFonts w:asciiTheme="minorHAnsi" w:hAnsiTheme="minorHAnsi"/>
                  <w:sz w:val="24"/>
                  <w:szCs w:val="22"/>
                  <w:lang w:val="de-CH"/>
                </w:rPr>
                <w:t xml:space="preserve">  </w:t>
              </w:r>
            </w:ins>
          </w:p>
        </w:tc>
        <w:tc>
          <w:tcPr>
            <w:tcW w:w="1809"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85" w:author="Markus Brüderl" w:date="2017-11-20T17:04:00Z"/>
                <w:rFonts w:ascii="Times New Roman" w:hAnsi="Times New Roman"/>
                <w:sz w:val="24"/>
              </w:rPr>
            </w:pPr>
            <w:ins w:id="9086" w:author="Markus Brüderl" w:date="2017-11-20T17:04:00Z">
              <w:r w:rsidRPr="00256A22">
                <w:rPr>
                  <w:rFonts w:asciiTheme="minorHAnsi" w:hAnsiTheme="minorHAnsi"/>
                  <w:sz w:val="24"/>
                  <w:szCs w:val="22"/>
                  <w:lang w:val="de-CH"/>
                </w:rPr>
                <w:t xml:space="preserve">  </w:t>
              </w:r>
            </w:ins>
          </w:p>
        </w:tc>
      </w:tr>
      <w:tr w:rsidR="00092B6D" w:rsidRPr="00256A22" w:rsidTr="00114F2A">
        <w:trPr>
          <w:ins w:id="9087" w:author="Markus Brüderl" w:date="2017-11-20T17:04:00Z"/>
        </w:trPr>
        <w:tc>
          <w:tcPr>
            <w:tcW w:w="2846" w:type="dxa"/>
            <w:tcBorders>
              <w:top w:val="single" w:sz="4" w:space="0" w:color="auto"/>
              <w:left w:val="single" w:sz="4" w:space="0" w:color="auto"/>
              <w:bottom w:val="single" w:sz="4" w:space="0" w:color="auto"/>
              <w:right w:val="single" w:sz="4" w:space="0" w:color="auto"/>
            </w:tcBorders>
            <w:hideMark/>
          </w:tcPr>
          <w:p w:rsidR="00092B6D" w:rsidRPr="00256A22" w:rsidRDefault="00092B6D" w:rsidP="00811776">
            <w:pPr>
              <w:spacing w:before="100" w:beforeAutospacing="1" w:after="100" w:afterAutospacing="1"/>
              <w:jc w:val="left"/>
              <w:rPr>
                <w:ins w:id="9088" w:author="Markus Brüderl" w:date="2017-11-20T17:04:00Z"/>
                <w:rFonts w:ascii="Times New Roman" w:hAnsi="Times New Roman"/>
                <w:sz w:val="24"/>
              </w:rPr>
            </w:pPr>
            <w:ins w:id="9089" w:author="Markus Brüderl" w:date="2017-11-20T17:04:00Z">
              <w:r w:rsidRPr="00256A22">
                <w:rPr>
                  <w:rFonts w:asciiTheme="minorHAnsi" w:hAnsiTheme="minorHAnsi"/>
                  <w:sz w:val="24"/>
                  <w:szCs w:val="22"/>
                  <w:lang w:val="de-CH"/>
                </w:rPr>
                <w:lastRenderedPageBreak/>
                <w:t xml:space="preserve">  </w:t>
              </w:r>
            </w:ins>
          </w:p>
        </w:tc>
        <w:tc>
          <w:tcPr>
            <w:tcW w:w="1685"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90" w:author="Markus Brüderl" w:date="2017-11-20T17:04:00Z"/>
                <w:rFonts w:ascii="Times New Roman" w:hAnsi="Times New Roman"/>
                <w:sz w:val="24"/>
              </w:rPr>
            </w:pPr>
            <w:ins w:id="9091" w:author="Markus Brüderl" w:date="2017-11-21T08:45:00Z">
              <w:r>
                <w:rPr>
                  <w:rFonts w:asciiTheme="minorHAnsi" w:hAnsiTheme="minorHAnsi"/>
                  <w:sz w:val="24"/>
                  <w:szCs w:val="22"/>
                  <w:lang w:val="de-CH"/>
                </w:rPr>
                <w:t>items</w:t>
              </w:r>
            </w:ins>
            <w:ins w:id="9092" w:author="Markus Brüderl" w:date="2017-11-20T17:04:00Z">
              <w:r w:rsidR="00092B6D" w:rsidRPr="00256A22">
                <w:rPr>
                  <w:rFonts w:asciiTheme="minorHAnsi" w:hAnsiTheme="minorHAnsi"/>
                  <w:sz w:val="24"/>
                  <w:szCs w:val="22"/>
                  <w:lang w:val="de-CH"/>
                </w:rPr>
                <w:t xml:space="preserve"> </w:t>
              </w:r>
            </w:ins>
          </w:p>
        </w:tc>
        <w:tc>
          <w:tcPr>
            <w:tcW w:w="1541" w:type="dxa"/>
            <w:tcBorders>
              <w:top w:val="single" w:sz="4" w:space="0" w:color="auto"/>
              <w:left w:val="single" w:sz="4" w:space="0" w:color="auto"/>
              <w:bottom w:val="single" w:sz="4" w:space="0" w:color="auto"/>
              <w:right w:val="single" w:sz="4" w:space="0" w:color="auto"/>
            </w:tcBorders>
            <w:hideMark/>
          </w:tcPr>
          <w:p w:rsidR="00092B6D" w:rsidRPr="00114F2A" w:rsidRDefault="00114F2A" w:rsidP="00811776">
            <w:pPr>
              <w:spacing w:before="100" w:beforeAutospacing="1" w:after="100" w:afterAutospacing="1"/>
              <w:jc w:val="left"/>
              <w:rPr>
                <w:ins w:id="9093" w:author="Markus Brüderl" w:date="2017-11-20T17:04:00Z"/>
                <w:rFonts w:ascii="Consolas" w:hAnsi="Consolas" w:cs="Consolas"/>
                <w:color w:val="2B91AF"/>
                <w:sz w:val="19"/>
                <w:szCs w:val="19"/>
                <w:lang w:eastAsia="de-CH"/>
              </w:rPr>
            </w:pPr>
            <w:ins w:id="9094" w:author="Markus Brüderl" w:date="2017-11-21T08:45:00Z">
              <w:r w:rsidRPr="00114F2A">
                <w:rPr>
                  <w:rFonts w:ascii="Consolas" w:hAnsi="Consolas" w:cs="Consolas"/>
                  <w:color w:val="2B91AF"/>
                  <w:sz w:val="19"/>
                  <w:szCs w:val="19"/>
                  <w:lang w:eastAsia="de-CH"/>
                </w:rPr>
                <w:t>DropListDto[]</w:t>
              </w:r>
            </w:ins>
          </w:p>
        </w:tc>
        <w:tc>
          <w:tcPr>
            <w:tcW w:w="1809" w:type="dxa"/>
            <w:tcBorders>
              <w:top w:val="single" w:sz="4" w:space="0" w:color="auto"/>
              <w:left w:val="single" w:sz="4" w:space="0" w:color="auto"/>
              <w:bottom w:val="single" w:sz="4" w:space="0" w:color="auto"/>
              <w:right w:val="single" w:sz="4" w:space="0" w:color="auto"/>
            </w:tcBorders>
            <w:hideMark/>
          </w:tcPr>
          <w:p w:rsidR="00092B6D" w:rsidRPr="00256A22" w:rsidRDefault="00114F2A" w:rsidP="00811776">
            <w:pPr>
              <w:spacing w:before="100" w:beforeAutospacing="1" w:after="100" w:afterAutospacing="1"/>
              <w:jc w:val="left"/>
              <w:rPr>
                <w:ins w:id="9095" w:author="Markus Brüderl" w:date="2017-11-20T17:04:00Z"/>
                <w:rFonts w:ascii="Times New Roman" w:hAnsi="Times New Roman"/>
                <w:sz w:val="24"/>
              </w:rPr>
            </w:pPr>
            <w:ins w:id="9096" w:author="Markus Brüderl" w:date="2017-11-21T08:45:00Z">
              <w:r>
                <w:rPr>
                  <w:rFonts w:asciiTheme="minorHAnsi" w:hAnsiTheme="minorHAnsi"/>
                  <w:sz w:val="24"/>
                  <w:szCs w:val="22"/>
                  <w:lang w:val="de-CH"/>
                </w:rPr>
                <w:t>Auswahllistenelemente</w:t>
              </w:r>
            </w:ins>
          </w:p>
        </w:tc>
      </w:tr>
      <w:tr w:rsidR="00114F2A" w:rsidRPr="00256A22" w:rsidTr="00114F2A">
        <w:trPr>
          <w:ins w:id="9097" w:author="Markus Brüderl" w:date="2017-11-21T08:45:00Z"/>
        </w:trPr>
        <w:tc>
          <w:tcPr>
            <w:tcW w:w="2846" w:type="dxa"/>
            <w:tcBorders>
              <w:top w:val="single" w:sz="4" w:space="0" w:color="auto"/>
              <w:left w:val="single" w:sz="4" w:space="0" w:color="auto"/>
              <w:bottom w:val="single" w:sz="4" w:space="0" w:color="auto"/>
              <w:right w:val="single" w:sz="4" w:space="0" w:color="auto"/>
            </w:tcBorders>
          </w:tcPr>
          <w:p w:rsidR="00114F2A" w:rsidRPr="00256A22" w:rsidRDefault="00114F2A" w:rsidP="00811776">
            <w:pPr>
              <w:spacing w:before="100" w:beforeAutospacing="1" w:after="100" w:afterAutospacing="1"/>
              <w:jc w:val="left"/>
              <w:rPr>
                <w:ins w:id="9098" w:author="Markus Brüderl" w:date="2017-11-21T08:45:00Z"/>
                <w:rFonts w:asciiTheme="minorHAnsi" w:hAnsiTheme="minorHAnsi"/>
                <w:sz w:val="24"/>
                <w:szCs w:val="22"/>
                <w:lang w:val="de-CH"/>
              </w:rPr>
            </w:pPr>
            <w:ins w:id="9099" w:author="Markus Brüderl" w:date="2017-11-21T08:45:00Z">
              <w:r w:rsidRPr="00114F2A">
                <w:rPr>
                  <w:rFonts w:ascii="Consolas" w:hAnsi="Consolas" w:cs="Consolas"/>
                  <w:color w:val="2B91AF"/>
                  <w:sz w:val="19"/>
                  <w:szCs w:val="19"/>
                  <w:lang w:eastAsia="de-CH"/>
                </w:rPr>
                <w:t>DropListDto</w:t>
              </w:r>
            </w:ins>
          </w:p>
        </w:tc>
        <w:tc>
          <w:tcPr>
            <w:tcW w:w="1685"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00" w:author="Markus Brüderl" w:date="2017-11-21T08:45:00Z"/>
                <w:rFonts w:asciiTheme="minorHAnsi" w:hAnsiTheme="minorHAnsi"/>
                <w:sz w:val="24"/>
                <w:szCs w:val="22"/>
                <w:lang w:val="de-CH"/>
              </w:rPr>
            </w:pPr>
          </w:p>
        </w:tc>
        <w:tc>
          <w:tcPr>
            <w:tcW w:w="1541" w:type="dxa"/>
            <w:tcBorders>
              <w:top w:val="single" w:sz="4" w:space="0" w:color="auto"/>
              <w:left w:val="single" w:sz="4" w:space="0" w:color="auto"/>
              <w:bottom w:val="single" w:sz="4" w:space="0" w:color="auto"/>
              <w:right w:val="single" w:sz="4" w:space="0" w:color="auto"/>
            </w:tcBorders>
          </w:tcPr>
          <w:p w:rsidR="00114F2A" w:rsidRPr="00114F2A" w:rsidRDefault="00114F2A" w:rsidP="00811776">
            <w:pPr>
              <w:spacing w:before="100" w:beforeAutospacing="1" w:after="100" w:afterAutospacing="1"/>
              <w:jc w:val="left"/>
              <w:rPr>
                <w:ins w:id="9101" w:author="Markus Brüderl" w:date="2017-11-21T08:45:00Z"/>
                <w:rFonts w:ascii="Consolas" w:hAnsi="Consolas" w:cs="Consolas"/>
                <w:color w:val="2B91AF"/>
                <w:sz w:val="19"/>
                <w:szCs w:val="19"/>
                <w:lang w:eastAsia="de-CH"/>
              </w:rPr>
            </w:pPr>
          </w:p>
        </w:tc>
        <w:tc>
          <w:tcPr>
            <w:tcW w:w="1809"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02" w:author="Markus Brüderl" w:date="2017-11-21T08:45:00Z"/>
                <w:rFonts w:asciiTheme="minorHAnsi" w:hAnsiTheme="minorHAnsi"/>
                <w:sz w:val="24"/>
                <w:szCs w:val="22"/>
                <w:lang w:val="de-CH"/>
              </w:rPr>
            </w:pPr>
          </w:p>
        </w:tc>
      </w:tr>
      <w:tr w:rsidR="00114F2A" w:rsidRPr="00256A22" w:rsidTr="00114F2A">
        <w:trPr>
          <w:ins w:id="9103" w:author="Markus Brüderl" w:date="2017-11-21T08:45:00Z"/>
        </w:trPr>
        <w:tc>
          <w:tcPr>
            <w:tcW w:w="2846"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04" w:author="Markus Brüderl" w:date="2017-11-21T08:45:00Z"/>
                <w:rFonts w:asciiTheme="minorHAnsi" w:hAnsiTheme="minorHAnsi"/>
                <w:sz w:val="24"/>
                <w:szCs w:val="22"/>
                <w:lang w:val="de-CH"/>
              </w:rPr>
            </w:pPr>
          </w:p>
        </w:tc>
        <w:tc>
          <w:tcPr>
            <w:tcW w:w="1685"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05" w:author="Markus Brüderl" w:date="2017-11-21T08:45:00Z"/>
                <w:rFonts w:asciiTheme="minorHAnsi" w:hAnsiTheme="minorHAnsi"/>
                <w:sz w:val="24"/>
                <w:szCs w:val="22"/>
                <w:lang w:val="de-CH"/>
              </w:rPr>
            </w:pPr>
            <w:ins w:id="9106" w:author="Markus Brüderl" w:date="2017-11-21T08:45:00Z">
              <w:r>
                <w:rPr>
                  <w:rFonts w:asciiTheme="minorHAnsi" w:hAnsiTheme="minorHAnsi"/>
                  <w:sz w:val="24"/>
                  <w:szCs w:val="22"/>
                  <w:lang w:val="de-CH"/>
                </w:rPr>
                <w:t>sysID</w:t>
              </w:r>
            </w:ins>
          </w:p>
        </w:tc>
        <w:tc>
          <w:tcPr>
            <w:tcW w:w="1541" w:type="dxa"/>
            <w:tcBorders>
              <w:top w:val="single" w:sz="4" w:space="0" w:color="auto"/>
              <w:left w:val="single" w:sz="4" w:space="0" w:color="auto"/>
              <w:bottom w:val="single" w:sz="4" w:space="0" w:color="auto"/>
              <w:right w:val="single" w:sz="4" w:space="0" w:color="auto"/>
            </w:tcBorders>
          </w:tcPr>
          <w:p w:rsidR="00114F2A" w:rsidRPr="00114F2A" w:rsidRDefault="00114F2A" w:rsidP="00811776">
            <w:pPr>
              <w:spacing w:before="100" w:beforeAutospacing="1" w:after="100" w:afterAutospacing="1"/>
              <w:jc w:val="left"/>
              <w:rPr>
                <w:ins w:id="9107" w:author="Markus Brüderl" w:date="2017-11-21T08:45:00Z"/>
                <w:rFonts w:ascii="Consolas" w:hAnsi="Consolas" w:cs="Consolas"/>
                <w:color w:val="2B91AF"/>
                <w:sz w:val="19"/>
                <w:szCs w:val="19"/>
                <w:lang w:eastAsia="de-CH"/>
              </w:rPr>
            </w:pPr>
            <w:ins w:id="9108" w:author="Markus Brüderl" w:date="2017-11-21T08:45:00Z">
              <w:r>
                <w:rPr>
                  <w:rFonts w:ascii="Consolas" w:hAnsi="Consolas" w:cs="Consolas"/>
                  <w:color w:val="2B91AF"/>
                  <w:sz w:val="19"/>
                  <w:szCs w:val="19"/>
                  <w:lang w:eastAsia="de-CH"/>
                </w:rPr>
                <w:t>long</w:t>
              </w:r>
            </w:ins>
          </w:p>
        </w:tc>
        <w:tc>
          <w:tcPr>
            <w:tcW w:w="1809"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09" w:author="Markus Brüderl" w:date="2017-11-21T08:45:00Z"/>
                <w:rFonts w:asciiTheme="minorHAnsi" w:hAnsiTheme="minorHAnsi"/>
                <w:sz w:val="24"/>
                <w:szCs w:val="22"/>
                <w:lang w:val="de-CH"/>
              </w:rPr>
            </w:pPr>
            <w:ins w:id="9110" w:author="Markus Brüderl" w:date="2017-11-21T08:46:00Z">
              <w:r>
                <w:rPr>
                  <w:rFonts w:asciiTheme="minorHAnsi" w:hAnsiTheme="minorHAnsi"/>
                  <w:sz w:val="24"/>
                  <w:szCs w:val="22"/>
                  <w:lang w:val="de-CH"/>
                </w:rPr>
                <w:t>technische ID</w:t>
              </w:r>
            </w:ins>
          </w:p>
        </w:tc>
      </w:tr>
      <w:tr w:rsidR="00114F2A" w:rsidRPr="00256A22" w:rsidTr="00114F2A">
        <w:trPr>
          <w:ins w:id="9111" w:author="Markus Brüderl" w:date="2017-11-21T08:45:00Z"/>
        </w:trPr>
        <w:tc>
          <w:tcPr>
            <w:tcW w:w="2846"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12" w:author="Markus Brüderl" w:date="2017-11-21T08:45:00Z"/>
                <w:rFonts w:asciiTheme="minorHAnsi" w:hAnsiTheme="minorHAnsi"/>
                <w:sz w:val="24"/>
                <w:szCs w:val="22"/>
                <w:lang w:val="de-CH"/>
              </w:rPr>
            </w:pPr>
          </w:p>
        </w:tc>
        <w:tc>
          <w:tcPr>
            <w:tcW w:w="1685"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13" w:author="Markus Brüderl" w:date="2017-11-21T08:45:00Z"/>
                <w:rFonts w:asciiTheme="minorHAnsi" w:hAnsiTheme="minorHAnsi"/>
                <w:sz w:val="24"/>
                <w:szCs w:val="22"/>
                <w:lang w:val="de-CH"/>
              </w:rPr>
            </w:pPr>
            <w:ins w:id="9114" w:author="Markus Brüderl" w:date="2017-11-21T08:45:00Z">
              <w:r>
                <w:rPr>
                  <w:rFonts w:asciiTheme="minorHAnsi" w:hAnsiTheme="minorHAnsi"/>
                  <w:sz w:val="24"/>
                  <w:szCs w:val="22"/>
                  <w:lang w:val="de-CH"/>
                </w:rPr>
                <w:t>code</w:t>
              </w:r>
            </w:ins>
          </w:p>
        </w:tc>
        <w:tc>
          <w:tcPr>
            <w:tcW w:w="1541" w:type="dxa"/>
            <w:tcBorders>
              <w:top w:val="single" w:sz="4" w:space="0" w:color="auto"/>
              <w:left w:val="single" w:sz="4" w:space="0" w:color="auto"/>
              <w:bottom w:val="single" w:sz="4" w:space="0" w:color="auto"/>
              <w:right w:val="single" w:sz="4" w:space="0" w:color="auto"/>
            </w:tcBorders>
          </w:tcPr>
          <w:p w:rsidR="00114F2A" w:rsidRPr="00114F2A" w:rsidRDefault="00114F2A" w:rsidP="00811776">
            <w:pPr>
              <w:spacing w:before="100" w:beforeAutospacing="1" w:after="100" w:afterAutospacing="1"/>
              <w:jc w:val="left"/>
              <w:rPr>
                <w:ins w:id="9115" w:author="Markus Brüderl" w:date="2017-11-21T08:45:00Z"/>
                <w:rFonts w:ascii="Consolas" w:hAnsi="Consolas" w:cs="Consolas"/>
                <w:color w:val="2B91AF"/>
                <w:sz w:val="19"/>
                <w:szCs w:val="19"/>
                <w:lang w:eastAsia="de-CH"/>
              </w:rPr>
            </w:pPr>
            <w:ins w:id="9116" w:author="Markus Brüderl" w:date="2017-11-21T08:45:00Z">
              <w:r>
                <w:rPr>
                  <w:rFonts w:ascii="Consolas" w:hAnsi="Consolas" w:cs="Consolas"/>
                  <w:color w:val="2B91AF"/>
                  <w:sz w:val="19"/>
                  <w:szCs w:val="19"/>
                  <w:lang w:eastAsia="de-CH"/>
                </w:rPr>
                <w:t>String</w:t>
              </w:r>
            </w:ins>
          </w:p>
        </w:tc>
        <w:tc>
          <w:tcPr>
            <w:tcW w:w="1809"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17" w:author="Markus Brüderl" w:date="2017-11-21T08:45:00Z"/>
                <w:rFonts w:asciiTheme="minorHAnsi" w:hAnsiTheme="minorHAnsi"/>
                <w:sz w:val="24"/>
                <w:szCs w:val="22"/>
                <w:lang w:val="de-CH"/>
              </w:rPr>
            </w:pPr>
            <w:ins w:id="9118" w:author="Markus Brüderl" w:date="2017-11-21T08:46:00Z">
              <w:r>
                <w:rPr>
                  <w:rFonts w:asciiTheme="minorHAnsi" w:hAnsiTheme="minorHAnsi"/>
                  <w:sz w:val="24"/>
                  <w:szCs w:val="22"/>
                  <w:lang w:val="de-CH"/>
                </w:rPr>
                <w:t>Code</w:t>
              </w:r>
            </w:ins>
          </w:p>
        </w:tc>
      </w:tr>
      <w:tr w:rsidR="00114F2A" w:rsidRPr="00256A22" w:rsidTr="00114F2A">
        <w:trPr>
          <w:ins w:id="9119" w:author="Markus Brüderl" w:date="2017-11-21T08:45:00Z"/>
        </w:trPr>
        <w:tc>
          <w:tcPr>
            <w:tcW w:w="2846"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20" w:author="Markus Brüderl" w:date="2017-11-21T08:45:00Z"/>
                <w:rFonts w:asciiTheme="minorHAnsi" w:hAnsiTheme="minorHAnsi"/>
                <w:sz w:val="24"/>
                <w:szCs w:val="22"/>
                <w:lang w:val="de-CH"/>
              </w:rPr>
            </w:pPr>
          </w:p>
        </w:tc>
        <w:tc>
          <w:tcPr>
            <w:tcW w:w="1685"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21" w:author="Markus Brüderl" w:date="2017-11-21T08:45:00Z"/>
                <w:rFonts w:asciiTheme="minorHAnsi" w:hAnsiTheme="minorHAnsi"/>
                <w:sz w:val="24"/>
                <w:szCs w:val="22"/>
                <w:lang w:val="de-CH"/>
              </w:rPr>
            </w:pPr>
            <w:ins w:id="9122" w:author="Markus Brüderl" w:date="2017-11-21T08:45:00Z">
              <w:r>
                <w:rPr>
                  <w:rFonts w:asciiTheme="minorHAnsi" w:hAnsiTheme="minorHAnsi"/>
                  <w:sz w:val="24"/>
                  <w:szCs w:val="22"/>
                  <w:lang w:val="de-CH"/>
                </w:rPr>
                <w:t>bezeichnung</w:t>
              </w:r>
            </w:ins>
          </w:p>
        </w:tc>
        <w:tc>
          <w:tcPr>
            <w:tcW w:w="1541" w:type="dxa"/>
            <w:tcBorders>
              <w:top w:val="single" w:sz="4" w:space="0" w:color="auto"/>
              <w:left w:val="single" w:sz="4" w:space="0" w:color="auto"/>
              <w:bottom w:val="single" w:sz="4" w:space="0" w:color="auto"/>
              <w:right w:val="single" w:sz="4" w:space="0" w:color="auto"/>
            </w:tcBorders>
          </w:tcPr>
          <w:p w:rsidR="00114F2A" w:rsidRPr="00114F2A" w:rsidRDefault="00114F2A" w:rsidP="00811776">
            <w:pPr>
              <w:spacing w:before="100" w:beforeAutospacing="1" w:after="100" w:afterAutospacing="1"/>
              <w:jc w:val="left"/>
              <w:rPr>
                <w:ins w:id="9123" w:author="Markus Brüderl" w:date="2017-11-21T08:45:00Z"/>
                <w:rFonts w:ascii="Consolas" w:hAnsi="Consolas" w:cs="Consolas"/>
                <w:color w:val="2B91AF"/>
                <w:sz w:val="19"/>
                <w:szCs w:val="19"/>
                <w:lang w:eastAsia="de-CH"/>
              </w:rPr>
            </w:pPr>
            <w:ins w:id="9124" w:author="Markus Brüderl" w:date="2017-11-21T08:45:00Z">
              <w:r>
                <w:rPr>
                  <w:rFonts w:ascii="Consolas" w:hAnsi="Consolas" w:cs="Consolas"/>
                  <w:color w:val="2B91AF"/>
                  <w:sz w:val="19"/>
                  <w:szCs w:val="19"/>
                  <w:lang w:eastAsia="de-CH"/>
                </w:rPr>
                <w:t>String</w:t>
              </w:r>
            </w:ins>
          </w:p>
        </w:tc>
        <w:tc>
          <w:tcPr>
            <w:tcW w:w="1809"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25" w:author="Markus Brüderl" w:date="2017-11-21T08:45:00Z"/>
                <w:rFonts w:asciiTheme="minorHAnsi" w:hAnsiTheme="minorHAnsi"/>
                <w:sz w:val="24"/>
                <w:szCs w:val="22"/>
                <w:lang w:val="de-CH"/>
              </w:rPr>
            </w:pPr>
            <w:ins w:id="9126" w:author="Markus Brüderl" w:date="2017-11-21T08:46:00Z">
              <w:r>
                <w:rPr>
                  <w:rFonts w:asciiTheme="minorHAnsi" w:hAnsiTheme="minorHAnsi"/>
                  <w:sz w:val="24"/>
                  <w:szCs w:val="22"/>
                  <w:lang w:val="de-CH"/>
                </w:rPr>
                <w:t>Bezeichnung</w:t>
              </w:r>
            </w:ins>
          </w:p>
        </w:tc>
      </w:tr>
      <w:tr w:rsidR="00114F2A" w:rsidRPr="00256A22" w:rsidTr="00114F2A">
        <w:trPr>
          <w:ins w:id="9127" w:author="Markus Brüderl" w:date="2017-11-21T08:45:00Z"/>
        </w:trPr>
        <w:tc>
          <w:tcPr>
            <w:tcW w:w="2846"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28" w:author="Markus Brüderl" w:date="2017-11-21T08:45:00Z"/>
                <w:rFonts w:asciiTheme="minorHAnsi" w:hAnsiTheme="minorHAnsi"/>
                <w:sz w:val="24"/>
                <w:szCs w:val="22"/>
                <w:lang w:val="de-CH"/>
              </w:rPr>
            </w:pPr>
          </w:p>
        </w:tc>
        <w:tc>
          <w:tcPr>
            <w:tcW w:w="1685"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29" w:author="Markus Brüderl" w:date="2017-11-21T08:45:00Z"/>
                <w:rFonts w:asciiTheme="minorHAnsi" w:hAnsiTheme="minorHAnsi"/>
                <w:sz w:val="24"/>
                <w:szCs w:val="22"/>
                <w:lang w:val="de-CH"/>
              </w:rPr>
            </w:pPr>
            <w:ins w:id="9130" w:author="Markus Brüderl" w:date="2017-11-21T08:45:00Z">
              <w:r>
                <w:rPr>
                  <w:rFonts w:asciiTheme="minorHAnsi" w:hAnsiTheme="minorHAnsi"/>
                  <w:sz w:val="24"/>
                  <w:szCs w:val="22"/>
                  <w:lang w:val="de-CH"/>
                </w:rPr>
                <w:t>beschreibung</w:t>
              </w:r>
            </w:ins>
          </w:p>
        </w:tc>
        <w:tc>
          <w:tcPr>
            <w:tcW w:w="1541" w:type="dxa"/>
            <w:tcBorders>
              <w:top w:val="single" w:sz="4" w:space="0" w:color="auto"/>
              <w:left w:val="single" w:sz="4" w:space="0" w:color="auto"/>
              <w:bottom w:val="single" w:sz="4" w:space="0" w:color="auto"/>
              <w:right w:val="single" w:sz="4" w:space="0" w:color="auto"/>
            </w:tcBorders>
          </w:tcPr>
          <w:p w:rsidR="00114F2A" w:rsidRPr="00114F2A" w:rsidRDefault="00114F2A" w:rsidP="00811776">
            <w:pPr>
              <w:spacing w:before="100" w:beforeAutospacing="1" w:after="100" w:afterAutospacing="1"/>
              <w:jc w:val="left"/>
              <w:rPr>
                <w:ins w:id="9131" w:author="Markus Brüderl" w:date="2017-11-21T08:45:00Z"/>
                <w:rFonts w:ascii="Consolas" w:hAnsi="Consolas" w:cs="Consolas"/>
                <w:color w:val="2B91AF"/>
                <w:sz w:val="19"/>
                <w:szCs w:val="19"/>
                <w:lang w:eastAsia="de-CH"/>
              </w:rPr>
            </w:pPr>
            <w:ins w:id="9132" w:author="Markus Brüderl" w:date="2017-11-21T08:45:00Z">
              <w:r>
                <w:rPr>
                  <w:rFonts w:ascii="Consolas" w:hAnsi="Consolas" w:cs="Consolas"/>
                  <w:color w:val="2B91AF"/>
                  <w:sz w:val="19"/>
                  <w:szCs w:val="19"/>
                  <w:lang w:eastAsia="de-CH"/>
                </w:rPr>
                <w:t>String</w:t>
              </w:r>
            </w:ins>
          </w:p>
        </w:tc>
        <w:tc>
          <w:tcPr>
            <w:tcW w:w="1809" w:type="dxa"/>
            <w:tcBorders>
              <w:top w:val="single" w:sz="4" w:space="0" w:color="auto"/>
              <w:left w:val="single" w:sz="4" w:space="0" w:color="auto"/>
              <w:bottom w:val="single" w:sz="4" w:space="0" w:color="auto"/>
              <w:right w:val="single" w:sz="4" w:space="0" w:color="auto"/>
            </w:tcBorders>
          </w:tcPr>
          <w:p w:rsidR="00114F2A" w:rsidRDefault="00114F2A" w:rsidP="00811776">
            <w:pPr>
              <w:spacing w:before="100" w:beforeAutospacing="1" w:after="100" w:afterAutospacing="1"/>
              <w:jc w:val="left"/>
              <w:rPr>
                <w:ins w:id="9133" w:author="Markus Brüderl" w:date="2017-11-21T08:45:00Z"/>
                <w:rFonts w:asciiTheme="minorHAnsi" w:hAnsiTheme="minorHAnsi"/>
                <w:sz w:val="24"/>
                <w:szCs w:val="22"/>
                <w:lang w:val="de-CH"/>
              </w:rPr>
            </w:pPr>
            <w:ins w:id="9134" w:author="Markus Brüderl" w:date="2017-11-21T08:46:00Z">
              <w:r>
                <w:rPr>
                  <w:rFonts w:asciiTheme="minorHAnsi" w:hAnsiTheme="minorHAnsi"/>
                  <w:sz w:val="24"/>
                  <w:szCs w:val="22"/>
                  <w:lang w:val="de-CH"/>
                </w:rPr>
                <w:t>Beschreibung</w:t>
              </w:r>
            </w:ins>
          </w:p>
        </w:tc>
      </w:tr>
    </w:tbl>
    <w:p w:rsidR="00092B6D" w:rsidRPr="003662A7" w:rsidRDefault="00092B6D" w:rsidP="00092B6D">
      <w:pPr>
        <w:spacing w:before="100" w:beforeAutospacing="1" w:after="100" w:afterAutospacing="1"/>
        <w:jc w:val="left"/>
        <w:rPr>
          <w:ins w:id="9135" w:author="Markus Brüderl" w:date="2017-11-20T17:04:00Z"/>
        </w:rPr>
      </w:pPr>
      <w:ins w:id="9136" w:author="Markus Brüderl" w:date="2017-11-20T17:04:00Z">
        <w:r w:rsidRPr="00256A22">
          <w:rPr>
            <w:rFonts w:ascii="Times New Roman" w:hAnsi="Times New Roman"/>
            <w:sz w:val="24"/>
          </w:rPr>
          <w:t xml:space="preserve">  </w:t>
        </w:r>
      </w:ins>
    </w:p>
    <w:p w:rsidR="00092B6D" w:rsidRDefault="00092B6D" w:rsidP="00092B6D">
      <w:pPr>
        <w:pStyle w:val="berschrift4"/>
        <w:rPr>
          <w:ins w:id="9137" w:author="Markus Brüderl" w:date="2017-11-20T17:04:00Z"/>
        </w:rPr>
      </w:pPr>
      <w:bookmarkStart w:id="9138" w:name="_Toc499018422"/>
      <w:ins w:id="9139" w:author="Markus Brüderl" w:date="2017-11-20T17:04:00Z">
        <w:r>
          <w:t>SOAP Beispiel</w:t>
        </w:r>
        <w:bookmarkEnd w:id="9138"/>
      </w:ins>
    </w:p>
    <w:p w:rsidR="00092B6D" w:rsidRDefault="00114F2A" w:rsidP="00092B6D">
      <w:pPr>
        <w:pStyle w:val="berschrift5"/>
        <w:rPr>
          <w:ins w:id="9140" w:author="Markus Brüderl" w:date="2017-11-20T17:04:00Z"/>
        </w:rPr>
      </w:pPr>
      <w:bookmarkStart w:id="9141" w:name="_Toc499018423"/>
      <w:ins w:id="9142" w:author="Markus Brüderl" w:date="2017-11-20T17:04:00Z">
        <w:r>
          <w:t>Request</w:t>
        </w:r>
        <w:bookmarkEnd w:id="9141"/>
      </w:ins>
    </w:p>
    <w:p w:rsidR="00092B6D" w:rsidRDefault="00092B6D" w:rsidP="00092B6D">
      <w:pPr>
        <w:rPr>
          <w:ins w:id="9143" w:author="Markus Brüderl" w:date="2017-11-20T17:04:00Z"/>
        </w:rPr>
      </w:pPr>
    </w:p>
    <w:p w:rsidR="00092B6D" w:rsidRPr="0047601F" w:rsidRDefault="00092B6D" w:rsidP="00092B6D">
      <w:pPr>
        <w:rPr>
          <w:ins w:id="9144" w:author="Markus Brüderl" w:date="2017-11-20T17:04:00Z"/>
          <w:rFonts w:ascii="Courier New" w:hAnsi="Courier New" w:cs="Courier New"/>
          <w:lang w:val="en-US"/>
        </w:rPr>
      </w:pPr>
      <w:ins w:id="9145" w:author="Markus Brüderl" w:date="2017-11-20T17:04:00Z">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ins>
    </w:p>
    <w:p w:rsidR="00092B6D" w:rsidRPr="0047601F" w:rsidRDefault="00092B6D" w:rsidP="00092B6D">
      <w:pPr>
        <w:rPr>
          <w:ins w:id="9146" w:author="Markus Brüderl" w:date="2017-11-20T17:04:00Z"/>
          <w:rFonts w:ascii="Courier New" w:hAnsi="Courier New" w:cs="Courier New"/>
          <w:lang w:val="en-US"/>
        </w:rPr>
      </w:pPr>
      <w:ins w:id="9147" w:author="Markus Brüderl" w:date="2017-11-20T17:04:00Z">
        <w:r w:rsidRPr="0047601F">
          <w:rPr>
            <w:rFonts w:ascii="Courier New" w:hAnsi="Courier New" w:cs="Courier New"/>
            <w:lang w:val="en-US"/>
          </w:rPr>
          <w:t>&lt;/soap:Envelope&gt;</w:t>
        </w:r>
      </w:ins>
    </w:p>
    <w:p w:rsidR="00092B6D" w:rsidRPr="006B79C5" w:rsidRDefault="00092B6D" w:rsidP="00092B6D">
      <w:pPr>
        <w:rPr>
          <w:ins w:id="9148" w:author="Markus Brüderl" w:date="2017-11-20T17:04:00Z"/>
          <w:lang w:val="en-US"/>
        </w:rPr>
      </w:pPr>
    </w:p>
    <w:p w:rsidR="00092B6D" w:rsidRDefault="00092B6D" w:rsidP="00092B6D">
      <w:pPr>
        <w:pStyle w:val="berschrift5"/>
        <w:rPr>
          <w:ins w:id="9149" w:author="Markus Brüderl" w:date="2017-11-20T17:04:00Z"/>
        </w:rPr>
      </w:pPr>
      <w:bookmarkStart w:id="9150" w:name="_Toc499018424"/>
      <w:ins w:id="9151" w:author="Markus Brüderl" w:date="2017-11-20T17:04:00Z">
        <w:r>
          <w:t>Response</w:t>
        </w:r>
        <w:bookmarkEnd w:id="9150"/>
      </w:ins>
    </w:p>
    <w:p w:rsidR="00092B6D" w:rsidRPr="0047601F" w:rsidRDefault="00092B6D" w:rsidP="00092B6D">
      <w:pPr>
        <w:rPr>
          <w:ins w:id="9152" w:author="Markus Brüderl" w:date="2017-11-20T17:04:00Z"/>
          <w:rFonts w:ascii="Courier New" w:hAnsi="Courier New" w:cs="Courier New"/>
          <w:lang w:val="en-US"/>
        </w:rPr>
      </w:pPr>
      <w:ins w:id="9153" w:author="Markus Brüderl" w:date="2017-11-20T17:04:00Z">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ins>
    </w:p>
    <w:p w:rsidR="00092B6D" w:rsidRPr="0047601F" w:rsidRDefault="00092B6D" w:rsidP="00092B6D">
      <w:pPr>
        <w:rPr>
          <w:ins w:id="9154" w:author="Markus Brüderl" w:date="2017-11-20T17:04:00Z"/>
          <w:rFonts w:ascii="Courier New" w:hAnsi="Courier New" w:cs="Courier New"/>
          <w:lang w:val="en-US"/>
        </w:rPr>
      </w:pPr>
      <w:ins w:id="9155" w:author="Markus Brüderl" w:date="2017-11-20T17:04:00Z">
        <w:r w:rsidRPr="0047601F">
          <w:rPr>
            <w:rFonts w:ascii="Courier New" w:hAnsi="Courier New" w:cs="Courier New"/>
            <w:lang w:val="en-US"/>
          </w:rPr>
          <w:t>&lt;/soap:Envelope&gt;</w:t>
        </w:r>
      </w:ins>
    </w:p>
    <w:p w:rsidR="00CE5609" w:rsidRPr="00831FC9" w:rsidRDefault="00CE5609" w:rsidP="00831FC9"/>
    <w:p w:rsidR="00F84EDC" w:rsidRDefault="00F84EDC" w:rsidP="00F84EDC">
      <w:pPr>
        <w:pStyle w:val="berschrift2"/>
      </w:pPr>
      <w:bookmarkStart w:id="9156" w:name="_Toc499018425"/>
      <w:r>
        <w:t>getPartnerZusatzdatenService</w:t>
      </w:r>
      <w:r w:rsidR="00831FC9">
        <w:t>(B2B)</w:t>
      </w:r>
      <w:bookmarkEnd w:id="9156"/>
    </w:p>
    <w:p w:rsidR="00831FC9" w:rsidRDefault="00831FC9" w:rsidP="00831FC9">
      <w:r>
        <w:t>Zusammenfassung von Methoden prozessunabhängiger Bestimmung von Benutzern/Partnern/Händlerinformationen.</w:t>
      </w:r>
    </w:p>
    <w:p w:rsidR="00CE5609" w:rsidRDefault="00E73610" w:rsidP="00CE5609">
      <w:pPr>
        <w:pStyle w:val="berschrift3"/>
      </w:pPr>
      <w:bookmarkStart w:id="9157" w:name="_Toc499018426"/>
      <w:r>
        <w:t>deleteAvailableAlerts</w:t>
      </w:r>
      <w:bookmarkEnd w:id="9157"/>
    </w:p>
    <w:p w:rsidR="00CE5609" w:rsidRDefault="00CE5609" w:rsidP="00CE5609">
      <w:pPr>
        <w:pStyle w:val="berschrift4"/>
      </w:pPr>
      <w:bookmarkStart w:id="9158" w:name="_Toc499018427"/>
      <w:r>
        <w:t>WebService Beschreibung</w:t>
      </w:r>
      <w:bookmarkEnd w:id="9158"/>
    </w:p>
    <w:p w:rsidR="00CE5609" w:rsidRDefault="008B2668" w:rsidP="00CE5609">
      <w:r>
        <w:t>Diese Methode markiert Alerts von übergebenen Anträgen als gelesen, so dass sie in anderen Methoden nicht mehr als ungelesen angzeigt werden.</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Markiert die Alerts der übergebenen Antraege als gelesen</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name="input"&gt;</w:t>
      </w:r>
      <w:r w:rsidRPr="00E73610">
        <w:rPr>
          <w:rFonts w:ascii="Consolas" w:hAnsi="Consolas" w:cs="Consolas"/>
          <w:color w:val="008000"/>
          <w:sz w:val="19"/>
          <w:szCs w:val="19"/>
          <w:highlight w:val="white"/>
          <w:lang w:val="en-US"/>
        </w:rPr>
        <w:t>ideleteAvailableAlertsDto</w:t>
      </w:r>
      <w:r w:rsidRPr="00E73610">
        <w:rPr>
          <w:rFonts w:ascii="Consolas" w:hAnsi="Consolas" w:cs="Consolas"/>
          <w:color w:val="808080"/>
          <w:sz w:val="19"/>
          <w:szCs w:val="19"/>
          <w:highlight w:val="white"/>
          <w:lang w:val="en-US"/>
        </w:rPr>
        <w:t>&lt;/param&gt;</w:t>
      </w:r>
    </w:p>
    <w:p w:rsidR="00E73610" w:rsidRDefault="00E73610" w:rsidP="00E73610">
      <w:pPr>
        <w:autoSpaceDE w:val="0"/>
        <w:autoSpaceDN w:val="0"/>
        <w:adjustRightInd w:val="0"/>
        <w:jc w:val="left"/>
        <w:rPr>
          <w:rFonts w:ascii="Consolas" w:hAnsi="Consolas" w:cs="Consolas"/>
          <w:color w:val="000000"/>
          <w:sz w:val="19"/>
          <w:szCs w:val="19"/>
          <w:highlight w:val="white"/>
        </w:rPr>
      </w:pPr>
      <w:r w:rsidRPr="00E73610">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Liste der verfügbaren Alerts im Kontext</w:t>
      </w:r>
      <w:r>
        <w:rPr>
          <w:rFonts w:ascii="Consolas" w:hAnsi="Consolas" w:cs="Consolas"/>
          <w:color w:val="808080"/>
          <w:sz w:val="19"/>
          <w:szCs w:val="19"/>
          <w:highlight w:val="white"/>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000000"/>
          <w:sz w:val="19"/>
          <w:szCs w:val="19"/>
          <w:highlight w:val="white"/>
          <w:lang w:val="en-US"/>
        </w:rPr>
        <w:t>[</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olistAvailableAlertsDto</w:t>
      </w:r>
      <w:r w:rsidRPr="00E73610">
        <w:rPr>
          <w:rFonts w:ascii="Consolas" w:hAnsi="Consolas" w:cs="Consolas"/>
          <w:color w:val="000000"/>
          <w:sz w:val="19"/>
          <w:szCs w:val="19"/>
          <w:highlight w:val="white"/>
          <w:lang w:val="en-US"/>
        </w:rPr>
        <w:t xml:space="preserve"> deleteAvailableAlerts(</w:t>
      </w:r>
      <w:r w:rsidRPr="00E73610">
        <w:rPr>
          <w:rFonts w:ascii="Consolas" w:hAnsi="Consolas" w:cs="Consolas"/>
          <w:color w:val="2B91AF"/>
          <w:sz w:val="19"/>
          <w:szCs w:val="19"/>
          <w:highlight w:val="white"/>
          <w:lang w:val="en-US"/>
        </w:rPr>
        <w:t>ideleteAvailableAlertsDto</w:t>
      </w:r>
      <w:r w:rsidRPr="00E73610">
        <w:rPr>
          <w:rFonts w:ascii="Consolas" w:hAnsi="Consolas" w:cs="Consolas"/>
          <w:color w:val="000000"/>
          <w:sz w:val="19"/>
          <w:szCs w:val="19"/>
          <w:highlight w:val="white"/>
          <w:lang w:val="en-US"/>
        </w:rPr>
        <w:t xml:space="preserve"> input);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p>
    <w:p w:rsidR="00CE5609" w:rsidRPr="009C614F" w:rsidRDefault="00CE5609" w:rsidP="00CE5609">
      <w:pPr>
        <w:rPr>
          <w:lang w:val="en-US"/>
        </w:rPr>
      </w:pPr>
    </w:p>
    <w:p w:rsidR="00CE5609" w:rsidRDefault="00CE5609" w:rsidP="00CE5609">
      <w:pPr>
        <w:pStyle w:val="berschrift5"/>
      </w:pPr>
      <w:bookmarkStart w:id="9159" w:name="_Toc499018428"/>
      <w:r>
        <w:lastRenderedPageBreak/>
        <w:t>Inputstruktur</w:t>
      </w:r>
      <w:bookmarkEnd w:id="91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Required</w:t>
            </w:r>
            <w:r w:rsidRPr="00022181">
              <w:rPr>
                <w:rFonts w:ascii="Times New Roman" w:hAnsi="Times New Roman"/>
                <w:sz w:val="24"/>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ideleteAvailableAlertsDto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isoCode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isoCode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returnList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returnList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sysIds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sysIds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160" w:name="_Toc499018429"/>
      <w:r>
        <w:t>Rückgabestruktur</w:t>
      </w:r>
      <w:bookmarkEnd w:id="916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3"/>
        <w:gridCol w:w="1500"/>
        <w:gridCol w:w="1749"/>
        <w:gridCol w:w="1805"/>
      </w:tblGrid>
      <w:tr w:rsidR="00D809D2" w:rsidRPr="00022181" w:rsidTr="00D809D2">
        <w:tc>
          <w:tcPr>
            <w:tcW w:w="284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0"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4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5"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D809D2">
        <w:tc>
          <w:tcPr>
            <w:tcW w:w="284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olistAvailableAlertsDto </w:t>
            </w:r>
          </w:p>
        </w:tc>
        <w:tc>
          <w:tcPr>
            <w:tcW w:w="1500"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4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5"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D809D2">
        <w:tc>
          <w:tcPr>
            <w:tcW w:w="284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alerts </w:t>
            </w:r>
          </w:p>
        </w:tc>
        <w:tc>
          <w:tcPr>
            <w:tcW w:w="174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AvailableAlertsDto </w:t>
            </w:r>
          </w:p>
        </w:tc>
        <w:tc>
          <w:tcPr>
            <w:tcW w:w="1805"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Alerts </w:t>
            </w:r>
          </w:p>
        </w:tc>
      </w:tr>
    </w:tbl>
    <w:p w:rsidR="00CE5609" w:rsidRDefault="00CE5609" w:rsidP="00CE5609">
      <w:pPr>
        <w:pStyle w:val="berschrift4"/>
      </w:pPr>
      <w:bookmarkStart w:id="9161" w:name="_Toc499018430"/>
      <w:r>
        <w:t>SOAP Beispiel</w:t>
      </w:r>
      <w:bookmarkEnd w:id="9161"/>
    </w:p>
    <w:p w:rsidR="00CE5609" w:rsidRDefault="00CE5609" w:rsidP="00CE5609">
      <w:pPr>
        <w:pStyle w:val="berschrift5"/>
      </w:pPr>
      <w:bookmarkStart w:id="9162" w:name="_Toc499018431"/>
      <w:r>
        <w:t>Request:</w:t>
      </w:r>
      <w:bookmarkEnd w:id="916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163" w:name="_Toc499018432"/>
      <w:r>
        <w:t>Response</w:t>
      </w:r>
      <w:bookmarkEnd w:id="916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164" w:name="_Toc499018433"/>
      <w:r>
        <w:t>getAbwicklungsort</w:t>
      </w:r>
      <w:bookmarkEnd w:id="9164"/>
    </w:p>
    <w:p w:rsidR="00CE5609" w:rsidRDefault="00CE5609" w:rsidP="00CE5609">
      <w:pPr>
        <w:pStyle w:val="berschrift4"/>
      </w:pPr>
      <w:bookmarkStart w:id="9165" w:name="_Toc499018434"/>
      <w:r>
        <w:t>WebService Beschreibung</w:t>
      </w:r>
      <w:bookmarkEnd w:id="9165"/>
    </w:p>
    <w:p w:rsidR="00CE5609" w:rsidRDefault="008B2668" w:rsidP="00CE5609">
      <w:r>
        <w:t>Diese Methode liefert Details zum Abwicklungsort des Händlers.</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Daten über den Abwicklungsort des Händlers</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ogetAbwicklungsortDto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CE5609" w:rsidRPr="009C614F" w:rsidRDefault="00E73610" w:rsidP="00E73610">
      <w:pPr>
        <w:rPr>
          <w:lang w:val="en-US"/>
        </w:rPr>
      </w:pPr>
      <w:r w:rsidRPr="00E73610">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ogetAbwicklungsortDto</w:t>
      </w:r>
      <w:r>
        <w:rPr>
          <w:rFonts w:ascii="Consolas" w:hAnsi="Consolas" w:cs="Consolas"/>
          <w:color w:val="000000"/>
          <w:sz w:val="19"/>
          <w:szCs w:val="19"/>
          <w:highlight w:val="white"/>
        </w:rPr>
        <w:t xml:space="preserve"> getAbwicklungsort();</w:t>
      </w:r>
    </w:p>
    <w:p w:rsidR="00CE5609" w:rsidRDefault="00CE5609" w:rsidP="00CE5609">
      <w:pPr>
        <w:pStyle w:val="berschrift5"/>
      </w:pPr>
      <w:bookmarkStart w:id="9166" w:name="_Toc499018435"/>
      <w:r>
        <w:t>Inputstruktur</w:t>
      </w:r>
      <w:bookmarkEnd w:id="9166"/>
    </w:p>
    <w:p w:rsidR="00CE5609" w:rsidRDefault="00022181" w:rsidP="00CE5609">
      <w:pPr>
        <w:pStyle w:val="Text"/>
      </w:pPr>
      <w:r>
        <w:t>keine Parameter</w:t>
      </w:r>
    </w:p>
    <w:p w:rsidR="00CE5609" w:rsidRDefault="00CE5609" w:rsidP="00CE5609">
      <w:pPr>
        <w:pStyle w:val="berschrift5"/>
      </w:pPr>
      <w:bookmarkStart w:id="9167" w:name="_Toc499018436"/>
      <w:r>
        <w:t>Rückgabestruktur</w:t>
      </w:r>
      <w:bookmarkEnd w:id="91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ogetAbwicklungsortDto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hausnummer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Hausnummer des Abwicklungsortes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Ort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Postleitzahl des Abwicklungsortes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strasse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Strasse des Abwicklungsortes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des Abwicklungsortes </w:t>
            </w:r>
          </w:p>
        </w:tc>
      </w:tr>
    </w:tbl>
    <w:p w:rsidR="00022181" w:rsidRPr="00022181" w:rsidRDefault="00022181" w:rsidP="00022181">
      <w:pPr>
        <w:spacing w:before="100" w:beforeAutospacing="1" w:after="100" w:afterAutospacing="1"/>
        <w:jc w:val="left"/>
        <w:rPr>
          <w:rFonts w:ascii="Times New Roman" w:hAnsi="Times New Roman"/>
          <w:sz w:val="24"/>
        </w:rPr>
      </w:pPr>
      <w:r w:rsidRPr="00022181">
        <w:rPr>
          <w:rFonts w:ascii="Times New Roman" w:hAnsi="Times New Roman"/>
          <w:sz w:val="24"/>
        </w:rPr>
        <w:t xml:space="preserve">  </w:t>
      </w:r>
    </w:p>
    <w:p w:rsidR="00022181" w:rsidRPr="00022181" w:rsidRDefault="00022181" w:rsidP="00022181"/>
    <w:p w:rsidR="00CE5609" w:rsidRDefault="00CE5609" w:rsidP="00CE5609">
      <w:pPr>
        <w:pStyle w:val="berschrift4"/>
      </w:pPr>
      <w:bookmarkStart w:id="9168" w:name="_Toc499018437"/>
      <w:r>
        <w:t>SOAP Beispiel</w:t>
      </w:r>
      <w:bookmarkEnd w:id="9168"/>
    </w:p>
    <w:p w:rsidR="00CE5609" w:rsidRDefault="00CE5609" w:rsidP="00CE5609">
      <w:pPr>
        <w:pStyle w:val="berschrift5"/>
      </w:pPr>
      <w:bookmarkStart w:id="9169" w:name="_Toc499018438"/>
      <w:r>
        <w:t>Request:</w:t>
      </w:r>
      <w:bookmarkEnd w:id="916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170" w:name="_Toc499018439"/>
      <w:r>
        <w:t>Response</w:t>
      </w:r>
      <w:bookmarkEnd w:id="917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596C64" w:rsidRDefault="00CE5609" w:rsidP="00CE5609"/>
    <w:p w:rsidR="00CE5609" w:rsidRDefault="00E73610" w:rsidP="00CE5609">
      <w:pPr>
        <w:pStyle w:val="berschrift3"/>
      </w:pPr>
      <w:bookmarkStart w:id="9171" w:name="_Toc499018440"/>
      <w:r>
        <w:t>getKam</w:t>
      </w:r>
      <w:bookmarkEnd w:id="9171"/>
    </w:p>
    <w:p w:rsidR="00CE5609" w:rsidRDefault="00CE5609" w:rsidP="00CE5609">
      <w:pPr>
        <w:pStyle w:val="berschrift4"/>
      </w:pPr>
      <w:bookmarkStart w:id="9172" w:name="_Toc499018441"/>
      <w:r>
        <w:t>WebService Beschreibung</w:t>
      </w:r>
      <w:bookmarkEnd w:id="9172"/>
    </w:p>
    <w:p w:rsidR="00CE5609" w:rsidRDefault="008B2668" w:rsidP="00CE5609">
      <w:r>
        <w:t>Diese Methode liefert Details zum Key Account Manager des Händlers.</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Daten über den Key Account Manager des Händlers</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ogetKamDto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CE5609" w:rsidRPr="009C614F" w:rsidRDefault="00E73610" w:rsidP="00E73610">
      <w:pPr>
        <w:rPr>
          <w:lang w:val="en-US"/>
        </w:rPr>
      </w:pPr>
      <w:r w:rsidRPr="00E73610">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ogetKamDto</w:t>
      </w:r>
      <w:r>
        <w:rPr>
          <w:rFonts w:ascii="Consolas" w:hAnsi="Consolas" w:cs="Consolas"/>
          <w:color w:val="000000"/>
          <w:sz w:val="19"/>
          <w:szCs w:val="19"/>
          <w:highlight w:val="white"/>
        </w:rPr>
        <w:t xml:space="preserve"> getKam();</w:t>
      </w:r>
    </w:p>
    <w:p w:rsidR="00CE5609" w:rsidRDefault="00CE5609" w:rsidP="00CE5609">
      <w:pPr>
        <w:pStyle w:val="berschrift5"/>
      </w:pPr>
      <w:bookmarkStart w:id="9173" w:name="_Toc499018442"/>
      <w:r>
        <w:t>Inputstruktur</w:t>
      </w:r>
      <w:bookmarkEnd w:id="9173"/>
    </w:p>
    <w:p w:rsidR="00CE5609" w:rsidRDefault="00022181" w:rsidP="00CE5609">
      <w:pPr>
        <w:pStyle w:val="Text"/>
      </w:pPr>
      <w:r>
        <w:t>keine Parameter</w:t>
      </w:r>
    </w:p>
    <w:p w:rsidR="00CE5609" w:rsidRDefault="00CE5609" w:rsidP="00CE5609">
      <w:pPr>
        <w:pStyle w:val="berschrift5"/>
      </w:pPr>
      <w:bookmarkStart w:id="9174" w:name="_Toc499018443"/>
      <w:r>
        <w:t>Rückgabestruktur</w:t>
      </w:r>
      <w:bookmarkEnd w:id="91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ogetKamDto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C01B30"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C01B30" w:rsidRDefault="00D809D2" w:rsidP="0002218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Name des Key Account Managers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C01B30" w:rsidRDefault="00D809D2" w:rsidP="0002218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Direktwahl des Key Account Managers </w:t>
            </w:r>
          </w:p>
        </w:tc>
      </w:tr>
      <w:tr w:rsidR="00D809D2" w:rsidRPr="00C01B30"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vorname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C01B30" w:rsidRDefault="00D809D2" w:rsidP="0002218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Vorname des Key Account Managers </w:t>
            </w:r>
          </w:p>
        </w:tc>
      </w:tr>
    </w:tbl>
    <w:p w:rsidR="00022181" w:rsidRPr="00C01B30" w:rsidRDefault="00022181" w:rsidP="00022181">
      <w:pPr>
        <w:rPr>
          <w:lang w:val="en-US"/>
        </w:rPr>
      </w:pPr>
    </w:p>
    <w:p w:rsidR="00CE5609" w:rsidRDefault="00CE5609" w:rsidP="00CE5609">
      <w:pPr>
        <w:pStyle w:val="berschrift4"/>
      </w:pPr>
      <w:bookmarkStart w:id="9175" w:name="_Toc499018444"/>
      <w:r>
        <w:t>SOAP Beispiel</w:t>
      </w:r>
      <w:bookmarkEnd w:id="9175"/>
    </w:p>
    <w:p w:rsidR="00CE5609" w:rsidRDefault="00CE5609" w:rsidP="00CE5609">
      <w:pPr>
        <w:pStyle w:val="berschrift5"/>
      </w:pPr>
      <w:bookmarkStart w:id="9176" w:name="_Toc499018445"/>
      <w:r>
        <w:t>Request:</w:t>
      </w:r>
      <w:bookmarkEnd w:id="917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177" w:name="_Toc499018446"/>
      <w:r>
        <w:t>Response</w:t>
      </w:r>
      <w:bookmarkEnd w:id="9177"/>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178" w:name="_Toc499018447"/>
      <w:r>
        <w:t>getProfil</w:t>
      </w:r>
      <w:bookmarkEnd w:id="9178"/>
    </w:p>
    <w:p w:rsidR="00CE5609" w:rsidRDefault="00CE5609" w:rsidP="00CE5609">
      <w:pPr>
        <w:pStyle w:val="berschrift4"/>
      </w:pPr>
      <w:bookmarkStart w:id="9179" w:name="_Toc499018448"/>
      <w:r>
        <w:t>WebService Beschreibung</w:t>
      </w:r>
      <w:bookmarkEnd w:id="9179"/>
    </w:p>
    <w:p w:rsidR="00CE5609" w:rsidRDefault="008B2668" w:rsidP="00CE5609">
      <w:r>
        <w:t>Diese Methode liefert Details zum Händlerprofil</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Daten des Händlerprofils</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ogetProfilDto</w:t>
      </w:r>
      <w:r w:rsidRPr="00A7642C">
        <w:rPr>
          <w:rFonts w:ascii="Consolas" w:hAnsi="Consolas" w:cs="Consolas"/>
          <w:color w:val="808080"/>
          <w:sz w:val="19"/>
          <w:szCs w:val="19"/>
          <w:highlight w:val="white"/>
          <w:lang w:val="en-US"/>
        </w:rPr>
        <w: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ogetProfilDto</w:t>
      </w:r>
      <w:r w:rsidRPr="00A7642C">
        <w:rPr>
          <w:rFonts w:ascii="Consolas" w:hAnsi="Consolas" w:cs="Consolas"/>
          <w:color w:val="000000"/>
          <w:sz w:val="19"/>
          <w:szCs w:val="19"/>
          <w:highlight w:val="white"/>
          <w:lang w:val="en-US"/>
        </w:rPr>
        <w:t xml:space="preserve"> getProfil();</w:t>
      </w:r>
    </w:p>
    <w:p w:rsidR="00CE5609" w:rsidRDefault="00CE5609" w:rsidP="00CE5609">
      <w:pPr>
        <w:pStyle w:val="berschrift5"/>
      </w:pPr>
      <w:bookmarkStart w:id="9180" w:name="_Toc499018449"/>
      <w:r>
        <w:t>Inputstruktur</w:t>
      </w:r>
      <w:bookmarkEnd w:id="9180"/>
    </w:p>
    <w:p w:rsidR="00CE5609" w:rsidRDefault="00022181" w:rsidP="00CE5609">
      <w:pPr>
        <w:pStyle w:val="Text"/>
      </w:pPr>
      <w:r>
        <w:t>keine Parameter</w:t>
      </w:r>
    </w:p>
    <w:p w:rsidR="00CE5609" w:rsidRDefault="00CE5609" w:rsidP="00CE5609">
      <w:pPr>
        <w:pStyle w:val="berschrift5"/>
      </w:pPr>
      <w:bookmarkStart w:id="9181" w:name="_Toc499018450"/>
      <w:r>
        <w:t>Rückgabestruktur</w:t>
      </w:r>
      <w:bookmarkEnd w:id="918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ogetProfilDto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benutzerId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Benutzer ID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eMail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E-Mail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hausnummer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Hausnummer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informationUeber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Aktuelle Systemmeldung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internet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URL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mobil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Mobile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Name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Ort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personenId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Personen ID (person.sysperson)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Postleitzahl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strasse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Strasse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telefax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Telefax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Telefon Direktwahl des Händlers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vorname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Vorname des Händlers </w:t>
            </w:r>
          </w:p>
        </w:tc>
      </w:tr>
    </w:tbl>
    <w:p w:rsidR="00022181" w:rsidRPr="00022181" w:rsidRDefault="00022181" w:rsidP="00022181">
      <w:pPr>
        <w:spacing w:before="100" w:beforeAutospacing="1" w:after="100" w:afterAutospacing="1"/>
        <w:jc w:val="left"/>
        <w:rPr>
          <w:rFonts w:ascii="Times New Roman" w:hAnsi="Times New Roman"/>
          <w:sz w:val="24"/>
        </w:rPr>
      </w:pPr>
      <w:r w:rsidRPr="00022181">
        <w:rPr>
          <w:rFonts w:ascii="Times New Roman" w:hAnsi="Times New Roman"/>
          <w:sz w:val="24"/>
        </w:rPr>
        <w:t xml:space="preserve">  </w:t>
      </w:r>
    </w:p>
    <w:p w:rsidR="00022181" w:rsidRPr="00022181" w:rsidRDefault="00022181" w:rsidP="00022181"/>
    <w:p w:rsidR="00CE5609" w:rsidRDefault="00CE5609" w:rsidP="00CE5609">
      <w:pPr>
        <w:pStyle w:val="berschrift4"/>
      </w:pPr>
      <w:bookmarkStart w:id="9182" w:name="_Toc499018451"/>
      <w:r>
        <w:t>SOAP Beispiel</w:t>
      </w:r>
      <w:bookmarkEnd w:id="9182"/>
    </w:p>
    <w:p w:rsidR="00CE5609" w:rsidRDefault="00CE5609" w:rsidP="00CE5609">
      <w:pPr>
        <w:pStyle w:val="berschrift5"/>
      </w:pPr>
      <w:bookmarkStart w:id="9183" w:name="_Toc499018452"/>
      <w:r>
        <w:t>Request:</w:t>
      </w:r>
      <w:bookmarkEnd w:id="918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184" w:name="_Toc499018453"/>
      <w:r>
        <w:t>Response</w:t>
      </w:r>
      <w:bookmarkEnd w:id="9184"/>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185" w:name="_Toc499018454"/>
      <w:r>
        <w:t>listAvailableAlerts</w:t>
      </w:r>
      <w:bookmarkEnd w:id="9185"/>
    </w:p>
    <w:p w:rsidR="00CE5609" w:rsidRDefault="00CE5609" w:rsidP="00CE5609">
      <w:pPr>
        <w:pStyle w:val="berschrift4"/>
      </w:pPr>
      <w:bookmarkStart w:id="9186" w:name="_Toc499018455"/>
      <w:r>
        <w:t>WebService Beschreibung</w:t>
      </w:r>
      <w:bookmarkEnd w:id="9186"/>
    </w:p>
    <w:p w:rsidR="00CE5609" w:rsidRDefault="008B2668" w:rsidP="00CE5609">
      <w:r>
        <w:t>Diese Methode liefert eine Liste der verfügbaren Alerts im Kontext des Händlers.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Alerts im Kontext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name="isoCode"&gt;</w:t>
      </w:r>
      <w:r w:rsidRPr="00687076">
        <w:rPr>
          <w:rFonts w:ascii="Consolas" w:hAnsi="Consolas" w:cs="Consolas"/>
          <w:color w:val="008000"/>
          <w:sz w:val="19"/>
          <w:szCs w:val="19"/>
          <w:highlight w:val="white"/>
          <w:lang w:val="en-US"/>
        </w:rPr>
        <w:t>isoCode</w:t>
      </w:r>
      <w:r w:rsidRPr="00687076">
        <w:rPr>
          <w:rFonts w:ascii="Consolas" w:hAnsi="Consolas" w:cs="Consolas"/>
          <w:color w:val="808080"/>
          <w:sz w:val="19"/>
          <w:szCs w:val="19"/>
          <w:highlight w:val="white"/>
          <w:lang w:val="en-US"/>
        </w:rPr>
        <w: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olistAvailableAlertsDto</w:t>
      </w:r>
      <w:r w:rsidRPr="00A7642C">
        <w:rPr>
          <w:rFonts w:ascii="Consolas" w:hAnsi="Consolas" w:cs="Consolas"/>
          <w:color w:val="808080"/>
          <w:sz w:val="19"/>
          <w:szCs w:val="19"/>
          <w:highlight w:val="white"/>
          <w:lang w:val="en-US"/>
        </w:rPr>
        <w: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lastRenderedPageBreak/>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olistAvailableAlertsDto</w:t>
      </w:r>
      <w:r w:rsidRPr="00A7642C">
        <w:rPr>
          <w:rFonts w:ascii="Consolas" w:hAnsi="Consolas" w:cs="Consolas"/>
          <w:color w:val="000000"/>
          <w:sz w:val="19"/>
          <w:szCs w:val="19"/>
          <w:highlight w:val="white"/>
          <w:lang w:val="en-US"/>
        </w:rPr>
        <w:t xml:space="preserve"> listAvailableAlerts(</w:t>
      </w:r>
      <w:r w:rsidRPr="00A7642C">
        <w:rPr>
          <w:rFonts w:ascii="Consolas" w:hAnsi="Consolas" w:cs="Consolas"/>
          <w:color w:val="0000FF"/>
          <w:sz w:val="19"/>
          <w:szCs w:val="19"/>
          <w:highlight w:val="white"/>
          <w:lang w:val="en-US"/>
        </w:rPr>
        <w:t>string</w:t>
      </w:r>
      <w:r w:rsidRPr="00A7642C">
        <w:rPr>
          <w:rFonts w:ascii="Consolas" w:hAnsi="Consolas" w:cs="Consolas"/>
          <w:color w:val="000000"/>
          <w:sz w:val="19"/>
          <w:szCs w:val="19"/>
          <w:highlight w:val="white"/>
          <w:lang w:val="en-US"/>
        </w:rPr>
        <w:t xml:space="preserve"> isoCode);</w:t>
      </w:r>
    </w:p>
    <w:p w:rsidR="00CE5609" w:rsidRDefault="00CE5609" w:rsidP="00CE5609">
      <w:pPr>
        <w:pStyle w:val="berschrift5"/>
      </w:pPr>
      <w:bookmarkStart w:id="9187" w:name="_Toc499018456"/>
      <w:r>
        <w:t>Inputstruktur</w:t>
      </w:r>
      <w:bookmarkEnd w:id="9187"/>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CE5609" w:rsidRDefault="00022181" w:rsidP="00CE5609">
            <w:pPr>
              <w:pStyle w:val="Text"/>
              <w:rPr>
                <w:rFonts w:asciiTheme="minorHAnsi" w:hAnsiTheme="minorHAnsi"/>
                <w:szCs w:val="22"/>
              </w:rPr>
            </w:pPr>
            <w:r>
              <w:rPr>
                <w:rFonts w:asciiTheme="minorHAnsi" w:hAnsiTheme="minorHAnsi"/>
                <w:szCs w:val="22"/>
              </w:rPr>
              <w:t>isoCode</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String</w:t>
            </w:r>
          </w:p>
        </w:tc>
        <w:tc>
          <w:tcPr>
            <w:tcW w:w="1810" w:type="dxa"/>
          </w:tcPr>
          <w:p w:rsidR="00CE5609" w:rsidRDefault="00022181" w:rsidP="00CE5609">
            <w:pPr>
              <w:pStyle w:val="Text"/>
              <w:rPr>
                <w:rFonts w:asciiTheme="minorHAnsi" w:hAnsiTheme="minorHAnsi"/>
                <w:szCs w:val="22"/>
              </w:rPr>
            </w:pPr>
            <w:r>
              <w:rPr>
                <w:rFonts w:asciiTheme="minorHAnsi" w:hAnsiTheme="minorHAnsi"/>
                <w:szCs w:val="22"/>
              </w:rPr>
              <w:t>ISO Sprachcode</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9188" w:name="_Toc499018457"/>
      <w:r>
        <w:t>Rückgabestruktur</w:t>
      </w:r>
      <w:bookmarkEnd w:id="91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17"/>
        <w:gridCol w:w="1463"/>
        <w:gridCol w:w="1888"/>
        <w:gridCol w:w="1758"/>
      </w:tblGrid>
      <w:tr w:rsidR="00D809D2" w:rsidRPr="00022181" w:rsidTr="00D809D2">
        <w:tc>
          <w:tcPr>
            <w:tcW w:w="2817"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46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88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75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D809D2">
        <w:tc>
          <w:tcPr>
            <w:tcW w:w="2817"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olistAvailableAlertsDto </w:t>
            </w:r>
          </w:p>
        </w:tc>
        <w:tc>
          <w:tcPr>
            <w:tcW w:w="146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8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5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D809D2">
        <w:tc>
          <w:tcPr>
            <w:tcW w:w="2817"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46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alerts </w:t>
            </w:r>
          </w:p>
        </w:tc>
        <w:tc>
          <w:tcPr>
            <w:tcW w:w="188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AvailableAlertsDto</w:t>
            </w:r>
            <w:r w:rsidRPr="00022181">
              <w:rPr>
                <w:rFonts w:asciiTheme="minorHAnsi" w:hAnsiTheme="minorHAnsi"/>
                <w:sz w:val="24"/>
                <w:szCs w:val="22"/>
                <w:lang w:val="de-CH"/>
              </w:rPr>
              <w:t xml:space="preserve"> </w:t>
            </w:r>
            <w:r>
              <w:rPr>
                <w:rFonts w:asciiTheme="minorHAnsi" w:hAnsiTheme="minorHAnsi"/>
                <w:sz w:val="24"/>
                <w:szCs w:val="22"/>
                <w:lang w:val="de-CH"/>
              </w:rPr>
              <w:t>[]</w:t>
            </w:r>
          </w:p>
        </w:tc>
        <w:tc>
          <w:tcPr>
            <w:tcW w:w="1758"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Alerts </w:t>
            </w:r>
          </w:p>
        </w:tc>
      </w:tr>
    </w:tbl>
    <w:p w:rsidR="00022181" w:rsidRPr="00022181" w:rsidRDefault="00022181" w:rsidP="00022181"/>
    <w:p w:rsidR="00CE5609" w:rsidRDefault="00CE5609" w:rsidP="00CE5609">
      <w:pPr>
        <w:pStyle w:val="berschrift4"/>
      </w:pPr>
      <w:bookmarkStart w:id="9189" w:name="_Toc499018458"/>
      <w:r>
        <w:t>SOAP Beispiel</w:t>
      </w:r>
      <w:bookmarkEnd w:id="9189"/>
    </w:p>
    <w:p w:rsidR="00CE5609" w:rsidRDefault="00CE5609" w:rsidP="00CE5609">
      <w:pPr>
        <w:pStyle w:val="berschrift5"/>
      </w:pPr>
      <w:bookmarkStart w:id="9190" w:name="_Toc499018459"/>
      <w:r>
        <w:t>Request:</w:t>
      </w:r>
      <w:bookmarkEnd w:id="919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191" w:name="_Toc499018460"/>
      <w:r>
        <w:t>Response</w:t>
      </w:r>
      <w:bookmarkEnd w:id="919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192" w:name="_Toc499018461"/>
      <w:r>
        <w:t>listAvailableBrands</w:t>
      </w:r>
      <w:bookmarkEnd w:id="9192"/>
    </w:p>
    <w:p w:rsidR="00CE5609" w:rsidRDefault="00CE5609" w:rsidP="00CE5609">
      <w:pPr>
        <w:pStyle w:val="berschrift4"/>
      </w:pPr>
      <w:bookmarkStart w:id="9193" w:name="_Toc499018462"/>
      <w:r>
        <w:t>WebService Beschreibung</w:t>
      </w:r>
      <w:bookmarkEnd w:id="9193"/>
    </w:p>
    <w:p w:rsidR="00CE5609" w:rsidRDefault="008B2668" w:rsidP="00CE5609">
      <w:r>
        <w:t xml:space="preserve">Diese Methode liefert alle verfügbaren </w:t>
      </w:r>
      <w:r w:rsidR="00AC329A">
        <w:t>Brands/</w:t>
      </w:r>
      <w:r>
        <w:t>Bildwelten im Kontext des Händlers.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Brands (Bildwelten) im Kontext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olistAvailableBrandsDto</w:t>
      </w:r>
      <w:r w:rsidRPr="00687076">
        <w:rPr>
          <w:rFonts w:ascii="Consolas" w:hAnsi="Consolas" w:cs="Consolas"/>
          <w:color w:val="808080"/>
          <w:sz w:val="19"/>
          <w:szCs w:val="19"/>
          <w:highlight w:val="white"/>
          <w:lang w:val="en-US"/>
        </w:rPr>
        <w: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CE5609" w:rsidRPr="009C614F" w:rsidRDefault="00687076" w:rsidP="00687076">
      <w:pPr>
        <w:rPr>
          <w:lang w:val="en-US"/>
        </w:rPr>
      </w:pPr>
      <w:r w:rsidRPr="0068707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olistAvailableBrandsDto</w:t>
      </w:r>
      <w:r>
        <w:rPr>
          <w:rFonts w:ascii="Consolas" w:hAnsi="Consolas" w:cs="Consolas"/>
          <w:color w:val="000000"/>
          <w:sz w:val="19"/>
          <w:szCs w:val="19"/>
          <w:highlight w:val="white"/>
        </w:rPr>
        <w:t xml:space="preserve"> listAvailableBrands();</w:t>
      </w:r>
    </w:p>
    <w:p w:rsidR="00CE5609" w:rsidRDefault="00CE5609" w:rsidP="00CE5609">
      <w:pPr>
        <w:pStyle w:val="berschrift5"/>
      </w:pPr>
      <w:bookmarkStart w:id="9194" w:name="_Toc499018463"/>
      <w:r>
        <w:t>Inputstruktur</w:t>
      </w:r>
      <w:bookmarkEnd w:id="9194"/>
    </w:p>
    <w:p w:rsidR="00CE5609" w:rsidRDefault="00022181" w:rsidP="00CE5609">
      <w:pPr>
        <w:pStyle w:val="Text"/>
      </w:pPr>
      <w:r>
        <w:t>keine Parameter</w:t>
      </w:r>
    </w:p>
    <w:p w:rsidR="00CE5609" w:rsidRDefault="00CE5609" w:rsidP="00CE5609">
      <w:pPr>
        <w:pStyle w:val="berschrift5"/>
      </w:pPr>
      <w:bookmarkStart w:id="9195" w:name="_Toc499018464"/>
      <w:r>
        <w:t>Rückgabestruktur</w:t>
      </w:r>
      <w:bookmarkEnd w:id="91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olistAvailableBrandsDto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brands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DropListDto</w:t>
            </w:r>
            <w:r w:rsidRPr="00022181">
              <w:rPr>
                <w:rFonts w:asciiTheme="minorHAnsi" w:hAnsiTheme="minorHAnsi"/>
                <w:sz w:val="24"/>
                <w:szCs w:val="22"/>
                <w:lang w:val="de-CH"/>
              </w:rPr>
              <w:t xml:space="preserve"> </w:t>
            </w:r>
            <w:r>
              <w:rPr>
                <w:rFonts w:asciiTheme="minorHAnsi" w:hAnsiTheme="minorHAnsi"/>
                <w:sz w:val="24"/>
                <w:szCs w:val="22"/>
                <w:lang w:val="de-CH"/>
              </w:rPr>
              <w:t>[]</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Brands </w:t>
            </w:r>
          </w:p>
        </w:tc>
      </w:tr>
    </w:tbl>
    <w:p w:rsidR="00022181" w:rsidRPr="00022181" w:rsidRDefault="00022181" w:rsidP="00022181"/>
    <w:p w:rsidR="00CE5609" w:rsidRDefault="00CE5609" w:rsidP="00CE5609">
      <w:pPr>
        <w:pStyle w:val="berschrift4"/>
      </w:pPr>
      <w:bookmarkStart w:id="9196" w:name="_Toc499018465"/>
      <w:r>
        <w:t>SOAP Beispiel</w:t>
      </w:r>
      <w:bookmarkEnd w:id="9196"/>
    </w:p>
    <w:p w:rsidR="00CE5609" w:rsidRDefault="00CE5609" w:rsidP="00CE5609">
      <w:pPr>
        <w:pStyle w:val="berschrift5"/>
      </w:pPr>
      <w:bookmarkStart w:id="9197" w:name="_Toc499018466"/>
      <w:r>
        <w:t>Request:</w:t>
      </w:r>
      <w:bookmarkEnd w:id="919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198" w:name="_Toc499018467"/>
      <w:r>
        <w:t>Response</w:t>
      </w:r>
      <w:bookmarkEnd w:id="919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199" w:name="_Toc499018468"/>
      <w:r>
        <w:t>listAvailableChannels</w:t>
      </w:r>
      <w:bookmarkEnd w:id="9199"/>
    </w:p>
    <w:p w:rsidR="00CE5609" w:rsidRDefault="00CE5609" w:rsidP="00CE5609">
      <w:pPr>
        <w:pStyle w:val="berschrift4"/>
      </w:pPr>
      <w:bookmarkStart w:id="9200" w:name="_Toc499018469"/>
      <w:r>
        <w:t>WebService Beschreibung</w:t>
      </w:r>
      <w:bookmarkEnd w:id="9200"/>
    </w:p>
    <w:p w:rsidR="00CE5609" w:rsidRDefault="00AC329A" w:rsidP="00CE5609">
      <w:r>
        <w:t>Diese Methode liefert alle verfügbaren Kanäle im Kontext des Händlers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Kanäle im Kontext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olistAvailableChannelsDto</w:t>
      </w:r>
      <w:r w:rsidRPr="00687076">
        <w:rPr>
          <w:rFonts w:ascii="Consolas" w:hAnsi="Consolas" w:cs="Consolas"/>
          <w:color w:val="808080"/>
          <w:sz w:val="19"/>
          <w:szCs w:val="19"/>
          <w:highlight w:val="white"/>
          <w:lang w:val="en-US"/>
        </w:rPr>
        <w: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CE5609" w:rsidRPr="009C614F" w:rsidRDefault="00687076" w:rsidP="00687076">
      <w:pPr>
        <w:rPr>
          <w:lang w:val="en-US"/>
        </w:rPr>
      </w:pPr>
      <w:r w:rsidRPr="00687076">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olistAvailableChannelsDto</w:t>
      </w:r>
      <w:r>
        <w:rPr>
          <w:rFonts w:ascii="Consolas" w:hAnsi="Consolas" w:cs="Consolas"/>
          <w:color w:val="000000"/>
          <w:sz w:val="19"/>
          <w:szCs w:val="19"/>
          <w:highlight w:val="white"/>
        </w:rPr>
        <w:t xml:space="preserve"> listAvailableChannels();</w:t>
      </w:r>
    </w:p>
    <w:p w:rsidR="00CE5609" w:rsidRDefault="00CE5609" w:rsidP="00CE5609">
      <w:pPr>
        <w:pStyle w:val="berschrift5"/>
      </w:pPr>
      <w:bookmarkStart w:id="9201" w:name="_Toc499018470"/>
      <w:r>
        <w:lastRenderedPageBreak/>
        <w:t>Inputstruktur</w:t>
      </w:r>
      <w:bookmarkEnd w:id="9201"/>
    </w:p>
    <w:p w:rsidR="00CE5609" w:rsidRDefault="00022181" w:rsidP="00CE5609">
      <w:pPr>
        <w:pStyle w:val="Text"/>
      </w:pPr>
      <w:r>
        <w:t>keine Parameter</w:t>
      </w:r>
    </w:p>
    <w:p w:rsidR="00CE5609" w:rsidRDefault="00CE5609" w:rsidP="00CE5609">
      <w:pPr>
        <w:pStyle w:val="berschrift5"/>
      </w:pPr>
      <w:bookmarkStart w:id="9202" w:name="_Toc499018471"/>
      <w:r>
        <w:t>Rückgabestruktur</w:t>
      </w:r>
      <w:bookmarkEnd w:id="920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olistAvailableChannelsDto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channels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DropListDto</w:t>
            </w:r>
            <w:r w:rsidRPr="00022181">
              <w:rPr>
                <w:rFonts w:asciiTheme="minorHAnsi" w:hAnsiTheme="minorHAnsi"/>
                <w:sz w:val="24"/>
                <w:szCs w:val="22"/>
                <w:lang w:val="de-CH"/>
              </w:rPr>
              <w:t xml:space="preserve"> </w:t>
            </w:r>
            <w:r>
              <w:rPr>
                <w:rFonts w:asciiTheme="minorHAnsi" w:hAnsiTheme="minorHAnsi"/>
                <w:sz w:val="24"/>
                <w:szCs w:val="22"/>
                <w:lang w:val="de-CH"/>
              </w:rPr>
              <w:t>[]</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Channels </w:t>
            </w:r>
          </w:p>
        </w:tc>
      </w:tr>
    </w:tbl>
    <w:p w:rsidR="00022181" w:rsidRPr="00022181" w:rsidRDefault="00022181" w:rsidP="00022181"/>
    <w:p w:rsidR="00CE5609" w:rsidRDefault="00CE5609" w:rsidP="00CE5609">
      <w:pPr>
        <w:pStyle w:val="berschrift4"/>
      </w:pPr>
      <w:bookmarkStart w:id="9203" w:name="_Toc499018472"/>
      <w:r>
        <w:t>SOAP Beispiel</w:t>
      </w:r>
      <w:bookmarkEnd w:id="9203"/>
    </w:p>
    <w:p w:rsidR="00CE5609" w:rsidRDefault="00CE5609" w:rsidP="00CE5609">
      <w:pPr>
        <w:pStyle w:val="berschrift5"/>
      </w:pPr>
      <w:bookmarkStart w:id="9204" w:name="_Toc499018473"/>
      <w:r>
        <w:t>Request:</w:t>
      </w:r>
      <w:bookmarkEnd w:id="920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05" w:name="_Toc499018474"/>
      <w:r>
        <w:t>Response</w:t>
      </w:r>
      <w:bookmarkEnd w:id="920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06" w:name="_Toc499018475"/>
      <w:r>
        <w:t>listAvailableNews</w:t>
      </w:r>
      <w:bookmarkEnd w:id="9206"/>
    </w:p>
    <w:p w:rsidR="00CE5609" w:rsidRDefault="00CE5609" w:rsidP="00CE5609">
      <w:pPr>
        <w:pStyle w:val="berschrift4"/>
      </w:pPr>
      <w:bookmarkStart w:id="9207" w:name="_Toc499018476"/>
      <w:r>
        <w:t>WebService Beschreibung</w:t>
      </w:r>
      <w:bookmarkEnd w:id="9207"/>
    </w:p>
    <w:p w:rsidR="00CE5609" w:rsidRDefault="00AC329A" w:rsidP="00CE5609">
      <w:r>
        <w:t>Diese Methode liefert eine Liste der verfügbaren News im Kontext des Händlers.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&lt;returns&gt;&lt;/returns&gt;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News im Kontext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&lt;param name="input"&gt;</w:t>
      </w:r>
      <w:r w:rsidRPr="00687076">
        <w:rPr>
          <w:rFonts w:ascii="Consolas" w:hAnsi="Consolas" w:cs="Consolas"/>
          <w:color w:val="008000"/>
          <w:sz w:val="19"/>
          <w:szCs w:val="19"/>
          <w:highlight w:val="white"/>
          <w:lang w:val="en-US"/>
        </w:rPr>
        <w:t>ilistAvailableNewsDto</w:t>
      </w:r>
      <w:r w:rsidRPr="00687076">
        <w:rPr>
          <w:rFonts w:ascii="Consolas" w:hAnsi="Consolas" w:cs="Consolas"/>
          <w:color w:val="808080"/>
          <w:sz w:val="19"/>
          <w:szCs w:val="19"/>
          <w:highlight w:val="white"/>
          <w:lang w:val="en-US"/>
        </w:rPr>
        <w:t>&lt;/param&gt;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olistAvailableNewsDto</w:t>
      </w:r>
      <w:r w:rsidRPr="00A7642C">
        <w:rPr>
          <w:rFonts w:ascii="Consolas" w:hAnsi="Consolas" w:cs="Consolas"/>
          <w:color w:val="808080"/>
          <w:sz w:val="19"/>
          <w:szCs w:val="19"/>
          <w:highlight w:val="white"/>
          <w:lang w:val="en-US"/>
        </w:rPr>
        <w:t>&lt;/returns&gt;</w:t>
      </w:r>
    </w:p>
    <w:p w:rsidR="00687076" w:rsidRPr="00A7642C"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687076" w:rsidP="00687076">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olistAvailableNewsDto</w:t>
      </w:r>
      <w:r w:rsidRPr="00A7642C">
        <w:rPr>
          <w:rFonts w:ascii="Consolas" w:hAnsi="Consolas" w:cs="Consolas"/>
          <w:color w:val="000000"/>
          <w:sz w:val="19"/>
          <w:szCs w:val="19"/>
          <w:highlight w:val="white"/>
          <w:lang w:val="en-US"/>
        </w:rPr>
        <w:t xml:space="preserve"> listAvailableNews(</w:t>
      </w:r>
      <w:r w:rsidRPr="00A7642C">
        <w:rPr>
          <w:rFonts w:ascii="Consolas" w:hAnsi="Consolas" w:cs="Consolas"/>
          <w:color w:val="2B91AF"/>
          <w:sz w:val="19"/>
          <w:szCs w:val="19"/>
          <w:highlight w:val="white"/>
          <w:lang w:val="en-US"/>
        </w:rPr>
        <w:t>ilistAvailableNewsDto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9208" w:name="_Toc499018477"/>
      <w:r>
        <w:t>Inputstruktur</w:t>
      </w:r>
      <w:bookmarkEnd w:id="920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lastRenderedPageBreak/>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Required</w:t>
            </w:r>
            <w:r w:rsidRPr="00022181">
              <w:rPr>
                <w:rFonts w:ascii="Times New Roman" w:hAnsi="Times New Roman"/>
                <w:sz w:val="24"/>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ilistAvailableNewsDto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C01B30"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binaryData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022181" w:rsidRPr="00C01B30" w:rsidRDefault="00022181" w:rsidP="0002218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if true binary data will be delivered </w:t>
            </w:r>
          </w:p>
        </w:tc>
        <w:tc>
          <w:tcPr>
            <w:tcW w:w="1181" w:type="dxa"/>
            <w:tcBorders>
              <w:top w:val="single" w:sz="4" w:space="0" w:color="auto"/>
              <w:left w:val="single" w:sz="4" w:space="0" w:color="auto"/>
              <w:bottom w:val="single" w:sz="4" w:space="0" w:color="auto"/>
              <w:right w:val="single" w:sz="4" w:space="0" w:color="auto"/>
            </w:tcBorders>
            <w:hideMark/>
          </w:tcPr>
          <w:p w:rsidR="00022181" w:rsidRPr="00C01B30" w:rsidRDefault="00022181" w:rsidP="0002218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C01B30" w:rsidRDefault="00022181" w:rsidP="0002218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sysbrand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Brand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sysprchannel </w:t>
            </w:r>
          </w:p>
        </w:tc>
        <w:tc>
          <w:tcPr>
            <w:tcW w:w="1723"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Kanal </w:t>
            </w:r>
          </w:p>
        </w:tc>
        <w:tc>
          <w:tcPr>
            <w:tcW w:w="118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bl>
    <w:p w:rsidR="00CE5609" w:rsidRDefault="00022181" w:rsidP="00022181">
      <w:pPr>
        <w:spacing w:before="100" w:beforeAutospacing="1" w:after="100" w:afterAutospacing="1"/>
        <w:jc w:val="left"/>
      </w:pPr>
      <w:r w:rsidRPr="00022181">
        <w:rPr>
          <w:rFonts w:ascii="Times New Roman" w:hAnsi="Times New Roman"/>
          <w:sz w:val="24"/>
        </w:rPr>
        <w:t xml:space="preserve">  </w:t>
      </w:r>
    </w:p>
    <w:p w:rsidR="00CE5609" w:rsidRDefault="00CE5609" w:rsidP="00CE5609">
      <w:pPr>
        <w:pStyle w:val="berschrift5"/>
      </w:pPr>
      <w:bookmarkStart w:id="9209" w:name="_Toc499018478"/>
      <w:r>
        <w:t>Rückgabestruktur</w:t>
      </w:r>
      <w:bookmarkEnd w:id="920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96"/>
        <w:gridCol w:w="1431"/>
        <w:gridCol w:w="2035"/>
        <w:gridCol w:w="1722"/>
      </w:tblGrid>
      <w:tr w:rsidR="00022181" w:rsidRPr="00022181" w:rsidTr="00022181">
        <w:tc>
          <w:tcPr>
            <w:tcW w:w="279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43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99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722"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022181" w:rsidRPr="00022181" w:rsidTr="00022181">
        <w:tc>
          <w:tcPr>
            <w:tcW w:w="279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olistAvailableNewsDto </w:t>
            </w:r>
          </w:p>
        </w:tc>
        <w:tc>
          <w:tcPr>
            <w:tcW w:w="143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99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2"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022181" w:rsidRPr="00022181" w:rsidTr="00022181">
        <w:tc>
          <w:tcPr>
            <w:tcW w:w="2796"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431"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news </w:t>
            </w:r>
          </w:p>
        </w:tc>
        <w:tc>
          <w:tcPr>
            <w:tcW w:w="1999"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AvailableNewsDto</w:t>
            </w:r>
            <w:r>
              <w:rPr>
                <w:rFonts w:asciiTheme="minorHAnsi" w:hAnsiTheme="minorHAnsi"/>
                <w:sz w:val="24"/>
                <w:szCs w:val="22"/>
                <w:lang w:val="de-CH"/>
              </w:rPr>
              <w:t>[]</w:t>
            </w:r>
            <w:r w:rsidRPr="00022181">
              <w:rPr>
                <w:rFonts w:asciiTheme="minorHAnsi" w:hAnsiTheme="minorHAnsi"/>
                <w:sz w:val="24"/>
                <w:szCs w:val="22"/>
                <w:lang w:val="de-CH"/>
              </w:rPr>
              <w:t xml:space="preserve"> </w:t>
            </w:r>
          </w:p>
        </w:tc>
        <w:tc>
          <w:tcPr>
            <w:tcW w:w="1722" w:type="dxa"/>
            <w:tcBorders>
              <w:top w:val="single" w:sz="4" w:space="0" w:color="auto"/>
              <w:left w:val="single" w:sz="4" w:space="0" w:color="auto"/>
              <w:bottom w:val="single" w:sz="4" w:space="0" w:color="auto"/>
              <w:right w:val="single" w:sz="4" w:space="0" w:color="auto"/>
            </w:tcBorders>
            <w:hideMark/>
          </w:tcPr>
          <w:p w:rsidR="00022181" w:rsidRPr="00022181" w:rsidRDefault="00022181"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Array von News </w:t>
            </w:r>
          </w:p>
        </w:tc>
      </w:tr>
    </w:tbl>
    <w:p w:rsidR="00022181" w:rsidRPr="00022181" w:rsidRDefault="00022181" w:rsidP="00022181">
      <w:pPr>
        <w:spacing w:before="100" w:beforeAutospacing="1" w:after="100" w:afterAutospacing="1"/>
        <w:jc w:val="left"/>
      </w:pPr>
      <w:r w:rsidRPr="00022181">
        <w:rPr>
          <w:rFonts w:ascii="Times New Roman" w:hAnsi="Times New Roman"/>
          <w:sz w:val="24"/>
        </w:rPr>
        <w:t xml:space="preserve">  </w:t>
      </w:r>
    </w:p>
    <w:p w:rsidR="00CE5609" w:rsidRDefault="00CE5609" w:rsidP="00CE5609">
      <w:pPr>
        <w:pStyle w:val="berschrift4"/>
      </w:pPr>
      <w:bookmarkStart w:id="9210" w:name="_Toc499018479"/>
      <w:r>
        <w:t>SOAP Beispiel</w:t>
      </w:r>
      <w:bookmarkEnd w:id="9210"/>
    </w:p>
    <w:p w:rsidR="00CE5609" w:rsidRDefault="00CE5609" w:rsidP="00CE5609">
      <w:pPr>
        <w:pStyle w:val="berschrift5"/>
      </w:pPr>
      <w:bookmarkStart w:id="9211" w:name="_Toc499018480"/>
      <w:r>
        <w:t>Request:</w:t>
      </w:r>
      <w:bookmarkEnd w:id="921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12" w:name="_Toc499018481"/>
      <w:r>
        <w:t>Response</w:t>
      </w:r>
      <w:bookmarkEnd w:id="921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13" w:name="_Toc499018482"/>
      <w:r>
        <w:lastRenderedPageBreak/>
        <w:t>listAvailableQuotes</w:t>
      </w:r>
      <w:bookmarkEnd w:id="9213"/>
    </w:p>
    <w:p w:rsidR="00CE5609" w:rsidRDefault="00CE5609" w:rsidP="00CE5609">
      <w:pPr>
        <w:pStyle w:val="berschrift4"/>
      </w:pPr>
      <w:bookmarkStart w:id="9214" w:name="_Toc499018483"/>
      <w:r>
        <w:t>WebService Beschreibung</w:t>
      </w:r>
      <w:bookmarkEnd w:id="9214"/>
    </w:p>
    <w:p w:rsidR="00CE5609" w:rsidRDefault="00AC329A" w:rsidP="00CE5609">
      <w:r>
        <w:t>Diese Methode liefert eine Liste der eingerichteten Quoten</w:t>
      </w:r>
      <w:r w:rsidR="00022181">
        <w:t xml:space="preserve"> (Konstanten)</w:t>
      </w:r>
      <w:r>
        <w:t>.</w:t>
      </w:r>
    </w:p>
    <w:p w:rsidR="00CE5609" w:rsidRDefault="00CE5609" w:rsidP="00CE5609"/>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get all insurance statistical info</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all quotes</w:t>
      </w:r>
      <w:r w:rsidRPr="00687076">
        <w:rPr>
          <w:rFonts w:ascii="Consolas" w:hAnsi="Consolas" w:cs="Consolas"/>
          <w:color w:val="808080"/>
          <w:sz w:val="19"/>
          <w:szCs w:val="19"/>
          <w:highlight w:val="white"/>
          <w:lang w:val="en-US"/>
        </w:rPr>
        <w:t>&lt;/returns&gt;</w:t>
      </w:r>
    </w:p>
    <w:p w:rsidR="00687076" w:rsidRDefault="00687076" w:rsidP="00687076">
      <w:pPr>
        <w:autoSpaceDE w:val="0"/>
        <w:autoSpaceDN w:val="0"/>
        <w:adjustRightInd w:val="0"/>
        <w:jc w:val="left"/>
        <w:rPr>
          <w:rFonts w:ascii="Consolas" w:hAnsi="Consolas" w:cs="Consolas"/>
          <w:color w:val="000000"/>
          <w:sz w:val="19"/>
          <w:szCs w:val="19"/>
          <w:highlight w:val="white"/>
        </w:rPr>
      </w:pPr>
      <w:r w:rsidRPr="006870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9C614F" w:rsidRDefault="00687076" w:rsidP="00687076">
      <w:pPr>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olistQuoteInfoDto</w:t>
      </w:r>
      <w:r>
        <w:rPr>
          <w:rFonts w:ascii="Consolas" w:hAnsi="Consolas" w:cs="Consolas"/>
          <w:color w:val="000000"/>
          <w:sz w:val="19"/>
          <w:szCs w:val="19"/>
          <w:highlight w:val="white"/>
        </w:rPr>
        <w:t xml:space="preserve"> listAvailableQuotes();</w:t>
      </w:r>
    </w:p>
    <w:p w:rsidR="00CE5609" w:rsidRDefault="00CE5609" w:rsidP="00CE5609">
      <w:pPr>
        <w:pStyle w:val="berschrift5"/>
      </w:pPr>
      <w:bookmarkStart w:id="9215" w:name="_Toc499018484"/>
      <w:r>
        <w:t>Inputstruktur</w:t>
      </w:r>
      <w:bookmarkEnd w:id="9215"/>
    </w:p>
    <w:p w:rsidR="00CE5609" w:rsidRDefault="00022181" w:rsidP="00CE5609">
      <w:pPr>
        <w:pStyle w:val="Text"/>
      </w:pPr>
      <w:r>
        <w:t>keine Parameter</w:t>
      </w:r>
    </w:p>
    <w:p w:rsidR="00CE5609" w:rsidRDefault="00CE5609" w:rsidP="00CE5609">
      <w:pPr>
        <w:pStyle w:val="berschrift5"/>
      </w:pPr>
      <w:bookmarkStart w:id="9216" w:name="_Toc499018485"/>
      <w:r>
        <w:t>Rückgabestruktur</w:t>
      </w:r>
      <w:bookmarkEnd w:id="921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Beschreibung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Consolas" w:hAnsi="Consolas" w:cs="Consolas"/>
                <w:color w:val="2B91AF"/>
                <w:sz w:val="19"/>
                <w:szCs w:val="19"/>
                <w:lang w:eastAsia="de-CH"/>
              </w:rPr>
              <w:t xml:space="preserve">olistQuoteInfoDto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r>
      <w:tr w:rsidR="00D809D2" w:rsidRPr="00022181" w:rsidTr="00022181">
        <w:tc>
          <w:tcPr>
            <w:tcW w:w="2846"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 xml:space="preserve">quotes </w:t>
            </w:r>
          </w:p>
        </w:tc>
        <w:tc>
          <w:tcPr>
            <w:tcW w:w="1723"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spacing w:before="100" w:beforeAutospacing="1" w:after="100" w:afterAutospacing="1"/>
              <w:jc w:val="left"/>
              <w:rPr>
                <w:rFonts w:ascii="Times New Roman" w:hAnsi="Times New Roman"/>
                <w:sz w:val="24"/>
              </w:rPr>
            </w:pPr>
            <w:r w:rsidRPr="00022181">
              <w:rPr>
                <w:rFonts w:asciiTheme="minorHAnsi" w:hAnsiTheme="minorHAnsi"/>
                <w:sz w:val="24"/>
                <w:szCs w:val="22"/>
                <w:lang w:val="de-CH"/>
              </w:rPr>
              <w:t>List&lt;</w:t>
            </w:r>
            <w:r w:rsidRPr="00022181">
              <w:rPr>
                <w:rFonts w:ascii="Consolas" w:hAnsi="Consolas" w:cs="Consolas"/>
                <w:color w:val="2B91AF"/>
                <w:sz w:val="19"/>
                <w:szCs w:val="19"/>
                <w:lang w:eastAsia="de-CH"/>
              </w:rPr>
              <w:t>QuoteInfoDto</w:t>
            </w:r>
            <w:r w:rsidRPr="00022181">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D809D2" w:rsidRPr="00022181" w:rsidRDefault="00D809D2" w:rsidP="00022181">
            <w:pPr>
              <w:jc w:val="left"/>
              <w:rPr>
                <w:rFonts w:ascii="Times New Roman" w:hAnsi="Times New Roman"/>
                <w:sz w:val="24"/>
              </w:rPr>
            </w:pP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r w:rsidRPr="000B35AF">
              <w:rPr>
                <w:rFonts w:ascii="Consolas" w:hAnsi="Consolas" w:cs="Consolas"/>
                <w:color w:val="2B91AF"/>
                <w:sz w:val="19"/>
                <w:szCs w:val="19"/>
                <w:lang w:eastAsia="de-CH"/>
              </w:rPr>
              <w:t>QuoteInfoDto</w:t>
            </w:r>
          </w:p>
        </w:tc>
        <w:tc>
          <w:tcPr>
            <w:tcW w:w="1503"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bezeichnung</w:t>
            </w:r>
          </w:p>
        </w:tc>
        <w:tc>
          <w:tcPr>
            <w:tcW w:w="1723" w:type="dxa"/>
            <w:tcBorders>
              <w:top w:val="single" w:sz="4" w:space="0" w:color="auto"/>
              <w:left w:val="single" w:sz="4" w:space="0" w:color="auto"/>
              <w:bottom w:val="single" w:sz="4" w:space="0" w:color="auto"/>
              <w:right w:val="single" w:sz="4" w:space="0" w:color="auto"/>
            </w:tcBorders>
          </w:tcPr>
          <w:p w:rsidR="00D809D2" w:rsidRPr="00022181"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r w:rsidRPr="000B35AF">
              <w:rPr>
                <w:rFonts w:asciiTheme="minorHAnsi" w:hAnsiTheme="minorHAnsi"/>
                <w:sz w:val="24"/>
                <w:szCs w:val="22"/>
                <w:lang w:val="de-CH"/>
              </w:rPr>
              <w:t>Bezeichnung</w:t>
            </w: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gueltigab</w:t>
            </w:r>
          </w:p>
        </w:tc>
        <w:tc>
          <w:tcPr>
            <w:tcW w:w="172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DateTime?</w:t>
            </w: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r w:rsidRPr="000B35AF">
              <w:rPr>
                <w:rFonts w:asciiTheme="minorHAnsi" w:hAnsiTheme="minorHAnsi"/>
                <w:sz w:val="24"/>
                <w:szCs w:val="22"/>
                <w:lang w:val="de-CH"/>
              </w:rPr>
              <w:t>Gültig ab</w:t>
            </w: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prozent</w:t>
            </w:r>
          </w:p>
        </w:tc>
        <w:tc>
          <w:tcPr>
            <w:tcW w:w="172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double</w:t>
            </w: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r w:rsidRPr="000B35AF">
              <w:rPr>
                <w:rFonts w:asciiTheme="minorHAnsi" w:hAnsiTheme="minorHAnsi"/>
                <w:sz w:val="24"/>
                <w:szCs w:val="22"/>
                <w:lang w:val="de-CH"/>
              </w:rPr>
              <w:t>Prozentwert</w:t>
            </w:r>
            <w:r>
              <w:rPr>
                <w:rFonts w:asciiTheme="minorHAnsi" w:hAnsiTheme="minorHAnsi"/>
                <w:sz w:val="24"/>
                <w:szCs w:val="22"/>
                <w:lang w:val="de-CH"/>
              </w:rPr>
              <w:t xml:space="preserve"> (0-100)</w:t>
            </w:r>
          </w:p>
        </w:tc>
      </w:tr>
      <w:tr w:rsidR="00D809D2" w:rsidRPr="000B35AF" w:rsidTr="00022181">
        <w:tc>
          <w:tcPr>
            <w:tcW w:w="2846"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sysquote</w:t>
            </w:r>
          </w:p>
        </w:tc>
        <w:tc>
          <w:tcPr>
            <w:tcW w:w="1723" w:type="dxa"/>
            <w:tcBorders>
              <w:top w:val="single" w:sz="4" w:space="0" w:color="auto"/>
              <w:left w:val="single" w:sz="4" w:space="0" w:color="auto"/>
              <w:bottom w:val="single" w:sz="4" w:space="0" w:color="auto"/>
              <w:right w:val="single" w:sz="4" w:space="0" w:color="auto"/>
            </w:tcBorders>
          </w:tcPr>
          <w:p w:rsidR="00D809D2" w:rsidRDefault="00D809D2" w:rsidP="00022181">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D809D2" w:rsidRPr="000B35AF" w:rsidRDefault="00D809D2" w:rsidP="000B35AF">
            <w:pPr>
              <w:spacing w:before="100" w:beforeAutospacing="1" w:after="100" w:afterAutospacing="1"/>
              <w:jc w:val="left"/>
              <w:rPr>
                <w:rFonts w:asciiTheme="minorHAnsi" w:hAnsiTheme="minorHAnsi"/>
                <w:sz w:val="24"/>
                <w:szCs w:val="22"/>
                <w:lang w:val="de-CH"/>
              </w:rPr>
            </w:pPr>
            <w:r w:rsidRPr="000B35AF">
              <w:rPr>
                <w:rFonts w:asciiTheme="minorHAnsi" w:hAnsiTheme="minorHAnsi"/>
                <w:sz w:val="24"/>
                <w:szCs w:val="22"/>
                <w:lang w:val="de-CH"/>
              </w:rPr>
              <w:t>Id</w:t>
            </w:r>
          </w:p>
        </w:tc>
      </w:tr>
    </w:tbl>
    <w:p w:rsidR="00CE5609" w:rsidRDefault="00CE5609" w:rsidP="00CE5609">
      <w:pPr>
        <w:pStyle w:val="berschrift4"/>
      </w:pPr>
      <w:bookmarkStart w:id="9217" w:name="_Toc499018486"/>
      <w:r>
        <w:t>SOAP Beispiel</w:t>
      </w:r>
      <w:bookmarkEnd w:id="9217"/>
    </w:p>
    <w:p w:rsidR="00CE5609" w:rsidRDefault="00CE5609" w:rsidP="00CE5609">
      <w:pPr>
        <w:pStyle w:val="berschrift5"/>
      </w:pPr>
      <w:bookmarkStart w:id="9218" w:name="_Toc499018487"/>
      <w:r>
        <w:t>Request:</w:t>
      </w:r>
      <w:bookmarkEnd w:id="9218"/>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19" w:name="_Toc499018488"/>
      <w:r>
        <w:t>Response</w:t>
      </w:r>
      <w:bookmarkEnd w:id="9219"/>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20" w:name="_Toc499018489"/>
      <w:r>
        <w:t>listAvailableUser</w:t>
      </w:r>
      <w:bookmarkEnd w:id="9220"/>
    </w:p>
    <w:p w:rsidR="00CE5609" w:rsidRDefault="00CE5609" w:rsidP="00CE5609">
      <w:pPr>
        <w:pStyle w:val="berschrift4"/>
      </w:pPr>
      <w:bookmarkStart w:id="9221" w:name="_Toc499018490"/>
      <w:r>
        <w:t>WebService Beschreibung</w:t>
      </w:r>
      <w:bookmarkEnd w:id="9221"/>
    </w:p>
    <w:p w:rsidR="00CE5609" w:rsidRDefault="00AC329A" w:rsidP="00CE5609">
      <w:r>
        <w:t>Diese Methode liefert eine Liste der verfübaren Benutzer des Händlers. Die gelieferten Daten können in anderen Methoden weiterverwendet werden.</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alle User zurück die zum Händler gehören </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Liste aller User</w:t>
      </w:r>
      <w:r w:rsidRPr="00687076">
        <w:rPr>
          <w:rFonts w:ascii="Consolas" w:hAnsi="Consolas" w:cs="Consolas"/>
          <w:color w:val="808080"/>
          <w:sz w:val="19"/>
          <w:szCs w:val="19"/>
          <w:highlight w:val="white"/>
          <w:lang w:val="en-US"/>
        </w:rPr>
        <w:t>&lt;/returns&gt;</w:t>
      </w:r>
    </w:p>
    <w:p w:rsidR="00687076" w:rsidRDefault="00687076" w:rsidP="00687076">
      <w:pPr>
        <w:autoSpaceDE w:val="0"/>
        <w:autoSpaceDN w:val="0"/>
        <w:adjustRightInd w:val="0"/>
        <w:jc w:val="left"/>
        <w:rPr>
          <w:rFonts w:ascii="Consolas" w:hAnsi="Consolas" w:cs="Consolas"/>
          <w:color w:val="000000"/>
          <w:sz w:val="19"/>
          <w:szCs w:val="19"/>
          <w:highlight w:val="white"/>
        </w:rPr>
      </w:pPr>
      <w:r w:rsidRPr="006870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9C614F" w:rsidRDefault="00687076" w:rsidP="00687076">
      <w:pPr>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olistAvailableUserDto</w:t>
      </w:r>
      <w:r>
        <w:rPr>
          <w:rFonts w:ascii="Consolas" w:hAnsi="Consolas" w:cs="Consolas"/>
          <w:color w:val="000000"/>
          <w:sz w:val="19"/>
          <w:szCs w:val="19"/>
          <w:highlight w:val="white"/>
        </w:rPr>
        <w:t xml:space="preserve"> listAvailableUser();</w:t>
      </w:r>
    </w:p>
    <w:p w:rsidR="00CE5609" w:rsidRDefault="00CE5609" w:rsidP="00CE5609">
      <w:pPr>
        <w:pStyle w:val="berschrift5"/>
      </w:pPr>
      <w:bookmarkStart w:id="9222" w:name="_Toc499018491"/>
      <w:r>
        <w:t>Inputstruktur</w:t>
      </w:r>
      <w:bookmarkEnd w:id="9222"/>
    </w:p>
    <w:p w:rsidR="00CE5609" w:rsidRDefault="000B35AF" w:rsidP="00CE5609">
      <w:pPr>
        <w:pStyle w:val="Text"/>
      </w:pPr>
      <w:r>
        <w:t>keine Parameter</w:t>
      </w:r>
    </w:p>
    <w:p w:rsidR="00CE5609" w:rsidRDefault="00CE5609" w:rsidP="00CE5609">
      <w:pPr>
        <w:pStyle w:val="berschrift5"/>
      </w:pPr>
      <w:bookmarkStart w:id="9223" w:name="_Toc499018492"/>
      <w:r>
        <w:t>Rückgabestruktur</w:t>
      </w:r>
      <w:bookmarkEnd w:id="92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0B35AF" w:rsidRPr="000B35AF" w:rsidTr="000B35AF">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Beschreibung </w:t>
            </w:r>
          </w:p>
        </w:tc>
      </w:tr>
      <w:tr w:rsidR="000B35AF" w:rsidRPr="000B35AF" w:rsidTr="000B35AF">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Consolas" w:hAnsi="Consolas" w:cs="Consolas"/>
                <w:color w:val="2B91AF"/>
                <w:sz w:val="19"/>
                <w:szCs w:val="19"/>
                <w:lang w:eastAsia="de-CH"/>
              </w:rPr>
              <w:t xml:space="preserve">olistAvailableUserDto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r>
      <w:tr w:rsidR="000B35AF" w:rsidRPr="000B35AF" w:rsidTr="000B35AF">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Consolas" w:hAnsi="Consolas" w:cs="Consolas"/>
                <w:color w:val="2B91AF"/>
                <w:sz w:val="19"/>
                <w:szCs w:val="19"/>
                <w:lang w:eastAsia="de-CH"/>
              </w:rPr>
              <w:t>DropListDto</w:t>
            </w:r>
            <w:r w:rsidRPr="000B35AF">
              <w:rPr>
                <w:rFonts w:asciiTheme="minorHAnsi" w:hAnsiTheme="minorHAnsi"/>
                <w:sz w:val="24"/>
                <w:szCs w:val="22"/>
                <w:lang w:val="de-CH"/>
              </w:rPr>
              <w:t xml:space="preserve"> </w:t>
            </w:r>
            <w:r>
              <w:rPr>
                <w:rFonts w:asciiTheme="minorHAnsi" w:hAnsiTheme="minorHAnsi"/>
                <w:sz w:val="24"/>
                <w:szCs w:val="22"/>
                <w:lang w:val="de-CH"/>
              </w:rPr>
              <w:t>[]</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0B35AF">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Array von User</w:t>
            </w:r>
            <w:r>
              <w:rPr>
                <w:rFonts w:asciiTheme="minorHAnsi" w:hAnsiTheme="minorHAnsi"/>
                <w:sz w:val="24"/>
                <w:szCs w:val="22"/>
                <w:lang w:val="de-CH"/>
              </w:rPr>
              <w:t>n</w:t>
            </w:r>
            <w:r w:rsidRPr="000B35AF">
              <w:rPr>
                <w:rFonts w:asciiTheme="minorHAnsi" w:hAnsiTheme="minorHAnsi"/>
                <w:sz w:val="24"/>
                <w:szCs w:val="22"/>
                <w:lang w:val="de-CH"/>
              </w:rPr>
              <w:t xml:space="preserve"> </w:t>
            </w:r>
          </w:p>
        </w:tc>
      </w:tr>
    </w:tbl>
    <w:p w:rsidR="000B35AF" w:rsidRPr="000B35AF" w:rsidRDefault="000B35AF" w:rsidP="000B35AF">
      <w:pPr>
        <w:spacing w:before="100" w:beforeAutospacing="1" w:after="100" w:afterAutospacing="1"/>
        <w:jc w:val="left"/>
      </w:pPr>
      <w:r w:rsidRPr="000B35AF">
        <w:rPr>
          <w:rFonts w:ascii="Times New Roman" w:hAnsi="Times New Roman"/>
          <w:sz w:val="24"/>
        </w:rPr>
        <w:t xml:space="preserve">  </w:t>
      </w:r>
    </w:p>
    <w:p w:rsidR="00CE5609" w:rsidRDefault="00CE5609" w:rsidP="00CE5609">
      <w:pPr>
        <w:pStyle w:val="berschrift4"/>
      </w:pPr>
      <w:bookmarkStart w:id="9224" w:name="_Toc499018493"/>
      <w:r>
        <w:t>SOAP Beispiel</w:t>
      </w:r>
      <w:bookmarkEnd w:id="9224"/>
    </w:p>
    <w:p w:rsidR="00CE5609" w:rsidRDefault="00CE5609" w:rsidP="00CE5609">
      <w:pPr>
        <w:pStyle w:val="berschrift5"/>
      </w:pPr>
      <w:bookmarkStart w:id="9225" w:name="_Toc499018494"/>
      <w:r>
        <w:t>Request:</w:t>
      </w:r>
      <w:bookmarkEnd w:id="922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26" w:name="_Toc499018495"/>
      <w:r>
        <w:t>Response</w:t>
      </w:r>
      <w:bookmarkEnd w:id="922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27" w:name="_Toc499018496"/>
      <w:r>
        <w:lastRenderedPageBreak/>
        <w:t>listAvailableUserWithStatus</w:t>
      </w:r>
      <w:bookmarkEnd w:id="9227"/>
    </w:p>
    <w:p w:rsidR="00CE5609" w:rsidRDefault="00CE5609" w:rsidP="00CE5609">
      <w:pPr>
        <w:pStyle w:val="berschrift4"/>
      </w:pPr>
      <w:bookmarkStart w:id="9228" w:name="_Toc499018497"/>
      <w:r>
        <w:t>WebService Beschreibung</w:t>
      </w:r>
      <w:bookmarkEnd w:id="9228"/>
    </w:p>
    <w:p w:rsidR="00CE5609" w:rsidRDefault="00AC329A" w:rsidP="00CE5609">
      <w:r>
        <w:t>Diese Methode liefert eine Liste der Verfügbaren Benutzer mit einem bestimmten Status.</w:t>
      </w:r>
    </w:p>
    <w:p w:rsidR="00CE5609" w:rsidRDefault="00CE5609" w:rsidP="00CE5609"/>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7076" w:rsidRDefault="00687076" w:rsidP="0068707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alle User zurück die zum Händler gehören</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&lt;/summary&gt;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808080"/>
          <w:sz w:val="19"/>
          <w:szCs w:val="19"/>
          <w:highlight w:val="white"/>
          <w:lang w:val="en-US"/>
        </w:rPr>
        <w:t>///</w:t>
      </w:r>
      <w:r w:rsidRPr="00687076">
        <w:rPr>
          <w:rFonts w:ascii="Consolas" w:hAnsi="Consolas" w:cs="Consolas"/>
          <w:color w:val="008000"/>
          <w:sz w:val="19"/>
          <w:szCs w:val="19"/>
          <w:highlight w:val="white"/>
          <w:lang w:val="en-US"/>
        </w:rPr>
        <w:t xml:space="preserve"> </w:t>
      </w:r>
      <w:r w:rsidRPr="00687076">
        <w:rPr>
          <w:rFonts w:ascii="Consolas" w:hAnsi="Consolas" w:cs="Consolas"/>
          <w:color w:val="808080"/>
          <w:sz w:val="19"/>
          <w:szCs w:val="19"/>
          <w:highlight w:val="white"/>
          <w:lang w:val="en-US"/>
        </w:rPr>
        <w:t>&lt;returns&gt;</w:t>
      </w:r>
      <w:r w:rsidRPr="00687076">
        <w:rPr>
          <w:rFonts w:ascii="Consolas" w:hAnsi="Consolas" w:cs="Consolas"/>
          <w:color w:val="008000"/>
          <w:sz w:val="19"/>
          <w:szCs w:val="19"/>
          <w:highlight w:val="white"/>
          <w:lang w:val="en-US"/>
        </w:rPr>
        <w:t>Liste aller User</w:t>
      </w:r>
      <w:r w:rsidRPr="00687076">
        <w:rPr>
          <w:rFonts w:ascii="Consolas" w:hAnsi="Consolas" w:cs="Consolas"/>
          <w:color w:val="808080"/>
          <w:sz w:val="19"/>
          <w:szCs w:val="19"/>
          <w:highlight w:val="white"/>
          <w:lang w:val="en-US"/>
        </w:rPr>
        <w:t>&lt;/returns&gt;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OperationContract</w:t>
      </w:r>
      <w:r w:rsidRPr="00687076">
        <w:rPr>
          <w:rFonts w:ascii="Consolas" w:hAnsi="Consolas" w:cs="Consolas"/>
          <w:color w:val="000000"/>
          <w:sz w:val="19"/>
          <w:szCs w:val="19"/>
          <w:highlight w:val="white"/>
          <w:lang w:val="en-US"/>
        </w:rPr>
        <w:t>]</w:t>
      </w:r>
    </w:p>
    <w:p w:rsidR="00687076" w:rsidRPr="00687076" w:rsidRDefault="00687076" w:rsidP="00687076">
      <w:pPr>
        <w:autoSpaceDE w:val="0"/>
        <w:autoSpaceDN w:val="0"/>
        <w:adjustRightInd w:val="0"/>
        <w:jc w:val="left"/>
        <w:rPr>
          <w:rFonts w:ascii="Consolas" w:hAnsi="Consolas" w:cs="Consolas"/>
          <w:color w:val="000000"/>
          <w:sz w:val="19"/>
          <w:szCs w:val="19"/>
          <w:highlight w:val="white"/>
          <w:lang w:val="en-US"/>
        </w:rPr>
      </w:pPr>
      <w:r w:rsidRPr="00687076">
        <w:rPr>
          <w:rFonts w:ascii="Consolas" w:hAnsi="Consolas" w:cs="Consolas"/>
          <w:color w:val="000000"/>
          <w:sz w:val="19"/>
          <w:szCs w:val="19"/>
          <w:highlight w:val="white"/>
          <w:lang w:val="en-US"/>
        </w:rPr>
        <w:t xml:space="preserve">        </w:t>
      </w:r>
      <w:r w:rsidRPr="00687076">
        <w:rPr>
          <w:rFonts w:ascii="Consolas" w:hAnsi="Consolas" w:cs="Consolas"/>
          <w:color w:val="2B91AF"/>
          <w:sz w:val="19"/>
          <w:szCs w:val="19"/>
          <w:highlight w:val="white"/>
          <w:lang w:val="en-US"/>
        </w:rPr>
        <w:t>olistAvailableUserDto</w:t>
      </w:r>
      <w:r w:rsidRPr="00687076">
        <w:rPr>
          <w:rFonts w:ascii="Consolas" w:hAnsi="Consolas" w:cs="Consolas"/>
          <w:color w:val="000000"/>
          <w:sz w:val="19"/>
          <w:szCs w:val="19"/>
          <w:highlight w:val="white"/>
          <w:lang w:val="en-US"/>
        </w:rPr>
        <w:t xml:space="preserve"> listAvailableUserWithStatus(</w:t>
      </w:r>
      <w:r w:rsidRPr="00687076">
        <w:rPr>
          <w:rFonts w:ascii="Consolas" w:hAnsi="Consolas" w:cs="Consolas"/>
          <w:color w:val="2B91AF"/>
          <w:sz w:val="19"/>
          <w:szCs w:val="19"/>
          <w:highlight w:val="white"/>
          <w:lang w:val="en-US"/>
        </w:rPr>
        <w:t>PeroleActiveStatus</w:t>
      </w:r>
      <w:r w:rsidRPr="00687076">
        <w:rPr>
          <w:rFonts w:ascii="Consolas" w:hAnsi="Consolas" w:cs="Consolas"/>
          <w:color w:val="000000"/>
          <w:sz w:val="19"/>
          <w:szCs w:val="19"/>
          <w:highlight w:val="white"/>
          <w:lang w:val="en-US"/>
        </w:rPr>
        <w:t xml:space="preserve"> activeStatus);</w:t>
      </w:r>
    </w:p>
    <w:p w:rsidR="00CE5609" w:rsidRPr="009C614F" w:rsidRDefault="00CE5609" w:rsidP="00CE5609">
      <w:pPr>
        <w:rPr>
          <w:lang w:val="en-US"/>
        </w:rPr>
      </w:pPr>
    </w:p>
    <w:p w:rsidR="00CE5609" w:rsidRDefault="00CE5609" w:rsidP="00CE5609">
      <w:pPr>
        <w:pStyle w:val="berschrift5"/>
      </w:pPr>
      <w:bookmarkStart w:id="9229" w:name="_Toc499018498"/>
      <w:r>
        <w:t>Inputstruktur</w:t>
      </w:r>
      <w:bookmarkEnd w:id="9229"/>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0B35AF" w:rsidP="00CE5609">
            <w:pPr>
              <w:pStyle w:val="Text"/>
              <w:rPr>
                <w:rFonts w:asciiTheme="minorHAnsi" w:hAnsiTheme="minorHAnsi"/>
                <w:szCs w:val="22"/>
              </w:rPr>
            </w:pPr>
            <w:r w:rsidRPr="00687076">
              <w:rPr>
                <w:rFonts w:ascii="Consolas" w:hAnsi="Consolas" w:cs="Consolas"/>
                <w:color w:val="2B91AF"/>
                <w:sz w:val="19"/>
                <w:szCs w:val="19"/>
                <w:highlight w:val="white"/>
                <w:lang w:val="en-US"/>
              </w:rPr>
              <w:t>PeroleActiveStatus</w:t>
            </w:r>
          </w:p>
        </w:tc>
        <w:tc>
          <w:tcPr>
            <w:tcW w:w="1505" w:type="dxa"/>
          </w:tcPr>
          <w:p w:rsidR="00CE5609" w:rsidRDefault="000B35AF" w:rsidP="00CE5609">
            <w:pPr>
              <w:pStyle w:val="Text"/>
              <w:rPr>
                <w:rFonts w:asciiTheme="minorHAnsi" w:hAnsiTheme="minorHAnsi"/>
                <w:szCs w:val="22"/>
              </w:rPr>
            </w:pPr>
            <w:r>
              <w:rPr>
                <w:rFonts w:asciiTheme="minorHAnsi" w:hAnsiTheme="minorHAnsi"/>
                <w:szCs w:val="22"/>
              </w:rPr>
              <w:t>activeStatus</w:t>
            </w:r>
          </w:p>
        </w:tc>
        <w:tc>
          <w:tcPr>
            <w:tcW w:w="1727" w:type="dxa"/>
          </w:tcPr>
          <w:p w:rsidR="00CE5609" w:rsidRDefault="000B35AF" w:rsidP="00CE5609">
            <w:pPr>
              <w:pStyle w:val="Text"/>
              <w:rPr>
                <w:rFonts w:asciiTheme="minorHAnsi" w:hAnsiTheme="minorHAnsi"/>
                <w:szCs w:val="22"/>
              </w:rPr>
            </w:pPr>
            <w:r w:rsidRPr="00687076">
              <w:rPr>
                <w:rFonts w:ascii="Consolas" w:hAnsi="Consolas" w:cs="Consolas"/>
                <w:color w:val="2B91AF"/>
                <w:sz w:val="19"/>
                <w:szCs w:val="19"/>
                <w:highlight w:val="white"/>
                <w:lang w:val="en-US"/>
              </w:rPr>
              <w:t>PeroleActiveStatus</w:t>
            </w:r>
          </w:p>
        </w:tc>
        <w:tc>
          <w:tcPr>
            <w:tcW w:w="1810" w:type="dxa"/>
          </w:tcPr>
          <w:p w:rsidR="00CE5609" w:rsidRDefault="000B35AF" w:rsidP="00CE5609">
            <w:pPr>
              <w:pStyle w:val="Text"/>
              <w:rPr>
                <w:rFonts w:asciiTheme="minorHAnsi" w:hAnsiTheme="minorHAnsi"/>
                <w:szCs w:val="22"/>
              </w:rPr>
            </w:pPr>
            <w:r>
              <w:rPr>
                <w:rFonts w:asciiTheme="minorHAnsi" w:hAnsiTheme="minorHAnsi"/>
                <w:szCs w:val="22"/>
              </w:rPr>
              <w:t>ALL,ACTIVE,INACTIVE</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9230" w:name="_Toc499018499"/>
      <w:r>
        <w:t>Rückgabestruktur</w:t>
      </w:r>
      <w:bookmarkEnd w:id="92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0B35AF" w:rsidRPr="000B35AF" w:rsidTr="008F393E">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Beschreibung </w:t>
            </w:r>
          </w:p>
        </w:tc>
      </w:tr>
      <w:tr w:rsidR="000B35AF" w:rsidRPr="000B35AF" w:rsidTr="008F393E">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Consolas" w:hAnsi="Consolas" w:cs="Consolas"/>
                <w:color w:val="2B91AF"/>
                <w:sz w:val="19"/>
                <w:szCs w:val="19"/>
                <w:lang w:eastAsia="de-CH"/>
              </w:rPr>
              <w:t xml:space="preserve">olistAvailableUserDto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r>
      <w:tr w:rsidR="000B35AF" w:rsidRPr="000B35AF" w:rsidTr="008F393E">
        <w:tc>
          <w:tcPr>
            <w:tcW w:w="2846"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Consolas" w:hAnsi="Consolas" w:cs="Consolas"/>
                <w:color w:val="2B91AF"/>
                <w:sz w:val="19"/>
                <w:szCs w:val="19"/>
                <w:lang w:eastAsia="de-CH"/>
              </w:rPr>
              <w:t>DropListDto</w:t>
            </w:r>
            <w:r w:rsidRPr="000B35AF">
              <w:rPr>
                <w:rFonts w:asciiTheme="minorHAnsi" w:hAnsiTheme="minorHAnsi"/>
                <w:sz w:val="24"/>
                <w:szCs w:val="22"/>
                <w:lang w:val="de-CH"/>
              </w:rPr>
              <w:t xml:space="preserve"> </w:t>
            </w:r>
            <w:r>
              <w:rPr>
                <w:rFonts w:asciiTheme="minorHAnsi" w:hAnsiTheme="minorHAnsi"/>
                <w:sz w:val="24"/>
                <w:szCs w:val="22"/>
                <w:lang w:val="de-CH"/>
              </w:rPr>
              <w:t>[]</w:t>
            </w:r>
          </w:p>
        </w:tc>
        <w:tc>
          <w:tcPr>
            <w:tcW w:w="1809" w:type="dxa"/>
            <w:tcBorders>
              <w:top w:val="single" w:sz="4" w:space="0" w:color="auto"/>
              <w:left w:val="single" w:sz="4" w:space="0" w:color="auto"/>
              <w:bottom w:val="single" w:sz="4" w:space="0" w:color="auto"/>
              <w:right w:val="single" w:sz="4" w:space="0" w:color="auto"/>
            </w:tcBorders>
            <w:hideMark/>
          </w:tcPr>
          <w:p w:rsidR="000B35AF" w:rsidRPr="000B35AF" w:rsidRDefault="000B35AF" w:rsidP="008F393E">
            <w:pPr>
              <w:spacing w:before="100" w:beforeAutospacing="1" w:after="100" w:afterAutospacing="1"/>
              <w:jc w:val="left"/>
              <w:rPr>
                <w:rFonts w:ascii="Times New Roman" w:hAnsi="Times New Roman"/>
                <w:sz w:val="24"/>
              </w:rPr>
            </w:pPr>
            <w:r w:rsidRPr="000B35AF">
              <w:rPr>
                <w:rFonts w:asciiTheme="minorHAnsi" w:hAnsiTheme="minorHAnsi"/>
                <w:sz w:val="24"/>
                <w:szCs w:val="22"/>
                <w:lang w:val="de-CH"/>
              </w:rPr>
              <w:t>Array von User</w:t>
            </w:r>
            <w:r>
              <w:rPr>
                <w:rFonts w:asciiTheme="minorHAnsi" w:hAnsiTheme="minorHAnsi"/>
                <w:sz w:val="24"/>
                <w:szCs w:val="22"/>
                <w:lang w:val="de-CH"/>
              </w:rPr>
              <w:t>n</w:t>
            </w:r>
            <w:r w:rsidRPr="000B35AF">
              <w:rPr>
                <w:rFonts w:asciiTheme="minorHAnsi" w:hAnsiTheme="minorHAnsi"/>
                <w:sz w:val="24"/>
                <w:szCs w:val="22"/>
                <w:lang w:val="de-CH"/>
              </w:rPr>
              <w:t xml:space="preserve"> </w:t>
            </w:r>
          </w:p>
        </w:tc>
      </w:tr>
    </w:tbl>
    <w:p w:rsidR="000B35AF" w:rsidRPr="000B35AF" w:rsidRDefault="000B35AF" w:rsidP="000B35AF"/>
    <w:p w:rsidR="00CE5609" w:rsidRDefault="00CE5609" w:rsidP="00CE5609">
      <w:pPr>
        <w:pStyle w:val="berschrift4"/>
      </w:pPr>
      <w:bookmarkStart w:id="9231" w:name="_Toc499018500"/>
      <w:r>
        <w:t>SOAP Beispiel</w:t>
      </w:r>
      <w:bookmarkEnd w:id="9231"/>
    </w:p>
    <w:p w:rsidR="00CE5609" w:rsidRDefault="00CE5609" w:rsidP="00CE5609">
      <w:pPr>
        <w:pStyle w:val="berschrift5"/>
      </w:pPr>
      <w:bookmarkStart w:id="9232" w:name="_Toc499018501"/>
      <w:r>
        <w:t>Request:</w:t>
      </w:r>
      <w:bookmarkEnd w:id="923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33" w:name="_Toc499018502"/>
      <w:r>
        <w:t>Response</w:t>
      </w:r>
      <w:bookmarkEnd w:id="9233"/>
    </w:p>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9234" w:name="_Toc499018503"/>
      <w:r>
        <w:t>loginPartnerService</w:t>
      </w:r>
      <w:r w:rsidR="00831FC9">
        <w:t xml:space="preserve"> (B2B)</w:t>
      </w:r>
      <w:bookmarkEnd w:id="9234"/>
    </w:p>
    <w:p w:rsidR="00831FC9" w:rsidRDefault="00831FC9" w:rsidP="00831FC9">
      <w:r>
        <w:t>Zusamme</w:t>
      </w:r>
      <w:r w:rsidR="000D0980">
        <w:t>n</w:t>
      </w:r>
      <w:r>
        <w:t>fassung von Methoden die im Rahmen der Authentifizierung und Authorisierung von Benutzer/Partner/Händlern benötigt werden.</w:t>
      </w:r>
    </w:p>
    <w:p w:rsidR="00CE5609" w:rsidRDefault="00E73610" w:rsidP="00CE5609">
      <w:pPr>
        <w:pStyle w:val="berschrift3"/>
      </w:pPr>
      <w:bookmarkStart w:id="9235" w:name="_Toc499018504"/>
      <w:r>
        <w:t>extendedValidateUser</w:t>
      </w:r>
      <w:bookmarkEnd w:id="9235"/>
    </w:p>
    <w:p w:rsidR="00CE5609" w:rsidRDefault="00CE5609" w:rsidP="00CE5609">
      <w:pPr>
        <w:pStyle w:val="berschrift4"/>
      </w:pPr>
      <w:bookmarkStart w:id="9236" w:name="_Toc499018505"/>
      <w:r>
        <w:t>WebService Beschreibung</w:t>
      </w:r>
      <w:bookmarkEnd w:id="9236"/>
    </w:p>
    <w:p w:rsidR="00CE5609" w:rsidRDefault="000D0980" w:rsidP="00CE5609">
      <w:r>
        <w:t>Diese Methode ist zur V</w:t>
      </w:r>
      <w:r w:rsidR="00AC329A">
        <w:t>alidierung eines Benutzers vorhanden, sie liefert Basisinformationen über den Benutzer zur weiteren Verwendung in anderen Services und Methoden zurück.</w:t>
      </w:r>
      <w:r>
        <w:t xml:space="preserve"> Sie wird zur Autorisierung des Benutzers für die Verwendung des Webservices verwendet.</w:t>
      </w:r>
    </w:p>
    <w:p w:rsidR="00CE5609" w:rsidRDefault="00CE5609" w:rsidP="00CE5609"/>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 Valid User Objekt zurück oder eine Exception mit den passenden Rückgabewerten.</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name="Input"&gt;</w:t>
      </w:r>
      <w:r w:rsidRPr="00E73610">
        <w:rPr>
          <w:rFonts w:ascii="Consolas" w:hAnsi="Consolas" w:cs="Consolas"/>
          <w:color w:val="008000"/>
          <w:sz w:val="19"/>
          <w:szCs w:val="19"/>
          <w:highlight w:val="white"/>
          <w:lang w:val="en-US"/>
        </w:rPr>
        <w:t>iExtendedUserDto</w:t>
      </w:r>
      <w:r w:rsidRPr="00E73610">
        <w:rPr>
          <w:rFonts w:ascii="Consolas" w:hAnsi="Consolas" w:cs="Consolas"/>
          <w:color w:val="808080"/>
          <w:sz w:val="19"/>
          <w:szCs w:val="19"/>
          <w:highlight w:val="white"/>
          <w:lang w:val="en-US"/>
        </w:rPr>
        <w: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oExtendedUserDto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Cic.OpenOne.GateBANKNOW.Common.DTO.</w:t>
      </w:r>
      <w:r w:rsidRPr="00E73610">
        <w:rPr>
          <w:rFonts w:ascii="Consolas" w:hAnsi="Consolas" w:cs="Consolas"/>
          <w:color w:val="2B91AF"/>
          <w:sz w:val="19"/>
          <w:szCs w:val="19"/>
          <w:highlight w:val="white"/>
          <w:lang w:val="en-US"/>
        </w:rPr>
        <w:t>oExtendedUserDto</w:t>
      </w:r>
      <w:r w:rsidRPr="00E73610">
        <w:rPr>
          <w:rFonts w:ascii="Consolas" w:hAnsi="Consolas" w:cs="Consolas"/>
          <w:color w:val="000000"/>
          <w:sz w:val="19"/>
          <w:szCs w:val="19"/>
          <w:highlight w:val="white"/>
          <w:lang w:val="en-US"/>
        </w:rPr>
        <w:t xml:space="preserve"> extendedValidateUser(DTO.</w:t>
      </w:r>
      <w:r w:rsidRPr="00E73610">
        <w:rPr>
          <w:rFonts w:ascii="Consolas" w:hAnsi="Consolas" w:cs="Consolas"/>
          <w:color w:val="2B91AF"/>
          <w:sz w:val="19"/>
          <w:szCs w:val="19"/>
          <w:highlight w:val="white"/>
          <w:lang w:val="en-US"/>
        </w:rPr>
        <w:t>iExtendedUserDto</w:t>
      </w:r>
      <w:r w:rsidRPr="00E73610">
        <w:rPr>
          <w:rFonts w:ascii="Consolas" w:hAnsi="Consolas" w:cs="Consolas"/>
          <w:color w:val="000000"/>
          <w:sz w:val="19"/>
          <w:szCs w:val="19"/>
          <w:highlight w:val="white"/>
          <w:lang w:val="en-US"/>
        </w:rPr>
        <w:t xml:space="preserve"> Input);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p>
    <w:p w:rsidR="00CE5609" w:rsidRPr="009C614F" w:rsidRDefault="00CE5609" w:rsidP="00CE5609">
      <w:pPr>
        <w:rPr>
          <w:lang w:val="en-US"/>
        </w:rPr>
      </w:pPr>
    </w:p>
    <w:p w:rsidR="00CE5609" w:rsidRDefault="00CE5609" w:rsidP="00CE5609">
      <w:pPr>
        <w:pStyle w:val="berschrift5"/>
      </w:pPr>
      <w:bookmarkStart w:id="9237" w:name="_Toc499018506"/>
      <w:r>
        <w:t>Inputstruktur</w:t>
      </w:r>
      <w:bookmarkEnd w:id="92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0D0980"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Required</w:t>
            </w:r>
            <w:r w:rsidRPr="000D0980">
              <w:rPr>
                <w:rFonts w:ascii="Times New Roman" w:hAnsi="Times New Roman"/>
                <w:sz w:val="24"/>
              </w:rPr>
              <w:t xml:space="preserve"> </w:t>
            </w:r>
          </w:p>
        </w:tc>
      </w:tr>
      <w:tr w:rsidR="000D0980"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Consolas" w:hAnsi="Consolas" w:cs="Consolas"/>
                <w:color w:val="2B91AF"/>
                <w:sz w:val="19"/>
                <w:szCs w:val="19"/>
                <w:lang w:eastAsia="de-CH"/>
              </w:rPr>
              <w:t xml:space="preserve">iExtendedUserDto </w:t>
            </w:r>
          </w:p>
        </w:tc>
        <w:tc>
          <w:tcPr>
            <w:tcW w:w="150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r w:rsidR="000D0980"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presharedKey </w:t>
            </w:r>
          </w:p>
        </w:tc>
        <w:tc>
          <w:tcPr>
            <w:tcW w:w="172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Technisches Passwort </w:t>
            </w:r>
          </w:p>
        </w:tc>
        <w:tc>
          <w:tcPr>
            <w:tcW w:w="1181"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r w:rsidR="000D0980"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username </w:t>
            </w:r>
          </w:p>
        </w:tc>
        <w:tc>
          <w:tcPr>
            <w:tcW w:w="1723"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Benutzername </w:t>
            </w:r>
          </w:p>
        </w:tc>
        <w:tc>
          <w:tcPr>
            <w:tcW w:w="1181" w:type="dxa"/>
            <w:tcBorders>
              <w:top w:val="single" w:sz="4" w:space="0" w:color="auto"/>
              <w:left w:val="single" w:sz="4" w:space="0" w:color="auto"/>
              <w:bottom w:val="single" w:sz="4" w:space="0" w:color="auto"/>
              <w:right w:val="single" w:sz="4" w:space="0" w:color="auto"/>
            </w:tcBorders>
            <w:hideMark/>
          </w:tcPr>
          <w:p w:rsidR="000D0980" w:rsidRPr="000D0980" w:rsidRDefault="000D0980"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bl>
    <w:p w:rsidR="00CE5609" w:rsidRDefault="000D0980" w:rsidP="000D0980">
      <w:pPr>
        <w:spacing w:before="100" w:beforeAutospacing="1" w:after="100" w:afterAutospacing="1"/>
        <w:jc w:val="left"/>
      </w:pPr>
      <w:r w:rsidRPr="000D0980">
        <w:rPr>
          <w:rFonts w:ascii="Times New Roman" w:hAnsi="Times New Roman"/>
          <w:sz w:val="24"/>
        </w:rPr>
        <w:t xml:space="preserve">  </w:t>
      </w:r>
    </w:p>
    <w:p w:rsidR="00CE5609" w:rsidRDefault="004F7688" w:rsidP="00CE5609">
      <w:pPr>
        <w:pStyle w:val="berschrift5"/>
      </w:pPr>
      <w:bookmarkStart w:id="9238" w:name="_Toc499018507"/>
      <w:r>
        <w:softHyphen/>
      </w:r>
      <w:r>
        <w:softHyphen/>
      </w:r>
      <w:r>
        <w:softHyphen/>
      </w:r>
      <w:r w:rsidR="00CE5609">
        <w:t>Rückgabestruktur</w:t>
      </w:r>
      <w:bookmarkEnd w:id="923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Beschreibung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Consolas" w:hAnsi="Consolas" w:cs="Consolas"/>
                <w:color w:val="2B91AF"/>
                <w:sz w:val="19"/>
                <w:szCs w:val="19"/>
                <w:lang w:eastAsia="de-CH"/>
              </w:rPr>
              <w:t xml:space="preserve">oExtendedUserDto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attributmap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List&lt;</w:t>
            </w:r>
            <w:r w:rsidRPr="000D0980">
              <w:rPr>
                <w:rFonts w:ascii="Consolas" w:hAnsi="Consolas" w:cs="Consolas"/>
                <w:color w:val="2B91AF"/>
                <w:sz w:val="19"/>
                <w:szCs w:val="19"/>
                <w:lang w:eastAsia="de-CH"/>
              </w:rPr>
              <w:t>AttributeMap</w:t>
            </w:r>
            <w:r w:rsidRPr="000D09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Attributemap mit in der GUI </w:t>
            </w:r>
            <w:r w:rsidRPr="000D0980">
              <w:rPr>
                <w:rFonts w:asciiTheme="minorHAnsi" w:hAnsiTheme="minorHAnsi"/>
                <w:sz w:val="24"/>
                <w:szCs w:val="22"/>
                <w:lang w:val="de-CH"/>
              </w:rPr>
              <w:lastRenderedPageBreak/>
              <w:t xml:space="preserve">verwendbaren Attributen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rightsmap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List&lt;</w:t>
            </w:r>
            <w:r w:rsidRPr="000D0980">
              <w:rPr>
                <w:rFonts w:ascii="Consolas" w:hAnsi="Consolas" w:cs="Consolas"/>
                <w:color w:val="2B91AF"/>
                <w:sz w:val="19"/>
                <w:szCs w:val="19"/>
                <w:lang w:eastAsia="de-CH"/>
              </w:rPr>
              <w:t>RightsMap</w:t>
            </w:r>
            <w:r w:rsidRPr="000D09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Rightsmap mit in der GUI verwendbaren Rechten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rolemap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List&lt;</w:t>
            </w:r>
            <w:r w:rsidRPr="000D0980">
              <w:rPr>
                <w:rFonts w:ascii="Consolas" w:hAnsi="Consolas" w:cs="Consolas"/>
                <w:color w:val="2B91AF"/>
                <w:sz w:val="19"/>
                <w:szCs w:val="19"/>
                <w:lang w:eastAsia="de-CH"/>
              </w:rPr>
              <w:t>RoleMap</w:t>
            </w:r>
            <w:r w:rsidRPr="000D09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Rolemap mit in der GUI verwendbaren Rollen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username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Benutzername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Consolas" w:hAnsi="Consolas" w:cs="Consolas"/>
                <w:color w:val="2B91AF"/>
                <w:sz w:val="19"/>
                <w:szCs w:val="19"/>
                <w:lang w:eastAsia="de-CH"/>
              </w:rPr>
              <w:t xml:space="preserve">AttributeMap </w:t>
            </w:r>
          </w:p>
        </w:tc>
        <w:tc>
          <w:tcPr>
            <w:tcW w:w="150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0D0980" w:rsidRDefault="008E228A" w:rsidP="000D0980">
            <w:pPr>
              <w:spacing w:before="100" w:beforeAutospacing="1" w:after="100" w:afterAutospacing="1"/>
              <w:jc w:val="left"/>
              <w:rPr>
                <w:rFonts w:ascii="Times New Roman" w:hAnsi="Times New Roman"/>
                <w:sz w:val="24"/>
              </w:rPr>
            </w:pPr>
            <w:r w:rsidRPr="000D0980">
              <w:rPr>
                <w:rFonts w:asciiTheme="minorHAnsi" w:hAnsiTheme="minorHAnsi"/>
                <w:sz w:val="24"/>
                <w:szCs w:val="22"/>
                <w:lang w:val="de-CH"/>
              </w:rPr>
              <w:t xml:space="preserve">  </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attributeName</w:t>
            </w:r>
          </w:p>
        </w:tc>
        <w:tc>
          <w:tcPr>
            <w:tcW w:w="1723"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Theme="minorHAnsi" w:hAnsiTheme="minorHAnsi"/>
                <w:sz w:val="24"/>
                <w:szCs w:val="22"/>
                <w:lang w:val="de-CH"/>
              </w:rPr>
            </w:pPr>
            <w:r w:rsidRPr="000D0980">
              <w:rPr>
                <w:rFonts w:ascii="Consolas" w:hAnsi="Consolas" w:cs="Consolas"/>
                <w:color w:val="2B91AF"/>
                <w:sz w:val="19"/>
                <w:szCs w:val="19"/>
                <w:lang w:eastAsia="de-CH"/>
              </w:rPr>
              <w:t>AttributeName</w:t>
            </w:r>
          </w:p>
        </w:tc>
        <w:tc>
          <w:tcPr>
            <w:tcW w:w="1809"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Name des Attributs (</w:t>
            </w:r>
            <w:r>
              <w:rPr>
                <w:rFonts w:ascii="Consolas" w:hAnsi="Consolas" w:cs="Consolas"/>
                <w:color w:val="000000"/>
                <w:sz w:val="19"/>
                <w:szCs w:val="19"/>
                <w:highlight w:val="white"/>
              </w:rPr>
              <w:t>ISOLanguageCode</w:t>
            </w:r>
            <w:r>
              <w:rPr>
                <w:rFonts w:ascii="Consolas" w:hAnsi="Consolas" w:cs="Consolas"/>
                <w:color w:val="000000"/>
                <w:sz w:val="19"/>
                <w:szCs w:val="19"/>
              </w:rPr>
              <w:t>, BildweltCode)</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attributeValues</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List&lt;</w:t>
            </w:r>
            <w:r w:rsidRPr="000D0980">
              <w:rPr>
                <w:rFonts w:ascii="Consolas" w:hAnsi="Consolas" w:cs="Consolas"/>
                <w:color w:val="2B91AF"/>
                <w:sz w:val="19"/>
                <w:szCs w:val="19"/>
                <w:lang w:eastAsia="de-CH"/>
              </w:rPr>
              <w:t>AttributeValue</w:t>
            </w:r>
            <w:r>
              <w:rPr>
                <w:rFonts w:asciiTheme="minorHAnsi" w:hAnsiTheme="minorHAnsi"/>
                <w:sz w:val="24"/>
                <w:szCs w:val="22"/>
                <w:lang w:val="de-CH"/>
              </w:rPr>
              <w:t>&gt;</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Werteliste</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defaultValue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Defaultwert</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r w:rsidRPr="000D0980">
              <w:rPr>
                <w:rFonts w:ascii="Consolas" w:hAnsi="Consolas" w:cs="Consolas"/>
                <w:color w:val="2B91AF"/>
                <w:sz w:val="19"/>
                <w:szCs w:val="19"/>
                <w:lang w:eastAsia="de-CH"/>
              </w:rPr>
              <w:t>Attribute</w:t>
            </w:r>
            <w:r>
              <w:rPr>
                <w:rFonts w:ascii="Consolas" w:hAnsi="Consolas" w:cs="Consolas"/>
                <w:color w:val="2B91AF"/>
                <w:sz w:val="19"/>
                <w:szCs w:val="19"/>
                <w:lang w:eastAsia="de-CH"/>
              </w:rPr>
              <w:t>Value</w:t>
            </w: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value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Wert</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id</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Id des Wertes</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Pr="000D0980" w:rsidRDefault="008E228A" w:rsidP="000D0980">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RoleMap</w:t>
            </w: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sysPerole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Rollen Id</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isDefault</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boolean</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Default-Eintrag</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roleName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Rollenname</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inactive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boolean</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Rolle inaktiv</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RightsMap</w:t>
            </w: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sidRPr="000D0980">
              <w:rPr>
                <w:rFonts w:asciiTheme="minorHAnsi" w:hAnsiTheme="minorHAnsi"/>
                <w:sz w:val="24"/>
                <w:szCs w:val="22"/>
                <w:lang w:val="de-CH"/>
              </w:rPr>
              <w:t>codeRFU</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 für Rechte-Modul</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codeRMO</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 für Rechte-Funktion</w:t>
            </w:r>
          </w:p>
        </w:tc>
      </w:tr>
      <w:tr w:rsidR="008E228A" w:rsidRPr="000D0980" w:rsidTr="000D0980">
        <w:tc>
          <w:tcPr>
            <w:tcW w:w="2846"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rechte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0D0980">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autoSpaceDE w:val="0"/>
              <w:autoSpaceDN w:val="0"/>
              <w:adjustRightInd w:val="0"/>
              <w:jc w:val="left"/>
              <w:rPr>
                <w:rFonts w:asciiTheme="minorHAnsi" w:hAnsiTheme="minorHAnsi"/>
                <w:sz w:val="24"/>
                <w:szCs w:val="22"/>
                <w:lang w:val="de-CH"/>
              </w:rPr>
            </w:pPr>
            <w:r>
              <w:rPr>
                <w:rFonts w:asciiTheme="minorHAnsi" w:hAnsiTheme="minorHAnsi"/>
                <w:sz w:val="24"/>
                <w:szCs w:val="22"/>
                <w:lang w:val="de-CH"/>
              </w:rPr>
              <w:t>Rechte-Flags</w:t>
            </w:r>
            <w:r>
              <w:rPr>
                <w:rFonts w:ascii="Consolas" w:hAnsi="Consolas" w:cs="Consolas"/>
                <w:color w:val="008000"/>
                <w:sz w:val="19"/>
                <w:szCs w:val="19"/>
                <w:highlight w:val="white"/>
              </w:rPr>
              <w:t xml:space="preserve"> Format "1010110000" bzw. rfu:scdix rro:scdix</w:t>
            </w:r>
          </w:p>
        </w:tc>
      </w:tr>
    </w:tbl>
    <w:p w:rsidR="000D0980" w:rsidRPr="000D0980" w:rsidRDefault="000D0980" w:rsidP="00A84102">
      <w:pPr>
        <w:spacing w:before="100" w:beforeAutospacing="1" w:after="100" w:afterAutospacing="1"/>
        <w:jc w:val="left"/>
      </w:pPr>
      <w:r w:rsidRPr="000D0980">
        <w:rPr>
          <w:rFonts w:ascii="Times New Roman" w:hAnsi="Times New Roman"/>
          <w:sz w:val="24"/>
        </w:rPr>
        <w:t xml:space="preserve">  </w:t>
      </w:r>
    </w:p>
    <w:p w:rsidR="00CE5609" w:rsidRDefault="00CE5609" w:rsidP="00CE5609">
      <w:pPr>
        <w:pStyle w:val="berschrift4"/>
      </w:pPr>
      <w:bookmarkStart w:id="9239" w:name="_Toc499018508"/>
      <w:r>
        <w:t>SOAP Beispiel</w:t>
      </w:r>
      <w:bookmarkEnd w:id="9239"/>
    </w:p>
    <w:p w:rsidR="00CE5609" w:rsidRDefault="00CE5609" w:rsidP="00CE5609">
      <w:pPr>
        <w:pStyle w:val="berschrift5"/>
      </w:pPr>
      <w:bookmarkStart w:id="9240" w:name="_Toc499018509"/>
      <w:r>
        <w:t>Request:</w:t>
      </w:r>
      <w:bookmarkEnd w:id="924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41" w:name="_Toc499018510"/>
      <w:r>
        <w:t>Response</w:t>
      </w:r>
      <w:bookmarkEnd w:id="924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42" w:name="_Toc499018511"/>
      <w:r>
        <w:t>getTranslations</w:t>
      </w:r>
      <w:bookmarkEnd w:id="9242"/>
    </w:p>
    <w:p w:rsidR="00CE5609" w:rsidRDefault="00CE5609" w:rsidP="00CE5609">
      <w:pPr>
        <w:pStyle w:val="berschrift4"/>
      </w:pPr>
      <w:bookmarkStart w:id="9243" w:name="_Toc499018512"/>
      <w:r>
        <w:t>WebService Beschreibung</w:t>
      </w:r>
      <w:bookmarkEnd w:id="9243"/>
    </w:p>
    <w:p w:rsidR="00CE5609" w:rsidRDefault="00AC329A" w:rsidP="00CE5609">
      <w:r>
        <w:t>Diese Methode liefert alle Übersetzungen für alle eingerichteten Sprachen zurück. Die Werte können für GUI-Felder, wie Labels und andere Beschriftungen verwendet werden.</w:t>
      </w:r>
    </w:p>
    <w:p w:rsidR="00CE5609" w:rsidRDefault="00CE5609" w:rsidP="00CE5609"/>
    <w:p w:rsidR="00E73610" w:rsidRPr="00C01B3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returns all </w:t>
      </w:r>
      <w:r w:rsidRPr="00E73610">
        <w:rPr>
          <w:rFonts w:ascii="Consolas" w:hAnsi="Consolas" w:cs="Consolas"/>
          <w:color w:val="008000"/>
          <w:sz w:val="19"/>
          <w:szCs w:val="19"/>
          <w:highlight w:val="white"/>
          <w:lang w:val="en-US"/>
        </w:rPr>
        <w:t>GUI-Field Translations</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oTranslationDto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CE5609" w:rsidRPr="009C614F" w:rsidRDefault="00E73610" w:rsidP="00E73610">
      <w:pPr>
        <w:rPr>
          <w:lang w:val="en-US"/>
        </w:rPr>
      </w:pPr>
      <w:r w:rsidRPr="00E73610">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oTranslationDto</w:t>
      </w:r>
      <w:r>
        <w:rPr>
          <w:rFonts w:ascii="Consolas" w:hAnsi="Consolas" w:cs="Consolas"/>
          <w:color w:val="000000"/>
          <w:sz w:val="19"/>
          <w:szCs w:val="19"/>
          <w:highlight w:val="white"/>
        </w:rPr>
        <w:t xml:space="preserve"> getTranslations();</w:t>
      </w:r>
    </w:p>
    <w:p w:rsidR="00CE5609" w:rsidRDefault="00CE5609" w:rsidP="00CE5609">
      <w:pPr>
        <w:pStyle w:val="berschrift5"/>
      </w:pPr>
      <w:bookmarkStart w:id="9244" w:name="_Toc499018513"/>
      <w:r>
        <w:t>Inputstruktur</w:t>
      </w:r>
      <w:bookmarkEnd w:id="9244"/>
    </w:p>
    <w:p w:rsidR="00CE5609" w:rsidRDefault="00A84102" w:rsidP="00A84102">
      <w:pPr>
        <w:pStyle w:val="Text"/>
        <w:tabs>
          <w:tab w:val="left" w:pos="1008"/>
        </w:tabs>
      </w:pPr>
      <w:r>
        <w:t>keine Parameter</w:t>
      </w:r>
    </w:p>
    <w:p w:rsidR="00CE5609" w:rsidRDefault="00CE5609" w:rsidP="00CE5609">
      <w:pPr>
        <w:pStyle w:val="berschrift5"/>
      </w:pPr>
      <w:bookmarkStart w:id="9245" w:name="_Toc499018514"/>
      <w:r>
        <w:t>Rückgabestruktur</w:t>
      </w:r>
      <w:bookmarkEnd w:id="92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oTranslationDto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C01B30" w:rsidTr="00A84102">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r w:rsidRPr="00A84102">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translations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List&lt;</w:t>
            </w:r>
            <w:r w:rsidRPr="00A84102">
              <w:rPr>
                <w:rFonts w:ascii="Consolas" w:hAnsi="Consolas" w:cs="Consolas"/>
                <w:color w:val="2B91AF"/>
                <w:sz w:val="19"/>
                <w:szCs w:val="19"/>
                <w:lang w:eastAsia="de-CH"/>
              </w:rPr>
              <w:t>TranslationDto</w:t>
            </w:r>
            <w:r w:rsidRPr="00A84102">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C01B30" w:rsidRDefault="008E228A" w:rsidP="00A84102">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List of all fields to translate </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r w:rsidRPr="00A84102">
              <w:rPr>
                <w:rFonts w:ascii="Consolas" w:hAnsi="Consolas" w:cs="Consolas"/>
                <w:color w:val="2B91AF"/>
                <w:sz w:val="19"/>
                <w:szCs w:val="19"/>
                <w:lang w:eastAsia="de-CH"/>
              </w:rPr>
              <w:t>TranslationDto</w:t>
            </w:r>
          </w:p>
        </w:tc>
        <w:tc>
          <w:tcPr>
            <w:tcW w:w="1503"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frontId</w:t>
            </w:r>
          </w:p>
        </w:tc>
        <w:tc>
          <w:tcPr>
            <w:tcW w:w="1723"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UI-Id</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master</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Master-Key</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typ</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Translation-Type</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translations</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List&lt;</w:t>
            </w:r>
            <w:r w:rsidRPr="00A84102">
              <w:rPr>
                <w:rFonts w:ascii="Consolas" w:hAnsi="Consolas" w:cs="Consolas"/>
                <w:color w:val="2B91AF"/>
                <w:sz w:val="19"/>
                <w:szCs w:val="19"/>
                <w:lang w:eastAsia="de-CH"/>
              </w:rPr>
              <w:t>TranslationValue</w:t>
            </w:r>
            <w:r>
              <w:rPr>
                <w:rFonts w:asciiTheme="minorHAnsi" w:hAnsiTheme="minorHAnsi"/>
                <w:sz w:val="24"/>
                <w:szCs w:val="22"/>
                <w:lang w:val="de-CH"/>
              </w:rPr>
              <w:t>&gt;</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Translations</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r w:rsidRPr="00A84102">
              <w:rPr>
                <w:rFonts w:ascii="Consolas" w:hAnsi="Consolas" w:cs="Consolas"/>
                <w:color w:val="2B91AF"/>
                <w:sz w:val="19"/>
                <w:szCs w:val="19"/>
                <w:lang w:eastAsia="de-CH"/>
              </w:rPr>
              <w:t>TranslationValue</w:t>
            </w: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A84102">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frontId</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UI-Id</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isoCode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Language ISO Code</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 Value</w:t>
            </w:r>
          </w:p>
        </w:tc>
      </w:tr>
      <w:tr w:rsidR="008E228A" w:rsidRPr="00A84102" w:rsidTr="00A84102">
        <w:tc>
          <w:tcPr>
            <w:tcW w:w="2846"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longTranslation</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byte[]</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A8410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 Text Value</w:t>
            </w:r>
          </w:p>
        </w:tc>
      </w:tr>
    </w:tbl>
    <w:p w:rsidR="00A84102" w:rsidRPr="00A84102" w:rsidRDefault="00A84102" w:rsidP="00A84102">
      <w:pPr>
        <w:spacing w:before="100" w:beforeAutospacing="1" w:after="100" w:afterAutospacing="1"/>
        <w:jc w:val="left"/>
        <w:rPr>
          <w:rFonts w:ascii="Times New Roman" w:hAnsi="Times New Roman"/>
          <w:sz w:val="24"/>
        </w:rPr>
      </w:pPr>
      <w:r w:rsidRPr="00A84102">
        <w:rPr>
          <w:rFonts w:ascii="Times New Roman" w:hAnsi="Times New Roman"/>
          <w:sz w:val="24"/>
        </w:rPr>
        <w:t xml:space="preserve">  </w:t>
      </w:r>
    </w:p>
    <w:p w:rsidR="000D0980" w:rsidRPr="000D0980" w:rsidRDefault="000D0980" w:rsidP="000D0980"/>
    <w:p w:rsidR="00CE5609" w:rsidRDefault="00CE5609" w:rsidP="00CE5609">
      <w:pPr>
        <w:pStyle w:val="berschrift4"/>
      </w:pPr>
      <w:bookmarkStart w:id="9246" w:name="_Toc499018515"/>
      <w:r>
        <w:t>SOAP Beispiel</w:t>
      </w:r>
      <w:bookmarkEnd w:id="9246"/>
    </w:p>
    <w:p w:rsidR="00CE5609" w:rsidRDefault="00CE5609" w:rsidP="00CE5609">
      <w:pPr>
        <w:pStyle w:val="berschrift5"/>
      </w:pPr>
      <w:bookmarkStart w:id="9247" w:name="_Toc499018516"/>
      <w:r>
        <w:t>Request:</w:t>
      </w:r>
      <w:bookmarkEnd w:id="924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48" w:name="_Toc499018517"/>
      <w:r>
        <w:t>Response</w:t>
      </w:r>
      <w:bookmarkEnd w:id="924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49" w:name="_Toc499018518"/>
      <w:r>
        <w:t>getVertragsarten</w:t>
      </w:r>
      <w:bookmarkEnd w:id="9249"/>
    </w:p>
    <w:p w:rsidR="00CE5609" w:rsidRDefault="00CE5609" w:rsidP="00CE5609">
      <w:pPr>
        <w:pStyle w:val="berschrift4"/>
      </w:pPr>
      <w:bookmarkStart w:id="9250" w:name="_Toc499018519"/>
      <w:r>
        <w:t>WebService Beschreibung</w:t>
      </w:r>
      <w:bookmarkEnd w:id="9250"/>
    </w:p>
    <w:p w:rsidR="00CE5609" w:rsidRDefault="00AC329A" w:rsidP="00CE5609">
      <w:r>
        <w:t>Diese Methode liefert eine Liste aller Vertragsarten für einen Händler zurück. Der Primärschlüssel kann als Sysvart in anderen Methoden weiter verwendet werden.</w:t>
      </w:r>
    </w:p>
    <w:p w:rsidR="00CE5609" w:rsidRDefault="00CE5609" w:rsidP="00CE5609"/>
    <w:p w:rsidR="00E73610" w:rsidRPr="00C01B3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Returns all Ver</w:t>
      </w:r>
      <w:r w:rsidRPr="00E73610">
        <w:rPr>
          <w:rFonts w:ascii="Consolas" w:hAnsi="Consolas" w:cs="Consolas"/>
          <w:color w:val="008000"/>
          <w:sz w:val="19"/>
          <w:szCs w:val="19"/>
          <w:highlight w:val="white"/>
          <w:lang w:val="en-US"/>
        </w:rPr>
        <w:t>tragsarten for all Bildwelten and languages</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oVertragsartenDto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CE5609" w:rsidRPr="009C614F" w:rsidRDefault="00E73610" w:rsidP="00E73610">
      <w:pPr>
        <w:rPr>
          <w:lang w:val="en-US"/>
        </w:rPr>
      </w:pPr>
      <w:r w:rsidRPr="00E73610">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oVertragsartenDto</w:t>
      </w:r>
      <w:r>
        <w:rPr>
          <w:rFonts w:ascii="Consolas" w:hAnsi="Consolas" w:cs="Consolas"/>
          <w:color w:val="000000"/>
          <w:sz w:val="19"/>
          <w:szCs w:val="19"/>
          <w:highlight w:val="white"/>
        </w:rPr>
        <w:t xml:space="preserve"> getVertragsarten();</w:t>
      </w:r>
    </w:p>
    <w:p w:rsidR="00CE5609" w:rsidRDefault="00CE5609" w:rsidP="00CE5609">
      <w:pPr>
        <w:pStyle w:val="berschrift5"/>
      </w:pPr>
      <w:bookmarkStart w:id="9251" w:name="_Toc499018520"/>
      <w:r>
        <w:t>Inputstruktur</w:t>
      </w:r>
      <w:bookmarkEnd w:id="9251"/>
    </w:p>
    <w:p w:rsidR="00CE5609" w:rsidRDefault="00A84102" w:rsidP="00CE5609">
      <w:pPr>
        <w:pStyle w:val="Text"/>
      </w:pPr>
      <w:r>
        <w:t>keine Parameter</w:t>
      </w:r>
    </w:p>
    <w:p w:rsidR="00CE5609" w:rsidRDefault="00CE5609" w:rsidP="00CE5609">
      <w:pPr>
        <w:pStyle w:val="berschrift5"/>
      </w:pPr>
      <w:bookmarkStart w:id="9252" w:name="_Toc499018521"/>
      <w:r>
        <w:t>Rückgabestruktur</w:t>
      </w:r>
      <w:bookmarkEnd w:id="92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lastRenderedPageBreak/>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o</w:t>
            </w:r>
            <w:r>
              <w:rPr>
                <w:rFonts w:ascii="Consolas" w:hAnsi="Consolas" w:cs="Consolas"/>
                <w:color w:val="2B91AF"/>
                <w:sz w:val="19"/>
                <w:szCs w:val="19"/>
                <w:lang w:eastAsia="de-CH"/>
              </w:rPr>
              <w:t>Vertragsarten</w:t>
            </w:r>
            <w:r w:rsidRPr="00A84102">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r w:rsidRPr="00A84102">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Pr>
                <w:rFonts w:asciiTheme="minorHAnsi" w:hAnsiTheme="minorHAnsi"/>
                <w:sz w:val="24"/>
                <w:szCs w:val="22"/>
                <w:lang w:val="de-CH"/>
              </w:rPr>
              <w:t>vertragsarten</w:t>
            </w: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List&lt;</w:t>
            </w:r>
            <w:r>
              <w:rPr>
                <w:rFonts w:ascii="Consolas" w:hAnsi="Consolas" w:cs="Consolas"/>
                <w:color w:val="2B91AF"/>
                <w:sz w:val="19"/>
                <w:szCs w:val="19"/>
                <w:lang w:eastAsia="de-CH"/>
              </w:rPr>
              <w:t>PrBildweltVDto</w:t>
            </w:r>
            <w:r w:rsidRPr="00A84102">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Pr>
                <w:rFonts w:asciiTheme="minorHAnsi" w:hAnsiTheme="minorHAnsi"/>
                <w:sz w:val="24"/>
                <w:szCs w:val="22"/>
                <w:lang w:val="de-CH"/>
              </w:rPr>
              <w:t>Vertragsarten</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PrBildweltVDto</w:t>
            </w:r>
          </w:p>
        </w:tc>
        <w:tc>
          <w:tcPr>
            <w:tcW w:w="1503"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p>
        </w:tc>
        <w:tc>
          <w:tcPr>
            <w:tcW w:w="1809"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bezeichnung</w:t>
            </w:r>
          </w:p>
        </w:tc>
        <w:tc>
          <w:tcPr>
            <w:tcW w:w="1723"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Bezeichnung</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String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Code</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sysprbildwelt</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Bildwelt-Id</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sysprbildweltv</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Bildwelt-Id für Vertragsart</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sysvart</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long</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Vertragsart-Id</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tcPr>
          <w:p w:rsidR="008E228A" w:rsidRPr="00A84102" w:rsidRDefault="008E228A" w:rsidP="0084197C">
            <w:pPr>
              <w:spacing w:before="100" w:beforeAutospacing="1" w:after="100" w:afterAutospacing="1"/>
              <w:jc w:val="left"/>
              <w:rPr>
                <w:rFonts w:ascii="Consolas" w:hAnsi="Consolas" w:cs="Consolas"/>
                <w:color w:val="2B91AF"/>
                <w:sz w:val="19"/>
                <w:szCs w:val="19"/>
                <w:lang w:eastAsia="de-CH"/>
              </w:rPr>
            </w:pPr>
          </w:p>
        </w:tc>
        <w:tc>
          <w:tcPr>
            <w:tcW w:w="150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translation</w:t>
            </w:r>
          </w:p>
        </w:tc>
        <w:tc>
          <w:tcPr>
            <w:tcW w:w="1723"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sidRPr="00A84102">
              <w:rPr>
                <w:rFonts w:ascii="Consolas" w:hAnsi="Consolas" w:cs="Consolas"/>
                <w:color w:val="2B91AF"/>
                <w:sz w:val="19"/>
                <w:szCs w:val="19"/>
                <w:lang w:eastAsia="de-CH"/>
              </w:rPr>
              <w:t>TranslationDto</w:t>
            </w:r>
          </w:p>
        </w:tc>
        <w:tc>
          <w:tcPr>
            <w:tcW w:w="1809" w:type="dxa"/>
            <w:tcBorders>
              <w:top w:val="single" w:sz="4" w:space="0" w:color="auto"/>
              <w:left w:val="single" w:sz="4" w:space="0" w:color="auto"/>
              <w:bottom w:val="single" w:sz="4" w:space="0" w:color="auto"/>
              <w:right w:val="single" w:sz="4" w:space="0" w:color="auto"/>
            </w:tcBorders>
          </w:tcPr>
          <w:p w:rsidR="008E228A" w:rsidRDefault="008E228A" w:rsidP="0084197C">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Übersetzung, siehe getTranslations</w:t>
            </w:r>
          </w:p>
        </w:tc>
      </w:tr>
    </w:tbl>
    <w:p w:rsidR="000D0980" w:rsidRPr="000D0980" w:rsidRDefault="000D0980" w:rsidP="000D0980"/>
    <w:p w:rsidR="00CE5609" w:rsidRDefault="00CE5609" w:rsidP="00CE5609">
      <w:pPr>
        <w:pStyle w:val="berschrift4"/>
      </w:pPr>
      <w:bookmarkStart w:id="9253" w:name="_Toc499018522"/>
      <w:r>
        <w:t>SOAP Beispiel</w:t>
      </w:r>
      <w:bookmarkEnd w:id="9253"/>
    </w:p>
    <w:p w:rsidR="00CE5609" w:rsidRDefault="00CE5609" w:rsidP="00CE5609">
      <w:pPr>
        <w:pStyle w:val="berschrift5"/>
      </w:pPr>
      <w:bookmarkStart w:id="9254" w:name="_Toc499018523"/>
      <w:r>
        <w:t>Request:</w:t>
      </w:r>
      <w:bookmarkEnd w:id="925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55" w:name="_Toc499018524"/>
      <w:r>
        <w:t>Response</w:t>
      </w:r>
      <w:bookmarkEnd w:id="925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9256" w:name="_Toc499018525"/>
      <w:r>
        <w:t>mTanService</w:t>
      </w:r>
      <w:r w:rsidR="00831FC9">
        <w:t xml:space="preserve"> (B2B</w:t>
      </w:r>
      <w:r w:rsidR="00E73610">
        <w:t xml:space="preserve"> und EAI</w:t>
      </w:r>
      <w:r w:rsidR="00831FC9">
        <w:t>)</w:t>
      </w:r>
      <w:bookmarkEnd w:id="9256"/>
    </w:p>
    <w:p w:rsidR="00C848A9" w:rsidRDefault="00831FC9" w:rsidP="00C848A9">
      <w:r>
        <w:t>Zusammenfassung von Methoden die für die Prozesse bei mTan Anbindung</w:t>
      </w:r>
      <w:r w:rsidR="00A84102">
        <w:t xml:space="preserve"> (Active-Directory Benutzerverwaltung)</w:t>
      </w:r>
      <w:r>
        <w:t xml:space="preserve"> </w:t>
      </w:r>
      <w:r w:rsidR="00AC329A">
        <w:t xml:space="preserve">BNOW </w:t>
      </w:r>
      <w:r>
        <w:t>benötigt werden.</w:t>
      </w:r>
      <w:r w:rsidR="00A84102">
        <w:t xml:space="preserve"> Er dient als </w:t>
      </w:r>
      <w:r w:rsidR="00F51388">
        <w:t>Mediator</w:t>
      </w:r>
      <w:r w:rsidR="00A84102">
        <w:t xml:space="preserve"> zu</w:t>
      </w:r>
      <w:r w:rsidR="00F51388">
        <w:t>m proprietären BNOW-Service.</w:t>
      </w:r>
      <w:r w:rsidR="00C848A9">
        <w:t xml:space="preserve"> Dieser Service ist über Interop aus OpenLease aufrufbar.</w:t>
      </w:r>
    </w:p>
    <w:p w:rsidR="00831FC9" w:rsidRDefault="00831FC9" w:rsidP="00831FC9"/>
    <w:p w:rsidR="00CE5609" w:rsidRDefault="00E73610" w:rsidP="00CE5609">
      <w:pPr>
        <w:pStyle w:val="berschrift3"/>
      </w:pPr>
      <w:bookmarkStart w:id="9257" w:name="_Toc499018526"/>
      <w:r>
        <w:t>CreateUser</w:t>
      </w:r>
      <w:bookmarkEnd w:id="9257"/>
    </w:p>
    <w:p w:rsidR="00CE5609" w:rsidRDefault="00CE5609" w:rsidP="00CE5609">
      <w:pPr>
        <w:pStyle w:val="berschrift4"/>
      </w:pPr>
      <w:bookmarkStart w:id="9258" w:name="_Toc499018527"/>
      <w:r>
        <w:t>WebService Beschreibung</w:t>
      </w:r>
      <w:bookmarkEnd w:id="9258"/>
    </w:p>
    <w:p w:rsidR="00CE5609" w:rsidRDefault="00AC329A" w:rsidP="00CE5609">
      <w:r>
        <w:t>Diese Methode legt einen BNOW Benutzer an.</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lastRenderedPageBreak/>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Creates a BNOW User</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name="user"&gt;&lt;/param&gt;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ocreatemTanUserDto</w:t>
      </w:r>
      <w:r w:rsidRPr="00A7642C">
        <w:rPr>
          <w:rFonts w:ascii="Consolas" w:hAnsi="Consolas" w:cs="Consolas"/>
          <w:color w:val="000000"/>
          <w:sz w:val="19"/>
          <w:szCs w:val="19"/>
          <w:highlight w:val="white"/>
          <w:lang w:val="en-US"/>
        </w:rPr>
        <w:t xml:space="preserve"> CreateUser(</w:t>
      </w:r>
      <w:r w:rsidRPr="00A7642C">
        <w:rPr>
          <w:rFonts w:ascii="Consolas" w:hAnsi="Consolas" w:cs="Consolas"/>
          <w:color w:val="2B91AF"/>
          <w:sz w:val="19"/>
          <w:szCs w:val="19"/>
          <w:highlight w:val="white"/>
          <w:lang w:val="en-US"/>
        </w:rPr>
        <w:t>imTanUserDto</w:t>
      </w:r>
      <w:r w:rsidRPr="00A7642C">
        <w:rPr>
          <w:rFonts w:ascii="Consolas" w:hAnsi="Consolas" w:cs="Consolas"/>
          <w:color w:val="000000"/>
          <w:sz w:val="19"/>
          <w:szCs w:val="19"/>
          <w:highlight w:val="white"/>
          <w:lang w:val="en-US"/>
        </w:rPr>
        <w:t xml:space="preserve"> user);</w:t>
      </w:r>
    </w:p>
    <w:p w:rsidR="00CE5609" w:rsidRDefault="00CE5609" w:rsidP="00CE5609">
      <w:pPr>
        <w:pStyle w:val="berschrift5"/>
      </w:pPr>
      <w:bookmarkStart w:id="9259" w:name="_Toc499018528"/>
      <w:r>
        <w:t>Inputstruktur</w:t>
      </w:r>
      <w:bookmarkEnd w:id="92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Required</w:t>
            </w:r>
            <w:r w:rsidRPr="00A84102">
              <w:rPr>
                <w:rFonts w:ascii="Times New Roman" w:hAnsi="Times New Roman"/>
                <w:sz w:val="24"/>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imTanUserDto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mTanUserDto</w:t>
            </w: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jc w:val="left"/>
              <w:rPr>
                <w:rFonts w:asciiTheme="minorHAnsi" w:hAnsiTheme="minorHAnsi"/>
                <w:sz w:val="24"/>
                <w:szCs w:val="22"/>
                <w:lang w:val="de-CH"/>
              </w:rPr>
            </w:pP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mTanUserDto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applicationId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Anwendungs Id</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created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Anlagedatum</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language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Sprache</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mail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Email</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mobile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Mobilnummer</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modified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Geändertdatum</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password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Passwort</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Status</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token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Token</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A84102" w:rsidRPr="00A84102" w:rsidTr="00A84102">
        <w:tc>
          <w:tcPr>
            <w:tcW w:w="2846"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userId </w:t>
            </w:r>
          </w:p>
        </w:tc>
        <w:tc>
          <w:tcPr>
            <w:tcW w:w="1723" w:type="dxa"/>
            <w:tcBorders>
              <w:top w:val="single" w:sz="4" w:space="0" w:color="auto"/>
              <w:left w:val="single" w:sz="4" w:space="0" w:color="auto"/>
              <w:bottom w:val="single" w:sz="4" w:space="0" w:color="auto"/>
              <w:right w:val="single" w:sz="4" w:space="0" w:color="auto"/>
            </w:tcBorders>
            <w:hideMark/>
          </w:tcPr>
          <w:p w:rsidR="00A84102" w:rsidRPr="00A84102" w:rsidRDefault="00A84102" w:rsidP="008E228A">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A84102" w:rsidRPr="00A84102" w:rsidRDefault="008E228A" w:rsidP="00A84102">
            <w:pPr>
              <w:jc w:val="left"/>
              <w:rPr>
                <w:rFonts w:asciiTheme="minorHAnsi" w:hAnsiTheme="minorHAnsi"/>
                <w:sz w:val="24"/>
                <w:szCs w:val="22"/>
                <w:lang w:val="de-CH"/>
              </w:rPr>
            </w:pPr>
            <w:r w:rsidRPr="008E228A">
              <w:rPr>
                <w:rFonts w:asciiTheme="minorHAnsi" w:hAnsiTheme="minorHAnsi"/>
                <w:sz w:val="24"/>
                <w:szCs w:val="22"/>
                <w:lang w:val="de-CH"/>
              </w:rPr>
              <w:t>Benutzerkennung</w:t>
            </w:r>
          </w:p>
        </w:tc>
        <w:tc>
          <w:tcPr>
            <w:tcW w:w="1181" w:type="dxa"/>
            <w:tcBorders>
              <w:top w:val="single" w:sz="4" w:space="0" w:color="auto"/>
              <w:left w:val="single" w:sz="4" w:space="0" w:color="auto"/>
              <w:bottom w:val="single" w:sz="4" w:space="0" w:color="auto"/>
              <w:right w:val="single" w:sz="4" w:space="0" w:color="auto"/>
            </w:tcBorders>
            <w:hideMark/>
          </w:tcPr>
          <w:p w:rsidR="00A84102" w:rsidRPr="00A84102" w:rsidRDefault="00A84102" w:rsidP="00A84102">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260" w:name="_Toc499018529"/>
      <w:r>
        <w:t>Rückgabestruktur</w:t>
      </w:r>
      <w:bookmarkEnd w:id="926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 xml:space="preserve">ocreatemTanUserDto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users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mTanUserDto</w:t>
            </w: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Benutzerdaten, siehe Inputstruktur</w:t>
            </w:r>
          </w:p>
        </w:tc>
      </w:tr>
    </w:tbl>
    <w:p w:rsidR="00A84102" w:rsidRPr="00A84102" w:rsidRDefault="008E228A" w:rsidP="008E228A">
      <w:pPr>
        <w:spacing w:before="100" w:beforeAutospacing="1" w:after="100" w:afterAutospacing="1"/>
        <w:jc w:val="left"/>
      </w:pPr>
      <w:r w:rsidRPr="008E228A">
        <w:rPr>
          <w:rFonts w:ascii="Times New Roman" w:hAnsi="Times New Roman"/>
          <w:sz w:val="24"/>
        </w:rPr>
        <w:t xml:space="preserve">  </w:t>
      </w:r>
    </w:p>
    <w:p w:rsidR="00CE5609" w:rsidRDefault="00CE5609" w:rsidP="00CE5609">
      <w:pPr>
        <w:pStyle w:val="berschrift4"/>
      </w:pPr>
      <w:bookmarkStart w:id="9261" w:name="_Toc499018530"/>
      <w:r>
        <w:t>SOAP Beispiel</w:t>
      </w:r>
      <w:bookmarkEnd w:id="9261"/>
    </w:p>
    <w:p w:rsidR="00CE5609" w:rsidRDefault="00CE5609" w:rsidP="00CE5609">
      <w:pPr>
        <w:pStyle w:val="berschrift5"/>
      </w:pPr>
      <w:bookmarkStart w:id="9262" w:name="_Toc499018531"/>
      <w:r>
        <w:t>Request:</w:t>
      </w:r>
      <w:bookmarkEnd w:id="926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63" w:name="_Toc499018532"/>
      <w:r>
        <w:t>Response</w:t>
      </w:r>
      <w:bookmarkEnd w:id="926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64" w:name="_Toc499018533"/>
      <w:r>
        <w:t>GetData</w:t>
      </w:r>
      <w:bookmarkEnd w:id="9264"/>
    </w:p>
    <w:p w:rsidR="00CE5609" w:rsidRDefault="00CE5609" w:rsidP="00CE5609">
      <w:pPr>
        <w:pStyle w:val="berschrift4"/>
      </w:pPr>
      <w:bookmarkStart w:id="9265" w:name="_Toc499018534"/>
      <w:r>
        <w:t>WebService Beschreibung</w:t>
      </w:r>
      <w:bookmarkEnd w:id="9265"/>
    </w:p>
    <w:p w:rsidR="00CE5609" w:rsidRDefault="00AC329A" w:rsidP="00CE5609">
      <w:r>
        <w:t>Diese Methode liest einen BNOW Benutzer aus und gibt die Detaildaten zurück.</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Reads a BNOW User</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name="user"&gt;&lt;/param&gt;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ogetmTanUserDataDto</w:t>
      </w:r>
      <w:r w:rsidRPr="00A7642C">
        <w:rPr>
          <w:rFonts w:ascii="Consolas" w:hAnsi="Consolas" w:cs="Consolas"/>
          <w:color w:val="000000"/>
          <w:sz w:val="19"/>
          <w:szCs w:val="19"/>
          <w:highlight w:val="white"/>
          <w:lang w:val="en-US"/>
        </w:rPr>
        <w:t xml:space="preserve"> GetData(</w:t>
      </w:r>
      <w:r w:rsidRPr="00A7642C">
        <w:rPr>
          <w:rFonts w:ascii="Consolas" w:hAnsi="Consolas" w:cs="Consolas"/>
          <w:color w:val="2B91AF"/>
          <w:sz w:val="19"/>
          <w:szCs w:val="19"/>
          <w:highlight w:val="white"/>
          <w:lang w:val="en-US"/>
        </w:rPr>
        <w:t>imTanUserDto</w:t>
      </w:r>
      <w:r w:rsidRPr="00A7642C">
        <w:rPr>
          <w:rFonts w:ascii="Consolas" w:hAnsi="Consolas" w:cs="Consolas"/>
          <w:color w:val="000000"/>
          <w:sz w:val="19"/>
          <w:szCs w:val="19"/>
          <w:highlight w:val="white"/>
          <w:lang w:val="en-US"/>
        </w:rPr>
        <w:t xml:space="preserve"> user);</w:t>
      </w:r>
    </w:p>
    <w:p w:rsidR="00CE5609" w:rsidRDefault="00CE5609" w:rsidP="00CE5609">
      <w:pPr>
        <w:pStyle w:val="berschrift5"/>
      </w:pPr>
      <w:bookmarkStart w:id="9266" w:name="_Toc499018535"/>
      <w:r>
        <w:t>Inputstruktur</w:t>
      </w:r>
      <w:bookmarkEnd w:id="926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Required</w:t>
            </w:r>
            <w:r w:rsidRPr="00A84102">
              <w:rPr>
                <w:rFonts w:ascii="Times New Roman" w:hAnsi="Times New Roman"/>
                <w:sz w:val="24"/>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imTanUserDto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mTanUserDto</w:t>
            </w: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applicationId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Anwendungs Id</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created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Anlagedatum</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language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Sprache</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mail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Email</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mobile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Mobilnummer</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modified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Geändertdatum</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password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Passwort</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Status</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token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Token</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userId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Benutzerkennung</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267" w:name="_Toc499018536"/>
      <w:r>
        <w:t>Rückgabestruktur</w:t>
      </w:r>
      <w:bookmarkEnd w:id="92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r>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ogetmTanUserDataDto</w:t>
            </w:r>
            <w:r w:rsidRPr="008E228A">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 xml:space="preserve">  </w:t>
            </w:r>
          </w:p>
        </w:tc>
      </w:tr>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users</w:t>
            </w:r>
            <w:r>
              <w:rPr>
                <w:rFonts w:asciiTheme="minorHAnsi" w:hAnsiTheme="minorHAnsi"/>
                <w:sz w:val="24"/>
                <w:szCs w:val="22"/>
                <w:lang w:val="de-CH"/>
              </w:rPr>
              <w:t>[]</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mTanUserDto</w:t>
            </w: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Benutzerdaten, siehe Inputstruktur</w:t>
            </w:r>
          </w:p>
        </w:tc>
      </w:tr>
    </w:tbl>
    <w:p w:rsidR="008E228A" w:rsidRPr="008E228A" w:rsidRDefault="008E228A" w:rsidP="008E228A"/>
    <w:p w:rsidR="00CE5609" w:rsidRDefault="00CE5609" w:rsidP="00CE5609">
      <w:pPr>
        <w:pStyle w:val="berschrift4"/>
      </w:pPr>
      <w:bookmarkStart w:id="9268" w:name="_Toc499018537"/>
      <w:r>
        <w:t>SOAP Beispiel</w:t>
      </w:r>
      <w:bookmarkEnd w:id="9268"/>
    </w:p>
    <w:p w:rsidR="00CE5609" w:rsidRDefault="00CE5609" w:rsidP="00CE5609">
      <w:pPr>
        <w:pStyle w:val="berschrift5"/>
      </w:pPr>
      <w:bookmarkStart w:id="9269" w:name="_Toc499018538"/>
      <w:r>
        <w:t>Request:</w:t>
      </w:r>
      <w:bookmarkEnd w:id="926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70" w:name="_Toc499018539"/>
      <w:r>
        <w:t>Response</w:t>
      </w:r>
      <w:bookmarkEnd w:id="927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71" w:name="_Toc499018540"/>
      <w:r>
        <w:t>SetData</w:t>
      </w:r>
      <w:bookmarkEnd w:id="9271"/>
    </w:p>
    <w:p w:rsidR="00CE5609" w:rsidRDefault="00CE5609" w:rsidP="00CE5609">
      <w:pPr>
        <w:pStyle w:val="berschrift4"/>
      </w:pPr>
      <w:bookmarkStart w:id="9272" w:name="_Toc499018541"/>
      <w:r>
        <w:t>WebService Beschreibung</w:t>
      </w:r>
      <w:bookmarkEnd w:id="9272"/>
    </w:p>
    <w:p w:rsidR="00CE5609" w:rsidRDefault="00AC329A" w:rsidP="00CE5609">
      <w:r>
        <w:t>Diese Methode setzt Daten bei einem BNOW User.</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Updates a BNOW User</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name="user"&gt;&lt;/param&gt;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osetmTanUserDataDto</w:t>
      </w:r>
      <w:r w:rsidRPr="00A7642C">
        <w:rPr>
          <w:rFonts w:ascii="Consolas" w:hAnsi="Consolas" w:cs="Consolas"/>
          <w:color w:val="000000"/>
          <w:sz w:val="19"/>
          <w:szCs w:val="19"/>
          <w:highlight w:val="white"/>
          <w:lang w:val="en-US"/>
        </w:rPr>
        <w:t xml:space="preserve"> SetData(</w:t>
      </w:r>
      <w:r w:rsidRPr="00A7642C">
        <w:rPr>
          <w:rFonts w:ascii="Consolas" w:hAnsi="Consolas" w:cs="Consolas"/>
          <w:color w:val="2B91AF"/>
          <w:sz w:val="19"/>
          <w:szCs w:val="19"/>
          <w:highlight w:val="white"/>
          <w:lang w:val="en-US"/>
        </w:rPr>
        <w:t>imTanUserDto</w:t>
      </w:r>
      <w:r w:rsidRPr="00A7642C">
        <w:rPr>
          <w:rFonts w:ascii="Consolas" w:hAnsi="Consolas" w:cs="Consolas"/>
          <w:color w:val="000000"/>
          <w:sz w:val="19"/>
          <w:szCs w:val="19"/>
          <w:highlight w:val="white"/>
          <w:lang w:val="en-US"/>
        </w:rPr>
        <w:t xml:space="preserve"> user);</w:t>
      </w:r>
    </w:p>
    <w:p w:rsidR="00CE5609" w:rsidRDefault="00CE5609" w:rsidP="00CE5609">
      <w:pPr>
        <w:pStyle w:val="berschrift5"/>
      </w:pPr>
      <w:bookmarkStart w:id="9273" w:name="_Toc499018542"/>
      <w:r>
        <w:t>Inputstruktur</w:t>
      </w:r>
      <w:bookmarkEnd w:id="927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lastRenderedPageBreak/>
              <w:t xml:space="preserve">  </w:t>
            </w:r>
          </w:p>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Required</w:t>
            </w:r>
            <w:r w:rsidRPr="00A84102">
              <w:rPr>
                <w:rFonts w:ascii="Times New Roman" w:hAnsi="Times New Roman"/>
                <w:sz w:val="24"/>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imTanUserDto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user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mTanUserDto</w:t>
            </w: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Consolas" w:hAnsi="Consolas" w:cs="Consolas"/>
                <w:color w:val="2B91AF"/>
                <w:sz w:val="19"/>
                <w:szCs w:val="19"/>
                <w:lang w:eastAsia="de-CH"/>
              </w:rPr>
              <w:t xml:space="preserve">mTanUserDto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heme="minorHAnsi" w:hAnsiTheme="minorHAnsi"/>
                <w:sz w:val="24"/>
                <w:szCs w:val="22"/>
                <w:lang w:val="de-CH"/>
              </w:rPr>
            </w:pPr>
            <w:r w:rsidRPr="00A84102">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applicationId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Anwendungs Id</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created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Anlagedatum</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language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Sprache</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mail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Email</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mobile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Mobilnummer</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modified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Geändertdatum</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password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Passwort</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status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Status</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token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Token</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r w:rsidR="008E228A" w:rsidRPr="00A84102"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userId </w:t>
            </w:r>
          </w:p>
        </w:tc>
        <w:tc>
          <w:tcPr>
            <w:tcW w:w="1723"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A84102">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jc w:val="left"/>
              <w:rPr>
                <w:rFonts w:asciiTheme="minorHAnsi" w:hAnsiTheme="minorHAnsi"/>
                <w:sz w:val="24"/>
                <w:szCs w:val="22"/>
                <w:lang w:val="de-CH"/>
              </w:rPr>
            </w:pPr>
            <w:r w:rsidRPr="008E228A">
              <w:rPr>
                <w:rFonts w:asciiTheme="minorHAnsi" w:hAnsiTheme="minorHAnsi"/>
                <w:sz w:val="24"/>
                <w:szCs w:val="22"/>
                <w:lang w:val="de-CH"/>
              </w:rPr>
              <w:t>Benutzerkennung</w:t>
            </w:r>
          </w:p>
        </w:tc>
        <w:tc>
          <w:tcPr>
            <w:tcW w:w="1181" w:type="dxa"/>
            <w:tcBorders>
              <w:top w:val="single" w:sz="4" w:space="0" w:color="auto"/>
              <w:left w:val="single" w:sz="4" w:space="0" w:color="auto"/>
              <w:bottom w:val="single" w:sz="4" w:space="0" w:color="auto"/>
              <w:right w:val="single" w:sz="4" w:space="0" w:color="auto"/>
            </w:tcBorders>
            <w:hideMark/>
          </w:tcPr>
          <w:p w:rsidR="008E228A" w:rsidRPr="00A84102" w:rsidRDefault="008E228A" w:rsidP="0084197C">
            <w:pPr>
              <w:spacing w:before="100" w:beforeAutospacing="1" w:after="100" w:afterAutospacing="1"/>
              <w:jc w:val="left"/>
              <w:rPr>
                <w:rFonts w:ascii="Times New Roman" w:hAnsi="Times New Roman"/>
                <w:sz w:val="24"/>
              </w:rPr>
            </w:pPr>
            <w:r w:rsidRPr="00A84102">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274" w:name="_Toc499018543"/>
      <w:r>
        <w:t>Rückgabestruktur</w:t>
      </w:r>
      <w:bookmarkEnd w:id="92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r>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osetmTanUserDataDto</w:t>
            </w:r>
            <w:r w:rsidRPr="008E228A">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 xml:space="preserve">  </w:t>
            </w:r>
          </w:p>
        </w:tc>
      </w:tr>
      <w:tr w:rsidR="008E228A" w:rsidRPr="008E228A" w:rsidTr="0084197C">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users</w:t>
            </w:r>
            <w:r>
              <w:rPr>
                <w:rFonts w:asciiTheme="minorHAnsi" w:hAnsiTheme="minorHAnsi"/>
                <w:sz w:val="24"/>
                <w:szCs w:val="22"/>
                <w:lang w:val="de-CH"/>
              </w:rPr>
              <w:t>[]</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mTanUserDto</w:t>
            </w: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4197C">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Benutzerdaten, siehe Inputstruktur</w:t>
            </w:r>
          </w:p>
        </w:tc>
      </w:tr>
    </w:tbl>
    <w:p w:rsidR="008E228A" w:rsidRPr="008E228A" w:rsidRDefault="008E228A" w:rsidP="008E228A"/>
    <w:p w:rsidR="00CE5609" w:rsidRDefault="00CE5609" w:rsidP="00CE5609">
      <w:pPr>
        <w:pStyle w:val="berschrift4"/>
      </w:pPr>
      <w:bookmarkStart w:id="9275" w:name="_Toc499018544"/>
      <w:r>
        <w:t>SOAP Beispiel</w:t>
      </w:r>
      <w:bookmarkEnd w:id="9275"/>
    </w:p>
    <w:p w:rsidR="00CE5609" w:rsidRDefault="00CE5609" w:rsidP="00CE5609">
      <w:pPr>
        <w:pStyle w:val="berschrift5"/>
      </w:pPr>
      <w:bookmarkStart w:id="9276" w:name="_Toc499018545"/>
      <w:r>
        <w:t>Request:</w:t>
      </w:r>
      <w:bookmarkEnd w:id="927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77" w:name="_Toc499018546"/>
      <w:r>
        <w:t>Response</w:t>
      </w:r>
      <w:bookmarkEnd w:id="9277"/>
    </w:p>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E73610" w:rsidP="00CE5609">
      <w:pPr>
        <w:pStyle w:val="berschrift3"/>
      </w:pPr>
      <w:bookmarkStart w:id="9278" w:name="_Toc499018547"/>
      <w:r>
        <w:t>SetPassword</w:t>
      </w:r>
      <w:bookmarkEnd w:id="9278"/>
    </w:p>
    <w:p w:rsidR="00CE5609" w:rsidRDefault="00CE5609" w:rsidP="00CE5609">
      <w:pPr>
        <w:pStyle w:val="berschrift4"/>
      </w:pPr>
      <w:bookmarkStart w:id="9279" w:name="_Toc499018548"/>
      <w:r>
        <w:t>WebService Beschreibung</w:t>
      </w:r>
      <w:bookmarkEnd w:id="9279"/>
    </w:p>
    <w:p w:rsidR="00CE5609" w:rsidRDefault="00AC329A" w:rsidP="00CE5609">
      <w:r>
        <w:t>Diese Methode setzt das Passwort für einen BNOW User.</w:t>
      </w:r>
    </w:p>
    <w:p w:rsidR="00CE5609" w:rsidRDefault="00CE5609" w:rsidP="00CE5609"/>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Changes the BNOW User Password</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name="input"&gt;&lt;/param&gt;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E73610" w:rsidRPr="00A7642C" w:rsidRDefault="00E73610" w:rsidP="00E73610">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E73610" w:rsidP="00E73610">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osetPasswordDto</w:t>
      </w:r>
      <w:r w:rsidRPr="00A7642C">
        <w:rPr>
          <w:rFonts w:ascii="Consolas" w:hAnsi="Consolas" w:cs="Consolas"/>
          <w:color w:val="000000"/>
          <w:sz w:val="19"/>
          <w:szCs w:val="19"/>
          <w:highlight w:val="white"/>
          <w:lang w:val="en-US"/>
        </w:rPr>
        <w:t xml:space="preserve"> SetPassword(</w:t>
      </w:r>
      <w:r w:rsidRPr="00A7642C">
        <w:rPr>
          <w:rFonts w:ascii="Consolas" w:hAnsi="Consolas" w:cs="Consolas"/>
          <w:color w:val="2B91AF"/>
          <w:sz w:val="19"/>
          <w:szCs w:val="19"/>
          <w:highlight w:val="white"/>
          <w:lang w:val="en-US"/>
        </w:rPr>
        <w:t>isetmTanUserPasswordDto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9280" w:name="_Toc499018549"/>
      <w:r>
        <w:t>Inputstruktur</w:t>
      </w:r>
      <w:bookmarkEnd w:id="928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Required</w:t>
            </w:r>
            <w:r w:rsidRPr="008E228A">
              <w:rPr>
                <w:rFonts w:ascii="Times New Roman" w:hAnsi="Times New Roman"/>
                <w:sz w:val="24"/>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 xml:space="preserve">isetmTanUserPasswordDto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applicationId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Anwendungs Id</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newPassword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Neues Passwort</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oldPassword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heme="minorHAnsi" w:hAnsiTheme="minorHAnsi"/>
                <w:sz w:val="24"/>
                <w:szCs w:val="22"/>
                <w:lang w:val="de-CH"/>
              </w:rPr>
            </w:pPr>
            <w:r w:rsidRPr="008E228A">
              <w:rPr>
                <w:rFonts w:asciiTheme="minorHAnsi" w:hAnsiTheme="minorHAnsi"/>
                <w:sz w:val="24"/>
                <w:szCs w:val="22"/>
                <w:lang w:val="de-CH"/>
              </w:rPr>
              <w:t>Altes Passwort</w:t>
            </w:r>
          </w:p>
        </w:tc>
        <w:tc>
          <w:tcPr>
            <w:tcW w:w="1181"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281" w:name="_Toc499018550"/>
      <w:r>
        <w:t>Rückgabestruktur</w:t>
      </w:r>
      <w:bookmarkEnd w:id="928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Beschreibung </w:t>
            </w:r>
          </w:p>
        </w:tc>
      </w:tr>
      <w:tr w:rsidR="008E228A" w:rsidRPr="008E228A" w:rsidTr="008E228A">
        <w:tc>
          <w:tcPr>
            <w:tcW w:w="2846"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Consolas" w:hAnsi="Consolas" w:cs="Consolas"/>
                <w:color w:val="2B91AF"/>
                <w:sz w:val="19"/>
                <w:szCs w:val="19"/>
                <w:lang w:eastAsia="de-CH"/>
              </w:rPr>
              <w:t xml:space="preserve">osetPasswordDto </w:t>
            </w:r>
          </w:p>
        </w:tc>
        <w:tc>
          <w:tcPr>
            <w:tcW w:w="150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E228A" w:rsidRPr="008E228A" w:rsidRDefault="008E228A" w:rsidP="008E228A">
            <w:pPr>
              <w:spacing w:before="100" w:beforeAutospacing="1" w:after="100" w:afterAutospacing="1"/>
              <w:jc w:val="left"/>
              <w:rPr>
                <w:rFonts w:ascii="Times New Roman" w:hAnsi="Times New Roman"/>
                <w:sz w:val="24"/>
              </w:rPr>
            </w:pPr>
            <w:r w:rsidRPr="008E228A">
              <w:rPr>
                <w:rFonts w:asciiTheme="minorHAnsi" w:hAnsiTheme="minorHAnsi"/>
                <w:sz w:val="24"/>
                <w:szCs w:val="22"/>
                <w:lang w:val="de-CH"/>
              </w:rPr>
              <w:t xml:space="preserve">  </w:t>
            </w:r>
          </w:p>
        </w:tc>
      </w:tr>
    </w:tbl>
    <w:p w:rsidR="008E228A" w:rsidRPr="008E228A" w:rsidRDefault="008E228A" w:rsidP="008E228A"/>
    <w:p w:rsidR="00CE5609" w:rsidRDefault="00CE5609" w:rsidP="00CE5609">
      <w:pPr>
        <w:pStyle w:val="berschrift4"/>
      </w:pPr>
      <w:bookmarkStart w:id="9282" w:name="_Toc499018551"/>
      <w:r>
        <w:t>SOAP Beispiel</w:t>
      </w:r>
      <w:bookmarkEnd w:id="9282"/>
    </w:p>
    <w:p w:rsidR="00CE5609" w:rsidRDefault="00CE5609" w:rsidP="00CE5609">
      <w:pPr>
        <w:pStyle w:val="berschrift5"/>
      </w:pPr>
      <w:bookmarkStart w:id="9283" w:name="_Toc499018552"/>
      <w:r>
        <w:t>Request:</w:t>
      </w:r>
      <w:bookmarkEnd w:id="9283"/>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84" w:name="_Toc499018553"/>
      <w:r>
        <w:t>Response</w:t>
      </w:r>
      <w:bookmarkEnd w:id="9284"/>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F84EDC" w:rsidRDefault="00F84EDC" w:rsidP="00F84EDC">
      <w:pPr>
        <w:pStyle w:val="berschrift2"/>
      </w:pPr>
      <w:bookmarkStart w:id="9285" w:name="_Toc499018554"/>
      <w:r>
        <w:t>oemService</w:t>
      </w:r>
      <w:r w:rsidR="00831FC9">
        <w:t xml:space="preserve"> (B2X)</w:t>
      </w:r>
      <w:bookmarkEnd w:id="9285"/>
    </w:p>
    <w:p w:rsidR="00831FC9" w:rsidRDefault="00831FC9" w:rsidP="00831FC9">
      <w:r>
        <w:t>Zusammenfassung von Methoden die im reinen OEM Umfeld benötigt werden (HEK)</w:t>
      </w:r>
    </w:p>
    <w:p w:rsidR="00CE5609" w:rsidRDefault="00E73610" w:rsidP="00CE5609">
      <w:pPr>
        <w:pStyle w:val="berschrift3"/>
      </w:pPr>
      <w:bookmarkStart w:id="9286" w:name="_Toc499018555"/>
      <w:r>
        <w:t>sendInvoice</w:t>
      </w:r>
      <w:bookmarkEnd w:id="9286"/>
    </w:p>
    <w:p w:rsidR="00CE5609" w:rsidRDefault="00CE5609" w:rsidP="00CE5609">
      <w:pPr>
        <w:pStyle w:val="berschrift4"/>
      </w:pPr>
      <w:bookmarkStart w:id="9287" w:name="_Toc499018556"/>
      <w:r>
        <w:t>WebService Beschreibung</w:t>
      </w:r>
      <w:bookmarkEnd w:id="9287"/>
    </w:p>
    <w:p w:rsidR="00CE5609" w:rsidRPr="00C01B30" w:rsidRDefault="00AC329A" w:rsidP="00CE5609">
      <w:pPr>
        <w:rPr>
          <w:lang w:val="en-US"/>
        </w:rPr>
      </w:pPr>
      <w:r>
        <w:t>Diese Methode erlaubt es über eine Datenstruktur HEK-Finanzierungen über die Eventengine zu erzeugen.</w:t>
      </w:r>
      <w:r w:rsidR="008E228A">
        <w:t xml:space="preserve"> </w:t>
      </w:r>
      <w:r w:rsidR="008E228A" w:rsidRPr="00C01B30">
        <w:rPr>
          <w:lang w:val="en-US"/>
        </w:rPr>
        <w:t>Deprecated, wird nun im OneWebService übernommen.</w:t>
      </w:r>
    </w:p>
    <w:p w:rsidR="00CE5609" w:rsidRPr="00C01B30" w:rsidRDefault="00CE5609" w:rsidP="00CE5609">
      <w:pPr>
        <w:rPr>
          <w:lang w:val="en-US"/>
        </w:rPr>
      </w:pP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Processes an invoice from external provider</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&lt;/summary&gt;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&lt;param name="sXmlInputDataSet"&gt;&lt;/param&gt;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0000FF"/>
          <w:sz w:val="19"/>
          <w:szCs w:val="19"/>
          <w:highlight w:val="white"/>
          <w:lang w:val="en-US"/>
        </w:rPr>
        <w:t>string</w:t>
      </w:r>
      <w:r w:rsidRPr="00E73610">
        <w:rPr>
          <w:rFonts w:ascii="Consolas" w:hAnsi="Consolas" w:cs="Consolas"/>
          <w:color w:val="000000"/>
          <w:sz w:val="19"/>
          <w:szCs w:val="19"/>
          <w:highlight w:val="white"/>
          <w:lang w:val="en-US"/>
        </w:rPr>
        <w:t xml:space="preserve"> sendInvoice(</w:t>
      </w:r>
      <w:r w:rsidRPr="00E73610">
        <w:rPr>
          <w:rFonts w:ascii="Consolas" w:hAnsi="Consolas" w:cs="Consolas"/>
          <w:color w:val="0000FF"/>
          <w:sz w:val="19"/>
          <w:szCs w:val="19"/>
          <w:highlight w:val="white"/>
          <w:lang w:val="en-US"/>
        </w:rPr>
        <w:t>string</w:t>
      </w:r>
      <w:r w:rsidRPr="00E73610">
        <w:rPr>
          <w:rFonts w:ascii="Consolas" w:hAnsi="Consolas" w:cs="Consolas"/>
          <w:color w:val="000000"/>
          <w:sz w:val="19"/>
          <w:szCs w:val="19"/>
          <w:highlight w:val="white"/>
          <w:lang w:val="en-US"/>
        </w:rPr>
        <w:t xml:space="preserve"> sXmlInputDataSet); </w:t>
      </w:r>
    </w:p>
    <w:p w:rsidR="00CE5609" w:rsidRPr="009C614F" w:rsidRDefault="00CE5609" w:rsidP="00CE5609">
      <w:pPr>
        <w:rPr>
          <w:lang w:val="en-US"/>
        </w:rPr>
      </w:pPr>
    </w:p>
    <w:p w:rsidR="00CE5609" w:rsidRDefault="00CE5609" w:rsidP="00CE5609">
      <w:pPr>
        <w:pStyle w:val="berschrift5"/>
      </w:pPr>
      <w:bookmarkStart w:id="9288" w:name="_Toc499018557"/>
      <w:r>
        <w:t>Inputstruktur</w:t>
      </w:r>
      <w:bookmarkEnd w:id="9288"/>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lang w:val="de-DE" w:eastAsia="de-CH"/>
              </w:rPr>
              <w:t>String</w:t>
            </w:r>
          </w:p>
        </w:tc>
        <w:tc>
          <w:tcPr>
            <w:tcW w:w="1505" w:type="dxa"/>
          </w:tcPr>
          <w:p w:rsidR="00CE5609" w:rsidRDefault="008E228A" w:rsidP="00CE5609">
            <w:pPr>
              <w:pStyle w:val="Text"/>
              <w:rPr>
                <w:rFonts w:asciiTheme="minorHAnsi" w:hAnsiTheme="minorHAnsi"/>
                <w:szCs w:val="22"/>
              </w:rPr>
            </w:pPr>
            <w:r>
              <w:rPr>
                <w:rFonts w:asciiTheme="minorHAnsi" w:hAnsiTheme="minorHAnsi"/>
                <w:szCs w:val="22"/>
              </w:rPr>
              <w:t>sXmlInputDataSet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String</w:t>
            </w:r>
          </w:p>
        </w:tc>
        <w:tc>
          <w:tcPr>
            <w:tcW w:w="1810" w:type="dxa"/>
          </w:tcPr>
          <w:p w:rsidR="00CE5609" w:rsidRDefault="008E228A" w:rsidP="00CE5609">
            <w:pPr>
              <w:pStyle w:val="Text"/>
              <w:rPr>
                <w:rFonts w:asciiTheme="minorHAnsi" w:hAnsiTheme="minorHAnsi"/>
                <w:szCs w:val="22"/>
              </w:rPr>
            </w:pPr>
            <w:r>
              <w:rPr>
                <w:rFonts w:asciiTheme="minorHAnsi" w:hAnsiTheme="minorHAnsi"/>
                <w:szCs w:val="22"/>
              </w:rPr>
              <w:t>Invoice Input XML-Daten</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9289" w:name="_Toc499018558"/>
      <w:r>
        <w:t>Rückgabestruktur</w:t>
      </w:r>
      <w:bookmarkEnd w:id="9289"/>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8E228A" w:rsidP="00CE5609">
            <w:pPr>
              <w:pStyle w:val="Text"/>
              <w:rPr>
                <w:rFonts w:asciiTheme="minorHAnsi" w:hAnsiTheme="minorHAnsi"/>
                <w:szCs w:val="22"/>
              </w:rPr>
            </w:pPr>
            <w:r>
              <w:rPr>
                <w:rFonts w:ascii="Consolas" w:hAnsi="Consolas" w:cs="Consolas"/>
                <w:color w:val="2B91AF"/>
                <w:sz w:val="19"/>
                <w:szCs w:val="19"/>
              </w:rPr>
              <w:t>String</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8E228A" w:rsidP="00CE5609">
            <w:pPr>
              <w:pStyle w:val="Text"/>
              <w:rPr>
                <w:rFonts w:asciiTheme="minorHAnsi" w:hAnsiTheme="minorHAnsi"/>
                <w:szCs w:val="22"/>
              </w:rPr>
            </w:pPr>
            <w:r>
              <w:rPr>
                <w:rFonts w:asciiTheme="minorHAnsi" w:hAnsiTheme="minorHAnsi"/>
                <w:szCs w:val="22"/>
              </w:rPr>
              <w:t>String</w:t>
            </w:r>
          </w:p>
        </w:tc>
        <w:tc>
          <w:tcPr>
            <w:tcW w:w="2025" w:type="dxa"/>
          </w:tcPr>
          <w:p w:rsidR="00CE5609" w:rsidRDefault="008E228A" w:rsidP="00CE5609">
            <w:pPr>
              <w:pStyle w:val="Text"/>
              <w:rPr>
                <w:rFonts w:asciiTheme="minorHAnsi" w:hAnsiTheme="minorHAnsi"/>
                <w:szCs w:val="22"/>
              </w:rPr>
            </w:pPr>
            <w:r>
              <w:rPr>
                <w:rFonts w:asciiTheme="minorHAnsi" w:hAnsiTheme="minorHAnsi"/>
                <w:szCs w:val="22"/>
              </w:rPr>
              <w:t xml:space="preserve">Serialisierter Rückgabetyp vom Typ </w:t>
            </w:r>
            <w:r>
              <w:rPr>
                <w:rFonts w:ascii="Consolas" w:hAnsi="Consolas" w:cs="Consolas"/>
                <w:color w:val="2B91AF"/>
                <w:sz w:val="19"/>
                <w:szCs w:val="19"/>
                <w:highlight w:val="white"/>
              </w:rPr>
              <w:t>InvoiceResponse</w:t>
            </w:r>
          </w:p>
        </w:tc>
      </w:tr>
    </w:tbl>
    <w:p w:rsidR="00CE5609" w:rsidRDefault="00CE5609" w:rsidP="00CE5609">
      <w:pPr>
        <w:pStyle w:val="berschrift4"/>
      </w:pPr>
      <w:bookmarkStart w:id="9290" w:name="_Toc499018559"/>
      <w:r>
        <w:t>SOAP Beispiel</w:t>
      </w:r>
      <w:bookmarkEnd w:id="9290"/>
    </w:p>
    <w:p w:rsidR="00CE5609" w:rsidRDefault="00CE5609" w:rsidP="00CE5609">
      <w:pPr>
        <w:pStyle w:val="berschrift5"/>
      </w:pPr>
      <w:bookmarkStart w:id="9291" w:name="_Toc499018560"/>
      <w:r>
        <w:t>Request:</w:t>
      </w:r>
      <w:bookmarkEnd w:id="929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292" w:name="_Toc499018561"/>
      <w:r>
        <w:t>Response</w:t>
      </w:r>
      <w:bookmarkEnd w:id="929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9293" w:name="_Toc499018562"/>
      <w:r>
        <w:t>printAngebotService</w:t>
      </w:r>
      <w:r w:rsidR="00831FC9">
        <w:t xml:space="preserve"> (B2B)</w:t>
      </w:r>
      <w:bookmarkEnd w:id="9293"/>
    </w:p>
    <w:p w:rsidR="00831FC9" w:rsidRDefault="00831FC9" w:rsidP="00831FC9">
      <w:r>
        <w:t>Zusammenfassung von Methoden die für den Druck von Angebotsdokumenten benötigt werden.</w:t>
      </w:r>
    </w:p>
    <w:p w:rsidR="00E73610" w:rsidRDefault="00E73610" w:rsidP="00E73610">
      <w:pPr>
        <w:pStyle w:val="berschrift3"/>
      </w:pPr>
      <w:bookmarkStart w:id="9294" w:name="_Toc499018563"/>
      <w:r>
        <w:t>checkPrintCheckedDokumente</w:t>
      </w:r>
      <w:bookmarkEnd w:id="9294"/>
    </w:p>
    <w:p w:rsidR="00E73610" w:rsidRDefault="00E73610" w:rsidP="00E73610">
      <w:pPr>
        <w:pStyle w:val="berschrift4"/>
      </w:pPr>
      <w:bookmarkStart w:id="9295" w:name="_Toc499018564"/>
      <w:r>
        <w:t>WebService Beschreibung</w:t>
      </w:r>
      <w:bookmarkEnd w:id="9295"/>
    </w:p>
    <w:p w:rsidR="00E73610" w:rsidRDefault="00AC329A" w:rsidP="00E73610">
      <w:r>
        <w:t>Diese Methode überprüft ob der angegebene Druckauftrag fertig ist, wenn die Methode printCheckedDokumente einen Timeout zurückgeliefert hat.</w:t>
      </w:r>
    </w:p>
    <w:p w:rsidR="00E73610" w:rsidRDefault="00E73610" w:rsidP="00E73610"/>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Checkt ob der letzte Druckauftrag fertig ist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&lt;/summary&gt;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&lt;param name="input"&gt;</w:t>
      </w:r>
      <w:r w:rsidRPr="00684301">
        <w:rPr>
          <w:rFonts w:ascii="Consolas" w:hAnsi="Consolas" w:cs="Consolas"/>
          <w:color w:val="008000"/>
          <w:sz w:val="19"/>
          <w:szCs w:val="19"/>
          <w:highlight w:val="white"/>
          <w:lang w:val="en-US"/>
        </w:rPr>
        <w:t>iprintCheckedDokumenteDto</w:t>
      </w:r>
      <w:r w:rsidRPr="00684301">
        <w:rPr>
          <w:rFonts w:ascii="Consolas" w:hAnsi="Consolas" w:cs="Consolas"/>
          <w:color w:val="808080"/>
          <w:sz w:val="19"/>
          <w:szCs w:val="19"/>
          <w:highlight w:val="white"/>
          <w:lang w:val="en-US"/>
        </w:rPr>
        <w: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oprintCheckedDokumenteDto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9C614F" w:rsidRDefault="00E73610" w:rsidP="00E73610">
      <w:pPr>
        <w:rPr>
          <w:lang w:val="en-US"/>
        </w:rPr>
      </w:pPr>
      <w:r w:rsidRPr="00E73610">
        <w:rPr>
          <w:rFonts w:ascii="Consolas" w:hAnsi="Consolas" w:cs="Consolas"/>
          <w:color w:val="000000"/>
          <w:sz w:val="19"/>
          <w:szCs w:val="19"/>
          <w:highlight w:val="white"/>
          <w:lang w:val="en-US"/>
        </w:rPr>
        <w:t xml:space="preserve">        DTO.</w:t>
      </w:r>
      <w:r w:rsidRPr="00E73610">
        <w:rPr>
          <w:rFonts w:ascii="Consolas" w:hAnsi="Consolas" w:cs="Consolas"/>
          <w:color w:val="2B91AF"/>
          <w:sz w:val="19"/>
          <w:szCs w:val="19"/>
          <w:highlight w:val="white"/>
          <w:lang w:val="en-US"/>
        </w:rPr>
        <w:t>oprintCheckedDokumenteDto</w:t>
      </w:r>
      <w:r w:rsidRPr="00E73610">
        <w:rPr>
          <w:rFonts w:ascii="Consolas" w:hAnsi="Consolas" w:cs="Consolas"/>
          <w:color w:val="000000"/>
          <w:sz w:val="19"/>
          <w:szCs w:val="19"/>
          <w:highlight w:val="white"/>
          <w:lang w:val="en-US"/>
        </w:rPr>
        <w:t xml:space="preserve"> checkPrintCheckedDokumente(DTO.</w:t>
      </w:r>
      <w:r w:rsidRPr="00E73610">
        <w:rPr>
          <w:rFonts w:ascii="Consolas" w:hAnsi="Consolas" w:cs="Consolas"/>
          <w:color w:val="2B91AF"/>
          <w:sz w:val="19"/>
          <w:szCs w:val="19"/>
          <w:highlight w:val="white"/>
          <w:lang w:val="en-US"/>
        </w:rPr>
        <w:t>iprintCheckedDokumenteDto</w:t>
      </w:r>
      <w:r w:rsidRPr="00E73610">
        <w:rPr>
          <w:rFonts w:ascii="Consolas" w:hAnsi="Consolas" w:cs="Consolas"/>
          <w:color w:val="000000"/>
          <w:sz w:val="19"/>
          <w:szCs w:val="19"/>
          <w:highlight w:val="white"/>
          <w:lang w:val="en-US"/>
        </w:rPr>
        <w:t xml:space="preserve"> input);</w:t>
      </w:r>
    </w:p>
    <w:p w:rsidR="00E73610" w:rsidRDefault="00E73610" w:rsidP="00E73610">
      <w:pPr>
        <w:pStyle w:val="berschrift5"/>
      </w:pPr>
      <w:bookmarkStart w:id="9296" w:name="_Toc499018565"/>
      <w:r>
        <w:t>Inputstruktur</w:t>
      </w:r>
      <w:bookmarkEnd w:id="9296"/>
    </w:p>
    <w:p w:rsidR="00E73610" w:rsidRDefault="00E73610" w:rsidP="00E73610">
      <w:pPr>
        <w:pStyle w:val="Text"/>
      </w:pPr>
    </w:p>
    <w:p w:rsidR="00E73610" w:rsidRDefault="00E73610" w:rsidP="00E73610">
      <w:pPr>
        <w:pStyle w:val="berschrift5"/>
      </w:pPr>
      <w:bookmarkStart w:id="9297" w:name="_Toc499018566"/>
      <w:r>
        <w:t>Rückgabestruktur</w:t>
      </w:r>
      <w:bookmarkEnd w:id="9297"/>
    </w:p>
    <w:p w:rsidR="004A00E4" w:rsidRPr="004A00E4" w:rsidRDefault="004A00E4" w:rsidP="004A00E4"/>
    <w:p w:rsidR="00E73610" w:rsidRDefault="00E73610" w:rsidP="00E73610">
      <w:pPr>
        <w:pStyle w:val="berschrift4"/>
      </w:pPr>
      <w:bookmarkStart w:id="9298" w:name="_Toc499018567"/>
      <w:r>
        <w:t>SOAP Beispiel</w:t>
      </w:r>
      <w:bookmarkEnd w:id="9298"/>
    </w:p>
    <w:p w:rsidR="00E73610" w:rsidRDefault="00E73610" w:rsidP="00E73610">
      <w:pPr>
        <w:pStyle w:val="berschrift5"/>
      </w:pPr>
      <w:bookmarkStart w:id="9299" w:name="_Toc499018568"/>
      <w:r>
        <w:t>Request:</w:t>
      </w:r>
      <w:bookmarkEnd w:id="9299"/>
    </w:p>
    <w:p w:rsidR="00E73610" w:rsidRDefault="00E73610" w:rsidP="00E73610"/>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6B79C5" w:rsidRDefault="00E73610" w:rsidP="00E73610">
      <w:pPr>
        <w:rPr>
          <w:lang w:val="en-US"/>
        </w:rPr>
      </w:pPr>
    </w:p>
    <w:p w:rsidR="00E73610" w:rsidRDefault="00E73610" w:rsidP="00E73610">
      <w:pPr>
        <w:pStyle w:val="berschrift5"/>
      </w:pPr>
      <w:bookmarkStart w:id="9300" w:name="_Toc499018569"/>
      <w:r>
        <w:t>Response</w:t>
      </w:r>
      <w:bookmarkEnd w:id="9300"/>
    </w:p>
    <w:p w:rsidR="00E73610" w:rsidRPr="0047601F" w:rsidRDefault="00E73610" w:rsidP="00E73610">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596C64" w:rsidRDefault="00E73610" w:rsidP="00E73610"/>
    <w:p w:rsidR="00E73610" w:rsidRDefault="00E73610" w:rsidP="00E73610">
      <w:pPr>
        <w:pStyle w:val="berschrift3"/>
      </w:pPr>
      <w:bookmarkStart w:id="9301" w:name="_Toc499018570"/>
      <w:r>
        <w:t>listAvailableDokumente</w:t>
      </w:r>
      <w:bookmarkEnd w:id="9301"/>
    </w:p>
    <w:p w:rsidR="00E73610" w:rsidRDefault="00E73610" w:rsidP="00E73610">
      <w:pPr>
        <w:pStyle w:val="berschrift4"/>
      </w:pPr>
      <w:bookmarkStart w:id="9302" w:name="_Toc499018571"/>
      <w:r>
        <w:t>WebService Beschreibung</w:t>
      </w:r>
      <w:bookmarkEnd w:id="9302"/>
    </w:p>
    <w:p w:rsidR="00E73610" w:rsidRDefault="00AC329A" w:rsidP="00E73610">
      <w:r>
        <w:t>Diese Methode stellt eine Liste der verfügbaren Dokumente zur Verfügung, diese können mit der Methode printCheckedDokumente dann erzeugt und zu einem PDF zusammengefügt werden.</w:t>
      </w:r>
    </w:p>
    <w:p w:rsidR="00E73610" w:rsidRDefault="00E73610" w:rsidP="00E73610"/>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eine Liste der verfügbaren Dokumente im Kontext (20100914_Logik_Druckmatrix_v2)</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&lt;/summary&gt;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&lt;param name="input"&gt;</w:t>
      </w:r>
      <w:r w:rsidRPr="00684301">
        <w:rPr>
          <w:rFonts w:ascii="Consolas" w:hAnsi="Consolas" w:cs="Consolas"/>
          <w:color w:val="008000"/>
          <w:sz w:val="19"/>
          <w:szCs w:val="19"/>
          <w:highlight w:val="white"/>
          <w:lang w:val="en-US"/>
        </w:rPr>
        <w:t>ilistAvailableDokumenteDto</w:t>
      </w:r>
      <w:r w:rsidRPr="00684301">
        <w:rPr>
          <w:rFonts w:ascii="Consolas" w:hAnsi="Consolas" w:cs="Consolas"/>
          <w:color w:val="808080"/>
          <w:sz w:val="19"/>
          <w:szCs w:val="19"/>
          <w:highlight w:val="white"/>
          <w:lang w:val="en-US"/>
        </w:rPr>
        <w:t>&lt;/param&gt;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E73610">
        <w:rPr>
          <w:rFonts w:ascii="Consolas" w:hAnsi="Consolas" w:cs="Consolas"/>
          <w:color w:val="808080"/>
          <w:sz w:val="19"/>
          <w:szCs w:val="19"/>
          <w:highlight w:val="white"/>
          <w:lang w:val="en-US"/>
        </w:rPr>
        <w:t>///</w:t>
      </w:r>
      <w:r w:rsidRPr="00E73610">
        <w:rPr>
          <w:rFonts w:ascii="Consolas" w:hAnsi="Consolas" w:cs="Consolas"/>
          <w:color w:val="008000"/>
          <w:sz w:val="19"/>
          <w:szCs w:val="19"/>
          <w:highlight w:val="white"/>
          <w:lang w:val="en-US"/>
        </w:rPr>
        <w:t xml:space="preserve"> </w:t>
      </w:r>
      <w:r w:rsidRPr="00E73610">
        <w:rPr>
          <w:rFonts w:ascii="Consolas" w:hAnsi="Consolas" w:cs="Consolas"/>
          <w:color w:val="808080"/>
          <w:sz w:val="19"/>
          <w:szCs w:val="19"/>
          <w:highlight w:val="white"/>
          <w:lang w:val="en-US"/>
        </w:rPr>
        <w:t>&lt;returns&gt;</w:t>
      </w:r>
      <w:r w:rsidRPr="00E73610">
        <w:rPr>
          <w:rFonts w:ascii="Consolas" w:hAnsi="Consolas" w:cs="Consolas"/>
          <w:color w:val="008000"/>
          <w:sz w:val="19"/>
          <w:szCs w:val="19"/>
          <w:highlight w:val="white"/>
          <w:lang w:val="en-US"/>
        </w:rPr>
        <w:t>olistAvailableDokumenteDto</w:t>
      </w:r>
      <w:r w:rsidRPr="00E73610">
        <w:rPr>
          <w:rFonts w:ascii="Consolas" w:hAnsi="Consolas" w:cs="Consolas"/>
          <w:color w:val="808080"/>
          <w:sz w:val="19"/>
          <w:szCs w:val="19"/>
          <w:highlight w:val="white"/>
          <w:lang w:val="en-US"/>
        </w:rPr>
        <w:t>&lt;/returns&gt;</w:t>
      </w:r>
    </w:p>
    <w:p w:rsidR="00E73610" w:rsidRPr="00E73610" w:rsidRDefault="00E73610" w:rsidP="00E73610">
      <w:pPr>
        <w:autoSpaceDE w:val="0"/>
        <w:autoSpaceDN w:val="0"/>
        <w:adjustRightInd w:val="0"/>
        <w:jc w:val="left"/>
        <w:rPr>
          <w:rFonts w:ascii="Consolas" w:hAnsi="Consolas" w:cs="Consolas"/>
          <w:color w:val="000000"/>
          <w:sz w:val="19"/>
          <w:szCs w:val="19"/>
          <w:highlight w:val="white"/>
          <w:lang w:val="en-US"/>
        </w:rPr>
      </w:pPr>
      <w:r w:rsidRPr="00E73610">
        <w:rPr>
          <w:rFonts w:ascii="Consolas" w:hAnsi="Consolas" w:cs="Consolas"/>
          <w:color w:val="000000"/>
          <w:sz w:val="19"/>
          <w:szCs w:val="19"/>
          <w:highlight w:val="white"/>
          <w:lang w:val="en-US"/>
        </w:rPr>
        <w:t xml:space="preserve">        [</w:t>
      </w:r>
      <w:r w:rsidRPr="00E73610">
        <w:rPr>
          <w:rFonts w:ascii="Consolas" w:hAnsi="Consolas" w:cs="Consolas"/>
          <w:color w:val="2B91AF"/>
          <w:sz w:val="19"/>
          <w:szCs w:val="19"/>
          <w:highlight w:val="white"/>
          <w:lang w:val="en-US"/>
        </w:rPr>
        <w:t>OperationContract</w:t>
      </w:r>
      <w:r w:rsidRPr="00E73610">
        <w:rPr>
          <w:rFonts w:ascii="Consolas" w:hAnsi="Consolas" w:cs="Consolas"/>
          <w:color w:val="000000"/>
          <w:sz w:val="19"/>
          <w:szCs w:val="19"/>
          <w:highlight w:val="white"/>
          <w:lang w:val="en-US"/>
        </w:rPr>
        <w:t>]</w:t>
      </w:r>
    </w:p>
    <w:p w:rsidR="00E73610" w:rsidRPr="00684301" w:rsidRDefault="00E73610" w:rsidP="00E73610">
      <w:pPr>
        <w:rPr>
          <w:lang w:val="en-US"/>
        </w:rPr>
      </w:pPr>
      <w:r w:rsidRPr="00684301">
        <w:rPr>
          <w:rFonts w:ascii="Consolas" w:hAnsi="Consolas" w:cs="Consolas"/>
          <w:color w:val="000000"/>
          <w:sz w:val="19"/>
          <w:szCs w:val="19"/>
          <w:highlight w:val="white"/>
          <w:lang w:val="en-US"/>
        </w:rPr>
        <w:t xml:space="preserve">        DTO.</w:t>
      </w:r>
      <w:r w:rsidRPr="00684301">
        <w:rPr>
          <w:rFonts w:ascii="Consolas" w:hAnsi="Consolas" w:cs="Consolas"/>
          <w:color w:val="2B91AF"/>
          <w:sz w:val="19"/>
          <w:szCs w:val="19"/>
          <w:highlight w:val="white"/>
          <w:lang w:val="en-US"/>
        </w:rPr>
        <w:t>olistAvailableDokumenteDto</w:t>
      </w:r>
      <w:r w:rsidRPr="00684301">
        <w:rPr>
          <w:rFonts w:ascii="Consolas" w:hAnsi="Consolas" w:cs="Consolas"/>
          <w:color w:val="000000"/>
          <w:sz w:val="19"/>
          <w:szCs w:val="19"/>
          <w:highlight w:val="white"/>
          <w:lang w:val="en-US"/>
        </w:rPr>
        <w:t xml:space="preserve"> listAvailableDokumente(DTO.</w:t>
      </w:r>
      <w:r w:rsidRPr="00684301">
        <w:rPr>
          <w:rFonts w:ascii="Consolas" w:hAnsi="Consolas" w:cs="Consolas"/>
          <w:color w:val="2B91AF"/>
          <w:sz w:val="19"/>
          <w:szCs w:val="19"/>
          <w:highlight w:val="white"/>
          <w:lang w:val="en-US"/>
        </w:rPr>
        <w:t>ilistAvailableDokumenteDto</w:t>
      </w:r>
      <w:r w:rsidRPr="00684301">
        <w:rPr>
          <w:rFonts w:ascii="Consolas" w:hAnsi="Consolas" w:cs="Consolas"/>
          <w:color w:val="000000"/>
          <w:sz w:val="19"/>
          <w:szCs w:val="19"/>
          <w:highlight w:val="white"/>
          <w:lang w:val="en-US"/>
        </w:rPr>
        <w:t xml:space="preserve"> input);</w:t>
      </w:r>
    </w:p>
    <w:p w:rsidR="00E73610" w:rsidRDefault="00E73610" w:rsidP="00E73610">
      <w:pPr>
        <w:pStyle w:val="berschrift5"/>
      </w:pPr>
      <w:bookmarkStart w:id="9303" w:name="_Toc499018572"/>
      <w:r>
        <w:t>Inputstruktur</w:t>
      </w:r>
      <w:bookmarkEnd w:id="9303"/>
    </w:p>
    <w:tbl>
      <w:tblPr>
        <w:tblW w:w="939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2055"/>
        <w:gridCol w:w="1809"/>
        <w:gridCol w:w="1181"/>
      </w:tblGrid>
      <w:tr w:rsidR="008F393E" w:rsidRPr="008F393E" w:rsidTr="00CB1F77">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Attribut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Required</w:t>
            </w:r>
            <w:r w:rsidRPr="008F393E">
              <w:rPr>
                <w:rFonts w:ascii="Times New Roman" w:hAnsi="Times New Roman"/>
                <w:sz w:val="24"/>
              </w:rPr>
              <w:t xml:space="preserve"> </w:t>
            </w:r>
          </w:p>
        </w:tc>
      </w:tr>
      <w:tr w:rsidR="008F393E" w:rsidRPr="008F393E" w:rsidTr="00CB1F77">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Consolas" w:hAnsi="Consolas" w:cs="Consolas"/>
                <w:color w:val="2B91AF"/>
                <w:sz w:val="19"/>
                <w:szCs w:val="19"/>
                <w:lang w:eastAsia="de-CH"/>
              </w:rPr>
              <w:t xml:space="preserve">ilistAvailableDokumenteDto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r>
      <w:tr w:rsidR="008F393E" w:rsidRPr="008F393E" w:rsidTr="00CB1F77">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kontext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docKontextDto</w:t>
            </w:r>
            <w:r w:rsidRPr="008F393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Dokumentenkontext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r w:rsidR="00CB1F77">
              <w:rPr>
                <w:rFonts w:asciiTheme="minorHAnsi" w:hAnsiTheme="minorHAnsi"/>
                <w:sz w:val="24"/>
                <w:szCs w:val="22"/>
                <w:lang w:val="de-CH"/>
              </w:rPr>
              <w:t>x</w:t>
            </w:r>
          </w:p>
        </w:tc>
      </w:tr>
      <w:tr w:rsidR="008F393E" w:rsidRPr="008F393E" w:rsidTr="008F393E">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Consolas" w:hAnsi="Consolas" w:cs="Consolas"/>
                <w:color w:val="2B91AF"/>
                <w:sz w:val="19"/>
                <w:szCs w:val="19"/>
                <w:lang w:eastAsia="de-CH"/>
              </w:rPr>
              <w:t xml:space="preserve">docKontextDto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r>
      <w:tr w:rsidR="008F393E" w:rsidRPr="00C01B30" w:rsidTr="008F393E">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area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DocumentArea </w:t>
            </w:r>
          </w:p>
        </w:tc>
        <w:tc>
          <w:tcPr>
            <w:tcW w:w="1809" w:type="dxa"/>
            <w:tcBorders>
              <w:top w:val="single" w:sz="4" w:space="0" w:color="auto"/>
              <w:left w:val="single" w:sz="4" w:space="0" w:color="auto"/>
              <w:bottom w:val="single" w:sz="4" w:space="0" w:color="auto"/>
              <w:right w:val="single" w:sz="4" w:space="0" w:color="auto"/>
            </w:tcBorders>
            <w:hideMark/>
          </w:tcPr>
          <w:p w:rsidR="008F393E" w:rsidRPr="00C01B30" w:rsidRDefault="008F393E" w:rsidP="008F393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Type of the item to print (corresponding to the table where to look for sysID) </w:t>
            </w:r>
            <w:r w:rsidR="00CB1F77" w:rsidRPr="00C01B30">
              <w:rPr>
                <w:rFonts w:asciiTheme="minorHAnsi" w:hAnsiTheme="minorHAnsi"/>
                <w:sz w:val="24"/>
                <w:szCs w:val="22"/>
                <w:lang w:val="en-US"/>
              </w:rPr>
              <w:t>(It,Angebot,Antrag)</w:t>
            </w:r>
          </w:p>
        </w:tc>
        <w:tc>
          <w:tcPr>
            <w:tcW w:w="1181" w:type="dxa"/>
            <w:tcBorders>
              <w:top w:val="single" w:sz="4" w:space="0" w:color="auto"/>
              <w:left w:val="single" w:sz="4" w:space="0" w:color="auto"/>
              <w:bottom w:val="single" w:sz="4" w:space="0" w:color="auto"/>
              <w:right w:val="single" w:sz="4" w:space="0" w:color="auto"/>
            </w:tcBorders>
            <w:hideMark/>
          </w:tcPr>
          <w:p w:rsidR="008F393E" w:rsidRPr="00C01B30" w:rsidRDefault="008F393E" w:rsidP="008F393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8F393E" w:rsidRPr="008F393E" w:rsidTr="008F393E">
        <w:tc>
          <w:tcPr>
            <w:tcW w:w="2846" w:type="dxa"/>
            <w:tcBorders>
              <w:top w:val="single" w:sz="4" w:space="0" w:color="auto"/>
              <w:left w:val="single" w:sz="4" w:space="0" w:color="auto"/>
              <w:bottom w:val="single" w:sz="4" w:space="0" w:color="auto"/>
              <w:right w:val="single" w:sz="4" w:space="0" w:color="auto"/>
            </w:tcBorders>
            <w:hideMark/>
          </w:tcPr>
          <w:p w:rsidR="008F393E" w:rsidRPr="00C01B30" w:rsidRDefault="008F393E" w:rsidP="008F393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subarea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DocumentSubArea </w:t>
            </w:r>
          </w:p>
        </w:tc>
        <w:tc>
          <w:tcPr>
            <w:tcW w:w="1809"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C01B30">
              <w:rPr>
                <w:rFonts w:asciiTheme="minorHAnsi" w:hAnsiTheme="minorHAnsi"/>
                <w:sz w:val="24"/>
                <w:szCs w:val="22"/>
                <w:lang w:val="en-US"/>
              </w:rPr>
              <w:t>Optional type of a document subset for the area</w:t>
            </w:r>
            <w:r w:rsidR="00CB1F77" w:rsidRPr="00C01B30">
              <w:rPr>
                <w:rFonts w:asciiTheme="minorHAnsi" w:hAnsiTheme="minorHAnsi"/>
                <w:sz w:val="24"/>
                <w:szCs w:val="22"/>
                <w:lang w:val="en-US"/>
              </w:rPr>
              <w:t xml:space="preserve">. </w:t>
            </w:r>
            <w:r w:rsidR="00CB1F77">
              <w:rPr>
                <w:rFonts w:asciiTheme="minorHAnsi" w:hAnsiTheme="minorHAnsi"/>
                <w:sz w:val="24"/>
                <w:szCs w:val="22"/>
                <w:lang w:val="de-CH"/>
              </w:rPr>
              <w:t>(All, Antragsformular)</w:t>
            </w:r>
          </w:p>
        </w:tc>
        <w:tc>
          <w:tcPr>
            <w:tcW w:w="1181"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r>
      <w:tr w:rsidR="008F393E" w:rsidRPr="00C01B30" w:rsidTr="008F393E">
        <w:tc>
          <w:tcPr>
            <w:tcW w:w="2846"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sysID </w:t>
            </w:r>
          </w:p>
        </w:tc>
        <w:tc>
          <w:tcPr>
            <w:tcW w:w="2055" w:type="dxa"/>
            <w:tcBorders>
              <w:top w:val="single" w:sz="4" w:space="0" w:color="auto"/>
              <w:left w:val="single" w:sz="4" w:space="0" w:color="auto"/>
              <w:bottom w:val="single" w:sz="4" w:space="0" w:color="auto"/>
              <w:right w:val="single" w:sz="4" w:space="0" w:color="auto"/>
            </w:tcBorders>
            <w:hideMark/>
          </w:tcPr>
          <w:p w:rsidR="008F393E" w:rsidRPr="008F393E" w:rsidRDefault="008F393E" w:rsidP="008F393E">
            <w:pPr>
              <w:spacing w:before="100" w:beforeAutospacing="1" w:after="100" w:afterAutospacing="1"/>
              <w:jc w:val="left"/>
              <w:rPr>
                <w:rFonts w:ascii="Times New Roman" w:hAnsi="Times New Roman"/>
                <w:sz w:val="24"/>
              </w:rPr>
            </w:pPr>
            <w:r w:rsidRPr="008F393E">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8F393E" w:rsidRPr="00C01B30" w:rsidRDefault="008F393E" w:rsidP="008F393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Primary Key of the item to print </w:t>
            </w:r>
          </w:p>
        </w:tc>
        <w:tc>
          <w:tcPr>
            <w:tcW w:w="1181" w:type="dxa"/>
            <w:tcBorders>
              <w:top w:val="single" w:sz="4" w:space="0" w:color="auto"/>
              <w:left w:val="single" w:sz="4" w:space="0" w:color="auto"/>
              <w:bottom w:val="single" w:sz="4" w:space="0" w:color="auto"/>
              <w:right w:val="single" w:sz="4" w:space="0" w:color="auto"/>
            </w:tcBorders>
            <w:hideMark/>
          </w:tcPr>
          <w:p w:rsidR="008F393E" w:rsidRPr="00C01B30" w:rsidRDefault="008F393E" w:rsidP="008F393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bl>
    <w:p w:rsidR="008F393E" w:rsidRPr="00C01B30" w:rsidRDefault="008F393E" w:rsidP="008F393E">
      <w:pPr>
        <w:spacing w:before="100" w:beforeAutospacing="1" w:after="100" w:afterAutospacing="1"/>
        <w:jc w:val="left"/>
        <w:rPr>
          <w:rFonts w:ascii="Times New Roman" w:hAnsi="Times New Roman"/>
          <w:sz w:val="24"/>
          <w:lang w:val="en-US"/>
        </w:rPr>
      </w:pPr>
      <w:r w:rsidRPr="00C01B30">
        <w:rPr>
          <w:rFonts w:ascii="Times New Roman" w:hAnsi="Times New Roman"/>
          <w:sz w:val="24"/>
          <w:lang w:val="en-US"/>
        </w:rPr>
        <w:lastRenderedPageBreak/>
        <w:t xml:space="preserve">  </w:t>
      </w:r>
    </w:p>
    <w:p w:rsidR="00E73610" w:rsidRPr="00C01B30" w:rsidRDefault="00E73610" w:rsidP="00E73610">
      <w:pPr>
        <w:pStyle w:val="Text"/>
        <w:rPr>
          <w:lang w:val="en-US"/>
        </w:rPr>
      </w:pPr>
    </w:p>
    <w:p w:rsidR="00E73610" w:rsidRDefault="00E73610" w:rsidP="00E73610">
      <w:pPr>
        <w:pStyle w:val="berschrift5"/>
      </w:pPr>
      <w:bookmarkStart w:id="9304" w:name="_Toc499018573"/>
      <w:r>
        <w:t>Rückgabestruktur</w:t>
      </w:r>
      <w:bookmarkEnd w:id="930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2252"/>
        <w:gridCol w:w="974"/>
        <w:gridCol w:w="2854"/>
      </w:tblGrid>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Klasse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Attribut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Typ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Beschreibung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 xml:space="preserve">olistAvailableDokumenteDto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DokumenteDto</w:t>
            </w:r>
            <w:r w:rsidRPr="00CB1F77">
              <w:rPr>
                <w:rFonts w:asciiTheme="minorHAnsi" w:hAnsiTheme="minorHAnsi"/>
                <w:sz w:val="24"/>
                <w:szCs w:val="22"/>
                <w:lang w:val="de-CH"/>
              </w:rPr>
              <w:t xml:space="preserve"> </w:t>
            </w:r>
            <w:r>
              <w:rPr>
                <w:rFonts w:asciiTheme="minorHAnsi" w:hAnsiTheme="minorHAnsi"/>
                <w:sz w:val="24"/>
                <w:szCs w:val="22"/>
                <w:lang w:val="de-CH"/>
              </w:rPr>
              <w:t>[]</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Allgemeines Dokumentenobjekt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 xml:space="preserve">DokumenteDto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AdditionalSprache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string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Pr>
                <w:rFonts w:asciiTheme="minorHAnsi" w:hAnsiTheme="minorHAnsi"/>
                <w:sz w:val="24"/>
                <w:szCs w:val="22"/>
                <w:lang w:val="de-CH"/>
              </w:rPr>
              <w:t>Vo</w:t>
            </w:r>
            <w:r w:rsidRPr="00CB1F77">
              <w:rPr>
                <w:rFonts w:asciiTheme="minorHAnsi" w:hAnsiTheme="minorHAnsi"/>
                <w:sz w:val="24"/>
                <w:szCs w:val="22"/>
                <w:lang w:val="de-CH"/>
              </w:rPr>
              <w:t xml:space="preserve">rgabesprache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Bezeichnung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string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Bezeichnnung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BnowMitarbeiterExemplar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int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Bank Now Mitarbeiter Exemplar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DefaultSprache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string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VOrgabesprache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DokumentenID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long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Dokumenten ID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Druck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int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Druck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KundenExemplar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int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Kundenexemplar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sysEaiquo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long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EAI Quote ID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2252"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VertriebspatnerExemplar </w:t>
            </w:r>
          </w:p>
        </w:tc>
        <w:tc>
          <w:tcPr>
            <w:tcW w:w="97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int </w:t>
            </w:r>
          </w:p>
        </w:tc>
        <w:tc>
          <w:tcPr>
            <w:tcW w:w="2854"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Vertriebspartner Exemplar </w:t>
            </w:r>
          </w:p>
        </w:tc>
      </w:tr>
    </w:tbl>
    <w:p w:rsidR="00CB1F77" w:rsidRPr="00CB1F77" w:rsidRDefault="00CB1F77" w:rsidP="00CB1F77">
      <w:pPr>
        <w:spacing w:before="100" w:beforeAutospacing="1" w:after="100" w:afterAutospacing="1"/>
        <w:jc w:val="left"/>
        <w:rPr>
          <w:rFonts w:ascii="Times New Roman" w:hAnsi="Times New Roman"/>
          <w:sz w:val="24"/>
        </w:rPr>
      </w:pPr>
      <w:r w:rsidRPr="00CB1F77">
        <w:rPr>
          <w:rFonts w:ascii="Times New Roman" w:hAnsi="Times New Roman"/>
          <w:sz w:val="24"/>
        </w:rPr>
        <w:t xml:space="preserve">  </w:t>
      </w:r>
    </w:p>
    <w:p w:rsidR="004A00E4" w:rsidRPr="004A00E4" w:rsidRDefault="004A00E4" w:rsidP="004A00E4"/>
    <w:p w:rsidR="00E73610" w:rsidRDefault="00E73610" w:rsidP="00E73610">
      <w:pPr>
        <w:pStyle w:val="berschrift4"/>
      </w:pPr>
      <w:bookmarkStart w:id="9305" w:name="_Toc499018574"/>
      <w:r>
        <w:t>SOAP Beispiel</w:t>
      </w:r>
      <w:bookmarkEnd w:id="9305"/>
    </w:p>
    <w:p w:rsidR="00E73610" w:rsidRDefault="00E73610" w:rsidP="00E73610">
      <w:pPr>
        <w:pStyle w:val="berschrift5"/>
      </w:pPr>
      <w:bookmarkStart w:id="9306" w:name="_Toc499018575"/>
      <w:r>
        <w:t>Request:</w:t>
      </w:r>
      <w:bookmarkEnd w:id="9306"/>
    </w:p>
    <w:p w:rsidR="00E73610" w:rsidRDefault="00E73610" w:rsidP="00E73610"/>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6B79C5" w:rsidRDefault="00E73610" w:rsidP="00E73610">
      <w:pPr>
        <w:rPr>
          <w:lang w:val="en-US"/>
        </w:rPr>
      </w:pPr>
    </w:p>
    <w:p w:rsidR="00E73610" w:rsidRDefault="00E73610" w:rsidP="00E73610">
      <w:pPr>
        <w:pStyle w:val="berschrift5"/>
      </w:pPr>
      <w:bookmarkStart w:id="9307" w:name="_Toc499018576"/>
      <w:r>
        <w:t>Response</w:t>
      </w:r>
      <w:bookmarkEnd w:id="9307"/>
    </w:p>
    <w:p w:rsidR="00E73610" w:rsidRPr="0047601F" w:rsidRDefault="00E73610" w:rsidP="00E73610">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596C64" w:rsidRDefault="00E73610" w:rsidP="00E73610"/>
    <w:p w:rsidR="00E73610" w:rsidRDefault="00E73610" w:rsidP="00E73610">
      <w:pPr>
        <w:pStyle w:val="berschrift3"/>
      </w:pPr>
      <w:bookmarkStart w:id="9308" w:name="_Toc499018577"/>
      <w:r>
        <w:t>printCheckedDokumente</w:t>
      </w:r>
      <w:bookmarkEnd w:id="9308"/>
    </w:p>
    <w:p w:rsidR="00E73610" w:rsidRDefault="00E73610" w:rsidP="00E73610">
      <w:pPr>
        <w:pStyle w:val="berschrift4"/>
      </w:pPr>
      <w:bookmarkStart w:id="9309" w:name="_Toc499018578"/>
      <w:r>
        <w:t>WebService Beschreibung</w:t>
      </w:r>
      <w:bookmarkEnd w:id="9309"/>
    </w:p>
    <w:p w:rsidR="00E73610" w:rsidRDefault="00AC329A" w:rsidP="00E73610">
      <w:r>
        <w:t xml:space="preserve">Diese Methode erzeugt einen Druckauftrag (Eventengine) zum </w:t>
      </w:r>
      <w:r w:rsidR="00192EC1">
        <w:t xml:space="preserve">Erstellen </w:t>
      </w:r>
      <w:r>
        <w:t xml:space="preserve">von ausgewählten Dokumenten. </w:t>
      </w:r>
      <w:r w:rsidR="00192EC1">
        <w:t>Diese werden, wenn nicht ein Timeout überschritten wird als PDF zurückgeliefert. Bei einem Timeout kann mit der Methode checkPrintCheckedDokumente.</w:t>
      </w:r>
    </w:p>
    <w:p w:rsidR="00E73610" w:rsidRDefault="00E73610" w:rsidP="00E73610"/>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73610" w:rsidRDefault="00E73610" w:rsidP="00E73610">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Erstellt Druckauftrag für ausgewählte Dokumente</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&lt;/summary&gt;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&lt;param name="input"&gt;</w:t>
      </w:r>
      <w:r w:rsidRPr="00684301">
        <w:rPr>
          <w:rFonts w:ascii="Consolas" w:hAnsi="Consolas" w:cs="Consolas"/>
          <w:color w:val="008000"/>
          <w:sz w:val="19"/>
          <w:szCs w:val="19"/>
          <w:highlight w:val="white"/>
          <w:lang w:val="en-US"/>
        </w:rPr>
        <w:t>iprintCheckedDokumenteDto</w:t>
      </w:r>
      <w:r w:rsidRPr="00684301">
        <w:rPr>
          <w:rFonts w:ascii="Consolas" w:hAnsi="Consolas" w:cs="Consolas"/>
          <w:color w:val="808080"/>
          <w:sz w:val="19"/>
          <w:szCs w:val="19"/>
          <w:highlight w:val="white"/>
          <w:lang w:val="en-US"/>
        </w:rPr>
        <w:t>&lt;/param&gt;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808080"/>
          <w:sz w:val="19"/>
          <w:szCs w:val="19"/>
          <w:highlight w:val="white"/>
          <w:lang w:val="en-US"/>
        </w:rPr>
        <w:t>///</w:t>
      </w:r>
      <w:r w:rsidRPr="00684301">
        <w:rPr>
          <w:rFonts w:ascii="Consolas" w:hAnsi="Consolas" w:cs="Consolas"/>
          <w:color w:val="008000"/>
          <w:sz w:val="19"/>
          <w:szCs w:val="19"/>
          <w:highlight w:val="white"/>
          <w:lang w:val="en-US"/>
        </w:rPr>
        <w:t xml:space="preserve"> </w:t>
      </w:r>
      <w:r w:rsidRPr="00684301">
        <w:rPr>
          <w:rFonts w:ascii="Consolas" w:hAnsi="Consolas" w:cs="Consolas"/>
          <w:color w:val="808080"/>
          <w:sz w:val="19"/>
          <w:szCs w:val="19"/>
          <w:highlight w:val="white"/>
          <w:lang w:val="en-US"/>
        </w:rPr>
        <w:t>&lt;returns&gt;</w:t>
      </w:r>
      <w:r w:rsidRPr="00684301">
        <w:rPr>
          <w:rFonts w:ascii="Consolas" w:hAnsi="Consolas" w:cs="Consolas"/>
          <w:color w:val="008000"/>
          <w:sz w:val="19"/>
          <w:szCs w:val="19"/>
          <w:highlight w:val="white"/>
          <w:lang w:val="en-US"/>
        </w:rPr>
        <w:t>oprintCheckedDokumenteDto</w:t>
      </w:r>
      <w:r w:rsidRPr="00684301">
        <w:rPr>
          <w:rFonts w:ascii="Consolas" w:hAnsi="Consolas" w:cs="Consolas"/>
          <w:color w:val="808080"/>
          <w:sz w:val="19"/>
          <w:szCs w:val="19"/>
          <w:highlight w:val="white"/>
          <w:lang w:val="en-US"/>
        </w:rPr>
        <w:t>&lt;/returns&gt;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w:t>
      </w:r>
      <w:r w:rsidRPr="00684301">
        <w:rPr>
          <w:rFonts w:ascii="Consolas" w:hAnsi="Consolas" w:cs="Consolas"/>
          <w:color w:val="2B91AF"/>
          <w:sz w:val="19"/>
          <w:szCs w:val="19"/>
          <w:highlight w:val="white"/>
          <w:lang w:val="en-US"/>
        </w:rPr>
        <w:t>OperationContract</w:t>
      </w:r>
      <w:r w:rsidRPr="00684301">
        <w:rPr>
          <w:rFonts w:ascii="Consolas" w:hAnsi="Consolas" w:cs="Consolas"/>
          <w:color w:val="000000"/>
          <w:sz w:val="19"/>
          <w:szCs w:val="19"/>
          <w:highlight w:val="white"/>
          <w:lang w:val="en-US"/>
        </w:rPr>
        <w:t>]</w:t>
      </w:r>
    </w:p>
    <w:p w:rsidR="00E73610" w:rsidRPr="00684301" w:rsidRDefault="00E73610" w:rsidP="00E73610">
      <w:pPr>
        <w:autoSpaceDE w:val="0"/>
        <w:autoSpaceDN w:val="0"/>
        <w:adjustRightInd w:val="0"/>
        <w:jc w:val="left"/>
        <w:rPr>
          <w:rFonts w:ascii="Consolas" w:hAnsi="Consolas" w:cs="Consolas"/>
          <w:color w:val="000000"/>
          <w:sz w:val="19"/>
          <w:szCs w:val="19"/>
          <w:highlight w:val="white"/>
          <w:lang w:val="en-US"/>
        </w:rPr>
      </w:pPr>
      <w:r w:rsidRPr="00684301">
        <w:rPr>
          <w:rFonts w:ascii="Consolas" w:hAnsi="Consolas" w:cs="Consolas"/>
          <w:color w:val="000000"/>
          <w:sz w:val="19"/>
          <w:szCs w:val="19"/>
          <w:highlight w:val="white"/>
          <w:lang w:val="en-US"/>
        </w:rPr>
        <w:t xml:space="preserve">        DTO.</w:t>
      </w:r>
      <w:r w:rsidRPr="00684301">
        <w:rPr>
          <w:rFonts w:ascii="Consolas" w:hAnsi="Consolas" w:cs="Consolas"/>
          <w:color w:val="2B91AF"/>
          <w:sz w:val="19"/>
          <w:szCs w:val="19"/>
          <w:highlight w:val="white"/>
          <w:lang w:val="en-US"/>
        </w:rPr>
        <w:t>oprintCheckedDokumenteDto</w:t>
      </w:r>
      <w:r w:rsidRPr="00684301">
        <w:rPr>
          <w:rFonts w:ascii="Consolas" w:hAnsi="Consolas" w:cs="Consolas"/>
          <w:color w:val="000000"/>
          <w:sz w:val="19"/>
          <w:szCs w:val="19"/>
          <w:highlight w:val="white"/>
          <w:lang w:val="en-US"/>
        </w:rPr>
        <w:t xml:space="preserve"> printCheckedDokumente(DTO.</w:t>
      </w:r>
      <w:r w:rsidRPr="00684301">
        <w:rPr>
          <w:rFonts w:ascii="Consolas" w:hAnsi="Consolas" w:cs="Consolas"/>
          <w:color w:val="2B91AF"/>
          <w:sz w:val="19"/>
          <w:szCs w:val="19"/>
          <w:highlight w:val="white"/>
          <w:lang w:val="en-US"/>
        </w:rPr>
        <w:t>iprintCheckedDokumenteDto</w:t>
      </w:r>
      <w:r w:rsidRPr="00684301">
        <w:rPr>
          <w:rFonts w:ascii="Consolas" w:hAnsi="Consolas" w:cs="Consolas"/>
          <w:color w:val="000000"/>
          <w:sz w:val="19"/>
          <w:szCs w:val="19"/>
          <w:highlight w:val="white"/>
          <w:lang w:val="en-US"/>
        </w:rPr>
        <w:t xml:space="preserve"> input);</w:t>
      </w:r>
    </w:p>
    <w:p w:rsidR="00E73610" w:rsidRPr="009C614F" w:rsidRDefault="00E73610" w:rsidP="00E73610">
      <w:pPr>
        <w:rPr>
          <w:lang w:val="en-US"/>
        </w:rPr>
      </w:pPr>
    </w:p>
    <w:p w:rsidR="00E73610" w:rsidRDefault="00E73610" w:rsidP="00E73610">
      <w:pPr>
        <w:pStyle w:val="berschrift5"/>
      </w:pPr>
      <w:bookmarkStart w:id="9310" w:name="_Toc499018579"/>
      <w:r>
        <w:t>Inputstruktur</w:t>
      </w:r>
      <w:bookmarkEnd w:id="931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Required</w:t>
            </w:r>
            <w:r w:rsidRPr="00CB1F77">
              <w:rPr>
                <w:rFonts w:ascii="Times New Roman" w:hAnsi="Times New Roman"/>
                <w:sz w:val="24"/>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 xml:space="preserve">iprintCheckedDokumenteDto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r>
              <w:rPr>
                <w:rFonts w:asciiTheme="minorHAnsi" w:hAnsiTheme="minorHAnsi"/>
                <w:sz w:val="24"/>
                <w:szCs w:val="22"/>
                <w:lang w:val="de-CH"/>
              </w:rPr>
              <w:t>x</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DokumenteDto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Allgemeines Dokumentenobjekt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eCodeEintragung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Boolean eCodeEintragung Der Webservice überträgt diesen Parameter in das Feld EAIHOT:INPUTPARAMETER2 des angelegten EAIHOT-Satzes.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SYSID (Primary Key)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variantenid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Nullable&lt;long&gt;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SYSID (Primary Key) </w:t>
            </w:r>
          </w:p>
        </w:tc>
        <w:tc>
          <w:tcPr>
            <w:tcW w:w="1181"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bl>
    <w:p w:rsidR="00E73610" w:rsidRDefault="00E73610" w:rsidP="00E73610">
      <w:pPr>
        <w:pStyle w:val="Text"/>
      </w:pPr>
    </w:p>
    <w:p w:rsidR="00E73610" w:rsidRDefault="00E73610" w:rsidP="00E73610">
      <w:pPr>
        <w:pStyle w:val="berschrift5"/>
      </w:pPr>
      <w:bookmarkStart w:id="9311" w:name="_Toc499018580"/>
      <w:r>
        <w:t>Rückgabestruktur</w:t>
      </w:r>
      <w:bookmarkEnd w:id="931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lastRenderedPageBreak/>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Beschreibung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Consolas" w:hAnsi="Consolas" w:cs="Consolas"/>
                <w:color w:val="2B91AF"/>
                <w:sz w:val="19"/>
                <w:szCs w:val="19"/>
                <w:lang w:eastAsia="de-CH"/>
              </w:rPr>
              <w:t xml:space="preserve">oprintCheckedDokumenteDto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r>
      <w:tr w:rsidR="00CB1F77" w:rsidRPr="00CB1F77" w:rsidTr="00CB1F77">
        <w:tc>
          <w:tcPr>
            <w:tcW w:w="2846"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file </w:t>
            </w:r>
          </w:p>
        </w:tc>
        <w:tc>
          <w:tcPr>
            <w:tcW w:w="1723"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CB1F77" w:rsidRPr="00CB1F77" w:rsidRDefault="00CB1F77" w:rsidP="00CB1F77">
            <w:pPr>
              <w:spacing w:before="100" w:beforeAutospacing="1" w:after="100" w:afterAutospacing="1"/>
              <w:jc w:val="left"/>
              <w:rPr>
                <w:rFonts w:ascii="Times New Roman" w:hAnsi="Times New Roman"/>
                <w:sz w:val="24"/>
              </w:rPr>
            </w:pPr>
            <w:r w:rsidRPr="00CB1F77">
              <w:rPr>
                <w:rFonts w:asciiTheme="minorHAnsi" w:hAnsiTheme="minorHAnsi"/>
                <w:sz w:val="24"/>
                <w:szCs w:val="22"/>
                <w:lang w:val="de-CH"/>
              </w:rPr>
              <w:t>Alle Dokumente die gedruckt wurden als bytear</w:t>
            </w:r>
            <w:r>
              <w:rPr>
                <w:rFonts w:asciiTheme="minorHAnsi" w:hAnsiTheme="minorHAnsi"/>
                <w:sz w:val="24"/>
                <w:szCs w:val="22"/>
                <w:lang w:val="de-CH"/>
              </w:rPr>
              <w:t>ray</w:t>
            </w:r>
            <w:r w:rsidRPr="00CB1F77">
              <w:rPr>
                <w:rFonts w:asciiTheme="minorHAnsi" w:hAnsiTheme="minorHAnsi"/>
                <w:sz w:val="24"/>
                <w:szCs w:val="22"/>
                <w:lang w:val="de-CH"/>
              </w:rPr>
              <w:t xml:space="preserve"> </w:t>
            </w:r>
          </w:p>
        </w:tc>
      </w:tr>
    </w:tbl>
    <w:p w:rsidR="004A00E4" w:rsidRPr="004A00E4" w:rsidRDefault="004A00E4" w:rsidP="004A00E4"/>
    <w:p w:rsidR="00E73610" w:rsidRDefault="00E73610" w:rsidP="00E73610">
      <w:pPr>
        <w:pStyle w:val="berschrift4"/>
      </w:pPr>
      <w:bookmarkStart w:id="9312" w:name="_Toc499018581"/>
      <w:r>
        <w:t>SOAP Beispiel</w:t>
      </w:r>
      <w:bookmarkEnd w:id="9312"/>
    </w:p>
    <w:p w:rsidR="00E73610" w:rsidRDefault="00E73610" w:rsidP="00E73610">
      <w:pPr>
        <w:pStyle w:val="berschrift5"/>
      </w:pPr>
      <w:bookmarkStart w:id="9313" w:name="_Toc499018582"/>
      <w:r>
        <w:t>Request:</w:t>
      </w:r>
      <w:bookmarkEnd w:id="9313"/>
    </w:p>
    <w:p w:rsidR="00E73610" w:rsidRDefault="00E73610" w:rsidP="00E73610"/>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E73610" w:rsidRPr="006B79C5" w:rsidRDefault="00E73610" w:rsidP="00E73610">
      <w:pPr>
        <w:rPr>
          <w:lang w:val="en-US"/>
        </w:rPr>
      </w:pPr>
    </w:p>
    <w:p w:rsidR="00E73610" w:rsidRDefault="00E73610" w:rsidP="00E73610">
      <w:pPr>
        <w:pStyle w:val="berschrift5"/>
      </w:pPr>
      <w:bookmarkStart w:id="9314" w:name="_Toc499018583"/>
      <w:r>
        <w:t>Response</w:t>
      </w:r>
      <w:bookmarkEnd w:id="9314"/>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E73610" w:rsidRPr="0047601F" w:rsidRDefault="00E73610" w:rsidP="00E73610">
      <w:pPr>
        <w:rPr>
          <w:rFonts w:ascii="Courier New" w:hAnsi="Courier New" w:cs="Courier New"/>
          <w:lang w:val="en-US"/>
        </w:rPr>
      </w:pPr>
      <w:r w:rsidRPr="0047601F">
        <w:rPr>
          <w:rFonts w:ascii="Courier New" w:hAnsi="Courier New" w:cs="Courier New"/>
          <w:lang w:val="en-US"/>
        </w:rPr>
        <w:t>&lt;/soap:Envelope&gt;</w:t>
      </w:r>
    </w:p>
    <w:p w:rsidR="00F84EDC" w:rsidRDefault="00F84EDC" w:rsidP="00F84EDC">
      <w:pPr>
        <w:pStyle w:val="berschrift2"/>
      </w:pPr>
      <w:bookmarkStart w:id="9315" w:name="_Toc499018584"/>
      <w:r>
        <w:t>printAntragService</w:t>
      </w:r>
      <w:r w:rsidR="00831FC9">
        <w:t xml:space="preserve"> (B2B)</w:t>
      </w:r>
      <w:bookmarkEnd w:id="9315"/>
    </w:p>
    <w:p w:rsidR="00831FC9" w:rsidRDefault="00831FC9" w:rsidP="00831FC9">
      <w:r>
        <w:t>Zusammenfassung von Methoden die für den Druck von Antragsdokumenten benötigt werden.</w:t>
      </w:r>
    </w:p>
    <w:p w:rsidR="00CE5609" w:rsidRDefault="00523AAD" w:rsidP="00CE5609">
      <w:pPr>
        <w:pStyle w:val="berschrift3"/>
      </w:pPr>
      <w:bookmarkStart w:id="9316" w:name="_Toc499018585"/>
      <w:r>
        <w:t>checkPrint</w:t>
      </w:r>
      <w:r w:rsidR="00684301">
        <w:t>CheckedDokumente</w:t>
      </w:r>
      <w:bookmarkEnd w:id="9316"/>
    </w:p>
    <w:p w:rsidR="00E73610" w:rsidRPr="00E73610" w:rsidRDefault="00E73610" w:rsidP="00E73610">
      <w:r>
        <w:t>siehe printAngebotService</w:t>
      </w:r>
    </w:p>
    <w:p w:rsidR="00CE5609" w:rsidRDefault="00684301" w:rsidP="00CE5609">
      <w:pPr>
        <w:pStyle w:val="berschrift3"/>
      </w:pPr>
      <w:bookmarkStart w:id="9317" w:name="_Toc499018586"/>
      <w:r>
        <w:t>listAvailableDokumente</w:t>
      </w:r>
      <w:bookmarkEnd w:id="9317"/>
    </w:p>
    <w:p w:rsidR="00E73610" w:rsidRPr="00E73610" w:rsidRDefault="00E73610" w:rsidP="00E73610">
      <w:r>
        <w:t>siehe printAngebotService</w:t>
      </w:r>
    </w:p>
    <w:p w:rsidR="00CE5609" w:rsidRDefault="00684301" w:rsidP="00CE5609">
      <w:pPr>
        <w:pStyle w:val="berschrift3"/>
      </w:pPr>
      <w:bookmarkStart w:id="9318" w:name="_Toc499018587"/>
      <w:r>
        <w:t>printCheckedDokumente</w:t>
      </w:r>
      <w:bookmarkEnd w:id="9318"/>
    </w:p>
    <w:p w:rsidR="00E73610" w:rsidRPr="00E73610" w:rsidRDefault="00E73610" w:rsidP="00E73610">
      <w:r>
        <w:t>siehe printAngebotService</w:t>
      </w:r>
    </w:p>
    <w:p w:rsidR="00F84EDC" w:rsidRDefault="00F84EDC" w:rsidP="00F84EDC">
      <w:pPr>
        <w:pStyle w:val="berschrift2"/>
      </w:pPr>
      <w:bookmarkStart w:id="9319" w:name="_Toc499018588"/>
      <w:r>
        <w:t>searchAngebotService</w:t>
      </w:r>
      <w:r w:rsidR="00831FC9">
        <w:t xml:space="preserve"> (B2B)</w:t>
      </w:r>
      <w:bookmarkEnd w:id="9319"/>
    </w:p>
    <w:p w:rsidR="00831FC9" w:rsidRDefault="00831FC9" w:rsidP="00831FC9">
      <w:r>
        <w:t>Zusammenfassung von Methoden die für das Anzeigen und Durchsuchen von Angebotslisten benötigt werden.</w:t>
      </w:r>
    </w:p>
    <w:p w:rsidR="00CE5609" w:rsidRDefault="00523AAD" w:rsidP="00CE5609">
      <w:pPr>
        <w:pStyle w:val="berschrift3"/>
      </w:pPr>
      <w:bookmarkStart w:id="9320" w:name="_Toc499018589"/>
      <w:r>
        <w:lastRenderedPageBreak/>
        <w:t>getAngebotDetail</w:t>
      </w:r>
      <w:bookmarkEnd w:id="9320"/>
    </w:p>
    <w:p w:rsidR="00CE5609" w:rsidRDefault="00CE5609" w:rsidP="00CE5609">
      <w:pPr>
        <w:pStyle w:val="berschrift4"/>
      </w:pPr>
      <w:bookmarkStart w:id="9321" w:name="_Toc499018590"/>
      <w:r>
        <w:t>WebService Beschreibung</w:t>
      </w:r>
      <w:bookmarkEnd w:id="9321"/>
    </w:p>
    <w:p w:rsidR="00CE5609" w:rsidRDefault="00192EC1" w:rsidP="00CE5609">
      <w:r>
        <w:t xml:space="preserve">Diese Methode liefert alle Angebotsdaten eines Datensatzes und deren abhängigen Strukturen zurück. </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alle relevanten Angebotsdaten</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igetAngebotDetailDto</w:t>
      </w:r>
      <w:r w:rsidRPr="00523AAD">
        <w:rPr>
          <w:rFonts w:ascii="Consolas" w:hAnsi="Consolas" w:cs="Consolas"/>
          <w:color w:val="808080"/>
          <w:sz w:val="19"/>
          <w:szCs w:val="19"/>
          <w:highlight w:val="white"/>
          <w:lang w:val="en-US"/>
        </w:rPr>
        <w: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ogetAngebotDetailDto</w:t>
      </w:r>
      <w:r w:rsidRPr="00523AAD">
        <w:rPr>
          <w:rFonts w:ascii="Consolas" w:hAnsi="Consolas" w:cs="Consolas"/>
          <w:color w:val="808080"/>
          <w:sz w:val="19"/>
          <w:szCs w:val="19"/>
          <w:highlight w:val="white"/>
          <w:lang w:val="en-US"/>
        </w:rPr>
        <w:t>&lt;/returns&gt;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523AAD" w:rsidRDefault="00523AAD" w:rsidP="00523AAD">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ogetAngebotDetailDto</w:t>
      </w:r>
      <w:r>
        <w:rPr>
          <w:rFonts w:ascii="Consolas" w:hAnsi="Consolas" w:cs="Consolas"/>
          <w:color w:val="000000"/>
          <w:sz w:val="19"/>
          <w:szCs w:val="19"/>
          <w:highlight w:val="white"/>
        </w:rPr>
        <w:t xml:space="preserve"> getAngebotDetail(DTO.</w:t>
      </w:r>
      <w:r>
        <w:rPr>
          <w:rFonts w:ascii="Consolas" w:hAnsi="Consolas" w:cs="Consolas"/>
          <w:color w:val="2B91AF"/>
          <w:sz w:val="19"/>
          <w:szCs w:val="19"/>
          <w:highlight w:val="white"/>
        </w:rPr>
        <w:t>igetAngebotDetailDto</w:t>
      </w:r>
      <w:r>
        <w:rPr>
          <w:rFonts w:ascii="Consolas" w:hAnsi="Consolas" w:cs="Consolas"/>
          <w:color w:val="000000"/>
          <w:sz w:val="19"/>
          <w:szCs w:val="19"/>
          <w:highlight w:val="white"/>
        </w:rPr>
        <w:t xml:space="preserve"> input);</w:t>
      </w:r>
    </w:p>
    <w:p w:rsidR="00CE5609" w:rsidRDefault="00CE5609" w:rsidP="00CE5609">
      <w:pPr>
        <w:pStyle w:val="berschrift5"/>
      </w:pPr>
      <w:bookmarkStart w:id="9322" w:name="_Toc499018591"/>
      <w:r>
        <w:t>Inputstruktur</w:t>
      </w:r>
      <w:bookmarkEnd w:id="932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Required</w:t>
            </w:r>
            <w:r w:rsidRPr="00D63F03">
              <w:rPr>
                <w:rFonts w:ascii="Times New Roman" w:hAnsi="Times New Roman"/>
                <w:sz w:val="24"/>
              </w:rPr>
              <w:t xml:space="preserve"> </w:t>
            </w:r>
          </w:p>
        </w:tc>
      </w:tr>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 xml:space="preserve">igetAngebotDetailDto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sysangebot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Pr>
                <w:rFonts w:asciiTheme="minorHAnsi" w:hAnsiTheme="minorHAnsi"/>
                <w:sz w:val="24"/>
                <w:szCs w:val="22"/>
                <w:lang w:val="de-CH"/>
              </w:rPr>
              <w:t>Angebot Id</w:t>
            </w: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323" w:name="_Toc499018592"/>
      <w:r>
        <w:t>Rückgabestruktur</w:t>
      </w:r>
      <w:bookmarkEnd w:id="932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r>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 xml:space="preserve">ogetAngebotDetailDto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D63F03" w:rsidRPr="00D63F03" w:rsidTr="00D63F03">
        <w:tc>
          <w:tcPr>
            <w:tcW w:w="2846"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AngebotDto</w:t>
            </w: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63F03" w:rsidRPr="00D63F03" w:rsidRDefault="00D63F03" w:rsidP="00D63F03">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Persistenzobjekt Angebot </w:t>
            </w:r>
            <w:r w:rsidR="008109B3">
              <w:rPr>
                <w:rFonts w:asciiTheme="minorHAnsi" w:hAnsiTheme="minorHAnsi"/>
                <w:sz w:val="24"/>
                <w:szCs w:val="22"/>
                <w:lang w:val="de-CH"/>
              </w:rPr>
              <w:t>(siehe Kapitel 4)</w:t>
            </w:r>
          </w:p>
        </w:tc>
      </w:tr>
    </w:tbl>
    <w:p w:rsidR="00D63F03" w:rsidRPr="00D63F03" w:rsidRDefault="00D63F03" w:rsidP="00D63F03">
      <w:pPr>
        <w:spacing w:before="100" w:beforeAutospacing="1" w:after="100" w:afterAutospacing="1"/>
        <w:jc w:val="left"/>
      </w:pPr>
      <w:r w:rsidRPr="00D63F03">
        <w:rPr>
          <w:rFonts w:ascii="Times New Roman" w:hAnsi="Times New Roman"/>
          <w:sz w:val="24"/>
        </w:rPr>
        <w:t xml:space="preserve">  </w:t>
      </w:r>
    </w:p>
    <w:p w:rsidR="00CE5609" w:rsidRDefault="00CE5609" w:rsidP="00CE5609">
      <w:pPr>
        <w:pStyle w:val="berschrift4"/>
      </w:pPr>
      <w:bookmarkStart w:id="9324" w:name="_Toc499018593"/>
      <w:r>
        <w:t>SOAP Beispiel</w:t>
      </w:r>
      <w:bookmarkEnd w:id="9324"/>
    </w:p>
    <w:p w:rsidR="00CE5609" w:rsidRDefault="00CE5609" w:rsidP="00CE5609">
      <w:pPr>
        <w:pStyle w:val="berschrift5"/>
      </w:pPr>
      <w:bookmarkStart w:id="9325" w:name="_Toc499018594"/>
      <w:r>
        <w:t>Request:</w:t>
      </w:r>
      <w:bookmarkEnd w:id="932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26" w:name="_Toc499018595"/>
      <w:r>
        <w:t>Response</w:t>
      </w:r>
      <w:bookmarkEnd w:id="9326"/>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9327" w:name="_Toc499018596"/>
      <w:r>
        <w:t>searchAngebotDetail</w:t>
      </w:r>
      <w:bookmarkEnd w:id="9327"/>
    </w:p>
    <w:p w:rsidR="00CE5609" w:rsidRDefault="00CE5609" w:rsidP="00CE5609">
      <w:pPr>
        <w:pStyle w:val="berschrift4"/>
      </w:pPr>
      <w:bookmarkStart w:id="9328" w:name="_Toc499018597"/>
      <w:r>
        <w:t>WebService Beschreibung</w:t>
      </w:r>
      <w:bookmarkEnd w:id="9328"/>
    </w:p>
    <w:p w:rsidR="00CE5609" w:rsidRDefault="00192EC1" w:rsidP="00CE5609">
      <w:r>
        <w:t>Diese Methode liefert eine Liste aller Angebote mit entsprechenden Filter und Suchmöglichkeiten.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w:t>
      </w:r>
      <w:r w:rsidR="00192EC1">
        <w:rPr>
          <w:rFonts w:ascii="Consolas" w:hAnsi="Consolas" w:cs="Consolas"/>
          <w:color w:val="008000"/>
          <w:sz w:val="19"/>
          <w:szCs w:val="19"/>
          <w:highlight w:val="white"/>
        </w:rPr>
        <w:t>eine liste aller Angebote</w:t>
      </w:r>
    </w:p>
    <w:p w:rsidR="00523AAD" w:rsidRPr="00C01B30"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192EC1">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w:t>
      </w:r>
      <w:r w:rsidR="00192EC1">
        <w:rPr>
          <w:rFonts w:ascii="Consolas" w:hAnsi="Consolas" w:cs="Consolas"/>
          <w:color w:val="008000"/>
          <w:sz w:val="19"/>
          <w:szCs w:val="19"/>
          <w:highlight w:val="white"/>
          <w:lang w:val="en-US"/>
        </w:rPr>
        <w:t>searchAngebotDetail</w:t>
      </w:r>
      <w:r w:rsidRPr="00523AAD">
        <w:rPr>
          <w:rFonts w:ascii="Consolas" w:hAnsi="Consolas" w:cs="Consolas"/>
          <w:color w:val="008000"/>
          <w:sz w:val="19"/>
          <w:szCs w:val="19"/>
          <w:highlight w:val="white"/>
          <w:lang w:val="en-US"/>
        </w:rPr>
        <w:t>Dto</w:t>
      </w:r>
      <w:r w:rsidRPr="00523AAD">
        <w:rPr>
          <w:rFonts w:ascii="Consolas" w:hAnsi="Consolas" w:cs="Consolas"/>
          <w:color w:val="808080"/>
          <w:sz w:val="19"/>
          <w:szCs w:val="19"/>
          <w:highlight w:val="white"/>
          <w:lang w:val="en-US"/>
        </w:rPr>
        <w: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o</w:t>
      </w:r>
      <w:r w:rsidR="00192EC1">
        <w:rPr>
          <w:rFonts w:ascii="Consolas" w:hAnsi="Consolas" w:cs="Consolas"/>
          <w:color w:val="008000"/>
          <w:sz w:val="19"/>
          <w:szCs w:val="19"/>
          <w:highlight w:val="white"/>
          <w:lang w:val="en-US"/>
        </w:rPr>
        <w:t>searchAngebot</w:t>
      </w:r>
      <w:r w:rsidRPr="00523AAD">
        <w:rPr>
          <w:rFonts w:ascii="Consolas" w:hAnsi="Consolas" w:cs="Consolas"/>
          <w:color w:val="008000"/>
          <w:sz w:val="19"/>
          <w:szCs w:val="19"/>
          <w:highlight w:val="white"/>
          <w:lang w:val="en-US"/>
        </w:rPr>
        <w:t>DetailDto</w:t>
      </w:r>
      <w:r w:rsidRPr="00523AAD">
        <w:rPr>
          <w:rFonts w:ascii="Consolas" w:hAnsi="Consolas" w:cs="Consolas"/>
          <w:color w:val="808080"/>
          <w:sz w:val="19"/>
          <w:szCs w:val="19"/>
          <w:highlight w:val="white"/>
          <w:lang w:val="en-US"/>
        </w:rPr>
        <w:t>&lt;/returns&gt;</w:t>
      </w:r>
    </w:p>
    <w:p w:rsidR="00523AAD" w:rsidRPr="00C01B30"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C01B30">
        <w:rPr>
          <w:rFonts w:ascii="Consolas" w:hAnsi="Consolas" w:cs="Consolas"/>
          <w:color w:val="000000"/>
          <w:sz w:val="19"/>
          <w:szCs w:val="19"/>
          <w:highlight w:val="white"/>
          <w:lang w:val="en-US"/>
        </w:rPr>
        <w:t>[</w:t>
      </w:r>
      <w:r w:rsidRPr="00C01B30">
        <w:rPr>
          <w:rFonts w:ascii="Consolas" w:hAnsi="Consolas" w:cs="Consolas"/>
          <w:color w:val="2B91AF"/>
          <w:sz w:val="19"/>
          <w:szCs w:val="19"/>
          <w:highlight w:val="white"/>
          <w:lang w:val="en-US"/>
        </w:rPr>
        <w:t>OperationContract</w:t>
      </w:r>
      <w:r w:rsidRPr="00C01B30">
        <w:rPr>
          <w:rFonts w:ascii="Consolas" w:hAnsi="Consolas" w:cs="Consolas"/>
          <w:color w:val="000000"/>
          <w:sz w:val="19"/>
          <w:szCs w:val="19"/>
          <w:highlight w:val="white"/>
          <w:lang w:val="en-US"/>
        </w:rPr>
        <w:t>]</w:t>
      </w:r>
    </w:p>
    <w:p w:rsidR="00CE5609" w:rsidRPr="00C01B30" w:rsidRDefault="00523AAD" w:rsidP="00523AAD">
      <w:pPr>
        <w:rPr>
          <w:lang w:val="en-US"/>
        </w:rPr>
      </w:pPr>
      <w:r w:rsidRPr="00C01B30">
        <w:rPr>
          <w:rFonts w:ascii="Consolas" w:hAnsi="Consolas" w:cs="Consolas"/>
          <w:color w:val="000000"/>
          <w:sz w:val="19"/>
          <w:szCs w:val="19"/>
          <w:highlight w:val="white"/>
          <w:lang w:val="en-US"/>
        </w:rPr>
        <w:t xml:space="preserve">        DTO.</w:t>
      </w:r>
      <w:r w:rsidRPr="00C01B30">
        <w:rPr>
          <w:rFonts w:ascii="Consolas" w:hAnsi="Consolas" w:cs="Consolas"/>
          <w:color w:val="2B91AF"/>
          <w:sz w:val="19"/>
          <w:szCs w:val="19"/>
          <w:highlight w:val="white"/>
          <w:lang w:val="en-US"/>
        </w:rPr>
        <w:t>o</w:t>
      </w:r>
      <w:r w:rsidR="00192EC1" w:rsidRPr="00C01B30">
        <w:rPr>
          <w:rFonts w:ascii="Consolas" w:hAnsi="Consolas" w:cs="Consolas"/>
          <w:color w:val="000000"/>
          <w:sz w:val="19"/>
          <w:szCs w:val="19"/>
          <w:highlight w:val="white"/>
          <w:lang w:val="en-US"/>
        </w:rPr>
        <w:t>searchAngebotDetail</w:t>
      </w:r>
      <w:r w:rsidR="00192EC1" w:rsidRPr="00C01B30">
        <w:rPr>
          <w:rFonts w:ascii="Consolas" w:hAnsi="Consolas" w:cs="Consolas"/>
          <w:color w:val="2B91AF"/>
          <w:sz w:val="19"/>
          <w:szCs w:val="19"/>
          <w:highlight w:val="white"/>
          <w:lang w:val="en-US"/>
        </w:rPr>
        <w:t xml:space="preserve"> </w:t>
      </w:r>
      <w:r w:rsidRPr="00C01B30">
        <w:rPr>
          <w:rFonts w:ascii="Consolas" w:hAnsi="Consolas" w:cs="Consolas"/>
          <w:color w:val="2B91AF"/>
          <w:sz w:val="19"/>
          <w:szCs w:val="19"/>
          <w:highlight w:val="white"/>
          <w:lang w:val="en-US"/>
        </w:rPr>
        <w:t>Dto</w:t>
      </w:r>
      <w:r w:rsidR="00192EC1" w:rsidRPr="00C01B30">
        <w:rPr>
          <w:rFonts w:ascii="Consolas" w:hAnsi="Consolas" w:cs="Consolas"/>
          <w:color w:val="000000"/>
          <w:sz w:val="19"/>
          <w:szCs w:val="19"/>
          <w:highlight w:val="white"/>
          <w:lang w:val="en-US"/>
        </w:rPr>
        <w:t xml:space="preserve"> searchAngebotDetail </w:t>
      </w:r>
      <w:r w:rsidRPr="00C01B30">
        <w:rPr>
          <w:rFonts w:ascii="Consolas" w:hAnsi="Consolas" w:cs="Consolas"/>
          <w:color w:val="000000"/>
          <w:sz w:val="19"/>
          <w:szCs w:val="19"/>
          <w:highlight w:val="white"/>
          <w:lang w:val="en-US"/>
        </w:rPr>
        <w:t>(DTO.</w:t>
      </w:r>
      <w:r w:rsidRPr="00C01B30">
        <w:rPr>
          <w:rFonts w:ascii="Consolas" w:hAnsi="Consolas" w:cs="Consolas"/>
          <w:color w:val="2B91AF"/>
          <w:sz w:val="19"/>
          <w:szCs w:val="19"/>
          <w:highlight w:val="white"/>
          <w:lang w:val="en-US"/>
        </w:rPr>
        <w:t>i</w:t>
      </w:r>
      <w:r w:rsidR="00192EC1" w:rsidRPr="00C01B30">
        <w:rPr>
          <w:rFonts w:ascii="Consolas" w:hAnsi="Consolas" w:cs="Consolas"/>
          <w:color w:val="000000"/>
          <w:sz w:val="19"/>
          <w:szCs w:val="19"/>
          <w:highlight w:val="white"/>
          <w:lang w:val="en-US"/>
        </w:rPr>
        <w:t>searchAngebotDetail</w:t>
      </w:r>
      <w:r w:rsidR="00192EC1" w:rsidRPr="00C01B30">
        <w:rPr>
          <w:rFonts w:ascii="Consolas" w:hAnsi="Consolas" w:cs="Consolas"/>
          <w:color w:val="2B91AF"/>
          <w:sz w:val="19"/>
          <w:szCs w:val="19"/>
          <w:highlight w:val="white"/>
          <w:lang w:val="en-US"/>
        </w:rPr>
        <w:t xml:space="preserve"> </w:t>
      </w:r>
      <w:r w:rsidRPr="00C01B30">
        <w:rPr>
          <w:rFonts w:ascii="Consolas" w:hAnsi="Consolas" w:cs="Consolas"/>
          <w:color w:val="2B91AF"/>
          <w:sz w:val="19"/>
          <w:szCs w:val="19"/>
          <w:highlight w:val="white"/>
          <w:lang w:val="en-US"/>
        </w:rPr>
        <w:t>Dto</w:t>
      </w:r>
      <w:r w:rsidRPr="00C01B30">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9329" w:name="_Toc499018598"/>
      <w:r>
        <w:t>Inputstruktur</w:t>
      </w:r>
      <w:bookmarkEnd w:id="9329"/>
    </w:p>
    <w:p w:rsidR="00D63F03" w:rsidRPr="00D63F03" w:rsidRDefault="00D63F03" w:rsidP="00D63F03"/>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isearchAngebotDto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iSearchDto</w:t>
            </w: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Allgemeines Suchobjekt</w:t>
            </w:r>
            <w:r>
              <w:rPr>
                <w:rFonts w:asciiTheme="minorHAnsi" w:hAnsiTheme="minorHAnsi"/>
                <w:sz w:val="24"/>
                <w:szCs w:val="22"/>
                <w:lang w:val="de-CH"/>
              </w:rPr>
              <w:t xml:space="preserve"> (siehe Kapitel 4)</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BC7B80" w:rsidP="00BC7B80">
      <w:pPr>
        <w:spacing w:before="100" w:beforeAutospacing="1" w:after="100" w:afterAutospacing="1"/>
        <w:jc w:val="left"/>
      </w:pPr>
      <w:r w:rsidRPr="00BC7B80">
        <w:rPr>
          <w:rFonts w:ascii="Times New Roman" w:hAnsi="Times New Roman"/>
          <w:sz w:val="24"/>
        </w:rPr>
        <w:t xml:space="preserve">  </w:t>
      </w:r>
    </w:p>
    <w:p w:rsidR="00CE5609" w:rsidRDefault="00CE5609" w:rsidP="00CE5609">
      <w:pPr>
        <w:pStyle w:val="berschrift5"/>
      </w:pPr>
      <w:bookmarkStart w:id="9330" w:name="_Toc499018599"/>
      <w:r>
        <w:t>Rückgabestruktur</w:t>
      </w:r>
      <w:bookmarkEnd w:id="933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osearchAngebotDto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oSearchDto&lt;</w:t>
            </w:r>
            <w:r w:rsidRPr="00BC7B80">
              <w:rPr>
                <w:rFonts w:ascii="Consolas" w:hAnsi="Consolas" w:cs="Consolas"/>
                <w:color w:val="2B91AF"/>
                <w:sz w:val="19"/>
                <w:szCs w:val="19"/>
                <w:lang w:eastAsia="de-CH"/>
              </w:rPr>
              <w:t>AngebotDto</w:t>
            </w:r>
            <w:r w:rsidRPr="00BC7B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Persistenzobjekt Angebot </w:t>
            </w:r>
            <w:r>
              <w:rPr>
                <w:rFonts w:asciiTheme="minorHAnsi" w:hAnsiTheme="minorHAnsi"/>
                <w:sz w:val="24"/>
                <w:szCs w:val="22"/>
                <w:lang w:val="de-CH"/>
              </w:rPr>
              <w:t>(siehe Kapitel 4)</w:t>
            </w:r>
          </w:p>
        </w:tc>
      </w:tr>
    </w:tbl>
    <w:p w:rsidR="00D63F03" w:rsidRPr="00D63F03" w:rsidRDefault="00D63F03" w:rsidP="00D63F03"/>
    <w:p w:rsidR="00CE5609" w:rsidRDefault="00CE5609" w:rsidP="00CE5609">
      <w:pPr>
        <w:pStyle w:val="berschrift4"/>
      </w:pPr>
      <w:bookmarkStart w:id="9331" w:name="_Toc499018600"/>
      <w:r>
        <w:t>SOAP Beispiel</w:t>
      </w:r>
      <w:bookmarkEnd w:id="9331"/>
    </w:p>
    <w:p w:rsidR="00CE5609" w:rsidRDefault="00CE5609" w:rsidP="00CE5609">
      <w:pPr>
        <w:pStyle w:val="berschrift5"/>
      </w:pPr>
      <w:bookmarkStart w:id="9332" w:name="_Toc499018601"/>
      <w:r>
        <w:t>Request:</w:t>
      </w:r>
      <w:bookmarkEnd w:id="933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33" w:name="_Toc499018602"/>
      <w:r>
        <w:t>Response</w:t>
      </w:r>
      <w:bookmarkEnd w:id="933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9334" w:name="_Toc499018603"/>
      <w:r>
        <w:t>searchAntragService</w:t>
      </w:r>
      <w:r w:rsidR="00831FC9">
        <w:t xml:space="preserve"> (B2B)</w:t>
      </w:r>
      <w:bookmarkEnd w:id="9334"/>
    </w:p>
    <w:p w:rsidR="00831FC9" w:rsidRDefault="00831FC9" w:rsidP="00831FC9">
      <w:r>
        <w:t>Zusammenfassung von Methoden die für das Anzeigen und Durchsuchen von Antragslisten benötigt werden.</w:t>
      </w:r>
    </w:p>
    <w:p w:rsidR="00CE5609" w:rsidRDefault="00523AAD" w:rsidP="00CE5609">
      <w:pPr>
        <w:pStyle w:val="berschrift3"/>
      </w:pPr>
      <w:bookmarkStart w:id="9335" w:name="_Toc499018604"/>
      <w:r>
        <w:t>getAntragDetail</w:t>
      </w:r>
      <w:bookmarkEnd w:id="9335"/>
    </w:p>
    <w:p w:rsidR="00CE5609" w:rsidRDefault="00CE5609" w:rsidP="00CE5609">
      <w:pPr>
        <w:pStyle w:val="berschrift4"/>
      </w:pPr>
      <w:bookmarkStart w:id="9336" w:name="_Toc499018605"/>
      <w:r>
        <w:t>WebService Beschreibung</w:t>
      </w:r>
      <w:bookmarkEnd w:id="9336"/>
    </w:p>
    <w:p w:rsidR="00CE5609" w:rsidRDefault="00192EC1" w:rsidP="00CE5609">
      <w:r>
        <w:t>Diese Methode liefert alle Antragsdaten eines Datensatzes und dessen abhängige Strukturen.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Liefert alle relevanten Antragsdaten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igetAntragDetailDto</w:t>
      </w:r>
      <w:r w:rsidRPr="00523AAD">
        <w:rPr>
          <w:rFonts w:ascii="Consolas" w:hAnsi="Consolas" w:cs="Consolas"/>
          <w:color w:val="808080"/>
          <w:sz w:val="19"/>
          <w:szCs w:val="19"/>
          <w:highlight w:val="white"/>
          <w:lang w:val="en-US"/>
        </w:rPr>
        <w: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ogetAntragDetailDto</w:t>
      </w:r>
      <w:r w:rsidRPr="00523AAD">
        <w:rPr>
          <w:rFonts w:ascii="Consolas" w:hAnsi="Consolas" w:cs="Consolas"/>
          <w:color w:val="808080"/>
          <w:sz w:val="19"/>
          <w:szCs w:val="19"/>
          <w:highlight w:val="white"/>
          <w:lang w:val="en-US"/>
        </w:rPr>
        <w:t>&lt;/returns&gt;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523AAD" w:rsidRDefault="00523AAD" w:rsidP="00523AAD">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ogetAntragDetailDto</w:t>
      </w:r>
      <w:r>
        <w:rPr>
          <w:rFonts w:ascii="Consolas" w:hAnsi="Consolas" w:cs="Consolas"/>
          <w:color w:val="000000"/>
          <w:sz w:val="19"/>
          <w:szCs w:val="19"/>
          <w:highlight w:val="white"/>
        </w:rPr>
        <w:t xml:space="preserve"> getAntragDetail(DTO.</w:t>
      </w:r>
      <w:r>
        <w:rPr>
          <w:rFonts w:ascii="Consolas" w:hAnsi="Consolas" w:cs="Consolas"/>
          <w:color w:val="2B91AF"/>
          <w:sz w:val="19"/>
          <w:szCs w:val="19"/>
          <w:highlight w:val="white"/>
        </w:rPr>
        <w:t>igetAntragDetailDto</w:t>
      </w:r>
      <w:r>
        <w:rPr>
          <w:rFonts w:ascii="Consolas" w:hAnsi="Consolas" w:cs="Consolas"/>
          <w:color w:val="000000"/>
          <w:sz w:val="19"/>
          <w:szCs w:val="19"/>
          <w:highlight w:val="white"/>
        </w:rPr>
        <w:t xml:space="preserve"> input);</w:t>
      </w:r>
    </w:p>
    <w:p w:rsidR="00CE5609" w:rsidRDefault="00CE5609" w:rsidP="00CE5609">
      <w:pPr>
        <w:pStyle w:val="berschrift5"/>
      </w:pPr>
      <w:bookmarkStart w:id="9337" w:name="_Toc499018606"/>
      <w:r>
        <w:t>Inputstruktur</w:t>
      </w:r>
      <w:bookmarkEnd w:id="933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Required</w:t>
            </w:r>
            <w:r w:rsidRPr="00D63F03">
              <w:rPr>
                <w:rFonts w:ascii="Times New Roman" w:hAnsi="Times New Roman"/>
                <w:sz w:val="24"/>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igetAn</w:t>
            </w:r>
            <w:r>
              <w:rPr>
                <w:rFonts w:ascii="Consolas" w:hAnsi="Consolas" w:cs="Consolas"/>
                <w:color w:val="2B91AF"/>
                <w:sz w:val="19"/>
                <w:szCs w:val="19"/>
                <w:lang w:eastAsia="de-CH"/>
              </w:rPr>
              <w:t>trag</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sysan</w:t>
            </w:r>
            <w:r>
              <w:rPr>
                <w:rFonts w:asciiTheme="minorHAnsi" w:hAnsiTheme="minorHAnsi"/>
                <w:sz w:val="24"/>
                <w:szCs w:val="22"/>
                <w:lang w:val="de-CH"/>
              </w:rPr>
              <w:t>trag</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Pr>
                <w:rFonts w:asciiTheme="minorHAnsi" w:hAnsiTheme="minorHAnsi"/>
                <w:sz w:val="24"/>
                <w:szCs w:val="22"/>
                <w:lang w:val="de-CH"/>
              </w:rPr>
              <w:t>Antrag Id</w:t>
            </w: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tcPr>
          <w:p w:rsidR="00BC7B80" w:rsidRPr="00D63F03" w:rsidRDefault="00BC7B80" w:rsidP="00D809D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BC7B80" w:rsidRPr="00D63F03" w:rsidRDefault="00BC7B80" w:rsidP="00D809D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wsclient</w:t>
            </w:r>
          </w:p>
        </w:tc>
        <w:tc>
          <w:tcPr>
            <w:tcW w:w="1723" w:type="dxa"/>
            <w:tcBorders>
              <w:top w:val="single" w:sz="4" w:space="0" w:color="auto"/>
              <w:left w:val="single" w:sz="4" w:space="0" w:color="auto"/>
              <w:bottom w:val="single" w:sz="4" w:space="0" w:color="auto"/>
              <w:right w:val="single" w:sz="4" w:space="0" w:color="auto"/>
            </w:tcBorders>
          </w:tcPr>
          <w:p w:rsidR="00BC7B80" w:rsidRPr="00D63F03" w:rsidRDefault="00BC7B80" w:rsidP="00D809D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1809" w:type="dxa"/>
            <w:tcBorders>
              <w:top w:val="single" w:sz="4" w:space="0" w:color="auto"/>
              <w:left w:val="single" w:sz="4" w:space="0" w:color="auto"/>
              <w:bottom w:val="single" w:sz="4" w:space="0" w:color="auto"/>
              <w:right w:val="single" w:sz="4" w:space="0" w:color="auto"/>
            </w:tcBorders>
          </w:tcPr>
          <w:p w:rsidR="00BC7B80" w:rsidRDefault="00BC7B80" w:rsidP="00D809D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 xml:space="preserve">Erfassungsclient </w:t>
            </w:r>
            <w:r>
              <w:rPr>
                <w:rFonts w:ascii="Consolas" w:hAnsi="Consolas" w:cs="Consolas"/>
                <w:color w:val="008000"/>
                <w:sz w:val="19"/>
                <w:szCs w:val="19"/>
                <w:highlight w:val="white"/>
              </w:rPr>
              <w:t>(10=B2B, 20=MA, 30=B2C, 50=ONE)</w:t>
            </w:r>
          </w:p>
        </w:tc>
        <w:tc>
          <w:tcPr>
            <w:tcW w:w="1181" w:type="dxa"/>
            <w:tcBorders>
              <w:top w:val="single" w:sz="4" w:space="0" w:color="auto"/>
              <w:left w:val="single" w:sz="4" w:space="0" w:color="auto"/>
              <w:bottom w:val="single" w:sz="4" w:space="0" w:color="auto"/>
              <w:right w:val="single" w:sz="4" w:space="0" w:color="auto"/>
            </w:tcBorders>
          </w:tcPr>
          <w:p w:rsidR="00BC7B80" w:rsidRPr="00D63F03" w:rsidRDefault="00BC7B80" w:rsidP="00D809D2">
            <w:pPr>
              <w:spacing w:before="100" w:beforeAutospacing="1" w:after="100" w:afterAutospacing="1"/>
              <w:jc w:val="left"/>
              <w:rPr>
                <w:rFonts w:asciiTheme="minorHAnsi" w:hAnsiTheme="minorHAnsi"/>
                <w:sz w:val="24"/>
                <w:szCs w:val="22"/>
                <w:lang w:val="de-CH"/>
              </w:rPr>
            </w:pPr>
          </w:p>
        </w:tc>
      </w:tr>
    </w:tbl>
    <w:p w:rsidR="00CE5609" w:rsidRDefault="00CE5609" w:rsidP="00CE5609">
      <w:pPr>
        <w:pStyle w:val="Text"/>
      </w:pPr>
    </w:p>
    <w:p w:rsidR="00CE5609" w:rsidRDefault="00CE5609" w:rsidP="00CE5609">
      <w:pPr>
        <w:pStyle w:val="berschrift5"/>
      </w:pPr>
      <w:bookmarkStart w:id="9338" w:name="_Toc499018607"/>
      <w:r>
        <w:t>Rückgabestruktur</w:t>
      </w:r>
      <w:bookmarkEnd w:id="933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lastRenderedPageBreak/>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ogetAn</w:t>
            </w:r>
            <w:r>
              <w:rPr>
                <w:rFonts w:ascii="Consolas" w:hAnsi="Consolas" w:cs="Consolas"/>
                <w:color w:val="2B91AF"/>
                <w:sz w:val="19"/>
                <w:szCs w:val="19"/>
                <w:lang w:eastAsia="de-CH"/>
              </w:rPr>
              <w:t>trag</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an</w:t>
            </w:r>
            <w:r>
              <w:rPr>
                <w:rFonts w:asciiTheme="minorHAnsi" w:hAnsiTheme="minorHAnsi"/>
                <w:sz w:val="24"/>
                <w:szCs w:val="22"/>
                <w:lang w:val="de-CH"/>
              </w:rPr>
              <w:t>trag</w:t>
            </w: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An</w:t>
            </w:r>
            <w:r>
              <w:rPr>
                <w:rFonts w:ascii="Consolas" w:hAnsi="Consolas" w:cs="Consolas"/>
                <w:color w:val="2B91AF"/>
                <w:sz w:val="19"/>
                <w:szCs w:val="19"/>
                <w:lang w:eastAsia="de-CH"/>
              </w:rPr>
              <w:t>trag</w:t>
            </w:r>
            <w:r w:rsidRPr="00D63F03">
              <w:rPr>
                <w:rFonts w:ascii="Consolas" w:hAnsi="Consolas" w:cs="Consolas"/>
                <w:color w:val="2B91AF"/>
                <w:sz w:val="19"/>
                <w:szCs w:val="19"/>
                <w:lang w:eastAsia="de-CH"/>
              </w:rPr>
              <w:t>Dto</w:t>
            </w: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Persistenzobjekt An</w:t>
            </w:r>
            <w:r>
              <w:rPr>
                <w:rFonts w:asciiTheme="minorHAnsi" w:hAnsiTheme="minorHAnsi"/>
                <w:sz w:val="24"/>
                <w:szCs w:val="22"/>
                <w:lang w:val="de-CH"/>
              </w:rPr>
              <w:t>trag</w:t>
            </w:r>
            <w:r w:rsidRPr="00D63F03">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BC7B80" w:rsidRPr="00BC7B80" w:rsidRDefault="00BC7B80" w:rsidP="00BC7B80"/>
    <w:p w:rsidR="00D63F03" w:rsidRPr="00D63F03" w:rsidRDefault="00D63F03" w:rsidP="00D63F03"/>
    <w:p w:rsidR="00CE5609" w:rsidRDefault="00CE5609" w:rsidP="00CE5609">
      <w:pPr>
        <w:pStyle w:val="berschrift4"/>
      </w:pPr>
      <w:bookmarkStart w:id="9339" w:name="_Toc499018608"/>
      <w:r>
        <w:t>SOAP Beispiel</w:t>
      </w:r>
      <w:bookmarkEnd w:id="9339"/>
    </w:p>
    <w:p w:rsidR="00CE5609" w:rsidRDefault="00CE5609" w:rsidP="00CE5609">
      <w:pPr>
        <w:pStyle w:val="berschrift5"/>
      </w:pPr>
      <w:bookmarkStart w:id="9340" w:name="_Toc499018609"/>
      <w:r>
        <w:t>Request:</w:t>
      </w:r>
      <w:bookmarkEnd w:id="934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41" w:name="_Toc499018610"/>
      <w:r>
        <w:t>Response</w:t>
      </w:r>
      <w:bookmarkEnd w:id="934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9342" w:name="_Toc499018611"/>
      <w:r>
        <w:t>searchAntragDetail</w:t>
      </w:r>
      <w:bookmarkEnd w:id="9342"/>
    </w:p>
    <w:p w:rsidR="00CE5609" w:rsidRDefault="00CE5609" w:rsidP="00CE5609">
      <w:pPr>
        <w:pStyle w:val="berschrift4"/>
      </w:pPr>
      <w:bookmarkStart w:id="9343" w:name="_Toc499018612"/>
      <w:r>
        <w:t>WebService Beschreibung</w:t>
      </w:r>
      <w:bookmarkEnd w:id="9343"/>
    </w:p>
    <w:p w:rsidR="00CE5609" w:rsidRDefault="00192EC1" w:rsidP="00CE5609">
      <w:r>
        <w:t>Diese Methode liefert eine liste aller Anträge mit entsprechenden Filter und Suchmöglichkeiten.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Findet Anträge anhand Filterbedingung und berücksichtigt Sortierung und Pagination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isearchAntragDto</w:t>
      </w:r>
      <w:r w:rsidRPr="00523AAD">
        <w:rPr>
          <w:rFonts w:ascii="Consolas" w:hAnsi="Consolas" w:cs="Consolas"/>
          <w:color w:val="808080"/>
          <w:sz w:val="19"/>
          <w:szCs w:val="19"/>
          <w:highlight w:val="white"/>
          <w:lang w:val="en-US"/>
        </w:rPr>
        <w: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osearchAntragDto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523AAD" w:rsidRDefault="00523AAD" w:rsidP="00523AAD">
      <w:pPr>
        <w:rPr>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osearchAntragDto</w:t>
      </w:r>
      <w:r w:rsidRPr="00523AAD">
        <w:rPr>
          <w:rFonts w:ascii="Consolas" w:hAnsi="Consolas" w:cs="Consolas"/>
          <w:color w:val="000000"/>
          <w:sz w:val="19"/>
          <w:szCs w:val="19"/>
          <w:highlight w:val="white"/>
          <w:lang w:val="en-US"/>
        </w:rPr>
        <w:t xml:space="preserve"> searchAntrag(DTO.</w:t>
      </w:r>
      <w:r w:rsidRPr="00523AAD">
        <w:rPr>
          <w:rFonts w:ascii="Consolas" w:hAnsi="Consolas" w:cs="Consolas"/>
          <w:color w:val="2B91AF"/>
          <w:sz w:val="19"/>
          <w:szCs w:val="19"/>
          <w:highlight w:val="white"/>
          <w:lang w:val="en-US"/>
        </w:rPr>
        <w:t>isearchAntragDto</w:t>
      </w:r>
      <w:r w:rsidRPr="00523AAD">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9344" w:name="_Toc499018613"/>
      <w:r>
        <w:t>Inputstruktur</w:t>
      </w:r>
      <w:bookmarkEnd w:id="934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lastRenderedPageBreak/>
              <w:t>isearchAn</w:t>
            </w:r>
            <w:r>
              <w:rPr>
                <w:rFonts w:ascii="Consolas" w:hAnsi="Consolas" w:cs="Consolas"/>
                <w:color w:val="2B91AF"/>
                <w:sz w:val="19"/>
                <w:szCs w:val="19"/>
                <w:lang w:eastAsia="de-CH"/>
              </w:rPr>
              <w:t>trag</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iSearchDto</w:t>
            </w: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Allgemeines Suchobjekt</w:t>
            </w:r>
            <w:r>
              <w:rPr>
                <w:rFonts w:asciiTheme="minorHAnsi" w:hAnsiTheme="minorHAnsi"/>
                <w:sz w:val="24"/>
                <w:szCs w:val="22"/>
                <w:lang w:val="de-CH"/>
              </w:rPr>
              <w:t xml:space="preserve"> (siehe Kapitel 4)</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CE5609" w:rsidP="00CE5609">
      <w:pPr>
        <w:pStyle w:val="Text"/>
      </w:pPr>
    </w:p>
    <w:p w:rsidR="00CE5609" w:rsidRDefault="00CE5609" w:rsidP="00CE5609">
      <w:pPr>
        <w:pStyle w:val="berschrift5"/>
      </w:pPr>
      <w:bookmarkStart w:id="9345" w:name="_Toc499018614"/>
      <w:r>
        <w:t>Rückgabestruktur</w:t>
      </w:r>
      <w:bookmarkEnd w:id="934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osearchAn</w:t>
            </w:r>
            <w:r>
              <w:rPr>
                <w:rFonts w:ascii="Consolas" w:hAnsi="Consolas" w:cs="Consolas"/>
                <w:color w:val="2B91AF"/>
                <w:sz w:val="19"/>
                <w:szCs w:val="19"/>
                <w:lang w:eastAsia="de-CH"/>
              </w:rPr>
              <w:t>trag</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oSearchDto&lt;</w:t>
            </w:r>
            <w:r w:rsidRPr="00BC7B80">
              <w:rPr>
                <w:rFonts w:ascii="Consolas" w:hAnsi="Consolas" w:cs="Consolas"/>
                <w:color w:val="2B91AF"/>
                <w:sz w:val="19"/>
                <w:szCs w:val="19"/>
                <w:lang w:eastAsia="de-CH"/>
              </w:rPr>
              <w:t>An</w:t>
            </w:r>
            <w:r>
              <w:rPr>
                <w:rFonts w:ascii="Consolas" w:hAnsi="Consolas" w:cs="Consolas"/>
                <w:color w:val="2B91AF"/>
                <w:sz w:val="19"/>
                <w:szCs w:val="19"/>
                <w:lang w:eastAsia="de-CH"/>
              </w:rPr>
              <w:t>trag</w:t>
            </w:r>
            <w:r w:rsidRPr="00BC7B80">
              <w:rPr>
                <w:rFonts w:ascii="Consolas" w:hAnsi="Consolas" w:cs="Consolas"/>
                <w:color w:val="2B91AF"/>
                <w:sz w:val="19"/>
                <w:szCs w:val="19"/>
                <w:lang w:eastAsia="de-CH"/>
              </w:rPr>
              <w:t>Dto</w:t>
            </w:r>
            <w:r w:rsidRPr="00BC7B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Persistenzobjekt An</w:t>
            </w:r>
            <w:r>
              <w:rPr>
                <w:rFonts w:asciiTheme="minorHAnsi" w:hAnsiTheme="minorHAnsi"/>
                <w:sz w:val="24"/>
                <w:szCs w:val="22"/>
                <w:lang w:val="de-CH"/>
              </w:rPr>
              <w:t>trag</w:t>
            </w:r>
            <w:r w:rsidRPr="00BC7B80">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D63F03" w:rsidRPr="00D63F03" w:rsidRDefault="00D63F03" w:rsidP="00D63F03"/>
    <w:p w:rsidR="00CE5609" w:rsidRDefault="00CE5609" w:rsidP="00CE5609">
      <w:pPr>
        <w:pStyle w:val="berschrift4"/>
      </w:pPr>
      <w:bookmarkStart w:id="9346" w:name="_Toc499018615"/>
      <w:r>
        <w:t>SOAP Beispiel</w:t>
      </w:r>
      <w:bookmarkEnd w:id="9346"/>
    </w:p>
    <w:p w:rsidR="00CE5609" w:rsidRDefault="00CE5609" w:rsidP="00CE5609">
      <w:pPr>
        <w:pStyle w:val="berschrift5"/>
      </w:pPr>
      <w:bookmarkStart w:id="9347" w:name="_Toc499018616"/>
      <w:r>
        <w:t>Request:</w:t>
      </w:r>
      <w:bookmarkEnd w:id="934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48" w:name="_Toc499018617"/>
      <w:r>
        <w:t>Response</w:t>
      </w:r>
      <w:bookmarkEnd w:id="934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9349" w:name="_Toc499018618"/>
      <w:r>
        <w:t>searchKundeService</w:t>
      </w:r>
      <w:r w:rsidR="00831FC9">
        <w:t xml:space="preserve"> (B2B)</w:t>
      </w:r>
      <w:bookmarkEnd w:id="9349"/>
    </w:p>
    <w:p w:rsidR="00831FC9" w:rsidRDefault="00831FC9" w:rsidP="00831FC9">
      <w:r>
        <w:t>Zusammenfassung von Methoden die für das Anzeigen und Durchsuchen von Kundenlisten benötigt werden.</w:t>
      </w:r>
    </w:p>
    <w:p w:rsidR="00CE5609" w:rsidRDefault="00523AAD" w:rsidP="00CE5609">
      <w:pPr>
        <w:pStyle w:val="berschrift3"/>
      </w:pPr>
      <w:bookmarkStart w:id="9350" w:name="_Toc499018619"/>
      <w:r>
        <w:t>getKundeDetail</w:t>
      </w:r>
      <w:bookmarkEnd w:id="9350"/>
    </w:p>
    <w:p w:rsidR="00CE5609" w:rsidRDefault="00CE5609" w:rsidP="00CE5609">
      <w:pPr>
        <w:pStyle w:val="berschrift4"/>
      </w:pPr>
      <w:bookmarkStart w:id="9351" w:name="_Toc499018620"/>
      <w:r>
        <w:t>WebService Beschreibung</w:t>
      </w:r>
      <w:bookmarkEnd w:id="9351"/>
    </w:p>
    <w:p w:rsidR="00CE5609" w:rsidRDefault="00192EC1" w:rsidP="00CE5609">
      <w:r>
        <w:t>Diese Methode liefert alle Kunden (Interessenten) Daten und dessen Zusatzdaten aus einem Datensatz.</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alle relevanten Kundenstamm- und Zusatzdaten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igetKundenDetailDto</w:t>
      </w:r>
      <w:r w:rsidRPr="00523AAD">
        <w:rPr>
          <w:rFonts w:ascii="Consolas" w:hAnsi="Consolas" w:cs="Consolas"/>
          <w:color w:val="808080"/>
          <w:sz w:val="19"/>
          <w:szCs w:val="19"/>
          <w:highlight w:val="white"/>
          <w:lang w:val="en-US"/>
        </w:rPr>
        <w: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ogetKundenDetailDto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A7642C" w:rsidRDefault="00523AAD" w:rsidP="00523AAD">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ogetKundeDetailDto</w:t>
      </w:r>
      <w:r w:rsidRPr="00A7642C">
        <w:rPr>
          <w:rFonts w:ascii="Consolas" w:hAnsi="Consolas" w:cs="Consolas"/>
          <w:color w:val="000000"/>
          <w:sz w:val="19"/>
          <w:szCs w:val="19"/>
          <w:highlight w:val="white"/>
          <w:lang w:val="en-US"/>
        </w:rPr>
        <w:t xml:space="preserve"> getKundeDetail(DTO.</w:t>
      </w:r>
      <w:r w:rsidRPr="00A7642C">
        <w:rPr>
          <w:rFonts w:ascii="Consolas" w:hAnsi="Consolas" w:cs="Consolas"/>
          <w:color w:val="2B91AF"/>
          <w:sz w:val="19"/>
          <w:szCs w:val="19"/>
          <w:highlight w:val="white"/>
          <w:lang w:val="en-US"/>
        </w:rPr>
        <w:t>igetKundeDetailDto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9352" w:name="_Toc499018621"/>
      <w:r>
        <w:t>Inputstruktur</w:t>
      </w:r>
      <w:bookmarkEnd w:id="935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Required</w:t>
            </w:r>
            <w:r w:rsidRPr="00D63F03">
              <w:rPr>
                <w:rFonts w:ascii="Times New Roman" w:hAnsi="Times New Roman"/>
                <w:sz w:val="24"/>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iget</w:t>
            </w:r>
            <w:r>
              <w:rPr>
                <w:rFonts w:ascii="Consolas" w:hAnsi="Consolas" w:cs="Consolas"/>
                <w:color w:val="2B91AF"/>
                <w:sz w:val="19"/>
                <w:szCs w:val="19"/>
                <w:lang w:eastAsia="de-CH"/>
              </w:rPr>
              <w:t>Kunde</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sys</w:t>
            </w:r>
            <w:r>
              <w:rPr>
                <w:rFonts w:asciiTheme="minorHAnsi" w:hAnsiTheme="minorHAnsi"/>
                <w:sz w:val="24"/>
                <w:szCs w:val="22"/>
                <w:lang w:val="de-CH"/>
              </w:rPr>
              <w:t>kunde</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Pr>
                <w:rFonts w:asciiTheme="minorHAnsi" w:hAnsiTheme="minorHAnsi"/>
                <w:sz w:val="24"/>
                <w:szCs w:val="22"/>
                <w:lang w:val="de-CH"/>
              </w:rPr>
              <w:t>Kunden Id (Interessent==IT.SYSIT)</w:t>
            </w:r>
          </w:p>
        </w:tc>
        <w:tc>
          <w:tcPr>
            <w:tcW w:w="1181"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353" w:name="_Toc499018622"/>
      <w:r>
        <w:t>Rückgabestruktur</w:t>
      </w:r>
      <w:bookmarkEnd w:id="9353"/>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oget</w:t>
            </w:r>
            <w:r>
              <w:rPr>
                <w:rFonts w:ascii="Consolas" w:hAnsi="Consolas" w:cs="Consolas"/>
                <w:color w:val="2B91AF"/>
                <w:sz w:val="19"/>
                <w:szCs w:val="19"/>
                <w:lang w:eastAsia="de-CH"/>
              </w:rPr>
              <w:t>Kunde</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BC7B80"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Pr>
                <w:rFonts w:asciiTheme="minorHAnsi" w:hAnsiTheme="minorHAnsi"/>
                <w:sz w:val="24"/>
                <w:szCs w:val="22"/>
                <w:lang w:val="de-CH"/>
              </w:rPr>
              <w:t>kunde</w:t>
            </w: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Kunde</w:t>
            </w:r>
            <w:r w:rsidRPr="00D63F03">
              <w:rPr>
                <w:rFonts w:ascii="Consolas" w:hAnsi="Consolas" w:cs="Consolas"/>
                <w:color w:val="2B91AF"/>
                <w:sz w:val="19"/>
                <w:szCs w:val="19"/>
                <w:lang w:eastAsia="de-CH"/>
              </w:rPr>
              <w:t>Dto</w:t>
            </w: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D63F03" w:rsidRDefault="00BC7B80"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Persistenzobjekt </w:t>
            </w:r>
            <w:r>
              <w:rPr>
                <w:rFonts w:asciiTheme="minorHAnsi" w:hAnsiTheme="minorHAnsi"/>
                <w:sz w:val="24"/>
                <w:szCs w:val="22"/>
                <w:lang w:val="de-CH"/>
              </w:rPr>
              <w:t>Kunde (==Interessent)</w:t>
            </w:r>
            <w:r w:rsidRPr="00D63F03">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BC7B80" w:rsidRPr="00BC7B80" w:rsidRDefault="00BC7B80" w:rsidP="00BC7B80"/>
    <w:p w:rsidR="00CE5609" w:rsidRDefault="00CE5609" w:rsidP="00CE5609">
      <w:pPr>
        <w:pStyle w:val="berschrift4"/>
      </w:pPr>
      <w:bookmarkStart w:id="9354" w:name="_Toc499018623"/>
      <w:r>
        <w:t>SOAP Beispiel</w:t>
      </w:r>
      <w:bookmarkEnd w:id="9354"/>
    </w:p>
    <w:p w:rsidR="00CE5609" w:rsidRDefault="00CE5609" w:rsidP="00CE5609">
      <w:pPr>
        <w:pStyle w:val="berschrift5"/>
      </w:pPr>
      <w:bookmarkStart w:id="9355" w:name="_Toc499018624"/>
      <w:r>
        <w:t>Request:</w:t>
      </w:r>
      <w:bookmarkEnd w:id="9355"/>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56" w:name="_Toc499018625"/>
      <w:r>
        <w:t>Response</w:t>
      </w:r>
      <w:bookmarkEnd w:id="9356"/>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596C64" w:rsidRDefault="00CE5609" w:rsidP="00CE5609"/>
    <w:p w:rsidR="00CE5609" w:rsidRDefault="00523AAD" w:rsidP="00CE5609">
      <w:pPr>
        <w:pStyle w:val="berschrift3"/>
      </w:pPr>
      <w:bookmarkStart w:id="9357" w:name="_Toc499018626"/>
      <w:r>
        <w:t>getZusatzDatenAktiv</w:t>
      </w:r>
      <w:bookmarkEnd w:id="9357"/>
    </w:p>
    <w:p w:rsidR="00CE5609" w:rsidRDefault="00CE5609" w:rsidP="00CE5609">
      <w:pPr>
        <w:pStyle w:val="berschrift4"/>
      </w:pPr>
      <w:bookmarkStart w:id="9358" w:name="_Toc499018627"/>
      <w:r>
        <w:t>WebService Beschreibung</w:t>
      </w:r>
      <w:bookmarkEnd w:id="9358"/>
    </w:p>
    <w:p w:rsidR="00CE5609" w:rsidRDefault="00192EC1" w:rsidP="00CE5609">
      <w:r>
        <w:t>Dieser Methode liefert zu einem Kunden die aktuellsten Zusatzdaten, diese können in anderen Methoden als Zusatzdaten verwendet werden.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Liefert PKZ/UKZ aus dem letzten Antrag im Zustand 'Vertrag aktiviert' </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&lt;returns&gt;&lt;/returns&gt;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2B91AF"/>
          <w:sz w:val="19"/>
          <w:szCs w:val="19"/>
          <w:highlight w:val="white"/>
          <w:lang w:val="en-US"/>
        </w:rPr>
        <w:t>OperationContract</w:t>
      </w:r>
      <w:r w:rsidRPr="00523AAD">
        <w:rPr>
          <w:rFonts w:ascii="Consolas" w:hAnsi="Consolas" w:cs="Consolas"/>
          <w:color w:val="000000"/>
          <w:sz w:val="19"/>
          <w:szCs w:val="19"/>
          <w:highlight w:val="white"/>
          <w:lang w:val="en-US"/>
        </w:rPr>
        <w: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ogetZusatzDatenAktivDto</w:t>
      </w:r>
      <w:r w:rsidRPr="00523AAD">
        <w:rPr>
          <w:rFonts w:ascii="Consolas" w:hAnsi="Consolas" w:cs="Consolas"/>
          <w:color w:val="000000"/>
          <w:sz w:val="19"/>
          <w:szCs w:val="19"/>
          <w:highlight w:val="white"/>
          <w:lang w:val="en-US"/>
        </w:rPr>
        <w:t xml:space="preserve"> getZusatzDatenAktiv(DTO.</w:t>
      </w:r>
      <w:r w:rsidRPr="00523AAD">
        <w:rPr>
          <w:rFonts w:ascii="Consolas" w:hAnsi="Consolas" w:cs="Consolas"/>
          <w:color w:val="2B91AF"/>
          <w:sz w:val="19"/>
          <w:szCs w:val="19"/>
          <w:highlight w:val="white"/>
          <w:lang w:val="en-US"/>
        </w:rPr>
        <w:t>igetZusatzDatenAktivDto</w:t>
      </w:r>
      <w:r w:rsidRPr="00523AAD">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9359" w:name="_Toc499018628"/>
      <w:r>
        <w:t>Inputstruktur</w:t>
      </w:r>
      <w:bookmarkEnd w:id="935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igetZusatzDatenAktivDto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kdtyp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Kundentyp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sysit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Pr>
                <w:rFonts w:asciiTheme="minorHAnsi" w:hAnsiTheme="minorHAnsi"/>
                <w:sz w:val="24"/>
                <w:szCs w:val="22"/>
                <w:lang w:val="de-CH"/>
              </w:rPr>
              <w:t>Interessenten id</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360" w:name="_Toc499018629"/>
      <w:r>
        <w:t>Rückgabestruktur</w:t>
      </w:r>
      <w:bookmarkEnd w:id="936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2995"/>
      </w:tblGrid>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2995"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ogetZusatzDatenAktivDto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BC7B80">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zusatzdaten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 xml:space="preserve">ZusatzdatenDto </w:t>
            </w:r>
          </w:p>
        </w:tc>
        <w:tc>
          <w:tcPr>
            <w:tcW w:w="2995" w:type="dxa"/>
            <w:tcBorders>
              <w:top w:val="single" w:sz="4" w:space="0" w:color="auto"/>
              <w:left w:val="single" w:sz="4" w:space="0" w:color="auto"/>
              <w:bottom w:val="single" w:sz="4" w:space="0" w:color="auto"/>
              <w:right w:val="single" w:sz="4" w:space="0" w:color="auto"/>
            </w:tcBorders>
            <w:hideMark/>
          </w:tcPr>
          <w:p w:rsidR="00BC7B80" w:rsidRPr="00BC7B80" w:rsidRDefault="00BC7B80" w:rsidP="00BC7B80">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Zusatzdaten </w:t>
            </w:r>
            <w:r>
              <w:rPr>
                <w:rFonts w:asciiTheme="minorHAnsi" w:hAnsiTheme="minorHAnsi"/>
                <w:sz w:val="24"/>
                <w:szCs w:val="22"/>
                <w:lang w:val="de-CH"/>
              </w:rPr>
              <w:t>(siehe Kapitel 4)</w:t>
            </w:r>
          </w:p>
        </w:tc>
      </w:tr>
    </w:tbl>
    <w:p w:rsidR="00BC7B80" w:rsidRPr="00BC7B80" w:rsidRDefault="00BC7B80" w:rsidP="00BC7B80">
      <w:pPr>
        <w:spacing w:before="100" w:beforeAutospacing="1" w:after="100" w:afterAutospacing="1"/>
        <w:jc w:val="left"/>
      </w:pPr>
      <w:r w:rsidRPr="00BC7B80">
        <w:rPr>
          <w:rFonts w:ascii="Times New Roman" w:hAnsi="Times New Roman"/>
          <w:sz w:val="24"/>
        </w:rPr>
        <w:t xml:space="preserve">  </w:t>
      </w:r>
    </w:p>
    <w:p w:rsidR="00CE5609" w:rsidRDefault="00CE5609" w:rsidP="00CE5609">
      <w:pPr>
        <w:pStyle w:val="berschrift4"/>
      </w:pPr>
      <w:bookmarkStart w:id="9361" w:name="_Toc499018630"/>
      <w:r>
        <w:t>SOAP Beispiel</w:t>
      </w:r>
      <w:bookmarkEnd w:id="9361"/>
    </w:p>
    <w:p w:rsidR="00CE5609" w:rsidRDefault="00CE5609" w:rsidP="00CE5609">
      <w:pPr>
        <w:pStyle w:val="berschrift5"/>
      </w:pPr>
      <w:bookmarkStart w:id="9362" w:name="_Toc499018631"/>
      <w:r>
        <w:t>Request:</w:t>
      </w:r>
      <w:bookmarkEnd w:id="9362"/>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lastRenderedPageBreak/>
        <w:t>&lt;/soap:Envelope&gt;</w:t>
      </w:r>
    </w:p>
    <w:p w:rsidR="00CE5609" w:rsidRPr="006B79C5" w:rsidRDefault="00CE5609" w:rsidP="00CE5609">
      <w:pPr>
        <w:rPr>
          <w:lang w:val="en-US"/>
        </w:rPr>
      </w:pPr>
    </w:p>
    <w:p w:rsidR="00CE5609" w:rsidRDefault="00CE5609" w:rsidP="00CE5609">
      <w:pPr>
        <w:pStyle w:val="berschrift5"/>
      </w:pPr>
      <w:bookmarkStart w:id="9363" w:name="_Toc499018632"/>
      <w:r>
        <w:t>Response</w:t>
      </w:r>
      <w:bookmarkEnd w:id="9363"/>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9364" w:name="_Toc499018633"/>
      <w:r>
        <w:t>searchKunde</w:t>
      </w:r>
      <w:bookmarkEnd w:id="9364"/>
    </w:p>
    <w:p w:rsidR="00CE5609" w:rsidRDefault="00CE5609" w:rsidP="00CE5609">
      <w:pPr>
        <w:pStyle w:val="berschrift4"/>
      </w:pPr>
      <w:bookmarkStart w:id="9365" w:name="_Toc499018634"/>
      <w:r>
        <w:t>WebService Beschreibung</w:t>
      </w:r>
      <w:bookmarkEnd w:id="9365"/>
    </w:p>
    <w:p w:rsidR="00CE5609" w:rsidRDefault="00192EC1" w:rsidP="00CE5609">
      <w:r>
        <w:t>Diese Methode ermöglicht die Suche nach Kunden und liefert eine Liste mit entsprechenden Filter und Suchmöglichkeiten.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Findet Händlerkunden anhand Filterbedingung und berücksichtigt Sortierung und Pagination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isearchKundeDto</w:t>
      </w:r>
      <w:r w:rsidRPr="00523AAD">
        <w:rPr>
          <w:rFonts w:ascii="Consolas" w:hAnsi="Consolas" w:cs="Consolas"/>
          <w:color w:val="808080"/>
          <w:sz w:val="19"/>
          <w:szCs w:val="19"/>
          <w:highlight w:val="white"/>
          <w:lang w:val="en-US"/>
        </w:rPr>
        <w: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osearchKundeDto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523AAD" w:rsidRDefault="00523AAD" w:rsidP="00523AAD">
      <w:pPr>
        <w:rPr>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osearchKundeDto</w:t>
      </w:r>
      <w:r w:rsidRPr="00523AAD">
        <w:rPr>
          <w:rFonts w:ascii="Consolas" w:hAnsi="Consolas" w:cs="Consolas"/>
          <w:color w:val="000000"/>
          <w:sz w:val="19"/>
          <w:szCs w:val="19"/>
          <w:highlight w:val="white"/>
          <w:lang w:val="en-US"/>
        </w:rPr>
        <w:t xml:space="preserve"> searchKunde(DTO.</w:t>
      </w:r>
      <w:r w:rsidRPr="00523AAD">
        <w:rPr>
          <w:rFonts w:ascii="Consolas" w:hAnsi="Consolas" w:cs="Consolas"/>
          <w:color w:val="2B91AF"/>
          <w:sz w:val="19"/>
          <w:szCs w:val="19"/>
          <w:highlight w:val="white"/>
          <w:lang w:val="en-US"/>
        </w:rPr>
        <w:t>isearchKundeDto</w:t>
      </w:r>
      <w:r w:rsidRPr="00523AAD">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9366" w:name="_Toc499018635"/>
      <w:r>
        <w:t>Inputstruktur</w:t>
      </w:r>
      <w:bookmarkEnd w:id="936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w:t>
            </w:r>
            <w:r>
              <w:rPr>
                <w:rFonts w:ascii="Consolas" w:hAnsi="Consolas" w:cs="Consolas"/>
                <w:color w:val="2B91AF"/>
                <w:sz w:val="19"/>
                <w:szCs w:val="19"/>
                <w:lang w:eastAsia="de-CH"/>
              </w:rPr>
              <w:t>Kunde</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iSearchDto</w:t>
            </w: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Allgemeines Suchobjekt</w:t>
            </w:r>
            <w:r>
              <w:rPr>
                <w:rFonts w:asciiTheme="minorHAnsi" w:hAnsiTheme="minorHAnsi"/>
                <w:sz w:val="24"/>
                <w:szCs w:val="22"/>
                <w:lang w:val="de-CH"/>
              </w:rPr>
              <w:t xml:space="preserve"> (siehe Kapitel 4)</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CE5609" w:rsidP="00CE5609">
      <w:pPr>
        <w:pStyle w:val="Text"/>
      </w:pPr>
    </w:p>
    <w:p w:rsidR="00CE5609" w:rsidRDefault="00CE5609" w:rsidP="00CE5609">
      <w:pPr>
        <w:pStyle w:val="berschrift5"/>
      </w:pPr>
      <w:bookmarkStart w:id="9367" w:name="_Toc499018636"/>
      <w:r>
        <w:t>Rückgabestruktur</w:t>
      </w:r>
      <w:bookmarkEnd w:id="9367"/>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osearch</w:t>
            </w:r>
            <w:r>
              <w:rPr>
                <w:rFonts w:ascii="Consolas" w:hAnsi="Consolas" w:cs="Consolas"/>
                <w:color w:val="2B91AF"/>
                <w:sz w:val="19"/>
                <w:szCs w:val="19"/>
                <w:lang w:eastAsia="de-CH"/>
              </w:rPr>
              <w:t>Kunde</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BC7B80"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oSearchDto&lt;</w:t>
            </w:r>
            <w:r>
              <w:rPr>
                <w:rFonts w:ascii="Consolas" w:hAnsi="Consolas" w:cs="Consolas"/>
                <w:color w:val="2B91AF"/>
                <w:sz w:val="19"/>
                <w:szCs w:val="19"/>
                <w:lang w:eastAsia="de-CH"/>
              </w:rPr>
              <w:t>Kunde</w:t>
            </w:r>
            <w:r w:rsidRPr="00BC7B80">
              <w:rPr>
                <w:rFonts w:ascii="Consolas" w:hAnsi="Consolas" w:cs="Consolas"/>
                <w:color w:val="2B91AF"/>
                <w:sz w:val="19"/>
                <w:szCs w:val="19"/>
                <w:lang w:eastAsia="de-CH"/>
              </w:rPr>
              <w:t>Dto</w:t>
            </w:r>
            <w:r w:rsidRPr="00BC7B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BC7B80" w:rsidRPr="00BC7B80" w:rsidRDefault="00BC7B80"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Persistenzobjekt </w:t>
            </w:r>
            <w:r>
              <w:rPr>
                <w:rFonts w:asciiTheme="minorHAnsi" w:hAnsiTheme="minorHAnsi"/>
                <w:sz w:val="24"/>
                <w:szCs w:val="22"/>
                <w:lang w:val="de-CH"/>
              </w:rPr>
              <w:t>Kunde</w:t>
            </w:r>
            <w:r w:rsidRPr="00BC7B80">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BC7B80" w:rsidRPr="00BC7B80" w:rsidRDefault="00BC7B80" w:rsidP="00BC7B80"/>
    <w:p w:rsidR="00CE5609" w:rsidRDefault="00CE5609" w:rsidP="00CE5609">
      <w:pPr>
        <w:pStyle w:val="berschrift4"/>
      </w:pPr>
      <w:bookmarkStart w:id="9368" w:name="_Toc499018637"/>
      <w:r>
        <w:lastRenderedPageBreak/>
        <w:t>SOAP Beispiel</w:t>
      </w:r>
      <w:bookmarkEnd w:id="9368"/>
    </w:p>
    <w:p w:rsidR="00CE5609" w:rsidRDefault="00CE5609" w:rsidP="00CE5609">
      <w:pPr>
        <w:pStyle w:val="berschrift5"/>
      </w:pPr>
      <w:bookmarkStart w:id="9369" w:name="_Toc499018638"/>
      <w:r>
        <w:t>Request:</w:t>
      </w:r>
      <w:bookmarkEnd w:id="936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70" w:name="_Toc499018639"/>
      <w:r>
        <w:t>Response</w:t>
      </w:r>
      <w:bookmarkEnd w:id="937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pPr>
      <w:bookmarkStart w:id="9371" w:name="_Toc499018640"/>
      <w:r>
        <w:t>searchVertragService</w:t>
      </w:r>
      <w:r w:rsidR="00831FC9">
        <w:t xml:space="preserve"> (B2B)</w:t>
      </w:r>
      <w:bookmarkEnd w:id="9371"/>
    </w:p>
    <w:p w:rsidR="00831FC9" w:rsidRDefault="00831FC9" w:rsidP="00831FC9">
      <w:r>
        <w:t>Zusammenfassung von Methoden die für das Anzeigen und Durchsuchen von Vertragslisten benötigt werden.</w:t>
      </w:r>
    </w:p>
    <w:p w:rsidR="00CE5609" w:rsidRDefault="00523AAD" w:rsidP="00CE5609">
      <w:pPr>
        <w:pStyle w:val="berschrift3"/>
      </w:pPr>
      <w:bookmarkStart w:id="9372" w:name="_Toc499018641"/>
      <w:r>
        <w:t>createListenExport</w:t>
      </w:r>
      <w:bookmarkEnd w:id="9372"/>
    </w:p>
    <w:p w:rsidR="00CE5609" w:rsidRDefault="00CE5609" w:rsidP="00CE5609">
      <w:pPr>
        <w:pStyle w:val="berschrift4"/>
      </w:pPr>
      <w:bookmarkStart w:id="9373" w:name="_Toc499018642"/>
      <w:r>
        <w:t>WebService Beschreibung</w:t>
      </w:r>
      <w:bookmarkEnd w:id="9373"/>
    </w:p>
    <w:p w:rsidR="00CE5609" w:rsidRDefault="00192EC1" w:rsidP="00CE5609">
      <w:r>
        <w:t>Diese Methode exportiert eine Liste von laufenden Verträgen und legt diese im System ab.</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Exportiert eine Liste von laufenden Verträgen </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&lt;returns&gt;&lt;/returns&gt;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2B91AF"/>
          <w:sz w:val="19"/>
          <w:szCs w:val="19"/>
          <w:highlight w:val="white"/>
          <w:lang w:val="en-US"/>
        </w:rPr>
        <w:t>OperationContract</w:t>
      </w:r>
      <w:r w:rsidRPr="00523AAD">
        <w:rPr>
          <w:rFonts w:ascii="Consolas" w:hAnsi="Consolas" w:cs="Consolas"/>
          <w:color w:val="000000"/>
          <w:sz w:val="19"/>
          <w:szCs w:val="19"/>
          <w:highlight w:val="white"/>
          <w:lang w:val="en-US"/>
        </w:rPr>
        <w: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ocreateListenExportDto</w:t>
      </w:r>
      <w:r w:rsidRPr="00523AAD">
        <w:rPr>
          <w:rFonts w:ascii="Consolas" w:hAnsi="Consolas" w:cs="Consolas"/>
          <w:color w:val="000000"/>
          <w:sz w:val="19"/>
          <w:szCs w:val="19"/>
          <w:highlight w:val="white"/>
          <w:lang w:val="en-US"/>
        </w:rPr>
        <w:t xml:space="preserve"> createListenExport(DTO.</w:t>
      </w:r>
      <w:r w:rsidRPr="00523AAD">
        <w:rPr>
          <w:rFonts w:ascii="Consolas" w:hAnsi="Consolas" w:cs="Consolas"/>
          <w:color w:val="2B91AF"/>
          <w:sz w:val="19"/>
          <w:szCs w:val="19"/>
          <w:highlight w:val="white"/>
          <w:lang w:val="en-US"/>
        </w:rPr>
        <w:t>icreateListenExportDto</w:t>
      </w:r>
      <w:r w:rsidRPr="00523AAD">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9374" w:name="_Toc499018643"/>
      <w:r>
        <w:t>Inputstruktur</w:t>
      </w:r>
      <w:bookmarkEnd w:id="937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Required</w:t>
            </w:r>
            <w:r w:rsidRPr="00DE49AB">
              <w:rPr>
                <w:rFonts w:ascii="Times New Roman" w:hAnsi="Times New Roman"/>
                <w:sz w:val="24"/>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icreateListenExportDto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anzahlMonate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Bei einem Wert größer als 0 werden die Leasingverträge </w:t>
            </w:r>
            <w:r w:rsidRPr="00DE49AB">
              <w:rPr>
                <w:rFonts w:asciiTheme="minorHAnsi" w:hAnsiTheme="minorHAnsi"/>
                <w:sz w:val="24"/>
                <w:szCs w:val="22"/>
                <w:lang w:val="de-CH"/>
              </w:rPr>
              <w:lastRenderedPageBreak/>
              <w:t xml:space="preserve">aufbereitet, deren Vertragslaufzeit innerhalb der Monatsanzahl ab heute endet. Das Feld Datum wird dabei nicht berücksichtigt.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lastRenderedPageBreak/>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Dient zum Umschalten zwischen Vertragslisten und Eventualverbindlichkeiten Mögliche Werte : EvVb (Eventualverbindlichkeiten) und lfVT (laufende Verträge)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datum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DateTime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Bei Datum ungleich Null (Option „Ablauf per“) werden nur Verträge aufbereitet, welche exakt am eingegebenen Datum enden.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mitDetails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Bei True wird die Liste Details wie Kunden, Fahrzeug und Ver-käufer des Fahrzeugs beinhalten.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375" w:name="_Toc499018644"/>
      <w:r>
        <w:t>Rückgabestruktur</w:t>
      </w:r>
      <w:bookmarkEnd w:id="937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ocreateListenExportDto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sysEaiHot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 sysId vom neu erstellten EAIHOT-Datensatz </w:t>
            </w:r>
          </w:p>
        </w:tc>
      </w:tr>
    </w:tbl>
    <w:p w:rsidR="00DE49AB" w:rsidRPr="00DE49AB" w:rsidRDefault="00DE49AB" w:rsidP="00DE49AB">
      <w:pPr>
        <w:spacing w:before="100" w:beforeAutospacing="1" w:after="100" w:afterAutospacing="1"/>
        <w:jc w:val="left"/>
        <w:rPr>
          <w:rFonts w:ascii="Times New Roman" w:hAnsi="Times New Roman"/>
          <w:sz w:val="24"/>
        </w:rPr>
      </w:pPr>
      <w:r w:rsidRPr="00DE49AB">
        <w:rPr>
          <w:rFonts w:ascii="Times New Roman" w:hAnsi="Times New Roman"/>
          <w:sz w:val="24"/>
        </w:rPr>
        <w:t xml:space="preserve">  </w:t>
      </w:r>
    </w:p>
    <w:p w:rsidR="00DE49AB" w:rsidRPr="00DE49AB" w:rsidRDefault="00DE49AB" w:rsidP="00DE49AB"/>
    <w:p w:rsidR="00CE5609" w:rsidRDefault="00CE5609" w:rsidP="00CE5609">
      <w:pPr>
        <w:pStyle w:val="berschrift4"/>
      </w:pPr>
      <w:bookmarkStart w:id="9376" w:name="_Toc499018645"/>
      <w:r>
        <w:t>SOAP Beispiel</w:t>
      </w:r>
      <w:bookmarkEnd w:id="9376"/>
    </w:p>
    <w:p w:rsidR="00CE5609" w:rsidRDefault="00CE5609" w:rsidP="00CE5609">
      <w:pPr>
        <w:pStyle w:val="berschrift5"/>
      </w:pPr>
      <w:bookmarkStart w:id="9377" w:name="_Toc499018646"/>
      <w:r>
        <w:t>Request:</w:t>
      </w:r>
      <w:bookmarkEnd w:id="937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78" w:name="_Toc499018647"/>
      <w:r>
        <w:t>Response</w:t>
      </w:r>
      <w:bookmarkEnd w:id="937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9379" w:name="_Toc499018648"/>
      <w:r>
        <w:t>deleteListeExport</w:t>
      </w:r>
      <w:bookmarkEnd w:id="9379"/>
    </w:p>
    <w:p w:rsidR="00CE5609" w:rsidRDefault="00CE5609" w:rsidP="00CE5609">
      <w:pPr>
        <w:pStyle w:val="berschrift4"/>
      </w:pPr>
      <w:bookmarkStart w:id="9380" w:name="_Toc499018649"/>
      <w:r>
        <w:t>WebService Beschreibung</w:t>
      </w:r>
      <w:bookmarkEnd w:id="9380"/>
    </w:p>
    <w:p w:rsidR="00CE5609" w:rsidRDefault="00192EC1" w:rsidP="00CE5609">
      <w:r>
        <w:t>Dies Methode erlaubt es eine einzelne Vertragsliste aus dem System zu entfernen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Löscht eine einzelne Vertragsliste </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&lt;returns&gt;&lt;/returns&gt;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2B91AF"/>
          <w:sz w:val="19"/>
          <w:szCs w:val="19"/>
          <w:highlight w:val="white"/>
          <w:lang w:val="en-US"/>
        </w:rPr>
        <w:t>OperationContract</w:t>
      </w:r>
      <w:r w:rsidRPr="00523AAD">
        <w:rPr>
          <w:rFonts w:ascii="Consolas" w:hAnsi="Consolas" w:cs="Consolas"/>
          <w:color w:val="000000"/>
          <w:sz w:val="19"/>
          <w:szCs w:val="19"/>
          <w:highlight w:val="white"/>
          <w:lang w:val="en-US"/>
        </w:rPr>
        <w: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odeleteListeExportDto</w:t>
      </w:r>
      <w:r w:rsidRPr="00523AAD">
        <w:rPr>
          <w:rFonts w:ascii="Consolas" w:hAnsi="Consolas" w:cs="Consolas"/>
          <w:color w:val="000000"/>
          <w:sz w:val="19"/>
          <w:szCs w:val="19"/>
          <w:highlight w:val="white"/>
          <w:lang w:val="en-US"/>
        </w:rPr>
        <w:t xml:space="preserve"> deleteListeExport(DTO.</w:t>
      </w:r>
      <w:r w:rsidRPr="00523AAD">
        <w:rPr>
          <w:rFonts w:ascii="Consolas" w:hAnsi="Consolas" w:cs="Consolas"/>
          <w:color w:val="2B91AF"/>
          <w:sz w:val="19"/>
          <w:szCs w:val="19"/>
          <w:highlight w:val="white"/>
          <w:lang w:val="en-US"/>
        </w:rPr>
        <w:t>ideleteListeExportDto</w:t>
      </w:r>
      <w:r w:rsidRPr="00523AAD">
        <w:rPr>
          <w:rFonts w:ascii="Consolas" w:hAnsi="Consolas" w:cs="Consolas"/>
          <w:color w:val="000000"/>
          <w:sz w:val="19"/>
          <w:szCs w:val="19"/>
          <w:highlight w:val="white"/>
          <w:lang w:val="en-US"/>
        </w:rPr>
        <w:t xml:space="preserve"> input);</w:t>
      </w:r>
    </w:p>
    <w:p w:rsidR="00CE5609" w:rsidRPr="009C614F" w:rsidRDefault="00CE5609" w:rsidP="00CE5609">
      <w:pPr>
        <w:rPr>
          <w:lang w:val="en-US"/>
        </w:rPr>
      </w:pPr>
    </w:p>
    <w:p w:rsidR="00CE5609" w:rsidRDefault="00CE5609" w:rsidP="00CE5609">
      <w:pPr>
        <w:pStyle w:val="berschrift5"/>
      </w:pPr>
      <w:bookmarkStart w:id="9381" w:name="_Toc499018650"/>
      <w:r>
        <w:t>Inputstruktur</w:t>
      </w:r>
      <w:bookmarkEnd w:id="938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Required</w:t>
            </w:r>
            <w:r w:rsidRPr="00DE49AB">
              <w:rPr>
                <w:rFonts w:ascii="Times New Roman" w:hAnsi="Times New Roman"/>
                <w:sz w:val="24"/>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ideleteListeExportDto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sysEaiHot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 sysId des zu löschenden EAIHOT-Datensatzes.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bl>
    <w:p w:rsidR="00CE5609" w:rsidRDefault="00DE49AB" w:rsidP="00DE49AB">
      <w:pPr>
        <w:spacing w:before="100" w:beforeAutospacing="1" w:after="100" w:afterAutospacing="1"/>
        <w:jc w:val="left"/>
      </w:pPr>
      <w:r w:rsidRPr="00DE49AB">
        <w:rPr>
          <w:rFonts w:ascii="Times New Roman" w:hAnsi="Times New Roman"/>
          <w:sz w:val="24"/>
        </w:rPr>
        <w:t xml:space="preserve">  </w:t>
      </w:r>
    </w:p>
    <w:p w:rsidR="00CE5609" w:rsidRDefault="00CE5609" w:rsidP="00CE5609">
      <w:pPr>
        <w:pStyle w:val="berschrift5"/>
      </w:pPr>
      <w:bookmarkStart w:id="9382" w:name="_Toc499018651"/>
      <w:r>
        <w:t>Rückgabestruktur</w:t>
      </w:r>
      <w:bookmarkEnd w:id="938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odeleteListeExportDto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bool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True wenn die Liste gelöscht wurde, sonst False. </w:t>
            </w:r>
          </w:p>
        </w:tc>
      </w:tr>
    </w:tbl>
    <w:p w:rsidR="00DE49AB" w:rsidRPr="00DE49AB" w:rsidRDefault="00DE49AB" w:rsidP="00DE49AB">
      <w:pPr>
        <w:spacing w:before="100" w:beforeAutospacing="1" w:after="100" w:afterAutospacing="1"/>
        <w:jc w:val="left"/>
        <w:rPr>
          <w:rFonts w:ascii="Times New Roman" w:hAnsi="Times New Roman"/>
          <w:sz w:val="24"/>
        </w:rPr>
      </w:pPr>
      <w:r w:rsidRPr="00DE49AB">
        <w:rPr>
          <w:rFonts w:ascii="Times New Roman" w:hAnsi="Times New Roman"/>
          <w:sz w:val="24"/>
        </w:rPr>
        <w:t xml:space="preserve">  </w:t>
      </w:r>
    </w:p>
    <w:p w:rsidR="00DE49AB" w:rsidRPr="00DE49AB" w:rsidRDefault="00DE49AB" w:rsidP="00DE49AB"/>
    <w:p w:rsidR="00CE5609" w:rsidRDefault="00CE5609" w:rsidP="00CE5609">
      <w:pPr>
        <w:pStyle w:val="berschrift4"/>
      </w:pPr>
      <w:bookmarkStart w:id="9383" w:name="_Toc499018652"/>
      <w:r>
        <w:t>SOAP Beispiel</w:t>
      </w:r>
      <w:bookmarkEnd w:id="9383"/>
    </w:p>
    <w:p w:rsidR="00CE5609" w:rsidRDefault="00CE5609" w:rsidP="00CE5609">
      <w:pPr>
        <w:pStyle w:val="berschrift5"/>
      </w:pPr>
      <w:bookmarkStart w:id="9384" w:name="_Toc499018653"/>
      <w:r>
        <w:t>Request:</w:t>
      </w:r>
      <w:bookmarkEnd w:id="938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85" w:name="_Toc499018654"/>
      <w:r>
        <w:t>Response</w:t>
      </w:r>
      <w:bookmarkEnd w:id="938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9386" w:name="_Toc499018655"/>
      <w:r>
        <w:t>getListeExport</w:t>
      </w:r>
      <w:bookmarkEnd w:id="9386"/>
    </w:p>
    <w:p w:rsidR="00CE5609" w:rsidRDefault="00CE5609" w:rsidP="00CE5609">
      <w:pPr>
        <w:pStyle w:val="berschrift4"/>
      </w:pPr>
      <w:bookmarkStart w:id="9387" w:name="_Toc499018656"/>
      <w:r>
        <w:t>WebService Beschreibung</w:t>
      </w:r>
      <w:bookmarkEnd w:id="9387"/>
    </w:p>
    <w:p w:rsidR="00CE5609" w:rsidRDefault="00192EC1" w:rsidP="00CE5609">
      <w:r>
        <w:t>Diese Methode liefert eine fertige Liste als Excel-Datei ab, die vorher mit createListenExport erzeugt wurde.</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Holt eine Fertige Liste als Excel-Datei </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523AAD" w:rsidRDefault="00523AAD" w:rsidP="00523AAD">
      <w:pPr>
        <w:rPr>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ogetListeExportDto</w:t>
      </w:r>
      <w:r w:rsidRPr="00523AAD">
        <w:rPr>
          <w:rFonts w:ascii="Consolas" w:hAnsi="Consolas" w:cs="Consolas"/>
          <w:color w:val="000000"/>
          <w:sz w:val="19"/>
          <w:szCs w:val="19"/>
          <w:highlight w:val="white"/>
          <w:lang w:val="en-US"/>
        </w:rPr>
        <w:t xml:space="preserve"> getListeExport(DTO.</w:t>
      </w:r>
      <w:r w:rsidRPr="00523AAD">
        <w:rPr>
          <w:rFonts w:ascii="Consolas" w:hAnsi="Consolas" w:cs="Consolas"/>
          <w:color w:val="2B91AF"/>
          <w:sz w:val="19"/>
          <w:szCs w:val="19"/>
          <w:highlight w:val="white"/>
          <w:lang w:val="en-US"/>
        </w:rPr>
        <w:t>igetListeExportDto</w:t>
      </w:r>
      <w:r w:rsidRPr="00523AAD">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9388" w:name="_Toc499018657"/>
      <w:r>
        <w:t>Inputstruktur</w:t>
      </w:r>
      <w:bookmarkEnd w:id="93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Required</w:t>
            </w:r>
            <w:r w:rsidRPr="00DE49AB">
              <w:rPr>
                <w:rFonts w:ascii="Times New Roman" w:hAnsi="Times New Roman"/>
                <w:sz w:val="24"/>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igetListeExportDto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sysEaiHot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 ID vom EAIHOT-Satz der mit dem EAIHFILE-Datensatz verknüpft ist.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bl>
    <w:p w:rsidR="00CE5609" w:rsidRDefault="00DE49AB" w:rsidP="00DE49AB">
      <w:pPr>
        <w:spacing w:before="100" w:beforeAutospacing="1" w:after="100" w:afterAutospacing="1"/>
        <w:jc w:val="left"/>
      </w:pPr>
      <w:r w:rsidRPr="00DE49AB">
        <w:rPr>
          <w:rFonts w:ascii="Times New Roman" w:hAnsi="Times New Roman"/>
          <w:sz w:val="24"/>
        </w:rPr>
        <w:t xml:space="preserve">  </w:t>
      </w:r>
    </w:p>
    <w:p w:rsidR="00CE5609" w:rsidRDefault="00CE5609" w:rsidP="00CE5609">
      <w:pPr>
        <w:pStyle w:val="berschrift5"/>
      </w:pPr>
      <w:bookmarkStart w:id="9389" w:name="_Toc499018658"/>
      <w:r>
        <w:t>Rückgabestruktur</w:t>
      </w:r>
      <w:bookmarkEnd w:id="9389"/>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ogetListeExportDto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809D2"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eaiHFile </w:t>
            </w:r>
          </w:p>
        </w:tc>
        <w:tc>
          <w:tcPr>
            <w:tcW w:w="1723"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byte </w:t>
            </w:r>
          </w:p>
        </w:tc>
        <w:tc>
          <w:tcPr>
            <w:tcW w:w="180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Eine Liste der Verträge als eine Excel-Datei aus dem Feld EAIHFILE.EAIHFILE1 </w:t>
            </w:r>
          </w:p>
        </w:tc>
      </w:tr>
    </w:tbl>
    <w:p w:rsidR="00DE49AB" w:rsidRPr="00DE49AB" w:rsidRDefault="00DE49AB" w:rsidP="00DE49AB">
      <w:pPr>
        <w:spacing w:before="100" w:beforeAutospacing="1" w:after="100" w:afterAutospacing="1"/>
        <w:jc w:val="left"/>
        <w:rPr>
          <w:rFonts w:ascii="Times New Roman" w:hAnsi="Times New Roman"/>
          <w:sz w:val="24"/>
        </w:rPr>
      </w:pPr>
      <w:r w:rsidRPr="00DE49AB">
        <w:rPr>
          <w:rFonts w:ascii="Times New Roman" w:hAnsi="Times New Roman"/>
          <w:sz w:val="24"/>
        </w:rPr>
        <w:t xml:space="preserve">  </w:t>
      </w:r>
    </w:p>
    <w:p w:rsidR="00DE49AB" w:rsidRPr="00DE49AB" w:rsidRDefault="00DE49AB" w:rsidP="00DE49AB"/>
    <w:p w:rsidR="00CE5609" w:rsidRDefault="00CE5609" w:rsidP="00CE5609">
      <w:pPr>
        <w:pStyle w:val="berschrift4"/>
      </w:pPr>
      <w:bookmarkStart w:id="9390" w:name="_Toc499018659"/>
      <w:r>
        <w:t>SOAP Beispiel</w:t>
      </w:r>
      <w:bookmarkEnd w:id="9390"/>
    </w:p>
    <w:p w:rsidR="00CE5609" w:rsidRDefault="00CE5609" w:rsidP="00CE5609">
      <w:pPr>
        <w:pStyle w:val="berschrift5"/>
      </w:pPr>
      <w:bookmarkStart w:id="9391" w:name="_Toc499018660"/>
      <w:r>
        <w:t>Request:</w:t>
      </w:r>
      <w:bookmarkEnd w:id="939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 xml:space="preserve">&lt;soap:Envelope xmlns:soap="http://www.w3.org/2003/05/soap-envelope" xmlns:gat="http://cic-software.de/GateBANKNOW" xmlns:cic="http://schemas.datacontract.org/2004/07/Cic.OpenOne.GateBANKNOW.Service.DTO" </w:t>
      </w:r>
      <w:r w:rsidRPr="0047601F">
        <w:rPr>
          <w:rFonts w:ascii="Courier New" w:hAnsi="Courier New" w:cs="Courier New"/>
          <w:lang w:val="en-US"/>
        </w:rPr>
        <w:lastRenderedPageBreak/>
        <w:t>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9392" w:name="_Toc499018661"/>
      <w:r>
        <w:t>Response</w:t>
      </w:r>
      <w:bookmarkEnd w:id="939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9393" w:name="_Toc499018662"/>
      <w:r>
        <w:t>getVertragDetail</w:t>
      </w:r>
      <w:bookmarkEnd w:id="9393"/>
    </w:p>
    <w:p w:rsidR="00CE5609" w:rsidRDefault="00CE5609" w:rsidP="00CE5609">
      <w:pPr>
        <w:pStyle w:val="berschrift4"/>
      </w:pPr>
      <w:bookmarkStart w:id="9394" w:name="_Toc499018663"/>
      <w:r>
        <w:t>WebService Beschreibung</w:t>
      </w:r>
      <w:bookmarkEnd w:id="9394"/>
    </w:p>
    <w:p w:rsidR="00CE5609" w:rsidRDefault="00192EC1" w:rsidP="00CE5609">
      <w:r>
        <w:t>Diese Methode liefert eine alle Daten zu einem Vertrag aus einem bestimmten Datensatz.</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Liefert alle relevanten Vertagsdaten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igetVertragDetailDto</w:t>
      </w:r>
      <w:r w:rsidRPr="00523AAD">
        <w:rPr>
          <w:rFonts w:ascii="Consolas" w:hAnsi="Consolas" w:cs="Consolas"/>
          <w:color w:val="808080"/>
          <w:sz w:val="19"/>
          <w:szCs w:val="19"/>
          <w:highlight w:val="white"/>
          <w:lang w:val="en-US"/>
        </w:rPr>
        <w: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ogetVertragDetailDto</w:t>
      </w:r>
      <w:r w:rsidRPr="00523AAD">
        <w:rPr>
          <w:rFonts w:ascii="Consolas" w:hAnsi="Consolas" w:cs="Consolas"/>
          <w:color w:val="808080"/>
          <w:sz w:val="19"/>
          <w:szCs w:val="19"/>
          <w:highlight w:val="white"/>
          <w:lang w:val="en-US"/>
        </w:rPr>
        <w:t>&lt;/returns&gt;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523AAD" w:rsidRDefault="00523AAD" w:rsidP="00523AAD">
      <w:r>
        <w:rPr>
          <w:rFonts w:ascii="Consolas" w:hAnsi="Consolas" w:cs="Consolas"/>
          <w:color w:val="000000"/>
          <w:sz w:val="19"/>
          <w:szCs w:val="19"/>
          <w:highlight w:val="white"/>
        </w:rPr>
        <w:t xml:space="preserve">        DTO.</w:t>
      </w:r>
      <w:r>
        <w:rPr>
          <w:rFonts w:ascii="Consolas" w:hAnsi="Consolas" w:cs="Consolas"/>
          <w:color w:val="2B91AF"/>
          <w:sz w:val="19"/>
          <w:szCs w:val="19"/>
          <w:highlight w:val="white"/>
        </w:rPr>
        <w:t>ogetVertragDetailDto</w:t>
      </w:r>
      <w:r>
        <w:rPr>
          <w:rFonts w:ascii="Consolas" w:hAnsi="Consolas" w:cs="Consolas"/>
          <w:color w:val="000000"/>
          <w:sz w:val="19"/>
          <w:szCs w:val="19"/>
          <w:highlight w:val="white"/>
        </w:rPr>
        <w:t xml:space="preserve"> getVertragDetail(DTO.</w:t>
      </w:r>
      <w:r>
        <w:rPr>
          <w:rFonts w:ascii="Consolas" w:hAnsi="Consolas" w:cs="Consolas"/>
          <w:color w:val="2B91AF"/>
          <w:sz w:val="19"/>
          <w:szCs w:val="19"/>
          <w:highlight w:val="white"/>
        </w:rPr>
        <w:t>igetVertragDetailDto</w:t>
      </w:r>
      <w:r>
        <w:rPr>
          <w:rFonts w:ascii="Consolas" w:hAnsi="Consolas" w:cs="Consolas"/>
          <w:color w:val="000000"/>
          <w:sz w:val="19"/>
          <w:szCs w:val="19"/>
          <w:highlight w:val="white"/>
        </w:rPr>
        <w:t xml:space="preserve"> input);</w:t>
      </w:r>
    </w:p>
    <w:p w:rsidR="00CE5609" w:rsidRDefault="00CE5609" w:rsidP="00CE5609">
      <w:pPr>
        <w:pStyle w:val="berschrift5"/>
      </w:pPr>
      <w:bookmarkStart w:id="9395" w:name="_Toc499018664"/>
      <w:r>
        <w:t>Inputstruktur</w:t>
      </w:r>
      <w:bookmarkEnd w:id="93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Required</w:t>
            </w:r>
            <w:r w:rsidRPr="00D63F03">
              <w:rPr>
                <w:rFonts w:ascii="Times New Roman" w:hAnsi="Times New Roman"/>
                <w:sz w:val="24"/>
              </w:rPr>
              <w:t xml:space="preserve"> </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iget</w:t>
            </w:r>
            <w:r>
              <w:rPr>
                <w:rFonts w:ascii="Consolas" w:hAnsi="Consolas" w:cs="Consolas"/>
                <w:color w:val="2B91AF"/>
                <w:sz w:val="19"/>
                <w:szCs w:val="19"/>
                <w:lang w:eastAsia="de-CH"/>
              </w:rPr>
              <w:t>Vertrag</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sys</w:t>
            </w:r>
            <w:r>
              <w:rPr>
                <w:rFonts w:asciiTheme="minorHAnsi" w:hAnsiTheme="minorHAnsi"/>
                <w:sz w:val="24"/>
                <w:szCs w:val="22"/>
                <w:lang w:val="de-CH"/>
              </w:rPr>
              <w:t>id</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Pr>
                <w:rFonts w:asciiTheme="minorHAnsi" w:hAnsiTheme="minorHAnsi"/>
                <w:sz w:val="24"/>
                <w:szCs w:val="22"/>
                <w:lang w:val="de-CH"/>
              </w:rPr>
              <w:t>Vertrag Id</w:t>
            </w:r>
          </w:p>
        </w:tc>
        <w:tc>
          <w:tcPr>
            <w:tcW w:w="1181"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9396" w:name="_Toc499018665"/>
      <w:r>
        <w:t>Rückgabestruktur</w:t>
      </w:r>
      <w:bookmarkEnd w:id="939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Beschreibung </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oget</w:t>
            </w:r>
            <w:r>
              <w:rPr>
                <w:rFonts w:ascii="Consolas" w:hAnsi="Consolas" w:cs="Consolas"/>
                <w:color w:val="2B91AF"/>
                <w:sz w:val="19"/>
                <w:szCs w:val="19"/>
                <w:lang w:eastAsia="de-CH"/>
              </w:rPr>
              <w:t>Vertrag</w:t>
            </w:r>
            <w:r w:rsidRPr="00D63F03">
              <w:rPr>
                <w:rFonts w:ascii="Consolas" w:hAnsi="Consolas" w:cs="Consolas"/>
                <w:color w:val="2B91AF"/>
                <w:sz w:val="19"/>
                <w:szCs w:val="19"/>
                <w:lang w:eastAsia="de-CH"/>
              </w:rPr>
              <w:t xml:space="preserve">DetailDto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an</w:t>
            </w:r>
            <w:r>
              <w:rPr>
                <w:rFonts w:asciiTheme="minorHAnsi" w:hAnsiTheme="minorHAnsi"/>
                <w:sz w:val="24"/>
                <w:szCs w:val="22"/>
                <w:lang w:val="de-CH"/>
              </w:rPr>
              <w:t>trag</w:t>
            </w:r>
            <w:r w:rsidRPr="00D63F03">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Consolas" w:hAnsi="Consolas" w:cs="Consolas"/>
                <w:color w:val="2B91AF"/>
                <w:sz w:val="19"/>
                <w:szCs w:val="19"/>
                <w:lang w:eastAsia="de-CH"/>
              </w:rPr>
              <w:t>An</w:t>
            </w:r>
            <w:r>
              <w:rPr>
                <w:rFonts w:ascii="Consolas" w:hAnsi="Consolas" w:cs="Consolas"/>
                <w:color w:val="2B91AF"/>
                <w:sz w:val="19"/>
                <w:szCs w:val="19"/>
                <w:lang w:eastAsia="de-CH"/>
              </w:rPr>
              <w:t>trag</w:t>
            </w:r>
            <w:r w:rsidRPr="00D63F03">
              <w:rPr>
                <w:rFonts w:ascii="Consolas" w:hAnsi="Consolas" w:cs="Consolas"/>
                <w:color w:val="2B91AF"/>
                <w:sz w:val="19"/>
                <w:szCs w:val="19"/>
                <w:lang w:eastAsia="de-CH"/>
              </w:rPr>
              <w:t>Dto</w:t>
            </w:r>
            <w:r w:rsidRPr="00D63F03">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63F03" w:rsidRDefault="00DE49AB" w:rsidP="00D809D2">
            <w:pPr>
              <w:spacing w:before="100" w:beforeAutospacing="1" w:after="100" w:afterAutospacing="1"/>
              <w:jc w:val="left"/>
              <w:rPr>
                <w:rFonts w:ascii="Times New Roman" w:hAnsi="Times New Roman"/>
                <w:sz w:val="24"/>
              </w:rPr>
            </w:pPr>
            <w:r w:rsidRPr="00D63F03">
              <w:rPr>
                <w:rFonts w:asciiTheme="minorHAnsi" w:hAnsiTheme="minorHAnsi"/>
                <w:sz w:val="24"/>
                <w:szCs w:val="22"/>
                <w:lang w:val="de-CH"/>
              </w:rPr>
              <w:t>Persistenzobjekt An</w:t>
            </w:r>
            <w:r>
              <w:rPr>
                <w:rFonts w:asciiTheme="minorHAnsi" w:hAnsiTheme="minorHAnsi"/>
                <w:sz w:val="24"/>
                <w:szCs w:val="22"/>
                <w:lang w:val="de-CH"/>
              </w:rPr>
              <w:t>trag</w:t>
            </w:r>
            <w:r w:rsidRPr="00D63F03">
              <w:rPr>
                <w:rFonts w:asciiTheme="minorHAnsi" w:hAnsiTheme="minorHAnsi"/>
                <w:sz w:val="24"/>
                <w:szCs w:val="22"/>
                <w:lang w:val="de-CH"/>
              </w:rPr>
              <w:t xml:space="preserve"> </w:t>
            </w:r>
            <w:r>
              <w:rPr>
                <w:rFonts w:asciiTheme="minorHAnsi" w:hAnsiTheme="minorHAnsi"/>
                <w:sz w:val="24"/>
                <w:szCs w:val="22"/>
                <w:lang w:val="de-CH"/>
              </w:rPr>
              <w:t>(siehe Kapitel 4)</w:t>
            </w:r>
          </w:p>
        </w:tc>
      </w:tr>
      <w:tr w:rsidR="00DE49AB" w:rsidRPr="00D63F03" w:rsidTr="00D809D2">
        <w:tc>
          <w:tcPr>
            <w:tcW w:w="2846" w:type="dxa"/>
            <w:tcBorders>
              <w:top w:val="single" w:sz="4" w:space="0" w:color="auto"/>
              <w:left w:val="single" w:sz="4" w:space="0" w:color="auto"/>
              <w:bottom w:val="single" w:sz="4" w:space="0" w:color="auto"/>
              <w:right w:val="single" w:sz="4" w:space="0" w:color="auto"/>
            </w:tcBorders>
          </w:tcPr>
          <w:p w:rsidR="00DE49AB" w:rsidRPr="00D63F03" w:rsidRDefault="00DE49AB" w:rsidP="00D809D2">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E49AB" w:rsidRPr="00D63F03" w:rsidRDefault="00DE49AB" w:rsidP="00D809D2">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vertrag</w:t>
            </w:r>
          </w:p>
        </w:tc>
        <w:tc>
          <w:tcPr>
            <w:tcW w:w="1723" w:type="dxa"/>
            <w:tcBorders>
              <w:top w:val="single" w:sz="4" w:space="0" w:color="auto"/>
              <w:left w:val="single" w:sz="4" w:space="0" w:color="auto"/>
              <w:bottom w:val="single" w:sz="4" w:space="0" w:color="auto"/>
              <w:right w:val="single" w:sz="4" w:space="0" w:color="auto"/>
            </w:tcBorders>
          </w:tcPr>
          <w:p w:rsidR="00DE49AB" w:rsidRPr="00D63F03" w:rsidRDefault="00DE49AB" w:rsidP="00D809D2">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VertragDto</w:t>
            </w:r>
          </w:p>
        </w:tc>
        <w:tc>
          <w:tcPr>
            <w:tcW w:w="1809" w:type="dxa"/>
            <w:tcBorders>
              <w:top w:val="single" w:sz="4" w:space="0" w:color="auto"/>
              <w:left w:val="single" w:sz="4" w:space="0" w:color="auto"/>
              <w:bottom w:val="single" w:sz="4" w:space="0" w:color="auto"/>
              <w:right w:val="single" w:sz="4" w:space="0" w:color="auto"/>
            </w:tcBorders>
          </w:tcPr>
          <w:p w:rsidR="00DE49AB" w:rsidRPr="00D63F03" w:rsidRDefault="00DE49AB" w:rsidP="00D809D2">
            <w:pPr>
              <w:spacing w:before="100" w:beforeAutospacing="1" w:after="100" w:afterAutospacing="1"/>
              <w:jc w:val="left"/>
              <w:rPr>
                <w:rFonts w:asciiTheme="minorHAnsi" w:hAnsiTheme="minorHAnsi"/>
                <w:sz w:val="24"/>
                <w:szCs w:val="22"/>
                <w:lang w:val="de-CH"/>
              </w:rPr>
            </w:pPr>
            <w:r w:rsidRPr="00D63F03">
              <w:rPr>
                <w:rFonts w:asciiTheme="minorHAnsi" w:hAnsiTheme="minorHAnsi"/>
                <w:sz w:val="24"/>
                <w:szCs w:val="22"/>
                <w:lang w:val="de-CH"/>
              </w:rPr>
              <w:t xml:space="preserve">Persistenzobjekt </w:t>
            </w:r>
            <w:r>
              <w:rPr>
                <w:rFonts w:asciiTheme="minorHAnsi" w:hAnsiTheme="minorHAnsi"/>
                <w:sz w:val="24"/>
                <w:szCs w:val="22"/>
                <w:lang w:val="de-CH"/>
              </w:rPr>
              <w:t>Vertrag</w:t>
            </w:r>
            <w:r w:rsidRPr="00D63F03">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DE49AB" w:rsidRPr="00DE49AB" w:rsidRDefault="00DE49AB" w:rsidP="00DE49AB"/>
    <w:p w:rsidR="00CE5609" w:rsidRDefault="00CE5609" w:rsidP="00CE5609">
      <w:pPr>
        <w:pStyle w:val="berschrift4"/>
      </w:pPr>
      <w:bookmarkStart w:id="9397" w:name="_Toc499018666"/>
      <w:r>
        <w:t>SOAP Beispiel</w:t>
      </w:r>
      <w:bookmarkEnd w:id="9397"/>
    </w:p>
    <w:p w:rsidR="00CE5609" w:rsidRDefault="00CE5609" w:rsidP="00CE5609">
      <w:pPr>
        <w:pStyle w:val="berschrift5"/>
      </w:pPr>
      <w:bookmarkStart w:id="9398" w:name="_Toc499018667"/>
      <w:r>
        <w:t>Request</w:t>
      </w:r>
      <w:bookmarkEnd w:id="9398"/>
      <w:del w:id="9399" w:author="Markus Brüderl" w:date="2017-11-20T16:28:00Z">
        <w:r w:rsidDel="00630630">
          <w:delText>:</w:delText>
        </w:r>
      </w:del>
    </w:p>
    <w:p w:rsidR="00CE5609" w:rsidRDefault="00CE5609" w:rsidP="00CE5609"/>
    <w:p w:rsidR="00630630" w:rsidRPr="00630630" w:rsidRDefault="00630630" w:rsidP="00630630">
      <w:pPr>
        <w:rPr>
          <w:ins w:id="9400" w:author="Markus Brüderl" w:date="2017-11-20T16:28:00Z"/>
          <w:rFonts w:ascii="Courier New" w:hAnsi="Courier New" w:cs="Courier New"/>
          <w:lang w:val="en-US"/>
        </w:rPr>
      </w:pPr>
      <w:ins w:id="9401" w:author="Markus Brüderl" w:date="2017-11-20T16:28:00Z">
        <w:r w:rsidRPr="00630630">
          <w:rPr>
            <w:rFonts w:ascii="Courier New" w:hAnsi="Courier New" w:cs="Courier New"/>
            <w:lang w:val="en-US"/>
          </w:rPr>
          <w:t>&lt;S:Envelope xmlns:S="http://www.w3.org/2003/05/soap-envelope" xmlns:wsse="http://docs.oasis-open.org/wss/2004/01/oasis-200401-wss-wssecurity-secext-1.0.xsd" xmlns:wsu="http://docs.oasis-open.org/wss/2004/01/oasis-200401-wss-wssecurity-utility-1.0.xsd"&gt;</w:t>
        </w:r>
      </w:ins>
    </w:p>
    <w:p w:rsidR="00630630" w:rsidRPr="00630630" w:rsidRDefault="00630630" w:rsidP="00630630">
      <w:pPr>
        <w:rPr>
          <w:ins w:id="9402" w:author="Markus Brüderl" w:date="2017-11-20T16:28:00Z"/>
          <w:rFonts w:ascii="Courier New" w:hAnsi="Courier New" w:cs="Courier New"/>
          <w:lang w:val="en-US"/>
        </w:rPr>
      </w:pPr>
      <w:ins w:id="9403" w:author="Markus Brüderl" w:date="2017-11-20T16:28:00Z">
        <w:r w:rsidRPr="00630630">
          <w:rPr>
            <w:rFonts w:ascii="Courier New" w:hAnsi="Courier New" w:cs="Courier New"/>
            <w:lang w:val="en-US"/>
          </w:rPr>
          <w:t xml:space="preserve">  &lt;S:Header&gt;</w:t>
        </w:r>
      </w:ins>
    </w:p>
    <w:p w:rsidR="00630630" w:rsidRPr="00630630" w:rsidRDefault="00630630" w:rsidP="00630630">
      <w:pPr>
        <w:rPr>
          <w:ins w:id="9404" w:author="Markus Brüderl" w:date="2017-11-20T16:28:00Z"/>
          <w:rFonts w:ascii="Courier New" w:hAnsi="Courier New" w:cs="Courier New"/>
          <w:lang w:val="en-US"/>
        </w:rPr>
      </w:pPr>
      <w:ins w:id="9405" w:author="Markus Brüderl" w:date="2017-11-20T16:28:00Z">
        <w:r w:rsidRPr="00630630">
          <w:rPr>
            <w:rFonts w:ascii="Courier New" w:hAnsi="Courier New" w:cs="Courier New"/>
            <w:lang w:val="en-US"/>
          </w:rPr>
          <w:t xml:space="preserve">  &lt;DefaultMessageHeader xmlns="http://cic-software.de/MessageHeader"&gt;</w:t>
        </w:r>
      </w:ins>
    </w:p>
    <w:p w:rsidR="00630630" w:rsidRPr="00630630" w:rsidRDefault="00630630" w:rsidP="00630630">
      <w:pPr>
        <w:rPr>
          <w:ins w:id="9406" w:author="Markus Brüderl" w:date="2017-11-20T16:28:00Z"/>
          <w:rFonts w:ascii="Courier New" w:hAnsi="Courier New" w:cs="Courier New"/>
          <w:lang w:val="en-US"/>
        </w:rPr>
      </w:pPr>
      <w:ins w:id="9407" w:author="Markus Brüderl" w:date="2017-11-20T16:28:00Z">
        <w:r w:rsidRPr="00630630">
          <w:rPr>
            <w:rFonts w:ascii="Courier New" w:hAnsi="Courier New" w:cs="Courier New"/>
            <w:lang w:val="en-US"/>
          </w:rPr>
          <w:t xml:space="preserve">      &lt;ISOLanguageCode xmlns="http://schemas.datacontract.org/2004/07/Cic.OpenOne.Common.Util.SOAP"&gt;de-CH&lt;/ISOLanguageCode&gt;</w:t>
        </w:r>
      </w:ins>
    </w:p>
    <w:p w:rsidR="00630630" w:rsidRPr="00630630" w:rsidRDefault="00630630" w:rsidP="00630630">
      <w:pPr>
        <w:rPr>
          <w:ins w:id="9408" w:author="Markus Brüderl" w:date="2017-11-20T16:28:00Z"/>
          <w:rFonts w:ascii="Courier New" w:hAnsi="Courier New" w:cs="Courier New"/>
          <w:lang w:val="en-US"/>
        </w:rPr>
      </w:pPr>
      <w:ins w:id="9409" w:author="Markus Brüderl" w:date="2017-11-20T16:28:00Z">
        <w:r w:rsidRPr="00630630">
          <w:rPr>
            <w:rFonts w:ascii="Courier New" w:hAnsi="Courier New" w:cs="Courier New"/>
            <w:lang w:val="en-US"/>
          </w:rPr>
          <w:t xml:space="preserve">      &lt;Password xmlns="http://schemas.datacontract.org/2004/07/Cic.OpenOne.Common.Util.SOAP"&gt;</w:t>
        </w:r>
        <w:r>
          <w:rPr>
            <w:rFonts w:ascii="Courier New" w:hAnsi="Courier New" w:cs="Courier New"/>
            <w:lang w:val="en-US"/>
          </w:rPr>
          <w:t>XXX</w:t>
        </w:r>
        <w:r w:rsidRPr="00630630">
          <w:rPr>
            <w:rFonts w:ascii="Courier New" w:hAnsi="Courier New" w:cs="Courier New"/>
            <w:lang w:val="en-US"/>
          </w:rPr>
          <w:t>&lt;/Password&gt;</w:t>
        </w:r>
      </w:ins>
    </w:p>
    <w:p w:rsidR="00630630" w:rsidRPr="00630630" w:rsidRDefault="00630630" w:rsidP="00630630">
      <w:pPr>
        <w:rPr>
          <w:ins w:id="9410" w:author="Markus Brüderl" w:date="2017-11-20T16:28:00Z"/>
          <w:rFonts w:ascii="Courier New" w:hAnsi="Courier New" w:cs="Courier New"/>
          <w:lang w:val="en-US"/>
        </w:rPr>
      </w:pPr>
      <w:ins w:id="9411" w:author="Markus Brüderl" w:date="2017-11-20T16:28:00Z">
        <w:r w:rsidRPr="00630630">
          <w:rPr>
            <w:rFonts w:ascii="Courier New" w:hAnsi="Courier New" w:cs="Courier New"/>
            <w:lang w:val="en-US"/>
          </w:rPr>
          <w:t xml:space="preserve">      &lt;SysBRAND xmlns="http://schemas.datacontract.org/2004/07/Cic.OpenOne.Common.Util.SOAP"&gt;0&lt;/SysBRAND&gt;</w:t>
        </w:r>
      </w:ins>
    </w:p>
    <w:p w:rsidR="00630630" w:rsidRPr="00630630" w:rsidRDefault="00630630" w:rsidP="00630630">
      <w:pPr>
        <w:rPr>
          <w:ins w:id="9412" w:author="Markus Brüderl" w:date="2017-11-20T16:28:00Z"/>
          <w:rFonts w:ascii="Courier New" w:hAnsi="Courier New" w:cs="Courier New"/>
          <w:lang w:val="en-US"/>
        </w:rPr>
      </w:pPr>
      <w:ins w:id="9413" w:author="Markus Brüderl" w:date="2017-11-20T16:28:00Z">
        <w:r w:rsidRPr="00630630">
          <w:rPr>
            <w:rFonts w:ascii="Courier New" w:hAnsi="Courier New" w:cs="Courier New"/>
            <w:lang w:val="en-US"/>
          </w:rPr>
          <w:t xml:space="preserve">      &lt;SysPEROLE xmlns="http://schemas.datacontract.org/2004/07/Cic.OpenOne.Common.Util.SOAP"&gt;2595&lt;/SysPEROLE&gt;</w:t>
        </w:r>
      </w:ins>
    </w:p>
    <w:p w:rsidR="00630630" w:rsidRPr="00630630" w:rsidRDefault="00630630" w:rsidP="00630630">
      <w:pPr>
        <w:rPr>
          <w:ins w:id="9414" w:author="Markus Brüderl" w:date="2017-11-20T16:28:00Z"/>
          <w:rFonts w:ascii="Courier New" w:hAnsi="Courier New" w:cs="Courier New"/>
          <w:lang w:val="en-US"/>
        </w:rPr>
      </w:pPr>
      <w:ins w:id="9415" w:author="Markus Brüderl" w:date="2017-11-20T16:28:00Z">
        <w:r w:rsidRPr="00630630">
          <w:rPr>
            <w:rFonts w:ascii="Courier New" w:hAnsi="Courier New" w:cs="Courier New"/>
            <w:lang w:val="en-US"/>
          </w:rPr>
          <w:t xml:space="preserve">      &lt;UserName xmlns="http://schemas.datacontract.org/2004/07/Cic.OpenOne.Common.Util.SOAP"&gt;FE00000162&lt;/UserName&gt;</w:t>
        </w:r>
      </w:ins>
    </w:p>
    <w:p w:rsidR="00630630" w:rsidRPr="00630630" w:rsidRDefault="00630630" w:rsidP="00630630">
      <w:pPr>
        <w:rPr>
          <w:ins w:id="9416" w:author="Markus Brüderl" w:date="2017-11-20T16:28:00Z"/>
          <w:rFonts w:ascii="Courier New" w:hAnsi="Courier New" w:cs="Courier New"/>
          <w:lang w:val="en-US"/>
        </w:rPr>
      </w:pPr>
      <w:ins w:id="9417" w:author="Markus Brüderl" w:date="2017-11-20T16:28:00Z">
        <w:r w:rsidRPr="00630630">
          <w:rPr>
            <w:rFonts w:ascii="Courier New" w:hAnsi="Courier New" w:cs="Courier New"/>
            <w:lang w:val="en-US"/>
          </w:rPr>
          <w:t xml:space="preserve">      &lt;UserType xmlns="http://schemas.datacontract.org/2004/07/Cic.OpenOne.Common.Util.SOAP"&gt;0&lt;/UserType&gt;</w:t>
        </w:r>
      </w:ins>
    </w:p>
    <w:p w:rsidR="00630630" w:rsidRPr="00630630" w:rsidRDefault="00630630" w:rsidP="00630630">
      <w:pPr>
        <w:rPr>
          <w:ins w:id="9418" w:author="Markus Brüderl" w:date="2017-11-20T16:28:00Z"/>
          <w:rFonts w:ascii="Courier New" w:hAnsi="Courier New" w:cs="Courier New"/>
          <w:lang w:val="en-US"/>
        </w:rPr>
      </w:pPr>
      <w:ins w:id="9419" w:author="Markus Brüderl" w:date="2017-11-20T16:28:00Z">
        <w:r w:rsidRPr="00630630">
          <w:rPr>
            <w:rFonts w:ascii="Courier New" w:hAnsi="Courier New" w:cs="Courier New"/>
            <w:lang w:val="en-US"/>
          </w:rPr>
          <w:t xml:space="preserve">    &lt;/DefaultMessageHeader&gt;</w:t>
        </w:r>
      </w:ins>
    </w:p>
    <w:p w:rsidR="00630630" w:rsidRPr="00630630" w:rsidRDefault="00630630" w:rsidP="00630630">
      <w:pPr>
        <w:rPr>
          <w:ins w:id="9420" w:author="Markus Brüderl" w:date="2017-11-20T16:28:00Z"/>
          <w:rFonts w:ascii="Courier New" w:hAnsi="Courier New" w:cs="Courier New"/>
          <w:lang w:val="en-US"/>
        </w:rPr>
      </w:pPr>
    </w:p>
    <w:p w:rsidR="00630630" w:rsidRPr="00630630" w:rsidRDefault="00630630" w:rsidP="00630630">
      <w:pPr>
        <w:rPr>
          <w:ins w:id="9421" w:author="Markus Brüderl" w:date="2017-11-20T16:28:00Z"/>
          <w:rFonts w:ascii="Courier New" w:hAnsi="Courier New" w:cs="Courier New"/>
          <w:lang w:val="en-US"/>
        </w:rPr>
      </w:pPr>
      <w:ins w:id="9422" w:author="Markus Brüderl" w:date="2017-11-20T16:28:00Z">
        <w:r w:rsidRPr="00630630">
          <w:rPr>
            <w:rFonts w:ascii="Courier New" w:hAnsi="Courier New" w:cs="Courier New"/>
            <w:lang w:val="en-US"/>
          </w:rPr>
          <w:t xml:space="preserve">  &lt;/S:Header&gt;</w:t>
        </w:r>
      </w:ins>
    </w:p>
    <w:p w:rsidR="00630630" w:rsidRPr="00630630" w:rsidRDefault="00630630" w:rsidP="00630630">
      <w:pPr>
        <w:rPr>
          <w:ins w:id="9423" w:author="Markus Brüderl" w:date="2017-11-20T16:28:00Z"/>
          <w:rFonts w:ascii="Courier New" w:hAnsi="Courier New" w:cs="Courier New"/>
          <w:lang w:val="en-US"/>
        </w:rPr>
      </w:pPr>
      <w:ins w:id="9424" w:author="Markus Brüderl" w:date="2017-11-20T16:28:00Z">
        <w:r w:rsidRPr="00630630">
          <w:rPr>
            <w:rFonts w:ascii="Courier New" w:hAnsi="Courier New" w:cs="Courier New"/>
            <w:lang w:val="en-US"/>
          </w:rPr>
          <w:t xml:space="preserve">  &lt;S:Body&gt;</w:t>
        </w:r>
      </w:ins>
    </w:p>
    <w:p w:rsidR="00630630" w:rsidRPr="00630630" w:rsidRDefault="00630630" w:rsidP="00630630">
      <w:pPr>
        <w:rPr>
          <w:ins w:id="9425" w:author="Markus Brüderl" w:date="2017-11-20T16:28:00Z"/>
          <w:rFonts w:ascii="Courier New" w:hAnsi="Courier New" w:cs="Courier New"/>
          <w:lang w:val="en-US"/>
        </w:rPr>
      </w:pPr>
      <w:ins w:id="9426" w:author="Markus Brüderl" w:date="2017-11-20T16:28:00Z">
        <w:r w:rsidRPr="00630630">
          <w:rPr>
            <w:rFonts w:ascii="Courier New" w:hAnsi="Courier New" w:cs="Courier New"/>
            <w:lang w:val="en-US"/>
          </w:rPr>
          <w:t xml:space="preserve">    &lt;ns6:getVertragDetail xmlns="http://schemas.datacontract.org/2004/07/Cic.OpenOne.Common.DTO" xmlns:ns2="http://schemas.datacontract.org/2004/07/Cic.OpenOne.GateBANKNOW.Service.DTO" xmlns:ns3="http://schemas.microsoft.com/2003/10/Serialization/Arrays" xmlns:ns4="http://schemas.datacontract.org/2004/07/Cic.OpenOne.GateBANKNOW.Common.DTO" xmlns:ns5="http://schemas.datacontract.org/2004/07/Cic.OpenOne.GateBANKNOW.Common.DTO.Search" xmlns:ns6="http://cic-software.de/GateBANKNOW" xmlns:ns7="http://schemas.microsoft.com/2003/10/Serialization/"&gt;</w:t>
        </w:r>
      </w:ins>
    </w:p>
    <w:p w:rsidR="00630630" w:rsidRPr="00630630" w:rsidRDefault="00630630" w:rsidP="00630630">
      <w:pPr>
        <w:rPr>
          <w:ins w:id="9427" w:author="Markus Brüderl" w:date="2017-11-20T16:28:00Z"/>
          <w:rFonts w:ascii="Courier New" w:hAnsi="Courier New" w:cs="Courier New"/>
          <w:lang w:val="en-US"/>
        </w:rPr>
      </w:pPr>
      <w:ins w:id="9428" w:author="Markus Brüderl" w:date="2017-11-20T16:28:00Z">
        <w:r w:rsidRPr="00630630">
          <w:rPr>
            <w:rFonts w:ascii="Courier New" w:hAnsi="Courier New" w:cs="Courier New"/>
            <w:lang w:val="en-US"/>
          </w:rPr>
          <w:t xml:space="preserve">      &lt;ns6:input&gt;</w:t>
        </w:r>
      </w:ins>
    </w:p>
    <w:p w:rsidR="00630630" w:rsidRPr="00630630" w:rsidRDefault="00630630" w:rsidP="00630630">
      <w:pPr>
        <w:rPr>
          <w:ins w:id="9429" w:author="Markus Brüderl" w:date="2017-11-20T16:28:00Z"/>
          <w:rFonts w:ascii="Courier New" w:hAnsi="Courier New" w:cs="Courier New"/>
          <w:lang w:val="en-US"/>
        </w:rPr>
      </w:pPr>
      <w:ins w:id="9430" w:author="Markus Brüderl" w:date="2017-11-20T16:28:00Z">
        <w:r w:rsidRPr="00630630">
          <w:rPr>
            <w:rFonts w:ascii="Courier New" w:hAnsi="Courier New" w:cs="Courier New"/>
            <w:lang w:val="en-US"/>
          </w:rPr>
          <w:t xml:space="preserve">        &lt;ns2:sysid&gt;25953&lt;/ns2:sysid&gt;</w:t>
        </w:r>
      </w:ins>
    </w:p>
    <w:p w:rsidR="00630630" w:rsidRPr="00630630" w:rsidRDefault="00630630" w:rsidP="00630630">
      <w:pPr>
        <w:rPr>
          <w:ins w:id="9431" w:author="Markus Brüderl" w:date="2017-11-20T16:28:00Z"/>
          <w:rFonts w:ascii="Courier New" w:hAnsi="Courier New" w:cs="Courier New"/>
          <w:lang w:val="en-US"/>
        </w:rPr>
      </w:pPr>
      <w:ins w:id="9432" w:author="Markus Brüderl" w:date="2017-11-20T16:28:00Z">
        <w:r w:rsidRPr="00630630">
          <w:rPr>
            <w:rFonts w:ascii="Courier New" w:hAnsi="Courier New" w:cs="Courier New"/>
            <w:lang w:val="en-US"/>
          </w:rPr>
          <w:t xml:space="preserve">      &lt;/ns6:input&gt;</w:t>
        </w:r>
      </w:ins>
    </w:p>
    <w:p w:rsidR="00630630" w:rsidRPr="00630630" w:rsidRDefault="00630630" w:rsidP="00630630">
      <w:pPr>
        <w:rPr>
          <w:ins w:id="9433" w:author="Markus Brüderl" w:date="2017-11-20T16:28:00Z"/>
          <w:rFonts w:ascii="Courier New" w:hAnsi="Courier New" w:cs="Courier New"/>
          <w:lang w:val="en-US"/>
        </w:rPr>
      </w:pPr>
      <w:ins w:id="9434" w:author="Markus Brüderl" w:date="2017-11-20T16:28:00Z">
        <w:r w:rsidRPr="00630630">
          <w:rPr>
            <w:rFonts w:ascii="Courier New" w:hAnsi="Courier New" w:cs="Courier New"/>
            <w:lang w:val="en-US"/>
          </w:rPr>
          <w:t xml:space="preserve">    &lt;/ns6:getVertragDetail&gt;</w:t>
        </w:r>
      </w:ins>
    </w:p>
    <w:p w:rsidR="00630630" w:rsidRPr="00630630" w:rsidRDefault="00630630" w:rsidP="00630630">
      <w:pPr>
        <w:rPr>
          <w:ins w:id="9435" w:author="Markus Brüderl" w:date="2017-11-20T16:28:00Z"/>
          <w:rFonts w:ascii="Courier New" w:hAnsi="Courier New" w:cs="Courier New"/>
          <w:lang w:val="en-US"/>
        </w:rPr>
      </w:pPr>
      <w:ins w:id="9436" w:author="Markus Brüderl" w:date="2017-11-20T16:28:00Z">
        <w:r w:rsidRPr="00630630">
          <w:rPr>
            <w:rFonts w:ascii="Courier New" w:hAnsi="Courier New" w:cs="Courier New"/>
            <w:lang w:val="en-US"/>
          </w:rPr>
          <w:t xml:space="preserve">  &lt;/S:Body&gt;</w:t>
        </w:r>
      </w:ins>
    </w:p>
    <w:p w:rsidR="00630630" w:rsidRDefault="00630630" w:rsidP="00630630">
      <w:pPr>
        <w:rPr>
          <w:ins w:id="9437" w:author="Markus Brüderl" w:date="2017-11-20T16:28:00Z"/>
          <w:rFonts w:ascii="Courier New" w:hAnsi="Courier New" w:cs="Courier New"/>
          <w:lang w:val="en-US"/>
        </w:rPr>
      </w:pPr>
      <w:ins w:id="9438" w:author="Markus Brüderl" w:date="2017-11-20T16:28:00Z">
        <w:r w:rsidRPr="00630630">
          <w:rPr>
            <w:rFonts w:ascii="Courier New" w:hAnsi="Courier New" w:cs="Courier New"/>
            <w:lang w:val="en-US"/>
          </w:rPr>
          <w:t>&lt;/S:Envelope&gt;</w:t>
        </w:r>
      </w:ins>
    </w:p>
    <w:p w:rsidR="00CE5609" w:rsidRPr="0047601F" w:rsidDel="00630630" w:rsidRDefault="00CE5609" w:rsidP="00CE5609">
      <w:pPr>
        <w:rPr>
          <w:del w:id="9439" w:author="Markus Brüderl" w:date="2017-11-20T16:28:00Z"/>
          <w:rFonts w:ascii="Courier New" w:hAnsi="Courier New" w:cs="Courier New"/>
          <w:lang w:val="en-US"/>
        </w:rPr>
      </w:pPr>
      <w:del w:id="9440" w:author="Markus Brüderl" w:date="2017-11-20T16:28:00Z">
        <w:r w:rsidRPr="0047601F" w:rsidDel="00630630">
          <w:rPr>
            <w:rFonts w:ascii="Courier New" w:hAnsi="Courier New" w:cs="Courier New"/>
            <w:lang w:val="en-US"/>
          </w:rPr>
          <w:delTex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delText>
        </w:r>
      </w:del>
    </w:p>
    <w:p w:rsidR="00CE5609" w:rsidRPr="0047601F" w:rsidDel="00630630" w:rsidRDefault="00CE5609" w:rsidP="00CE5609">
      <w:pPr>
        <w:rPr>
          <w:del w:id="9441" w:author="Markus Brüderl" w:date="2017-11-20T16:28:00Z"/>
          <w:rFonts w:ascii="Courier New" w:hAnsi="Courier New" w:cs="Courier New"/>
          <w:lang w:val="en-US"/>
        </w:rPr>
      </w:pPr>
      <w:del w:id="9442" w:author="Markus Brüderl" w:date="2017-11-20T16:28:00Z">
        <w:r w:rsidRPr="0047601F" w:rsidDel="00630630">
          <w:rPr>
            <w:rFonts w:ascii="Courier New" w:hAnsi="Courier New" w:cs="Courier New"/>
            <w:lang w:val="en-US"/>
          </w:rPr>
          <w:delText>&lt;/soap:Envelope&gt;</w:delText>
        </w:r>
      </w:del>
    </w:p>
    <w:p w:rsidR="00CE5609" w:rsidRPr="006B79C5" w:rsidRDefault="00CE5609" w:rsidP="00CE5609">
      <w:pPr>
        <w:rPr>
          <w:lang w:val="en-US"/>
        </w:rPr>
      </w:pPr>
    </w:p>
    <w:p w:rsidR="00CE5609" w:rsidRDefault="00CE5609" w:rsidP="00CE5609">
      <w:pPr>
        <w:pStyle w:val="berschrift5"/>
      </w:pPr>
      <w:bookmarkStart w:id="9443" w:name="_Toc499018668"/>
      <w:r>
        <w:t>Response</w:t>
      </w:r>
      <w:bookmarkEnd w:id="9443"/>
    </w:p>
    <w:p w:rsidR="00630630" w:rsidRDefault="00630630" w:rsidP="00CE5609">
      <w:pPr>
        <w:rPr>
          <w:ins w:id="9444" w:author="Markus Brüderl" w:date="2017-11-20T16:40:00Z"/>
          <w:rFonts w:ascii="Courier New" w:hAnsi="Courier New" w:cs="Courier New"/>
          <w:lang w:val="en-US"/>
        </w:rPr>
      </w:pPr>
    </w:p>
    <w:p w:rsidR="00BE41AC" w:rsidRPr="00BE41AC" w:rsidRDefault="00BE41AC" w:rsidP="00BE41AC">
      <w:pPr>
        <w:rPr>
          <w:ins w:id="9445" w:author="Markus Brüderl" w:date="2017-11-20T16:46:00Z"/>
          <w:rFonts w:ascii="Courier New" w:hAnsi="Courier New" w:cs="Courier New"/>
          <w:lang w:val="en-US"/>
        </w:rPr>
      </w:pPr>
      <w:ins w:id="9446" w:author="Markus Brüderl" w:date="2017-11-20T16:46:00Z">
        <w:r w:rsidRPr="00BE41AC">
          <w:rPr>
            <w:rFonts w:ascii="Courier New" w:hAnsi="Courier New" w:cs="Courier New"/>
            <w:lang w:val="en-US"/>
          </w:rPr>
          <w:t>&lt;s:Envelope xmlns:s="http://www.w3.org/2003/05/soap-envelope" xmlns:a="http://www.w3.org/2005/08/addressing"&gt;</w:t>
        </w:r>
      </w:ins>
    </w:p>
    <w:p w:rsidR="00BE41AC" w:rsidRPr="00BE41AC" w:rsidRDefault="00BE41AC" w:rsidP="00BE41AC">
      <w:pPr>
        <w:rPr>
          <w:ins w:id="9447" w:author="Markus Brüderl" w:date="2017-11-20T16:46:00Z"/>
          <w:rFonts w:ascii="Courier New" w:hAnsi="Courier New" w:cs="Courier New"/>
          <w:lang w:val="en-US"/>
        </w:rPr>
      </w:pPr>
      <w:ins w:id="9448" w:author="Markus Brüderl" w:date="2017-11-20T16:46:00Z">
        <w:r w:rsidRPr="00BE41AC">
          <w:rPr>
            <w:rFonts w:ascii="Courier New" w:hAnsi="Courier New" w:cs="Courier New"/>
            <w:lang w:val="en-US"/>
          </w:rPr>
          <w:t xml:space="preserve">   &lt;s:Header&gt;</w:t>
        </w:r>
      </w:ins>
    </w:p>
    <w:p w:rsidR="00BE41AC" w:rsidRPr="00BE41AC" w:rsidRDefault="00BE41AC" w:rsidP="00BE41AC">
      <w:pPr>
        <w:rPr>
          <w:ins w:id="9449" w:author="Markus Brüderl" w:date="2017-11-20T16:46:00Z"/>
          <w:rFonts w:ascii="Courier New" w:hAnsi="Courier New" w:cs="Courier New"/>
          <w:lang w:val="en-US"/>
        </w:rPr>
      </w:pPr>
      <w:ins w:id="9450" w:author="Markus Brüderl" w:date="2017-11-20T16:46:00Z">
        <w:r w:rsidRPr="00BE41AC">
          <w:rPr>
            <w:rFonts w:ascii="Courier New" w:hAnsi="Courier New" w:cs="Courier New"/>
            <w:lang w:val="en-US"/>
          </w:rPr>
          <w:t xml:space="preserve">      &lt;a:Action s:mustUnderstand="1"&gt;http://cic-software.de/GateBANKNOW/IsearchVertragService/getVertragDetailResponse&lt;/a:Action&gt;</w:t>
        </w:r>
      </w:ins>
    </w:p>
    <w:p w:rsidR="00BE41AC" w:rsidRPr="00BE41AC" w:rsidRDefault="00BE41AC" w:rsidP="00BE41AC">
      <w:pPr>
        <w:rPr>
          <w:ins w:id="9451" w:author="Markus Brüderl" w:date="2017-11-20T16:46:00Z"/>
          <w:rFonts w:ascii="Courier New" w:hAnsi="Courier New" w:cs="Courier New"/>
          <w:lang w:val="en-US"/>
        </w:rPr>
      </w:pPr>
      <w:ins w:id="9452" w:author="Markus Brüderl" w:date="2017-11-20T16:46:00Z">
        <w:r w:rsidRPr="00BE41AC">
          <w:rPr>
            <w:rFonts w:ascii="Courier New" w:hAnsi="Courier New" w:cs="Courier New"/>
            <w:lang w:val="en-US"/>
          </w:rPr>
          <w:t xml:space="preserve">   &lt;/s:Header&gt;</w:t>
        </w:r>
      </w:ins>
    </w:p>
    <w:p w:rsidR="00BE41AC" w:rsidRPr="00BE41AC" w:rsidRDefault="00BE41AC" w:rsidP="00BE41AC">
      <w:pPr>
        <w:rPr>
          <w:ins w:id="9453" w:author="Markus Brüderl" w:date="2017-11-20T16:46:00Z"/>
          <w:rFonts w:ascii="Courier New" w:hAnsi="Courier New" w:cs="Courier New"/>
          <w:lang w:val="en-US"/>
        </w:rPr>
      </w:pPr>
      <w:ins w:id="9454" w:author="Markus Brüderl" w:date="2017-11-20T16:46:00Z">
        <w:r w:rsidRPr="00BE41AC">
          <w:rPr>
            <w:rFonts w:ascii="Courier New" w:hAnsi="Courier New" w:cs="Courier New"/>
            <w:lang w:val="en-US"/>
          </w:rPr>
          <w:t xml:space="preserve">   &lt;s:Body&gt;</w:t>
        </w:r>
      </w:ins>
    </w:p>
    <w:p w:rsidR="00BE41AC" w:rsidRPr="00BE41AC" w:rsidRDefault="00BE41AC" w:rsidP="00BE41AC">
      <w:pPr>
        <w:rPr>
          <w:ins w:id="9455" w:author="Markus Brüderl" w:date="2017-11-20T16:46:00Z"/>
          <w:rFonts w:ascii="Courier New" w:hAnsi="Courier New" w:cs="Courier New"/>
          <w:lang w:val="en-US"/>
        </w:rPr>
      </w:pPr>
      <w:ins w:id="9456" w:author="Markus Brüderl" w:date="2017-11-20T16:46:00Z">
        <w:r w:rsidRPr="00BE41AC">
          <w:rPr>
            <w:rFonts w:ascii="Courier New" w:hAnsi="Courier New" w:cs="Courier New"/>
            <w:lang w:val="en-US"/>
          </w:rPr>
          <w:t xml:space="preserve">      &lt;getVertragDetailResponse xmlns="http://cic-software.de/GateBANKNOW"&gt;</w:t>
        </w:r>
      </w:ins>
    </w:p>
    <w:p w:rsidR="00BE41AC" w:rsidRPr="00BE41AC" w:rsidRDefault="00BE41AC" w:rsidP="00BE41AC">
      <w:pPr>
        <w:rPr>
          <w:ins w:id="9457" w:author="Markus Brüderl" w:date="2017-11-20T16:46:00Z"/>
          <w:rFonts w:ascii="Courier New" w:hAnsi="Courier New" w:cs="Courier New"/>
          <w:lang w:val="en-US"/>
        </w:rPr>
      </w:pPr>
      <w:ins w:id="9458" w:author="Markus Brüderl" w:date="2017-11-20T16:46:00Z">
        <w:r w:rsidRPr="00BE41AC">
          <w:rPr>
            <w:rFonts w:ascii="Courier New" w:hAnsi="Courier New" w:cs="Courier New"/>
            <w:lang w:val="en-US"/>
          </w:rPr>
          <w:t xml:space="preserve">         &lt;getVertragDetailResult xmlns:b="http://schemas.datacontract.org/2004/07/Cic.OpenOne.GateBANKNOW.Service.DTO" xmlns:i="http://www.w3.org/2001/XMLSchema-instance"&gt;</w:t>
        </w:r>
      </w:ins>
    </w:p>
    <w:p w:rsidR="00BE41AC" w:rsidRPr="00BE41AC" w:rsidRDefault="00BE41AC" w:rsidP="00BE41AC">
      <w:pPr>
        <w:rPr>
          <w:ins w:id="9459" w:author="Markus Brüderl" w:date="2017-11-20T16:46:00Z"/>
          <w:rFonts w:ascii="Courier New" w:hAnsi="Courier New" w:cs="Courier New"/>
          <w:lang w:val="en-US"/>
        </w:rPr>
      </w:pPr>
      <w:ins w:id="9460" w:author="Markus Brüderl" w:date="2017-11-20T16:46:00Z">
        <w:r w:rsidRPr="00BE41AC">
          <w:rPr>
            <w:rFonts w:ascii="Courier New" w:hAnsi="Courier New" w:cs="Courier New"/>
            <w:lang w:val="en-US"/>
          </w:rPr>
          <w:lastRenderedPageBreak/>
          <w:t xml:space="preserve">            &lt;message xmlns="http://schemas.datacontract.org/2004/07/Cic.OpenOne.Common.DTO"&gt;</w:t>
        </w:r>
      </w:ins>
    </w:p>
    <w:p w:rsidR="00BE41AC" w:rsidRPr="00BE41AC" w:rsidRDefault="00BE41AC" w:rsidP="00BE41AC">
      <w:pPr>
        <w:rPr>
          <w:ins w:id="9461" w:author="Markus Brüderl" w:date="2017-11-20T16:46:00Z"/>
          <w:rFonts w:ascii="Courier New" w:hAnsi="Courier New" w:cs="Courier New"/>
          <w:lang w:val="en-US"/>
        </w:rPr>
      </w:pPr>
      <w:ins w:id="9462" w:author="Markus Brüderl" w:date="2017-11-20T16:46:00Z">
        <w:r w:rsidRPr="00BE41AC">
          <w:rPr>
            <w:rFonts w:ascii="Courier New" w:hAnsi="Courier New" w:cs="Courier New"/>
            <w:lang w:val="en-US"/>
          </w:rPr>
          <w:t xml:space="preserve">               &lt;code&gt;0&lt;/code&gt;</w:t>
        </w:r>
      </w:ins>
    </w:p>
    <w:p w:rsidR="00BE41AC" w:rsidRPr="00BE41AC" w:rsidRDefault="00BE41AC" w:rsidP="00BE41AC">
      <w:pPr>
        <w:rPr>
          <w:ins w:id="9463" w:author="Markus Brüderl" w:date="2017-11-20T16:46:00Z"/>
          <w:rFonts w:ascii="Courier New" w:hAnsi="Courier New" w:cs="Courier New"/>
          <w:lang w:val="en-US"/>
        </w:rPr>
      </w:pPr>
      <w:ins w:id="9464" w:author="Markus Brüderl" w:date="2017-11-20T16:46:00Z">
        <w:r w:rsidRPr="00BE41AC">
          <w:rPr>
            <w:rFonts w:ascii="Courier New" w:hAnsi="Courier New" w:cs="Courier New"/>
            <w:lang w:val="en-US"/>
          </w:rPr>
          <w:t xml:space="preserve">               &lt;detail/&gt;</w:t>
        </w:r>
      </w:ins>
    </w:p>
    <w:p w:rsidR="00BE41AC" w:rsidRPr="00BE41AC" w:rsidRDefault="00BE41AC" w:rsidP="00BE41AC">
      <w:pPr>
        <w:rPr>
          <w:ins w:id="9465" w:author="Markus Brüderl" w:date="2017-11-20T16:46:00Z"/>
          <w:rFonts w:ascii="Courier New" w:hAnsi="Courier New" w:cs="Courier New"/>
          <w:lang w:val="en-US"/>
        </w:rPr>
      </w:pPr>
      <w:ins w:id="9466" w:author="Markus Brüderl" w:date="2017-11-20T16:46:00Z">
        <w:r w:rsidRPr="00BE41AC">
          <w:rPr>
            <w:rFonts w:ascii="Courier New" w:hAnsi="Courier New" w:cs="Courier New"/>
            <w:lang w:val="en-US"/>
          </w:rPr>
          <w:t xml:space="preserve">               &lt;duration&gt;35076&lt;/duration&gt;</w:t>
        </w:r>
      </w:ins>
    </w:p>
    <w:p w:rsidR="00BE41AC" w:rsidRPr="00BE41AC" w:rsidRDefault="00BE41AC" w:rsidP="00BE41AC">
      <w:pPr>
        <w:rPr>
          <w:ins w:id="9467" w:author="Markus Brüderl" w:date="2017-11-20T16:46:00Z"/>
          <w:rFonts w:ascii="Courier New" w:hAnsi="Courier New" w:cs="Courier New"/>
          <w:lang w:val="en-US"/>
        </w:rPr>
      </w:pPr>
      <w:ins w:id="9468" w:author="Markus Brüderl" w:date="2017-11-20T16:46:00Z">
        <w:r w:rsidRPr="00BE41AC">
          <w:rPr>
            <w:rFonts w:ascii="Courier New" w:hAnsi="Courier New" w:cs="Courier New"/>
            <w:lang w:val="en-US"/>
          </w:rPr>
          <w:t xml:space="preserve">               &lt;message/&gt;</w:t>
        </w:r>
      </w:ins>
    </w:p>
    <w:p w:rsidR="00BE41AC" w:rsidRPr="00BE41AC" w:rsidRDefault="00BE41AC" w:rsidP="00BE41AC">
      <w:pPr>
        <w:rPr>
          <w:ins w:id="9469" w:author="Markus Brüderl" w:date="2017-11-20T16:46:00Z"/>
          <w:rFonts w:ascii="Courier New" w:hAnsi="Courier New" w:cs="Courier New"/>
          <w:lang w:val="en-US"/>
        </w:rPr>
      </w:pPr>
      <w:ins w:id="9470" w:author="Markus Brüderl" w:date="2017-11-20T16:46:00Z">
        <w:r w:rsidRPr="00BE41AC">
          <w:rPr>
            <w:rFonts w:ascii="Courier New" w:hAnsi="Courier New" w:cs="Courier New"/>
            <w:lang w:val="en-US"/>
          </w:rPr>
          <w:t xml:space="preserve">               &lt;stacktrace i:nil="true"/&gt;</w:t>
        </w:r>
      </w:ins>
    </w:p>
    <w:p w:rsidR="00BE41AC" w:rsidRPr="00BE41AC" w:rsidRDefault="00BE41AC" w:rsidP="00BE41AC">
      <w:pPr>
        <w:rPr>
          <w:ins w:id="9471" w:author="Markus Brüderl" w:date="2017-11-20T16:46:00Z"/>
          <w:rFonts w:ascii="Courier New" w:hAnsi="Courier New" w:cs="Courier New"/>
          <w:lang w:val="en-US"/>
        </w:rPr>
      </w:pPr>
      <w:ins w:id="9472" w:author="Markus Brüderl" w:date="2017-11-20T16:46:00Z">
        <w:r w:rsidRPr="00BE41AC">
          <w:rPr>
            <w:rFonts w:ascii="Courier New" w:hAnsi="Courier New" w:cs="Courier New"/>
            <w:lang w:val="en-US"/>
          </w:rPr>
          <w:t xml:space="preserve">               &lt;type&gt;None&lt;/type&gt;</w:t>
        </w:r>
      </w:ins>
    </w:p>
    <w:p w:rsidR="00BE41AC" w:rsidRPr="00BE41AC" w:rsidRDefault="00BE41AC" w:rsidP="00BE41AC">
      <w:pPr>
        <w:rPr>
          <w:ins w:id="9473" w:author="Markus Brüderl" w:date="2017-11-20T16:46:00Z"/>
          <w:rFonts w:ascii="Courier New" w:hAnsi="Courier New" w:cs="Courier New"/>
          <w:lang w:val="en-US"/>
        </w:rPr>
      </w:pPr>
      <w:ins w:id="9474" w:author="Markus Brüderl" w:date="2017-11-20T16:46:00Z">
        <w:r w:rsidRPr="00BE41AC">
          <w:rPr>
            <w:rFonts w:ascii="Courier New" w:hAnsi="Courier New" w:cs="Courier New"/>
            <w:lang w:val="en-US"/>
          </w:rPr>
          <w:t xml:space="preserve">            &lt;/message&gt;</w:t>
        </w:r>
      </w:ins>
    </w:p>
    <w:p w:rsidR="00BE41AC" w:rsidRPr="00BE41AC" w:rsidRDefault="00BE41AC" w:rsidP="00BE41AC">
      <w:pPr>
        <w:rPr>
          <w:ins w:id="9475" w:author="Markus Brüderl" w:date="2017-11-20T16:46:00Z"/>
          <w:rFonts w:ascii="Courier New" w:hAnsi="Courier New" w:cs="Courier New"/>
          <w:lang w:val="en-US"/>
        </w:rPr>
      </w:pPr>
      <w:ins w:id="9476" w:author="Markus Brüderl" w:date="2017-11-20T16:46:00Z">
        <w:r w:rsidRPr="00BE41AC">
          <w:rPr>
            <w:rFonts w:ascii="Courier New" w:hAnsi="Courier New" w:cs="Courier New"/>
            <w:lang w:val="en-US"/>
          </w:rPr>
          <w:t xml:space="preserve">            &lt;b:antrag&gt;</w:t>
        </w:r>
      </w:ins>
    </w:p>
    <w:p w:rsidR="00BE41AC" w:rsidRPr="00BE41AC" w:rsidRDefault="00BE41AC" w:rsidP="00BE41AC">
      <w:pPr>
        <w:rPr>
          <w:ins w:id="9477" w:author="Markus Brüderl" w:date="2017-11-20T16:46:00Z"/>
          <w:rFonts w:ascii="Courier New" w:hAnsi="Courier New" w:cs="Courier New"/>
          <w:lang w:val="en-US"/>
        </w:rPr>
      </w:pPr>
      <w:ins w:id="9478" w:author="Markus Brüderl" w:date="2017-11-20T16:46:00Z">
        <w:r w:rsidRPr="00BE41AC">
          <w:rPr>
            <w:rFonts w:ascii="Courier New" w:hAnsi="Courier New" w:cs="Courier New"/>
            <w:lang w:val="en-US"/>
          </w:rPr>
          <w:t xml:space="preserve">               &lt;b:aenderung&gt;2016-07-14T17:11:46&lt;/b:aenderung&gt;</w:t>
        </w:r>
      </w:ins>
    </w:p>
    <w:p w:rsidR="00BE41AC" w:rsidRPr="00BE41AC" w:rsidRDefault="00BE41AC" w:rsidP="00BE41AC">
      <w:pPr>
        <w:rPr>
          <w:ins w:id="9479" w:author="Markus Brüderl" w:date="2017-11-20T16:46:00Z"/>
          <w:rFonts w:ascii="Courier New" w:hAnsi="Courier New" w:cs="Courier New"/>
          <w:lang w:val="en-US"/>
        </w:rPr>
      </w:pPr>
      <w:ins w:id="9480" w:author="Markus Brüderl" w:date="2017-11-20T16:46:00Z">
        <w:r w:rsidRPr="00BE41AC">
          <w:rPr>
            <w:rFonts w:ascii="Courier New" w:hAnsi="Courier New" w:cs="Courier New"/>
            <w:lang w:val="en-US"/>
          </w:rPr>
          <w:t xml:space="preserve">               &lt;b:angAntObDto&gt;</w:t>
        </w:r>
      </w:ins>
    </w:p>
    <w:p w:rsidR="00BE41AC" w:rsidRPr="00BE41AC" w:rsidRDefault="00BE41AC" w:rsidP="00BE41AC">
      <w:pPr>
        <w:rPr>
          <w:ins w:id="9481" w:author="Markus Brüderl" w:date="2017-11-20T16:46:00Z"/>
          <w:rFonts w:ascii="Courier New" w:hAnsi="Courier New" w:cs="Courier New"/>
          <w:lang w:val="en-US"/>
        </w:rPr>
      </w:pPr>
      <w:ins w:id="9482" w:author="Markus Brüderl" w:date="2017-11-20T16:46:00Z">
        <w:r w:rsidRPr="00BE41AC">
          <w:rPr>
            <w:rFonts w:ascii="Courier New" w:hAnsi="Courier New" w:cs="Courier New"/>
            <w:lang w:val="en-US"/>
          </w:rPr>
          <w:t xml:space="preserve">                  &lt;b:ahk&gt;33333.35&lt;/b:ahk&gt;</w:t>
        </w:r>
      </w:ins>
    </w:p>
    <w:p w:rsidR="00BE41AC" w:rsidRPr="00BE41AC" w:rsidRDefault="00BE41AC" w:rsidP="00BE41AC">
      <w:pPr>
        <w:rPr>
          <w:ins w:id="9483" w:author="Markus Brüderl" w:date="2017-11-20T16:46:00Z"/>
          <w:rFonts w:ascii="Courier New" w:hAnsi="Courier New" w:cs="Courier New"/>
          <w:lang w:val="en-US"/>
        </w:rPr>
      </w:pPr>
      <w:ins w:id="9484" w:author="Markus Brüderl" w:date="2017-11-20T16:46:00Z">
        <w:r w:rsidRPr="00BE41AC">
          <w:rPr>
            <w:rFonts w:ascii="Courier New" w:hAnsi="Courier New" w:cs="Courier New"/>
            <w:lang w:val="en-US"/>
          </w:rPr>
          <w:t xml:space="preserve">                  &lt;b:ahkBrutto&gt;36000&lt;/b:ahkBrutto&gt;</w:t>
        </w:r>
      </w:ins>
    </w:p>
    <w:p w:rsidR="00BE41AC" w:rsidRPr="00BE41AC" w:rsidRDefault="00BE41AC" w:rsidP="00BE41AC">
      <w:pPr>
        <w:rPr>
          <w:ins w:id="9485" w:author="Markus Brüderl" w:date="2017-11-20T16:46:00Z"/>
          <w:rFonts w:ascii="Courier New" w:hAnsi="Courier New" w:cs="Courier New"/>
          <w:lang w:val="en-US"/>
        </w:rPr>
      </w:pPr>
      <w:ins w:id="9486" w:author="Markus Brüderl" w:date="2017-11-20T16:46:00Z">
        <w:r w:rsidRPr="00BE41AC">
          <w:rPr>
            <w:rFonts w:ascii="Courier New" w:hAnsi="Courier New" w:cs="Courier New"/>
            <w:lang w:val="en-US"/>
          </w:rPr>
          <w:t xml:space="preserve">                  &lt;b:ahkUst&gt;2666.65&lt;/b:ahkUst&gt;</w:t>
        </w:r>
      </w:ins>
    </w:p>
    <w:p w:rsidR="00BE41AC" w:rsidRPr="00BE41AC" w:rsidRDefault="00BE41AC" w:rsidP="00BE41AC">
      <w:pPr>
        <w:rPr>
          <w:ins w:id="9487" w:author="Markus Brüderl" w:date="2017-11-20T16:46:00Z"/>
          <w:rFonts w:ascii="Courier New" w:hAnsi="Courier New" w:cs="Courier New"/>
          <w:lang w:val="en-US"/>
        </w:rPr>
      </w:pPr>
      <w:ins w:id="9488" w:author="Markus Brüderl" w:date="2017-11-20T16:46:00Z">
        <w:r w:rsidRPr="00BE41AC">
          <w:rPr>
            <w:rFonts w:ascii="Courier New" w:hAnsi="Courier New" w:cs="Courier New"/>
            <w:lang w:val="en-US"/>
          </w:rPr>
          <w:t xml:space="preserve">                  &lt;b:aust/&gt;</w:t>
        </w:r>
      </w:ins>
    </w:p>
    <w:p w:rsidR="00BE41AC" w:rsidRPr="00BE41AC" w:rsidRDefault="00BE41AC" w:rsidP="00BE41AC">
      <w:pPr>
        <w:rPr>
          <w:ins w:id="9489" w:author="Markus Brüderl" w:date="2017-11-20T16:46:00Z"/>
          <w:rFonts w:ascii="Courier New" w:hAnsi="Courier New" w:cs="Courier New"/>
          <w:lang w:val="en-US"/>
        </w:rPr>
      </w:pPr>
      <w:ins w:id="9490" w:author="Markus Brüderl" w:date="2017-11-20T16:46:00Z">
        <w:r w:rsidRPr="00BE41AC">
          <w:rPr>
            <w:rFonts w:ascii="Courier New" w:hAnsi="Courier New" w:cs="Courier New"/>
            <w:lang w:val="en-US"/>
          </w:rPr>
          <w:t xml:space="preserve">                  &lt;b:baujahr&gt;1997-08-01T00:00:01&lt;/b:baujahr&gt;</w:t>
        </w:r>
      </w:ins>
    </w:p>
    <w:p w:rsidR="00BE41AC" w:rsidRPr="00BE41AC" w:rsidRDefault="00BE41AC" w:rsidP="00BE41AC">
      <w:pPr>
        <w:rPr>
          <w:ins w:id="9491" w:author="Markus Brüderl" w:date="2017-11-20T16:46:00Z"/>
          <w:rFonts w:ascii="Courier New" w:hAnsi="Courier New" w:cs="Courier New"/>
          <w:lang w:val="en-US"/>
        </w:rPr>
      </w:pPr>
      <w:ins w:id="9492" w:author="Markus Brüderl" w:date="2017-11-20T16:46:00Z">
        <w:r w:rsidRPr="00BE41AC">
          <w:rPr>
            <w:rFonts w:ascii="Courier New" w:hAnsi="Courier New" w:cs="Courier New"/>
            <w:lang w:val="en-US"/>
          </w:rPr>
          <w:t xml:space="preserve">                  &lt;b:baumonat&gt;08&lt;/b:baumonat&gt;</w:t>
        </w:r>
      </w:ins>
    </w:p>
    <w:p w:rsidR="00BE41AC" w:rsidRPr="00BE41AC" w:rsidRDefault="00BE41AC" w:rsidP="00BE41AC">
      <w:pPr>
        <w:rPr>
          <w:ins w:id="9493" w:author="Markus Brüderl" w:date="2017-11-20T16:46:00Z"/>
          <w:rFonts w:ascii="Courier New" w:hAnsi="Courier New" w:cs="Courier New"/>
          <w:lang w:val="en-US"/>
        </w:rPr>
      </w:pPr>
      <w:ins w:id="9494" w:author="Markus Brüderl" w:date="2017-11-20T16:46:00Z">
        <w:r w:rsidRPr="00BE41AC">
          <w:rPr>
            <w:rFonts w:ascii="Courier New" w:hAnsi="Courier New" w:cs="Courier New"/>
            <w:lang w:val="en-US"/>
          </w:rPr>
          <w:t xml:space="preserve">                  &lt;b:bezeichnung&gt;AUDI A4 Avant 1.6 Advance&lt;/b:bezeichnung&gt;</w:t>
        </w:r>
      </w:ins>
    </w:p>
    <w:p w:rsidR="00BE41AC" w:rsidRPr="00BE41AC" w:rsidRDefault="00BE41AC" w:rsidP="00BE41AC">
      <w:pPr>
        <w:rPr>
          <w:ins w:id="9495" w:author="Markus Brüderl" w:date="2017-11-20T16:46:00Z"/>
          <w:rFonts w:ascii="Courier New" w:hAnsi="Courier New" w:cs="Courier New"/>
          <w:lang w:val="en-US"/>
        </w:rPr>
      </w:pPr>
      <w:ins w:id="9496" w:author="Markus Brüderl" w:date="2017-11-20T16:46:00Z">
        <w:r w:rsidRPr="00BE41AC">
          <w:rPr>
            <w:rFonts w:ascii="Courier New" w:hAnsi="Courier New" w:cs="Courier New"/>
            <w:lang w:val="en-US"/>
          </w:rPr>
          <w:t xml:space="preserve">                  &lt;b:brief&gt;</w:t>
        </w:r>
      </w:ins>
    </w:p>
    <w:p w:rsidR="00BE41AC" w:rsidRPr="00BE41AC" w:rsidRDefault="00BE41AC" w:rsidP="00BE41AC">
      <w:pPr>
        <w:rPr>
          <w:ins w:id="9497" w:author="Markus Brüderl" w:date="2017-11-20T16:46:00Z"/>
          <w:rFonts w:ascii="Courier New" w:hAnsi="Courier New" w:cs="Courier New"/>
          <w:lang w:val="en-US"/>
        </w:rPr>
      </w:pPr>
      <w:ins w:id="9498" w:author="Markus Brüderl" w:date="2017-11-20T16:46:00Z">
        <w:r w:rsidRPr="00BE41AC">
          <w:rPr>
            <w:rFonts w:ascii="Courier New" w:hAnsi="Courier New" w:cs="Courier New"/>
            <w:lang w:val="en-US"/>
          </w:rPr>
          <w:t xml:space="preserve">                     &lt;b:antrieb&gt;00050001&lt;/b:antrieb&gt;</w:t>
        </w:r>
      </w:ins>
    </w:p>
    <w:p w:rsidR="00BE41AC" w:rsidRPr="00BE41AC" w:rsidRDefault="00BE41AC" w:rsidP="00BE41AC">
      <w:pPr>
        <w:rPr>
          <w:ins w:id="9499" w:author="Markus Brüderl" w:date="2017-11-20T16:46:00Z"/>
          <w:rFonts w:ascii="Courier New" w:hAnsi="Courier New" w:cs="Courier New"/>
          <w:lang w:val="en-US"/>
        </w:rPr>
      </w:pPr>
      <w:ins w:id="9500" w:author="Markus Brüderl" w:date="2017-11-20T16:46:00Z">
        <w:r w:rsidRPr="00BE41AC">
          <w:rPr>
            <w:rFonts w:ascii="Courier New" w:hAnsi="Courier New" w:cs="Courier New"/>
            <w:lang w:val="en-US"/>
          </w:rPr>
          <w:t xml:space="preserve">                     &lt;b:aufbau&gt;00010002&lt;/b:aufbau&gt;</w:t>
        </w:r>
      </w:ins>
    </w:p>
    <w:p w:rsidR="00BE41AC" w:rsidRPr="00BE41AC" w:rsidRDefault="00BE41AC" w:rsidP="00BE41AC">
      <w:pPr>
        <w:rPr>
          <w:ins w:id="9501" w:author="Markus Brüderl" w:date="2017-11-20T16:46:00Z"/>
          <w:rFonts w:ascii="Courier New" w:hAnsi="Courier New" w:cs="Courier New"/>
          <w:lang w:val="en-US"/>
        </w:rPr>
      </w:pPr>
      <w:ins w:id="9502" w:author="Markus Brüderl" w:date="2017-11-20T16:46:00Z">
        <w:r w:rsidRPr="00BE41AC">
          <w:rPr>
            <w:rFonts w:ascii="Courier New" w:hAnsi="Courier New" w:cs="Courier New"/>
            <w:lang w:val="en-US"/>
          </w:rPr>
          <w:t xml:space="preserve">                     &lt;b:co2emi&gt;0&lt;/b:co2emi&gt;</w:t>
        </w:r>
      </w:ins>
    </w:p>
    <w:p w:rsidR="00BE41AC" w:rsidRPr="00BE41AC" w:rsidRDefault="00BE41AC" w:rsidP="00BE41AC">
      <w:pPr>
        <w:rPr>
          <w:ins w:id="9503" w:author="Markus Brüderl" w:date="2017-11-20T16:46:00Z"/>
          <w:rFonts w:ascii="Courier New" w:hAnsi="Courier New" w:cs="Courier New"/>
          <w:lang w:val="en-US"/>
        </w:rPr>
      </w:pPr>
      <w:ins w:id="9504" w:author="Markus Brüderl" w:date="2017-11-20T16:46:00Z">
        <w:r w:rsidRPr="00BE41AC">
          <w:rPr>
            <w:rFonts w:ascii="Courier New" w:hAnsi="Courier New" w:cs="Courier New"/>
            <w:lang w:val="en-US"/>
          </w:rPr>
          <w:t xml:space="preserve">                     &lt;b:ecodeid i:nil="true"/&gt;</w:t>
        </w:r>
      </w:ins>
    </w:p>
    <w:p w:rsidR="00BE41AC" w:rsidRPr="00BE41AC" w:rsidRDefault="00BE41AC" w:rsidP="00BE41AC">
      <w:pPr>
        <w:rPr>
          <w:ins w:id="9505" w:author="Markus Brüderl" w:date="2017-11-20T16:46:00Z"/>
          <w:rFonts w:ascii="Courier New" w:hAnsi="Courier New" w:cs="Courier New"/>
          <w:lang w:val="en-US"/>
        </w:rPr>
      </w:pPr>
      <w:ins w:id="9506" w:author="Markus Brüderl" w:date="2017-11-20T16:46:00Z">
        <w:r w:rsidRPr="00BE41AC">
          <w:rPr>
            <w:rFonts w:ascii="Courier New" w:hAnsi="Courier New" w:cs="Courier New"/>
            <w:lang w:val="en-US"/>
          </w:rPr>
          <w:t xml:space="preserve">                     &lt;b:ecodestatus i:nil="true"/&gt;</w:t>
        </w:r>
      </w:ins>
    </w:p>
    <w:p w:rsidR="00BE41AC" w:rsidRPr="00BE41AC" w:rsidRDefault="00BE41AC" w:rsidP="00BE41AC">
      <w:pPr>
        <w:rPr>
          <w:ins w:id="9507" w:author="Markus Brüderl" w:date="2017-11-20T16:46:00Z"/>
          <w:rFonts w:ascii="Courier New" w:hAnsi="Courier New" w:cs="Courier New"/>
          <w:lang w:val="en-US"/>
        </w:rPr>
      </w:pPr>
      <w:ins w:id="9508" w:author="Markus Brüderl" w:date="2017-11-20T16:46:00Z">
        <w:r w:rsidRPr="00BE41AC">
          <w:rPr>
            <w:rFonts w:ascii="Courier New" w:hAnsi="Courier New" w:cs="Courier New"/>
            <w:lang w:val="en-US"/>
          </w:rPr>
          <w:t xml:space="preserve">                     &lt;b:energieeff i:nil="true"/&gt;</w:t>
        </w:r>
      </w:ins>
    </w:p>
    <w:p w:rsidR="00BE41AC" w:rsidRPr="00BE41AC" w:rsidRDefault="00BE41AC" w:rsidP="00BE41AC">
      <w:pPr>
        <w:rPr>
          <w:ins w:id="9509" w:author="Markus Brüderl" w:date="2017-11-20T16:46:00Z"/>
          <w:rFonts w:ascii="Courier New" w:hAnsi="Courier New" w:cs="Courier New"/>
          <w:lang w:val="en-US"/>
        </w:rPr>
      </w:pPr>
      <w:ins w:id="9510" w:author="Markus Brüderl" w:date="2017-11-20T16:46:00Z">
        <w:r w:rsidRPr="00BE41AC">
          <w:rPr>
            <w:rFonts w:ascii="Courier New" w:hAnsi="Courier New" w:cs="Courier New"/>
            <w:lang w:val="en-US"/>
          </w:rPr>
          <w:t xml:space="preserve">                     &lt;b:fident&gt;wer32145698745632&lt;/b:fident&gt;</w:t>
        </w:r>
      </w:ins>
    </w:p>
    <w:p w:rsidR="00BE41AC" w:rsidRPr="00BE41AC" w:rsidRDefault="00BE41AC" w:rsidP="00BE41AC">
      <w:pPr>
        <w:rPr>
          <w:ins w:id="9511" w:author="Markus Brüderl" w:date="2017-11-20T16:46:00Z"/>
          <w:rFonts w:ascii="Courier New" w:hAnsi="Courier New" w:cs="Courier New"/>
          <w:lang w:val="en-US"/>
        </w:rPr>
      </w:pPr>
      <w:ins w:id="9512" w:author="Markus Brüderl" w:date="2017-11-20T16:46:00Z">
        <w:r w:rsidRPr="00BE41AC">
          <w:rPr>
            <w:rFonts w:ascii="Courier New" w:hAnsi="Courier New" w:cs="Courier New"/>
            <w:lang w:val="en-US"/>
          </w:rPr>
          <w:t xml:space="preserve">                     &lt;b:getriebe&gt;00180001&lt;/b:getriebe&gt;</w:t>
        </w:r>
      </w:ins>
    </w:p>
    <w:p w:rsidR="00BE41AC" w:rsidRPr="00BE41AC" w:rsidRDefault="00BE41AC" w:rsidP="00BE41AC">
      <w:pPr>
        <w:rPr>
          <w:ins w:id="9513" w:author="Markus Brüderl" w:date="2017-11-20T16:46:00Z"/>
          <w:rFonts w:ascii="Courier New" w:hAnsi="Courier New" w:cs="Courier New"/>
          <w:lang w:val="en-US"/>
        </w:rPr>
      </w:pPr>
      <w:ins w:id="9514" w:author="Markus Brüderl" w:date="2017-11-20T16:46:00Z">
        <w:r w:rsidRPr="00BE41AC">
          <w:rPr>
            <w:rFonts w:ascii="Courier New" w:hAnsi="Courier New" w:cs="Courier New"/>
            <w:lang w:val="en-US"/>
          </w:rPr>
          <w:t xml:space="preserve">                     &lt;b:hubraum&gt;0&lt;/b:hubraum&gt;</w:t>
        </w:r>
      </w:ins>
    </w:p>
    <w:p w:rsidR="00BE41AC" w:rsidRPr="00BE41AC" w:rsidRDefault="00BE41AC" w:rsidP="00BE41AC">
      <w:pPr>
        <w:rPr>
          <w:ins w:id="9515" w:author="Markus Brüderl" w:date="2017-11-20T16:46:00Z"/>
          <w:rFonts w:ascii="Courier New" w:hAnsi="Courier New" w:cs="Courier New"/>
          <w:lang w:val="en-US"/>
        </w:rPr>
      </w:pPr>
      <w:ins w:id="9516" w:author="Markus Brüderl" w:date="2017-11-20T16:46:00Z">
        <w:r w:rsidRPr="00BE41AC">
          <w:rPr>
            <w:rFonts w:ascii="Courier New" w:hAnsi="Courier New" w:cs="Courier New"/>
            <w:lang w:val="en-US"/>
          </w:rPr>
          <w:t xml:space="preserve">                     &lt;b:impcode&gt;fh564120&lt;/b:impcode&gt;</w:t>
        </w:r>
      </w:ins>
    </w:p>
    <w:p w:rsidR="00BE41AC" w:rsidRPr="00BE41AC" w:rsidRDefault="00BE41AC" w:rsidP="00BE41AC">
      <w:pPr>
        <w:rPr>
          <w:ins w:id="9517" w:author="Markus Brüderl" w:date="2017-11-20T16:46:00Z"/>
          <w:rFonts w:ascii="Courier New" w:hAnsi="Courier New" w:cs="Courier New"/>
          <w:lang w:val="en-US"/>
        </w:rPr>
      </w:pPr>
      <w:ins w:id="9518" w:author="Markus Brüderl" w:date="2017-11-20T16:46:00Z">
        <w:r w:rsidRPr="00BE41AC">
          <w:rPr>
            <w:rFonts w:ascii="Courier New" w:hAnsi="Courier New" w:cs="Courier New"/>
            <w:lang w:val="en-US"/>
          </w:rPr>
          <w:t xml:space="preserve">                     &lt;b:kmh&gt;187&lt;/b:kmh&gt;</w:t>
        </w:r>
      </w:ins>
    </w:p>
    <w:p w:rsidR="00BE41AC" w:rsidRPr="00BE41AC" w:rsidRDefault="00BE41AC" w:rsidP="00BE41AC">
      <w:pPr>
        <w:rPr>
          <w:ins w:id="9519" w:author="Markus Brüderl" w:date="2017-11-20T16:46:00Z"/>
          <w:rFonts w:ascii="Courier New" w:hAnsi="Courier New" w:cs="Courier New"/>
          <w:lang w:val="en-US"/>
        </w:rPr>
      </w:pPr>
      <w:ins w:id="9520" w:author="Markus Brüderl" w:date="2017-11-20T16:46:00Z">
        <w:r w:rsidRPr="00BE41AC">
          <w:rPr>
            <w:rFonts w:ascii="Courier New" w:hAnsi="Courier New" w:cs="Courier New"/>
            <w:lang w:val="en-US"/>
          </w:rPr>
          <w:t xml:space="preserve">                     &lt;b:kw&gt;74&lt;/b:kw&gt;</w:t>
        </w:r>
      </w:ins>
    </w:p>
    <w:p w:rsidR="00BE41AC" w:rsidRPr="00BE41AC" w:rsidRDefault="00BE41AC" w:rsidP="00BE41AC">
      <w:pPr>
        <w:rPr>
          <w:ins w:id="9521" w:author="Markus Brüderl" w:date="2017-11-20T16:46:00Z"/>
          <w:rFonts w:ascii="Courier New" w:hAnsi="Courier New" w:cs="Courier New"/>
          <w:lang w:val="en-US"/>
        </w:rPr>
      </w:pPr>
      <w:ins w:id="9522" w:author="Markus Brüderl" w:date="2017-11-20T16:46:00Z">
        <w:r w:rsidRPr="00BE41AC">
          <w:rPr>
            <w:rFonts w:ascii="Courier New" w:hAnsi="Courier New" w:cs="Courier New"/>
            <w:lang w:val="en-US"/>
          </w:rPr>
          <w:t xml:space="preserve">                     &lt;b:last&gt;475&lt;/b:last&gt;</w:t>
        </w:r>
      </w:ins>
    </w:p>
    <w:p w:rsidR="00BE41AC" w:rsidRPr="00BE41AC" w:rsidRDefault="00BE41AC" w:rsidP="00BE41AC">
      <w:pPr>
        <w:rPr>
          <w:ins w:id="9523" w:author="Markus Brüderl" w:date="2017-11-20T16:46:00Z"/>
          <w:rFonts w:ascii="Courier New" w:hAnsi="Courier New" w:cs="Courier New"/>
          <w:lang w:val="en-US"/>
        </w:rPr>
      </w:pPr>
      <w:ins w:id="9524" w:author="Markus Brüderl" w:date="2017-11-20T16:46:00Z">
        <w:r w:rsidRPr="00BE41AC">
          <w:rPr>
            <w:rFonts w:ascii="Courier New" w:hAnsi="Courier New" w:cs="Courier New"/>
            <w:lang w:val="en-US"/>
          </w:rPr>
          <w:t xml:space="preserve">                     &lt;b:lastamb&gt;640&lt;/b:lastamb&gt;</w:t>
        </w:r>
      </w:ins>
    </w:p>
    <w:p w:rsidR="00BE41AC" w:rsidRPr="00BE41AC" w:rsidRDefault="00BE41AC" w:rsidP="00BE41AC">
      <w:pPr>
        <w:rPr>
          <w:ins w:id="9525" w:author="Markus Brüderl" w:date="2017-11-20T16:46:00Z"/>
          <w:rFonts w:ascii="Courier New" w:hAnsi="Courier New" w:cs="Courier New"/>
          <w:lang w:val="en-US"/>
        </w:rPr>
      </w:pPr>
      <w:ins w:id="9526" w:author="Markus Brüderl" w:date="2017-11-20T16:46:00Z">
        <w:r w:rsidRPr="00BE41AC">
          <w:rPr>
            <w:rFonts w:ascii="Courier New" w:hAnsi="Courier New" w:cs="Courier New"/>
            <w:lang w:val="en-US"/>
          </w:rPr>
          <w:t xml:space="preserve">                     &lt;b:lastaob&gt;1200&lt;/b:lastaob&gt;</w:t>
        </w:r>
      </w:ins>
    </w:p>
    <w:p w:rsidR="00BE41AC" w:rsidRPr="00BE41AC" w:rsidRDefault="00BE41AC" w:rsidP="00BE41AC">
      <w:pPr>
        <w:rPr>
          <w:ins w:id="9527" w:author="Markus Brüderl" w:date="2017-11-20T16:46:00Z"/>
          <w:rFonts w:ascii="Courier New" w:hAnsi="Courier New" w:cs="Courier New"/>
          <w:lang w:val="en-US"/>
        </w:rPr>
      </w:pPr>
      <w:ins w:id="9528" w:author="Markus Brüderl" w:date="2017-11-20T16:46:00Z">
        <w:r w:rsidRPr="00BE41AC">
          <w:rPr>
            <w:rFonts w:ascii="Courier New" w:hAnsi="Courier New" w:cs="Courier New"/>
            <w:lang w:val="en-US"/>
          </w:rPr>
          <w:t xml:space="preserve">                     &lt;b:lastd&gt;100&lt;/b:lastd&gt;</w:t>
        </w:r>
      </w:ins>
    </w:p>
    <w:p w:rsidR="00BE41AC" w:rsidRPr="00BE41AC" w:rsidRDefault="00BE41AC" w:rsidP="00BE41AC">
      <w:pPr>
        <w:rPr>
          <w:ins w:id="9529" w:author="Markus Brüderl" w:date="2017-11-20T16:46:00Z"/>
          <w:rFonts w:ascii="Courier New" w:hAnsi="Courier New" w:cs="Courier New"/>
          <w:lang w:val="en-US"/>
        </w:rPr>
      </w:pPr>
      <w:ins w:id="9530" w:author="Markus Brüderl" w:date="2017-11-20T16:46:00Z">
        <w:r w:rsidRPr="00BE41AC">
          <w:rPr>
            <w:rFonts w:ascii="Courier New" w:hAnsi="Courier New" w:cs="Courier New"/>
            <w:lang w:val="en-US"/>
          </w:rPr>
          <w:t xml:space="preserve">                     &lt;b:laufnummer&gt;02685121&lt;/b:laufnummer&gt;</w:t>
        </w:r>
      </w:ins>
    </w:p>
    <w:p w:rsidR="00BE41AC" w:rsidRPr="00BE41AC" w:rsidRDefault="00BE41AC" w:rsidP="00BE41AC">
      <w:pPr>
        <w:rPr>
          <w:ins w:id="9531" w:author="Markus Brüderl" w:date="2017-11-20T16:46:00Z"/>
          <w:rFonts w:ascii="Courier New" w:hAnsi="Courier New" w:cs="Courier New"/>
          <w:lang w:val="en-US"/>
        </w:rPr>
      </w:pPr>
      <w:ins w:id="9532" w:author="Markus Brüderl" w:date="2017-11-20T16:46:00Z">
        <w:r w:rsidRPr="00BE41AC">
          <w:rPr>
            <w:rFonts w:ascii="Courier New" w:hAnsi="Courier New" w:cs="Courier New"/>
            <w:lang w:val="en-US"/>
          </w:rPr>
          <w:t xml:space="preserve">                     &lt;b:leergew&gt;1280&lt;/b:leergew&gt;</w:t>
        </w:r>
      </w:ins>
    </w:p>
    <w:p w:rsidR="00BE41AC" w:rsidRPr="00BE41AC" w:rsidRDefault="00BE41AC" w:rsidP="00BE41AC">
      <w:pPr>
        <w:rPr>
          <w:ins w:id="9533" w:author="Markus Brüderl" w:date="2017-11-20T16:46:00Z"/>
          <w:rFonts w:ascii="Courier New" w:hAnsi="Courier New" w:cs="Courier New"/>
          <w:lang w:val="en-US"/>
        </w:rPr>
      </w:pPr>
      <w:ins w:id="9534" w:author="Markus Brüderl" w:date="2017-11-20T16:46:00Z">
        <w:r w:rsidRPr="00BE41AC">
          <w:rPr>
            <w:rFonts w:ascii="Courier New" w:hAnsi="Courier New" w:cs="Courier New"/>
            <w:lang w:val="en-US"/>
          </w:rPr>
          <w:t xml:space="preserve">                     &lt;b:motor&gt;00060001&lt;/b:motor&gt;</w:t>
        </w:r>
      </w:ins>
    </w:p>
    <w:p w:rsidR="00BE41AC" w:rsidRPr="00BE41AC" w:rsidRDefault="00BE41AC" w:rsidP="00BE41AC">
      <w:pPr>
        <w:rPr>
          <w:ins w:id="9535" w:author="Markus Brüderl" w:date="2017-11-20T16:46:00Z"/>
          <w:rFonts w:ascii="Courier New" w:hAnsi="Courier New" w:cs="Courier New"/>
          <w:lang w:val="en-US"/>
        </w:rPr>
      </w:pPr>
      <w:ins w:id="9536" w:author="Markus Brüderl" w:date="2017-11-20T16:46:00Z">
        <w:r w:rsidRPr="00BE41AC">
          <w:rPr>
            <w:rFonts w:ascii="Courier New" w:hAnsi="Courier New" w:cs="Courier New"/>
            <w:lang w:val="en-US"/>
          </w:rPr>
          <w:t xml:space="preserve">                     &lt;b:nox&gt;0&lt;/b:nox&gt;</w:t>
        </w:r>
      </w:ins>
    </w:p>
    <w:p w:rsidR="00BE41AC" w:rsidRPr="00BE41AC" w:rsidRDefault="00BE41AC" w:rsidP="00BE41AC">
      <w:pPr>
        <w:rPr>
          <w:ins w:id="9537" w:author="Markus Brüderl" w:date="2017-11-20T16:46:00Z"/>
          <w:rFonts w:ascii="Courier New" w:hAnsi="Courier New" w:cs="Courier New"/>
          <w:lang w:val="en-US"/>
        </w:rPr>
      </w:pPr>
      <w:ins w:id="9538" w:author="Markus Brüderl" w:date="2017-11-20T16:46:00Z">
        <w:r w:rsidRPr="00BE41AC">
          <w:rPr>
            <w:rFonts w:ascii="Courier New" w:hAnsi="Courier New" w:cs="Courier New"/>
            <w:lang w:val="en-US"/>
          </w:rPr>
          <w:t xml:space="preserve">                     &lt;b:reifmuh&gt;0&lt;/b:reifmuh&gt;</w:t>
        </w:r>
      </w:ins>
    </w:p>
    <w:p w:rsidR="00BE41AC" w:rsidRPr="00BE41AC" w:rsidRDefault="00BE41AC" w:rsidP="00BE41AC">
      <w:pPr>
        <w:rPr>
          <w:ins w:id="9539" w:author="Markus Brüderl" w:date="2017-11-20T16:46:00Z"/>
          <w:rFonts w:ascii="Courier New" w:hAnsi="Courier New" w:cs="Courier New"/>
          <w:lang w:val="en-US"/>
        </w:rPr>
      </w:pPr>
      <w:ins w:id="9540" w:author="Markus Brüderl" w:date="2017-11-20T16:46:00Z">
        <w:r w:rsidRPr="00BE41AC">
          <w:rPr>
            <w:rFonts w:ascii="Courier New" w:hAnsi="Courier New" w:cs="Courier New"/>
            <w:lang w:val="en-US"/>
          </w:rPr>
          <w:t xml:space="preserve">                     &lt;b:reifv&gt;0&lt;/b:reifv&gt;</w:t>
        </w:r>
      </w:ins>
    </w:p>
    <w:p w:rsidR="00BE41AC" w:rsidRPr="00BE41AC" w:rsidRDefault="00BE41AC" w:rsidP="00BE41AC">
      <w:pPr>
        <w:rPr>
          <w:ins w:id="9541" w:author="Markus Brüderl" w:date="2017-11-20T16:46:00Z"/>
          <w:rFonts w:ascii="Courier New" w:hAnsi="Courier New" w:cs="Courier New"/>
          <w:lang w:val="en-US"/>
        </w:rPr>
      </w:pPr>
      <w:ins w:id="9542" w:author="Markus Brüderl" w:date="2017-11-20T16:46:00Z">
        <w:r w:rsidRPr="00BE41AC">
          <w:rPr>
            <w:rFonts w:ascii="Courier New" w:hAnsi="Courier New" w:cs="Courier New"/>
            <w:lang w:val="en-US"/>
          </w:rPr>
          <w:t xml:space="preserve">                     &lt;b:sitze&gt;5&lt;/b:sitze&gt;</w:t>
        </w:r>
      </w:ins>
    </w:p>
    <w:p w:rsidR="00BE41AC" w:rsidRPr="00BE41AC" w:rsidRDefault="00BE41AC" w:rsidP="00BE41AC">
      <w:pPr>
        <w:rPr>
          <w:ins w:id="9543" w:author="Markus Brüderl" w:date="2017-11-20T16:46:00Z"/>
          <w:rFonts w:ascii="Courier New" w:hAnsi="Courier New" w:cs="Courier New"/>
          <w:lang w:val="en-US"/>
        </w:rPr>
      </w:pPr>
      <w:ins w:id="9544" w:author="Markus Brüderl" w:date="2017-11-20T16:46:00Z">
        <w:r w:rsidRPr="00BE41AC">
          <w:rPr>
            <w:rFonts w:ascii="Courier New" w:hAnsi="Courier New" w:cs="Courier New"/>
            <w:lang w:val="en-US"/>
          </w:rPr>
          <w:t xml:space="preserve">                     &lt;b:stammnummer&gt;222.222.229&lt;/b:stammnummer&gt;</w:t>
        </w:r>
      </w:ins>
    </w:p>
    <w:p w:rsidR="00BE41AC" w:rsidRPr="00BE41AC" w:rsidRDefault="00BE41AC" w:rsidP="00BE41AC">
      <w:pPr>
        <w:rPr>
          <w:ins w:id="9545" w:author="Markus Brüderl" w:date="2017-11-20T16:46:00Z"/>
          <w:rFonts w:ascii="Courier New" w:hAnsi="Courier New" w:cs="Courier New"/>
          <w:lang w:val="en-US"/>
        </w:rPr>
      </w:pPr>
      <w:ins w:id="9546" w:author="Markus Brüderl" w:date="2017-11-20T16:46:00Z">
        <w:r w:rsidRPr="00BE41AC">
          <w:rPr>
            <w:rFonts w:ascii="Courier New" w:hAnsi="Courier New" w:cs="Courier New"/>
            <w:lang w:val="en-US"/>
          </w:rPr>
          <w:t xml:space="preserve">                     &lt;b:stand&gt;2607&lt;/b:stand&gt;</w:t>
        </w:r>
      </w:ins>
    </w:p>
    <w:p w:rsidR="00BE41AC" w:rsidRPr="00BE41AC" w:rsidRDefault="00BE41AC" w:rsidP="00BE41AC">
      <w:pPr>
        <w:rPr>
          <w:ins w:id="9547" w:author="Markus Brüderl" w:date="2017-11-20T16:46:00Z"/>
          <w:rFonts w:ascii="Courier New" w:hAnsi="Courier New" w:cs="Courier New"/>
          <w:lang w:val="en-US"/>
        </w:rPr>
      </w:pPr>
      <w:ins w:id="9548" w:author="Markus Brüderl" w:date="2017-11-20T16:46:00Z">
        <w:r w:rsidRPr="00BE41AC">
          <w:rPr>
            <w:rFonts w:ascii="Courier New" w:hAnsi="Courier New" w:cs="Courier New"/>
            <w:lang w:val="en-US"/>
          </w:rPr>
          <w:t xml:space="preserve">                     &lt;b:sysid&gt;0&lt;/b:sysid&gt;</w:t>
        </w:r>
      </w:ins>
    </w:p>
    <w:p w:rsidR="00BE41AC" w:rsidRPr="00BE41AC" w:rsidRDefault="00BE41AC" w:rsidP="00BE41AC">
      <w:pPr>
        <w:rPr>
          <w:ins w:id="9549" w:author="Markus Brüderl" w:date="2017-11-20T16:46:00Z"/>
          <w:rFonts w:ascii="Courier New" w:hAnsi="Courier New" w:cs="Courier New"/>
          <w:lang w:val="en-US"/>
        </w:rPr>
      </w:pPr>
      <w:ins w:id="9550" w:author="Markus Brüderl" w:date="2017-11-20T16:46:00Z">
        <w:r w:rsidRPr="00BE41AC">
          <w:rPr>
            <w:rFonts w:ascii="Courier New" w:hAnsi="Courier New" w:cs="Courier New"/>
            <w:lang w:val="en-US"/>
          </w:rPr>
          <w:t xml:space="preserve">                     &lt;b:tank&gt;0&lt;/b:tank&gt;</w:t>
        </w:r>
      </w:ins>
    </w:p>
    <w:p w:rsidR="00BE41AC" w:rsidRPr="00BE41AC" w:rsidRDefault="00BE41AC" w:rsidP="00BE41AC">
      <w:pPr>
        <w:rPr>
          <w:ins w:id="9551" w:author="Markus Brüderl" w:date="2017-11-20T16:46:00Z"/>
          <w:rFonts w:ascii="Courier New" w:hAnsi="Courier New" w:cs="Courier New"/>
          <w:lang w:val="en-US"/>
        </w:rPr>
      </w:pPr>
      <w:ins w:id="9552" w:author="Markus Brüderl" w:date="2017-11-20T16:46:00Z">
        <w:r w:rsidRPr="00BE41AC">
          <w:rPr>
            <w:rFonts w:ascii="Courier New" w:hAnsi="Courier New" w:cs="Courier New"/>
            <w:lang w:val="en-US"/>
          </w:rPr>
          <w:t xml:space="preserve">                     &lt;b:treibstoff&gt;00100001&lt;/b:treibstoff&gt;</w:t>
        </w:r>
      </w:ins>
    </w:p>
    <w:p w:rsidR="00BE41AC" w:rsidRPr="00BE41AC" w:rsidRDefault="00BE41AC" w:rsidP="00BE41AC">
      <w:pPr>
        <w:rPr>
          <w:ins w:id="9553" w:author="Markus Brüderl" w:date="2017-11-20T16:46:00Z"/>
          <w:rFonts w:ascii="Courier New" w:hAnsi="Courier New" w:cs="Courier New"/>
          <w:lang w:val="en-US"/>
        </w:rPr>
      </w:pPr>
      <w:ins w:id="9554" w:author="Markus Brüderl" w:date="2017-11-20T16:46:00Z">
        <w:r w:rsidRPr="00BE41AC">
          <w:rPr>
            <w:rFonts w:ascii="Courier New" w:hAnsi="Courier New" w:cs="Courier New"/>
            <w:lang w:val="en-US"/>
          </w:rPr>
          <w:t xml:space="preserve">                     &lt;b:verbrauchausser&gt;0&lt;/b:verbrauchausser&gt;</w:t>
        </w:r>
      </w:ins>
    </w:p>
    <w:p w:rsidR="00BE41AC" w:rsidRPr="00BE41AC" w:rsidRDefault="00BE41AC" w:rsidP="00BE41AC">
      <w:pPr>
        <w:rPr>
          <w:ins w:id="9555" w:author="Markus Brüderl" w:date="2017-11-20T16:46:00Z"/>
          <w:rFonts w:ascii="Courier New" w:hAnsi="Courier New" w:cs="Courier New"/>
          <w:lang w:val="en-US"/>
        </w:rPr>
      </w:pPr>
      <w:ins w:id="9556" w:author="Markus Brüderl" w:date="2017-11-20T16:46:00Z">
        <w:r w:rsidRPr="00BE41AC">
          <w:rPr>
            <w:rFonts w:ascii="Courier New" w:hAnsi="Courier New" w:cs="Courier New"/>
            <w:lang w:val="en-US"/>
          </w:rPr>
          <w:t xml:space="preserve">                     &lt;b:verbrauchgesamt&gt;7.9&lt;/b:verbrauchgesamt&gt;</w:t>
        </w:r>
      </w:ins>
    </w:p>
    <w:p w:rsidR="00BE41AC" w:rsidRPr="00BE41AC" w:rsidRDefault="00BE41AC" w:rsidP="00BE41AC">
      <w:pPr>
        <w:rPr>
          <w:ins w:id="9557" w:author="Markus Brüderl" w:date="2017-11-20T16:46:00Z"/>
          <w:rFonts w:ascii="Courier New" w:hAnsi="Courier New" w:cs="Courier New"/>
          <w:lang w:val="en-US"/>
        </w:rPr>
      </w:pPr>
      <w:ins w:id="9558" w:author="Markus Brüderl" w:date="2017-11-20T16:46:00Z">
        <w:r w:rsidRPr="00BE41AC">
          <w:rPr>
            <w:rFonts w:ascii="Courier New" w:hAnsi="Courier New" w:cs="Courier New"/>
            <w:lang w:val="en-US"/>
          </w:rPr>
          <w:t xml:space="preserve">                     &lt;b:verbrauchstadt&gt;11.2&lt;/b:verbrauchstadt&gt;</w:t>
        </w:r>
      </w:ins>
    </w:p>
    <w:p w:rsidR="00BE41AC" w:rsidRPr="00BE41AC" w:rsidRDefault="00BE41AC" w:rsidP="00BE41AC">
      <w:pPr>
        <w:rPr>
          <w:ins w:id="9559" w:author="Markus Brüderl" w:date="2017-11-20T16:46:00Z"/>
          <w:rFonts w:ascii="Courier New" w:hAnsi="Courier New" w:cs="Courier New"/>
          <w:lang w:val="en-US"/>
        </w:rPr>
      </w:pPr>
      <w:ins w:id="9560" w:author="Markus Brüderl" w:date="2017-11-20T16:46:00Z">
        <w:r w:rsidRPr="00BE41AC">
          <w:rPr>
            <w:rFonts w:ascii="Courier New" w:hAnsi="Courier New" w:cs="Courier New"/>
            <w:lang w:val="en-US"/>
          </w:rPr>
          <w:t xml:space="preserve">                     &lt;b:zulgew&gt;1755&lt;/b:zulgew&gt;</w:t>
        </w:r>
      </w:ins>
    </w:p>
    <w:p w:rsidR="00BE41AC" w:rsidRPr="00BE41AC" w:rsidRDefault="00BE41AC" w:rsidP="00BE41AC">
      <w:pPr>
        <w:rPr>
          <w:ins w:id="9561" w:author="Markus Brüderl" w:date="2017-11-20T16:46:00Z"/>
          <w:rFonts w:ascii="Courier New" w:hAnsi="Courier New" w:cs="Courier New"/>
          <w:lang w:val="en-US"/>
        </w:rPr>
      </w:pPr>
      <w:ins w:id="9562" w:author="Markus Brüderl" w:date="2017-11-20T16:46:00Z">
        <w:r w:rsidRPr="00BE41AC">
          <w:rPr>
            <w:rFonts w:ascii="Courier New" w:hAnsi="Courier New" w:cs="Courier New"/>
            <w:lang w:val="en-US"/>
          </w:rPr>
          <w:t xml:space="preserve">                  &lt;/b:brief&gt;</w:t>
        </w:r>
      </w:ins>
    </w:p>
    <w:p w:rsidR="00BE41AC" w:rsidRPr="00BE41AC" w:rsidRDefault="00BE41AC" w:rsidP="00BE41AC">
      <w:pPr>
        <w:rPr>
          <w:ins w:id="9563" w:author="Markus Brüderl" w:date="2017-11-20T16:46:00Z"/>
          <w:rFonts w:ascii="Courier New" w:hAnsi="Courier New" w:cs="Courier New"/>
          <w:lang w:val="en-US"/>
        </w:rPr>
      </w:pPr>
      <w:ins w:id="9564" w:author="Markus Brüderl" w:date="2017-11-20T16:46:00Z">
        <w:r w:rsidRPr="00BE41AC">
          <w:rPr>
            <w:rFonts w:ascii="Courier New" w:hAnsi="Courier New" w:cs="Courier New"/>
            <w:lang w:val="en-US"/>
          </w:rPr>
          <w:t xml:space="preserve">                  &lt;b:erstzulassung&gt;2016-07-17T17:08:04&lt;/b:erstzulassung&gt;</w:t>
        </w:r>
      </w:ins>
    </w:p>
    <w:p w:rsidR="00BE41AC" w:rsidRPr="00BE41AC" w:rsidRDefault="00BE41AC" w:rsidP="00BE41AC">
      <w:pPr>
        <w:rPr>
          <w:ins w:id="9565" w:author="Markus Brüderl" w:date="2017-11-20T16:46:00Z"/>
          <w:rFonts w:ascii="Courier New" w:hAnsi="Courier New" w:cs="Courier New"/>
          <w:lang w:val="en-US"/>
        </w:rPr>
      </w:pPr>
      <w:ins w:id="9566" w:author="Markus Brüderl" w:date="2017-11-20T16:46:00Z">
        <w:r w:rsidRPr="00BE41AC">
          <w:rPr>
            <w:rFonts w:ascii="Courier New" w:hAnsi="Courier New" w:cs="Courier New"/>
            <w:lang w:val="en-US"/>
          </w:rPr>
          <w:t xml:space="preserve">                  &lt;b:fabrikat&gt;A4 Avant ADVANCE  Mod. B5&lt;/b:fabrikat&gt;</w:t>
        </w:r>
      </w:ins>
    </w:p>
    <w:p w:rsidR="00BE41AC" w:rsidRPr="00BE41AC" w:rsidRDefault="00BE41AC" w:rsidP="00BE41AC">
      <w:pPr>
        <w:rPr>
          <w:ins w:id="9567" w:author="Markus Brüderl" w:date="2017-11-20T16:46:00Z"/>
          <w:rFonts w:ascii="Courier New" w:hAnsi="Courier New" w:cs="Courier New"/>
          <w:lang w:val="en-US"/>
        </w:rPr>
      </w:pPr>
      <w:ins w:id="9568" w:author="Markus Brüderl" w:date="2017-11-20T16:46:00Z">
        <w:r w:rsidRPr="00BE41AC">
          <w:rPr>
            <w:rFonts w:ascii="Courier New" w:hAnsi="Courier New" w:cs="Courier New"/>
            <w:lang w:val="en-US"/>
          </w:rPr>
          <w:t xml:space="preserve">                  &lt;b:fahrer&gt;Anton Schmidt&lt;/b:fahrer&gt;</w:t>
        </w:r>
      </w:ins>
    </w:p>
    <w:p w:rsidR="00BE41AC" w:rsidRPr="00BE41AC" w:rsidRDefault="00BE41AC" w:rsidP="00BE41AC">
      <w:pPr>
        <w:rPr>
          <w:ins w:id="9569" w:author="Markus Brüderl" w:date="2017-11-20T16:46:00Z"/>
          <w:rFonts w:ascii="Courier New" w:hAnsi="Courier New" w:cs="Courier New"/>
          <w:lang w:val="en-US"/>
        </w:rPr>
      </w:pPr>
      <w:ins w:id="9570" w:author="Markus Brüderl" w:date="2017-11-20T16:46:00Z">
        <w:r w:rsidRPr="00BE41AC">
          <w:rPr>
            <w:rFonts w:ascii="Courier New" w:hAnsi="Courier New" w:cs="Courier New"/>
            <w:lang w:val="en-US"/>
          </w:rPr>
          <w:t xml:space="preserve">                  &lt;b:fahrerCode&gt;1&lt;/b:fahrerCode&gt;</w:t>
        </w:r>
      </w:ins>
    </w:p>
    <w:p w:rsidR="00BE41AC" w:rsidRPr="00BE41AC" w:rsidRDefault="00BE41AC" w:rsidP="00BE41AC">
      <w:pPr>
        <w:rPr>
          <w:ins w:id="9571" w:author="Markus Brüderl" w:date="2017-11-20T16:46:00Z"/>
          <w:rFonts w:ascii="Courier New" w:hAnsi="Courier New" w:cs="Courier New"/>
          <w:lang w:val="en-US"/>
        </w:rPr>
      </w:pPr>
      <w:ins w:id="9572" w:author="Markus Brüderl" w:date="2017-11-20T16:46:00Z">
        <w:r w:rsidRPr="00BE41AC">
          <w:rPr>
            <w:rFonts w:ascii="Courier New" w:hAnsi="Courier New" w:cs="Courier New"/>
            <w:lang w:val="en-US"/>
          </w:rPr>
          <w:t xml:space="preserve">                  &lt;b:farbeA&gt;Blau&lt;/b:farbeA&gt;</w:t>
        </w:r>
      </w:ins>
    </w:p>
    <w:p w:rsidR="00BE41AC" w:rsidRPr="00BE41AC" w:rsidRDefault="00BE41AC" w:rsidP="00BE41AC">
      <w:pPr>
        <w:rPr>
          <w:ins w:id="9573" w:author="Markus Brüderl" w:date="2017-11-20T16:46:00Z"/>
          <w:rFonts w:ascii="Courier New" w:hAnsi="Courier New" w:cs="Courier New"/>
          <w:lang w:val="en-US"/>
        </w:rPr>
      </w:pPr>
      <w:ins w:id="9574" w:author="Markus Brüderl" w:date="2017-11-20T16:46:00Z">
        <w:r w:rsidRPr="00BE41AC">
          <w:rPr>
            <w:rFonts w:ascii="Courier New" w:hAnsi="Courier New" w:cs="Courier New"/>
            <w:lang w:val="en-US"/>
          </w:rPr>
          <w:t xml:space="preserve">                  &lt;b:farbeI i:nil="true"/&gt;</w:t>
        </w:r>
      </w:ins>
    </w:p>
    <w:p w:rsidR="00BE41AC" w:rsidRPr="00BE41AC" w:rsidRDefault="00BE41AC" w:rsidP="00BE41AC">
      <w:pPr>
        <w:rPr>
          <w:ins w:id="9575" w:author="Markus Brüderl" w:date="2017-11-20T16:46:00Z"/>
          <w:rFonts w:ascii="Courier New" w:hAnsi="Courier New" w:cs="Courier New"/>
          <w:lang w:val="en-US"/>
        </w:rPr>
      </w:pPr>
      <w:ins w:id="9576" w:author="Markus Brüderl" w:date="2017-11-20T16:46:00Z">
        <w:r w:rsidRPr="00BE41AC">
          <w:rPr>
            <w:rFonts w:ascii="Courier New" w:hAnsi="Courier New" w:cs="Courier New"/>
            <w:lang w:val="en-US"/>
          </w:rPr>
          <w:t xml:space="preserve">                  &lt;b:fzart&gt;100&lt;/b:fzart&gt;</w:t>
        </w:r>
      </w:ins>
    </w:p>
    <w:p w:rsidR="00BE41AC" w:rsidRPr="00BE41AC" w:rsidRDefault="00BE41AC" w:rsidP="00BE41AC">
      <w:pPr>
        <w:rPr>
          <w:ins w:id="9577" w:author="Markus Brüderl" w:date="2017-11-20T16:46:00Z"/>
          <w:rFonts w:ascii="Courier New" w:hAnsi="Courier New" w:cs="Courier New"/>
          <w:lang w:val="en-US"/>
        </w:rPr>
      </w:pPr>
      <w:ins w:id="9578" w:author="Markus Brüderl" w:date="2017-11-20T16:46:00Z">
        <w:r w:rsidRPr="00BE41AC">
          <w:rPr>
            <w:rFonts w:ascii="Courier New" w:hAnsi="Courier New" w:cs="Courier New"/>
            <w:lang w:val="en-US"/>
          </w:rPr>
          <w:t xml:space="preserve">                  &lt;b:grund&gt;33776.75&lt;/b:grund&gt;</w:t>
        </w:r>
      </w:ins>
    </w:p>
    <w:p w:rsidR="00BE41AC" w:rsidRPr="00BE41AC" w:rsidRDefault="00BE41AC" w:rsidP="00BE41AC">
      <w:pPr>
        <w:rPr>
          <w:ins w:id="9579" w:author="Markus Brüderl" w:date="2017-11-20T16:46:00Z"/>
          <w:rFonts w:ascii="Courier New" w:hAnsi="Courier New" w:cs="Courier New"/>
          <w:lang w:val="en-US"/>
        </w:rPr>
      </w:pPr>
      <w:ins w:id="9580" w:author="Markus Brüderl" w:date="2017-11-20T16:46:00Z">
        <w:r w:rsidRPr="00BE41AC">
          <w:rPr>
            <w:rFonts w:ascii="Courier New" w:hAnsi="Courier New" w:cs="Courier New"/>
            <w:lang w:val="en-US"/>
          </w:rPr>
          <w:lastRenderedPageBreak/>
          <w:t xml:space="preserve">                  &lt;b:grundBrutto&gt;36310&lt;/b:grundBrutto&gt;</w:t>
        </w:r>
      </w:ins>
    </w:p>
    <w:p w:rsidR="00BE41AC" w:rsidRPr="00BE41AC" w:rsidRDefault="00BE41AC" w:rsidP="00BE41AC">
      <w:pPr>
        <w:rPr>
          <w:ins w:id="9581" w:author="Markus Brüderl" w:date="2017-11-20T16:46:00Z"/>
          <w:rFonts w:ascii="Courier New" w:hAnsi="Courier New" w:cs="Courier New"/>
          <w:lang w:val="en-US"/>
        </w:rPr>
      </w:pPr>
      <w:ins w:id="9582" w:author="Markus Brüderl" w:date="2017-11-20T16:46:00Z">
        <w:r w:rsidRPr="00BE41AC">
          <w:rPr>
            <w:rFonts w:ascii="Courier New" w:hAnsi="Courier New" w:cs="Courier New"/>
            <w:lang w:val="en-US"/>
          </w:rPr>
          <w:t xml:space="preserve">                  &lt;b:grundUst&gt;2533.25&lt;/b:grundUst&gt;</w:t>
        </w:r>
      </w:ins>
    </w:p>
    <w:p w:rsidR="00BE41AC" w:rsidRPr="00BE41AC" w:rsidRDefault="00BE41AC" w:rsidP="00BE41AC">
      <w:pPr>
        <w:rPr>
          <w:ins w:id="9583" w:author="Markus Brüderl" w:date="2017-11-20T16:46:00Z"/>
          <w:rFonts w:ascii="Courier New" w:hAnsi="Courier New" w:cs="Courier New"/>
          <w:lang w:val="en-US"/>
        </w:rPr>
      </w:pPr>
      <w:ins w:id="9584" w:author="Markus Brüderl" w:date="2017-11-20T16:46:00Z">
        <w:r w:rsidRPr="00BE41AC">
          <w:rPr>
            <w:rFonts w:ascii="Courier New" w:hAnsi="Courier New" w:cs="Courier New"/>
            <w:lang w:val="en-US"/>
          </w:rPr>
          <w:t xml:space="preserve">                  &lt;b:hersteller&gt;AUDI&lt;/b:hersteller&gt;</w:t>
        </w:r>
      </w:ins>
    </w:p>
    <w:p w:rsidR="00BE41AC" w:rsidRPr="00BE41AC" w:rsidRDefault="00BE41AC" w:rsidP="00BE41AC">
      <w:pPr>
        <w:rPr>
          <w:ins w:id="9585" w:author="Markus Brüderl" w:date="2017-11-20T16:46:00Z"/>
          <w:rFonts w:ascii="Courier New" w:hAnsi="Courier New" w:cs="Courier New"/>
          <w:lang w:val="en-US"/>
        </w:rPr>
      </w:pPr>
      <w:ins w:id="9586" w:author="Markus Brüderl" w:date="2017-11-20T16:46:00Z">
        <w:r w:rsidRPr="00BE41AC">
          <w:rPr>
            <w:rFonts w:ascii="Courier New" w:hAnsi="Courier New" w:cs="Courier New"/>
            <w:lang w:val="en-US"/>
          </w:rPr>
          <w:t xml:space="preserve">                  &lt;b:jahresKm&gt;15000&lt;/b:jahresKm&gt;</w:t>
        </w:r>
      </w:ins>
    </w:p>
    <w:p w:rsidR="00BE41AC" w:rsidRPr="00BE41AC" w:rsidRDefault="00BE41AC" w:rsidP="00BE41AC">
      <w:pPr>
        <w:rPr>
          <w:ins w:id="9587" w:author="Markus Brüderl" w:date="2017-11-20T16:46:00Z"/>
          <w:rFonts w:ascii="Courier New" w:hAnsi="Courier New" w:cs="Courier New"/>
          <w:lang w:val="en-US"/>
        </w:rPr>
      </w:pPr>
      <w:ins w:id="9588" w:author="Markus Brüderl" w:date="2017-11-20T16:46:00Z">
        <w:r w:rsidRPr="00BE41AC">
          <w:rPr>
            <w:rFonts w:ascii="Courier New" w:hAnsi="Courier New" w:cs="Courier New"/>
            <w:lang w:val="en-US"/>
          </w:rPr>
          <w:t xml:space="preserve">                  &lt;b:kennzeichen&gt;Mth543215&lt;/b:kennzeichen&gt;</w:t>
        </w:r>
      </w:ins>
    </w:p>
    <w:p w:rsidR="00BE41AC" w:rsidRPr="00BE41AC" w:rsidRDefault="00BE41AC" w:rsidP="00BE41AC">
      <w:pPr>
        <w:rPr>
          <w:ins w:id="9589" w:author="Markus Brüderl" w:date="2017-11-20T16:46:00Z"/>
          <w:rFonts w:ascii="Courier New" w:hAnsi="Courier New" w:cs="Courier New"/>
          <w:lang w:val="en-US"/>
        </w:rPr>
      </w:pPr>
      <w:ins w:id="9590" w:author="Markus Brüderl" w:date="2017-11-20T16:46:00Z">
        <w:r w:rsidRPr="00BE41AC">
          <w:rPr>
            <w:rFonts w:ascii="Courier New" w:hAnsi="Courier New" w:cs="Courier New"/>
            <w:lang w:val="en-US"/>
          </w:rPr>
          <w:t xml:space="preserve">                  &lt;b:liefer&gt;2016-07-19T17:08:04&lt;/b:liefer&gt;</w:t>
        </w:r>
      </w:ins>
    </w:p>
    <w:p w:rsidR="00BE41AC" w:rsidRPr="00BE41AC" w:rsidRDefault="00BE41AC" w:rsidP="00BE41AC">
      <w:pPr>
        <w:rPr>
          <w:ins w:id="9591" w:author="Markus Brüderl" w:date="2017-11-20T16:46:00Z"/>
          <w:rFonts w:ascii="Courier New" w:hAnsi="Courier New" w:cs="Courier New"/>
          <w:lang w:val="en-US"/>
        </w:rPr>
      </w:pPr>
      <w:ins w:id="9592" w:author="Markus Brüderl" w:date="2017-11-20T16:46:00Z">
        <w:r w:rsidRPr="00BE41AC">
          <w:rPr>
            <w:rFonts w:ascii="Courier New" w:hAnsi="Courier New" w:cs="Courier New"/>
            <w:lang w:val="en-US"/>
          </w:rPr>
          <w:t xml:space="preserve">                  &lt;b:obArtBezeichnung&gt;Neu&lt;/b:obArtBezeichnung&gt;</w:t>
        </w:r>
      </w:ins>
    </w:p>
    <w:p w:rsidR="00BE41AC" w:rsidRPr="00BE41AC" w:rsidRDefault="00BE41AC" w:rsidP="00BE41AC">
      <w:pPr>
        <w:rPr>
          <w:ins w:id="9593" w:author="Markus Brüderl" w:date="2017-11-20T16:46:00Z"/>
          <w:rFonts w:ascii="Courier New" w:hAnsi="Courier New" w:cs="Courier New"/>
          <w:lang w:val="en-US"/>
        </w:rPr>
      </w:pPr>
      <w:ins w:id="9594" w:author="Markus Brüderl" w:date="2017-11-20T16:46:00Z">
        <w:r w:rsidRPr="00BE41AC">
          <w:rPr>
            <w:rFonts w:ascii="Courier New" w:hAnsi="Courier New" w:cs="Courier New"/>
            <w:lang w:val="en-US"/>
          </w:rPr>
          <w:t xml:space="preserve">                  &lt;b:obBezeichnung&gt;VOLVO D5 215PS Auto&lt;/b:obBezeichnung&gt;</w:t>
        </w:r>
      </w:ins>
    </w:p>
    <w:p w:rsidR="00BE41AC" w:rsidRPr="00BE41AC" w:rsidRDefault="00BE41AC" w:rsidP="00BE41AC">
      <w:pPr>
        <w:rPr>
          <w:ins w:id="9595" w:author="Markus Brüderl" w:date="2017-11-20T16:46:00Z"/>
          <w:rFonts w:ascii="Courier New" w:hAnsi="Courier New" w:cs="Courier New"/>
          <w:lang w:val="en-US"/>
        </w:rPr>
      </w:pPr>
      <w:ins w:id="9596" w:author="Markus Brüderl" w:date="2017-11-20T16:46:00Z">
        <w:r w:rsidRPr="00BE41AC">
          <w:rPr>
            <w:rFonts w:ascii="Courier New" w:hAnsi="Courier New" w:cs="Courier New"/>
            <w:lang w:val="en-US"/>
          </w:rPr>
          <w:t xml:space="preserve">                  &lt;b:obTypBezeichnung&gt;A4 Avant 1.6 Advance&lt;/b:obTypBezeichnung&gt;</w:t>
        </w:r>
      </w:ins>
    </w:p>
    <w:p w:rsidR="00BE41AC" w:rsidRPr="00BE41AC" w:rsidRDefault="00BE41AC" w:rsidP="00BE41AC">
      <w:pPr>
        <w:rPr>
          <w:ins w:id="9597" w:author="Markus Brüderl" w:date="2017-11-20T16:46:00Z"/>
          <w:rFonts w:ascii="Courier New" w:hAnsi="Courier New" w:cs="Courier New"/>
          <w:lang w:val="en-US"/>
        </w:rPr>
      </w:pPr>
      <w:ins w:id="9598" w:author="Markus Brüderl" w:date="2017-11-20T16:46:00Z">
        <w:r w:rsidRPr="00BE41AC">
          <w:rPr>
            <w:rFonts w:ascii="Courier New" w:hAnsi="Courier New" w:cs="Courier New"/>
            <w:lang w:val="en-US"/>
          </w:rPr>
          <w:t xml:space="preserve">                  &lt;b:polsterfarbe i:nil="true"/&gt;</w:t>
        </w:r>
      </w:ins>
    </w:p>
    <w:p w:rsidR="00BE41AC" w:rsidRPr="00BE41AC" w:rsidRDefault="00BE41AC" w:rsidP="00BE41AC">
      <w:pPr>
        <w:rPr>
          <w:ins w:id="9599" w:author="Markus Brüderl" w:date="2017-11-20T16:46:00Z"/>
          <w:rFonts w:ascii="Courier New" w:hAnsi="Courier New" w:cs="Courier New"/>
          <w:lang w:val="en-US"/>
        </w:rPr>
      </w:pPr>
      <w:ins w:id="9600" w:author="Markus Brüderl" w:date="2017-11-20T16:46:00Z">
        <w:r w:rsidRPr="00BE41AC">
          <w:rPr>
            <w:rFonts w:ascii="Courier New" w:hAnsi="Courier New" w:cs="Courier New"/>
            <w:lang w:val="en-US"/>
          </w:rPr>
          <w:t xml:space="preserve">                  &lt;b:satzmehrKm&gt;0.0005&lt;/b:satzmehrKm&gt;</w:t>
        </w:r>
      </w:ins>
    </w:p>
    <w:p w:rsidR="00BE41AC" w:rsidRPr="00BE41AC" w:rsidRDefault="00BE41AC" w:rsidP="00BE41AC">
      <w:pPr>
        <w:rPr>
          <w:ins w:id="9601" w:author="Markus Brüderl" w:date="2017-11-20T16:46:00Z"/>
          <w:rFonts w:ascii="Courier New" w:hAnsi="Courier New" w:cs="Courier New"/>
          <w:lang w:val="en-US"/>
        </w:rPr>
      </w:pPr>
      <w:ins w:id="9602" w:author="Markus Brüderl" w:date="2017-11-20T16:46:00Z">
        <w:r w:rsidRPr="00BE41AC">
          <w:rPr>
            <w:rFonts w:ascii="Courier New" w:hAnsi="Courier New" w:cs="Courier New"/>
            <w:lang w:val="en-US"/>
          </w:rPr>
          <w:t xml:space="preserve">                  &lt;b:schwacke i:nil="true"/&gt;</w:t>
        </w:r>
      </w:ins>
    </w:p>
    <w:p w:rsidR="00BE41AC" w:rsidRPr="00BE41AC" w:rsidRDefault="00BE41AC" w:rsidP="00BE41AC">
      <w:pPr>
        <w:rPr>
          <w:ins w:id="9603" w:author="Markus Brüderl" w:date="2017-11-20T16:46:00Z"/>
          <w:rFonts w:ascii="Courier New" w:hAnsi="Courier New" w:cs="Courier New"/>
          <w:lang w:val="en-US"/>
        </w:rPr>
      </w:pPr>
      <w:ins w:id="9604" w:author="Markus Brüderl" w:date="2017-11-20T16:46:00Z">
        <w:r w:rsidRPr="00BE41AC">
          <w:rPr>
            <w:rFonts w:ascii="Courier New" w:hAnsi="Courier New" w:cs="Courier New"/>
            <w:lang w:val="en-US"/>
          </w:rPr>
          <w:t xml:space="preserve">                  &lt;b:serie i:nil="true"/&gt;</w:t>
        </w:r>
      </w:ins>
    </w:p>
    <w:p w:rsidR="00BE41AC" w:rsidRPr="00BE41AC" w:rsidRDefault="00BE41AC" w:rsidP="00BE41AC">
      <w:pPr>
        <w:rPr>
          <w:ins w:id="9605" w:author="Markus Brüderl" w:date="2017-11-20T16:46:00Z"/>
          <w:rFonts w:ascii="Courier New" w:hAnsi="Courier New" w:cs="Courier New"/>
          <w:lang w:val="en-US"/>
        </w:rPr>
      </w:pPr>
      <w:ins w:id="9606" w:author="Markus Brüderl" w:date="2017-11-20T16:46:00Z">
        <w:r w:rsidRPr="00BE41AC">
          <w:rPr>
            <w:rFonts w:ascii="Courier New" w:hAnsi="Courier New" w:cs="Courier New"/>
            <w:lang w:val="en-US"/>
          </w:rPr>
          <w:t xml:space="preserve">                  &lt;b:sysangebot&gt;0&lt;/b:sysangebot&gt;</w:t>
        </w:r>
      </w:ins>
    </w:p>
    <w:p w:rsidR="00BE41AC" w:rsidRPr="00BE41AC" w:rsidRDefault="00BE41AC" w:rsidP="00BE41AC">
      <w:pPr>
        <w:rPr>
          <w:ins w:id="9607" w:author="Markus Brüderl" w:date="2017-11-20T16:46:00Z"/>
          <w:rFonts w:ascii="Courier New" w:hAnsi="Courier New" w:cs="Courier New"/>
          <w:lang w:val="en-US"/>
        </w:rPr>
      </w:pPr>
      <w:ins w:id="9608" w:author="Markus Brüderl" w:date="2017-11-20T16:46:00Z">
        <w:r w:rsidRPr="00BE41AC">
          <w:rPr>
            <w:rFonts w:ascii="Courier New" w:hAnsi="Courier New" w:cs="Courier New"/>
            <w:lang w:val="en-US"/>
          </w:rPr>
          <w:t xml:space="preserve">                  &lt;b:sysantrag&gt;25953&lt;/b:sysantrag&gt;</w:t>
        </w:r>
      </w:ins>
    </w:p>
    <w:p w:rsidR="00BE41AC" w:rsidRPr="00BE41AC" w:rsidRDefault="00BE41AC" w:rsidP="00BE41AC">
      <w:pPr>
        <w:rPr>
          <w:ins w:id="9609" w:author="Markus Brüderl" w:date="2017-11-20T16:46:00Z"/>
          <w:rFonts w:ascii="Courier New" w:hAnsi="Courier New" w:cs="Courier New"/>
          <w:lang w:val="en-US"/>
        </w:rPr>
      </w:pPr>
      <w:ins w:id="9610" w:author="Markus Brüderl" w:date="2017-11-20T16:46:00Z">
        <w:r w:rsidRPr="00BE41AC">
          <w:rPr>
            <w:rFonts w:ascii="Courier New" w:hAnsi="Courier New" w:cs="Courier New"/>
            <w:lang w:val="en-US"/>
          </w:rPr>
          <w:t xml:space="preserve">                  &lt;b:sysnkk&gt;0&lt;/b:sysnkk&gt;</w:t>
        </w:r>
      </w:ins>
    </w:p>
    <w:p w:rsidR="00BE41AC" w:rsidRPr="00BE41AC" w:rsidRDefault="00BE41AC" w:rsidP="00BE41AC">
      <w:pPr>
        <w:rPr>
          <w:ins w:id="9611" w:author="Markus Brüderl" w:date="2017-11-20T16:46:00Z"/>
          <w:rFonts w:ascii="Courier New" w:hAnsi="Courier New" w:cs="Courier New"/>
          <w:lang w:val="en-US"/>
        </w:rPr>
      </w:pPr>
      <w:ins w:id="9612" w:author="Markus Brüderl" w:date="2017-11-20T16:46:00Z">
        <w:r w:rsidRPr="00BE41AC">
          <w:rPr>
            <w:rFonts w:ascii="Courier New" w:hAnsi="Courier New" w:cs="Courier New"/>
            <w:lang w:val="en-US"/>
          </w:rPr>
          <w:t xml:space="preserve">                  &lt;b:sysobart&gt;12&lt;/b:sysobart&gt;</w:t>
        </w:r>
      </w:ins>
    </w:p>
    <w:p w:rsidR="00BE41AC" w:rsidRPr="00BE41AC" w:rsidRDefault="00BE41AC" w:rsidP="00BE41AC">
      <w:pPr>
        <w:rPr>
          <w:ins w:id="9613" w:author="Markus Brüderl" w:date="2017-11-20T16:46:00Z"/>
          <w:rFonts w:ascii="Courier New" w:hAnsi="Courier New" w:cs="Courier New"/>
          <w:lang w:val="en-US"/>
        </w:rPr>
      </w:pPr>
      <w:ins w:id="9614" w:author="Markus Brüderl" w:date="2017-11-20T16:46:00Z">
        <w:r w:rsidRPr="00BE41AC">
          <w:rPr>
            <w:rFonts w:ascii="Courier New" w:hAnsi="Courier New" w:cs="Courier New"/>
            <w:lang w:val="en-US"/>
          </w:rPr>
          <w:t xml:space="preserve">                  &lt;b:sysobtyp&gt;15534&lt;/b:sysobtyp&gt;</w:t>
        </w:r>
      </w:ins>
    </w:p>
    <w:p w:rsidR="00BE41AC" w:rsidRPr="00BE41AC" w:rsidRDefault="00BE41AC" w:rsidP="00BE41AC">
      <w:pPr>
        <w:rPr>
          <w:ins w:id="9615" w:author="Markus Brüderl" w:date="2017-11-20T16:46:00Z"/>
          <w:rFonts w:ascii="Courier New" w:hAnsi="Courier New" w:cs="Courier New"/>
          <w:lang w:val="en-US"/>
        </w:rPr>
      </w:pPr>
      <w:ins w:id="9616" w:author="Markus Brüderl" w:date="2017-11-20T16:46:00Z">
        <w:r w:rsidRPr="00BE41AC">
          <w:rPr>
            <w:rFonts w:ascii="Courier New" w:hAnsi="Courier New" w:cs="Courier New"/>
            <w:lang w:val="en-US"/>
          </w:rPr>
          <w:t xml:space="preserve">                  &lt;b:typengenehmigung&gt;1AB773&lt;/b:typengenehmigung&gt;</w:t>
        </w:r>
      </w:ins>
    </w:p>
    <w:p w:rsidR="00BE41AC" w:rsidRPr="00BE41AC" w:rsidRDefault="00BE41AC" w:rsidP="00BE41AC">
      <w:pPr>
        <w:rPr>
          <w:ins w:id="9617" w:author="Markus Brüderl" w:date="2017-11-20T16:46:00Z"/>
          <w:rFonts w:ascii="Courier New" w:hAnsi="Courier New" w:cs="Courier New"/>
          <w:lang w:val="en-US"/>
        </w:rPr>
      </w:pPr>
      <w:ins w:id="9618" w:author="Markus Brüderl" w:date="2017-11-20T16:46:00Z">
        <w:r w:rsidRPr="00BE41AC">
          <w:rPr>
            <w:rFonts w:ascii="Courier New" w:hAnsi="Courier New" w:cs="Courier New"/>
            <w:lang w:val="en-US"/>
          </w:rPr>
          <w:t xml:space="preserve">                  &lt;b:ubnahmeKm&gt;0&lt;/b:ubnahmeKm&gt;</w:t>
        </w:r>
      </w:ins>
    </w:p>
    <w:p w:rsidR="00BE41AC" w:rsidRPr="00BE41AC" w:rsidRDefault="00BE41AC" w:rsidP="00BE41AC">
      <w:pPr>
        <w:rPr>
          <w:ins w:id="9619" w:author="Markus Brüderl" w:date="2017-11-20T16:46:00Z"/>
          <w:rFonts w:ascii="Courier New" w:hAnsi="Courier New" w:cs="Courier New"/>
          <w:lang w:val="en-US"/>
        </w:rPr>
      </w:pPr>
      <w:ins w:id="9620" w:author="Markus Brüderl" w:date="2017-11-20T16:46:00Z">
        <w:r w:rsidRPr="00BE41AC">
          <w:rPr>
            <w:rFonts w:ascii="Courier New" w:hAnsi="Courier New" w:cs="Courier New"/>
            <w:lang w:val="en-US"/>
          </w:rPr>
          <w:t xml:space="preserve">                  &lt;b:versicherungName&gt;AIG Europe&lt;/b:versicherungName&gt;</w:t>
        </w:r>
      </w:ins>
    </w:p>
    <w:p w:rsidR="00BE41AC" w:rsidRPr="00BE41AC" w:rsidRDefault="00BE41AC" w:rsidP="00BE41AC">
      <w:pPr>
        <w:rPr>
          <w:ins w:id="9621" w:author="Markus Brüderl" w:date="2017-11-20T16:46:00Z"/>
          <w:rFonts w:ascii="Courier New" w:hAnsi="Courier New" w:cs="Courier New"/>
          <w:lang w:val="en-US"/>
        </w:rPr>
      </w:pPr>
      <w:ins w:id="9622" w:author="Markus Brüderl" w:date="2017-11-20T16:46:00Z">
        <w:r w:rsidRPr="00BE41AC">
          <w:rPr>
            <w:rFonts w:ascii="Courier New" w:hAnsi="Courier New" w:cs="Courier New"/>
            <w:lang w:val="en-US"/>
          </w:rPr>
          <w:t xml:space="preserve">                  &lt;b:versicherungNr&gt;015421&lt;/b:versicherungNr&gt;</w:t>
        </w:r>
      </w:ins>
    </w:p>
    <w:p w:rsidR="00BE41AC" w:rsidRPr="00BE41AC" w:rsidRDefault="00BE41AC" w:rsidP="00BE41AC">
      <w:pPr>
        <w:rPr>
          <w:ins w:id="9623" w:author="Markus Brüderl" w:date="2017-11-20T16:46:00Z"/>
          <w:rFonts w:ascii="Courier New" w:hAnsi="Courier New" w:cs="Courier New"/>
          <w:lang w:val="en-US"/>
        </w:rPr>
      </w:pPr>
      <w:ins w:id="9624" w:author="Markus Brüderl" w:date="2017-11-20T16:46:00Z">
        <w:r w:rsidRPr="00BE41AC">
          <w:rPr>
            <w:rFonts w:ascii="Courier New" w:hAnsi="Courier New" w:cs="Courier New"/>
            <w:lang w:val="en-US"/>
          </w:rPr>
          <w:t xml:space="preserve">                  &lt;b:versicherungOrt&gt;Horgen&lt;/b:versicherungOrt&gt;</w:t>
        </w:r>
      </w:ins>
    </w:p>
    <w:p w:rsidR="00BE41AC" w:rsidRPr="00BE41AC" w:rsidRDefault="00BE41AC" w:rsidP="00BE41AC">
      <w:pPr>
        <w:rPr>
          <w:ins w:id="9625" w:author="Markus Brüderl" w:date="2017-11-20T16:46:00Z"/>
          <w:rFonts w:ascii="Courier New" w:hAnsi="Courier New" w:cs="Courier New"/>
          <w:lang w:val="en-US"/>
        </w:rPr>
      </w:pPr>
      <w:ins w:id="9626" w:author="Markus Brüderl" w:date="2017-11-20T16:46:00Z">
        <w:r w:rsidRPr="00BE41AC">
          <w:rPr>
            <w:rFonts w:ascii="Courier New" w:hAnsi="Courier New" w:cs="Courier New"/>
            <w:lang w:val="en-US"/>
          </w:rPr>
          <w:t xml:space="preserve">                  &lt;b:zubehoer&gt;0&lt;/b:zubehoer&gt;</w:t>
        </w:r>
      </w:ins>
    </w:p>
    <w:p w:rsidR="00BE41AC" w:rsidRPr="00BE41AC" w:rsidRDefault="00BE41AC" w:rsidP="00BE41AC">
      <w:pPr>
        <w:rPr>
          <w:ins w:id="9627" w:author="Markus Brüderl" w:date="2017-11-20T16:46:00Z"/>
          <w:rFonts w:ascii="Courier New" w:hAnsi="Courier New" w:cs="Courier New"/>
          <w:lang w:val="en-US"/>
        </w:rPr>
      </w:pPr>
      <w:ins w:id="9628" w:author="Markus Brüderl" w:date="2017-11-20T16:46:00Z">
        <w:r w:rsidRPr="00BE41AC">
          <w:rPr>
            <w:rFonts w:ascii="Courier New" w:hAnsi="Courier New" w:cs="Courier New"/>
            <w:lang w:val="en-US"/>
          </w:rPr>
          <w:t xml:space="preserve">                  &lt;b:zubehoerBrutto&gt;0&lt;/b:zubehoerBrutto&gt;</w:t>
        </w:r>
      </w:ins>
    </w:p>
    <w:p w:rsidR="00BE41AC" w:rsidRPr="00BE41AC" w:rsidRDefault="00BE41AC" w:rsidP="00BE41AC">
      <w:pPr>
        <w:rPr>
          <w:ins w:id="9629" w:author="Markus Brüderl" w:date="2017-11-20T16:46:00Z"/>
          <w:rFonts w:ascii="Courier New" w:hAnsi="Courier New" w:cs="Courier New"/>
          <w:lang w:val="en-US"/>
        </w:rPr>
      </w:pPr>
      <w:ins w:id="9630" w:author="Markus Brüderl" w:date="2017-11-20T16:46:00Z">
        <w:r w:rsidRPr="00BE41AC">
          <w:rPr>
            <w:rFonts w:ascii="Courier New" w:hAnsi="Courier New" w:cs="Courier New"/>
            <w:lang w:val="en-US"/>
          </w:rPr>
          <w:t xml:space="preserve">                  &lt;b:zubehoerUst&gt;0&lt;/b:zubehoerUst&gt;</w:t>
        </w:r>
      </w:ins>
    </w:p>
    <w:p w:rsidR="00BE41AC" w:rsidRPr="00BE41AC" w:rsidRDefault="00BE41AC" w:rsidP="00BE41AC">
      <w:pPr>
        <w:rPr>
          <w:ins w:id="9631" w:author="Markus Brüderl" w:date="2017-11-20T16:46:00Z"/>
          <w:rFonts w:ascii="Courier New" w:hAnsi="Courier New" w:cs="Courier New"/>
          <w:lang w:val="en-US"/>
        </w:rPr>
      </w:pPr>
      <w:ins w:id="9632" w:author="Markus Brüderl" w:date="2017-11-20T16:46:00Z">
        <w:r w:rsidRPr="00BE41AC">
          <w:rPr>
            <w:rFonts w:ascii="Courier New" w:hAnsi="Courier New" w:cs="Courier New"/>
            <w:lang w:val="en-US"/>
          </w:rPr>
          <w:t xml:space="preserve">               &lt;/b:angAntObDto&gt;</w:t>
        </w:r>
      </w:ins>
    </w:p>
    <w:p w:rsidR="00BE41AC" w:rsidRPr="00BE41AC" w:rsidRDefault="00BE41AC" w:rsidP="00BE41AC">
      <w:pPr>
        <w:rPr>
          <w:ins w:id="9633" w:author="Markus Brüderl" w:date="2017-11-20T16:46:00Z"/>
          <w:rFonts w:ascii="Courier New" w:hAnsi="Courier New" w:cs="Courier New"/>
          <w:lang w:val="en-US"/>
        </w:rPr>
      </w:pPr>
      <w:ins w:id="9634" w:author="Markus Brüderl" w:date="2017-11-20T16:46:00Z">
        <w:r w:rsidRPr="00BE41AC">
          <w:rPr>
            <w:rFonts w:ascii="Courier New" w:hAnsi="Courier New" w:cs="Courier New"/>
            <w:lang w:val="en-US"/>
          </w:rPr>
          <w:t xml:space="preserve">               &lt;b:attribut&gt;Vertrag aktiviert&lt;/b:attribut&gt;</w:t>
        </w:r>
      </w:ins>
    </w:p>
    <w:p w:rsidR="00BE41AC" w:rsidRPr="00BE41AC" w:rsidRDefault="00BE41AC" w:rsidP="00BE41AC">
      <w:pPr>
        <w:rPr>
          <w:ins w:id="9635" w:author="Markus Brüderl" w:date="2017-11-20T16:46:00Z"/>
          <w:rFonts w:ascii="Courier New" w:hAnsi="Courier New" w:cs="Courier New"/>
          <w:lang w:val="en-US"/>
        </w:rPr>
      </w:pPr>
      <w:ins w:id="9636" w:author="Markus Brüderl" w:date="2017-11-20T16:46:00Z">
        <w:r w:rsidRPr="00BE41AC">
          <w:rPr>
            <w:rFonts w:ascii="Courier New" w:hAnsi="Courier New" w:cs="Courier New"/>
            <w:lang w:val="en-US"/>
          </w:rPr>
          <w:t xml:space="preserve">               &lt;b:attributAm&gt;0&lt;/b:attributAm&gt;</w:t>
        </w:r>
      </w:ins>
    </w:p>
    <w:p w:rsidR="00BE41AC" w:rsidRPr="00BE41AC" w:rsidRDefault="00BE41AC" w:rsidP="00BE41AC">
      <w:pPr>
        <w:rPr>
          <w:ins w:id="9637" w:author="Markus Brüderl" w:date="2017-11-20T16:46:00Z"/>
          <w:rFonts w:ascii="Courier New" w:hAnsi="Courier New" w:cs="Courier New"/>
          <w:lang w:val="en-US"/>
        </w:rPr>
      </w:pPr>
      <w:ins w:id="9638" w:author="Markus Brüderl" w:date="2017-11-20T16:46:00Z">
        <w:r w:rsidRPr="00BE41AC">
          <w:rPr>
            <w:rFonts w:ascii="Courier New" w:hAnsi="Courier New" w:cs="Courier New"/>
            <w:lang w:val="en-US"/>
          </w:rPr>
          <w:t xml:space="preserve">               &lt;b:bemerkung i:nil="true"/&gt;</w:t>
        </w:r>
      </w:ins>
    </w:p>
    <w:p w:rsidR="00BE41AC" w:rsidRPr="00BE41AC" w:rsidRDefault="00BE41AC" w:rsidP="00BE41AC">
      <w:pPr>
        <w:rPr>
          <w:ins w:id="9639" w:author="Markus Brüderl" w:date="2017-11-20T16:46:00Z"/>
          <w:rFonts w:ascii="Courier New" w:hAnsi="Courier New" w:cs="Courier New"/>
          <w:lang w:val="en-US"/>
        </w:rPr>
      </w:pPr>
      <w:ins w:id="9640" w:author="Markus Brüderl" w:date="2017-11-20T16:46:00Z">
        <w:r w:rsidRPr="00BE41AC">
          <w:rPr>
            <w:rFonts w:ascii="Courier New" w:hAnsi="Courier New" w:cs="Courier New"/>
            <w:lang w:val="en-US"/>
          </w:rPr>
          <w:t xml:space="preserve">               &lt;b:beraterBezeichnung&gt;Garcia Michael&lt;/b:beraterBezeichnung&gt;</w:t>
        </w:r>
      </w:ins>
    </w:p>
    <w:p w:rsidR="00BE41AC" w:rsidRPr="00BE41AC" w:rsidRDefault="00BE41AC" w:rsidP="00BE41AC">
      <w:pPr>
        <w:rPr>
          <w:ins w:id="9641" w:author="Markus Brüderl" w:date="2017-11-20T16:46:00Z"/>
          <w:rFonts w:ascii="Courier New" w:hAnsi="Courier New" w:cs="Courier New"/>
          <w:lang w:val="en-US"/>
        </w:rPr>
      </w:pPr>
      <w:ins w:id="9642" w:author="Markus Brüderl" w:date="2017-11-20T16:46:00Z">
        <w:r w:rsidRPr="00BE41AC">
          <w:rPr>
            <w:rFonts w:ascii="Courier New" w:hAnsi="Courier New" w:cs="Courier New"/>
            <w:lang w:val="en-US"/>
          </w:rPr>
          <w:t xml:space="preserve">               &lt;b:brandBezeichnung i:nil="true"/&gt;</w:t>
        </w:r>
      </w:ins>
    </w:p>
    <w:p w:rsidR="00BE41AC" w:rsidRPr="00BE41AC" w:rsidRDefault="00BE41AC" w:rsidP="00BE41AC">
      <w:pPr>
        <w:rPr>
          <w:ins w:id="9643" w:author="Markus Brüderl" w:date="2017-11-20T16:46:00Z"/>
          <w:rFonts w:ascii="Courier New" w:hAnsi="Courier New" w:cs="Courier New"/>
          <w:lang w:val="en-US"/>
        </w:rPr>
      </w:pPr>
      <w:ins w:id="9644" w:author="Markus Brüderl" w:date="2017-11-20T16:46:00Z">
        <w:r w:rsidRPr="00BE41AC">
          <w:rPr>
            <w:rFonts w:ascii="Courier New" w:hAnsi="Courier New" w:cs="Courier New"/>
            <w:lang w:val="en-US"/>
          </w:rPr>
          <w:t xml:space="preserve">               &lt;b:eigenheim_ort i:nil="true"/&gt;</w:t>
        </w:r>
      </w:ins>
    </w:p>
    <w:p w:rsidR="00BE41AC" w:rsidRPr="00BE41AC" w:rsidRDefault="00BE41AC" w:rsidP="00BE41AC">
      <w:pPr>
        <w:rPr>
          <w:ins w:id="9645" w:author="Markus Brüderl" w:date="2017-11-20T16:46:00Z"/>
          <w:rFonts w:ascii="Courier New" w:hAnsi="Courier New" w:cs="Courier New"/>
          <w:lang w:val="en-US"/>
        </w:rPr>
      </w:pPr>
      <w:ins w:id="9646" w:author="Markus Brüderl" w:date="2017-11-20T16:46:00Z">
        <w:r w:rsidRPr="00BE41AC">
          <w:rPr>
            <w:rFonts w:ascii="Courier New" w:hAnsi="Courier New" w:cs="Courier New"/>
            <w:lang w:val="en-US"/>
          </w:rPr>
          <w:t xml:space="preserve">               &lt;b:eigenheim_plz i:nil="true"/&gt;</w:t>
        </w:r>
      </w:ins>
    </w:p>
    <w:p w:rsidR="00BE41AC" w:rsidRPr="00BE41AC" w:rsidRDefault="00BE41AC" w:rsidP="00BE41AC">
      <w:pPr>
        <w:rPr>
          <w:ins w:id="9647" w:author="Markus Brüderl" w:date="2017-11-20T16:46:00Z"/>
          <w:rFonts w:ascii="Courier New" w:hAnsi="Courier New" w:cs="Courier New"/>
          <w:lang w:val="en-US"/>
        </w:rPr>
      </w:pPr>
      <w:ins w:id="9648" w:author="Markus Brüderl" w:date="2017-11-20T16:46:00Z">
        <w:r w:rsidRPr="00BE41AC">
          <w:rPr>
            <w:rFonts w:ascii="Courier New" w:hAnsi="Courier New" w:cs="Courier New"/>
            <w:lang w:val="en-US"/>
          </w:rPr>
          <w:t xml:space="preserve">               &lt;b:eigenheim_str_nr i:nil="true"/&gt;</w:t>
        </w:r>
      </w:ins>
    </w:p>
    <w:p w:rsidR="00BE41AC" w:rsidRPr="00BE41AC" w:rsidRDefault="00BE41AC" w:rsidP="00BE41AC">
      <w:pPr>
        <w:rPr>
          <w:ins w:id="9649" w:author="Markus Brüderl" w:date="2017-11-20T16:46:00Z"/>
          <w:rFonts w:ascii="Courier New" w:hAnsi="Courier New" w:cs="Courier New"/>
          <w:lang w:val="en-US"/>
        </w:rPr>
      </w:pPr>
      <w:ins w:id="9650" w:author="Markus Brüderl" w:date="2017-11-20T16:46:00Z">
        <w:r w:rsidRPr="00BE41AC">
          <w:rPr>
            <w:rFonts w:ascii="Courier New" w:hAnsi="Courier New" w:cs="Courier New"/>
            <w:lang w:val="en-US"/>
          </w:rPr>
          <w:t xml:space="preserve">               &lt;b:eigenheim_strasse i:nil="true"/&gt;</w:t>
        </w:r>
      </w:ins>
    </w:p>
    <w:p w:rsidR="00BE41AC" w:rsidRPr="00BE41AC" w:rsidRDefault="00BE41AC" w:rsidP="00BE41AC">
      <w:pPr>
        <w:rPr>
          <w:ins w:id="9651" w:author="Markus Brüderl" w:date="2017-11-20T16:46:00Z"/>
          <w:rFonts w:ascii="Courier New" w:hAnsi="Courier New" w:cs="Courier New"/>
          <w:lang w:val="en-US"/>
        </w:rPr>
      </w:pPr>
      <w:ins w:id="9652" w:author="Markus Brüderl" w:date="2017-11-20T16:46:00Z">
        <w:r w:rsidRPr="00BE41AC">
          <w:rPr>
            <w:rFonts w:ascii="Courier New" w:hAnsi="Courier New" w:cs="Courier New"/>
            <w:lang w:val="en-US"/>
          </w:rPr>
          <w:t xml:space="preserve">               &lt;b:eigentuemer_seit_jahr i:nil="true"/&gt;</w:t>
        </w:r>
      </w:ins>
    </w:p>
    <w:p w:rsidR="00BE41AC" w:rsidRPr="00BE41AC" w:rsidRDefault="00BE41AC" w:rsidP="00BE41AC">
      <w:pPr>
        <w:rPr>
          <w:ins w:id="9653" w:author="Markus Brüderl" w:date="2017-11-20T16:46:00Z"/>
          <w:rFonts w:ascii="Courier New" w:hAnsi="Courier New" w:cs="Courier New"/>
          <w:lang w:val="en-US"/>
        </w:rPr>
      </w:pPr>
      <w:ins w:id="9654" w:author="Markus Brüderl" w:date="2017-11-20T16:46:00Z">
        <w:r w:rsidRPr="00BE41AC">
          <w:rPr>
            <w:rFonts w:ascii="Courier New" w:hAnsi="Courier New" w:cs="Courier New"/>
            <w:lang w:val="en-US"/>
          </w:rPr>
          <w:t xml:space="preserve">               &lt;b:eigentuemer_seit_monat i:nil="true"/&gt;</w:t>
        </w:r>
      </w:ins>
    </w:p>
    <w:p w:rsidR="00BE41AC" w:rsidRPr="00BE41AC" w:rsidRDefault="00BE41AC" w:rsidP="00BE41AC">
      <w:pPr>
        <w:rPr>
          <w:ins w:id="9655" w:author="Markus Brüderl" w:date="2017-11-20T16:46:00Z"/>
          <w:rFonts w:ascii="Courier New" w:hAnsi="Courier New" w:cs="Courier New"/>
          <w:lang w:val="en-US"/>
        </w:rPr>
      </w:pPr>
      <w:ins w:id="9656" w:author="Markus Brüderl" w:date="2017-11-20T16:46:00Z">
        <w:r w:rsidRPr="00BE41AC">
          <w:rPr>
            <w:rFonts w:ascii="Courier New" w:hAnsi="Courier New" w:cs="Courier New"/>
            <w:lang w:val="en-US"/>
          </w:rPr>
          <w:t xml:space="preserve">               &lt;b:emboss i:nil="true"/&gt;</w:t>
        </w:r>
      </w:ins>
    </w:p>
    <w:p w:rsidR="00BE41AC" w:rsidRPr="00BE41AC" w:rsidRDefault="00BE41AC" w:rsidP="00BE41AC">
      <w:pPr>
        <w:rPr>
          <w:ins w:id="9657" w:author="Markus Brüderl" w:date="2017-11-20T16:46:00Z"/>
          <w:rFonts w:ascii="Courier New" w:hAnsi="Courier New" w:cs="Courier New"/>
          <w:lang w:val="en-US"/>
        </w:rPr>
      </w:pPr>
      <w:ins w:id="9658" w:author="Markus Brüderl" w:date="2017-11-20T16:46:00Z">
        <w:r w:rsidRPr="00BE41AC">
          <w:rPr>
            <w:rFonts w:ascii="Courier New" w:hAnsi="Courier New" w:cs="Courier New"/>
            <w:lang w:val="en-US"/>
          </w:rPr>
          <w:t xml:space="preserve">               &lt;b:erfassung&gt;2016-07-14T00:00:00&lt;/b:erfassung&gt;</w:t>
        </w:r>
      </w:ins>
    </w:p>
    <w:p w:rsidR="00BE41AC" w:rsidRPr="00BE41AC" w:rsidRDefault="00BE41AC" w:rsidP="00BE41AC">
      <w:pPr>
        <w:rPr>
          <w:ins w:id="9659" w:author="Markus Brüderl" w:date="2017-11-20T16:46:00Z"/>
          <w:rFonts w:ascii="Courier New" w:hAnsi="Courier New" w:cs="Courier New"/>
          <w:lang w:val="en-US"/>
        </w:rPr>
      </w:pPr>
      <w:ins w:id="9660" w:author="Markus Brüderl" w:date="2017-11-20T16:46:00Z">
        <w:r w:rsidRPr="00BE41AC">
          <w:rPr>
            <w:rFonts w:ascii="Courier New" w:hAnsi="Courier New" w:cs="Courier New"/>
            <w:lang w:val="en-US"/>
          </w:rPr>
          <w:t xml:space="preserve">               &lt;b:erfassungsclient&gt;10&lt;/b:erfassungsclient&gt;</w:t>
        </w:r>
      </w:ins>
    </w:p>
    <w:p w:rsidR="00BE41AC" w:rsidRPr="00BE41AC" w:rsidRDefault="00BE41AC" w:rsidP="00BE41AC">
      <w:pPr>
        <w:rPr>
          <w:ins w:id="9661" w:author="Markus Brüderl" w:date="2017-11-20T16:46:00Z"/>
          <w:rFonts w:ascii="Courier New" w:hAnsi="Courier New" w:cs="Courier New"/>
          <w:lang w:val="en-US"/>
        </w:rPr>
      </w:pPr>
      <w:ins w:id="9662" w:author="Markus Brüderl" w:date="2017-11-20T16:46:00Z">
        <w:r w:rsidRPr="00BE41AC">
          <w:rPr>
            <w:rFonts w:ascii="Courier New" w:hAnsi="Courier New" w:cs="Courier New"/>
            <w:lang w:val="en-US"/>
          </w:rPr>
          <w:t xml:space="preserve">               &lt;b:gueltigBis&gt;0111-01-01T00:00:00&lt;/b:gueltigBis&gt;</w:t>
        </w:r>
      </w:ins>
    </w:p>
    <w:p w:rsidR="00BE41AC" w:rsidRPr="00BE41AC" w:rsidRDefault="00BE41AC" w:rsidP="00BE41AC">
      <w:pPr>
        <w:rPr>
          <w:ins w:id="9663" w:author="Markus Brüderl" w:date="2017-11-20T16:46:00Z"/>
          <w:rFonts w:ascii="Courier New" w:hAnsi="Courier New" w:cs="Courier New"/>
          <w:lang w:val="en-US"/>
        </w:rPr>
      </w:pPr>
      <w:ins w:id="9664" w:author="Markus Brüderl" w:date="2017-11-20T16:46:00Z">
        <w:r w:rsidRPr="00BE41AC">
          <w:rPr>
            <w:rFonts w:ascii="Courier New" w:hAnsi="Courier New" w:cs="Courier New"/>
            <w:lang w:val="en-US"/>
          </w:rPr>
          <w:t xml:space="preserve">               &lt;b:hypothekenhoehe i:nil="true"/&gt;</w:t>
        </w:r>
      </w:ins>
    </w:p>
    <w:p w:rsidR="00BE41AC" w:rsidRPr="00BE41AC" w:rsidRDefault="00BE41AC" w:rsidP="00BE41AC">
      <w:pPr>
        <w:rPr>
          <w:ins w:id="9665" w:author="Markus Brüderl" w:date="2017-11-20T16:46:00Z"/>
          <w:rFonts w:ascii="Courier New" w:hAnsi="Courier New" w:cs="Courier New"/>
          <w:lang w:val="en-US"/>
        </w:rPr>
      </w:pPr>
      <w:ins w:id="9666" w:author="Markus Brüderl" w:date="2017-11-20T16:46:00Z">
        <w:r w:rsidRPr="00BE41AC">
          <w:rPr>
            <w:rFonts w:ascii="Courier New" w:hAnsi="Courier New" w:cs="Courier New"/>
            <w:lang w:val="en-US"/>
          </w:rPr>
          <w:t xml:space="preserve">               &lt;b:itKontoBezeichnung i:nil="true"/&gt;</w:t>
        </w:r>
      </w:ins>
    </w:p>
    <w:p w:rsidR="00BE41AC" w:rsidRPr="00BE41AC" w:rsidRDefault="00BE41AC" w:rsidP="00BE41AC">
      <w:pPr>
        <w:rPr>
          <w:ins w:id="9667" w:author="Markus Brüderl" w:date="2017-11-20T16:46:00Z"/>
          <w:rFonts w:ascii="Courier New" w:hAnsi="Courier New" w:cs="Courier New"/>
          <w:lang w:val="en-US"/>
        </w:rPr>
      </w:pPr>
      <w:ins w:id="9668" w:author="Markus Brüderl" w:date="2017-11-20T16:46:00Z">
        <w:r w:rsidRPr="00BE41AC">
          <w:rPr>
            <w:rFonts w:ascii="Courier New" w:hAnsi="Courier New" w:cs="Courier New"/>
            <w:lang w:val="en-US"/>
          </w:rPr>
          <w:t xml:space="preserve">               &lt;b:kartennummer i:nil="true"/&gt;</w:t>
        </w:r>
      </w:ins>
    </w:p>
    <w:p w:rsidR="00BE41AC" w:rsidRPr="00BE41AC" w:rsidRDefault="00BE41AC" w:rsidP="00BE41AC">
      <w:pPr>
        <w:rPr>
          <w:ins w:id="9669" w:author="Markus Brüderl" w:date="2017-11-20T16:46:00Z"/>
          <w:rFonts w:ascii="Courier New" w:hAnsi="Courier New" w:cs="Courier New"/>
          <w:lang w:val="en-US"/>
        </w:rPr>
      </w:pPr>
      <w:ins w:id="9670" w:author="Markus Brüderl" w:date="2017-11-20T16:46:00Z">
        <w:r w:rsidRPr="00BE41AC">
          <w:rPr>
            <w:rFonts w:ascii="Courier New" w:hAnsi="Courier New" w:cs="Courier New"/>
            <w:lang w:val="en-US"/>
          </w:rPr>
          <w:t xml:space="preserve">               &lt;b:kdBezeichnung/&gt;</w:t>
        </w:r>
      </w:ins>
    </w:p>
    <w:p w:rsidR="00BE41AC" w:rsidRPr="00BE41AC" w:rsidRDefault="00BE41AC" w:rsidP="00BE41AC">
      <w:pPr>
        <w:rPr>
          <w:ins w:id="9671" w:author="Markus Brüderl" w:date="2017-11-20T16:46:00Z"/>
          <w:rFonts w:ascii="Courier New" w:hAnsi="Courier New" w:cs="Courier New"/>
          <w:lang w:val="en-US"/>
        </w:rPr>
      </w:pPr>
      <w:ins w:id="9672" w:author="Markus Brüderl" w:date="2017-11-20T16:46:00Z">
        <w:r w:rsidRPr="00BE41AC">
          <w:rPr>
            <w:rFonts w:ascii="Courier New" w:hAnsi="Courier New" w:cs="Courier New"/>
            <w:lang w:val="en-US"/>
          </w:rPr>
          <w:t xml:space="preserve">               &lt;b:kkgpflicht&gt;true&lt;/b:kkgpflicht&gt;</w:t>
        </w:r>
      </w:ins>
    </w:p>
    <w:p w:rsidR="00BE41AC" w:rsidRPr="00BE41AC" w:rsidRDefault="00BE41AC" w:rsidP="00BE41AC">
      <w:pPr>
        <w:rPr>
          <w:ins w:id="9673" w:author="Markus Brüderl" w:date="2017-11-20T16:46:00Z"/>
          <w:rFonts w:ascii="Courier New" w:hAnsi="Courier New" w:cs="Courier New"/>
          <w:lang w:val="en-US"/>
        </w:rPr>
      </w:pPr>
      <w:ins w:id="9674" w:author="Markus Brüderl" w:date="2017-11-20T16:46:00Z">
        <w:r w:rsidRPr="00BE41AC">
          <w:rPr>
            <w:rFonts w:ascii="Courier New" w:hAnsi="Courier New" w:cs="Courier New"/>
            <w:lang w:val="en-US"/>
          </w:rPr>
          <w:t xml:space="preserve">               &lt;b:korrAdresseBezeichnung i:nil="true"/&gt;</w:t>
        </w:r>
      </w:ins>
    </w:p>
    <w:p w:rsidR="00BE41AC" w:rsidRPr="00BE41AC" w:rsidRDefault="00BE41AC" w:rsidP="00BE41AC">
      <w:pPr>
        <w:rPr>
          <w:ins w:id="9675" w:author="Markus Brüderl" w:date="2017-11-20T16:46:00Z"/>
          <w:rFonts w:ascii="Courier New" w:hAnsi="Courier New" w:cs="Courier New"/>
          <w:lang w:val="en-US"/>
        </w:rPr>
      </w:pPr>
      <w:ins w:id="9676" w:author="Markus Brüderl" w:date="2017-11-20T16:46:00Z">
        <w:r w:rsidRPr="00BE41AC">
          <w:rPr>
            <w:rFonts w:ascii="Courier New" w:hAnsi="Courier New" w:cs="Courier New"/>
            <w:lang w:val="en-US"/>
          </w:rPr>
          <w:t xml:space="preserve">               &lt;b:marktabBezeichnung i:nil="true"/&gt;</w:t>
        </w:r>
      </w:ins>
    </w:p>
    <w:p w:rsidR="00BE41AC" w:rsidRPr="00BE41AC" w:rsidRDefault="00BE41AC" w:rsidP="00BE41AC">
      <w:pPr>
        <w:rPr>
          <w:ins w:id="9677" w:author="Markus Brüderl" w:date="2017-11-20T16:46:00Z"/>
          <w:rFonts w:ascii="Courier New" w:hAnsi="Courier New" w:cs="Courier New"/>
          <w:lang w:val="en-US"/>
        </w:rPr>
      </w:pPr>
      <w:ins w:id="9678" w:author="Markus Brüderl" w:date="2017-11-20T16:46:00Z">
        <w:r w:rsidRPr="00BE41AC">
          <w:rPr>
            <w:rFonts w:ascii="Courier New" w:hAnsi="Courier New" w:cs="Courier New"/>
            <w:lang w:val="en-US"/>
          </w:rPr>
          <w:t xml:space="preserve">               &lt;b:notstopFlag&gt;false&lt;/b:notstopFlag&gt;</w:t>
        </w:r>
      </w:ins>
    </w:p>
    <w:p w:rsidR="00BE41AC" w:rsidRPr="00BE41AC" w:rsidRDefault="00BE41AC" w:rsidP="00BE41AC">
      <w:pPr>
        <w:rPr>
          <w:ins w:id="9679" w:author="Markus Brüderl" w:date="2017-11-20T16:46:00Z"/>
          <w:rFonts w:ascii="Courier New" w:hAnsi="Courier New" w:cs="Courier New"/>
          <w:lang w:val="en-US"/>
        </w:rPr>
      </w:pPr>
      <w:ins w:id="9680" w:author="Markus Brüderl" w:date="2017-11-20T16:46:00Z">
        <w:r w:rsidRPr="00BE41AC">
          <w:rPr>
            <w:rFonts w:ascii="Courier New" w:hAnsi="Courier New" w:cs="Courier New"/>
            <w:lang w:val="en-US"/>
          </w:rPr>
          <w:t xml:space="preserve">               &lt;b:prChannelBezeichnung&gt;Fahrzeugfinanzierung&lt;/b:prChannelBezeichnung&gt;</w:t>
        </w:r>
      </w:ins>
    </w:p>
    <w:p w:rsidR="00BE41AC" w:rsidRPr="00BE41AC" w:rsidRDefault="00BE41AC" w:rsidP="00BE41AC">
      <w:pPr>
        <w:rPr>
          <w:ins w:id="9681" w:author="Markus Brüderl" w:date="2017-11-20T16:46:00Z"/>
          <w:rFonts w:ascii="Courier New" w:hAnsi="Courier New" w:cs="Courier New"/>
          <w:lang w:val="en-US"/>
        </w:rPr>
      </w:pPr>
      <w:ins w:id="9682" w:author="Markus Brüderl" w:date="2017-11-20T16:46:00Z">
        <w:r w:rsidRPr="00BE41AC">
          <w:rPr>
            <w:rFonts w:ascii="Courier New" w:hAnsi="Courier New" w:cs="Courier New"/>
            <w:lang w:val="en-US"/>
          </w:rPr>
          <w:t xml:space="preserve">               &lt;b:prHgroupBezeichnung&gt;HGR FF Strat Volvo</w:t>
        </w:r>
      </w:ins>
    </w:p>
    <w:p w:rsidR="00BE41AC" w:rsidRPr="00BE41AC" w:rsidRDefault="00BE41AC" w:rsidP="00BE41AC">
      <w:pPr>
        <w:rPr>
          <w:ins w:id="9683" w:author="Markus Brüderl" w:date="2017-11-20T16:46:00Z"/>
          <w:rFonts w:ascii="Courier New" w:hAnsi="Courier New" w:cs="Courier New"/>
          <w:lang w:val="en-US"/>
        </w:rPr>
      </w:pPr>
      <w:ins w:id="9684" w:author="Markus Brüderl" w:date="2017-11-20T16:46:00Z">
        <w:r w:rsidRPr="00BE41AC">
          <w:rPr>
            <w:rFonts w:ascii="Courier New" w:hAnsi="Courier New" w:cs="Courier New"/>
            <w:lang w:val="en-US"/>
          </w:rPr>
          <w:t>15.06.2012, U. Rudolf, Auftrag 23</w:t>
        </w:r>
      </w:ins>
    </w:p>
    <w:p w:rsidR="00BE41AC" w:rsidRPr="00BE41AC" w:rsidRDefault="00BE41AC" w:rsidP="00BE41AC">
      <w:pPr>
        <w:rPr>
          <w:ins w:id="9685" w:author="Markus Brüderl" w:date="2017-11-20T16:46:00Z"/>
          <w:rFonts w:ascii="Courier New" w:hAnsi="Courier New" w:cs="Courier New"/>
          <w:lang w:val="en-US"/>
        </w:rPr>
      </w:pPr>
      <w:ins w:id="9686" w:author="Markus Brüderl" w:date="2017-11-20T16:46:00Z">
        <w:r w:rsidRPr="00BE41AC">
          <w:rPr>
            <w:rFonts w:ascii="Courier New" w:hAnsi="Courier New" w:cs="Courier New"/>
            <w:lang w:val="en-US"/>
          </w:rPr>
          <w:t>13.02.2012, R. Helfenstein, Auftrag NFE&lt;/b:prHgroupBezeichnung&gt;</w:t>
        </w:r>
      </w:ins>
    </w:p>
    <w:p w:rsidR="00BE41AC" w:rsidRPr="00BE41AC" w:rsidRDefault="00BE41AC" w:rsidP="00BE41AC">
      <w:pPr>
        <w:rPr>
          <w:ins w:id="9687" w:author="Markus Brüderl" w:date="2017-11-20T16:46:00Z"/>
          <w:rFonts w:ascii="Courier New" w:hAnsi="Courier New" w:cs="Courier New"/>
          <w:lang w:val="en-US"/>
        </w:rPr>
      </w:pPr>
      <w:ins w:id="9688" w:author="Markus Brüderl" w:date="2017-11-20T16:46:00Z">
        <w:r w:rsidRPr="00BE41AC">
          <w:rPr>
            <w:rFonts w:ascii="Courier New" w:hAnsi="Courier New" w:cs="Courier New"/>
            <w:lang w:val="en-US"/>
          </w:rPr>
          <w:t xml:space="preserve">               &lt;b:schule_name i:nil="true"/&gt;</w:t>
        </w:r>
      </w:ins>
    </w:p>
    <w:p w:rsidR="00BE41AC" w:rsidRPr="00BE41AC" w:rsidRDefault="00BE41AC" w:rsidP="00BE41AC">
      <w:pPr>
        <w:rPr>
          <w:ins w:id="9689" w:author="Markus Brüderl" w:date="2017-11-20T16:46:00Z"/>
          <w:rFonts w:ascii="Courier New" w:hAnsi="Courier New" w:cs="Courier New"/>
          <w:lang w:val="en-US"/>
        </w:rPr>
      </w:pPr>
      <w:ins w:id="9690" w:author="Markus Brüderl" w:date="2017-11-20T16:46:00Z">
        <w:r w:rsidRPr="00BE41AC">
          <w:rPr>
            <w:rFonts w:ascii="Courier New" w:hAnsi="Courier New" w:cs="Courier New"/>
            <w:lang w:val="en-US"/>
          </w:rPr>
          <w:t xml:space="preserve">               &lt;b:schule_ort i:nil="true"/&gt;</w:t>
        </w:r>
      </w:ins>
    </w:p>
    <w:p w:rsidR="00BE41AC" w:rsidRPr="00BE41AC" w:rsidRDefault="00BE41AC" w:rsidP="00BE41AC">
      <w:pPr>
        <w:rPr>
          <w:ins w:id="9691" w:author="Markus Brüderl" w:date="2017-11-20T16:46:00Z"/>
          <w:rFonts w:ascii="Courier New" w:hAnsi="Courier New" w:cs="Courier New"/>
          <w:lang w:val="en-US"/>
        </w:rPr>
      </w:pPr>
      <w:ins w:id="9692" w:author="Markus Brüderl" w:date="2017-11-20T16:46:00Z">
        <w:r w:rsidRPr="00BE41AC">
          <w:rPr>
            <w:rFonts w:ascii="Courier New" w:hAnsi="Courier New" w:cs="Courier New"/>
            <w:lang w:val="en-US"/>
          </w:rPr>
          <w:t xml:space="preserve">               &lt;b:schule_plz i:nil="true"/&gt;</w:t>
        </w:r>
      </w:ins>
    </w:p>
    <w:p w:rsidR="00BE41AC" w:rsidRPr="00BE41AC" w:rsidRDefault="00BE41AC" w:rsidP="00BE41AC">
      <w:pPr>
        <w:rPr>
          <w:ins w:id="9693" w:author="Markus Brüderl" w:date="2017-11-20T16:46:00Z"/>
          <w:rFonts w:ascii="Courier New" w:hAnsi="Courier New" w:cs="Courier New"/>
          <w:lang w:val="en-US"/>
        </w:rPr>
      </w:pPr>
      <w:ins w:id="9694" w:author="Markus Brüderl" w:date="2017-11-20T16:46:00Z">
        <w:r w:rsidRPr="00BE41AC">
          <w:rPr>
            <w:rFonts w:ascii="Courier New" w:hAnsi="Courier New" w:cs="Courier New"/>
            <w:lang w:val="en-US"/>
          </w:rPr>
          <w:t xml:space="preserve">               &lt;b:schule_str_nr i:nil="true"/&gt;</w:t>
        </w:r>
      </w:ins>
    </w:p>
    <w:p w:rsidR="00BE41AC" w:rsidRPr="00BE41AC" w:rsidRDefault="00BE41AC" w:rsidP="00BE41AC">
      <w:pPr>
        <w:rPr>
          <w:ins w:id="9695" w:author="Markus Brüderl" w:date="2017-11-20T16:46:00Z"/>
          <w:rFonts w:ascii="Courier New" w:hAnsi="Courier New" w:cs="Courier New"/>
          <w:lang w:val="en-US"/>
        </w:rPr>
      </w:pPr>
      <w:ins w:id="9696" w:author="Markus Brüderl" w:date="2017-11-20T16:46:00Z">
        <w:r w:rsidRPr="00BE41AC">
          <w:rPr>
            <w:rFonts w:ascii="Courier New" w:hAnsi="Courier New" w:cs="Courier New"/>
            <w:lang w:val="en-US"/>
          </w:rPr>
          <w:t xml:space="preserve">               &lt;b:schule_strasse i:nil="true"/&gt;</w:t>
        </w:r>
      </w:ins>
    </w:p>
    <w:p w:rsidR="00BE41AC" w:rsidRPr="00BE41AC" w:rsidRDefault="00BE41AC" w:rsidP="00BE41AC">
      <w:pPr>
        <w:rPr>
          <w:ins w:id="9697" w:author="Markus Brüderl" w:date="2017-11-20T16:46:00Z"/>
          <w:rFonts w:ascii="Courier New" w:hAnsi="Courier New" w:cs="Courier New"/>
          <w:lang w:val="en-US"/>
        </w:rPr>
      </w:pPr>
      <w:ins w:id="9698" w:author="Markus Brüderl" w:date="2017-11-20T16:46:00Z">
        <w:r w:rsidRPr="00BE41AC">
          <w:rPr>
            <w:rFonts w:ascii="Courier New" w:hAnsi="Courier New" w:cs="Courier New"/>
            <w:lang w:val="en-US"/>
          </w:rPr>
          <w:lastRenderedPageBreak/>
          <w:t xml:space="preserve">               &lt;b:sysItKonto&gt;0&lt;/b:sysItKonto&gt;</w:t>
        </w:r>
      </w:ins>
    </w:p>
    <w:p w:rsidR="00BE41AC" w:rsidRPr="00BE41AC" w:rsidRDefault="00BE41AC" w:rsidP="00BE41AC">
      <w:pPr>
        <w:rPr>
          <w:ins w:id="9699" w:author="Markus Brüderl" w:date="2017-11-20T16:46:00Z"/>
          <w:rFonts w:ascii="Courier New" w:hAnsi="Courier New" w:cs="Courier New"/>
          <w:lang w:val="en-US"/>
        </w:rPr>
      </w:pPr>
      <w:ins w:id="9700" w:author="Markus Brüderl" w:date="2017-11-20T16:46:00Z">
        <w:r w:rsidRPr="00BE41AC">
          <w:rPr>
            <w:rFonts w:ascii="Courier New" w:hAnsi="Courier New" w:cs="Courier New"/>
            <w:lang w:val="en-US"/>
          </w:rPr>
          <w:t xml:space="preserve">               &lt;b:sysKorrAdresse&gt;0&lt;/b:sysKorrAdresse&gt;</w:t>
        </w:r>
      </w:ins>
    </w:p>
    <w:p w:rsidR="00BE41AC" w:rsidRPr="00BE41AC" w:rsidRDefault="00BE41AC" w:rsidP="00BE41AC">
      <w:pPr>
        <w:rPr>
          <w:ins w:id="9701" w:author="Markus Brüderl" w:date="2017-11-20T16:46:00Z"/>
          <w:rFonts w:ascii="Courier New" w:hAnsi="Courier New" w:cs="Courier New"/>
          <w:lang w:val="en-US"/>
        </w:rPr>
      </w:pPr>
      <w:ins w:id="9702" w:author="Markus Brüderl" w:date="2017-11-20T16:46:00Z">
        <w:r w:rsidRPr="00BE41AC">
          <w:rPr>
            <w:rFonts w:ascii="Courier New" w:hAnsi="Courier New" w:cs="Courier New"/>
            <w:lang w:val="en-US"/>
          </w:rPr>
          <w:t xml:space="preserve">               &lt;b:sysberater&gt;4069&lt;/b:sysberater&gt;</w:t>
        </w:r>
      </w:ins>
    </w:p>
    <w:p w:rsidR="00BE41AC" w:rsidRPr="00BE41AC" w:rsidRDefault="00BE41AC" w:rsidP="00BE41AC">
      <w:pPr>
        <w:rPr>
          <w:ins w:id="9703" w:author="Markus Brüderl" w:date="2017-11-20T16:46:00Z"/>
          <w:rFonts w:ascii="Courier New" w:hAnsi="Courier New" w:cs="Courier New"/>
          <w:lang w:val="en-US"/>
        </w:rPr>
      </w:pPr>
      <w:ins w:id="9704" w:author="Markus Brüderl" w:date="2017-11-20T16:46:00Z">
        <w:r w:rsidRPr="00BE41AC">
          <w:rPr>
            <w:rFonts w:ascii="Courier New" w:hAnsi="Courier New" w:cs="Courier New"/>
            <w:lang w:val="en-US"/>
          </w:rPr>
          <w:t xml:space="preserve">               &lt;b:sysbrand&gt;8&lt;/b:sysbrand&gt;</w:t>
        </w:r>
      </w:ins>
    </w:p>
    <w:p w:rsidR="00BE41AC" w:rsidRPr="00BE41AC" w:rsidRDefault="00BE41AC" w:rsidP="00BE41AC">
      <w:pPr>
        <w:rPr>
          <w:ins w:id="9705" w:author="Markus Brüderl" w:date="2017-11-20T16:46:00Z"/>
          <w:rFonts w:ascii="Courier New" w:hAnsi="Courier New" w:cs="Courier New"/>
          <w:lang w:val="en-US"/>
        </w:rPr>
      </w:pPr>
      <w:ins w:id="9706" w:author="Markus Brüderl" w:date="2017-11-20T16:46:00Z">
        <w:r w:rsidRPr="00BE41AC">
          <w:rPr>
            <w:rFonts w:ascii="Courier New" w:hAnsi="Courier New" w:cs="Courier New"/>
            <w:lang w:val="en-US"/>
          </w:rPr>
          <w:t xml:space="preserve">               &lt;b:syscamp&gt;0&lt;/b:syscamp&gt;</w:t>
        </w:r>
      </w:ins>
    </w:p>
    <w:p w:rsidR="00BE41AC" w:rsidRPr="00BE41AC" w:rsidRDefault="00BE41AC" w:rsidP="00BE41AC">
      <w:pPr>
        <w:rPr>
          <w:ins w:id="9707" w:author="Markus Brüderl" w:date="2017-11-20T16:46:00Z"/>
          <w:rFonts w:ascii="Courier New" w:hAnsi="Courier New" w:cs="Courier New"/>
          <w:lang w:val="en-US"/>
        </w:rPr>
      </w:pPr>
      <w:ins w:id="9708" w:author="Markus Brüderl" w:date="2017-11-20T16:46:00Z">
        <w:r w:rsidRPr="00BE41AC">
          <w:rPr>
            <w:rFonts w:ascii="Courier New" w:hAnsi="Courier New" w:cs="Courier New"/>
            <w:lang w:val="en-US"/>
          </w:rPr>
          <w:t xml:space="preserve">               &lt;b:sysit&gt;24038&lt;/b:sysit&gt;</w:t>
        </w:r>
      </w:ins>
    </w:p>
    <w:p w:rsidR="00BE41AC" w:rsidRPr="00BE41AC" w:rsidRDefault="00BE41AC" w:rsidP="00BE41AC">
      <w:pPr>
        <w:rPr>
          <w:ins w:id="9709" w:author="Markus Brüderl" w:date="2017-11-20T16:46:00Z"/>
          <w:rFonts w:ascii="Courier New" w:hAnsi="Courier New" w:cs="Courier New"/>
          <w:lang w:val="en-US"/>
        </w:rPr>
      </w:pPr>
      <w:ins w:id="9710" w:author="Markus Brüderl" w:date="2017-11-20T16:46:00Z">
        <w:r w:rsidRPr="00BE41AC">
          <w:rPr>
            <w:rFonts w:ascii="Courier New" w:hAnsi="Courier New" w:cs="Courier New"/>
            <w:lang w:val="en-US"/>
          </w:rPr>
          <w:t xml:space="preserve">               &lt;b:syskd&gt;0&lt;/b:syskd&gt;</w:t>
        </w:r>
      </w:ins>
    </w:p>
    <w:p w:rsidR="00BE41AC" w:rsidRPr="00BE41AC" w:rsidRDefault="00BE41AC" w:rsidP="00BE41AC">
      <w:pPr>
        <w:rPr>
          <w:ins w:id="9711" w:author="Markus Brüderl" w:date="2017-11-20T16:46:00Z"/>
          <w:rFonts w:ascii="Courier New" w:hAnsi="Courier New" w:cs="Courier New"/>
          <w:lang w:val="en-US"/>
        </w:rPr>
      </w:pPr>
      <w:ins w:id="9712" w:author="Markus Brüderl" w:date="2017-11-20T16:46:00Z">
        <w:r w:rsidRPr="00BE41AC">
          <w:rPr>
            <w:rFonts w:ascii="Courier New" w:hAnsi="Courier New" w:cs="Courier New"/>
            <w:lang w:val="en-US"/>
          </w:rPr>
          <w:t xml:space="preserve">               &lt;b:sysmarktab&gt;0&lt;/b:sysmarktab&gt;</w:t>
        </w:r>
      </w:ins>
    </w:p>
    <w:p w:rsidR="00BE41AC" w:rsidRPr="00BE41AC" w:rsidRDefault="00BE41AC" w:rsidP="00BE41AC">
      <w:pPr>
        <w:rPr>
          <w:ins w:id="9713" w:author="Markus Brüderl" w:date="2017-11-20T16:46:00Z"/>
          <w:rFonts w:ascii="Courier New" w:hAnsi="Courier New" w:cs="Courier New"/>
          <w:lang w:val="en-US"/>
        </w:rPr>
      </w:pPr>
      <w:ins w:id="9714" w:author="Markus Brüderl" w:date="2017-11-20T16:46:00Z">
        <w:r w:rsidRPr="00BE41AC">
          <w:rPr>
            <w:rFonts w:ascii="Courier New" w:hAnsi="Courier New" w:cs="Courier New"/>
            <w:lang w:val="en-US"/>
          </w:rPr>
          <w:t xml:space="preserve">               &lt;b:syspkz&gt;0&lt;/b:syspkz&gt;</w:t>
        </w:r>
      </w:ins>
    </w:p>
    <w:p w:rsidR="00BE41AC" w:rsidRPr="00BE41AC" w:rsidRDefault="00BE41AC" w:rsidP="00BE41AC">
      <w:pPr>
        <w:rPr>
          <w:ins w:id="9715" w:author="Markus Brüderl" w:date="2017-11-20T16:46:00Z"/>
          <w:rFonts w:ascii="Courier New" w:hAnsi="Courier New" w:cs="Courier New"/>
          <w:lang w:val="en-US"/>
        </w:rPr>
      </w:pPr>
      <w:ins w:id="9716" w:author="Markus Brüderl" w:date="2017-11-20T16:46:00Z">
        <w:r w:rsidRPr="00BE41AC">
          <w:rPr>
            <w:rFonts w:ascii="Courier New" w:hAnsi="Courier New" w:cs="Courier New"/>
            <w:lang w:val="en-US"/>
          </w:rPr>
          <w:t xml:space="preserve">               &lt;b:sysprchannel&gt;1&lt;/b:sysprchannel&gt;</w:t>
        </w:r>
      </w:ins>
    </w:p>
    <w:p w:rsidR="00BE41AC" w:rsidRPr="00BE41AC" w:rsidRDefault="00BE41AC" w:rsidP="00BE41AC">
      <w:pPr>
        <w:rPr>
          <w:ins w:id="9717" w:author="Markus Brüderl" w:date="2017-11-20T16:46:00Z"/>
          <w:rFonts w:ascii="Courier New" w:hAnsi="Courier New" w:cs="Courier New"/>
          <w:lang w:val="en-US"/>
        </w:rPr>
      </w:pPr>
      <w:ins w:id="9718" w:author="Markus Brüderl" w:date="2017-11-20T16:46:00Z">
        <w:r w:rsidRPr="00BE41AC">
          <w:rPr>
            <w:rFonts w:ascii="Courier New" w:hAnsi="Courier New" w:cs="Courier New"/>
            <w:lang w:val="en-US"/>
          </w:rPr>
          <w:t xml:space="preserve">               &lt;b:sysprhgroup&gt;397&lt;/b:sysprhgroup&gt;</w:t>
        </w:r>
      </w:ins>
    </w:p>
    <w:p w:rsidR="00BE41AC" w:rsidRPr="00BE41AC" w:rsidRDefault="00BE41AC" w:rsidP="00BE41AC">
      <w:pPr>
        <w:rPr>
          <w:ins w:id="9719" w:author="Markus Brüderl" w:date="2017-11-20T16:46:00Z"/>
          <w:rFonts w:ascii="Courier New" w:hAnsi="Courier New" w:cs="Courier New"/>
          <w:lang w:val="en-US"/>
        </w:rPr>
      </w:pPr>
      <w:ins w:id="9720" w:author="Markus Brüderl" w:date="2017-11-20T16:46:00Z">
        <w:r w:rsidRPr="00BE41AC">
          <w:rPr>
            <w:rFonts w:ascii="Courier New" w:hAnsi="Courier New" w:cs="Courier New"/>
            <w:lang w:val="en-US"/>
          </w:rPr>
          <w:t xml:space="preserve">               &lt;b:sysukz&gt;0&lt;/b:sysukz&gt;</w:t>
        </w:r>
      </w:ins>
    </w:p>
    <w:p w:rsidR="00BE41AC" w:rsidRPr="00BE41AC" w:rsidRDefault="00BE41AC" w:rsidP="00BE41AC">
      <w:pPr>
        <w:rPr>
          <w:ins w:id="9721" w:author="Markus Brüderl" w:date="2017-11-20T16:46:00Z"/>
          <w:rFonts w:ascii="Courier New" w:hAnsi="Courier New" w:cs="Courier New"/>
          <w:lang w:val="en-US"/>
        </w:rPr>
      </w:pPr>
      <w:ins w:id="9722" w:author="Markus Brüderl" w:date="2017-11-20T16:46:00Z">
        <w:r w:rsidRPr="00BE41AC">
          <w:rPr>
            <w:rFonts w:ascii="Courier New" w:hAnsi="Courier New" w:cs="Courier New"/>
            <w:lang w:val="en-US"/>
          </w:rPr>
          <w:t xml:space="preserve">               &lt;b:syswfuser&gt;0&lt;/b:syswfuser&gt;</w:t>
        </w:r>
      </w:ins>
    </w:p>
    <w:p w:rsidR="00BE41AC" w:rsidRPr="00BE41AC" w:rsidRDefault="00BE41AC" w:rsidP="00BE41AC">
      <w:pPr>
        <w:rPr>
          <w:ins w:id="9723" w:author="Markus Brüderl" w:date="2017-11-20T16:46:00Z"/>
          <w:rFonts w:ascii="Courier New" w:hAnsi="Courier New" w:cs="Courier New"/>
          <w:lang w:val="en-US"/>
        </w:rPr>
      </w:pPr>
      <w:ins w:id="9724" w:author="Markus Brüderl" w:date="2017-11-20T16:46:00Z">
        <w:r w:rsidRPr="00BE41AC">
          <w:rPr>
            <w:rFonts w:ascii="Courier New" w:hAnsi="Courier New" w:cs="Courier New"/>
            <w:lang w:val="en-US"/>
          </w:rPr>
          <w:t xml:space="preserve">               &lt;b:syswfuserchange&gt;3940&lt;/b:syswfuserchange&gt;</w:t>
        </w:r>
      </w:ins>
    </w:p>
    <w:p w:rsidR="00BE41AC" w:rsidRPr="00BE41AC" w:rsidRDefault="00BE41AC" w:rsidP="00BE41AC">
      <w:pPr>
        <w:rPr>
          <w:ins w:id="9725" w:author="Markus Brüderl" w:date="2017-11-20T16:46:00Z"/>
          <w:rFonts w:ascii="Courier New" w:hAnsi="Courier New" w:cs="Courier New"/>
          <w:lang w:val="en-US"/>
        </w:rPr>
      </w:pPr>
      <w:ins w:id="9726" w:author="Markus Brüderl" w:date="2017-11-20T16:46:00Z">
        <w:r w:rsidRPr="00BE41AC">
          <w:rPr>
            <w:rFonts w:ascii="Courier New" w:hAnsi="Courier New" w:cs="Courier New"/>
            <w:lang w:val="en-US"/>
          </w:rPr>
          <w:t xml:space="preserve">               &lt;b:testFlag&gt;false&lt;/b:testFlag&gt;</w:t>
        </w:r>
      </w:ins>
    </w:p>
    <w:p w:rsidR="00BE41AC" w:rsidRPr="00BE41AC" w:rsidRDefault="00BE41AC" w:rsidP="00BE41AC">
      <w:pPr>
        <w:rPr>
          <w:ins w:id="9727" w:author="Markus Brüderl" w:date="2017-11-20T16:46:00Z"/>
          <w:rFonts w:ascii="Courier New" w:hAnsi="Courier New" w:cs="Courier New"/>
          <w:lang w:val="en-US"/>
        </w:rPr>
      </w:pPr>
      <w:ins w:id="9728" w:author="Markus Brüderl" w:date="2017-11-20T16:46:00Z">
        <w:r w:rsidRPr="00BE41AC">
          <w:rPr>
            <w:rFonts w:ascii="Courier New" w:hAnsi="Courier New" w:cs="Courier New"/>
            <w:lang w:val="en-US"/>
          </w:rPr>
          <w:t xml:space="preserve">               &lt;b:vertriebsweg&gt;Fahrzeugfinanzierung vermittelt&lt;/b:vertriebsweg&gt;</w:t>
        </w:r>
      </w:ins>
    </w:p>
    <w:p w:rsidR="00BE41AC" w:rsidRPr="00BE41AC" w:rsidRDefault="00BE41AC" w:rsidP="00BE41AC">
      <w:pPr>
        <w:rPr>
          <w:ins w:id="9729" w:author="Markus Brüderl" w:date="2017-11-20T16:46:00Z"/>
          <w:rFonts w:ascii="Courier New" w:hAnsi="Courier New" w:cs="Courier New"/>
          <w:lang w:val="en-US"/>
        </w:rPr>
      </w:pPr>
      <w:ins w:id="9730" w:author="Markus Brüderl" w:date="2017-11-20T16:46:00Z">
        <w:r w:rsidRPr="00BE41AC">
          <w:rPr>
            <w:rFonts w:ascii="Courier New" w:hAnsi="Courier New" w:cs="Courier New"/>
            <w:lang w:val="en-US"/>
          </w:rPr>
          <w:t xml:space="preserve">               &lt;b:verwendungszweckCode&gt;0&lt;/b:verwendungszweckCode&gt;</w:t>
        </w:r>
      </w:ins>
    </w:p>
    <w:p w:rsidR="00BE41AC" w:rsidRPr="00BE41AC" w:rsidRDefault="00BE41AC" w:rsidP="00BE41AC">
      <w:pPr>
        <w:rPr>
          <w:ins w:id="9731" w:author="Markus Brüderl" w:date="2017-11-20T16:46:00Z"/>
          <w:rFonts w:ascii="Courier New" w:hAnsi="Courier New" w:cs="Courier New"/>
          <w:lang w:val="en-US"/>
        </w:rPr>
      </w:pPr>
      <w:ins w:id="9732" w:author="Markus Brüderl" w:date="2017-11-20T16:46:00Z">
        <w:r w:rsidRPr="00BE41AC">
          <w:rPr>
            <w:rFonts w:ascii="Courier New" w:hAnsi="Courier New" w:cs="Courier New"/>
            <w:lang w:val="en-US"/>
          </w:rPr>
          <w:t xml:space="preserve">               &lt;b:wfUserChangeBezeichnung&gt;AD&lt;/b:wfUserChangeBezeichnung&gt;</w:t>
        </w:r>
      </w:ins>
    </w:p>
    <w:p w:rsidR="00BE41AC" w:rsidRPr="00BE41AC" w:rsidRDefault="00BE41AC" w:rsidP="00BE41AC">
      <w:pPr>
        <w:rPr>
          <w:ins w:id="9733" w:author="Markus Brüderl" w:date="2017-11-20T16:46:00Z"/>
          <w:rFonts w:ascii="Courier New" w:hAnsi="Courier New" w:cs="Courier New"/>
          <w:lang w:val="en-US"/>
        </w:rPr>
      </w:pPr>
      <w:ins w:id="9734" w:author="Markus Brüderl" w:date="2017-11-20T16:46:00Z">
        <w:r w:rsidRPr="00BE41AC">
          <w:rPr>
            <w:rFonts w:ascii="Courier New" w:hAnsi="Courier New" w:cs="Courier New"/>
            <w:lang w:val="en-US"/>
          </w:rPr>
          <w:t xml:space="preserve">               &lt;b:wfuserBezeichnung i:nil="true"/&gt;</w:t>
        </w:r>
      </w:ins>
    </w:p>
    <w:p w:rsidR="00BE41AC" w:rsidRPr="00BE41AC" w:rsidRDefault="00BE41AC" w:rsidP="00BE41AC">
      <w:pPr>
        <w:rPr>
          <w:ins w:id="9735" w:author="Markus Brüderl" w:date="2017-11-20T16:46:00Z"/>
          <w:rFonts w:ascii="Courier New" w:hAnsi="Courier New" w:cs="Courier New"/>
          <w:lang w:val="en-US"/>
        </w:rPr>
      </w:pPr>
      <w:ins w:id="9736" w:author="Markus Brüderl" w:date="2017-11-20T16:46:00Z">
        <w:r w:rsidRPr="00BE41AC">
          <w:rPr>
            <w:rFonts w:ascii="Courier New" w:hAnsi="Courier New" w:cs="Courier New"/>
            <w:lang w:val="en-US"/>
          </w:rPr>
          <w:t xml:space="preserve">               &lt;b:zustand&gt;Vertrag aktiviert&lt;/b:zustand&gt;</w:t>
        </w:r>
      </w:ins>
    </w:p>
    <w:p w:rsidR="00BE41AC" w:rsidRPr="00BE41AC" w:rsidRDefault="00BE41AC" w:rsidP="00BE41AC">
      <w:pPr>
        <w:rPr>
          <w:ins w:id="9737" w:author="Markus Brüderl" w:date="2017-11-20T16:46:00Z"/>
          <w:rFonts w:ascii="Courier New" w:hAnsi="Courier New" w:cs="Courier New"/>
          <w:lang w:val="en-US"/>
        </w:rPr>
      </w:pPr>
      <w:ins w:id="9738" w:author="Markus Brüderl" w:date="2017-11-20T16:46:00Z">
        <w:r w:rsidRPr="00BE41AC">
          <w:rPr>
            <w:rFonts w:ascii="Courier New" w:hAnsi="Courier New" w:cs="Courier New"/>
            <w:lang w:val="en-US"/>
          </w:rPr>
          <w:t xml:space="preserve">               &lt;b:zustandAm&gt;2016-07-14T17:11:46&lt;/b:zustandAm&gt;</w:t>
        </w:r>
      </w:ins>
    </w:p>
    <w:p w:rsidR="00BE41AC" w:rsidRPr="00BE41AC" w:rsidRDefault="00BE41AC" w:rsidP="00BE41AC">
      <w:pPr>
        <w:rPr>
          <w:ins w:id="9739" w:author="Markus Brüderl" w:date="2017-11-20T16:46:00Z"/>
          <w:rFonts w:ascii="Courier New" w:hAnsi="Courier New" w:cs="Courier New"/>
          <w:lang w:val="en-US"/>
        </w:rPr>
      </w:pPr>
      <w:ins w:id="9740" w:author="Markus Brüderl" w:date="2017-11-20T16:46:00Z">
        <w:r w:rsidRPr="00BE41AC">
          <w:rPr>
            <w:rFonts w:ascii="Courier New" w:hAnsi="Courier New" w:cs="Courier New"/>
            <w:lang w:val="en-US"/>
          </w:rPr>
          <w:t xml:space="preserve">               &lt;b:Drucksperre&gt;0&lt;/b:Drucksperre&gt;</w:t>
        </w:r>
      </w:ins>
    </w:p>
    <w:p w:rsidR="00BE41AC" w:rsidRPr="00BE41AC" w:rsidRDefault="00BE41AC" w:rsidP="00BE41AC">
      <w:pPr>
        <w:rPr>
          <w:ins w:id="9741" w:author="Markus Brüderl" w:date="2017-11-20T16:46:00Z"/>
          <w:rFonts w:ascii="Courier New" w:hAnsi="Courier New" w:cs="Courier New"/>
          <w:lang w:val="en-US"/>
        </w:rPr>
      </w:pPr>
      <w:ins w:id="9742" w:author="Markus Brüderl" w:date="2017-11-20T16:46:00Z">
        <w:r w:rsidRPr="00BE41AC">
          <w:rPr>
            <w:rFonts w:ascii="Courier New" w:hAnsi="Courier New" w:cs="Courier New"/>
            <w:lang w:val="en-US"/>
          </w:rPr>
          <w:t xml:space="preserve">               &lt;b:ProFinLock&gt;0&lt;/b:ProFinLock&gt;</w:t>
        </w:r>
      </w:ins>
    </w:p>
    <w:p w:rsidR="00BE41AC" w:rsidRPr="00BE41AC" w:rsidRDefault="00BE41AC" w:rsidP="00BE41AC">
      <w:pPr>
        <w:rPr>
          <w:ins w:id="9743" w:author="Markus Brüderl" w:date="2017-11-20T16:46:00Z"/>
          <w:rFonts w:ascii="Courier New" w:hAnsi="Courier New" w:cs="Courier New"/>
          <w:lang w:val="en-US"/>
        </w:rPr>
      </w:pPr>
      <w:ins w:id="9744" w:author="Markus Brüderl" w:date="2017-11-20T16:46:00Z">
        <w:r w:rsidRPr="00BE41AC">
          <w:rPr>
            <w:rFonts w:ascii="Courier New" w:hAnsi="Courier New" w:cs="Courier New"/>
            <w:lang w:val="en-US"/>
          </w:rPr>
          <w:t xml:space="preserve">               &lt;b:abloese1&gt;0&lt;/b:abloese1&gt;</w:t>
        </w:r>
      </w:ins>
    </w:p>
    <w:p w:rsidR="00BE41AC" w:rsidRPr="00BE41AC" w:rsidRDefault="00BE41AC" w:rsidP="00BE41AC">
      <w:pPr>
        <w:rPr>
          <w:ins w:id="9745" w:author="Markus Brüderl" w:date="2017-11-20T16:46:00Z"/>
          <w:rFonts w:ascii="Courier New" w:hAnsi="Courier New" w:cs="Courier New"/>
          <w:lang w:val="en-US"/>
        </w:rPr>
      </w:pPr>
      <w:ins w:id="9746" w:author="Markus Brüderl" w:date="2017-11-20T16:46:00Z">
        <w:r w:rsidRPr="00BE41AC">
          <w:rPr>
            <w:rFonts w:ascii="Courier New" w:hAnsi="Courier New" w:cs="Courier New"/>
            <w:lang w:val="en-US"/>
          </w:rPr>
          <w:t xml:space="preserve">               &lt;b:abloese2&gt;0&lt;/b:abloese2&gt;</w:t>
        </w:r>
      </w:ins>
    </w:p>
    <w:p w:rsidR="00BE41AC" w:rsidRPr="00BE41AC" w:rsidRDefault="00BE41AC" w:rsidP="00BE41AC">
      <w:pPr>
        <w:rPr>
          <w:ins w:id="9747" w:author="Markus Brüderl" w:date="2017-11-20T16:46:00Z"/>
          <w:rFonts w:ascii="Courier New" w:hAnsi="Courier New" w:cs="Courier New"/>
          <w:lang w:val="en-US"/>
        </w:rPr>
      </w:pPr>
      <w:ins w:id="9748" w:author="Markus Brüderl" w:date="2017-11-20T16:46:00Z">
        <w:r w:rsidRPr="00BE41AC">
          <w:rPr>
            <w:rFonts w:ascii="Courier New" w:hAnsi="Courier New" w:cs="Courier New"/>
            <w:lang w:val="en-US"/>
          </w:rPr>
          <w:t xml:space="preserve">               &lt;b:abloese3&gt;0&lt;/b:abloese3&gt;</w:t>
        </w:r>
      </w:ins>
    </w:p>
    <w:p w:rsidR="00BE41AC" w:rsidRPr="00BE41AC" w:rsidRDefault="00BE41AC" w:rsidP="00BE41AC">
      <w:pPr>
        <w:rPr>
          <w:ins w:id="9749" w:author="Markus Brüderl" w:date="2017-11-20T16:46:00Z"/>
          <w:rFonts w:ascii="Courier New" w:hAnsi="Courier New" w:cs="Courier New"/>
          <w:lang w:val="en-US"/>
        </w:rPr>
      </w:pPr>
      <w:ins w:id="9750" w:author="Markus Brüderl" w:date="2017-11-20T16:46:00Z">
        <w:r w:rsidRPr="00BE41AC">
          <w:rPr>
            <w:rFonts w:ascii="Courier New" w:hAnsi="Courier New" w:cs="Courier New"/>
            <w:lang w:val="en-US"/>
          </w:rPr>
          <w:t xml:space="preserve">               &lt;b:antrag&gt;18017581&lt;/b:antrag&gt;</w:t>
        </w:r>
      </w:ins>
    </w:p>
    <w:p w:rsidR="00BE41AC" w:rsidRPr="00BE41AC" w:rsidRDefault="00BE41AC" w:rsidP="00BE41AC">
      <w:pPr>
        <w:rPr>
          <w:ins w:id="9751" w:author="Markus Brüderl" w:date="2017-11-20T16:46:00Z"/>
          <w:rFonts w:ascii="Courier New" w:hAnsi="Courier New" w:cs="Courier New"/>
          <w:lang w:val="en-US"/>
        </w:rPr>
      </w:pPr>
      <w:ins w:id="9752" w:author="Markus Brüderl" w:date="2017-11-20T16:46:00Z">
        <w:r w:rsidRPr="00BE41AC">
          <w:rPr>
            <w:rFonts w:ascii="Courier New" w:hAnsi="Courier New" w:cs="Courier New"/>
            <w:lang w:val="en-US"/>
          </w:rPr>
          <w:t xml:space="preserve">               &lt;b:auflagenText xmlns:c="http://schemas.microsoft.com/2003/10/Serialization/Arrays"/&gt;</w:t>
        </w:r>
      </w:ins>
    </w:p>
    <w:p w:rsidR="00BE41AC" w:rsidRPr="00BE41AC" w:rsidRDefault="00BE41AC" w:rsidP="00BE41AC">
      <w:pPr>
        <w:rPr>
          <w:ins w:id="9753" w:author="Markus Brüderl" w:date="2017-11-20T16:46:00Z"/>
          <w:rFonts w:ascii="Courier New" w:hAnsi="Courier New" w:cs="Courier New"/>
          <w:lang w:val="en-US"/>
        </w:rPr>
      </w:pPr>
      <w:ins w:id="9754" w:author="Markus Brüderl" w:date="2017-11-20T16:46:00Z">
        <w:r w:rsidRPr="00BE41AC">
          <w:rPr>
            <w:rFonts w:ascii="Courier New" w:hAnsi="Courier New" w:cs="Courier New"/>
            <w:lang w:val="en-US"/>
          </w:rPr>
          <w:t xml:space="preserve">               &lt;b:auszahlungsdatum&gt;2016-07-19T00:00:00&lt;/b:auszahlungsdatum&gt;</w:t>
        </w:r>
      </w:ins>
    </w:p>
    <w:p w:rsidR="00BE41AC" w:rsidRPr="00BE41AC" w:rsidRDefault="00BE41AC" w:rsidP="00BE41AC">
      <w:pPr>
        <w:rPr>
          <w:ins w:id="9755" w:author="Markus Brüderl" w:date="2017-11-20T16:46:00Z"/>
          <w:rFonts w:ascii="Courier New" w:hAnsi="Courier New" w:cs="Courier New"/>
          <w:lang w:val="en-US"/>
        </w:rPr>
      </w:pPr>
      <w:ins w:id="9756" w:author="Markus Brüderl" w:date="2017-11-20T16:46:00Z">
        <w:r w:rsidRPr="00BE41AC">
          <w:rPr>
            <w:rFonts w:ascii="Courier New" w:hAnsi="Courier New" w:cs="Courier New"/>
            <w:lang w:val="en-US"/>
          </w:rPr>
          <w:t xml:space="preserve">               &lt;b:contractext&gt;0&lt;/b:contractext&gt;</w:t>
        </w:r>
      </w:ins>
    </w:p>
    <w:p w:rsidR="00BE41AC" w:rsidRPr="00BE41AC" w:rsidRDefault="00BE41AC" w:rsidP="00BE41AC">
      <w:pPr>
        <w:rPr>
          <w:ins w:id="9757" w:author="Markus Brüderl" w:date="2017-11-20T16:46:00Z"/>
          <w:rFonts w:ascii="Courier New" w:hAnsi="Courier New" w:cs="Courier New"/>
          <w:lang w:val="en-US"/>
        </w:rPr>
      </w:pPr>
      <w:ins w:id="9758" w:author="Markus Brüderl" w:date="2017-11-20T16:46:00Z">
        <w:r w:rsidRPr="00BE41AC">
          <w:rPr>
            <w:rFonts w:ascii="Courier New" w:hAnsi="Courier New" w:cs="Courier New"/>
            <w:lang w:val="en-US"/>
          </w:rPr>
          <w:t xml:space="preserve">               &lt;b:contractextcount&gt;0&lt;/b:contractextcount&gt;</w:t>
        </w:r>
      </w:ins>
    </w:p>
    <w:p w:rsidR="00BE41AC" w:rsidRPr="00BE41AC" w:rsidRDefault="00BE41AC" w:rsidP="00BE41AC">
      <w:pPr>
        <w:rPr>
          <w:ins w:id="9759" w:author="Markus Brüderl" w:date="2017-11-20T16:46:00Z"/>
          <w:rFonts w:ascii="Courier New" w:hAnsi="Courier New" w:cs="Courier New"/>
          <w:lang w:val="en-US"/>
        </w:rPr>
      </w:pPr>
      <w:ins w:id="9760" w:author="Markus Brüderl" w:date="2017-11-20T16:46:00Z">
        <w:r w:rsidRPr="00BE41AC">
          <w:rPr>
            <w:rFonts w:ascii="Courier New" w:hAnsi="Courier New" w:cs="Courier New"/>
            <w:lang w:val="en-US"/>
          </w:rPr>
          <w:t xml:space="preserve">               &lt;b:flagBWGarantie&gt;0&lt;/b:flagBWGarantie&gt;</w:t>
        </w:r>
      </w:ins>
    </w:p>
    <w:p w:rsidR="00BE41AC" w:rsidRPr="00BE41AC" w:rsidRDefault="00BE41AC" w:rsidP="00BE41AC">
      <w:pPr>
        <w:rPr>
          <w:ins w:id="9761" w:author="Markus Brüderl" w:date="2017-11-20T16:46:00Z"/>
          <w:rFonts w:ascii="Courier New" w:hAnsi="Courier New" w:cs="Courier New"/>
          <w:lang w:val="en-US"/>
        </w:rPr>
      </w:pPr>
      <w:ins w:id="9762" w:author="Markus Brüderl" w:date="2017-11-20T16:46:00Z">
        <w:r w:rsidRPr="00BE41AC">
          <w:rPr>
            <w:rFonts w:ascii="Courier New" w:hAnsi="Courier New" w:cs="Courier New"/>
            <w:lang w:val="en-US"/>
          </w:rPr>
          <w:t xml:space="preserve">               &lt;b:kalkulation&gt;</w:t>
        </w:r>
      </w:ins>
    </w:p>
    <w:p w:rsidR="00BE41AC" w:rsidRPr="00BE41AC" w:rsidRDefault="00BE41AC" w:rsidP="00BE41AC">
      <w:pPr>
        <w:rPr>
          <w:ins w:id="9763" w:author="Markus Brüderl" w:date="2017-11-20T16:46:00Z"/>
          <w:rFonts w:ascii="Courier New" w:hAnsi="Courier New" w:cs="Courier New"/>
          <w:lang w:val="en-US"/>
        </w:rPr>
      </w:pPr>
      <w:ins w:id="9764" w:author="Markus Brüderl" w:date="2017-11-20T16:46:00Z">
        <w:r w:rsidRPr="00BE41AC">
          <w:rPr>
            <w:rFonts w:ascii="Courier New" w:hAnsi="Courier New" w:cs="Courier New"/>
            <w:lang w:val="en-US"/>
          </w:rPr>
          <w:t xml:space="preserve">                  &lt;b:angAntAblDto/&gt;</w:t>
        </w:r>
      </w:ins>
    </w:p>
    <w:p w:rsidR="00BE41AC" w:rsidRPr="00BE41AC" w:rsidRDefault="00BE41AC" w:rsidP="00BE41AC">
      <w:pPr>
        <w:rPr>
          <w:ins w:id="9765" w:author="Markus Brüderl" w:date="2017-11-20T16:46:00Z"/>
          <w:rFonts w:ascii="Courier New" w:hAnsi="Courier New" w:cs="Courier New"/>
          <w:lang w:val="en-US"/>
        </w:rPr>
      </w:pPr>
      <w:ins w:id="9766" w:author="Markus Brüderl" w:date="2017-11-20T16:46:00Z">
        <w:r w:rsidRPr="00BE41AC">
          <w:rPr>
            <w:rFonts w:ascii="Courier New" w:hAnsi="Courier New" w:cs="Courier New"/>
            <w:lang w:val="en-US"/>
          </w:rPr>
          <w:t xml:space="preserve">                  &lt;b:angAntKalkDto&gt;</w:t>
        </w:r>
      </w:ins>
    </w:p>
    <w:p w:rsidR="00BE41AC" w:rsidRPr="00BE41AC" w:rsidRDefault="00BE41AC" w:rsidP="00BE41AC">
      <w:pPr>
        <w:rPr>
          <w:ins w:id="9767" w:author="Markus Brüderl" w:date="2017-11-20T16:46:00Z"/>
          <w:rFonts w:ascii="Courier New" w:hAnsi="Courier New" w:cs="Courier New"/>
          <w:lang w:val="en-US"/>
        </w:rPr>
      </w:pPr>
      <w:ins w:id="9768" w:author="Markus Brüderl" w:date="2017-11-20T16:46:00Z">
        <w:r w:rsidRPr="00BE41AC">
          <w:rPr>
            <w:rFonts w:ascii="Courier New" w:hAnsi="Courier New" w:cs="Courier New"/>
            <w:lang w:val="en-US"/>
          </w:rPr>
          <w:t xml:space="preserve">                     &lt;b:aboauszltag&gt;0&lt;/b:aboauszltag&gt;</w:t>
        </w:r>
      </w:ins>
    </w:p>
    <w:p w:rsidR="00BE41AC" w:rsidRPr="00BE41AC" w:rsidRDefault="00BE41AC" w:rsidP="00BE41AC">
      <w:pPr>
        <w:rPr>
          <w:ins w:id="9769" w:author="Markus Brüderl" w:date="2017-11-20T16:46:00Z"/>
          <w:rFonts w:ascii="Courier New" w:hAnsi="Courier New" w:cs="Courier New"/>
          <w:lang w:val="en-US"/>
        </w:rPr>
      </w:pPr>
      <w:ins w:id="9770" w:author="Markus Brüderl" w:date="2017-11-20T16:46:00Z">
        <w:r w:rsidRPr="00BE41AC">
          <w:rPr>
            <w:rFonts w:ascii="Courier New" w:hAnsi="Courier New" w:cs="Courier New"/>
            <w:lang w:val="en-US"/>
          </w:rPr>
          <w:t xml:space="preserve">                     &lt;b:abobeginn i:nil="true"/&gt;</w:t>
        </w:r>
      </w:ins>
    </w:p>
    <w:p w:rsidR="00BE41AC" w:rsidRPr="00BE41AC" w:rsidRDefault="00BE41AC" w:rsidP="00BE41AC">
      <w:pPr>
        <w:rPr>
          <w:ins w:id="9771" w:author="Markus Brüderl" w:date="2017-11-20T16:46:00Z"/>
          <w:rFonts w:ascii="Courier New" w:hAnsi="Courier New" w:cs="Courier New"/>
          <w:lang w:val="en-US"/>
        </w:rPr>
      </w:pPr>
      <w:ins w:id="9772" w:author="Markus Brüderl" w:date="2017-11-20T16:46:00Z">
        <w:r w:rsidRPr="00BE41AC">
          <w:rPr>
            <w:rFonts w:ascii="Courier New" w:hAnsi="Courier New" w:cs="Courier New"/>
            <w:lang w:val="en-US"/>
          </w:rPr>
          <w:t xml:space="preserve">                     &lt;b:abobetrag&gt;0&lt;/b:abobetrag&gt;</w:t>
        </w:r>
      </w:ins>
    </w:p>
    <w:p w:rsidR="00BE41AC" w:rsidRPr="00BE41AC" w:rsidRDefault="00BE41AC" w:rsidP="00BE41AC">
      <w:pPr>
        <w:rPr>
          <w:ins w:id="9773" w:author="Markus Brüderl" w:date="2017-11-20T16:46:00Z"/>
          <w:rFonts w:ascii="Courier New" w:hAnsi="Courier New" w:cs="Courier New"/>
          <w:lang w:val="en-US"/>
        </w:rPr>
      </w:pPr>
      <w:ins w:id="9774" w:author="Markus Brüderl" w:date="2017-11-20T16:46:00Z">
        <w:r w:rsidRPr="00BE41AC">
          <w:rPr>
            <w:rFonts w:ascii="Courier New" w:hAnsi="Courier New" w:cs="Courier New"/>
            <w:lang w:val="en-US"/>
          </w:rPr>
          <w:t xml:space="preserve">                     &lt;b:aboende i:nil="true"/&gt;</w:t>
        </w:r>
      </w:ins>
    </w:p>
    <w:p w:rsidR="00BE41AC" w:rsidRPr="00BE41AC" w:rsidRDefault="00BE41AC" w:rsidP="00BE41AC">
      <w:pPr>
        <w:rPr>
          <w:ins w:id="9775" w:author="Markus Brüderl" w:date="2017-11-20T16:46:00Z"/>
          <w:rFonts w:ascii="Courier New" w:hAnsi="Courier New" w:cs="Courier New"/>
          <w:lang w:val="en-US"/>
        </w:rPr>
      </w:pPr>
      <w:ins w:id="9776" w:author="Markus Brüderl" w:date="2017-11-20T16:46:00Z">
        <w:r w:rsidRPr="00BE41AC">
          <w:rPr>
            <w:rFonts w:ascii="Courier New" w:hAnsi="Courier New" w:cs="Courier New"/>
            <w:lang w:val="en-US"/>
          </w:rPr>
          <w:t xml:space="preserve">                     &lt;b:aboppy&gt;0&lt;/b:aboppy&gt;</w:t>
        </w:r>
      </w:ins>
    </w:p>
    <w:p w:rsidR="00BE41AC" w:rsidRPr="00BE41AC" w:rsidRDefault="00BE41AC" w:rsidP="00BE41AC">
      <w:pPr>
        <w:rPr>
          <w:ins w:id="9777" w:author="Markus Brüderl" w:date="2017-11-20T16:46:00Z"/>
          <w:rFonts w:ascii="Courier New" w:hAnsi="Courier New" w:cs="Courier New"/>
          <w:lang w:val="en-US"/>
        </w:rPr>
      </w:pPr>
      <w:ins w:id="9778" w:author="Markus Brüderl" w:date="2017-11-20T16:46:00Z">
        <w:r w:rsidRPr="00BE41AC">
          <w:rPr>
            <w:rFonts w:ascii="Courier New" w:hAnsi="Courier New" w:cs="Courier New"/>
            <w:lang w:val="en-US"/>
          </w:rPr>
          <w:t xml:space="preserve">                     &lt;b:aufschub&gt;0&lt;/b:aufschub&gt;</w:t>
        </w:r>
      </w:ins>
    </w:p>
    <w:p w:rsidR="00BE41AC" w:rsidRPr="00BE41AC" w:rsidRDefault="00BE41AC" w:rsidP="00BE41AC">
      <w:pPr>
        <w:rPr>
          <w:ins w:id="9779" w:author="Markus Brüderl" w:date="2017-11-20T16:46:00Z"/>
          <w:rFonts w:ascii="Courier New" w:hAnsi="Courier New" w:cs="Courier New"/>
          <w:lang w:val="en-US"/>
        </w:rPr>
      </w:pPr>
      <w:ins w:id="9780" w:author="Markus Brüderl" w:date="2017-11-20T16:46:00Z">
        <w:r w:rsidRPr="00BE41AC">
          <w:rPr>
            <w:rFonts w:ascii="Courier New" w:hAnsi="Courier New" w:cs="Courier New"/>
            <w:lang w:val="en-US"/>
          </w:rPr>
          <w:t xml:space="preserve">                     &lt;b:auszahlung&gt;35000&lt;/b:auszahlung&gt;</w:t>
        </w:r>
      </w:ins>
    </w:p>
    <w:p w:rsidR="00BE41AC" w:rsidRPr="00BE41AC" w:rsidRDefault="00BE41AC" w:rsidP="00BE41AC">
      <w:pPr>
        <w:rPr>
          <w:ins w:id="9781" w:author="Markus Brüderl" w:date="2017-11-20T16:46:00Z"/>
          <w:rFonts w:ascii="Courier New" w:hAnsi="Courier New" w:cs="Courier New"/>
          <w:lang w:val="en-US"/>
        </w:rPr>
      </w:pPr>
      <w:ins w:id="9782" w:author="Markus Brüderl" w:date="2017-11-20T16:46:00Z">
        <w:r w:rsidRPr="00BE41AC">
          <w:rPr>
            <w:rFonts w:ascii="Courier New" w:hAnsi="Courier New" w:cs="Courier New"/>
            <w:lang w:val="en-US"/>
          </w:rPr>
          <w:t xml:space="preserve">                     &lt;b:auszahlungTyp&gt;0&lt;/b:auszahlungTyp&gt;</w:t>
        </w:r>
      </w:ins>
    </w:p>
    <w:p w:rsidR="00BE41AC" w:rsidRPr="00BE41AC" w:rsidRDefault="00BE41AC" w:rsidP="00BE41AC">
      <w:pPr>
        <w:rPr>
          <w:ins w:id="9783" w:author="Markus Brüderl" w:date="2017-11-20T16:46:00Z"/>
          <w:rFonts w:ascii="Courier New" w:hAnsi="Courier New" w:cs="Courier New"/>
          <w:lang w:val="en-US"/>
        </w:rPr>
      </w:pPr>
      <w:ins w:id="9784" w:author="Markus Brüderl" w:date="2017-11-20T16:46:00Z">
        <w:r w:rsidRPr="00BE41AC">
          <w:rPr>
            <w:rFonts w:ascii="Courier New" w:hAnsi="Courier New" w:cs="Courier New"/>
            <w:lang w:val="en-US"/>
          </w:rPr>
          <w:t xml:space="preserve">                     &lt;b:bgextern&gt;33333.35&lt;/b:bgextern&gt;</w:t>
        </w:r>
      </w:ins>
    </w:p>
    <w:p w:rsidR="00BE41AC" w:rsidRPr="00BE41AC" w:rsidRDefault="00BE41AC" w:rsidP="00BE41AC">
      <w:pPr>
        <w:rPr>
          <w:ins w:id="9785" w:author="Markus Brüderl" w:date="2017-11-20T16:46:00Z"/>
          <w:rFonts w:ascii="Courier New" w:hAnsi="Courier New" w:cs="Courier New"/>
          <w:lang w:val="en-US"/>
        </w:rPr>
      </w:pPr>
      <w:ins w:id="9786" w:author="Markus Brüderl" w:date="2017-11-20T16:46:00Z">
        <w:r w:rsidRPr="00BE41AC">
          <w:rPr>
            <w:rFonts w:ascii="Courier New" w:hAnsi="Courier New" w:cs="Courier New"/>
            <w:lang w:val="en-US"/>
          </w:rPr>
          <w:t xml:space="preserve">                     &lt;b:bgexternbrutto&gt;36000&lt;/b:bgexternbrutto&gt;</w:t>
        </w:r>
      </w:ins>
    </w:p>
    <w:p w:rsidR="00BE41AC" w:rsidRPr="00BE41AC" w:rsidRDefault="00BE41AC" w:rsidP="00BE41AC">
      <w:pPr>
        <w:rPr>
          <w:ins w:id="9787" w:author="Markus Brüderl" w:date="2017-11-20T16:46:00Z"/>
          <w:rFonts w:ascii="Courier New" w:hAnsi="Courier New" w:cs="Courier New"/>
          <w:lang w:val="en-US"/>
        </w:rPr>
      </w:pPr>
      <w:ins w:id="9788" w:author="Markus Brüderl" w:date="2017-11-20T16:46:00Z">
        <w:r w:rsidRPr="00BE41AC">
          <w:rPr>
            <w:rFonts w:ascii="Courier New" w:hAnsi="Courier New" w:cs="Courier New"/>
            <w:lang w:val="en-US"/>
          </w:rPr>
          <w:t xml:space="preserve">                     &lt;b:bgexternust&gt;2666.65&lt;/b:bgexternust&gt;</w:t>
        </w:r>
      </w:ins>
    </w:p>
    <w:p w:rsidR="00BE41AC" w:rsidRPr="00BE41AC" w:rsidRDefault="00BE41AC" w:rsidP="00BE41AC">
      <w:pPr>
        <w:rPr>
          <w:ins w:id="9789" w:author="Markus Brüderl" w:date="2017-11-20T16:46:00Z"/>
          <w:rFonts w:ascii="Courier New" w:hAnsi="Courier New" w:cs="Courier New"/>
          <w:lang w:val="en-US"/>
        </w:rPr>
      </w:pPr>
      <w:ins w:id="9790" w:author="Markus Brüderl" w:date="2017-11-20T16:46:00Z">
        <w:r w:rsidRPr="00BE41AC">
          <w:rPr>
            <w:rFonts w:ascii="Courier New" w:hAnsi="Courier New" w:cs="Courier New"/>
            <w:lang w:val="en-US"/>
          </w:rPr>
          <w:t xml:space="preserve">                     &lt;b:bgintern&gt;33333.33&lt;/b:bgintern&gt;</w:t>
        </w:r>
      </w:ins>
    </w:p>
    <w:p w:rsidR="00BE41AC" w:rsidRPr="00BE41AC" w:rsidRDefault="00BE41AC" w:rsidP="00BE41AC">
      <w:pPr>
        <w:rPr>
          <w:ins w:id="9791" w:author="Markus Brüderl" w:date="2017-11-20T16:46:00Z"/>
          <w:rFonts w:ascii="Courier New" w:hAnsi="Courier New" w:cs="Courier New"/>
          <w:lang w:val="en-US"/>
        </w:rPr>
      </w:pPr>
      <w:ins w:id="9792" w:author="Markus Brüderl" w:date="2017-11-20T16:46:00Z">
        <w:r w:rsidRPr="00BE41AC">
          <w:rPr>
            <w:rFonts w:ascii="Courier New" w:hAnsi="Courier New" w:cs="Courier New"/>
            <w:lang w:val="en-US"/>
          </w:rPr>
          <w:t xml:space="preserve">                     &lt;b:bginternbrutto&gt;36000&lt;/b:bginternbrutto&gt;</w:t>
        </w:r>
      </w:ins>
    </w:p>
    <w:p w:rsidR="00BE41AC" w:rsidRPr="00BE41AC" w:rsidRDefault="00BE41AC" w:rsidP="00BE41AC">
      <w:pPr>
        <w:rPr>
          <w:ins w:id="9793" w:author="Markus Brüderl" w:date="2017-11-20T16:46:00Z"/>
          <w:rFonts w:ascii="Courier New" w:hAnsi="Courier New" w:cs="Courier New"/>
          <w:lang w:val="en-US"/>
        </w:rPr>
      </w:pPr>
      <w:ins w:id="9794" w:author="Markus Brüderl" w:date="2017-11-20T16:46:00Z">
        <w:r w:rsidRPr="00BE41AC">
          <w:rPr>
            <w:rFonts w:ascii="Courier New" w:hAnsi="Courier New" w:cs="Courier New"/>
            <w:lang w:val="en-US"/>
          </w:rPr>
          <w:t xml:space="preserve">                     &lt;b:bginternust&gt;2666.67&lt;/b:bginternust&gt;</w:t>
        </w:r>
      </w:ins>
    </w:p>
    <w:p w:rsidR="00BE41AC" w:rsidRPr="00BE41AC" w:rsidRDefault="00BE41AC" w:rsidP="00BE41AC">
      <w:pPr>
        <w:rPr>
          <w:ins w:id="9795" w:author="Markus Brüderl" w:date="2017-11-20T16:46:00Z"/>
          <w:rFonts w:ascii="Courier New" w:hAnsi="Courier New" w:cs="Courier New"/>
          <w:lang w:val="en-US"/>
        </w:rPr>
      </w:pPr>
      <w:ins w:id="9796" w:author="Markus Brüderl" w:date="2017-11-20T16:46:00Z">
        <w:r w:rsidRPr="00BE41AC">
          <w:rPr>
            <w:rFonts w:ascii="Courier New" w:hAnsi="Courier New" w:cs="Courier New"/>
            <w:lang w:val="en-US"/>
          </w:rPr>
          <w:t xml:space="preserve">                     &lt;b:calcPrkgroup i:nil="true"/&gt;</w:t>
        </w:r>
      </w:ins>
    </w:p>
    <w:p w:rsidR="00BE41AC" w:rsidRPr="00BE41AC" w:rsidRDefault="00BE41AC" w:rsidP="00BE41AC">
      <w:pPr>
        <w:rPr>
          <w:ins w:id="9797" w:author="Markus Brüderl" w:date="2017-11-20T16:46:00Z"/>
          <w:rFonts w:ascii="Courier New" w:hAnsi="Courier New" w:cs="Courier New"/>
          <w:lang w:val="en-US"/>
        </w:rPr>
      </w:pPr>
      <w:ins w:id="9798" w:author="Markus Brüderl" w:date="2017-11-20T16:46:00Z">
        <w:r w:rsidRPr="00BE41AC">
          <w:rPr>
            <w:rFonts w:ascii="Courier New" w:hAnsi="Courier New" w:cs="Courier New"/>
            <w:lang w:val="en-US"/>
          </w:rPr>
          <w:t xml:space="preserve">                     &lt;b:calcRsvgesamt&gt;1151&lt;/b:calcRsvgesamt&gt;</w:t>
        </w:r>
      </w:ins>
    </w:p>
    <w:p w:rsidR="00BE41AC" w:rsidRPr="00BE41AC" w:rsidRDefault="00BE41AC" w:rsidP="00BE41AC">
      <w:pPr>
        <w:rPr>
          <w:ins w:id="9799" w:author="Markus Brüderl" w:date="2017-11-20T16:46:00Z"/>
          <w:rFonts w:ascii="Courier New" w:hAnsi="Courier New" w:cs="Courier New"/>
          <w:lang w:val="en-US"/>
        </w:rPr>
      </w:pPr>
      <w:ins w:id="9800" w:author="Markus Brüderl" w:date="2017-11-20T16:46:00Z">
        <w:r w:rsidRPr="00BE41AC">
          <w:rPr>
            <w:rFonts w:ascii="Courier New" w:hAnsi="Courier New" w:cs="Courier New"/>
            <w:lang w:val="en-US"/>
          </w:rPr>
          <w:t xml:space="preserve">                     &lt;b:calcRsvmonat&gt;38.35&lt;/b:calcRsvmonat&gt;</w:t>
        </w:r>
      </w:ins>
    </w:p>
    <w:p w:rsidR="00BE41AC" w:rsidRPr="00BE41AC" w:rsidRDefault="00BE41AC" w:rsidP="00BE41AC">
      <w:pPr>
        <w:rPr>
          <w:ins w:id="9801" w:author="Markus Brüderl" w:date="2017-11-20T16:46:00Z"/>
          <w:rFonts w:ascii="Courier New" w:hAnsi="Courier New" w:cs="Courier New"/>
          <w:lang w:val="en-US"/>
        </w:rPr>
      </w:pPr>
      <w:ins w:id="9802" w:author="Markus Brüderl" w:date="2017-11-20T16:46:00Z">
        <w:r w:rsidRPr="00BE41AC">
          <w:rPr>
            <w:rFonts w:ascii="Courier New" w:hAnsi="Courier New" w:cs="Courier New"/>
            <w:lang w:val="en-US"/>
          </w:rPr>
          <w:t xml:space="preserve">                     &lt;b:calcRsvmonatMax&gt;0&lt;/b:calcRsvmonatMax&gt;</w:t>
        </w:r>
      </w:ins>
    </w:p>
    <w:p w:rsidR="00BE41AC" w:rsidRPr="00BE41AC" w:rsidRDefault="00BE41AC" w:rsidP="00BE41AC">
      <w:pPr>
        <w:rPr>
          <w:ins w:id="9803" w:author="Markus Brüderl" w:date="2017-11-20T16:46:00Z"/>
          <w:rFonts w:ascii="Courier New" w:hAnsi="Courier New" w:cs="Courier New"/>
          <w:lang w:val="en-US"/>
        </w:rPr>
      </w:pPr>
      <w:ins w:id="9804" w:author="Markus Brüderl" w:date="2017-11-20T16:46:00Z">
        <w:r w:rsidRPr="00BE41AC">
          <w:rPr>
            <w:rFonts w:ascii="Courier New" w:hAnsi="Courier New" w:cs="Courier New"/>
            <w:lang w:val="en-US"/>
          </w:rPr>
          <w:t xml:space="preserve">                     &lt;b:calcRsvmonatMin&gt;0&lt;/b:calcRsvmonatMin&gt;</w:t>
        </w:r>
      </w:ins>
    </w:p>
    <w:p w:rsidR="00BE41AC" w:rsidRPr="00BE41AC" w:rsidRDefault="00BE41AC" w:rsidP="00BE41AC">
      <w:pPr>
        <w:rPr>
          <w:ins w:id="9805" w:author="Markus Brüderl" w:date="2017-11-20T16:46:00Z"/>
          <w:rFonts w:ascii="Courier New" w:hAnsi="Courier New" w:cs="Courier New"/>
          <w:lang w:val="en-US"/>
        </w:rPr>
      </w:pPr>
      <w:ins w:id="9806" w:author="Markus Brüderl" w:date="2017-11-20T16:46:00Z">
        <w:r w:rsidRPr="00BE41AC">
          <w:rPr>
            <w:rFonts w:ascii="Courier New" w:hAnsi="Courier New" w:cs="Courier New"/>
            <w:lang w:val="en-US"/>
          </w:rPr>
          <w:t xml:space="preserve">                     &lt;b:calcRsvzins&gt;0&lt;/b:calcRsvzins&gt;</w:t>
        </w:r>
      </w:ins>
    </w:p>
    <w:p w:rsidR="00BE41AC" w:rsidRPr="00BE41AC" w:rsidRDefault="00BE41AC" w:rsidP="00BE41AC">
      <w:pPr>
        <w:rPr>
          <w:ins w:id="9807" w:author="Markus Brüderl" w:date="2017-11-20T16:46:00Z"/>
          <w:rFonts w:ascii="Courier New" w:hAnsi="Courier New" w:cs="Courier New"/>
          <w:lang w:val="en-US"/>
        </w:rPr>
      </w:pPr>
      <w:ins w:id="9808" w:author="Markus Brüderl" w:date="2017-11-20T16:46:00Z">
        <w:r w:rsidRPr="00BE41AC">
          <w:rPr>
            <w:rFonts w:ascii="Courier New" w:hAnsi="Courier New" w:cs="Courier New"/>
            <w:lang w:val="en-US"/>
          </w:rPr>
          <w:t xml:space="preserve">                     &lt;b:calcUstzins&gt;0&lt;/b:calcUstzins&gt;</w:t>
        </w:r>
      </w:ins>
    </w:p>
    <w:p w:rsidR="00BE41AC" w:rsidRPr="00BE41AC" w:rsidRDefault="00BE41AC" w:rsidP="00BE41AC">
      <w:pPr>
        <w:rPr>
          <w:ins w:id="9809" w:author="Markus Brüderl" w:date="2017-11-20T16:46:00Z"/>
          <w:rFonts w:ascii="Courier New" w:hAnsi="Courier New" w:cs="Courier New"/>
          <w:lang w:val="en-US"/>
        </w:rPr>
      </w:pPr>
      <w:ins w:id="9810" w:author="Markus Brüderl" w:date="2017-11-20T16:46:00Z">
        <w:r w:rsidRPr="00BE41AC">
          <w:rPr>
            <w:rFonts w:ascii="Courier New" w:hAnsi="Courier New" w:cs="Courier New"/>
            <w:lang w:val="en-US"/>
          </w:rPr>
          <w:t xml:space="preserve">                     &lt;b:calcZinskosten&gt;3626.35&lt;/b:calcZinskosten&gt;</w:t>
        </w:r>
      </w:ins>
    </w:p>
    <w:p w:rsidR="00BE41AC" w:rsidRPr="00BE41AC" w:rsidRDefault="00BE41AC" w:rsidP="00BE41AC">
      <w:pPr>
        <w:rPr>
          <w:ins w:id="9811" w:author="Markus Brüderl" w:date="2017-11-20T16:46:00Z"/>
          <w:rFonts w:ascii="Courier New" w:hAnsi="Courier New" w:cs="Courier New"/>
          <w:lang w:val="en-US"/>
        </w:rPr>
      </w:pPr>
      <w:ins w:id="9812" w:author="Markus Brüderl" w:date="2017-11-20T16:46:00Z">
        <w:r w:rsidRPr="00BE41AC">
          <w:rPr>
            <w:rFonts w:ascii="Courier New" w:hAnsi="Courier New" w:cs="Courier New"/>
            <w:lang w:val="en-US"/>
          </w:rPr>
          <w:t xml:space="preserve">                     &lt;b:calcZinskostenMax&gt;0&lt;/b:calcZinskostenMax&gt;</w:t>
        </w:r>
      </w:ins>
    </w:p>
    <w:p w:rsidR="00BE41AC" w:rsidRPr="00BE41AC" w:rsidRDefault="00BE41AC" w:rsidP="00BE41AC">
      <w:pPr>
        <w:rPr>
          <w:ins w:id="9813" w:author="Markus Brüderl" w:date="2017-11-20T16:46:00Z"/>
          <w:rFonts w:ascii="Courier New" w:hAnsi="Courier New" w:cs="Courier New"/>
          <w:lang w:val="en-US"/>
        </w:rPr>
      </w:pPr>
      <w:ins w:id="9814" w:author="Markus Brüderl" w:date="2017-11-20T16:46:00Z">
        <w:r w:rsidRPr="00BE41AC">
          <w:rPr>
            <w:rFonts w:ascii="Courier New" w:hAnsi="Courier New" w:cs="Courier New"/>
            <w:lang w:val="en-US"/>
          </w:rPr>
          <w:t xml:space="preserve">                     &lt;b:calcZinskostenMin&gt;0&lt;/b:calcZinskostenMin&gt;</w:t>
        </w:r>
      </w:ins>
    </w:p>
    <w:p w:rsidR="00BE41AC" w:rsidRPr="00BE41AC" w:rsidRDefault="00BE41AC" w:rsidP="00BE41AC">
      <w:pPr>
        <w:rPr>
          <w:ins w:id="9815" w:author="Markus Brüderl" w:date="2017-11-20T16:46:00Z"/>
          <w:rFonts w:ascii="Courier New" w:hAnsi="Courier New" w:cs="Courier New"/>
          <w:lang w:val="en-US"/>
        </w:rPr>
      </w:pPr>
      <w:ins w:id="9816" w:author="Markus Brüderl" w:date="2017-11-20T16:46:00Z">
        <w:r w:rsidRPr="00BE41AC">
          <w:rPr>
            <w:rFonts w:ascii="Courier New" w:hAnsi="Courier New" w:cs="Courier New"/>
            <w:lang w:val="en-US"/>
          </w:rPr>
          <w:lastRenderedPageBreak/>
          <w:t xml:space="preserve">                     &lt;b:depot&gt;0&lt;/b:depot&gt;</w:t>
        </w:r>
      </w:ins>
    </w:p>
    <w:p w:rsidR="00BE41AC" w:rsidRPr="00BE41AC" w:rsidRDefault="00BE41AC" w:rsidP="00BE41AC">
      <w:pPr>
        <w:rPr>
          <w:ins w:id="9817" w:author="Markus Brüderl" w:date="2017-11-20T16:46:00Z"/>
          <w:rFonts w:ascii="Courier New" w:hAnsi="Courier New" w:cs="Courier New"/>
          <w:lang w:val="en-US"/>
        </w:rPr>
      </w:pPr>
      <w:ins w:id="9818" w:author="Markus Brüderl" w:date="2017-11-20T16:46:00Z">
        <w:r w:rsidRPr="00BE41AC">
          <w:rPr>
            <w:rFonts w:ascii="Courier New" w:hAnsi="Courier New" w:cs="Courier New"/>
            <w:lang w:val="en-US"/>
          </w:rPr>
          <w:t xml:space="preserve">                     &lt;b:ersteRateBruttoInklAbsicherung&gt;0&lt;/b:ersteRateBruttoInklAbsicherung&gt;</w:t>
        </w:r>
      </w:ins>
    </w:p>
    <w:p w:rsidR="00BE41AC" w:rsidRPr="00BE41AC" w:rsidRDefault="00BE41AC" w:rsidP="00BE41AC">
      <w:pPr>
        <w:rPr>
          <w:ins w:id="9819" w:author="Markus Brüderl" w:date="2017-11-20T16:46:00Z"/>
          <w:rFonts w:ascii="Courier New" w:hAnsi="Courier New" w:cs="Courier New"/>
          <w:lang w:val="en-US"/>
        </w:rPr>
      </w:pPr>
      <w:ins w:id="9820" w:author="Markus Brüderl" w:date="2017-11-20T16:46:00Z">
        <w:r w:rsidRPr="00BE41AC">
          <w:rPr>
            <w:rFonts w:ascii="Courier New" w:hAnsi="Courier New" w:cs="Courier New"/>
            <w:lang w:val="en-US"/>
          </w:rPr>
          <w:t xml:space="preserve">                     &lt;b:initLadung&gt;0&lt;/b:initLadung&gt;</w:t>
        </w:r>
      </w:ins>
    </w:p>
    <w:p w:rsidR="00BE41AC" w:rsidRPr="00BE41AC" w:rsidRDefault="00BE41AC" w:rsidP="00BE41AC">
      <w:pPr>
        <w:rPr>
          <w:ins w:id="9821" w:author="Markus Brüderl" w:date="2017-11-20T16:46:00Z"/>
          <w:rFonts w:ascii="Courier New" w:hAnsi="Courier New" w:cs="Courier New"/>
          <w:lang w:val="en-US"/>
        </w:rPr>
      </w:pPr>
      <w:ins w:id="9822" w:author="Markus Brüderl" w:date="2017-11-20T16:46:00Z">
        <w:r w:rsidRPr="00BE41AC">
          <w:rPr>
            <w:rFonts w:ascii="Courier New" w:hAnsi="Courier New" w:cs="Courier New"/>
            <w:lang w:val="en-US"/>
          </w:rPr>
          <w:t xml:space="preserve">                     &lt;b:ll&gt;15000&lt;/b:ll&gt;</w:t>
        </w:r>
      </w:ins>
    </w:p>
    <w:p w:rsidR="00BE41AC" w:rsidRPr="00BE41AC" w:rsidRDefault="00BE41AC" w:rsidP="00BE41AC">
      <w:pPr>
        <w:rPr>
          <w:ins w:id="9823" w:author="Markus Brüderl" w:date="2017-11-20T16:46:00Z"/>
          <w:rFonts w:ascii="Courier New" w:hAnsi="Courier New" w:cs="Courier New"/>
          <w:lang w:val="en-US"/>
        </w:rPr>
      </w:pPr>
      <w:ins w:id="9824" w:author="Markus Brüderl" w:date="2017-11-20T16:46:00Z">
        <w:r w:rsidRPr="00BE41AC">
          <w:rPr>
            <w:rFonts w:ascii="Courier New" w:hAnsi="Courier New" w:cs="Courier New"/>
            <w:lang w:val="en-US"/>
          </w:rPr>
          <w:t xml:space="preserve">                     &lt;b:lz&gt;30&lt;/b:lz&gt;</w:t>
        </w:r>
      </w:ins>
    </w:p>
    <w:p w:rsidR="00BE41AC" w:rsidRPr="00BE41AC" w:rsidRDefault="00BE41AC" w:rsidP="00BE41AC">
      <w:pPr>
        <w:rPr>
          <w:ins w:id="9825" w:author="Markus Brüderl" w:date="2017-11-20T16:46:00Z"/>
          <w:rFonts w:ascii="Courier New" w:hAnsi="Courier New" w:cs="Courier New"/>
          <w:lang w:val="en-US"/>
        </w:rPr>
      </w:pPr>
      <w:ins w:id="9826" w:author="Markus Brüderl" w:date="2017-11-20T16:46:00Z">
        <w:r w:rsidRPr="00BE41AC">
          <w:rPr>
            <w:rFonts w:ascii="Courier New" w:hAnsi="Courier New" w:cs="Courier New"/>
            <w:lang w:val="en-US"/>
          </w:rPr>
          <w:t xml:space="preserve">                     &lt;b:obUseTypeBezeichnung&gt;Privat&lt;/b:obUseTypeBezeichnung&gt;</w:t>
        </w:r>
      </w:ins>
    </w:p>
    <w:p w:rsidR="00BE41AC" w:rsidRPr="00BE41AC" w:rsidRDefault="00BE41AC" w:rsidP="00BE41AC">
      <w:pPr>
        <w:rPr>
          <w:ins w:id="9827" w:author="Markus Brüderl" w:date="2017-11-20T16:46:00Z"/>
          <w:rFonts w:ascii="Courier New" w:hAnsi="Courier New" w:cs="Courier New"/>
          <w:lang w:val="en-US"/>
        </w:rPr>
      </w:pPr>
      <w:ins w:id="9828" w:author="Markus Brüderl" w:date="2017-11-20T16:46:00Z">
        <w:r w:rsidRPr="00BE41AC">
          <w:rPr>
            <w:rFonts w:ascii="Courier New" w:hAnsi="Courier New" w:cs="Courier New"/>
            <w:lang w:val="en-US"/>
          </w:rPr>
          <w:t xml:space="preserve">                     &lt;b:prProductBezeichnung&gt;Volvo Car Leasing / 1.00% Prov.&lt;/b:prProductBezeichnung&gt;</w:t>
        </w:r>
      </w:ins>
    </w:p>
    <w:p w:rsidR="00BE41AC" w:rsidRPr="00BE41AC" w:rsidRDefault="00BE41AC" w:rsidP="00BE41AC">
      <w:pPr>
        <w:rPr>
          <w:ins w:id="9829" w:author="Markus Brüderl" w:date="2017-11-20T16:46:00Z"/>
          <w:rFonts w:ascii="Courier New" w:hAnsi="Courier New" w:cs="Courier New"/>
          <w:lang w:val="en-US"/>
        </w:rPr>
      </w:pPr>
      <w:ins w:id="9830" w:author="Markus Brüderl" w:date="2017-11-20T16:46:00Z">
        <w:r w:rsidRPr="00BE41AC">
          <w:rPr>
            <w:rFonts w:ascii="Courier New" w:hAnsi="Courier New" w:cs="Courier New"/>
            <w:lang w:val="en-US"/>
          </w:rPr>
          <w:t xml:space="preserve">                     &lt;b:rapratebruttoMax&gt;0&lt;/b:rapratebruttoMax&gt;</w:t>
        </w:r>
      </w:ins>
    </w:p>
    <w:p w:rsidR="00BE41AC" w:rsidRPr="00BE41AC" w:rsidRDefault="00BE41AC" w:rsidP="00BE41AC">
      <w:pPr>
        <w:rPr>
          <w:ins w:id="9831" w:author="Markus Brüderl" w:date="2017-11-20T16:46:00Z"/>
          <w:rFonts w:ascii="Courier New" w:hAnsi="Courier New" w:cs="Courier New"/>
          <w:lang w:val="en-US"/>
        </w:rPr>
      </w:pPr>
      <w:ins w:id="9832" w:author="Markus Brüderl" w:date="2017-11-20T16:46:00Z">
        <w:r w:rsidRPr="00BE41AC">
          <w:rPr>
            <w:rFonts w:ascii="Courier New" w:hAnsi="Courier New" w:cs="Courier New"/>
            <w:lang w:val="en-US"/>
          </w:rPr>
          <w:t xml:space="preserve">                     &lt;b:rapratebruttoMin&gt;0&lt;/b:rapratebruttoMin&gt;</w:t>
        </w:r>
      </w:ins>
    </w:p>
    <w:p w:rsidR="00BE41AC" w:rsidRPr="00BE41AC" w:rsidRDefault="00BE41AC" w:rsidP="00BE41AC">
      <w:pPr>
        <w:rPr>
          <w:ins w:id="9833" w:author="Markus Brüderl" w:date="2017-11-20T16:46:00Z"/>
          <w:rFonts w:ascii="Courier New" w:hAnsi="Courier New" w:cs="Courier New"/>
          <w:lang w:val="en-US"/>
        </w:rPr>
      </w:pPr>
      <w:ins w:id="9834" w:author="Markus Brüderl" w:date="2017-11-20T16:46:00Z">
        <w:r w:rsidRPr="00BE41AC">
          <w:rPr>
            <w:rFonts w:ascii="Courier New" w:hAnsi="Courier New" w:cs="Courier New"/>
            <w:lang w:val="en-US"/>
          </w:rPr>
          <w:t xml:space="preserve">                     &lt;b:rapzinseffMax&gt;0&lt;/b:rapzinseffMax&gt;</w:t>
        </w:r>
      </w:ins>
    </w:p>
    <w:p w:rsidR="00BE41AC" w:rsidRPr="00BE41AC" w:rsidRDefault="00BE41AC" w:rsidP="00BE41AC">
      <w:pPr>
        <w:rPr>
          <w:ins w:id="9835" w:author="Markus Brüderl" w:date="2017-11-20T16:46:00Z"/>
          <w:rFonts w:ascii="Courier New" w:hAnsi="Courier New" w:cs="Courier New"/>
          <w:lang w:val="en-US"/>
        </w:rPr>
      </w:pPr>
      <w:ins w:id="9836" w:author="Markus Brüderl" w:date="2017-11-20T16:46:00Z">
        <w:r w:rsidRPr="00BE41AC">
          <w:rPr>
            <w:rFonts w:ascii="Courier New" w:hAnsi="Courier New" w:cs="Courier New"/>
            <w:lang w:val="en-US"/>
          </w:rPr>
          <w:t xml:space="preserve">                     &lt;b:rapzinseffMin&gt;0&lt;/b:rapzinseffMin&gt;</w:t>
        </w:r>
      </w:ins>
    </w:p>
    <w:p w:rsidR="00BE41AC" w:rsidRPr="00BE41AC" w:rsidRDefault="00BE41AC" w:rsidP="00BE41AC">
      <w:pPr>
        <w:rPr>
          <w:ins w:id="9837" w:author="Markus Brüderl" w:date="2017-11-20T16:46:00Z"/>
          <w:rFonts w:ascii="Courier New" w:hAnsi="Courier New" w:cs="Courier New"/>
          <w:lang w:val="en-US"/>
        </w:rPr>
      </w:pPr>
      <w:ins w:id="9838" w:author="Markus Brüderl" w:date="2017-11-20T16:46:00Z">
        <w:r w:rsidRPr="00BE41AC">
          <w:rPr>
            <w:rFonts w:ascii="Courier New" w:hAnsi="Courier New" w:cs="Courier New"/>
            <w:lang w:val="en-US"/>
          </w:rPr>
          <w:t xml:space="preserve">                     &lt;b:rate&gt;502.9&lt;/b:rate&gt;</w:t>
        </w:r>
      </w:ins>
    </w:p>
    <w:p w:rsidR="00BE41AC" w:rsidRPr="00BE41AC" w:rsidRDefault="00BE41AC" w:rsidP="00BE41AC">
      <w:pPr>
        <w:rPr>
          <w:ins w:id="9839" w:author="Markus Brüderl" w:date="2017-11-20T16:46:00Z"/>
          <w:rFonts w:ascii="Courier New" w:hAnsi="Courier New" w:cs="Courier New"/>
          <w:lang w:val="en-US"/>
        </w:rPr>
      </w:pPr>
      <w:ins w:id="9840" w:author="Markus Brüderl" w:date="2017-11-20T16:46:00Z">
        <w:r w:rsidRPr="00BE41AC">
          <w:rPr>
            <w:rFonts w:ascii="Courier New" w:hAnsi="Courier New" w:cs="Courier New"/>
            <w:lang w:val="en-US"/>
          </w:rPr>
          <w:t xml:space="preserve">                     &lt;b:rateBrutto&gt;543.15&lt;/b:rateBrutto&gt;</w:t>
        </w:r>
      </w:ins>
    </w:p>
    <w:p w:rsidR="00BE41AC" w:rsidRPr="00BE41AC" w:rsidRDefault="00BE41AC" w:rsidP="00BE41AC">
      <w:pPr>
        <w:rPr>
          <w:ins w:id="9841" w:author="Markus Brüderl" w:date="2017-11-20T16:46:00Z"/>
          <w:rFonts w:ascii="Courier New" w:hAnsi="Courier New" w:cs="Courier New"/>
          <w:lang w:val="en-US"/>
        </w:rPr>
      </w:pPr>
      <w:ins w:id="9842" w:author="Markus Brüderl" w:date="2017-11-20T16:46:00Z">
        <w:r w:rsidRPr="00BE41AC">
          <w:rPr>
            <w:rFonts w:ascii="Courier New" w:hAnsi="Courier New" w:cs="Courier New"/>
            <w:lang w:val="en-US"/>
          </w:rPr>
          <w:t xml:space="preserve">                     &lt;b:rateBruttoInklAbsicherung&gt;0&lt;/b:rateBruttoInklAbsicherung&gt;</w:t>
        </w:r>
      </w:ins>
    </w:p>
    <w:p w:rsidR="00BE41AC" w:rsidRPr="00BE41AC" w:rsidRDefault="00BE41AC" w:rsidP="00BE41AC">
      <w:pPr>
        <w:rPr>
          <w:ins w:id="9843" w:author="Markus Brüderl" w:date="2017-11-20T16:46:00Z"/>
          <w:rFonts w:ascii="Courier New" w:hAnsi="Courier New" w:cs="Courier New"/>
          <w:lang w:val="en-US"/>
        </w:rPr>
      </w:pPr>
      <w:ins w:id="9844" w:author="Markus Brüderl" w:date="2017-11-20T16:46:00Z">
        <w:r w:rsidRPr="00BE41AC">
          <w:rPr>
            <w:rFonts w:ascii="Courier New" w:hAnsi="Courier New" w:cs="Courier New"/>
            <w:lang w:val="en-US"/>
          </w:rPr>
          <w:t xml:space="preserve">                     &lt;b:rateUst&gt;40.25&lt;/b:rateUst&gt;</w:t>
        </w:r>
      </w:ins>
    </w:p>
    <w:p w:rsidR="00BE41AC" w:rsidRPr="00BE41AC" w:rsidRDefault="00BE41AC" w:rsidP="00BE41AC">
      <w:pPr>
        <w:rPr>
          <w:ins w:id="9845" w:author="Markus Brüderl" w:date="2017-11-20T16:46:00Z"/>
          <w:rFonts w:ascii="Courier New" w:hAnsi="Courier New" w:cs="Courier New"/>
          <w:lang w:val="en-US"/>
        </w:rPr>
      </w:pPr>
      <w:ins w:id="9846" w:author="Markus Brüderl" w:date="2017-11-20T16:46:00Z">
        <w:r w:rsidRPr="00BE41AC">
          <w:rPr>
            <w:rFonts w:ascii="Courier New" w:hAnsi="Courier New" w:cs="Courier New"/>
            <w:lang w:val="en-US"/>
          </w:rPr>
          <w:t xml:space="preserve">                     &lt;b:rueckzahlungTyp&gt;1&lt;/b:rueckzahlungTyp&gt;</w:t>
        </w:r>
      </w:ins>
    </w:p>
    <w:p w:rsidR="00BE41AC" w:rsidRPr="00BE41AC" w:rsidRDefault="00BE41AC" w:rsidP="00BE41AC">
      <w:pPr>
        <w:rPr>
          <w:ins w:id="9847" w:author="Markus Brüderl" w:date="2017-11-20T16:46:00Z"/>
          <w:rFonts w:ascii="Courier New" w:hAnsi="Courier New" w:cs="Courier New"/>
          <w:lang w:val="en-US"/>
        </w:rPr>
      </w:pPr>
      <w:ins w:id="9848" w:author="Markus Brüderl" w:date="2017-11-20T16:46:00Z">
        <w:r w:rsidRPr="00BE41AC">
          <w:rPr>
            <w:rFonts w:ascii="Courier New" w:hAnsi="Courier New" w:cs="Courier New"/>
            <w:lang w:val="en-US"/>
          </w:rPr>
          <w:t xml:space="preserve">                     &lt;b:rw&gt;21180.56&lt;/b:rw&gt;</w:t>
        </w:r>
      </w:ins>
    </w:p>
    <w:p w:rsidR="00BE41AC" w:rsidRPr="00BE41AC" w:rsidRDefault="00BE41AC" w:rsidP="00BE41AC">
      <w:pPr>
        <w:rPr>
          <w:ins w:id="9849" w:author="Markus Brüderl" w:date="2017-11-20T16:46:00Z"/>
          <w:rFonts w:ascii="Courier New" w:hAnsi="Courier New" w:cs="Courier New"/>
          <w:lang w:val="en-US"/>
        </w:rPr>
      </w:pPr>
      <w:ins w:id="9850" w:author="Markus Brüderl" w:date="2017-11-20T16:46:00Z">
        <w:r w:rsidRPr="00BE41AC">
          <w:rPr>
            <w:rFonts w:ascii="Courier New" w:hAnsi="Courier New" w:cs="Courier New"/>
            <w:lang w:val="en-US"/>
          </w:rPr>
          <w:t xml:space="preserve">                     &lt;b:rwBrutto&gt;22875&lt;/b:rwBrutto&gt;</w:t>
        </w:r>
      </w:ins>
    </w:p>
    <w:p w:rsidR="00BE41AC" w:rsidRPr="00BE41AC" w:rsidRDefault="00BE41AC" w:rsidP="00BE41AC">
      <w:pPr>
        <w:rPr>
          <w:ins w:id="9851" w:author="Markus Brüderl" w:date="2017-11-20T16:46:00Z"/>
          <w:rFonts w:ascii="Courier New" w:hAnsi="Courier New" w:cs="Courier New"/>
          <w:lang w:val="en-US"/>
        </w:rPr>
      </w:pPr>
      <w:ins w:id="9852" w:author="Markus Brüderl" w:date="2017-11-20T16:46:00Z">
        <w:r w:rsidRPr="00BE41AC">
          <w:rPr>
            <w:rFonts w:ascii="Courier New" w:hAnsi="Courier New" w:cs="Courier New"/>
            <w:lang w:val="en-US"/>
          </w:rPr>
          <w:t xml:space="preserve">                     &lt;b:rwUst&gt;1694.44&lt;/b:rwUst&gt;</w:t>
        </w:r>
      </w:ins>
    </w:p>
    <w:p w:rsidR="00BE41AC" w:rsidRPr="00BE41AC" w:rsidRDefault="00BE41AC" w:rsidP="00BE41AC">
      <w:pPr>
        <w:rPr>
          <w:ins w:id="9853" w:author="Markus Brüderl" w:date="2017-11-20T16:46:00Z"/>
          <w:rFonts w:ascii="Courier New" w:hAnsi="Courier New" w:cs="Courier New"/>
          <w:lang w:val="en-US"/>
        </w:rPr>
      </w:pPr>
      <w:ins w:id="9854" w:author="Markus Brüderl" w:date="2017-11-20T16:46:00Z">
        <w:r w:rsidRPr="00BE41AC">
          <w:rPr>
            <w:rFonts w:ascii="Courier New" w:hAnsi="Courier New" w:cs="Courier New"/>
            <w:lang w:val="en-US"/>
          </w:rPr>
          <w:t xml:space="preserve">                     &lt;b:satzmehrkm&gt;0.18&lt;/b:satzmehrkm&gt;</w:t>
        </w:r>
      </w:ins>
    </w:p>
    <w:p w:rsidR="00BE41AC" w:rsidRPr="00BE41AC" w:rsidRDefault="00BE41AC" w:rsidP="00BE41AC">
      <w:pPr>
        <w:rPr>
          <w:ins w:id="9855" w:author="Markus Brüderl" w:date="2017-11-20T16:46:00Z"/>
          <w:rFonts w:ascii="Courier New" w:hAnsi="Courier New" w:cs="Courier New"/>
          <w:lang w:val="en-US"/>
        </w:rPr>
      </w:pPr>
      <w:ins w:id="9856" w:author="Markus Brüderl" w:date="2017-11-20T16:46:00Z">
        <w:r w:rsidRPr="00BE41AC">
          <w:rPr>
            <w:rFonts w:ascii="Courier New" w:hAnsi="Courier New" w:cs="Courier New"/>
            <w:lang w:val="en-US"/>
          </w:rPr>
          <w:t xml:space="preserve">                     &lt;b:sysangvar&gt;0&lt;/b:sysangvar&gt;</w:t>
        </w:r>
      </w:ins>
    </w:p>
    <w:p w:rsidR="00BE41AC" w:rsidRPr="00BE41AC" w:rsidRDefault="00BE41AC" w:rsidP="00BE41AC">
      <w:pPr>
        <w:rPr>
          <w:ins w:id="9857" w:author="Markus Brüderl" w:date="2017-11-20T16:46:00Z"/>
          <w:rFonts w:ascii="Courier New" w:hAnsi="Courier New" w:cs="Courier New"/>
          <w:lang w:val="en-US"/>
        </w:rPr>
      </w:pPr>
      <w:ins w:id="9858" w:author="Markus Brüderl" w:date="2017-11-20T16:46:00Z">
        <w:r w:rsidRPr="00BE41AC">
          <w:rPr>
            <w:rFonts w:ascii="Courier New" w:hAnsi="Courier New" w:cs="Courier New"/>
            <w:lang w:val="en-US"/>
          </w:rPr>
          <w:t xml:space="preserve">                     &lt;b:sysantrag&gt;25953&lt;/b:sysantrag&gt;</w:t>
        </w:r>
      </w:ins>
    </w:p>
    <w:p w:rsidR="00BE41AC" w:rsidRPr="00BE41AC" w:rsidRDefault="00BE41AC" w:rsidP="00BE41AC">
      <w:pPr>
        <w:rPr>
          <w:ins w:id="9859" w:author="Markus Brüderl" w:date="2017-11-20T16:46:00Z"/>
          <w:rFonts w:ascii="Courier New" w:hAnsi="Courier New" w:cs="Courier New"/>
          <w:lang w:val="en-US"/>
        </w:rPr>
      </w:pPr>
      <w:ins w:id="9860" w:author="Markus Brüderl" w:date="2017-11-20T16:46:00Z">
        <w:r w:rsidRPr="00BE41AC">
          <w:rPr>
            <w:rFonts w:ascii="Courier New" w:hAnsi="Courier New" w:cs="Courier New"/>
            <w:lang w:val="en-US"/>
          </w:rPr>
          <w:t xml:space="preserve">                     &lt;b:sysobusetype&gt;2&lt;/b:sysobusetype&gt;</w:t>
        </w:r>
      </w:ins>
    </w:p>
    <w:p w:rsidR="00BE41AC" w:rsidRPr="00BE41AC" w:rsidRDefault="00BE41AC" w:rsidP="00BE41AC">
      <w:pPr>
        <w:rPr>
          <w:ins w:id="9861" w:author="Markus Brüderl" w:date="2017-11-20T16:46:00Z"/>
          <w:rFonts w:ascii="Courier New" w:hAnsi="Courier New" w:cs="Courier New"/>
          <w:lang w:val="en-US"/>
        </w:rPr>
      </w:pPr>
      <w:ins w:id="9862" w:author="Markus Brüderl" w:date="2017-11-20T16:46:00Z">
        <w:r w:rsidRPr="00BE41AC">
          <w:rPr>
            <w:rFonts w:ascii="Courier New" w:hAnsi="Courier New" w:cs="Courier New"/>
            <w:lang w:val="en-US"/>
          </w:rPr>
          <w:t xml:space="preserve">                     &lt;b:sysprhgrp&gt;0&lt;/b:sysprhgrp&gt;</w:t>
        </w:r>
      </w:ins>
    </w:p>
    <w:p w:rsidR="00BE41AC" w:rsidRPr="00BE41AC" w:rsidRDefault="00BE41AC" w:rsidP="00BE41AC">
      <w:pPr>
        <w:rPr>
          <w:ins w:id="9863" w:author="Markus Brüderl" w:date="2017-11-20T16:46:00Z"/>
          <w:rFonts w:ascii="Courier New" w:hAnsi="Courier New" w:cs="Courier New"/>
          <w:lang w:val="en-US"/>
        </w:rPr>
      </w:pPr>
      <w:ins w:id="9864" w:author="Markus Brüderl" w:date="2017-11-20T16:46:00Z">
        <w:r w:rsidRPr="00BE41AC">
          <w:rPr>
            <w:rFonts w:ascii="Courier New" w:hAnsi="Courier New" w:cs="Courier New"/>
            <w:lang w:val="en-US"/>
          </w:rPr>
          <w:t xml:space="preserve">                     &lt;b:sysprproduct&gt;2499&lt;/b:sysprproduct&gt;</w:t>
        </w:r>
      </w:ins>
    </w:p>
    <w:p w:rsidR="00BE41AC" w:rsidRPr="00BE41AC" w:rsidRDefault="00BE41AC" w:rsidP="00BE41AC">
      <w:pPr>
        <w:rPr>
          <w:ins w:id="9865" w:author="Markus Brüderl" w:date="2017-11-20T16:46:00Z"/>
          <w:rFonts w:ascii="Courier New" w:hAnsi="Courier New" w:cs="Courier New"/>
          <w:lang w:val="en-US"/>
        </w:rPr>
      </w:pPr>
      <w:ins w:id="9866" w:author="Markus Brüderl" w:date="2017-11-20T16:46:00Z">
        <w:r w:rsidRPr="00BE41AC">
          <w:rPr>
            <w:rFonts w:ascii="Courier New" w:hAnsi="Courier New" w:cs="Courier New"/>
            <w:lang w:val="en-US"/>
          </w:rPr>
          <w:t xml:space="preserve">                     &lt;b:syswaehrung&gt;1&lt;/b:syswaehrung&gt;</w:t>
        </w:r>
      </w:ins>
    </w:p>
    <w:p w:rsidR="00BE41AC" w:rsidRPr="00BE41AC" w:rsidRDefault="00BE41AC" w:rsidP="00BE41AC">
      <w:pPr>
        <w:rPr>
          <w:ins w:id="9867" w:author="Markus Brüderl" w:date="2017-11-20T16:46:00Z"/>
          <w:rFonts w:ascii="Courier New" w:hAnsi="Courier New" w:cs="Courier New"/>
          <w:lang w:val="en-US"/>
        </w:rPr>
      </w:pPr>
      <w:ins w:id="9868" w:author="Markus Brüderl" w:date="2017-11-20T16:46:00Z">
        <w:r w:rsidRPr="00BE41AC">
          <w:rPr>
            <w:rFonts w:ascii="Courier New" w:hAnsi="Courier New" w:cs="Courier New"/>
            <w:lang w:val="en-US"/>
          </w:rPr>
          <w:t xml:space="preserve">                     &lt;b:sz&gt;925.93&lt;/b:sz&gt;</w:t>
        </w:r>
      </w:ins>
    </w:p>
    <w:p w:rsidR="00BE41AC" w:rsidRPr="00BE41AC" w:rsidRDefault="00BE41AC" w:rsidP="00BE41AC">
      <w:pPr>
        <w:rPr>
          <w:ins w:id="9869" w:author="Markus Brüderl" w:date="2017-11-20T16:46:00Z"/>
          <w:rFonts w:ascii="Courier New" w:hAnsi="Courier New" w:cs="Courier New"/>
          <w:lang w:val="en-US"/>
        </w:rPr>
      </w:pPr>
      <w:ins w:id="9870" w:author="Markus Brüderl" w:date="2017-11-20T16:46:00Z">
        <w:r w:rsidRPr="00BE41AC">
          <w:rPr>
            <w:rFonts w:ascii="Courier New" w:hAnsi="Courier New" w:cs="Courier New"/>
            <w:lang w:val="en-US"/>
          </w:rPr>
          <w:t xml:space="preserve">                     &lt;b:szBrutto&gt;1000&lt;/b:szBrutto&gt;</w:t>
        </w:r>
      </w:ins>
    </w:p>
    <w:p w:rsidR="00BE41AC" w:rsidRPr="00BE41AC" w:rsidRDefault="00BE41AC" w:rsidP="00BE41AC">
      <w:pPr>
        <w:rPr>
          <w:ins w:id="9871" w:author="Markus Brüderl" w:date="2017-11-20T16:46:00Z"/>
          <w:rFonts w:ascii="Courier New" w:hAnsi="Courier New" w:cs="Courier New"/>
          <w:lang w:val="en-US"/>
        </w:rPr>
      </w:pPr>
      <w:ins w:id="9872" w:author="Markus Brüderl" w:date="2017-11-20T16:46:00Z">
        <w:r w:rsidRPr="00BE41AC">
          <w:rPr>
            <w:rFonts w:ascii="Courier New" w:hAnsi="Courier New" w:cs="Courier New"/>
            <w:lang w:val="en-US"/>
          </w:rPr>
          <w:t xml:space="preserve">                     &lt;b:szUst&gt;74.07&lt;/b:szUst&gt;</w:t>
        </w:r>
      </w:ins>
    </w:p>
    <w:p w:rsidR="00BE41AC" w:rsidRPr="00BE41AC" w:rsidRDefault="00BE41AC" w:rsidP="00BE41AC">
      <w:pPr>
        <w:rPr>
          <w:ins w:id="9873" w:author="Markus Brüderl" w:date="2017-11-20T16:46:00Z"/>
          <w:rFonts w:ascii="Courier New" w:hAnsi="Courier New" w:cs="Courier New"/>
          <w:lang w:val="en-US"/>
        </w:rPr>
      </w:pPr>
      <w:ins w:id="9874" w:author="Markus Brüderl" w:date="2017-11-20T16:46:00Z">
        <w:r w:rsidRPr="00BE41AC">
          <w:rPr>
            <w:rFonts w:ascii="Courier New" w:hAnsi="Courier New" w:cs="Courier New"/>
            <w:lang w:val="en-US"/>
          </w:rPr>
          <w:t xml:space="preserve">                     &lt;b:verrechnung&gt;0&lt;/b:verrechnung&gt;</w:t>
        </w:r>
      </w:ins>
    </w:p>
    <w:p w:rsidR="00BE41AC" w:rsidRPr="00BE41AC" w:rsidRDefault="00BE41AC" w:rsidP="00BE41AC">
      <w:pPr>
        <w:rPr>
          <w:ins w:id="9875" w:author="Markus Brüderl" w:date="2017-11-20T16:46:00Z"/>
          <w:rFonts w:ascii="Courier New" w:hAnsi="Courier New" w:cs="Courier New"/>
          <w:lang w:val="en-US"/>
        </w:rPr>
      </w:pPr>
      <w:ins w:id="9876" w:author="Markus Brüderl" w:date="2017-11-20T16:46:00Z">
        <w:r w:rsidRPr="00BE41AC">
          <w:rPr>
            <w:rFonts w:ascii="Courier New" w:hAnsi="Courier New" w:cs="Courier New"/>
            <w:lang w:val="en-US"/>
          </w:rPr>
          <w:t xml:space="preserve">                     &lt;b:verrechnungFlag&gt;true&lt;/b:verrechnungFlag&gt;</w:t>
        </w:r>
      </w:ins>
    </w:p>
    <w:p w:rsidR="00BE41AC" w:rsidRPr="00BE41AC" w:rsidRDefault="00BE41AC" w:rsidP="00BE41AC">
      <w:pPr>
        <w:rPr>
          <w:ins w:id="9877" w:author="Markus Brüderl" w:date="2017-11-20T16:46:00Z"/>
          <w:rFonts w:ascii="Courier New" w:hAnsi="Courier New" w:cs="Courier New"/>
          <w:lang w:val="en-US"/>
        </w:rPr>
      </w:pPr>
      <w:ins w:id="9878" w:author="Markus Brüderl" w:date="2017-11-20T16:46:00Z">
        <w:r w:rsidRPr="00BE41AC">
          <w:rPr>
            <w:rFonts w:ascii="Courier New" w:hAnsi="Courier New" w:cs="Courier New"/>
            <w:lang w:val="en-US"/>
          </w:rPr>
          <w:t xml:space="preserve">                     &lt;b:waehrungBezeichnung&gt;Schweizer Franken&lt;/b:waehrungBezeichnung&gt;</w:t>
        </w:r>
      </w:ins>
    </w:p>
    <w:p w:rsidR="00BE41AC" w:rsidRPr="00BE41AC" w:rsidRDefault="00BE41AC" w:rsidP="00BE41AC">
      <w:pPr>
        <w:rPr>
          <w:ins w:id="9879" w:author="Markus Brüderl" w:date="2017-11-20T16:46:00Z"/>
          <w:rFonts w:ascii="Courier New" w:hAnsi="Courier New" w:cs="Courier New"/>
          <w:lang w:val="en-US"/>
        </w:rPr>
      </w:pPr>
      <w:ins w:id="9880" w:author="Markus Brüderl" w:date="2017-11-20T16:46:00Z">
        <w:r w:rsidRPr="00BE41AC">
          <w:rPr>
            <w:rFonts w:ascii="Courier New" w:hAnsi="Courier New" w:cs="Courier New"/>
            <w:lang w:val="en-US"/>
          </w:rPr>
          <w:t xml:space="preserve">                     &lt;b:zins&gt;5&lt;/b:zins&gt;</w:t>
        </w:r>
      </w:ins>
    </w:p>
    <w:p w:rsidR="00BE41AC" w:rsidRPr="00BE41AC" w:rsidRDefault="00BE41AC" w:rsidP="00BE41AC">
      <w:pPr>
        <w:rPr>
          <w:ins w:id="9881" w:author="Markus Brüderl" w:date="2017-11-20T16:46:00Z"/>
          <w:rFonts w:ascii="Courier New" w:hAnsi="Courier New" w:cs="Courier New"/>
          <w:lang w:val="en-US"/>
        </w:rPr>
      </w:pPr>
      <w:ins w:id="9882" w:author="Markus Brüderl" w:date="2017-11-20T16:46:00Z">
        <w:r w:rsidRPr="00BE41AC">
          <w:rPr>
            <w:rFonts w:ascii="Courier New" w:hAnsi="Courier New" w:cs="Courier New"/>
            <w:lang w:val="en-US"/>
          </w:rPr>
          <w:t xml:space="preserve">                     &lt;b:zinscust&gt;0&lt;/b:zinscust&gt;</w:t>
        </w:r>
      </w:ins>
    </w:p>
    <w:p w:rsidR="00BE41AC" w:rsidRPr="00BE41AC" w:rsidRDefault="00BE41AC" w:rsidP="00BE41AC">
      <w:pPr>
        <w:rPr>
          <w:ins w:id="9883" w:author="Markus Brüderl" w:date="2017-11-20T16:46:00Z"/>
          <w:rFonts w:ascii="Courier New" w:hAnsi="Courier New" w:cs="Courier New"/>
          <w:lang w:val="en-US"/>
        </w:rPr>
      </w:pPr>
      <w:ins w:id="9884" w:author="Markus Brüderl" w:date="2017-11-20T16:46:00Z">
        <w:r w:rsidRPr="00BE41AC">
          <w:rPr>
            <w:rFonts w:ascii="Courier New" w:hAnsi="Courier New" w:cs="Courier New"/>
            <w:lang w:val="en-US"/>
          </w:rPr>
          <w:t xml:space="preserve">                     &lt;b:zinseff&gt;5.11619&lt;/b:zinseff&gt;</w:t>
        </w:r>
      </w:ins>
    </w:p>
    <w:p w:rsidR="00BE41AC" w:rsidRPr="00BE41AC" w:rsidRDefault="00BE41AC" w:rsidP="00BE41AC">
      <w:pPr>
        <w:rPr>
          <w:ins w:id="9885" w:author="Markus Brüderl" w:date="2017-11-20T16:46:00Z"/>
          <w:rFonts w:ascii="Courier New" w:hAnsi="Courier New" w:cs="Courier New"/>
          <w:lang w:val="en-US"/>
        </w:rPr>
      </w:pPr>
      <w:ins w:id="9886" w:author="Markus Brüderl" w:date="2017-11-20T16:46:00Z">
        <w:r w:rsidRPr="00BE41AC">
          <w:rPr>
            <w:rFonts w:ascii="Courier New" w:hAnsi="Courier New" w:cs="Courier New"/>
            <w:lang w:val="en-US"/>
          </w:rPr>
          <w:t xml:space="preserve">                     &lt;b:zinsrap&gt;5&lt;/b:zinsrap&gt;</w:t>
        </w:r>
      </w:ins>
    </w:p>
    <w:p w:rsidR="00BE41AC" w:rsidRPr="00BE41AC" w:rsidRDefault="00BE41AC" w:rsidP="00BE41AC">
      <w:pPr>
        <w:rPr>
          <w:ins w:id="9887" w:author="Markus Brüderl" w:date="2017-11-20T16:46:00Z"/>
          <w:rFonts w:ascii="Courier New" w:hAnsi="Courier New" w:cs="Courier New"/>
          <w:lang w:val="en-US"/>
        </w:rPr>
      </w:pPr>
      <w:ins w:id="9888" w:author="Markus Brüderl" w:date="2017-11-20T16:46:00Z">
        <w:r w:rsidRPr="00BE41AC">
          <w:rPr>
            <w:rFonts w:ascii="Courier New" w:hAnsi="Courier New" w:cs="Courier New"/>
            <w:lang w:val="en-US"/>
          </w:rPr>
          <w:t xml:space="preserve">                  &lt;/b:angAntKalkDto&gt;</w:t>
        </w:r>
      </w:ins>
    </w:p>
    <w:p w:rsidR="00BE41AC" w:rsidRPr="00BE41AC" w:rsidRDefault="00BE41AC" w:rsidP="00BE41AC">
      <w:pPr>
        <w:rPr>
          <w:ins w:id="9889" w:author="Markus Brüderl" w:date="2017-11-20T16:46:00Z"/>
          <w:rFonts w:ascii="Courier New" w:hAnsi="Courier New" w:cs="Courier New"/>
          <w:lang w:val="en-US"/>
        </w:rPr>
      </w:pPr>
      <w:ins w:id="9890" w:author="Markus Brüderl" w:date="2017-11-20T16:46:00Z">
        <w:r w:rsidRPr="00BE41AC">
          <w:rPr>
            <w:rFonts w:ascii="Courier New" w:hAnsi="Courier New" w:cs="Courier New"/>
            <w:lang w:val="en-US"/>
          </w:rPr>
          <w:t xml:space="preserve">                  &lt;b:angAntKalkVar1Dto i:nil="true"/&gt;</w:t>
        </w:r>
      </w:ins>
    </w:p>
    <w:p w:rsidR="00BE41AC" w:rsidRPr="00BE41AC" w:rsidRDefault="00BE41AC" w:rsidP="00BE41AC">
      <w:pPr>
        <w:rPr>
          <w:ins w:id="9891" w:author="Markus Brüderl" w:date="2017-11-20T16:46:00Z"/>
          <w:rFonts w:ascii="Courier New" w:hAnsi="Courier New" w:cs="Courier New"/>
          <w:lang w:val="en-US"/>
        </w:rPr>
      </w:pPr>
      <w:ins w:id="9892" w:author="Markus Brüderl" w:date="2017-11-20T16:46:00Z">
        <w:r w:rsidRPr="00BE41AC">
          <w:rPr>
            <w:rFonts w:ascii="Courier New" w:hAnsi="Courier New" w:cs="Courier New"/>
            <w:lang w:val="en-US"/>
          </w:rPr>
          <w:t xml:space="preserve">                  &lt;b:angAntKalkVar2Dto i:nil="true"/&gt;</w:t>
        </w:r>
      </w:ins>
    </w:p>
    <w:p w:rsidR="00BE41AC" w:rsidRPr="00BE41AC" w:rsidRDefault="00BE41AC" w:rsidP="00BE41AC">
      <w:pPr>
        <w:rPr>
          <w:ins w:id="9893" w:author="Markus Brüderl" w:date="2017-11-20T16:46:00Z"/>
          <w:rFonts w:ascii="Courier New" w:hAnsi="Courier New" w:cs="Courier New"/>
          <w:lang w:val="en-US"/>
        </w:rPr>
      </w:pPr>
      <w:ins w:id="9894" w:author="Markus Brüderl" w:date="2017-11-20T16:46:00Z">
        <w:r w:rsidRPr="00BE41AC">
          <w:rPr>
            <w:rFonts w:ascii="Courier New" w:hAnsi="Courier New" w:cs="Courier New"/>
            <w:lang w:val="en-US"/>
          </w:rPr>
          <w:t xml:space="preserve">                  &lt;b:angAntKalkVar3Dto i:nil="true"/&gt;</w:t>
        </w:r>
      </w:ins>
    </w:p>
    <w:p w:rsidR="00BE41AC" w:rsidRPr="00BE41AC" w:rsidRDefault="00BE41AC" w:rsidP="00BE41AC">
      <w:pPr>
        <w:rPr>
          <w:ins w:id="9895" w:author="Markus Brüderl" w:date="2017-11-20T16:46:00Z"/>
          <w:rFonts w:ascii="Courier New" w:hAnsi="Courier New" w:cs="Courier New"/>
          <w:lang w:val="en-US"/>
        </w:rPr>
      </w:pPr>
      <w:ins w:id="9896" w:author="Markus Brüderl" w:date="2017-11-20T16:46:00Z">
        <w:r w:rsidRPr="00BE41AC">
          <w:rPr>
            <w:rFonts w:ascii="Courier New" w:hAnsi="Courier New" w:cs="Courier New"/>
            <w:lang w:val="en-US"/>
          </w:rPr>
          <w:t xml:space="preserve">                  &lt;b:angAntProvDto/&gt;</w:t>
        </w:r>
      </w:ins>
    </w:p>
    <w:p w:rsidR="00BE41AC" w:rsidRPr="00BE41AC" w:rsidRDefault="00BE41AC" w:rsidP="00BE41AC">
      <w:pPr>
        <w:rPr>
          <w:ins w:id="9897" w:author="Markus Brüderl" w:date="2017-11-20T16:46:00Z"/>
          <w:rFonts w:ascii="Courier New" w:hAnsi="Courier New" w:cs="Courier New"/>
          <w:lang w:val="en-US"/>
        </w:rPr>
      </w:pPr>
      <w:ins w:id="9898" w:author="Markus Brüderl" w:date="2017-11-20T16:46:00Z">
        <w:r w:rsidRPr="00BE41AC">
          <w:rPr>
            <w:rFonts w:ascii="Courier New" w:hAnsi="Courier New" w:cs="Courier New"/>
            <w:lang w:val="en-US"/>
          </w:rPr>
          <w:t xml:space="preserve">                  &lt;b:angAntProvDtoRapMax/&gt;</w:t>
        </w:r>
      </w:ins>
    </w:p>
    <w:p w:rsidR="00BE41AC" w:rsidRPr="00BE41AC" w:rsidRDefault="00BE41AC" w:rsidP="00BE41AC">
      <w:pPr>
        <w:rPr>
          <w:ins w:id="9899" w:author="Markus Brüderl" w:date="2017-11-20T16:46:00Z"/>
          <w:rFonts w:ascii="Courier New" w:hAnsi="Courier New" w:cs="Courier New"/>
          <w:lang w:val="en-US"/>
        </w:rPr>
      </w:pPr>
      <w:ins w:id="9900" w:author="Markus Brüderl" w:date="2017-11-20T16:46:00Z">
        <w:r w:rsidRPr="00BE41AC">
          <w:rPr>
            <w:rFonts w:ascii="Courier New" w:hAnsi="Courier New" w:cs="Courier New"/>
            <w:lang w:val="en-US"/>
          </w:rPr>
          <w:t xml:space="preserve">                  &lt;b:angAntProvDtoRapMin/&gt;</w:t>
        </w:r>
      </w:ins>
    </w:p>
    <w:p w:rsidR="00BE41AC" w:rsidRPr="00BE41AC" w:rsidRDefault="00BE41AC" w:rsidP="00BE41AC">
      <w:pPr>
        <w:rPr>
          <w:ins w:id="9901" w:author="Markus Brüderl" w:date="2017-11-20T16:46:00Z"/>
          <w:rFonts w:ascii="Courier New" w:hAnsi="Courier New" w:cs="Courier New"/>
          <w:lang w:val="en-US"/>
        </w:rPr>
      </w:pPr>
      <w:ins w:id="9902" w:author="Markus Brüderl" w:date="2017-11-20T16:46:00Z">
        <w:r w:rsidRPr="00BE41AC">
          <w:rPr>
            <w:rFonts w:ascii="Courier New" w:hAnsi="Courier New" w:cs="Courier New"/>
            <w:lang w:val="en-US"/>
          </w:rPr>
          <w:t xml:space="preserve">                  &lt;b:angAntSubvDto/&gt;</w:t>
        </w:r>
      </w:ins>
    </w:p>
    <w:p w:rsidR="00BE41AC" w:rsidRPr="00BE41AC" w:rsidRDefault="00BE41AC" w:rsidP="00BE41AC">
      <w:pPr>
        <w:rPr>
          <w:ins w:id="9903" w:author="Markus Brüderl" w:date="2017-11-20T16:46:00Z"/>
          <w:rFonts w:ascii="Courier New" w:hAnsi="Courier New" w:cs="Courier New"/>
          <w:lang w:val="en-US"/>
        </w:rPr>
      </w:pPr>
      <w:ins w:id="9904" w:author="Markus Brüderl" w:date="2017-11-20T16:46:00Z">
        <w:r w:rsidRPr="00BE41AC">
          <w:rPr>
            <w:rFonts w:ascii="Courier New" w:hAnsi="Courier New" w:cs="Courier New"/>
            <w:lang w:val="en-US"/>
          </w:rPr>
          <w:t xml:space="preserve">                  &lt;b:angAntVsDto&gt;</w:t>
        </w:r>
      </w:ins>
    </w:p>
    <w:p w:rsidR="00BE41AC" w:rsidRPr="00BE41AC" w:rsidRDefault="00BE41AC" w:rsidP="00BE41AC">
      <w:pPr>
        <w:rPr>
          <w:ins w:id="9905" w:author="Markus Brüderl" w:date="2017-11-20T16:46:00Z"/>
          <w:rFonts w:ascii="Courier New" w:hAnsi="Courier New" w:cs="Courier New"/>
          <w:lang w:val="en-US"/>
        </w:rPr>
      </w:pPr>
      <w:ins w:id="9906" w:author="Markus Brüderl" w:date="2017-11-20T16:46:00Z">
        <w:r w:rsidRPr="00BE41AC">
          <w:rPr>
            <w:rFonts w:ascii="Courier New" w:hAnsi="Courier New" w:cs="Courier New"/>
            <w:lang w:val="en-US"/>
          </w:rPr>
          <w:t xml:space="preserve">                     &lt;b:AngAntVsDto&gt;</w:t>
        </w:r>
      </w:ins>
    </w:p>
    <w:p w:rsidR="00BE41AC" w:rsidRPr="00BE41AC" w:rsidRDefault="00BE41AC" w:rsidP="00BE41AC">
      <w:pPr>
        <w:rPr>
          <w:ins w:id="9907" w:author="Markus Brüderl" w:date="2017-11-20T16:46:00Z"/>
          <w:rFonts w:ascii="Courier New" w:hAnsi="Courier New" w:cs="Courier New"/>
          <w:lang w:val="en-US"/>
        </w:rPr>
      </w:pPr>
      <w:ins w:id="9908" w:author="Markus Brüderl" w:date="2017-11-20T16:46:00Z">
        <w:r w:rsidRPr="00BE41AC">
          <w:rPr>
            <w:rFonts w:ascii="Courier New" w:hAnsi="Courier New" w:cs="Courier New"/>
            <w:lang w:val="en-US"/>
          </w:rPr>
          <w:t xml:space="preserve">                        &lt;b:code&gt;14L1-&lt;/b:code&gt;</w:t>
        </w:r>
      </w:ins>
    </w:p>
    <w:p w:rsidR="00BE41AC" w:rsidRPr="00BE41AC" w:rsidRDefault="00BE41AC" w:rsidP="00BE41AC">
      <w:pPr>
        <w:rPr>
          <w:ins w:id="9909" w:author="Markus Brüderl" w:date="2017-11-20T16:46:00Z"/>
          <w:rFonts w:ascii="Courier New" w:hAnsi="Courier New" w:cs="Courier New"/>
          <w:lang w:val="en-US"/>
        </w:rPr>
      </w:pPr>
      <w:ins w:id="9910" w:author="Markus Brüderl" w:date="2017-11-20T16:46:00Z">
        <w:r w:rsidRPr="00BE41AC">
          <w:rPr>
            <w:rFonts w:ascii="Courier New" w:hAnsi="Courier New" w:cs="Courier New"/>
            <w:lang w:val="en-US"/>
          </w:rPr>
          <w:t xml:space="preserve">                        &lt;b:lz&gt;30&lt;/b:lz&gt;</w:t>
        </w:r>
      </w:ins>
    </w:p>
    <w:p w:rsidR="00BE41AC" w:rsidRPr="00BE41AC" w:rsidRDefault="00BE41AC" w:rsidP="00BE41AC">
      <w:pPr>
        <w:rPr>
          <w:ins w:id="9911" w:author="Markus Brüderl" w:date="2017-11-20T16:46:00Z"/>
          <w:rFonts w:ascii="Courier New" w:hAnsi="Courier New" w:cs="Courier New"/>
          <w:lang w:val="en-US"/>
        </w:rPr>
      </w:pPr>
      <w:ins w:id="9912" w:author="Markus Brüderl" w:date="2017-11-20T16:46:00Z">
        <w:r w:rsidRPr="00BE41AC">
          <w:rPr>
            <w:rFonts w:ascii="Courier New" w:hAnsi="Courier New" w:cs="Courier New"/>
            <w:lang w:val="en-US"/>
          </w:rPr>
          <w:t xml:space="preserve">                        &lt;b:mitfinflag&gt;0&lt;/b:mitfinflag&gt;</w:t>
        </w:r>
      </w:ins>
    </w:p>
    <w:p w:rsidR="00BE41AC" w:rsidRPr="00BE41AC" w:rsidRDefault="00BE41AC" w:rsidP="00BE41AC">
      <w:pPr>
        <w:rPr>
          <w:ins w:id="9913" w:author="Markus Brüderl" w:date="2017-11-20T16:46:00Z"/>
          <w:rFonts w:ascii="Courier New" w:hAnsi="Courier New" w:cs="Courier New"/>
          <w:lang w:val="en-US"/>
        </w:rPr>
      </w:pPr>
      <w:ins w:id="9914" w:author="Markus Brüderl" w:date="2017-11-20T16:46:00Z">
        <w:r w:rsidRPr="00BE41AC">
          <w:rPr>
            <w:rFonts w:ascii="Courier New" w:hAnsi="Courier New" w:cs="Courier New"/>
            <w:lang w:val="en-US"/>
          </w:rPr>
          <w:t xml:space="preserve">                        &lt;b:ppy&gt;12&lt;/b:ppy&gt;</w:t>
        </w:r>
      </w:ins>
    </w:p>
    <w:p w:rsidR="00BE41AC" w:rsidRPr="00BE41AC" w:rsidRDefault="00BE41AC" w:rsidP="00BE41AC">
      <w:pPr>
        <w:rPr>
          <w:ins w:id="9915" w:author="Markus Brüderl" w:date="2017-11-20T16:46:00Z"/>
          <w:rFonts w:ascii="Courier New" w:hAnsi="Courier New" w:cs="Courier New"/>
          <w:lang w:val="en-US"/>
        </w:rPr>
      </w:pPr>
      <w:ins w:id="9916" w:author="Markus Brüderl" w:date="2017-11-20T16:46:00Z">
        <w:r w:rsidRPr="00BE41AC">
          <w:rPr>
            <w:rFonts w:ascii="Courier New" w:hAnsi="Courier New" w:cs="Courier New"/>
            <w:lang w:val="en-US"/>
          </w:rPr>
          <w:t xml:space="preserve">                        &lt;b:praemie&gt;24.45&lt;/b:praemie&gt;</w:t>
        </w:r>
      </w:ins>
    </w:p>
    <w:p w:rsidR="00BE41AC" w:rsidRPr="00BE41AC" w:rsidRDefault="00BE41AC" w:rsidP="00BE41AC">
      <w:pPr>
        <w:rPr>
          <w:ins w:id="9917" w:author="Markus Brüderl" w:date="2017-11-20T16:46:00Z"/>
          <w:rFonts w:ascii="Courier New" w:hAnsi="Courier New" w:cs="Courier New"/>
          <w:lang w:val="en-US"/>
        </w:rPr>
      </w:pPr>
      <w:ins w:id="9918" w:author="Markus Brüderl" w:date="2017-11-20T16:46:00Z">
        <w:r w:rsidRPr="00BE41AC">
          <w:rPr>
            <w:rFonts w:ascii="Courier New" w:hAnsi="Courier New" w:cs="Courier New"/>
            <w:lang w:val="en-US"/>
          </w:rPr>
          <w:t xml:space="preserve">                        &lt;b:praemiep&gt;4.506&lt;/b:praemiep&gt;</w:t>
        </w:r>
      </w:ins>
    </w:p>
    <w:p w:rsidR="00BE41AC" w:rsidRPr="00BE41AC" w:rsidRDefault="00BE41AC" w:rsidP="00BE41AC">
      <w:pPr>
        <w:rPr>
          <w:ins w:id="9919" w:author="Markus Brüderl" w:date="2017-11-20T16:46:00Z"/>
          <w:rFonts w:ascii="Courier New" w:hAnsi="Courier New" w:cs="Courier New"/>
          <w:lang w:val="en-US"/>
        </w:rPr>
      </w:pPr>
      <w:ins w:id="9920" w:author="Markus Brüderl" w:date="2017-11-20T16:46:00Z">
        <w:r w:rsidRPr="00BE41AC">
          <w:rPr>
            <w:rFonts w:ascii="Courier New" w:hAnsi="Courier New" w:cs="Courier New"/>
            <w:lang w:val="en-US"/>
          </w:rPr>
          <w:t xml:space="preserve">                        &lt;b:serviceType&gt;AUA&lt;/b:serviceType&gt;</w:t>
        </w:r>
      </w:ins>
    </w:p>
    <w:p w:rsidR="00BE41AC" w:rsidRPr="00BE41AC" w:rsidRDefault="00BE41AC" w:rsidP="00BE41AC">
      <w:pPr>
        <w:rPr>
          <w:ins w:id="9921" w:author="Markus Brüderl" w:date="2017-11-20T16:46:00Z"/>
          <w:rFonts w:ascii="Courier New" w:hAnsi="Courier New" w:cs="Courier New"/>
          <w:lang w:val="en-US"/>
        </w:rPr>
      </w:pPr>
      <w:ins w:id="9922" w:author="Markus Brüderl" w:date="2017-11-20T16:46:00Z">
        <w:r w:rsidRPr="00BE41AC">
          <w:rPr>
            <w:rFonts w:ascii="Courier New" w:hAnsi="Courier New" w:cs="Courier New"/>
            <w:lang w:val="en-US"/>
          </w:rPr>
          <w:t xml:space="preserve">                        &lt;b:sysangvar&gt;0&lt;/b:sysangvar&gt;</w:t>
        </w:r>
      </w:ins>
    </w:p>
    <w:p w:rsidR="00BE41AC" w:rsidRPr="00BE41AC" w:rsidRDefault="00BE41AC" w:rsidP="00BE41AC">
      <w:pPr>
        <w:rPr>
          <w:ins w:id="9923" w:author="Markus Brüderl" w:date="2017-11-20T16:46:00Z"/>
          <w:rFonts w:ascii="Courier New" w:hAnsi="Courier New" w:cs="Courier New"/>
          <w:lang w:val="en-US"/>
        </w:rPr>
      </w:pPr>
      <w:ins w:id="9924" w:author="Markus Brüderl" w:date="2017-11-20T16:46:00Z">
        <w:r w:rsidRPr="00BE41AC">
          <w:rPr>
            <w:rFonts w:ascii="Courier New" w:hAnsi="Courier New" w:cs="Courier New"/>
            <w:lang w:val="en-US"/>
          </w:rPr>
          <w:t xml:space="preserve">                        &lt;b:sysantrag&gt;25953&lt;/b:sysantrag&gt;</w:t>
        </w:r>
      </w:ins>
    </w:p>
    <w:p w:rsidR="00BE41AC" w:rsidRPr="00BE41AC" w:rsidRDefault="00BE41AC" w:rsidP="00BE41AC">
      <w:pPr>
        <w:rPr>
          <w:ins w:id="9925" w:author="Markus Brüderl" w:date="2017-11-20T16:46:00Z"/>
          <w:rFonts w:ascii="Courier New" w:hAnsi="Courier New" w:cs="Courier New"/>
          <w:lang w:val="en-US"/>
        </w:rPr>
      </w:pPr>
      <w:ins w:id="9926" w:author="Markus Brüderl" w:date="2017-11-20T16:46:00Z">
        <w:r w:rsidRPr="00BE41AC">
          <w:rPr>
            <w:rFonts w:ascii="Courier New" w:hAnsi="Courier New" w:cs="Courier New"/>
            <w:lang w:val="en-US"/>
          </w:rPr>
          <w:t xml:space="preserve">                        &lt;b:sysvs&gt;117&lt;/b:sysvs&gt;</w:t>
        </w:r>
      </w:ins>
    </w:p>
    <w:p w:rsidR="00BE41AC" w:rsidRPr="00BE41AC" w:rsidRDefault="00BE41AC" w:rsidP="00BE41AC">
      <w:pPr>
        <w:rPr>
          <w:ins w:id="9927" w:author="Markus Brüderl" w:date="2017-11-20T16:46:00Z"/>
          <w:rFonts w:ascii="Courier New" w:hAnsi="Courier New" w:cs="Courier New"/>
          <w:lang w:val="en-US"/>
        </w:rPr>
      </w:pPr>
      <w:ins w:id="9928" w:author="Markus Brüderl" w:date="2017-11-20T16:46:00Z">
        <w:r w:rsidRPr="00BE41AC">
          <w:rPr>
            <w:rFonts w:ascii="Courier New" w:hAnsi="Courier New" w:cs="Courier New"/>
            <w:lang w:val="en-US"/>
          </w:rPr>
          <w:lastRenderedPageBreak/>
          <w:t xml:space="preserve">                        &lt;b:sysvstyp&gt;12&lt;/b:sysvstyp&gt;</w:t>
        </w:r>
      </w:ins>
    </w:p>
    <w:p w:rsidR="00BE41AC" w:rsidRPr="00BE41AC" w:rsidRDefault="00BE41AC" w:rsidP="00BE41AC">
      <w:pPr>
        <w:rPr>
          <w:ins w:id="9929" w:author="Markus Brüderl" w:date="2017-11-20T16:46:00Z"/>
          <w:rFonts w:ascii="Courier New" w:hAnsi="Courier New" w:cs="Courier New"/>
          <w:lang w:val="en-US"/>
        </w:rPr>
      </w:pPr>
      <w:ins w:id="9930" w:author="Markus Brüderl" w:date="2017-11-20T16:46:00Z">
        <w:r w:rsidRPr="00BE41AC">
          <w:rPr>
            <w:rFonts w:ascii="Courier New" w:hAnsi="Courier New" w:cs="Courier New"/>
            <w:lang w:val="en-US"/>
          </w:rPr>
          <w:t xml:space="preserve">                        &lt;b:vsBezeichnung&gt;Schweiz. National Versicherungs-Ges.&lt;/b:vsBezeichnung&gt;</w:t>
        </w:r>
      </w:ins>
    </w:p>
    <w:p w:rsidR="00BE41AC" w:rsidRPr="00BE41AC" w:rsidRDefault="00BE41AC" w:rsidP="00BE41AC">
      <w:pPr>
        <w:rPr>
          <w:ins w:id="9931" w:author="Markus Brüderl" w:date="2017-11-20T16:46:00Z"/>
          <w:rFonts w:ascii="Courier New" w:hAnsi="Courier New" w:cs="Courier New"/>
          <w:lang w:val="en-US"/>
        </w:rPr>
      </w:pPr>
      <w:ins w:id="9932" w:author="Markus Brüderl" w:date="2017-11-20T16:46:00Z">
        <w:r w:rsidRPr="00BE41AC">
          <w:rPr>
            <w:rFonts w:ascii="Courier New" w:hAnsi="Courier New" w:cs="Courier New"/>
            <w:lang w:val="en-US"/>
          </w:rPr>
          <w:t xml:space="preserve">                        &lt;b:vsTypBezeichnung&gt;Erwerbslosigkeit / Incapacité de gain / Inoccupazione&lt;/b:vsTypBezeichnung&gt;</w:t>
        </w:r>
      </w:ins>
    </w:p>
    <w:p w:rsidR="00BE41AC" w:rsidRPr="00BE41AC" w:rsidRDefault="00BE41AC" w:rsidP="00BE41AC">
      <w:pPr>
        <w:rPr>
          <w:ins w:id="9933" w:author="Markus Brüderl" w:date="2017-11-20T16:46:00Z"/>
          <w:rFonts w:ascii="Courier New" w:hAnsi="Courier New" w:cs="Courier New"/>
          <w:lang w:val="en-US"/>
        </w:rPr>
      </w:pPr>
      <w:ins w:id="9934" w:author="Markus Brüderl" w:date="2017-11-20T16:46:00Z">
        <w:r w:rsidRPr="00BE41AC">
          <w:rPr>
            <w:rFonts w:ascii="Courier New" w:hAnsi="Courier New" w:cs="Courier New"/>
            <w:lang w:val="en-US"/>
          </w:rPr>
          <w:t xml:space="preserve">                     &lt;/b:AngAntVsDto&gt;</w:t>
        </w:r>
      </w:ins>
    </w:p>
    <w:p w:rsidR="00BE41AC" w:rsidRPr="00BE41AC" w:rsidRDefault="00BE41AC" w:rsidP="00BE41AC">
      <w:pPr>
        <w:rPr>
          <w:ins w:id="9935" w:author="Markus Brüderl" w:date="2017-11-20T16:46:00Z"/>
          <w:rFonts w:ascii="Courier New" w:hAnsi="Courier New" w:cs="Courier New"/>
          <w:lang w:val="en-US"/>
        </w:rPr>
      </w:pPr>
      <w:ins w:id="9936" w:author="Markus Brüderl" w:date="2017-11-20T16:46:00Z">
        <w:r w:rsidRPr="00BE41AC">
          <w:rPr>
            <w:rFonts w:ascii="Courier New" w:hAnsi="Courier New" w:cs="Courier New"/>
            <w:lang w:val="en-US"/>
          </w:rPr>
          <w:t xml:space="preserve">                     &lt;b:AngAntVsDto&gt;</w:t>
        </w:r>
      </w:ins>
    </w:p>
    <w:p w:rsidR="00BE41AC" w:rsidRPr="00BE41AC" w:rsidRDefault="00BE41AC" w:rsidP="00BE41AC">
      <w:pPr>
        <w:rPr>
          <w:ins w:id="9937" w:author="Markus Brüderl" w:date="2017-11-20T16:46:00Z"/>
          <w:rFonts w:ascii="Courier New" w:hAnsi="Courier New" w:cs="Courier New"/>
          <w:lang w:val="en-US"/>
        </w:rPr>
      </w:pPr>
      <w:ins w:id="9938" w:author="Markus Brüderl" w:date="2017-11-20T16:46:00Z">
        <w:r w:rsidRPr="00BE41AC">
          <w:rPr>
            <w:rFonts w:ascii="Courier New" w:hAnsi="Courier New" w:cs="Courier New"/>
            <w:lang w:val="en-US"/>
          </w:rPr>
          <w:t xml:space="preserve">                        &lt;b:code&gt;14L1-&lt;/b:code&gt;</w:t>
        </w:r>
      </w:ins>
    </w:p>
    <w:p w:rsidR="00BE41AC" w:rsidRPr="00BE41AC" w:rsidRDefault="00BE41AC" w:rsidP="00BE41AC">
      <w:pPr>
        <w:rPr>
          <w:ins w:id="9939" w:author="Markus Brüderl" w:date="2017-11-20T16:46:00Z"/>
          <w:rFonts w:ascii="Courier New" w:hAnsi="Courier New" w:cs="Courier New"/>
          <w:lang w:val="en-US"/>
        </w:rPr>
      </w:pPr>
      <w:ins w:id="9940" w:author="Markus Brüderl" w:date="2017-11-20T16:46:00Z">
        <w:r w:rsidRPr="00BE41AC">
          <w:rPr>
            <w:rFonts w:ascii="Courier New" w:hAnsi="Courier New" w:cs="Courier New"/>
            <w:lang w:val="en-US"/>
          </w:rPr>
          <w:t xml:space="preserve">                        &lt;b:lz&gt;30&lt;/b:lz&gt;</w:t>
        </w:r>
      </w:ins>
    </w:p>
    <w:p w:rsidR="00BE41AC" w:rsidRPr="00BE41AC" w:rsidRDefault="00BE41AC" w:rsidP="00BE41AC">
      <w:pPr>
        <w:rPr>
          <w:ins w:id="9941" w:author="Markus Brüderl" w:date="2017-11-20T16:46:00Z"/>
          <w:rFonts w:ascii="Courier New" w:hAnsi="Courier New" w:cs="Courier New"/>
          <w:lang w:val="en-US"/>
        </w:rPr>
      </w:pPr>
      <w:ins w:id="9942" w:author="Markus Brüderl" w:date="2017-11-20T16:46:00Z">
        <w:r w:rsidRPr="00BE41AC">
          <w:rPr>
            <w:rFonts w:ascii="Courier New" w:hAnsi="Courier New" w:cs="Courier New"/>
            <w:lang w:val="en-US"/>
          </w:rPr>
          <w:t xml:space="preserve">                        &lt;b:mitfinflag&gt;0&lt;/b:mitfinflag&gt;</w:t>
        </w:r>
      </w:ins>
    </w:p>
    <w:p w:rsidR="00BE41AC" w:rsidRPr="00BE41AC" w:rsidRDefault="00BE41AC" w:rsidP="00BE41AC">
      <w:pPr>
        <w:rPr>
          <w:ins w:id="9943" w:author="Markus Brüderl" w:date="2017-11-20T16:46:00Z"/>
          <w:rFonts w:ascii="Courier New" w:hAnsi="Courier New" w:cs="Courier New"/>
          <w:lang w:val="en-US"/>
        </w:rPr>
      </w:pPr>
      <w:ins w:id="9944" w:author="Markus Brüderl" w:date="2017-11-20T16:46:00Z">
        <w:r w:rsidRPr="00BE41AC">
          <w:rPr>
            <w:rFonts w:ascii="Courier New" w:hAnsi="Courier New" w:cs="Courier New"/>
            <w:lang w:val="en-US"/>
          </w:rPr>
          <w:t xml:space="preserve">                        &lt;b:ppy&gt;12&lt;/b:ppy&gt;</w:t>
        </w:r>
      </w:ins>
    </w:p>
    <w:p w:rsidR="00BE41AC" w:rsidRPr="00BE41AC" w:rsidRDefault="00BE41AC" w:rsidP="00BE41AC">
      <w:pPr>
        <w:rPr>
          <w:ins w:id="9945" w:author="Markus Brüderl" w:date="2017-11-20T16:46:00Z"/>
          <w:rFonts w:ascii="Courier New" w:hAnsi="Courier New" w:cs="Courier New"/>
          <w:lang w:val="en-US"/>
        </w:rPr>
      </w:pPr>
      <w:ins w:id="9946" w:author="Markus Brüderl" w:date="2017-11-20T16:46:00Z">
        <w:r w:rsidRPr="00BE41AC">
          <w:rPr>
            <w:rFonts w:ascii="Courier New" w:hAnsi="Courier New" w:cs="Courier New"/>
            <w:lang w:val="en-US"/>
          </w:rPr>
          <w:t xml:space="preserve">                        &lt;b:praemie&gt;13.9&lt;/b:praemie&gt;</w:t>
        </w:r>
      </w:ins>
    </w:p>
    <w:p w:rsidR="00BE41AC" w:rsidRPr="00BE41AC" w:rsidRDefault="00BE41AC" w:rsidP="00BE41AC">
      <w:pPr>
        <w:rPr>
          <w:ins w:id="9947" w:author="Markus Brüderl" w:date="2017-11-20T16:46:00Z"/>
          <w:rFonts w:ascii="Courier New" w:hAnsi="Courier New" w:cs="Courier New"/>
          <w:lang w:val="en-US"/>
        </w:rPr>
      </w:pPr>
      <w:ins w:id="9948" w:author="Markus Brüderl" w:date="2017-11-20T16:46:00Z">
        <w:r w:rsidRPr="00BE41AC">
          <w:rPr>
            <w:rFonts w:ascii="Courier New" w:hAnsi="Courier New" w:cs="Courier New"/>
            <w:lang w:val="en-US"/>
          </w:rPr>
          <w:t xml:space="preserve">                        &lt;b:praemiep&gt;2.558&lt;/b:praemiep&gt;</w:t>
        </w:r>
      </w:ins>
    </w:p>
    <w:p w:rsidR="00BE41AC" w:rsidRPr="00BE41AC" w:rsidRDefault="00BE41AC" w:rsidP="00BE41AC">
      <w:pPr>
        <w:rPr>
          <w:ins w:id="9949" w:author="Markus Brüderl" w:date="2017-11-20T16:46:00Z"/>
          <w:rFonts w:ascii="Courier New" w:hAnsi="Courier New" w:cs="Courier New"/>
          <w:lang w:val="en-US"/>
        </w:rPr>
      </w:pPr>
      <w:ins w:id="9950" w:author="Markus Brüderl" w:date="2017-11-20T16:46:00Z">
        <w:r w:rsidRPr="00BE41AC">
          <w:rPr>
            <w:rFonts w:ascii="Courier New" w:hAnsi="Courier New" w:cs="Courier New"/>
            <w:lang w:val="en-US"/>
          </w:rPr>
          <w:t xml:space="preserve">                        &lt;b:serviceType&gt;RIP&lt;/b:serviceType&gt;</w:t>
        </w:r>
      </w:ins>
    </w:p>
    <w:p w:rsidR="00BE41AC" w:rsidRPr="00BE41AC" w:rsidRDefault="00BE41AC" w:rsidP="00BE41AC">
      <w:pPr>
        <w:rPr>
          <w:ins w:id="9951" w:author="Markus Brüderl" w:date="2017-11-20T16:46:00Z"/>
          <w:rFonts w:ascii="Courier New" w:hAnsi="Courier New" w:cs="Courier New"/>
          <w:lang w:val="en-US"/>
        </w:rPr>
      </w:pPr>
      <w:ins w:id="9952" w:author="Markus Brüderl" w:date="2017-11-20T16:46:00Z">
        <w:r w:rsidRPr="00BE41AC">
          <w:rPr>
            <w:rFonts w:ascii="Courier New" w:hAnsi="Courier New" w:cs="Courier New"/>
            <w:lang w:val="en-US"/>
          </w:rPr>
          <w:t xml:space="preserve">                        &lt;b:sysangvar&gt;0&lt;/b:sysangvar&gt;</w:t>
        </w:r>
      </w:ins>
    </w:p>
    <w:p w:rsidR="00BE41AC" w:rsidRPr="00BE41AC" w:rsidRDefault="00BE41AC" w:rsidP="00BE41AC">
      <w:pPr>
        <w:rPr>
          <w:ins w:id="9953" w:author="Markus Brüderl" w:date="2017-11-20T16:46:00Z"/>
          <w:rFonts w:ascii="Courier New" w:hAnsi="Courier New" w:cs="Courier New"/>
          <w:lang w:val="en-US"/>
        </w:rPr>
      </w:pPr>
      <w:ins w:id="9954" w:author="Markus Brüderl" w:date="2017-11-20T16:46:00Z">
        <w:r w:rsidRPr="00BE41AC">
          <w:rPr>
            <w:rFonts w:ascii="Courier New" w:hAnsi="Courier New" w:cs="Courier New"/>
            <w:lang w:val="en-US"/>
          </w:rPr>
          <w:t xml:space="preserve">                        &lt;b:sysantrag&gt;25953&lt;/b:sysantrag&gt;</w:t>
        </w:r>
      </w:ins>
    </w:p>
    <w:p w:rsidR="00BE41AC" w:rsidRPr="00BE41AC" w:rsidRDefault="00BE41AC" w:rsidP="00BE41AC">
      <w:pPr>
        <w:rPr>
          <w:ins w:id="9955" w:author="Markus Brüderl" w:date="2017-11-20T16:46:00Z"/>
          <w:rFonts w:ascii="Courier New" w:hAnsi="Courier New" w:cs="Courier New"/>
          <w:lang w:val="en-US"/>
        </w:rPr>
      </w:pPr>
      <w:ins w:id="9956" w:author="Markus Brüderl" w:date="2017-11-20T16:46:00Z">
        <w:r w:rsidRPr="00BE41AC">
          <w:rPr>
            <w:rFonts w:ascii="Courier New" w:hAnsi="Courier New" w:cs="Courier New"/>
            <w:lang w:val="en-US"/>
          </w:rPr>
          <w:t xml:space="preserve">                        &lt;b:sysvs&gt;117&lt;/b:sysvs&gt;</w:t>
        </w:r>
      </w:ins>
    </w:p>
    <w:p w:rsidR="00BE41AC" w:rsidRPr="00BE41AC" w:rsidRDefault="00BE41AC" w:rsidP="00BE41AC">
      <w:pPr>
        <w:rPr>
          <w:ins w:id="9957" w:author="Markus Brüderl" w:date="2017-11-20T16:46:00Z"/>
          <w:rFonts w:ascii="Courier New" w:hAnsi="Courier New" w:cs="Courier New"/>
          <w:lang w:val="en-US"/>
        </w:rPr>
      </w:pPr>
      <w:ins w:id="9958" w:author="Markus Brüderl" w:date="2017-11-20T16:46:00Z">
        <w:r w:rsidRPr="00BE41AC">
          <w:rPr>
            <w:rFonts w:ascii="Courier New" w:hAnsi="Courier New" w:cs="Courier New"/>
            <w:lang w:val="en-US"/>
          </w:rPr>
          <w:t xml:space="preserve">                        &lt;b:sysvstyp&gt;18&lt;/b:sysvstyp&gt;</w:t>
        </w:r>
      </w:ins>
    </w:p>
    <w:p w:rsidR="00BE41AC" w:rsidRPr="00BE41AC" w:rsidRDefault="00BE41AC" w:rsidP="00BE41AC">
      <w:pPr>
        <w:rPr>
          <w:ins w:id="9959" w:author="Markus Brüderl" w:date="2017-11-20T16:46:00Z"/>
          <w:rFonts w:ascii="Courier New" w:hAnsi="Courier New" w:cs="Courier New"/>
          <w:lang w:val="en-US"/>
        </w:rPr>
      </w:pPr>
      <w:ins w:id="9960" w:author="Markus Brüderl" w:date="2017-11-20T16:46:00Z">
        <w:r w:rsidRPr="00BE41AC">
          <w:rPr>
            <w:rFonts w:ascii="Courier New" w:hAnsi="Courier New" w:cs="Courier New"/>
            <w:lang w:val="en-US"/>
          </w:rPr>
          <w:t xml:space="preserve">                        &lt;b:vsBezeichnung&gt;Schweiz. National Versicherungs-Ges.&lt;/b:vsBezeichnung&gt;</w:t>
        </w:r>
      </w:ins>
    </w:p>
    <w:p w:rsidR="00BE41AC" w:rsidRPr="00BE41AC" w:rsidRDefault="00BE41AC" w:rsidP="00BE41AC">
      <w:pPr>
        <w:rPr>
          <w:ins w:id="9961" w:author="Markus Brüderl" w:date="2017-11-20T16:46:00Z"/>
          <w:rFonts w:ascii="Courier New" w:hAnsi="Courier New" w:cs="Courier New"/>
          <w:lang w:val="en-US"/>
        </w:rPr>
      </w:pPr>
      <w:ins w:id="9962" w:author="Markus Brüderl" w:date="2017-11-20T16:46:00Z">
        <w:r w:rsidRPr="00BE41AC">
          <w:rPr>
            <w:rFonts w:ascii="Courier New" w:hAnsi="Courier New" w:cs="Courier New"/>
            <w:lang w:val="en-US"/>
          </w:rPr>
          <w:t xml:space="preserve">                        &lt;b:vsTypBezeichnung&gt;Todesfall / Cas de décès / Caso di decesso&lt;/b:vsTypBezeichnung&gt;</w:t>
        </w:r>
      </w:ins>
    </w:p>
    <w:p w:rsidR="00BE41AC" w:rsidRPr="00BE41AC" w:rsidRDefault="00BE41AC" w:rsidP="00BE41AC">
      <w:pPr>
        <w:rPr>
          <w:ins w:id="9963" w:author="Markus Brüderl" w:date="2017-11-20T16:46:00Z"/>
          <w:rFonts w:ascii="Courier New" w:hAnsi="Courier New" w:cs="Courier New"/>
          <w:lang w:val="en-US"/>
        </w:rPr>
      </w:pPr>
      <w:ins w:id="9964" w:author="Markus Brüderl" w:date="2017-11-20T16:46:00Z">
        <w:r w:rsidRPr="00BE41AC">
          <w:rPr>
            <w:rFonts w:ascii="Courier New" w:hAnsi="Courier New" w:cs="Courier New"/>
            <w:lang w:val="en-US"/>
          </w:rPr>
          <w:t xml:space="preserve">                     &lt;/b:AngAntVsDto&gt;</w:t>
        </w:r>
      </w:ins>
    </w:p>
    <w:p w:rsidR="00BE41AC" w:rsidRPr="00BE41AC" w:rsidRDefault="00BE41AC" w:rsidP="00BE41AC">
      <w:pPr>
        <w:rPr>
          <w:ins w:id="9965" w:author="Markus Brüderl" w:date="2017-11-20T16:46:00Z"/>
          <w:rFonts w:ascii="Courier New" w:hAnsi="Courier New" w:cs="Courier New"/>
          <w:lang w:val="en-US"/>
        </w:rPr>
      </w:pPr>
      <w:ins w:id="9966" w:author="Markus Brüderl" w:date="2017-11-20T16:46:00Z">
        <w:r w:rsidRPr="00BE41AC">
          <w:rPr>
            <w:rFonts w:ascii="Courier New" w:hAnsi="Courier New" w:cs="Courier New"/>
            <w:lang w:val="en-US"/>
          </w:rPr>
          <w:t xml:space="preserve">                  &lt;/b:angAntVsDto&gt;</w:t>
        </w:r>
      </w:ins>
    </w:p>
    <w:p w:rsidR="00BE41AC" w:rsidRPr="00BE41AC" w:rsidRDefault="00BE41AC" w:rsidP="00BE41AC">
      <w:pPr>
        <w:rPr>
          <w:ins w:id="9967" w:author="Markus Brüderl" w:date="2017-11-20T16:46:00Z"/>
          <w:rFonts w:ascii="Courier New" w:hAnsi="Courier New" w:cs="Courier New"/>
          <w:lang w:val="en-US"/>
        </w:rPr>
      </w:pPr>
      <w:ins w:id="9968" w:author="Markus Brüderl" w:date="2017-11-20T16:46:00Z">
        <w:r w:rsidRPr="00BE41AC">
          <w:rPr>
            <w:rFonts w:ascii="Courier New" w:hAnsi="Courier New" w:cs="Courier New"/>
            <w:lang w:val="en-US"/>
          </w:rPr>
          <w:t xml:space="preserve">               &lt;/b:kalkulation&gt;</w:t>
        </w:r>
      </w:ins>
    </w:p>
    <w:p w:rsidR="00BE41AC" w:rsidRPr="00BE41AC" w:rsidRDefault="00BE41AC" w:rsidP="00BE41AC">
      <w:pPr>
        <w:rPr>
          <w:ins w:id="9969" w:author="Markus Brüderl" w:date="2017-11-20T16:46:00Z"/>
          <w:rFonts w:ascii="Courier New" w:hAnsi="Courier New" w:cs="Courier New"/>
          <w:lang w:val="en-US"/>
        </w:rPr>
      </w:pPr>
      <w:ins w:id="9970" w:author="Markus Brüderl" w:date="2017-11-20T16:46:00Z">
        <w:r w:rsidRPr="00BE41AC">
          <w:rPr>
            <w:rFonts w:ascii="Courier New" w:hAnsi="Courier New" w:cs="Courier New"/>
            <w:lang w:val="en-US"/>
          </w:rPr>
          <w:t xml:space="preserve">               &lt;b:kunde&gt;</w:t>
        </w:r>
      </w:ins>
    </w:p>
    <w:p w:rsidR="00BE41AC" w:rsidRPr="00BE41AC" w:rsidRDefault="00BE41AC" w:rsidP="00BE41AC">
      <w:pPr>
        <w:rPr>
          <w:ins w:id="9971" w:author="Markus Brüderl" w:date="2017-11-20T16:46:00Z"/>
          <w:rFonts w:ascii="Courier New" w:hAnsi="Courier New" w:cs="Courier New"/>
          <w:lang w:val="en-US"/>
        </w:rPr>
      </w:pPr>
      <w:ins w:id="9972" w:author="Markus Brüderl" w:date="2017-11-20T16:46:00Z">
        <w:r w:rsidRPr="00BE41AC">
          <w:rPr>
            <w:rFonts w:ascii="Courier New" w:hAnsi="Courier New" w:cs="Courier New"/>
            <w:lang w:val="en-US"/>
          </w:rPr>
          <w:t xml:space="preserve">                  &lt;b:adressen/&gt;</w:t>
        </w:r>
      </w:ins>
    </w:p>
    <w:p w:rsidR="00BE41AC" w:rsidRPr="00BE41AC" w:rsidRDefault="00BE41AC" w:rsidP="00BE41AC">
      <w:pPr>
        <w:rPr>
          <w:ins w:id="9973" w:author="Markus Brüderl" w:date="2017-11-20T16:46:00Z"/>
          <w:rFonts w:ascii="Courier New" w:hAnsi="Courier New" w:cs="Courier New"/>
          <w:lang w:val="en-US"/>
        </w:rPr>
      </w:pPr>
      <w:ins w:id="9974" w:author="Markus Brüderl" w:date="2017-11-20T16:46:00Z">
        <w:r w:rsidRPr="00BE41AC">
          <w:rPr>
            <w:rFonts w:ascii="Courier New" w:hAnsi="Courier New" w:cs="Courier New"/>
            <w:lang w:val="en-US"/>
          </w:rPr>
          <w:t xml:space="preserve">                  &lt;b:anrede&gt;Sehr geehrter Herr&lt;/b:anrede&gt;</w:t>
        </w:r>
      </w:ins>
    </w:p>
    <w:p w:rsidR="00BE41AC" w:rsidRPr="00BE41AC" w:rsidRDefault="00BE41AC" w:rsidP="00BE41AC">
      <w:pPr>
        <w:rPr>
          <w:ins w:id="9975" w:author="Markus Brüderl" w:date="2017-11-20T16:46:00Z"/>
          <w:rFonts w:ascii="Courier New" w:hAnsi="Courier New" w:cs="Courier New"/>
          <w:lang w:val="en-US"/>
        </w:rPr>
      </w:pPr>
      <w:ins w:id="9976" w:author="Markus Brüderl" w:date="2017-11-20T16:46:00Z">
        <w:r w:rsidRPr="00BE41AC">
          <w:rPr>
            <w:rFonts w:ascii="Courier New" w:hAnsi="Courier New" w:cs="Courier New"/>
            <w:lang w:val="en-US"/>
          </w:rPr>
          <w:t xml:space="preserve">                  &lt;b:anredeCode&gt;2&lt;/b:anredeCode&gt;</w:t>
        </w:r>
      </w:ins>
    </w:p>
    <w:p w:rsidR="00BE41AC" w:rsidRPr="00BE41AC" w:rsidRDefault="00BE41AC" w:rsidP="00BE41AC">
      <w:pPr>
        <w:rPr>
          <w:ins w:id="9977" w:author="Markus Brüderl" w:date="2017-11-20T16:46:00Z"/>
          <w:rFonts w:ascii="Courier New" w:hAnsi="Courier New" w:cs="Courier New"/>
          <w:lang w:val="en-US"/>
        </w:rPr>
      </w:pPr>
      <w:ins w:id="9978" w:author="Markus Brüderl" w:date="2017-11-20T16:46:00Z">
        <w:r w:rsidRPr="00BE41AC">
          <w:rPr>
            <w:rFonts w:ascii="Courier New" w:hAnsi="Courier New" w:cs="Courier New"/>
            <w:lang w:val="en-US"/>
          </w:rPr>
          <w:t xml:space="preserve">                  &lt;b:anredeCodeKont i:nil="true"/&gt;</w:t>
        </w:r>
      </w:ins>
    </w:p>
    <w:p w:rsidR="00BE41AC" w:rsidRPr="00BE41AC" w:rsidRDefault="00BE41AC" w:rsidP="00BE41AC">
      <w:pPr>
        <w:rPr>
          <w:ins w:id="9979" w:author="Markus Brüderl" w:date="2017-11-20T16:46:00Z"/>
          <w:rFonts w:ascii="Courier New" w:hAnsi="Courier New" w:cs="Courier New"/>
          <w:lang w:val="en-US"/>
        </w:rPr>
      </w:pPr>
      <w:ins w:id="9980" w:author="Markus Brüderl" w:date="2017-11-20T16:46:00Z">
        <w:r w:rsidRPr="00BE41AC">
          <w:rPr>
            <w:rFonts w:ascii="Courier New" w:hAnsi="Courier New" w:cs="Courier New"/>
            <w:lang w:val="en-US"/>
          </w:rPr>
          <w:t xml:space="preserve">                  &lt;b:anredeKont i:nil="true"/&gt;</w:t>
        </w:r>
      </w:ins>
    </w:p>
    <w:p w:rsidR="00BE41AC" w:rsidRPr="00BE41AC" w:rsidRDefault="00BE41AC" w:rsidP="00BE41AC">
      <w:pPr>
        <w:rPr>
          <w:ins w:id="9981" w:author="Markus Brüderl" w:date="2017-11-20T16:46:00Z"/>
          <w:rFonts w:ascii="Courier New" w:hAnsi="Courier New" w:cs="Courier New"/>
          <w:lang w:val="en-US"/>
        </w:rPr>
      </w:pPr>
      <w:ins w:id="9982" w:author="Markus Brüderl" w:date="2017-11-20T16:46:00Z">
        <w:r w:rsidRPr="00BE41AC">
          <w:rPr>
            <w:rFonts w:ascii="Courier New" w:hAnsi="Courier New" w:cs="Courier New"/>
            <w:lang w:val="en-US"/>
          </w:rPr>
          <w:t xml:space="preserve">                  &lt;b:auslausweis i:nil="true"/&gt;</w:t>
        </w:r>
      </w:ins>
    </w:p>
    <w:p w:rsidR="00BE41AC" w:rsidRPr="00BE41AC" w:rsidRDefault="00BE41AC" w:rsidP="00BE41AC">
      <w:pPr>
        <w:rPr>
          <w:ins w:id="9983" w:author="Markus Brüderl" w:date="2017-11-20T16:46:00Z"/>
          <w:rFonts w:ascii="Courier New" w:hAnsi="Courier New" w:cs="Courier New"/>
          <w:lang w:val="en-US"/>
        </w:rPr>
      </w:pPr>
      <w:ins w:id="9984" w:author="Markus Brüderl" w:date="2017-11-20T16:46:00Z">
        <w:r w:rsidRPr="00BE41AC">
          <w:rPr>
            <w:rFonts w:ascii="Courier New" w:hAnsi="Courier New" w:cs="Courier New"/>
            <w:lang w:val="en-US"/>
          </w:rPr>
          <w:t xml:space="preserve">                  &lt;b:auslausweisCode i:nil="true"/&gt;</w:t>
        </w:r>
      </w:ins>
    </w:p>
    <w:p w:rsidR="00BE41AC" w:rsidRPr="00BE41AC" w:rsidRDefault="00BE41AC" w:rsidP="00BE41AC">
      <w:pPr>
        <w:rPr>
          <w:ins w:id="9985" w:author="Markus Brüderl" w:date="2017-11-20T16:46:00Z"/>
          <w:rFonts w:ascii="Courier New" w:hAnsi="Courier New" w:cs="Courier New"/>
          <w:lang w:val="en-US"/>
        </w:rPr>
      </w:pPr>
      <w:ins w:id="9986" w:author="Markus Brüderl" w:date="2017-11-20T16:46:00Z">
        <w:r w:rsidRPr="00BE41AC">
          <w:rPr>
            <w:rFonts w:ascii="Courier New" w:hAnsi="Courier New" w:cs="Courier New"/>
            <w:lang w:val="en-US"/>
          </w:rPr>
          <w:t xml:space="preserve">                  &lt;b:auslausweisGueltig i:nil="true"/&gt;</w:t>
        </w:r>
      </w:ins>
    </w:p>
    <w:p w:rsidR="00BE41AC" w:rsidRPr="00BE41AC" w:rsidRDefault="00BE41AC" w:rsidP="00BE41AC">
      <w:pPr>
        <w:rPr>
          <w:ins w:id="9987" w:author="Markus Brüderl" w:date="2017-11-20T16:46:00Z"/>
          <w:rFonts w:ascii="Courier New" w:hAnsi="Courier New" w:cs="Courier New"/>
          <w:lang w:val="en-US"/>
        </w:rPr>
      </w:pPr>
      <w:ins w:id="9988" w:author="Markus Brüderl" w:date="2017-11-20T16:46:00Z">
        <w:r w:rsidRPr="00BE41AC">
          <w:rPr>
            <w:rFonts w:ascii="Courier New" w:hAnsi="Courier New" w:cs="Courier New"/>
            <w:lang w:val="en-US"/>
          </w:rPr>
          <w:t xml:space="preserve">                  &lt;b:bestandsKunde&gt;0&lt;/b:bestandsKunde&gt;</w:t>
        </w:r>
      </w:ins>
    </w:p>
    <w:p w:rsidR="00BE41AC" w:rsidRPr="00BE41AC" w:rsidRDefault="00BE41AC" w:rsidP="00BE41AC">
      <w:pPr>
        <w:rPr>
          <w:ins w:id="9989" w:author="Markus Brüderl" w:date="2017-11-20T16:46:00Z"/>
          <w:rFonts w:ascii="Courier New" w:hAnsi="Courier New" w:cs="Courier New"/>
          <w:lang w:val="en-US"/>
        </w:rPr>
      </w:pPr>
      <w:ins w:id="9990" w:author="Markus Brüderl" w:date="2017-11-20T16:46:00Z">
        <w:r w:rsidRPr="00BE41AC">
          <w:rPr>
            <w:rFonts w:ascii="Courier New" w:hAnsi="Courier New" w:cs="Courier New"/>
            <w:lang w:val="en-US"/>
          </w:rPr>
          <w:t xml:space="preserve">                  &lt;b:brancheBezeichnung i:nil="true"/&gt;</w:t>
        </w:r>
      </w:ins>
    </w:p>
    <w:p w:rsidR="00BE41AC" w:rsidRPr="00BE41AC" w:rsidRDefault="00BE41AC" w:rsidP="00BE41AC">
      <w:pPr>
        <w:rPr>
          <w:ins w:id="9991" w:author="Markus Brüderl" w:date="2017-11-20T16:46:00Z"/>
          <w:rFonts w:ascii="Courier New" w:hAnsi="Courier New" w:cs="Courier New"/>
          <w:lang w:val="en-US"/>
        </w:rPr>
      </w:pPr>
      <w:ins w:id="9992" w:author="Markus Brüderl" w:date="2017-11-20T16:46:00Z">
        <w:r w:rsidRPr="00BE41AC">
          <w:rPr>
            <w:rFonts w:ascii="Courier New" w:hAnsi="Courier New" w:cs="Courier New"/>
            <w:lang w:val="en-US"/>
          </w:rPr>
          <w:t xml:space="preserve">                  &lt;b:einreisedatum i:nil="true"/&gt;</w:t>
        </w:r>
      </w:ins>
    </w:p>
    <w:p w:rsidR="00BE41AC" w:rsidRPr="00BE41AC" w:rsidRDefault="00BE41AC" w:rsidP="00BE41AC">
      <w:pPr>
        <w:rPr>
          <w:ins w:id="9993" w:author="Markus Brüderl" w:date="2017-11-20T16:46:00Z"/>
          <w:rFonts w:ascii="Courier New" w:hAnsi="Courier New" w:cs="Courier New"/>
          <w:lang w:val="en-US"/>
        </w:rPr>
      </w:pPr>
      <w:ins w:id="9994" w:author="Markus Brüderl" w:date="2017-11-20T16:46:00Z">
        <w:r w:rsidRPr="00BE41AC">
          <w:rPr>
            <w:rFonts w:ascii="Courier New" w:hAnsi="Courier New" w:cs="Courier New"/>
            <w:lang w:val="en-US"/>
          </w:rPr>
          <w:t xml:space="preserve">                  &lt;b:email i:nil="true"/&gt;</w:t>
        </w:r>
      </w:ins>
    </w:p>
    <w:p w:rsidR="00BE41AC" w:rsidRPr="00BE41AC" w:rsidRDefault="00BE41AC" w:rsidP="00BE41AC">
      <w:pPr>
        <w:rPr>
          <w:ins w:id="9995" w:author="Markus Brüderl" w:date="2017-11-20T16:46:00Z"/>
          <w:rFonts w:ascii="Courier New" w:hAnsi="Courier New" w:cs="Courier New"/>
          <w:lang w:val="en-US"/>
        </w:rPr>
      </w:pPr>
      <w:ins w:id="9996" w:author="Markus Brüderl" w:date="2017-11-20T16:46:00Z">
        <w:r w:rsidRPr="00BE41AC">
          <w:rPr>
            <w:rFonts w:ascii="Courier New" w:hAnsi="Courier New" w:cs="Courier New"/>
            <w:lang w:val="en-US"/>
          </w:rPr>
          <w:t xml:space="preserve">                  &lt;b:erreichbBis&gt;6001&lt;/b:erreichbBis&gt;</w:t>
        </w:r>
      </w:ins>
    </w:p>
    <w:p w:rsidR="00BE41AC" w:rsidRPr="00BE41AC" w:rsidRDefault="00BE41AC" w:rsidP="00BE41AC">
      <w:pPr>
        <w:rPr>
          <w:ins w:id="9997" w:author="Markus Brüderl" w:date="2017-11-20T16:46:00Z"/>
          <w:rFonts w:ascii="Courier New" w:hAnsi="Courier New" w:cs="Courier New"/>
          <w:lang w:val="en-US"/>
        </w:rPr>
      </w:pPr>
      <w:ins w:id="9998" w:author="Markus Brüderl" w:date="2017-11-20T16:46:00Z">
        <w:r w:rsidRPr="00BE41AC">
          <w:rPr>
            <w:rFonts w:ascii="Courier New" w:hAnsi="Courier New" w:cs="Courier New"/>
            <w:lang w:val="en-US"/>
          </w:rPr>
          <w:t xml:space="preserve">                  &lt;b:erreichbVon&gt;6001&lt;/b:erreichbVon&gt;</w:t>
        </w:r>
      </w:ins>
    </w:p>
    <w:p w:rsidR="00BE41AC" w:rsidRPr="00BE41AC" w:rsidRDefault="00BE41AC" w:rsidP="00BE41AC">
      <w:pPr>
        <w:rPr>
          <w:ins w:id="9999" w:author="Markus Brüderl" w:date="2017-11-20T16:46:00Z"/>
          <w:rFonts w:ascii="Courier New" w:hAnsi="Courier New" w:cs="Courier New"/>
          <w:lang w:val="en-US"/>
        </w:rPr>
      </w:pPr>
      <w:ins w:id="10000" w:author="Markus Brüderl" w:date="2017-11-20T16:46:00Z">
        <w:r w:rsidRPr="00BE41AC">
          <w:rPr>
            <w:rFonts w:ascii="Courier New" w:hAnsi="Courier New" w:cs="Courier New"/>
            <w:lang w:val="en-US"/>
          </w:rPr>
          <w:t xml:space="preserve">                  &lt;b:erreichbtel&gt;0&lt;/b:erreichbtel&gt;</w:t>
        </w:r>
      </w:ins>
    </w:p>
    <w:p w:rsidR="00BE41AC" w:rsidRPr="00BE41AC" w:rsidRDefault="00BE41AC" w:rsidP="00BE41AC">
      <w:pPr>
        <w:rPr>
          <w:ins w:id="10001" w:author="Markus Brüderl" w:date="2017-11-20T16:46:00Z"/>
          <w:rFonts w:ascii="Courier New" w:hAnsi="Courier New" w:cs="Courier New"/>
          <w:lang w:val="en-US"/>
        </w:rPr>
      </w:pPr>
      <w:ins w:id="10002" w:author="Markus Brüderl" w:date="2017-11-20T16:46:00Z">
        <w:r w:rsidRPr="00BE41AC">
          <w:rPr>
            <w:rFonts w:ascii="Courier New" w:hAnsi="Courier New" w:cs="Courier New"/>
            <w:lang w:val="en-US"/>
          </w:rPr>
          <w:t xml:space="preserve">                  &lt;b:gebdatum&gt;1981-06-29T17:09:58&lt;/b:gebdatum&gt;</w:t>
        </w:r>
      </w:ins>
    </w:p>
    <w:p w:rsidR="00BE41AC" w:rsidRPr="00BE41AC" w:rsidRDefault="00BE41AC" w:rsidP="00BE41AC">
      <w:pPr>
        <w:rPr>
          <w:ins w:id="10003" w:author="Markus Brüderl" w:date="2017-11-20T16:46:00Z"/>
          <w:rFonts w:ascii="Courier New" w:hAnsi="Courier New" w:cs="Courier New"/>
          <w:lang w:val="en-US"/>
        </w:rPr>
      </w:pPr>
      <w:ins w:id="10004" w:author="Markus Brüderl" w:date="2017-11-20T16:46:00Z">
        <w:r w:rsidRPr="00BE41AC">
          <w:rPr>
            <w:rFonts w:ascii="Courier New" w:hAnsi="Courier New" w:cs="Courier New"/>
            <w:lang w:val="en-US"/>
          </w:rPr>
          <w:t xml:space="preserve">                  &lt;b:gruendung i:nil="true"/&gt;</w:t>
        </w:r>
      </w:ins>
    </w:p>
    <w:p w:rsidR="00BE41AC" w:rsidRPr="00BE41AC" w:rsidRDefault="00BE41AC" w:rsidP="00BE41AC">
      <w:pPr>
        <w:rPr>
          <w:ins w:id="10005" w:author="Markus Brüderl" w:date="2017-11-20T16:46:00Z"/>
          <w:rFonts w:ascii="Courier New" w:hAnsi="Courier New" w:cs="Courier New"/>
          <w:lang w:val="en-US"/>
        </w:rPr>
      </w:pPr>
      <w:ins w:id="10006" w:author="Markus Brüderl" w:date="2017-11-20T16:46:00Z">
        <w:r w:rsidRPr="00BE41AC">
          <w:rPr>
            <w:rFonts w:ascii="Courier New" w:hAnsi="Courier New" w:cs="Courier New"/>
            <w:lang w:val="en-US"/>
          </w:rPr>
          <w:t xml:space="preserve">                  &lt;b:handy i:nil="true"/&gt;</w:t>
        </w:r>
      </w:ins>
    </w:p>
    <w:p w:rsidR="00BE41AC" w:rsidRPr="00BE41AC" w:rsidRDefault="00BE41AC" w:rsidP="00BE41AC">
      <w:pPr>
        <w:rPr>
          <w:ins w:id="10007" w:author="Markus Brüderl" w:date="2017-11-20T16:46:00Z"/>
          <w:rFonts w:ascii="Courier New" w:hAnsi="Courier New" w:cs="Courier New"/>
          <w:lang w:val="en-US"/>
        </w:rPr>
      </w:pPr>
      <w:ins w:id="10008" w:author="Markus Brüderl" w:date="2017-11-20T16:46:00Z">
        <w:r w:rsidRPr="00BE41AC">
          <w:rPr>
            <w:rFonts w:ascii="Courier New" w:hAnsi="Courier New" w:cs="Courier New"/>
            <w:lang w:val="en-US"/>
          </w:rPr>
          <w:t xml:space="preserve">                  &lt;b:hregister i:nil="true"/&gt;</w:t>
        </w:r>
      </w:ins>
    </w:p>
    <w:p w:rsidR="00BE41AC" w:rsidRPr="00BE41AC" w:rsidRDefault="00BE41AC" w:rsidP="00BE41AC">
      <w:pPr>
        <w:rPr>
          <w:ins w:id="10009" w:author="Markus Brüderl" w:date="2017-11-20T16:46:00Z"/>
          <w:rFonts w:ascii="Courier New" w:hAnsi="Courier New" w:cs="Courier New"/>
          <w:lang w:val="en-US"/>
        </w:rPr>
      </w:pPr>
      <w:ins w:id="10010" w:author="Markus Brüderl" w:date="2017-11-20T16:46:00Z">
        <w:r w:rsidRPr="00BE41AC">
          <w:rPr>
            <w:rFonts w:ascii="Courier New" w:hAnsi="Courier New" w:cs="Courier New"/>
            <w:lang w:val="en-US"/>
          </w:rPr>
          <w:t xml:space="preserve">                  &lt;b:hregisterFlag&gt;false&lt;/b:hregisterFlag&gt;</w:t>
        </w:r>
      </w:ins>
    </w:p>
    <w:p w:rsidR="00BE41AC" w:rsidRPr="00BE41AC" w:rsidRDefault="00BE41AC" w:rsidP="00BE41AC">
      <w:pPr>
        <w:rPr>
          <w:ins w:id="10011" w:author="Markus Brüderl" w:date="2017-11-20T16:46:00Z"/>
          <w:rFonts w:ascii="Courier New" w:hAnsi="Courier New" w:cs="Courier New"/>
          <w:lang w:val="en-US"/>
        </w:rPr>
      </w:pPr>
      <w:ins w:id="10012" w:author="Markus Brüderl" w:date="2017-11-20T16:46:00Z">
        <w:r w:rsidRPr="00BE41AC">
          <w:rPr>
            <w:rFonts w:ascii="Courier New" w:hAnsi="Courier New" w:cs="Courier New"/>
            <w:lang w:val="en-US"/>
          </w:rPr>
          <w:t xml:space="preserve">                  &lt;b:hsnr&gt;5&lt;/b:hsnr&gt;</w:t>
        </w:r>
      </w:ins>
    </w:p>
    <w:p w:rsidR="00BE41AC" w:rsidRPr="00BE41AC" w:rsidRDefault="00BE41AC" w:rsidP="00BE41AC">
      <w:pPr>
        <w:rPr>
          <w:ins w:id="10013" w:author="Markus Brüderl" w:date="2017-11-20T16:46:00Z"/>
          <w:rFonts w:ascii="Courier New" w:hAnsi="Courier New" w:cs="Courier New"/>
          <w:lang w:val="en-US"/>
        </w:rPr>
      </w:pPr>
      <w:ins w:id="10014" w:author="Markus Brüderl" w:date="2017-11-20T16:46:00Z">
        <w:r w:rsidRPr="00BE41AC">
          <w:rPr>
            <w:rFonts w:ascii="Courier New" w:hAnsi="Courier New" w:cs="Courier New"/>
            <w:lang w:val="en-US"/>
          </w:rPr>
          <w:t xml:space="preserve">                  &lt;b:hsnr2 i:nil="true"/&gt;</w:t>
        </w:r>
      </w:ins>
    </w:p>
    <w:p w:rsidR="00BE41AC" w:rsidRPr="00BE41AC" w:rsidRDefault="00BE41AC" w:rsidP="00BE41AC">
      <w:pPr>
        <w:rPr>
          <w:ins w:id="10015" w:author="Markus Brüderl" w:date="2017-11-20T16:46:00Z"/>
          <w:rFonts w:ascii="Courier New" w:hAnsi="Courier New" w:cs="Courier New"/>
          <w:lang w:val="en-US"/>
        </w:rPr>
      </w:pPr>
      <w:ins w:id="10016" w:author="Markus Brüderl" w:date="2017-11-20T16:46:00Z">
        <w:r w:rsidRPr="00BE41AC">
          <w:rPr>
            <w:rFonts w:ascii="Courier New" w:hAnsi="Courier New" w:cs="Courier New"/>
            <w:lang w:val="en-US"/>
          </w:rPr>
          <w:t xml:space="preserve">                  &lt;b:infoSmsFlag&gt;0&lt;/b:infoSmsFlag&gt;</w:t>
        </w:r>
      </w:ins>
    </w:p>
    <w:p w:rsidR="00BE41AC" w:rsidRPr="00BE41AC" w:rsidRDefault="00BE41AC" w:rsidP="00BE41AC">
      <w:pPr>
        <w:rPr>
          <w:ins w:id="10017" w:author="Markus Brüderl" w:date="2017-11-20T16:46:00Z"/>
          <w:rFonts w:ascii="Courier New" w:hAnsi="Courier New" w:cs="Courier New"/>
          <w:lang w:val="en-US"/>
        </w:rPr>
      </w:pPr>
      <w:ins w:id="10018" w:author="Markus Brüderl" w:date="2017-11-20T16:46:00Z">
        <w:r w:rsidRPr="00BE41AC">
          <w:rPr>
            <w:rFonts w:ascii="Courier New" w:hAnsi="Courier New" w:cs="Courier New"/>
            <w:lang w:val="en-US"/>
          </w:rPr>
          <w:t xml:space="preserve">                  &lt;b:infoTelFlag&gt;0&lt;/b:infoTelFlag&gt;</w:t>
        </w:r>
      </w:ins>
    </w:p>
    <w:p w:rsidR="00BE41AC" w:rsidRPr="00BE41AC" w:rsidRDefault="00BE41AC" w:rsidP="00BE41AC">
      <w:pPr>
        <w:rPr>
          <w:ins w:id="10019" w:author="Markus Brüderl" w:date="2017-11-20T16:46:00Z"/>
          <w:rFonts w:ascii="Courier New" w:hAnsi="Courier New" w:cs="Courier New"/>
          <w:lang w:val="en-US"/>
        </w:rPr>
      </w:pPr>
      <w:ins w:id="10020" w:author="Markus Brüderl" w:date="2017-11-20T16:46:00Z">
        <w:r w:rsidRPr="00BE41AC">
          <w:rPr>
            <w:rFonts w:ascii="Courier New" w:hAnsi="Courier New" w:cs="Courier New"/>
            <w:lang w:val="en-US"/>
          </w:rPr>
          <w:t xml:space="preserve">                  &lt;b:infomail2flag&gt;0&lt;/b:infomail2flag&gt;</w:t>
        </w:r>
      </w:ins>
    </w:p>
    <w:p w:rsidR="00BE41AC" w:rsidRPr="00BE41AC" w:rsidRDefault="00BE41AC" w:rsidP="00BE41AC">
      <w:pPr>
        <w:rPr>
          <w:ins w:id="10021" w:author="Markus Brüderl" w:date="2017-11-20T16:46:00Z"/>
          <w:rFonts w:ascii="Courier New" w:hAnsi="Courier New" w:cs="Courier New"/>
          <w:lang w:val="en-US"/>
        </w:rPr>
      </w:pPr>
      <w:ins w:id="10022" w:author="Markus Brüderl" w:date="2017-11-20T16:46:00Z">
        <w:r w:rsidRPr="00BE41AC">
          <w:rPr>
            <w:rFonts w:ascii="Courier New" w:hAnsi="Courier New" w:cs="Courier New"/>
            <w:lang w:val="en-US"/>
          </w:rPr>
          <w:t xml:space="preserve">                  &lt;b:infomailflag&gt;0&lt;/b:infomailflag&gt;</w:t>
        </w:r>
      </w:ins>
    </w:p>
    <w:p w:rsidR="00BE41AC" w:rsidRPr="00BE41AC" w:rsidRDefault="00BE41AC" w:rsidP="00BE41AC">
      <w:pPr>
        <w:rPr>
          <w:ins w:id="10023" w:author="Markus Brüderl" w:date="2017-11-20T16:46:00Z"/>
          <w:rFonts w:ascii="Courier New" w:hAnsi="Courier New" w:cs="Courier New"/>
          <w:lang w:val="en-US"/>
        </w:rPr>
      </w:pPr>
      <w:ins w:id="10024" w:author="Markus Brüderl" w:date="2017-11-20T16:46:00Z">
        <w:r w:rsidRPr="00BE41AC">
          <w:rPr>
            <w:rFonts w:ascii="Courier New" w:hAnsi="Courier New" w:cs="Courier New"/>
            <w:lang w:val="en-US"/>
          </w:rPr>
          <w:t xml:space="preserve">                  &lt;b:kdtypBezeichnung i:nil="true"/&gt;</w:t>
        </w:r>
      </w:ins>
    </w:p>
    <w:p w:rsidR="00BE41AC" w:rsidRPr="00BE41AC" w:rsidRDefault="00BE41AC" w:rsidP="00BE41AC">
      <w:pPr>
        <w:rPr>
          <w:ins w:id="10025" w:author="Markus Brüderl" w:date="2017-11-20T16:46:00Z"/>
          <w:rFonts w:ascii="Courier New" w:hAnsi="Courier New" w:cs="Courier New"/>
          <w:lang w:val="en-US"/>
        </w:rPr>
      </w:pPr>
      <w:ins w:id="10026" w:author="Markus Brüderl" w:date="2017-11-20T16:46:00Z">
        <w:r w:rsidRPr="00BE41AC">
          <w:rPr>
            <w:rFonts w:ascii="Courier New" w:hAnsi="Courier New" w:cs="Courier New"/>
            <w:lang w:val="en-US"/>
          </w:rPr>
          <w:t xml:space="preserve">                  &lt;b:kontos/&gt;</w:t>
        </w:r>
      </w:ins>
    </w:p>
    <w:p w:rsidR="00BE41AC" w:rsidRPr="00BE41AC" w:rsidRDefault="00BE41AC" w:rsidP="00BE41AC">
      <w:pPr>
        <w:rPr>
          <w:ins w:id="10027" w:author="Markus Brüderl" w:date="2017-11-20T16:46:00Z"/>
          <w:rFonts w:ascii="Courier New" w:hAnsi="Courier New" w:cs="Courier New"/>
          <w:lang w:val="en-US"/>
        </w:rPr>
      </w:pPr>
      <w:ins w:id="10028" w:author="Markus Brüderl" w:date="2017-11-20T16:46:00Z">
        <w:r w:rsidRPr="00BE41AC">
          <w:rPr>
            <w:rFonts w:ascii="Courier New" w:hAnsi="Courier New" w:cs="Courier New"/>
            <w:lang w:val="en-US"/>
          </w:rPr>
          <w:t xml:space="preserve">                  &lt;b:land2Bezeichnung i:nil="true"/&gt;</w:t>
        </w:r>
      </w:ins>
    </w:p>
    <w:p w:rsidR="00BE41AC" w:rsidRPr="00BE41AC" w:rsidRDefault="00BE41AC" w:rsidP="00BE41AC">
      <w:pPr>
        <w:rPr>
          <w:ins w:id="10029" w:author="Markus Brüderl" w:date="2017-11-20T16:46:00Z"/>
          <w:rFonts w:ascii="Courier New" w:hAnsi="Courier New" w:cs="Courier New"/>
          <w:lang w:val="en-US"/>
        </w:rPr>
      </w:pPr>
      <w:ins w:id="10030" w:author="Markus Brüderl" w:date="2017-11-20T16:46:00Z">
        <w:r w:rsidRPr="00BE41AC">
          <w:rPr>
            <w:rFonts w:ascii="Courier New" w:hAnsi="Courier New" w:cs="Courier New"/>
            <w:lang w:val="en-US"/>
          </w:rPr>
          <w:t xml:space="preserve">                  &lt;b:landBezeichnung i:nil="true"/&gt;</w:t>
        </w:r>
      </w:ins>
    </w:p>
    <w:p w:rsidR="00BE41AC" w:rsidRPr="00BE41AC" w:rsidRDefault="00BE41AC" w:rsidP="00BE41AC">
      <w:pPr>
        <w:rPr>
          <w:ins w:id="10031" w:author="Markus Brüderl" w:date="2017-11-20T16:46:00Z"/>
          <w:rFonts w:ascii="Courier New" w:hAnsi="Courier New" w:cs="Courier New"/>
          <w:lang w:val="en-US"/>
        </w:rPr>
      </w:pPr>
      <w:ins w:id="10032" w:author="Markus Brüderl" w:date="2017-11-20T16:46:00Z">
        <w:r w:rsidRPr="00BE41AC">
          <w:rPr>
            <w:rFonts w:ascii="Courier New" w:hAnsi="Courier New" w:cs="Courier New"/>
            <w:lang w:val="en-US"/>
          </w:rPr>
          <w:t xml:space="preserve">                  &lt;b:landNatBezeichnung i:nil="true"/&gt;</w:t>
        </w:r>
      </w:ins>
    </w:p>
    <w:p w:rsidR="00BE41AC" w:rsidRPr="00BE41AC" w:rsidRDefault="00BE41AC" w:rsidP="00BE41AC">
      <w:pPr>
        <w:rPr>
          <w:ins w:id="10033" w:author="Markus Brüderl" w:date="2017-11-20T16:46:00Z"/>
          <w:rFonts w:ascii="Courier New" w:hAnsi="Courier New" w:cs="Courier New"/>
          <w:lang w:val="en-US"/>
        </w:rPr>
      </w:pPr>
      <w:ins w:id="10034" w:author="Markus Brüderl" w:date="2017-11-20T16:46:00Z">
        <w:r w:rsidRPr="00BE41AC">
          <w:rPr>
            <w:rFonts w:ascii="Courier New" w:hAnsi="Courier New" w:cs="Courier New"/>
            <w:lang w:val="en-US"/>
          </w:rPr>
          <w:t xml:space="preserve">                  &lt;b:langBezeichnung i:nil="true"/&gt;</w:t>
        </w:r>
      </w:ins>
    </w:p>
    <w:p w:rsidR="00BE41AC" w:rsidRPr="00BE41AC" w:rsidRDefault="00BE41AC" w:rsidP="00BE41AC">
      <w:pPr>
        <w:rPr>
          <w:ins w:id="10035" w:author="Markus Brüderl" w:date="2017-11-20T16:46:00Z"/>
          <w:rFonts w:ascii="Courier New" w:hAnsi="Courier New" w:cs="Courier New"/>
          <w:lang w:val="en-US"/>
        </w:rPr>
      </w:pPr>
      <w:ins w:id="10036" w:author="Markus Brüderl" w:date="2017-11-20T16:46:00Z">
        <w:r w:rsidRPr="00BE41AC">
          <w:rPr>
            <w:rFonts w:ascii="Courier New" w:hAnsi="Courier New" w:cs="Courier New"/>
            <w:lang w:val="en-US"/>
          </w:rPr>
          <w:t xml:space="preserve">                  &lt;b:langKorrBezeichnung i:nil="true"/&gt;</w:t>
        </w:r>
      </w:ins>
    </w:p>
    <w:p w:rsidR="00BE41AC" w:rsidRPr="00BE41AC" w:rsidRDefault="00BE41AC" w:rsidP="00BE41AC">
      <w:pPr>
        <w:rPr>
          <w:ins w:id="10037" w:author="Markus Brüderl" w:date="2017-11-20T16:46:00Z"/>
          <w:rFonts w:ascii="Courier New" w:hAnsi="Courier New" w:cs="Courier New"/>
          <w:lang w:val="en-US"/>
        </w:rPr>
      </w:pPr>
      <w:ins w:id="10038" w:author="Markus Brüderl" w:date="2017-11-20T16:46:00Z">
        <w:r w:rsidRPr="00BE41AC">
          <w:rPr>
            <w:rFonts w:ascii="Courier New" w:hAnsi="Courier New" w:cs="Courier New"/>
            <w:lang w:val="en-US"/>
          </w:rPr>
          <w:t xml:space="preserve">                  &lt;b:mitarbeiterflag&gt;0&lt;/b:mitarbeiterflag&gt;</w:t>
        </w:r>
      </w:ins>
    </w:p>
    <w:p w:rsidR="00BE41AC" w:rsidRPr="00BE41AC" w:rsidRDefault="00BE41AC" w:rsidP="00BE41AC">
      <w:pPr>
        <w:rPr>
          <w:ins w:id="10039" w:author="Markus Brüderl" w:date="2017-11-20T16:46:00Z"/>
          <w:rFonts w:ascii="Courier New" w:hAnsi="Courier New" w:cs="Courier New"/>
          <w:lang w:val="en-US"/>
        </w:rPr>
      </w:pPr>
      <w:ins w:id="10040" w:author="Markus Brüderl" w:date="2017-11-20T16:46:00Z">
        <w:r w:rsidRPr="00BE41AC">
          <w:rPr>
            <w:rFonts w:ascii="Courier New" w:hAnsi="Courier New" w:cs="Courier New"/>
            <w:lang w:val="en-US"/>
          </w:rPr>
          <w:t xml:space="preserve">                  &lt;b:name&gt;Schmidt&lt;/b:name&gt;</w:t>
        </w:r>
      </w:ins>
    </w:p>
    <w:p w:rsidR="00BE41AC" w:rsidRPr="00BE41AC" w:rsidRDefault="00BE41AC" w:rsidP="00BE41AC">
      <w:pPr>
        <w:rPr>
          <w:ins w:id="10041" w:author="Markus Brüderl" w:date="2017-11-20T16:46:00Z"/>
          <w:rFonts w:ascii="Courier New" w:hAnsi="Courier New" w:cs="Courier New"/>
          <w:lang w:val="en-US"/>
        </w:rPr>
      </w:pPr>
      <w:ins w:id="10042" w:author="Markus Brüderl" w:date="2017-11-20T16:46:00Z">
        <w:r w:rsidRPr="00BE41AC">
          <w:rPr>
            <w:rFonts w:ascii="Courier New" w:hAnsi="Courier New" w:cs="Courier New"/>
            <w:lang w:val="en-US"/>
          </w:rPr>
          <w:lastRenderedPageBreak/>
          <w:t xml:space="preserve">                  &lt;b:nameKont i:nil="true"/&gt;</w:t>
        </w:r>
      </w:ins>
    </w:p>
    <w:p w:rsidR="00BE41AC" w:rsidRPr="00BE41AC" w:rsidRDefault="00BE41AC" w:rsidP="00BE41AC">
      <w:pPr>
        <w:rPr>
          <w:ins w:id="10043" w:author="Markus Brüderl" w:date="2017-11-20T16:46:00Z"/>
          <w:rFonts w:ascii="Courier New" w:hAnsi="Courier New" w:cs="Courier New"/>
          <w:lang w:val="en-US"/>
        </w:rPr>
      </w:pPr>
      <w:ins w:id="10044" w:author="Markus Brüderl" w:date="2017-11-20T16:46:00Z">
        <w:r w:rsidRPr="00BE41AC">
          <w:rPr>
            <w:rFonts w:ascii="Courier New" w:hAnsi="Courier New" w:cs="Courier New"/>
            <w:lang w:val="en-US"/>
          </w:rPr>
          <w:t xml:space="preserve">                  &lt;b:ort&gt;Thalwil&lt;/b:ort&gt;</w:t>
        </w:r>
      </w:ins>
    </w:p>
    <w:p w:rsidR="00BE41AC" w:rsidRPr="00BE41AC" w:rsidRDefault="00BE41AC" w:rsidP="00BE41AC">
      <w:pPr>
        <w:rPr>
          <w:ins w:id="10045" w:author="Markus Brüderl" w:date="2017-11-20T16:46:00Z"/>
          <w:rFonts w:ascii="Courier New" w:hAnsi="Courier New" w:cs="Courier New"/>
          <w:lang w:val="en-US"/>
        </w:rPr>
      </w:pPr>
      <w:ins w:id="10046" w:author="Markus Brüderl" w:date="2017-11-20T16:46:00Z">
        <w:r w:rsidRPr="00BE41AC">
          <w:rPr>
            <w:rFonts w:ascii="Courier New" w:hAnsi="Courier New" w:cs="Courier New"/>
            <w:lang w:val="en-US"/>
          </w:rPr>
          <w:t xml:space="preserve">                  &lt;b:ort2 i:nil="true"/&gt;</w:t>
        </w:r>
      </w:ins>
    </w:p>
    <w:p w:rsidR="00BE41AC" w:rsidRPr="00BE41AC" w:rsidRDefault="00BE41AC" w:rsidP="00BE41AC">
      <w:pPr>
        <w:rPr>
          <w:ins w:id="10047" w:author="Markus Brüderl" w:date="2017-11-20T16:46:00Z"/>
          <w:rFonts w:ascii="Courier New" w:hAnsi="Courier New" w:cs="Courier New"/>
          <w:lang w:val="en-US"/>
        </w:rPr>
      </w:pPr>
      <w:ins w:id="10048" w:author="Markus Brüderl" w:date="2017-11-20T16:46:00Z">
        <w:r w:rsidRPr="00BE41AC">
          <w:rPr>
            <w:rFonts w:ascii="Courier New" w:hAnsi="Courier New" w:cs="Courier New"/>
            <w:lang w:val="en-US"/>
          </w:rPr>
          <w:t xml:space="preserve">                  &lt;b:plz&gt;8800&lt;/b:plz&gt;</w:t>
        </w:r>
      </w:ins>
    </w:p>
    <w:p w:rsidR="00BE41AC" w:rsidRPr="00BE41AC" w:rsidRDefault="00BE41AC" w:rsidP="00BE41AC">
      <w:pPr>
        <w:rPr>
          <w:ins w:id="10049" w:author="Markus Brüderl" w:date="2017-11-20T16:46:00Z"/>
          <w:rFonts w:ascii="Courier New" w:hAnsi="Courier New" w:cs="Courier New"/>
          <w:lang w:val="en-US"/>
        </w:rPr>
      </w:pPr>
      <w:ins w:id="10050" w:author="Markus Brüderl" w:date="2017-11-20T16:46:00Z">
        <w:r w:rsidRPr="00BE41AC">
          <w:rPr>
            <w:rFonts w:ascii="Courier New" w:hAnsi="Courier New" w:cs="Courier New"/>
            <w:lang w:val="en-US"/>
          </w:rPr>
          <w:t xml:space="preserve">                  &lt;b:plz2 i:nil="true"/&gt;</w:t>
        </w:r>
      </w:ins>
    </w:p>
    <w:p w:rsidR="00BE41AC" w:rsidRPr="00BE41AC" w:rsidRDefault="00BE41AC" w:rsidP="00BE41AC">
      <w:pPr>
        <w:rPr>
          <w:ins w:id="10051" w:author="Markus Brüderl" w:date="2017-11-20T16:46:00Z"/>
          <w:rFonts w:ascii="Courier New" w:hAnsi="Courier New" w:cs="Courier New"/>
          <w:lang w:val="en-US"/>
        </w:rPr>
      </w:pPr>
      <w:ins w:id="10052" w:author="Markus Brüderl" w:date="2017-11-20T16:46:00Z">
        <w:r w:rsidRPr="00BE41AC">
          <w:rPr>
            <w:rFonts w:ascii="Courier New" w:hAnsi="Courier New" w:cs="Courier New"/>
            <w:lang w:val="en-US"/>
          </w:rPr>
          <w:t xml:space="preserve">                  &lt;b:rechtsform&gt;0&lt;/b:rechtsform&gt;</w:t>
        </w:r>
      </w:ins>
    </w:p>
    <w:p w:rsidR="00BE41AC" w:rsidRPr="00BE41AC" w:rsidRDefault="00BE41AC" w:rsidP="00BE41AC">
      <w:pPr>
        <w:rPr>
          <w:ins w:id="10053" w:author="Markus Brüderl" w:date="2017-11-20T16:46:00Z"/>
          <w:rFonts w:ascii="Courier New" w:hAnsi="Courier New" w:cs="Courier New"/>
          <w:lang w:val="en-US"/>
        </w:rPr>
      </w:pPr>
      <w:ins w:id="10054" w:author="Markus Brüderl" w:date="2017-11-20T16:46:00Z">
        <w:r w:rsidRPr="00BE41AC">
          <w:rPr>
            <w:rFonts w:ascii="Courier New" w:hAnsi="Courier New" w:cs="Courier New"/>
            <w:lang w:val="en-US"/>
          </w:rPr>
          <w:t xml:space="preserve">                  &lt;b:rechtsformCode i:nil="true"/&gt;</w:t>
        </w:r>
      </w:ins>
    </w:p>
    <w:p w:rsidR="00BE41AC" w:rsidRPr="00BE41AC" w:rsidRDefault="00BE41AC" w:rsidP="00BE41AC">
      <w:pPr>
        <w:rPr>
          <w:ins w:id="10055" w:author="Markus Brüderl" w:date="2017-11-20T16:46:00Z"/>
          <w:rFonts w:ascii="Courier New" w:hAnsi="Courier New" w:cs="Courier New"/>
          <w:lang w:val="en-US"/>
        </w:rPr>
      </w:pPr>
      <w:ins w:id="10056" w:author="Markus Brüderl" w:date="2017-11-20T16:46:00Z">
        <w:r w:rsidRPr="00BE41AC">
          <w:rPr>
            <w:rFonts w:ascii="Courier New" w:hAnsi="Courier New" w:cs="Courier New"/>
            <w:lang w:val="en-US"/>
          </w:rPr>
          <w:t xml:space="preserve">                  &lt;b:revFlag&gt;false&lt;/b:revFlag&gt;</w:t>
        </w:r>
      </w:ins>
    </w:p>
    <w:p w:rsidR="00BE41AC" w:rsidRPr="00BE41AC" w:rsidRDefault="00BE41AC" w:rsidP="00BE41AC">
      <w:pPr>
        <w:rPr>
          <w:ins w:id="10057" w:author="Markus Brüderl" w:date="2017-11-20T16:46:00Z"/>
          <w:rFonts w:ascii="Courier New" w:hAnsi="Courier New" w:cs="Courier New"/>
          <w:lang w:val="en-US"/>
        </w:rPr>
      </w:pPr>
      <w:ins w:id="10058" w:author="Markus Brüderl" w:date="2017-11-20T16:46:00Z">
        <w:r w:rsidRPr="00BE41AC">
          <w:rPr>
            <w:rFonts w:ascii="Courier New" w:hAnsi="Courier New" w:cs="Courier New"/>
            <w:lang w:val="en-US"/>
          </w:rPr>
          <w:t xml:space="preserve">                  &lt;b:staat2Bezeichnung i:nil="true"/&gt;</w:t>
        </w:r>
      </w:ins>
    </w:p>
    <w:p w:rsidR="00BE41AC" w:rsidRPr="00BE41AC" w:rsidRDefault="00BE41AC" w:rsidP="00BE41AC">
      <w:pPr>
        <w:rPr>
          <w:ins w:id="10059" w:author="Markus Brüderl" w:date="2017-11-20T16:46:00Z"/>
          <w:rFonts w:ascii="Courier New" w:hAnsi="Courier New" w:cs="Courier New"/>
          <w:lang w:val="en-US"/>
        </w:rPr>
      </w:pPr>
      <w:ins w:id="10060" w:author="Markus Brüderl" w:date="2017-11-20T16:46:00Z">
        <w:r w:rsidRPr="00BE41AC">
          <w:rPr>
            <w:rFonts w:ascii="Courier New" w:hAnsi="Courier New" w:cs="Courier New"/>
            <w:lang w:val="en-US"/>
          </w:rPr>
          <w:t xml:space="preserve">                  &lt;b:staatBezeichnung i:nil="true"/&gt;</w:t>
        </w:r>
      </w:ins>
    </w:p>
    <w:p w:rsidR="00BE41AC" w:rsidRPr="00BE41AC" w:rsidRDefault="00BE41AC" w:rsidP="00BE41AC">
      <w:pPr>
        <w:rPr>
          <w:ins w:id="10061" w:author="Markus Brüderl" w:date="2017-11-20T16:46:00Z"/>
          <w:rFonts w:ascii="Courier New" w:hAnsi="Courier New" w:cs="Courier New"/>
          <w:lang w:val="en-US"/>
        </w:rPr>
      </w:pPr>
      <w:ins w:id="10062" w:author="Markus Brüderl" w:date="2017-11-20T16:46:00Z">
        <w:r w:rsidRPr="00BE41AC">
          <w:rPr>
            <w:rFonts w:ascii="Courier New" w:hAnsi="Courier New" w:cs="Courier New"/>
            <w:lang w:val="en-US"/>
          </w:rPr>
          <w:t xml:space="preserve">                  &lt;b:strasse&gt;Neugasse&lt;/b:strasse&gt;</w:t>
        </w:r>
      </w:ins>
    </w:p>
    <w:p w:rsidR="00BE41AC" w:rsidRPr="00BE41AC" w:rsidRDefault="00BE41AC" w:rsidP="00BE41AC">
      <w:pPr>
        <w:rPr>
          <w:ins w:id="10063" w:author="Markus Brüderl" w:date="2017-11-20T16:46:00Z"/>
          <w:rFonts w:ascii="Courier New" w:hAnsi="Courier New" w:cs="Courier New"/>
          <w:lang w:val="en-US"/>
        </w:rPr>
      </w:pPr>
      <w:ins w:id="10064" w:author="Markus Brüderl" w:date="2017-11-20T16:46:00Z">
        <w:r w:rsidRPr="00BE41AC">
          <w:rPr>
            <w:rFonts w:ascii="Courier New" w:hAnsi="Courier New" w:cs="Courier New"/>
            <w:lang w:val="en-US"/>
          </w:rPr>
          <w:t xml:space="preserve">                  &lt;b:strasse2 i:nil="true"/&gt;</w:t>
        </w:r>
      </w:ins>
    </w:p>
    <w:p w:rsidR="00BE41AC" w:rsidRPr="00BE41AC" w:rsidRDefault="00BE41AC" w:rsidP="00BE41AC">
      <w:pPr>
        <w:rPr>
          <w:ins w:id="10065" w:author="Markus Brüderl" w:date="2017-11-20T16:46:00Z"/>
          <w:rFonts w:ascii="Courier New" w:hAnsi="Courier New" w:cs="Courier New"/>
          <w:lang w:val="en-US"/>
        </w:rPr>
      </w:pPr>
      <w:ins w:id="10066" w:author="Markus Brüderl" w:date="2017-11-20T16:46:00Z">
        <w:r w:rsidRPr="00BE41AC">
          <w:rPr>
            <w:rFonts w:ascii="Courier New" w:hAnsi="Courier New" w:cs="Courier New"/>
            <w:lang w:val="en-US"/>
          </w:rPr>
          <w:t xml:space="preserve">                  &lt;b:sysbranche&gt;0&lt;/b:sysbranche&gt;</w:t>
        </w:r>
      </w:ins>
    </w:p>
    <w:p w:rsidR="00BE41AC" w:rsidRPr="00BE41AC" w:rsidRDefault="00BE41AC" w:rsidP="00BE41AC">
      <w:pPr>
        <w:rPr>
          <w:ins w:id="10067" w:author="Markus Brüderl" w:date="2017-11-20T16:46:00Z"/>
          <w:rFonts w:ascii="Courier New" w:hAnsi="Courier New" w:cs="Courier New"/>
          <w:lang w:val="en-US"/>
        </w:rPr>
      </w:pPr>
      <w:ins w:id="10068" w:author="Markus Brüderl" w:date="2017-11-20T16:46:00Z">
        <w:r w:rsidRPr="00BE41AC">
          <w:rPr>
            <w:rFonts w:ascii="Courier New" w:hAnsi="Courier New" w:cs="Courier New"/>
            <w:lang w:val="en-US"/>
          </w:rPr>
          <w:t xml:space="preserve">                  &lt;b:sysctlang&gt;1&lt;/b:sysctlang&gt;</w:t>
        </w:r>
      </w:ins>
    </w:p>
    <w:p w:rsidR="00BE41AC" w:rsidRPr="00BE41AC" w:rsidRDefault="00BE41AC" w:rsidP="00BE41AC">
      <w:pPr>
        <w:rPr>
          <w:ins w:id="10069" w:author="Markus Brüderl" w:date="2017-11-20T16:46:00Z"/>
          <w:rFonts w:ascii="Courier New" w:hAnsi="Courier New" w:cs="Courier New"/>
          <w:lang w:val="en-US"/>
        </w:rPr>
      </w:pPr>
      <w:ins w:id="10070" w:author="Markus Brüderl" w:date="2017-11-20T16:46:00Z">
        <w:r w:rsidRPr="00BE41AC">
          <w:rPr>
            <w:rFonts w:ascii="Courier New" w:hAnsi="Courier New" w:cs="Courier New"/>
            <w:lang w:val="en-US"/>
          </w:rPr>
          <w:t xml:space="preserve">                  &lt;b:sysctlangkorr&gt;0&lt;/b:sysctlangkorr&gt;</w:t>
        </w:r>
      </w:ins>
    </w:p>
    <w:p w:rsidR="00BE41AC" w:rsidRPr="00BE41AC" w:rsidRDefault="00BE41AC" w:rsidP="00BE41AC">
      <w:pPr>
        <w:rPr>
          <w:ins w:id="10071" w:author="Markus Brüderl" w:date="2017-11-20T16:46:00Z"/>
          <w:rFonts w:ascii="Courier New" w:hAnsi="Courier New" w:cs="Courier New"/>
          <w:lang w:val="en-US"/>
        </w:rPr>
      </w:pPr>
      <w:ins w:id="10072" w:author="Markus Brüderl" w:date="2017-11-20T16:46:00Z">
        <w:r w:rsidRPr="00BE41AC">
          <w:rPr>
            <w:rFonts w:ascii="Courier New" w:hAnsi="Courier New" w:cs="Courier New"/>
            <w:lang w:val="en-US"/>
          </w:rPr>
          <w:t xml:space="preserve">                  &lt;b:sysit&gt;24038&lt;/b:sysit&gt;</w:t>
        </w:r>
      </w:ins>
    </w:p>
    <w:p w:rsidR="00BE41AC" w:rsidRPr="00BE41AC" w:rsidRDefault="00BE41AC" w:rsidP="00BE41AC">
      <w:pPr>
        <w:rPr>
          <w:ins w:id="10073" w:author="Markus Brüderl" w:date="2017-11-20T16:46:00Z"/>
          <w:rFonts w:ascii="Courier New" w:hAnsi="Courier New" w:cs="Courier New"/>
          <w:lang w:val="en-US"/>
        </w:rPr>
      </w:pPr>
      <w:ins w:id="10074" w:author="Markus Brüderl" w:date="2017-11-20T16:46:00Z">
        <w:r w:rsidRPr="00BE41AC">
          <w:rPr>
            <w:rFonts w:ascii="Courier New" w:hAnsi="Courier New" w:cs="Courier New"/>
            <w:lang w:val="en-US"/>
          </w:rPr>
          <w:t xml:space="preserve">                  &lt;b:syskd&gt;123470720&lt;/b:syskd&gt;</w:t>
        </w:r>
      </w:ins>
    </w:p>
    <w:p w:rsidR="00BE41AC" w:rsidRPr="00BE41AC" w:rsidRDefault="00BE41AC" w:rsidP="00BE41AC">
      <w:pPr>
        <w:rPr>
          <w:ins w:id="10075" w:author="Markus Brüderl" w:date="2017-11-20T16:46:00Z"/>
          <w:rFonts w:ascii="Courier New" w:hAnsi="Courier New" w:cs="Courier New"/>
          <w:lang w:val="en-US"/>
        </w:rPr>
      </w:pPr>
      <w:ins w:id="10076" w:author="Markus Brüderl" w:date="2017-11-20T16:46:00Z">
        <w:r w:rsidRPr="00BE41AC">
          <w:rPr>
            <w:rFonts w:ascii="Courier New" w:hAnsi="Courier New" w:cs="Courier New"/>
            <w:lang w:val="en-US"/>
          </w:rPr>
          <w:t xml:space="preserve">                  &lt;b:syskdtyp&gt;1&lt;/b:syskdtyp&gt;</w:t>
        </w:r>
      </w:ins>
    </w:p>
    <w:p w:rsidR="00BE41AC" w:rsidRPr="00BE41AC" w:rsidRDefault="00BE41AC" w:rsidP="00BE41AC">
      <w:pPr>
        <w:rPr>
          <w:ins w:id="10077" w:author="Markus Brüderl" w:date="2017-11-20T16:46:00Z"/>
          <w:rFonts w:ascii="Courier New" w:hAnsi="Courier New" w:cs="Courier New"/>
          <w:lang w:val="en-US"/>
        </w:rPr>
      </w:pPr>
      <w:ins w:id="10078" w:author="Markus Brüderl" w:date="2017-11-20T16:46:00Z">
        <w:r w:rsidRPr="00BE41AC">
          <w:rPr>
            <w:rFonts w:ascii="Courier New" w:hAnsi="Courier New" w:cs="Courier New"/>
            <w:lang w:val="en-US"/>
          </w:rPr>
          <w:t xml:space="preserve">                  &lt;b:sysland&gt;10&lt;/b:sysland&gt;</w:t>
        </w:r>
      </w:ins>
    </w:p>
    <w:p w:rsidR="00BE41AC" w:rsidRPr="00BE41AC" w:rsidRDefault="00BE41AC" w:rsidP="00BE41AC">
      <w:pPr>
        <w:rPr>
          <w:ins w:id="10079" w:author="Markus Brüderl" w:date="2017-11-20T16:46:00Z"/>
          <w:rFonts w:ascii="Courier New" w:hAnsi="Courier New" w:cs="Courier New"/>
          <w:lang w:val="en-US"/>
        </w:rPr>
      </w:pPr>
      <w:ins w:id="10080" w:author="Markus Brüderl" w:date="2017-11-20T16:46:00Z">
        <w:r w:rsidRPr="00BE41AC">
          <w:rPr>
            <w:rFonts w:ascii="Courier New" w:hAnsi="Courier New" w:cs="Courier New"/>
            <w:lang w:val="en-US"/>
          </w:rPr>
          <w:t xml:space="preserve">                  &lt;b:sysland2&gt;0&lt;/b:sysland2&gt;</w:t>
        </w:r>
      </w:ins>
    </w:p>
    <w:p w:rsidR="00BE41AC" w:rsidRPr="00BE41AC" w:rsidRDefault="00BE41AC" w:rsidP="00BE41AC">
      <w:pPr>
        <w:rPr>
          <w:ins w:id="10081" w:author="Markus Brüderl" w:date="2017-11-20T16:46:00Z"/>
          <w:rFonts w:ascii="Courier New" w:hAnsi="Courier New" w:cs="Courier New"/>
          <w:lang w:val="en-US"/>
        </w:rPr>
      </w:pPr>
      <w:ins w:id="10082" w:author="Markus Brüderl" w:date="2017-11-20T16:46:00Z">
        <w:r w:rsidRPr="00BE41AC">
          <w:rPr>
            <w:rFonts w:ascii="Courier New" w:hAnsi="Courier New" w:cs="Courier New"/>
            <w:lang w:val="en-US"/>
          </w:rPr>
          <w:t xml:space="preserve">                  &lt;b:syslandnat&gt;10&lt;/b:syslandnat&gt;</w:t>
        </w:r>
      </w:ins>
    </w:p>
    <w:p w:rsidR="00BE41AC" w:rsidRPr="00BE41AC" w:rsidRDefault="00BE41AC" w:rsidP="00BE41AC">
      <w:pPr>
        <w:rPr>
          <w:ins w:id="10083" w:author="Markus Brüderl" w:date="2017-11-20T16:46:00Z"/>
          <w:rFonts w:ascii="Courier New" w:hAnsi="Courier New" w:cs="Courier New"/>
          <w:lang w:val="en-US"/>
        </w:rPr>
      </w:pPr>
      <w:ins w:id="10084" w:author="Markus Brüderl" w:date="2017-11-20T16:46:00Z">
        <w:r w:rsidRPr="00BE41AC">
          <w:rPr>
            <w:rFonts w:ascii="Courier New" w:hAnsi="Courier New" w:cs="Courier New"/>
            <w:lang w:val="en-US"/>
          </w:rPr>
          <w:t xml:space="preserve">                  &lt;b:sysstaat&gt;26&lt;/b:sysstaat&gt;</w:t>
        </w:r>
      </w:ins>
    </w:p>
    <w:p w:rsidR="00BE41AC" w:rsidRPr="00BE41AC" w:rsidRDefault="00BE41AC" w:rsidP="00BE41AC">
      <w:pPr>
        <w:rPr>
          <w:ins w:id="10085" w:author="Markus Brüderl" w:date="2017-11-20T16:46:00Z"/>
          <w:rFonts w:ascii="Courier New" w:hAnsi="Courier New" w:cs="Courier New"/>
          <w:lang w:val="en-US"/>
        </w:rPr>
      </w:pPr>
      <w:ins w:id="10086" w:author="Markus Brüderl" w:date="2017-11-20T16:46:00Z">
        <w:r w:rsidRPr="00BE41AC">
          <w:rPr>
            <w:rFonts w:ascii="Courier New" w:hAnsi="Courier New" w:cs="Courier New"/>
            <w:lang w:val="en-US"/>
          </w:rPr>
          <w:t xml:space="preserve">                  &lt;b:sysstaat2&gt;0&lt;/b:sysstaat2&gt;</w:t>
        </w:r>
      </w:ins>
    </w:p>
    <w:p w:rsidR="00BE41AC" w:rsidRPr="00BE41AC" w:rsidRDefault="00BE41AC" w:rsidP="00BE41AC">
      <w:pPr>
        <w:rPr>
          <w:ins w:id="10087" w:author="Markus Brüderl" w:date="2017-11-20T16:46:00Z"/>
          <w:rFonts w:ascii="Courier New" w:hAnsi="Courier New" w:cs="Courier New"/>
          <w:lang w:val="en-US"/>
        </w:rPr>
      </w:pPr>
      <w:ins w:id="10088" w:author="Markus Brüderl" w:date="2017-11-20T16:46:00Z">
        <w:r w:rsidRPr="00BE41AC">
          <w:rPr>
            <w:rFonts w:ascii="Courier New" w:hAnsi="Courier New" w:cs="Courier New"/>
            <w:lang w:val="en-US"/>
          </w:rPr>
          <w:t xml:space="preserve">                  &lt;b:telefon&gt;0041321456987&lt;/b:telefon&gt;</w:t>
        </w:r>
      </w:ins>
    </w:p>
    <w:p w:rsidR="00BE41AC" w:rsidRPr="00BE41AC" w:rsidRDefault="00BE41AC" w:rsidP="00BE41AC">
      <w:pPr>
        <w:rPr>
          <w:ins w:id="10089" w:author="Markus Brüderl" w:date="2017-11-20T16:46:00Z"/>
          <w:rFonts w:ascii="Courier New" w:hAnsi="Courier New" w:cs="Courier New"/>
          <w:lang w:val="en-US"/>
        </w:rPr>
      </w:pPr>
      <w:ins w:id="10090" w:author="Markus Brüderl" w:date="2017-11-20T16:46:00Z">
        <w:r w:rsidRPr="00BE41AC">
          <w:rPr>
            <w:rFonts w:ascii="Courier New" w:hAnsi="Courier New" w:cs="Courier New"/>
            <w:lang w:val="en-US"/>
          </w:rPr>
          <w:t xml:space="preserve">                  &lt;b:telefon2&gt;0041654123987&lt;/b:telefon2&gt;</w:t>
        </w:r>
      </w:ins>
    </w:p>
    <w:p w:rsidR="00BE41AC" w:rsidRPr="00BE41AC" w:rsidRDefault="00BE41AC" w:rsidP="00BE41AC">
      <w:pPr>
        <w:rPr>
          <w:ins w:id="10091" w:author="Markus Brüderl" w:date="2017-11-20T16:46:00Z"/>
          <w:rFonts w:ascii="Courier New" w:hAnsi="Courier New" w:cs="Courier New"/>
          <w:lang w:val="en-US"/>
        </w:rPr>
      </w:pPr>
      <w:ins w:id="10092" w:author="Markus Brüderl" w:date="2017-11-20T16:46:00Z">
        <w:r w:rsidRPr="00BE41AC">
          <w:rPr>
            <w:rFonts w:ascii="Courier New" w:hAnsi="Courier New" w:cs="Courier New"/>
            <w:lang w:val="en-US"/>
          </w:rPr>
          <w:t xml:space="preserve">                  &lt;b:titel&gt;Herr&lt;/b:titel&gt;</w:t>
        </w:r>
      </w:ins>
    </w:p>
    <w:p w:rsidR="00BE41AC" w:rsidRPr="00BE41AC" w:rsidRDefault="00BE41AC" w:rsidP="00BE41AC">
      <w:pPr>
        <w:rPr>
          <w:ins w:id="10093" w:author="Markus Brüderl" w:date="2017-11-20T16:46:00Z"/>
          <w:rFonts w:ascii="Courier New" w:hAnsi="Courier New" w:cs="Courier New"/>
          <w:lang w:val="en-US"/>
        </w:rPr>
      </w:pPr>
      <w:ins w:id="10094" w:author="Markus Brüderl" w:date="2017-11-20T16:46:00Z">
        <w:r w:rsidRPr="00BE41AC">
          <w:rPr>
            <w:rFonts w:ascii="Courier New" w:hAnsi="Courier New" w:cs="Courier New"/>
            <w:lang w:val="en-US"/>
          </w:rPr>
          <w:t xml:space="preserve">                  &lt;b:titel2 i:nil="true"/&gt;</w:t>
        </w:r>
      </w:ins>
    </w:p>
    <w:p w:rsidR="00BE41AC" w:rsidRPr="00BE41AC" w:rsidRDefault="00BE41AC" w:rsidP="00BE41AC">
      <w:pPr>
        <w:rPr>
          <w:ins w:id="10095" w:author="Markus Brüderl" w:date="2017-11-20T16:46:00Z"/>
          <w:rFonts w:ascii="Courier New" w:hAnsi="Courier New" w:cs="Courier New"/>
          <w:lang w:val="en-US"/>
        </w:rPr>
      </w:pPr>
      <w:ins w:id="10096" w:author="Markus Brüderl" w:date="2017-11-20T16:46:00Z">
        <w:r w:rsidRPr="00BE41AC">
          <w:rPr>
            <w:rFonts w:ascii="Courier New" w:hAnsi="Courier New" w:cs="Courier New"/>
            <w:lang w:val="en-US"/>
          </w:rPr>
          <w:t xml:space="preserve">                  &lt;b:titelCode&gt;2&lt;/b:titelCode&gt;</w:t>
        </w:r>
      </w:ins>
    </w:p>
    <w:p w:rsidR="00BE41AC" w:rsidRPr="00BE41AC" w:rsidRDefault="00BE41AC" w:rsidP="00BE41AC">
      <w:pPr>
        <w:rPr>
          <w:ins w:id="10097" w:author="Markus Brüderl" w:date="2017-11-20T16:46:00Z"/>
          <w:rFonts w:ascii="Courier New" w:hAnsi="Courier New" w:cs="Courier New"/>
          <w:lang w:val="en-US"/>
        </w:rPr>
      </w:pPr>
      <w:ins w:id="10098" w:author="Markus Brüderl" w:date="2017-11-20T16:46:00Z">
        <w:r w:rsidRPr="00BE41AC">
          <w:rPr>
            <w:rFonts w:ascii="Courier New" w:hAnsi="Courier New" w:cs="Courier New"/>
            <w:lang w:val="en-US"/>
          </w:rPr>
          <w:t xml:space="preserve">                  &lt;b:titelKont i:nil="true"/&gt;</w:t>
        </w:r>
      </w:ins>
    </w:p>
    <w:p w:rsidR="00BE41AC" w:rsidRPr="00BE41AC" w:rsidRDefault="00BE41AC" w:rsidP="00BE41AC">
      <w:pPr>
        <w:rPr>
          <w:ins w:id="10099" w:author="Markus Brüderl" w:date="2017-11-20T16:46:00Z"/>
          <w:rFonts w:ascii="Courier New" w:hAnsi="Courier New" w:cs="Courier New"/>
          <w:lang w:val="en-US"/>
        </w:rPr>
      </w:pPr>
      <w:ins w:id="10100" w:author="Markus Brüderl" w:date="2017-11-20T16:46:00Z">
        <w:r w:rsidRPr="00BE41AC">
          <w:rPr>
            <w:rFonts w:ascii="Courier New" w:hAnsi="Courier New" w:cs="Courier New"/>
            <w:lang w:val="en-US"/>
          </w:rPr>
          <w:t xml:space="preserve">                  &lt;b:url i:nil="true"/&gt;</w:t>
        </w:r>
      </w:ins>
    </w:p>
    <w:p w:rsidR="00BE41AC" w:rsidRPr="00BE41AC" w:rsidRDefault="00BE41AC" w:rsidP="00BE41AC">
      <w:pPr>
        <w:rPr>
          <w:ins w:id="10101" w:author="Markus Brüderl" w:date="2017-11-20T16:46:00Z"/>
          <w:rFonts w:ascii="Courier New" w:hAnsi="Courier New" w:cs="Courier New"/>
          <w:lang w:val="en-US"/>
        </w:rPr>
      </w:pPr>
      <w:ins w:id="10102" w:author="Markus Brüderl" w:date="2017-11-20T16:46:00Z">
        <w:r w:rsidRPr="00BE41AC">
          <w:rPr>
            <w:rFonts w:ascii="Courier New" w:hAnsi="Courier New" w:cs="Courier New"/>
            <w:lang w:val="en-US"/>
          </w:rPr>
          <w:t xml:space="preserve">                  &lt;b:vorname&gt;Anton&lt;/b:vorname&gt;</w:t>
        </w:r>
      </w:ins>
    </w:p>
    <w:p w:rsidR="00BE41AC" w:rsidRPr="00BE41AC" w:rsidRDefault="00BE41AC" w:rsidP="00BE41AC">
      <w:pPr>
        <w:rPr>
          <w:ins w:id="10103" w:author="Markus Brüderl" w:date="2017-11-20T16:46:00Z"/>
          <w:rFonts w:ascii="Courier New" w:hAnsi="Courier New" w:cs="Courier New"/>
          <w:lang w:val="en-US"/>
        </w:rPr>
      </w:pPr>
      <w:ins w:id="10104" w:author="Markus Brüderl" w:date="2017-11-20T16:46:00Z">
        <w:r w:rsidRPr="00BE41AC">
          <w:rPr>
            <w:rFonts w:ascii="Courier New" w:hAnsi="Courier New" w:cs="Courier New"/>
            <w:lang w:val="en-US"/>
          </w:rPr>
          <w:t xml:space="preserve">                  &lt;b:vornameKont i:nil="true"/&gt;</w:t>
        </w:r>
      </w:ins>
    </w:p>
    <w:p w:rsidR="00BE41AC" w:rsidRPr="00BE41AC" w:rsidRDefault="00BE41AC" w:rsidP="00BE41AC">
      <w:pPr>
        <w:rPr>
          <w:ins w:id="10105" w:author="Markus Brüderl" w:date="2017-11-20T16:46:00Z"/>
          <w:rFonts w:ascii="Courier New" w:hAnsi="Courier New" w:cs="Courier New"/>
          <w:lang w:val="en-US"/>
        </w:rPr>
      </w:pPr>
      <w:ins w:id="10106" w:author="Markus Brüderl" w:date="2017-11-20T16:46:00Z">
        <w:r w:rsidRPr="00BE41AC">
          <w:rPr>
            <w:rFonts w:ascii="Courier New" w:hAnsi="Courier New" w:cs="Courier New"/>
            <w:lang w:val="en-US"/>
          </w:rPr>
          <w:t xml:space="preserve">                  &lt;b:wohnseit&gt;2015-06-01T17:09:58&lt;/b:wohnseit&gt;</w:t>
        </w:r>
      </w:ins>
    </w:p>
    <w:p w:rsidR="00BE41AC" w:rsidRPr="00BE41AC" w:rsidRDefault="00BE41AC" w:rsidP="00BE41AC">
      <w:pPr>
        <w:rPr>
          <w:ins w:id="10107" w:author="Markus Brüderl" w:date="2017-11-20T16:46:00Z"/>
          <w:rFonts w:ascii="Courier New" w:hAnsi="Courier New" w:cs="Courier New"/>
          <w:lang w:val="en-US"/>
        </w:rPr>
      </w:pPr>
      <w:ins w:id="10108" w:author="Markus Brüderl" w:date="2017-11-20T16:46:00Z">
        <w:r w:rsidRPr="00BE41AC">
          <w:rPr>
            <w:rFonts w:ascii="Courier New" w:hAnsi="Courier New" w:cs="Courier New"/>
            <w:lang w:val="en-US"/>
          </w:rPr>
          <w:t xml:space="preserve">                  &lt;b:zusatz i:nil="true"/&gt;</w:t>
        </w:r>
      </w:ins>
    </w:p>
    <w:p w:rsidR="00BE41AC" w:rsidRPr="00BE41AC" w:rsidRDefault="00BE41AC" w:rsidP="00BE41AC">
      <w:pPr>
        <w:rPr>
          <w:ins w:id="10109" w:author="Markus Brüderl" w:date="2017-11-20T16:46:00Z"/>
          <w:rFonts w:ascii="Courier New" w:hAnsi="Courier New" w:cs="Courier New"/>
          <w:lang w:val="en-US"/>
        </w:rPr>
      </w:pPr>
      <w:ins w:id="10110" w:author="Markus Brüderl" w:date="2017-11-20T16:46:00Z">
        <w:r w:rsidRPr="00BE41AC">
          <w:rPr>
            <w:rFonts w:ascii="Courier New" w:hAnsi="Courier New" w:cs="Courier New"/>
            <w:lang w:val="en-US"/>
          </w:rPr>
          <w:t xml:space="preserve">                  &lt;b:zusatzdaten&gt;</w:t>
        </w:r>
      </w:ins>
    </w:p>
    <w:p w:rsidR="00BE41AC" w:rsidRPr="00BE41AC" w:rsidRDefault="00BE41AC" w:rsidP="00BE41AC">
      <w:pPr>
        <w:rPr>
          <w:ins w:id="10111" w:author="Markus Brüderl" w:date="2017-11-20T16:46:00Z"/>
          <w:rFonts w:ascii="Courier New" w:hAnsi="Courier New" w:cs="Courier New"/>
          <w:lang w:val="en-US"/>
        </w:rPr>
      </w:pPr>
      <w:ins w:id="10112" w:author="Markus Brüderl" w:date="2017-11-20T16:46:00Z">
        <w:r w:rsidRPr="00BE41AC">
          <w:rPr>
            <w:rFonts w:ascii="Courier New" w:hAnsi="Courier New" w:cs="Courier New"/>
            <w:lang w:val="en-US"/>
          </w:rPr>
          <w:t xml:space="preserve">                     &lt;b:ZusatzdatenDto&gt;</w:t>
        </w:r>
      </w:ins>
    </w:p>
    <w:p w:rsidR="00BE41AC" w:rsidRPr="00BE41AC" w:rsidRDefault="00BE41AC" w:rsidP="00BE41AC">
      <w:pPr>
        <w:rPr>
          <w:ins w:id="10113" w:author="Markus Brüderl" w:date="2017-11-20T16:46:00Z"/>
          <w:rFonts w:ascii="Courier New" w:hAnsi="Courier New" w:cs="Courier New"/>
          <w:lang w:val="en-US"/>
        </w:rPr>
      </w:pPr>
      <w:ins w:id="10114" w:author="Markus Brüderl" w:date="2017-11-20T16:46:00Z">
        <w:r w:rsidRPr="00BE41AC">
          <w:rPr>
            <w:rFonts w:ascii="Courier New" w:hAnsi="Courier New" w:cs="Courier New"/>
            <w:lang w:val="en-US"/>
          </w:rPr>
          <w:t xml:space="preserve">                        &lt;b:kdtyp&gt;1&lt;/b:kdtyp&gt;</w:t>
        </w:r>
      </w:ins>
    </w:p>
    <w:p w:rsidR="00BE41AC" w:rsidRPr="00BE41AC" w:rsidRDefault="00BE41AC" w:rsidP="00BE41AC">
      <w:pPr>
        <w:rPr>
          <w:ins w:id="10115" w:author="Markus Brüderl" w:date="2017-11-20T16:46:00Z"/>
          <w:rFonts w:ascii="Courier New" w:hAnsi="Courier New" w:cs="Courier New"/>
          <w:lang w:val="en-US"/>
        </w:rPr>
      </w:pPr>
      <w:ins w:id="10116" w:author="Markus Brüderl" w:date="2017-11-20T16:46:00Z">
        <w:r w:rsidRPr="00BE41AC">
          <w:rPr>
            <w:rFonts w:ascii="Courier New" w:hAnsi="Courier New" w:cs="Courier New"/>
            <w:lang w:val="en-US"/>
          </w:rPr>
          <w:t xml:space="preserve">                        &lt;b:pkz&gt;</w:t>
        </w:r>
      </w:ins>
    </w:p>
    <w:p w:rsidR="00BE41AC" w:rsidRPr="00BE41AC" w:rsidRDefault="00BE41AC" w:rsidP="00BE41AC">
      <w:pPr>
        <w:rPr>
          <w:ins w:id="10117" w:author="Markus Brüderl" w:date="2017-11-20T16:46:00Z"/>
          <w:rFonts w:ascii="Courier New" w:hAnsi="Courier New" w:cs="Courier New"/>
          <w:lang w:val="en-US"/>
        </w:rPr>
      </w:pPr>
      <w:ins w:id="10118" w:author="Markus Brüderl" w:date="2017-11-20T16:46:00Z">
        <w:r w:rsidRPr="00BE41AC">
          <w:rPr>
            <w:rFonts w:ascii="Courier New" w:hAnsi="Courier New" w:cs="Courier New"/>
            <w:lang w:val="en-US"/>
          </w:rPr>
          <w:t xml:space="preserve">                           &lt;b:PkzDto&gt;</w:t>
        </w:r>
      </w:ins>
    </w:p>
    <w:p w:rsidR="00BE41AC" w:rsidRPr="00BE41AC" w:rsidRDefault="00BE41AC" w:rsidP="00BE41AC">
      <w:pPr>
        <w:rPr>
          <w:ins w:id="10119" w:author="Markus Brüderl" w:date="2017-11-20T16:46:00Z"/>
          <w:rFonts w:ascii="Courier New" w:hAnsi="Courier New" w:cs="Courier New"/>
          <w:lang w:val="en-US"/>
        </w:rPr>
      </w:pPr>
      <w:ins w:id="10120" w:author="Markus Brüderl" w:date="2017-11-20T16:46:00Z">
        <w:r w:rsidRPr="00BE41AC">
          <w:rPr>
            <w:rFonts w:ascii="Courier New" w:hAnsi="Courier New" w:cs="Courier New"/>
            <w:lang w:val="en-US"/>
          </w:rPr>
          <w:t xml:space="preserve">                              &lt;b:anzkinder&gt;0&lt;/b:anzkinder&gt;</w:t>
        </w:r>
      </w:ins>
    </w:p>
    <w:p w:rsidR="00BE41AC" w:rsidRPr="00BE41AC" w:rsidRDefault="00BE41AC" w:rsidP="00BE41AC">
      <w:pPr>
        <w:rPr>
          <w:ins w:id="10121" w:author="Markus Brüderl" w:date="2017-11-20T16:46:00Z"/>
          <w:rFonts w:ascii="Courier New" w:hAnsi="Courier New" w:cs="Courier New"/>
          <w:lang w:val="en-US"/>
        </w:rPr>
      </w:pPr>
      <w:ins w:id="10122" w:author="Markus Brüderl" w:date="2017-11-20T16:46:00Z">
        <w:r w:rsidRPr="00BE41AC">
          <w:rPr>
            <w:rFonts w:ascii="Courier New" w:hAnsi="Courier New" w:cs="Courier New"/>
            <w:lang w:val="en-US"/>
          </w:rPr>
          <w:t xml:space="preserve">                              &lt;b:anzkinder1&gt;0&lt;/b:anzkinder1&gt;</w:t>
        </w:r>
      </w:ins>
    </w:p>
    <w:p w:rsidR="00BE41AC" w:rsidRPr="00BE41AC" w:rsidRDefault="00BE41AC" w:rsidP="00BE41AC">
      <w:pPr>
        <w:rPr>
          <w:ins w:id="10123" w:author="Markus Brüderl" w:date="2017-11-20T16:46:00Z"/>
          <w:rFonts w:ascii="Courier New" w:hAnsi="Courier New" w:cs="Courier New"/>
          <w:lang w:val="en-US"/>
        </w:rPr>
      </w:pPr>
      <w:ins w:id="10124" w:author="Markus Brüderl" w:date="2017-11-20T16:46:00Z">
        <w:r w:rsidRPr="00BE41AC">
          <w:rPr>
            <w:rFonts w:ascii="Courier New" w:hAnsi="Courier New" w:cs="Courier New"/>
            <w:lang w:val="en-US"/>
          </w:rPr>
          <w:t xml:space="preserve">                              &lt;b:anzkinder2&gt;0&lt;/b:anzkinder2&gt;</w:t>
        </w:r>
      </w:ins>
    </w:p>
    <w:p w:rsidR="00BE41AC" w:rsidRPr="00BE41AC" w:rsidRDefault="00BE41AC" w:rsidP="00BE41AC">
      <w:pPr>
        <w:rPr>
          <w:ins w:id="10125" w:author="Markus Brüderl" w:date="2017-11-20T16:46:00Z"/>
          <w:rFonts w:ascii="Courier New" w:hAnsi="Courier New" w:cs="Courier New"/>
          <w:lang w:val="en-US"/>
        </w:rPr>
      </w:pPr>
      <w:ins w:id="10126" w:author="Markus Brüderl" w:date="2017-11-20T16:46:00Z">
        <w:r w:rsidRPr="00BE41AC">
          <w:rPr>
            <w:rFonts w:ascii="Courier New" w:hAnsi="Courier New" w:cs="Courier New"/>
            <w:lang w:val="en-US"/>
          </w:rPr>
          <w:t xml:space="preserve">                              &lt;b:anzkinder3&gt;0&lt;/b:anzkinder3&gt;</w:t>
        </w:r>
      </w:ins>
    </w:p>
    <w:p w:rsidR="00BE41AC" w:rsidRPr="00BE41AC" w:rsidRDefault="00BE41AC" w:rsidP="00BE41AC">
      <w:pPr>
        <w:rPr>
          <w:ins w:id="10127" w:author="Markus Brüderl" w:date="2017-11-20T16:46:00Z"/>
          <w:rFonts w:ascii="Courier New" w:hAnsi="Courier New" w:cs="Courier New"/>
          <w:lang w:val="en-US"/>
        </w:rPr>
      </w:pPr>
      <w:ins w:id="10128" w:author="Markus Brüderl" w:date="2017-11-20T16:46:00Z">
        <w:r w:rsidRPr="00BE41AC">
          <w:rPr>
            <w:rFonts w:ascii="Courier New" w:hAnsi="Courier New" w:cs="Courier New"/>
            <w:lang w:val="en-US"/>
          </w:rPr>
          <w:t xml:space="preserve">                              &lt;b:anzvollstr&gt;0&lt;/b:anzvollstr&gt;</w:t>
        </w:r>
      </w:ins>
    </w:p>
    <w:p w:rsidR="00BE41AC" w:rsidRPr="00BE41AC" w:rsidRDefault="00BE41AC" w:rsidP="00BE41AC">
      <w:pPr>
        <w:rPr>
          <w:ins w:id="10129" w:author="Markus Brüderl" w:date="2017-11-20T16:46:00Z"/>
          <w:rFonts w:ascii="Courier New" w:hAnsi="Courier New" w:cs="Courier New"/>
          <w:lang w:val="en-US"/>
        </w:rPr>
      </w:pPr>
      <w:ins w:id="10130" w:author="Markus Brüderl" w:date="2017-11-20T16:46:00Z">
        <w:r w:rsidRPr="00BE41AC">
          <w:rPr>
            <w:rFonts w:ascii="Courier New" w:hAnsi="Courier New" w:cs="Courier New"/>
            <w:lang w:val="en-US"/>
          </w:rPr>
          <w:t xml:space="preserve">                              &lt;b:auslagen&gt;0&lt;/b:auslagen&gt;</w:t>
        </w:r>
      </w:ins>
    </w:p>
    <w:p w:rsidR="00BE41AC" w:rsidRPr="00BE41AC" w:rsidRDefault="00BE41AC" w:rsidP="00BE41AC">
      <w:pPr>
        <w:rPr>
          <w:ins w:id="10131" w:author="Markus Brüderl" w:date="2017-11-20T16:46:00Z"/>
          <w:rFonts w:ascii="Courier New" w:hAnsi="Courier New" w:cs="Courier New"/>
          <w:lang w:val="en-US"/>
        </w:rPr>
      </w:pPr>
      <w:ins w:id="10132" w:author="Markus Brüderl" w:date="2017-11-20T16:46:00Z">
        <w:r w:rsidRPr="00BE41AC">
          <w:rPr>
            <w:rFonts w:ascii="Courier New" w:hAnsi="Courier New" w:cs="Courier New"/>
            <w:lang w:val="en-US"/>
          </w:rPr>
          <w:t xml:space="preserve">                              &lt;b:auslagenCode i:nil="true"/&gt;</w:t>
        </w:r>
      </w:ins>
    </w:p>
    <w:p w:rsidR="00BE41AC" w:rsidRPr="00BE41AC" w:rsidRDefault="00BE41AC" w:rsidP="00BE41AC">
      <w:pPr>
        <w:rPr>
          <w:ins w:id="10133" w:author="Markus Brüderl" w:date="2017-11-20T16:46:00Z"/>
          <w:rFonts w:ascii="Courier New" w:hAnsi="Courier New" w:cs="Courier New"/>
          <w:lang w:val="en-US"/>
        </w:rPr>
      </w:pPr>
      <w:ins w:id="10134" w:author="Markus Brüderl" w:date="2017-11-20T16:46:00Z">
        <w:r w:rsidRPr="00BE41AC">
          <w:rPr>
            <w:rFonts w:ascii="Courier New" w:hAnsi="Courier New" w:cs="Courier New"/>
            <w:lang w:val="en-US"/>
          </w:rPr>
          <w:t xml:space="preserve">                              &lt;b:beruflichCode&gt;1&lt;/b:beruflichCode&gt;</w:t>
        </w:r>
      </w:ins>
    </w:p>
    <w:p w:rsidR="00BE41AC" w:rsidRPr="00BE41AC" w:rsidRDefault="00BE41AC" w:rsidP="00BE41AC">
      <w:pPr>
        <w:rPr>
          <w:ins w:id="10135" w:author="Markus Brüderl" w:date="2017-11-20T16:46:00Z"/>
          <w:rFonts w:ascii="Courier New" w:hAnsi="Courier New" w:cs="Courier New"/>
          <w:lang w:val="en-US"/>
        </w:rPr>
      </w:pPr>
      <w:ins w:id="10136" w:author="Markus Brüderl" w:date="2017-11-20T16:46:00Z">
        <w:r w:rsidRPr="00BE41AC">
          <w:rPr>
            <w:rFonts w:ascii="Courier New" w:hAnsi="Courier New" w:cs="Courier New"/>
            <w:lang w:val="en-US"/>
          </w:rPr>
          <w:t xml:space="preserve">                              &lt;b:beruflichCode2 i:nil="true"/&gt;</w:t>
        </w:r>
      </w:ins>
    </w:p>
    <w:p w:rsidR="00BE41AC" w:rsidRPr="00BE41AC" w:rsidRDefault="00BE41AC" w:rsidP="00BE41AC">
      <w:pPr>
        <w:rPr>
          <w:ins w:id="10137" w:author="Markus Brüderl" w:date="2017-11-20T16:46:00Z"/>
          <w:rFonts w:ascii="Courier New" w:hAnsi="Courier New" w:cs="Courier New"/>
          <w:lang w:val="en-US"/>
        </w:rPr>
      </w:pPr>
      <w:ins w:id="10138" w:author="Markus Brüderl" w:date="2017-11-20T16:46:00Z">
        <w:r w:rsidRPr="00BE41AC">
          <w:rPr>
            <w:rFonts w:ascii="Courier New" w:hAnsi="Courier New" w:cs="Courier New"/>
            <w:lang w:val="en-US"/>
          </w:rPr>
          <w:t xml:space="preserve">                              &lt;b:berufsauslagen&gt;0&lt;/b:berufsauslagen&gt;</w:t>
        </w:r>
      </w:ins>
    </w:p>
    <w:p w:rsidR="00BE41AC" w:rsidRPr="00BE41AC" w:rsidRDefault="00BE41AC" w:rsidP="00BE41AC">
      <w:pPr>
        <w:rPr>
          <w:ins w:id="10139" w:author="Markus Brüderl" w:date="2017-11-20T16:46:00Z"/>
          <w:rFonts w:ascii="Courier New" w:hAnsi="Courier New" w:cs="Courier New"/>
          <w:lang w:val="en-US"/>
        </w:rPr>
      </w:pPr>
      <w:ins w:id="10140" w:author="Markus Brüderl" w:date="2017-11-20T16:46:00Z">
        <w:r w:rsidRPr="00BE41AC">
          <w:rPr>
            <w:rFonts w:ascii="Courier New" w:hAnsi="Courier New" w:cs="Courier New"/>
            <w:lang w:val="en-US"/>
          </w:rPr>
          <w:t xml:space="preserve">                              &lt;b:berufsauslagenCode i:nil="true"/&gt;</w:t>
        </w:r>
      </w:ins>
    </w:p>
    <w:p w:rsidR="00BE41AC" w:rsidRPr="00BE41AC" w:rsidRDefault="00BE41AC" w:rsidP="00BE41AC">
      <w:pPr>
        <w:rPr>
          <w:ins w:id="10141" w:author="Markus Brüderl" w:date="2017-11-20T16:46:00Z"/>
          <w:rFonts w:ascii="Courier New" w:hAnsi="Courier New" w:cs="Courier New"/>
          <w:lang w:val="en-US"/>
        </w:rPr>
      </w:pPr>
      <w:ins w:id="10142" w:author="Markus Brüderl" w:date="2017-11-20T16:46:00Z">
        <w:r w:rsidRPr="00BE41AC">
          <w:rPr>
            <w:rFonts w:ascii="Courier New" w:hAnsi="Courier New" w:cs="Courier New"/>
            <w:lang w:val="en-US"/>
          </w:rPr>
          <w:t xml:space="preserve">                              &lt;b:beschbisAg1 i:nil="true"/&gt;</w:t>
        </w:r>
      </w:ins>
    </w:p>
    <w:p w:rsidR="00BE41AC" w:rsidRPr="00BE41AC" w:rsidRDefault="00BE41AC" w:rsidP="00BE41AC">
      <w:pPr>
        <w:rPr>
          <w:ins w:id="10143" w:author="Markus Brüderl" w:date="2017-11-20T16:46:00Z"/>
          <w:rFonts w:ascii="Courier New" w:hAnsi="Courier New" w:cs="Courier New"/>
          <w:lang w:val="en-US"/>
        </w:rPr>
      </w:pPr>
      <w:ins w:id="10144" w:author="Markus Brüderl" w:date="2017-11-20T16:46:00Z">
        <w:r w:rsidRPr="00BE41AC">
          <w:rPr>
            <w:rFonts w:ascii="Courier New" w:hAnsi="Courier New" w:cs="Courier New"/>
            <w:lang w:val="en-US"/>
          </w:rPr>
          <w:t xml:space="preserve">                              &lt;b:beschbisAg2 i:nil="true"/&gt;</w:t>
        </w:r>
      </w:ins>
    </w:p>
    <w:p w:rsidR="00BE41AC" w:rsidRPr="00BE41AC" w:rsidRDefault="00BE41AC" w:rsidP="00BE41AC">
      <w:pPr>
        <w:rPr>
          <w:ins w:id="10145" w:author="Markus Brüderl" w:date="2017-11-20T16:46:00Z"/>
          <w:rFonts w:ascii="Courier New" w:hAnsi="Courier New" w:cs="Courier New"/>
          <w:lang w:val="en-US"/>
        </w:rPr>
      </w:pPr>
      <w:ins w:id="10146" w:author="Markus Brüderl" w:date="2017-11-20T16:46:00Z">
        <w:r w:rsidRPr="00BE41AC">
          <w:rPr>
            <w:rFonts w:ascii="Courier New" w:hAnsi="Courier New" w:cs="Courier New"/>
            <w:lang w:val="en-US"/>
          </w:rPr>
          <w:t xml:space="preserve">                              &lt;b:beschseitAg1&gt;2014-05-01T17:10:24&lt;/b:beschseitAg1&gt;</w:t>
        </w:r>
      </w:ins>
    </w:p>
    <w:p w:rsidR="00BE41AC" w:rsidRPr="00BE41AC" w:rsidRDefault="00BE41AC" w:rsidP="00BE41AC">
      <w:pPr>
        <w:rPr>
          <w:ins w:id="10147" w:author="Markus Brüderl" w:date="2017-11-20T16:46:00Z"/>
          <w:rFonts w:ascii="Courier New" w:hAnsi="Courier New" w:cs="Courier New"/>
          <w:lang w:val="en-US"/>
        </w:rPr>
      </w:pPr>
      <w:ins w:id="10148" w:author="Markus Brüderl" w:date="2017-11-20T16:46:00Z">
        <w:r w:rsidRPr="00BE41AC">
          <w:rPr>
            <w:rFonts w:ascii="Courier New" w:hAnsi="Courier New" w:cs="Courier New"/>
            <w:lang w:val="en-US"/>
          </w:rPr>
          <w:t xml:space="preserve">                              &lt;b:beschseitAg2 i:nil="true"/&gt;</w:t>
        </w:r>
      </w:ins>
    </w:p>
    <w:p w:rsidR="00BE41AC" w:rsidRPr="00BE41AC" w:rsidRDefault="00BE41AC" w:rsidP="00BE41AC">
      <w:pPr>
        <w:rPr>
          <w:ins w:id="10149" w:author="Markus Brüderl" w:date="2017-11-20T16:46:00Z"/>
          <w:rFonts w:ascii="Courier New" w:hAnsi="Courier New" w:cs="Courier New"/>
          <w:lang w:val="en-US"/>
        </w:rPr>
      </w:pPr>
      <w:ins w:id="10150" w:author="Markus Brüderl" w:date="2017-11-20T16:46:00Z">
        <w:r w:rsidRPr="00BE41AC">
          <w:rPr>
            <w:rFonts w:ascii="Courier New" w:hAnsi="Courier New" w:cs="Courier New"/>
            <w:lang w:val="en-US"/>
          </w:rPr>
          <w:t xml:space="preserve">                              &lt;b:betragvollstr&gt;0&lt;/b:betragvollstr&gt;</w:t>
        </w:r>
      </w:ins>
    </w:p>
    <w:p w:rsidR="00BE41AC" w:rsidRPr="00BE41AC" w:rsidRDefault="00BE41AC" w:rsidP="00BE41AC">
      <w:pPr>
        <w:rPr>
          <w:ins w:id="10151" w:author="Markus Brüderl" w:date="2017-11-20T16:46:00Z"/>
          <w:rFonts w:ascii="Courier New" w:hAnsi="Courier New" w:cs="Courier New"/>
          <w:lang w:val="en-US"/>
        </w:rPr>
      </w:pPr>
      <w:ins w:id="10152" w:author="Markus Brüderl" w:date="2017-11-20T16:46:00Z">
        <w:r w:rsidRPr="00BE41AC">
          <w:rPr>
            <w:rFonts w:ascii="Courier New" w:hAnsi="Courier New" w:cs="Courier New"/>
            <w:lang w:val="en-US"/>
          </w:rPr>
          <w:t xml:space="preserve">                              &lt;b:ehepartnerFlag&gt;0&lt;/b:ehepartnerFlag&gt;</w:t>
        </w:r>
      </w:ins>
    </w:p>
    <w:p w:rsidR="00BE41AC" w:rsidRPr="00BE41AC" w:rsidRDefault="00BE41AC" w:rsidP="00BE41AC">
      <w:pPr>
        <w:rPr>
          <w:ins w:id="10153" w:author="Markus Brüderl" w:date="2017-11-20T16:46:00Z"/>
          <w:rFonts w:ascii="Courier New" w:hAnsi="Courier New" w:cs="Courier New"/>
          <w:lang w:val="en-US"/>
        </w:rPr>
      </w:pPr>
      <w:ins w:id="10154" w:author="Markus Brüderl" w:date="2017-11-20T16:46:00Z">
        <w:r w:rsidRPr="00BE41AC">
          <w:rPr>
            <w:rFonts w:ascii="Courier New" w:hAnsi="Courier New" w:cs="Courier New"/>
            <w:lang w:val="en-US"/>
          </w:rPr>
          <w:t xml:space="preserve">                              &lt;b:einkbrutto&gt;0&lt;/b:einkbrutto&gt;</w:t>
        </w:r>
      </w:ins>
    </w:p>
    <w:p w:rsidR="00BE41AC" w:rsidRPr="00BE41AC" w:rsidRDefault="00BE41AC" w:rsidP="00BE41AC">
      <w:pPr>
        <w:rPr>
          <w:ins w:id="10155" w:author="Markus Brüderl" w:date="2017-11-20T16:46:00Z"/>
          <w:rFonts w:ascii="Courier New" w:hAnsi="Courier New" w:cs="Courier New"/>
          <w:lang w:val="en-US"/>
        </w:rPr>
      </w:pPr>
      <w:ins w:id="10156" w:author="Markus Brüderl" w:date="2017-11-20T16:46:00Z">
        <w:r w:rsidRPr="00BE41AC">
          <w:rPr>
            <w:rFonts w:ascii="Courier New" w:hAnsi="Courier New" w:cs="Courier New"/>
            <w:lang w:val="en-US"/>
          </w:rPr>
          <w:t xml:space="preserve">                              &lt;b:einknetto&gt;10000&lt;/b:einknetto&gt;</w:t>
        </w:r>
      </w:ins>
    </w:p>
    <w:p w:rsidR="00BE41AC" w:rsidRPr="00BE41AC" w:rsidRDefault="00BE41AC" w:rsidP="00BE41AC">
      <w:pPr>
        <w:rPr>
          <w:ins w:id="10157" w:author="Markus Brüderl" w:date="2017-11-20T16:46:00Z"/>
          <w:rFonts w:ascii="Courier New" w:hAnsi="Courier New" w:cs="Courier New"/>
          <w:lang w:val="en-US"/>
        </w:rPr>
      </w:pPr>
      <w:ins w:id="10158" w:author="Markus Brüderl" w:date="2017-11-20T16:46:00Z">
        <w:r w:rsidRPr="00BE41AC">
          <w:rPr>
            <w:rFonts w:ascii="Courier New" w:hAnsi="Courier New" w:cs="Courier New"/>
            <w:lang w:val="en-US"/>
          </w:rPr>
          <w:t xml:space="preserve">                              &lt;b:einknettoFlag&gt;true&lt;/b:einknettoFlag&gt;</w:t>
        </w:r>
      </w:ins>
    </w:p>
    <w:p w:rsidR="00BE41AC" w:rsidRPr="00BE41AC" w:rsidRDefault="00BE41AC" w:rsidP="00BE41AC">
      <w:pPr>
        <w:rPr>
          <w:ins w:id="10159" w:author="Markus Brüderl" w:date="2017-11-20T16:46:00Z"/>
          <w:rFonts w:ascii="Courier New" w:hAnsi="Courier New" w:cs="Courier New"/>
          <w:lang w:val="en-US"/>
        </w:rPr>
      </w:pPr>
      <w:ins w:id="10160" w:author="Markus Brüderl" w:date="2017-11-20T16:46:00Z">
        <w:r w:rsidRPr="00BE41AC">
          <w:rPr>
            <w:rFonts w:ascii="Courier New" w:hAnsi="Courier New" w:cs="Courier New"/>
            <w:lang w:val="en-US"/>
          </w:rPr>
          <w:t xml:space="preserve">                              &lt;b:familienstand&gt;1&lt;/b:familienstand&gt;</w:t>
        </w:r>
      </w:ins>
    </w:p>
    <w:p w:rsidR="00BE41AC" w:rsidRPr="00BE41AC" w:rsidRDefault="00BE41AC" w:rsidP="00BE41AC">
      <w:pPr>
        <w:rPr>
          <w:ins w:id="10161" w:author="Markus Brüderl" w:date="2017-11-20T16:46:00Z"/>
          <w:rFonts w:ascii="Courier New" w:hAnsi="Courier New" w:cs="Courier New"/>
          <w:lang w:val="en-US"/>
        </w:rPr>
      </w:pPr>
      <w:ins w:id="10162" w:author="Markus Brüderl" w:date="2017-11-20T16:46:00Z">
        <w:r w:rsidRPr="00BE41AC">
          <w:rPr>
            <w:rFonts w:ascii="Courier New" w:hAnsi="Courier New" w:cs="Courier New"/>
            <w:lang w:val="en-US"/>
          </w:rPr>
          <w:lastRenderedPageBreak/>
          <w:t xml:space="preserve">                              &lt;b:hsnrAg1&gt;10&lt;/b:hsnrAg1&gt;</w:t>
        </w:r>
      </w:ins>
    </w:p>
    <w:p w:rsidR="00BE41AC" w:rsidRPr="00BE41AC" w:rsidRDefault="00BE41AC" w:rsidP="00BE41AC">
      <w:pPr>
        <w:rPr>
          <w:ins w:id="10163" w:author="Markus Brüderl" w:date="2017-11-20T16:46:00Z"/>
          <w:rFonts w:ascii="Courier New" w:hAnsi="Courier New" w:cs="Courier New"/>
          <w:lang w:val="en-US"/>
        </w:rPr>
      </w:pPr>
      <w:ins w:id="10164" w:author="Markus Brüderl" w:date="2017-11-20T16:46:00Z">
        <w:r w:rsidRPr="00BE41AC">
          <w:rPr>
            <w:rFonts w:ascii="Courier New" w:hAnsi="Courier New" w:cs="Courier New"/>
            <w:lang w:val="en-US"/>
          </w:rPr>
          <w:t xml:space="preserve">                              &lt;b:hsnrAg2 i:nil="true"/&gt;</w:t>
        </w:r>
      </w:ins>
    </w:p>
    <w:p w:rsidR="00BE41AC" w:rsidRPr="00BE41AC" w:rsidRDefault="00BE41AC" w:rsidP="00BE41AC">
      <w:pPr>
        <w:rPr>
          <w:ins w:id="10165" w:author="Markus Brüderl" w:date="2017-11-20T16:46:00Z"/>
          <w:rFonts w:ascii="Courier New" w:hAnsi="Courier New" w:cs="Courier New"/>
          <w:lang w:val="en-US"/>
        </w:rPr>
      </w:pPr>
      <w:ins w:id="10166" w:author="Markus Brüderl" w:date="2017-11-20T16:46:00Z">
        <w:r w:rsidRPr="00BE41AC">
          <w:rPr>
            <w:rFonts w:ascii="Courier New" w:hAnsi="Courier New" w:cs="Courier New"/>
            <w:lang w:val="en-US"/>
          </w:rPr>
          <w:t xml:space="preserve">                              &lt;b:jbonusbrutto&gt;0&lt;/b:jbonusbrutto&gt;</w:t>
        </w:r>
      </w:ins>
    </w:p>
    <w:p w:rsidR="00BE41AC" w:rsidRPr="00BE41AC" w:rsidRDefault="00BE41AC" w:rsidP="00BE41AC">
      <w:pPr>
        <w:rPr>
          <w:ins w:id="10167" w:author="Markus Brüderl" w:date="2017-11-20T16:46:00Z"/>
          <w:rFonts w:ascii="Courier New" w:hAnsi="Courier New" w:cs="Courier New"/>
          <w:lang w:val="en-US"/>
        </w:rPr>
      </w:pPr>
      <w:ins w:id="10168" w:author="Markus Brüderl" w:date="2017-11-20T16:46:00Z">
        <w:r w:rsidRPr="00BE41AC">
          <w:rPr>
            <w:rFonts w:ascii="Courier New" w:hAnsi="Courier New" w:cs="Courier New"/>
            <w:lang w:val="en-US"/>
          </w:rPr>
          <w:t xml:space="preserve">                              &lt;b:jbonusnetto&gt;0&lt;/b:jbonusnetto&gt;</w:t>
        </w:r>
      </w:ins>
    </w:p>
    <w:p w:rsidR="00BE41AC" w:rsidRPr="00BE41AC" w:rsidRDefault="00BE41AC" w:rsidP="00BE41AC">
      <w:pPr>
        <w:rPr>
          <w:ins w:id="10169" w:author="Markus Brüderl" w:date="2017-11-20T16:46:00Z"/>
          <w:rFonts w:ascii="Courier New" w:hAnsi="Courier New" w:cs="Courier New"/>
          <w:lang w:val="en-US"/>
        </w:rPr>
      </w:pPr>
      <w:ins w:id="10170" w:author="Markus Brüderl" w:date="2017-11-20T16:46:00Z">
        <w:r w:rsidRPr="00BE41AC">
          <w:rPr>
            <w:rFonts w:ascii="Courier New" w:hAnsi="Courier New" w:cs="Courier New"/>
            <w:lang w:val="en-US"/>
          </w:rPr>
          <w:t xml:space="preserve">                              &lt;b:konkursFlag&gt;false&lt;/b:konkursFlag&gt;</w:t>
        </w:r>
      </w:ins>
    </w:p>
    <w:p w:rsidR="00BE41AC" w:rsidRPr="00BE41AC" w:rsidRDefault="00BE41AC" w:rsidP="00BE41AC">
      <w:pPr>
        <w:rPr>
          <w:ins w:id="10171" w:author="Markus Brüderl" w:date="2017-11-20T16:46:00Z"/>
          <w:rFonts w:ascii="Courier New" w:hAnsi="Courier New" w:cs="Courier New"/>
          <w:lang w:val="en-US"/>
        </w:rPr>
      </w:pPr>
      <w:ins w:id="10172" w:author="Markus Brüderl" w:date="2017-11-20T16:46:00Z">
        <w:r w:rsidRPr="00BE41AC">
          <w:rPr>
            <w:rFonts w:ascii="Courier New" w:hAnsi="Courier New" w:cs="Courier New"/>
            <w:lang w:val="en-US"/>
          </w:rPr>
          <w:t xml:space="preserve">                              &lt;b:kredtrate&gt;0&lt;/b:kredtrate&gt;</w:t>
        </w:r>
      </w:ins>
    </w:p>
    <w:p w:rsidR="00BE41AC" w:rsidRPr="00BE41AC" w:rsidRDefault="00BE41AC" w:rsidP="00BE41AC">
      <w:pPr>
        <w:rPr>
          <w:ins w:id="10173" w:author="Markus Brüderl" w:date="2017-11-20T16:46:00Z"/>
          <w:rFonts w:ascii="Courier New" w:hAnsi="Courier New" w:cs="Courier New"/>
          <w:lang w:val="en-US"/>
        </w:rPr>
      </w:pPr>
      <w:ins w:id="10174" w:author="Markus Brüderl" w:date="2017-11-20T16:46:00Z">
        <w:r w:rsidRPr="00BE41AC">
          <w:rPr>
            <w:rFonts w:ascii="Courier New" w:hAnsi="Courier New" w:cs="Courier New"/>
            <w:lang w:val="en-US"/>
          </w:rPr>
          <w:t xml:space="preserve">                              &lt;b:leasingrate&gt;0&lt;/b:leasingrate&gt;</w:t>
        </w:r>
      </w:ins>
    </w:p>
    <w:p w:rsidR="00BE41AC" w:rsidRPr="00BE41AC" w:rsidRDefault="00BE41AC" w:rsidP="00BE41AC">
      <w:pPr>
        <w:rPr>
          <w:ins w:id="10175" w:author="Markus Brüderl" w:date="2017-11-20T16:46:00Z"/>
          <w:rFonts w:ascii="Courier New" w:hAnsi="Courier New" w:cs="Courier New"/>
          <w:lang w:val="en-US"/>
        </w:rPr>
      </w:pPr>
      <w:ins w:id="10176" w:author="Markus Brüderl" w:date="2017-11-20T16:46:00Z">
        <w:r w:rsidRPr="00BE41AC">
          <w:rPr>
            <w:rFonts w:ascii="Courier New" w:hAnsi="Courier New" w:cs="Courier New"/>
            <w:lang w:val="en-US"/>
          </w:rPr>
          <w:t xml:space="preserve">                              &lt;b:miete&gt;1000&lt;/b:miete&gt;</w:t>
        </w:r>
      </w:ins>
    </w:p>
    <w:p w:rsidR="00BE41AC" w:rsidRPr="00BE41AC" w:rsidRDefault="00BE41AC" w:rsidP="00BE41AC">
      <w:pPr>
        <w:rPr>
          <w:ins w:id="10177" w:author="Markus Brüderl" w:date="2017-11-20T16:46:00Z"/>
          <w:rFonts w:ascii="Courier New" w:hAnsi="Courier New" w:cs="Courier New"/>
          <w:lang w:val="en-US"/>
        </w:rPr>
      </w:pPr>
      <w:ins w:id="10178" w:author="Markus Brüderl" w:date="2017-11-20T16:46:00Z">
        <w:r w:rsidRPr="00BE41AC">
          <w:rPr>
            <w:rFonts w:ascii="Courier New" w:hAnsi="Courier New" w:cs="Courier New"/>
            <w:lang w:val="en-US"/>
          </w:rPr>
          <w:t xml:space="preserve">                              &lt;b:monatslohnXtdFlag&gt;false&lt;/b:monatslohnXtdFlag&gt;</w:t>
        </w:r>
      </w:ins>
    </w:p>
    <w:p w:rsidR="00BE41AC" w:rsidRPr="00BE41AC" w:rsidRDefault="00BE41AC" w:rsidP="00BE41AC">
      <w:pPr>
        <w:rPr>
          <w:ins w:id="10179" w:author="Markus Brüderl" w:date="2017-11-20T16:46:00Z"/>
          <w:rFonts w:ascii="Courier New" w:hAnsi="Courier New" w:cs="Courier New"/>
          <w:lang w:val="en-US"/>
        </w:rPr>
      </w:pPr>
      <w:ins w:id="10180" w:author="Markus Brüderl" w:date="2017-11-20T16:46:00Z">
        <w:r w:rsidRPr="00BE41AC">
          <w:rPr>
            <w:rFonts w:ascii="Courier New" w:hAnsi="Courier New" w:cs="Courier New"/>
            <w:lang w:val="en-US"/>
          </w:rPr>
          <w:t xml:space="preserve">                              &lt;b:nameAg1&gt;banknow&lt;/b:nameAg1&gt;</w:t>
        </w:r>
      </w:ins>
    </w:p>
    <w:p w:rsidR="00BE41AC" w:rsidRPr="00BE41AC" w:rsidRDefault="00BE41AC" w:rsidP="00BE41AC">
      <w:pPr>
        <w:rPr>
          <w:ins w:id="10181" w:author="Markus Brüderl" w:date="2017-11-20T16:46:00Z"/>
          <w:rFonts w:ascii="Courier New" w:hAnsi="Courier New" w:cs="Courier New"/>
          <w:lang w:val="en-US"/>
        </w:rPr>
      </w:pPr>
      <w:ins w:id="10182" w:author="Markus Brüderl" w:date="2017-11-20T16:46:00Z">
        <w:r w:rsidRPr="00BE41AC">
          <w:rPr>
            <w:rFonts w:ascii="Courier New" w:hAnsi="Courier New" w:cs="Courier New"/>
            <w:lang w:val="en-US"/>
          </w:rPr>
          <w:t xml:space="preserve">                              &lt;b:nameAg2 i:nil="true"/&gt;</w:t>
        </w:r>
      </w:ins>
    </w:p>
    <w:p w:rsidR="00BE41AC" w:rsidRPr="00BE41AC" w:rsidRDefault="00BE41AC" w:rsidP="00BE41AC">
      <w:pPr>
        <w:rPr>
          <w:ins w:id="10183" w:author="Markus Brüderl" w:date="2017-11-20T16:46:00Z"/>
          <w:rFonts w:ascii="Courier New" w:hAnsi="Courier New" w:cs="Courier New"/>
          <w:lang w:val="en-US"/>
        </w:rPr>
      </w:pPr>
      <w:ins w:id="10184" w:author="Markus Brüderl" w:date="2017-11-20T16:46:00Z">
        <w:r w:rsidRPr="00BE41AC">
          <w:rPr>
            <w:rFonts w:ascii="Courier New" w:hAnsi="Courier New" w:cs="Courier New"/>
            <w:lang w:val="en-US"/>
          </w:rPr>
          <w:t xml:space="preserve">                              &lt;b:nebeinkbrutto&gt;0&lt;/b:nebeinkbrutto&gt;</w:t>
        </w:r>
      </w:ins>
    </w:p>
    <w:p w:rsidR="00BE41AC" w:rsidRPr="00BE41AC" w:rsidRDefault="00BE41AC" w:rsidP="00BE41AC">
      <w:pPr>
        <w:rPr>
          <w:ins w:id="10185" w:author="Markus Brüderl" w:date="2017-11-20T16:46:00Z"/>
          <w:rFonts w:ascii="Courier New" w:hAnsi="Courier New" w:cs="Courier New"/>
          <w:lang w:val="en-US"/>
        </w:rPr>
      </w:pPr>
      <w:ins w:id="10186" w:author="Markus Brüderl" w:date="2017-11-20T16:46:00Z">
        <w:r w:rsidRPr="00BE41AC">
          <w:rPr>
            <w:rFonts w:ascii="Courier New" w:hAnsi="Courier New" w:cs="Courier New"/>
            <w:lang w:val="en-US"/>
          </w:rPr>
          <w:t xml:space="preserve">                              &lt;b:nebeinknetto&gt;0&lt;/b:nebeinknetto&gt;</w:t>
        </w:r>
      </w:ins>
    </w:p>
    <w:p w:rsidR="00BE41AC" w:rsidRPr="00BE41AC" w:rsidRDefault="00BE41AC" w:rsidP="00BE41AC">
      <w:pPr>
        <w:rPr>
          <w:ins w:id="10187" w:author="Markus Brüderl" w:date="2017-11-20T16:46:00Z"/>
          <w:rFonts w:ascii="Courier New" w:hAnsi="Courier New" w:cs="Courier New"/>
          <w:lang w:val="en-US"/>
        </w:rPr>
      </w:pPr>
      <w:ins w:id="10188" w:author="Markus Brüderl" w:date="2017-11-20T16:46:00Z">
        <w:r w:rsidRPr="00BE41AC">
          <w:rPr>
            <w:rFonts w:ascii="Courier New" w:hAnsi="Courier New" w:cs="Courier New"/>
            <w:lang w:val="en-US"/>
          </w:rPr>
          <w:t xml:space="preserve">                              &lt;b:ortAg1&gt;Zürich&lt;/b:ortAg1&gt;</w:t>
        </w:r>
      </w:ins>
    </w:p>
    <w:p w:rsidR="00BE41AC" w:rsidRPr="00BE41AC" w:rsidRDefault="00BE41AC" w:rsidP="00BE41AC">
      <w:pPr>
        <w:rPr>
          <w:ins w:id="10189" w:author="Markus Brüderl" w:date="2017-11-20T16:46:00Z"/>
          <w:rFonts w:ascii="Courier New" w:hAnsi="Courier New" w:cs="Courier New"/>
          <w:lang w:val="en-US"/>
        </w:rPr>
      </w:pPr>
      <w:ins w:id="10190" w:author="Markus Brüderl" w:date="2017-11-20T16:46:00Z">
        <w:r w:rsidRPr="00BE41AC">
          <w:rPr>
            <w:rFonts w:ascii="Courier New" w:hAnsi="Courier New" w:cs="Courier New"/>
            <w:lang w:val="en-US"/>
          </w:rPr>
          <w:t xml:space="preserve">                              &lt;b:ortAg2 i:nil="true"/&gt;</w:t>
        </w:r>
      </w:ins>
    </w:p>
    <w:p w:rsidR="00BE41AC" w:rsidRPr="00BE41AC" w:rsidRDefault="00BE41AC" w:rsidP="00BE41AC">
      <w:pPr>
        <w:rPr>
          <w:ins w:id="10191" w:author="Markus Brüderl" w:date="2017-11-20T16:46:00Z"/>
          <w:rFonts w:ascii="Courier New" w:hAnsi="Courier New" w:cs="Courier New"/>
          <w:lang w:val="en-US"/>
        </w:rPr>
      </w:pPr>
      <w:ins w:id="10192" w:author="Markus Brüderl" w:date="2017-11-20T16:46:00Z">
        <w:r w:rsidRPr="00BE41AC">
          <w:rPr>
            <w:rFonts w:ascii="Courier New" w:hAnsi="Courier New" w:cs="Courier New"/>
            <w:lang w:val="en-US"/>
          </w:rPr>
          <w:t xml:space="preserve">                              &lt;b:plzAg1&gt;8000&lt;/b:plzAg1&gt;</w:t>
        </w:r>
      </w:ins>
    </w:p>
    <w:p w:rsidR="00BE41AC" w:rsidRPr="00BE41AC" w:rsidRDefault="00BE41AC" w:rsidP="00BE41AC">
      <w:pPr>
        <w:rPr>
          <w:ins w:id="10193" w:author="Markus Brüderl" w:date="2017-11-20T16:46:00Z"/>
          <w:rFonts w:ascii="Courier New" w:hAnsi="Courier New" w:cs="Courier New"/>
          <w:lang w:val="en-US"/>
        </w:rPr>
      </w:pPr>
      <w:ins w:id="10194" w:author="Markus Brüderl" w:date="2017-11-20T16:46:00Z">
        <w:r w:rsidRPr="00BE41AC">
          <w:rPr>
            <w:rFonts w:ascii="Courier New" w:hAnsi="Courier New" w:cs="Courier New"/>
            <w:lang w:val="en-US"/>
          </w:rPr>
          <w:t xml:space="preserve">                              &lt;b:plzAg2 i:nil="true"/&gt;</w:t>
        </w:r>
      </w:ins>
    </w:p>
    <w:p w:rsidR="00BE41AC" w:rsidRPr="00BE41AC" w:rsidRDefault="00BE41AC" w:rsidP="00BE41AC">
      <w:pPr>
        <w:rPr>
          <w:ins w:id="10195" w:author="Markus Brüderl" w:date="2017-11-20T16:46:00Z"/>
          <w:rFonts w:ascii="Courier New" w:hAnsi="Courier New" w:cs="Courier New"/>
          <w:lang w:val="en-US"/>
        </w:rPr>
      </w:pPr>
      <w:ins w:id="10196" w:author="Markus Brüderl" w:date="2017-11-20T16:46:00Z">
        <w:r w:rsidRPr="00BE41AC">
          <w:rPr>
            <w:rFonts w:ascii="Courier New" w:hAnsi="Courier New" w:cs="Courier New"/>
            <w:lang w:val="en-US"/>
          </w:rPr>
          <w:t xml:space="preserve">                              &lt;b:quellensteuerFlag&gt;false&lt;/b:quellensteuerFlag&gt;</w:t>
        </w:r>
      </w:ins>
    </w:p>
    <w:p w:rsidR="00BE41AC" w:rsidRPr="00BE41AC" w:rsidRDefault="00BE41AC" w:rsidP="00BE41AC">
      <w:pPr>
        <w:rPr>
          <w:ins w:id="10197" w:author="Markus Brüderl" w:date="2017-11-20T16:46:00Z"/>
          <w:rFonts w:ascii="Courier New" w:hAnsi="Courier New" w:cs="Courier New"/>
          <w:lang w:val="en-US"/>
        </w:rPr>
      </w:pPr>
      <w:ins w:id="10198" w:author="Markus Brüderl" w:date="2017-11-20T16:46:00Z">
        <w:r w:rsidRPr="00BE41AC">
          <w:rPr>
            <w:rFonts w:ascii="Courier New" w:hAnsi="Courier New" w:cs="Courier New"/>
            <w:lang w:val="en-US"/>
          </w:rPr>
          <w:t xml:space="preserve">                              &lt;b:strasseAg1&gt;neugasse&lt;/b:strasseAg1&gt;</w:t>
        </w:r>
      </w:ins>
    </w:p>
    <w:p w:rsidR="00BE41AC" w:rsidRPr="00BE41AC" w:rsidRDefault="00BE41AC" w:rsidP="00BE41AC">
      <w:pPr>
        <w:rPr>
          <w:ins w:id="10199" w:author="Markus Brüderl" w:date="2017-11-20T16:46:00Z"/>
          <w:rFonts w:ascii="Courier New" w:hAnsi="Courier New" w:cs="Courier New"/>
          <w:lang w:val="en-US"/>
        </w:rPr>
      </w:pPr>
      <w:ins w:id="10200" w:author="Markus Brüderl" w:date="2017-11-20T16:46:00Z">
        <w:r w:rsidRPr="00BE41AC">
          <w:rPr>
            <w:rFonts w:ascii="Courier New" w:hAnsi="Courier New" w:cs="Courier New"/>
            <w:lang w:val="en-US"/>
          </w:rPr>
          <w:t xml:space="preserve">                              &lt;b:strasseAg2 i:nil="true"/&gt;</w:t>
        </w:r>
      </w:ins>
    </w:p>
    <w:p w:rsidR="00BE41AC" w:rsidRPr="00BE41AC" w:rsidRDefault="00BE41AC" w:rsidP="00BE41AC">
      <w:pPr>
        <w:rPr>
          <w:ins w:id="10201" w:author="Markus Brüderl" w:date="2017-11-20T16:46:00Z"/>
          <w:rFonts w:ascii="Courier New" w:hAnsi="Courier New" w:cs="Courier New"/>
          <w:lang w:val="en-US"/>
        </w:rPr>
      </w:pPr>
      <w:ins w:id="10202" w:author="Markus Brüderl" w:date="2017-11-20T16:46:00Z">
        <w:r w:rsidRPr="00BE41AC">
          <w:rPr>
            <w:rFonts w:ascii="Courier New" w:hAnsi="Courier New" w:cs="Courier New"/>
            <w:lang w:val="en-US"/>
          </w:rPr>
          <w:t xml:space="preserve">                              &lt;b:syspkz&gt;449326&lt;/b:syspkz&gt;</w:t>
        </w:r>
      </w:ins>
    </w:p>
    <w:p w:rsidR="00BE41AC" w:rsidRPr="00BE41AC" w:rsidRDefault="00BE41AC" w:rsidP="00BE41AC">
      <w:pPr>
        <w:rPr>
          <w:ins w:id="10203" w:author="Markus Brüderl" w:date="2017-11-20T16:46:00Z"/>
          <w:rFonts w:ascii="Courier New" w:hAnsi="Courier New" w:cs="Courier New"/>
          <w:lang w:val="en-US"/>
        </w:rPr>
      </w:pPr>
      <w:ins w:id="10204" w:author="Markus Brüderl" w:date="2017-11-20T16:46:00Z">
        <w:r w:rsidRPr="00BE41AC">
          <w:rPr>
            <w:rFonts w:ascii="Courier New" w:hAnsi="Courier New" w:cs="Courier New"/>
            <w:lang w:val="en-US"/>
          </w:rPr>
          <w:t xml:space="preserve">                              &lt;b:unterhalt&gt;0&lt;/b:unterhalt&gt;</w:t>
        </w:r>
      </w:ins>
    </w:p>
    <w:p w:rsidR="00BE41AC" w:rsidRPr="00BE41AC" w:rsidRDefault="00BE41AC" w:rsidP="00BE41AC">
      <w:pPr>
        <w:rPr>
          <w:ins w:id="10205" w:author="Markus Brüderl" w:date="2017-11-20T16:46:00Z"/>
          <w:rFonts w:ascii="Courier New" w:hAnsi="Courier New" w:cs="Courier New"/>
          <w:lang w:val="en-US"/>
        </w:rPr>
      </w:pPr>
      <w:ins w:id="10206" w:author="Markus Brüderl" w:date="2017-11-20T16:46:00Z">
        <w:r w:rsidRPr="00BE41AC">
          <w:rPr>
            <w:rFonts w:ascii="Courier New" w:hAnsi="Courier New" w:cs="Courier New"/>
            <w:lang w:val="en-US"/>
          </w:rPr>
          <w:t xml:space="preserve">                              &lt;b:unterhaltCode i:nil="true"/&gt;</w:t>
        </w:r>
      </w:ins>
    </w:p>
    <w:p w:rsidR="00BE41AC" w:rsidRPr="00BE41AC" w:rsidRDefault="00BE41AC" w:rsidP="00BE41AC">
      <w:pPr>
        <w:rPr>
          <w:ins w:id="10207" w:author="Markus Brüderl" w:date="2017-11-20T16:46:00Z"/>
          <w:rFonts w:ascii="Courier New" w:hAnsi="Courier New" w:cs="Courier New"/>
          <w:lang w:val="en-US"/>
        </w:rPr>
      </w:pPr>
      <w:ins w:id="10208" w:author="Markus Brüderl" w:date="2017-11-20T16:46:00Z">
        <w:r w:rsidRPr="00BE41AC">
          <w:rPr>
            <w:rFonts w:ascii="Courier New" w:hAnsi="Courier New" w:cs="Courier New"/>
            <w:lang w:val="en-US"/>
          </w:rPr>
          <w:t xml:space="preserve">                              &lt;b:weitereauslagen&gt;0&lt;/b:weitereauslagen&gt;</w:t>
        </w:r>
      </w:ins>
    </w:p>
    <w:p w:rsidR="00BE41AC" w:rsidRPr="00BE41AC" w:rsidRDefault="00BE41AC" w:rsidP="00BE41AC">
      <w:pPr>
        <w:rPr>
          <w:ins w:id="10209" w:author="Markus Brüderl" w:date="2017-11-20T16:46:00Z"/>
          <w:rFonts w:ascii="Courier New" w:hAnsi="Courier New" w:cs="Courier New"/>
          <w:lang w:val="en-US"/>
        </w:rPr>
      </w:pPr>
      <w:ins w:id="10210" w:author="Markus Brüderl" w:date="2017-11-20T16:46:00Z">
        <w:r w:rsidRPr="00BE41AC">
          <w:rPr>
            <w:rFonts w:ascii="Courier New" w:hAnsi="Courier New" w:cs="Courier New"/>
            <w:lang w:val="en-US"/>
          </w:rPr>
          <w:t xml:space="preserve">                              &lt;b:weitereauslagenCode i:nil="true"/&gt;</w:t>
        </w:r>
      </w:ins>
    </w:p>
    <w:p w:rsidR="00BE41AC" w:rsidRPr="00BE41AC" w:rsidRDefault="00BE41AC" w:rsidP="00BE41AC">
      <w:pPr>
        <w:rPr>
          <w:ins w:id="10211" w:author="Markus Brüderl" w:date="2017-11-20T16:46:00Z"/>
          <w:rFonts w:ascii="Courier New" w:hAnsi="Courier New" w:cs="Courier New"/>
          <w:lang w:val="en-US"/>
        </w:rPr>
      </w:pPr>
      <w:ins w:id="10212" w:author="Markus Brüderl" w:date="2017-11-20T16:46:00Z">
        <w:r w:rsidRPr="00BE41AC">
          <w:rPr>
            <w:rFonts w:ascii="Courier New" w:hAnsi="Courier New" w:cs="Courier New"/>
            <w:lang w:val="en-US"/>
          </w:rPr>
          <w:t xml:space="preserve">                              &lt;b:wohnverhCode&gt;0&lt;/b:wohnverhCode&gt;</w:t>
        </w:r>
      </w:ins>
    </w:p>
    <w:p w:rsidR="00BE41AC" w:rsidRPr="00BE41AC" w:rsidRDefault="00BE41AC" w:rsidP="00BE41AC">
      <w:pPr>
        <w:rPr>
          <w:ins w:id="10213" w:author="Markus Brüderl" w:date="2017-11-20T16:46:00Z"/>
          <w:rFonts w:ascii="Courier New" w:hAnsi="Courier New" w:cs="Courier New"/>
          <w:lang w:val="en-US"/>
        </w:rPr>
      </w:pPr>
      <w:ins w:id="10214" w:author="Markus Brüderl" w:date="2017-11-20T16:46:00Z">
        <w:r w:rsidRPr="00BE41AC">
          <w:rPr>
            <w:rFonts w:ascii="Courier New" w:hAnsi="Courier New" w:cs="Courier New"/>
            <w:lang w:val="en-US"/>
          </w:rPr>
          <w:t xml:space="preserve">                              &lt;b:zeinkCode i:nil="true"/&gt;</w:t>
        </w:r>
      </w:ins>
    </w:p>
    <w:p w:rsidR="00BE41AC" w:rsidRPr="00BE41AC" w:rsidRDefault="00BE41AC" w:rsidP="00BE41AC">
      <w:pPr>
        <w:rPr>
          <w:ins w:id="10215" w:author="Markus Brüderl" w:date="2017-11-20T16:46:00Z"/>
          <w:rFonts w:ascii="Courier New" w:hAnsi="Courier New" w:cs="Courier New"/>
          <w:lang w:val="en-US"/>
        </w:rPr>
      </w:pPr>
      <w:ins w:id="10216" w:author="Markus Brüderl" w:date="2017-11-20T16:46:00Z">
        <w:r w:rsidRPr="00BE41AC">
          <w:rPr>
            <w:rFonts w:ascii="Courier New" w:hAnsi="Courier New" w:cs="Courier New"/>
            <w:lang w:val="en-US"/>
          </w:rPr>
          <w:t xml:space="preserve">                              &lt;b:zeinkbrutto&gt;0&lt;/b:zeinkbrutto&gt;</w:t>
        </w:r>
      </w:ins>
    </w:p>
    <w:p w:rsidR="00BE41AC" w:rsidRPr="00BE41AC" w:rsidRDefault="00BE41AC" w:rsidP="00BE41AC">
      <w:pPr>
        <w:rPr>
          <w:ins w:id="10217" w:author="Markus Brüderl" w:date="2017-11-20T16:46:00Z"/>
          <w:rFonts w:ascii="Courier New" w:hAnsi="Courier New" w:cs="Courier New"/>
          <w:lang w:val="en-US"/>
        </w:rPr>
      </w:pPr>
      <w:ins w:id="10218" w:author="Markus Brüderl" w:date="2017-11-20T16:46:00Z">
        <w:r w:rsidRPr="00BE41AC">
          <w:rPr>
            <w:rFonts w:ascii="Courier New" w:hAnsi="Courier New" w:cs="Courier New"/>
            <w:lang w:val="en-US"/>
          </w:rPr>
          <w:t xml:space="preserve">                              &lt;b:zeinknetto&gt;0&lt;/b:zeinknetto&gt;</w:t>
        </w:r>
      </w:ins>
    </w:p>
    <w:p w:rsidR="00BE41AC" w:rsidRPr="00BE41AC" w:rsidRDefault="00BE41AC" w:rsidP="00BE41AC">
      <w:pPr>
        <w:rPr>
          <w:ins w:id="10219" w:author="Markus Brüderl" w:date="2017-11-20T16:46:00Z"/>
          <w:rFonts w:ascii="Courier New" w:hAnsi="Courier New" w:cs="Courier New"/>
          <w:lang w:val="en-US"/>
        </w:rPr>
      </w:pPr>
      <w:ins w:id="10220" w:author="Markus Brüderl" w:date="2017-11-20T16:46:00Z">
        <w:r w:rsidRPr="00BE41AC">
          <w:rPr>
            <w:rFonts w:ascii="Courier New" w:hAnsi="Courier New" w:cs="Courier New"/>
            <w:lang w:val="en-US"/>
          </w:rPr>
          <w:t xml:space="preserve">                              &lt;b:zulageausbildung&gt;0&lt;/b:zulageausbildung&gt;</w:t>
        </w:r>
      </w:ins>
    </w:p>
    <w:p w:rsidR="00BE41AC" w:rsidRPr="00BE41AC" w:rsidRDefault="00BE41AC" w:rsidP="00BE41AC">
      <w:pPr>
        <w:rPr>
          <w:ins w:id="10221" w:author="Markus Brüderl" w:date="2017-11-20T16:46:00Z"/>
          <w:rFonts w:ascii="Courier New" w:hAnsi="Courier New" w:cs="Courier New"/>
          <w:lang w:val="en-US"/>
        </w:rPr>
      </w:pPr>
      <w:ins w:id="10222" w:author="Markus Brüderl" w:date="2017-11-20T16:46:00Z">
        <w:r w:rsidRPr="00BE41AC">
          <w:rPr>
            <w:rFonts w:ascii="Courier New" w:hAnsi="Courier New" w:cs="Courier New"/>
            <w:lang w:val="en-US"/>
          </w:rPr>
          <w:t xml:space="preserve">                              &lt;b:zulagekind&gt;0&lt;/b:zulagekind&gt;</w:t>
        </w:r>
      </w:ins>
    </w:p>
    <w:p w:rsidR="00BE41AC" w:rsidRPr="00BE41AC" w:rsidRDefault="00BE41AC" w:rsidP="00BE41AC">
      <w:pPr>
        <w:rPr>
          <w:ins w:id="10223" w:author="Markus Brüderl" w:date="2017-11-20T16:46:00Z"/>
          <w:rFonts w:ascii="Courier New" w:hAnsi="Courier New" w:cs="Courier New"/>
          <w:lang w:val="en-US"/>
        </w:rPr>
      </w:pPr>
      <w:ins w:id="10224" w:author="Markus Brüderl" w:date="2017-11-20T16:46:00Z">
        <w:r w:rsidRPr="00BE41AC">
          <w:rPr>
            <w:rFonts w:ascii="Courier New" w:hAnsi="Courier New" w:cs="Courier New"/>
            <w:lang w:val="en-US"/>
          </w:rPr>
          <w:t xml:space="preserve">                              &lt;b:zulagesonst&gt;0&lt;/b:zulagesonst&gt;</w:t>
        </w:r>
      </w:ins>
    </w:p>
    <w:p w:rsidR="00BE41AC" w:rsidRPr="00BE41AC" w:rsidRDefault="00BE41AC" w:rsidP="00BE41AC">
      <w:pPr>
        <w:rPr>
          <w:ins w:id="10225" w:author="Markus Brüderl" w:date="2017-11-20T16:46:00Z"/>
          <w:rFonts w:ascii="Courier New" w:hAnsi="Courier New" w:cs="Courier New"/>
          <w:lang w:val="en-US"/>
        </w:rPr>
      </w:pPr>
      <w:ins w:id="10226" w:author="Markus Brüderl" w:date="2017-11-20T16:46:00Z">
        <w:r w:rsidRPr="00BE41AC">
          <w:rPr>
            <w:rFonts w:ascii="Courier New" w:hAnsi="Courier New" w:cs="Courier New"/>
            <w:lang w:val="en-US"/>
          </w:rPr>
          <w:t xml:space="preserve">                           &lt;/b:PkzDto&gt;</w:t>
        </w:r>
      </w:ins>
    </w:p>
    <w:p w:rsidR="00BE41AC" w:rsidRPr="00BE41AC" w:rsidRDefault="00BE41AC" w:rsidP="00BE41AC">
      <w:pPr>
        <w:rPr>
          <w:ins w:id="10227" w:author="Markus Brüderl" w:date="2017-11-20T16:46:00Z"/>
          <w:rFonts w:ascii="Courier New" w:hAnsi="Courier New" w:cs="Courier New"/>
          <w:lang w:val="en-US"/>
        </w:rPr>
      </w:pPr>
      <w:ins w:id="10228" w:author="Markus Brüderl" w:date="2017-11-20T16:46:00Z">
        <w:r w:rsidRPr="00BE41AC">
          <w:rPr>
            <w:rFonts w:ascii="Courier New" w:hAnsi="Courier New" w:cs="Courier New"/>
            <w:lang w:val="en-US"/>
          </w:rPr>
          <w:t xml:space="preserve">                        &lt;/b:pkz&gt;</w:t>
        </w:r>
      </w:ins>
    </w:p>
    <w:p w:rsidR="00BE41AC" w:rsidRPr="00BE41AC" w:rsidRDefault="00BE41AC" w:rsidP="00BE41AC">
      <w:pPr>
        <w:rPr>
          <w:ins w:id="10229" w:author="Markus Brüderl" w:date="2017-11-20T16:46:00Z"/>
          <w:rFonts w:ascii="Courier New" w:hAnsi="Courier New" w:cs="Courier New"/>
          <w:lang w:val="en-US"/>
        </w:rPr>
      </w:pPr>
      <w:ins w:id="10230" w:author="Markus Brüderl" w:date="2017-11-20T16:46:00Z">
        <w:r w:rsidRPr="00BE41AC">
          <w:rPr>
            <w:rFonts w:ascii="Courier New" w:hAnsi="Courier New" w:cs="Courier New"/>
            <w:lang w:val="en-US"/>
          </w:rPr>
          <w:t xml:space="preserve">                        &lt;b:ukz/&gt;</w:t>
        </w:r>
      </w:ins>
    </w:p>
    <w:p w:rsidR="00BE41AC" w:rsidRPr="00BE41AC" w:rsidRDefault="00BE41AC" w:rsidP="00BE41AC">
      <w:pPr>
        <w:rPr>
          <w:ins w:id="10231" w:author="Markus Brüderl" w:date="2017-11-20T16:46:00Z"/>
          <w:rFonts w:ascii="Courier New" w:hAnsi="Courier New" w:cs="Courier New"/>
          <w:lang w:val="en-US"/>
        </w:rPr>
      </w:pPr>
      <w:ins w:id="10232" w:author="Markus Brüderl" w:date="2017-11-20T16:46:00Z">
        <w:r w:rsidRPr="00BE41AC">
          <w:rPr>
            <w:rFonts w:ascii="Courier New" w:hAnsi="Courier New" w:cs="Courier New"/>
            <w:lang w:val="en-US"/>
          </w:rPr>
          <w:t xml:space="preserve">                     &lt;/b:ZusatzdatenDto&gt;</w:t>
        </w:r>
      </w:ins>
    </w:p>
    <w:p w:rsidR="00BE41AC" w:rsidRPr="00BE41AC" w:rsidRDefault="00BE41AC" w:rsidP="00BE41AC">
      <w:pPr>
        <w:rPr>
          <w:ins w:id="10233" w:author="Markus Brüderl" w:date="2017-11-20T16:46:00Z"/>
          <w:rFonts w:ascii="Courier New" w:hAnsi="Courier New" w:cs="Courier New"/>
          <w:lang w:val="en-US"/>
        </w:rPr>
      </w:pPr>
      <w:ins w:id="10234" w:author="Markus Brüderl" w:date="2017-11-20T16:46:00Z">
        <w:r w:rsidRPr="00BE41AC">
          <w:rPr>
            <w:rFonts w:ascii="Courier New" w:hAnsi="Courier New" w:cs="Courier New"/>
            <w:lang w:val="en-US"/>
          </w:rPr>
          <w:t xml:space="preserve">                  &lt;/b:zusatzdaten&gt;</w:t>
        </w:r>
      </w:ins>
    </w:p>
    <w:p w:rsidR="00BE41AC" w:rsidRPr="00BE41AC" w:rsidRDefault="00BE41AC" w:rsidP="00BE41AC">
      <w:pPr>
        <w:rPr>
          <w:ins w:id="10235" w:author="Markus Brüderl" w:date="2017-11-20T16:46:00Z"/>
          <w:rFonts w:ascii="Courier New" w:hAnsi="Courier New" w:cs="Courier New"/>
          <w:lang w:val="en-US"/>
        </w:rPr>
      </w:pPr>
      <w:ins w:id="10236" w:author="Markus Brüderl" w:date="2017-11-20T16:46:00Z">
        <w:r w:rsidRPr="00BE41AC">
          <w:rPr>
            <w:rFonts w:ascii="Courier New" w:hAnsi="Courier New" w:cs="Courier New"/>
            <w:lang w:val="en-US"/>
          </w:rPr>
          <w:t xml:space="preserve">               &lt;/b:kunde&gt;</w:t>
        </w:r>
      </w:ins>
    </w:p>
    <w:p w:rsidR="00BE41AC" w:rsidRPr="00BE41AC" w:rsidRDefault="00BE41AC" w:rsidP="00BE41AC">
      <w:pPr>
        <w:rPr>
          <w:ins w:id="10237" w:author="Markus Brüderl" w:date="2017-11-20T16:46:00Z"/>
          <w:rFonts w:ascii="Courier New" w:hAnsi="Courier New" w:cs="Courier New"/>
          <w:lang w:val="en-US"/>
        </w:rPr>
      </w:pPr>
      <w:ins w:id="10238" w:author="Markus Brüderl" w:date="2017-11-20T16:46:00Z">
        <w:r w:rsidRPr="00BE41AC">
          <w:rPr>
            <w:rFonts w:ascii="Courier New" w:hAnsi="Courier New" w:cs="Courier New"/>
            <w:lang w:val="en-US"/>
          </w:rPr>
          <w:t xml:space="preserve">               &lt;b:mitantragsteller i:nil="true"/&gt;</w:t>
        </w:r>
      </w:ins>
    </w:p>
    <w:p w:rsidR="00BE41AC" w:rsidRPr="00BE41AC" w:rsidRDefault="00BE41AC" w:rsidP="00BE41AC">
      <w:pPr>
        <w:rPr>
          <w:ins w:id="10239" w:author="Markus Brüderl" w:date="2017-11-20T16:46:00Z"/>
          <w:rFonts w:ascii="Courier New" w:hAnsi="Courier New" w:cs="Courier New"/>
          <w:lang w:val="en-US"/>
        </w:rPr>
      </w:pPr>
      <w:ins w:id="10240" w:author="Markus Brüderl" w:date="2017-11-20T16:46:00Z">
        <w:r w:rsidRPr="00BE41AC">
          <w:rPr>
            <w:rFonts w:ascii="Courier New" w:hAnsi="Courier New" w:cs="Courier New"/>
            <w:lang w:val="en-US"/>
          </w:rPr>
          <w:t xml:space="preserve">               &lt;b:mitantragstellerTyp&gt;0&lt;/b:mitantragstellerTyp&gt;</w:t>
        </w:r>
      </w:ins>
    </w:p>
    <w:p w:rsidR="00BE41AC" w:rsidRPr="00BE41AC" w:rsidRDefault="00BE41AC" w:rsidP="00BE41AC">
      <w:pPr>
        <w:rPr>
          <w:ins w:id="10241" w:author="Markus Brüderl" w:date="2017-11-20T16:46:00Z"/>
          <w:rFonts w:ascii="Courier New" w:hAnsi="Courier New" w:cs="Courier New"/>
          <w:lang w:val="en-US"/>
        </w:rPr>
      </w:pPr>
      <w:ins w:id="10242" w:author="Markus Brüderl" w:date="2017-11-20T16:46:00Z">
        <w:r w:rsidRPr="00BE41AC">
          <w:rPr>
            <w:rFonts w:ascii="Courier New" w:hAnsi="Courier New" w:cs="Courier New"/>
            <w:lang w:val="en-US"/>
          </w:rPr>
          <w:t xml:space="preserve">               &lt;b:nrvorvt i:nil="true"/&gt;</w:t>
        </w:r>
      </w:ins>
    </w:p>
    <w:p w:rsidR="00BE41AC" w:rsidRPr="00BE41AC" w:rsidRDefault="00BE41AC" w:rsidP="00BE41AC">
      <w:pPr>
        <w:rPr>
          <w:ins w:id="10243" w:author="Markus Brüderl" w:date="2017-11-20T16:46:00Z"/>
          <w:rFonts w:ascii="Courier New" w:hAnsi="Courier New" w:cs="Courier New"/>
          <w:lang w:val="en-US"/>
        </w:rPr>
      </w:pPr>
      <w:ins w:id="10244" w:author="Markus Brüderl" w:date="2017-11-20T16:46:00Z">
        <w:r w:rsidRPr="00BE41AC">
          <w:rPr>
            <w:rFonts w:ascii="Courier New" w:hAnsi="Courier New" w:cs="Courier New"/>
            <w:lang w:val="en-US"/>
          </w:rPr>
          <w:t xml:space="preserve">               &lt;b:prProductBezeichnung&gt;Volvo Car Leasing / 1.00% Prov.&lt;/b:prProductBezeichnung&gt;</w:t>
        </w:r>
      </w:ins>
    </w:p>
    <w:p w:rsidR="00BE41AC" w:rsidRPr="00BE41AC" w:rsidRDefault="00BE41AC" w:rsidP="00BE41AC">
      <w:pPr>
        <w:rPr>
          <w:ins w:id="10245" w:author="Markus Brüderl" w:date="2017-11-20T16:46:00Z"/>
          <w:rFonts w:ascii="Courier New" w:hAnsi="Courier New" w:cs="Courier New"/>
          <w:lang w:val="en-US"/>
        </w:rPr>
      </w:pPr>
      <w:ins w:id="10246" w:author="Markus Brüderl" w:date="2017-11-20T16:46:00Z">
        <w:r w:rsidRPr="00BE41AC">
          <w:rPr>
            <w:rFonts w:ascii="Courier New" w:hAnsi="Courier New" w:cs="Courier New"/>
            <w:lang w:val="en-US"/>
          </w:rPr>
          <w:t xml:space="preserve">               &lt;b:prProductCode&gt;LEASING&lt;/b:prProductCode&gt;</w:t>
        </w:r>
      </w:ins>
    </w:p>
    <w:p w:rsidR="00BE41AC" w:rsidRPr="00BE41AC" w:rsidRDefault="00BE41AC" w:rsidP="00BE41AC">
      <w:pPr>
        <w:rPr>
          <w:ins w:id="10247" w:author="Markus Brüderl" w:date="2017-11-20T16:46:00Z"/>
          <w:rFonts w:ascii="Courier New" w:hAnsi="Courier New" w:cs="Courier New"/>
          <w:lang w:val="en-US"/>
        </w:rPr>
      </w:pPr>
      <w:ins w:id="10248" w:author="Markus Brüderl" w:date="2017-11-20T16:46:00Z">
        <w:r w:rsidRPr="00BE41AC">
          <w:rPr>
            <w:rFonts w:ascii="Courier New" w:hAnsi="Courier New" w:cs="Courier New"/>
            <w:lang w:val="en-US"/>
          </w:rPr>
          <w:t xml:space="preserve">               &lt;b:prozesscode i:nil="true"/&gt;</w:t>
        </w:r>
      </w:ins>
    </w:p>
    <w:p w:rsidR="00BE41AC" w:rsidRPr="00BE41AC" w:rsidRDefault="00BE41AC" w:rsidP="00BE41AC">
      <w:pPr>
        <w:rPr>
          <w:ins w:id="10249" w:author="Markus Brüderl" w:date="2017-11-20T16:46:00Z"/>
          <w:rFonts w:ascii="Courier New" w:hAnsi="Courier New" w:cs="Courier New"/>
          <w:lang w:val="en-US"/>
        </w:rPr>
      </w:pPr>
      <w:ins w:id="10250" w:author="Markus Brüderl" w:date="2017-11-20T16:46:00Z">
        <w:r w:rsidRPr="00BE41AC">
          <w:rPr>
            <w:rFonts w:ascii="Courier New" w:hAnsi="Courier New" w:cs="Courier New"/>
            <w:lang w:val="en-US"/>
          </w:rPr>
          <w:t xml:space="preserve">               &lt;b:ratevorvt&gt;0&lt;/b:ratevorvt&gt;</w:t>
        </w:r>
      </w:ins>
    </w:p>
    <w:p w:rsidR="00BE41AC" w:rsidRPr="00BE41AC" w:rsidRDefault="00BE41AC" w:rsidP="00BE41AC">
      <w:pPr>
        <w:rPr>
          <w:ins w:id="10251" w:author="Markus Brüderl" w:date="2017-11-20T16:46:00Z"/>
          <w:rFonts w:ascii="Courier New" w:hAnsi="Courier New" w:cs="Courier New"/>
          <w:lang w:val="en-US"/>
        </w:rPr>
      </w:pPr>
      <w:ins w:id="10252" w:author="Markus Brüderl" w:date="2017-11-20T16:46:00Z">
        <w:r w:rsidRPr="00BE41AC">
          <w:rPr>
            <w:rFonts w:ascii="Courier New" w:hAnsi="Courier New" w:cs="Courier New"/>
            <w:lang w:val="en-US"/>
          </w:rPr>
          <w:t xml:space="preserve">               &lt;b:rwvorvt&gt;0&lt;/b:rwvorvt&gt;</w:t>
        </w:r>
      </w:ins>
    </w:p>
    <w:p w:rsidR="00BE41AC" w:rsidRPr="00BE41AC" w:rsidRDefault="00BE41AC" w:rsidP="00BE41AC">
      <w:pPr>
        <w:rPr>
          <w:ins w:id="10253" w:author="Markus Brüderl" w:date="2017-11-20T16:46:00Z"/>
          <w:rFonts w:ascii="Courier New" w:hAnsi="Courier New" w:cs="Courier New"/>
          <w:lang w:val="en-US"/>
        </w:rPr>
      </w:pPr>
      <w:ins w:id="10254" w:author="Markus Brüderl" w:date="2017-11-20T16:46:00Z">
        <w:r w:rsidRPr="00BE41AC">
          <w:rPr>
            <w:rFonts w:ascii="Courier New" w:hAnsi="Courier New" w:cs="Courier New"/>
            <w:lang w:val="en-US"/>
          </w:rPr>
          <w:t xml:space="preserve">               &lt;b:sysid&gt;25953&lt;/b:sysid&gt;</w:t>
        </w:r>
      </w:ins>
    </w:p>
    <w:p w:rsidR="00BE41AC" w:rsidRPr="00BE41AC" w:rsidRDefault="00BE41AC" w:rsidP="00BE41AC">
      <w:pPr>
        <w:rPr>
          <w:ins w:id="10255" w:author="Markus Brüderl" w:date="2017-11-20T16:46:00Z"/>
          <w:rFonts w:ascii="Courier New" w:hAnsi="Courier New" w:cs="Courier New"/>
          <w:lang w:val="en-US"/>
        </w:rPr>
      </w:pPr>
      <w:ins w:id="10256" w:author="Markus Brüderl" w:date="2017-11-20T16:46:00Z">
        <w:r w:rsidRPr="00BE41AC">
          <w:rPr>
            <w:rFonts w:ascii="Courier New" w:hAnsi="Courier New" w:cs="Courier New"/>
            <w:lang w:val="en-US"/>
          </w:rPr>
          <w:t xml:space="preserve">               &lt;b:sysprjoker&gt;0&lt;/b:sysprjoker&gt;</w:t>
        </w:r>
      </w:ins>
    </w:p>
    <w:p w:rsidR="00BE41AC" w:rsidRPr="00BE41AC" w:rsidRDefault="00BE41AC" w:rsidP="00BE41AC">
      <w:pPr>
        <w:rPr>
          <w:ins w:id="10257" w:author="Markus Brüderl" w:date="2017-11-20T16:46:00Z"/>
          <w:rFonts w:ascii="Courier New" w:hAnsi="Courier New" w:cs="Courier New"/>
          <w:lang w:val="en-US"/>
        </w:rPr>
      </w:pPr>
      <w:ins w:id="10258" w:author="Markus Brüderl" w:date="2017-11-20T16:46:00Z">
        <w:r w:rsidRPr="00BE41AC">
          <w:rPr>
            <w:rFonts w:ascii="Courier New" w:hAnsi="Courier New" w:cs="Courier New"/>
            <w:lang w:val="en-US"/>
          </w:rPr>
          <w:t xml:space="preserve">               &lt;b:sysprprod&gt;2499&lt;/b:sysprprod&gt;</w:t>
        </w:r>
      </w:ins>
    </w:p>
    <w:p w:rsidR="00BE41AC" w:rsidRPr="00BE41AC" w:rsidRDefault="00BE41AC" w:rsidP="00BE41AC">
      <w:pPr>
        <w:rPr>
          <w:ins w:id="10259" w:author="Markus Brüderl" w:date="2017-11-20T16:46:00Z"/>
          <w:rFonts w:ascii="Courier New" w:hAnsi="Courier New" w:cs="Courier New"/>
          <w:lang w:val="en-US"/>
        </w:rPr>
      </w:pPr>
      <w:ins w:id="10260" w:author="Markus Brüderl" w:date="2017-11-20T16:46:00Z">
        <w:r w:rsidRPr="00BE41AC">
          <w:rPr>
            <w:rFonts w:ascii="Courier New" w:hAnsi="Courier New" w:cs="Courier New"/>
            <w:lang w:val="en-US"/>
          </w:rPr>
          <w:t xml:space="preserve">               &lt;b:sysvorvt&gt;0&lt;/b:sysvorvt&gt;</w:t>
        </w:r>
      </w:ins>
    </w:p>
    <w:p w:rsidR="00BE41AC" w:rsidRPr="00BE41AC" w:rsidRDefault="00BE41AC" w:rsidP="00BE41AC">
      <w:pPr>
        <w:rPr>
          <w:ins w:id="10261" w:author="Markus Brüderl" w:date="2017-11-20T16:46:00Z"/>
          <w:rFonts w:ascii="Courier New" w:hAnsi="Courier New" w:cs="Courier New"/>
          <w:lang w:val="en-US"/>
        </w:rPr>
      </w:pPr>
      <w:ins w:id="10262" w:author="Markus Brüderl" w:date="2017-11-20T16:46:00Z">
        <w:r w:rsidRPr="00BE41AC">
          <w:rPr>
            <w:rFonts w:ascii="Courier New" w:hAnsi="Courier New" w:cs="Courier New"/>
            <w:lang w:val="en-US"/>
          </w:rPr>
          <w:t xml:space="preserve">               &lt;b:sysvt&gt;16478&lt;/b:sysvt&gt;</w:t>
        </w:r>
      </w:ins>
    </w:p>
    <w:p w:rsidR="00BE41AC" w:rsidRPr="00BE41AC" w:rsidRDefault="00BE41AC" w:rsidP="00BE41AC">
      <w:pPr>
        <w:rPr>
          <w:ins w:id="10263" w:author="Markus Brüderl" w:date="2017-11-20T16:46:00Z"/>
          <w:rFonts w:ascii="Courier New" w:hAnsi="Courier New" w:cs="Courier New"/>
          <w:lang w:val="en-US"/>
        </w:rPr>
      </w:pPr>
      <w:ins w:id="10264" w:author="Markus Brüderl" w:date="2017-11-20T16:46:00Z">
        <w:r w:rsidRPr="00BE41AC">
          <w:rPr>
            <w:rFonts w:ascii="Courier New" w:hAnsi="Courier New" w:cs="Courier New"/>
            <w:lang w:val="en-US"/>
          </w:rPr>
          <w:t xml:space="preserve">               &lt;b:zubehoervorvt&gt;0&lt;/b:zubehoervorvt&gt;</w:t>
        </w:r>
      </w:ins>
    </w:p>
    <w:p w:rsidR="00BE41AC" w:rsidRPr="00BE41AC" w:rsidRDefault="00BE41AC" w:rsidP="00BE41AC">
      <w:pPr>
        <w:rPr>
          <w:ins w:id="10265" w:author="Markus Brüderl" w:date="2017-11-20T16:46:00Z"/>
          <w:rFonts w:ascii="Courier New" w:hAnsi="Courier New" w:cs="Courier New"/>
          <w:lang w:val="en-US"/>
        </w:rPr>
      </w:pPr>
      <w:ins w:id="10266" w:author="Markus Brüderl" w:date="2017-11-20T16:46:00Z">
        <w:r w:rsidRPr="00BE41AC">
          <w:rPr>
            <w:rFonts w:ascii="Courier New" w:hAnsi="Courier New" w:cs="Courier New"/>
            <w:lang w:val="en-US"/>
          </w:rPr>
          <w:t xml:space="preserve">               &lt;b:zusammenfassung i:nil="true"/&gt;</w:t>
        </w:r>
      </w:ins>
    </w:p>
    <w:p w:rsidR="00BE41AC" w:rsidRPr="00BE41AC" w:rsidRDefault="00BE41AC" w:rsidP="00BE41AC">
      <w:pPr>
        <w:rPr>
          <w:ins w:id="10267" w:author="Markus Brüderl" w:date="2017-11-20T16:46:00Z"/>
          <w:rFonts w:ascii="Courier New" w:hAnsi="Courier New" w:cs="Courier New"/>
          <w:lang w:val="en-US"/>
        </w:rPr>
      </w:pPr>
      <w:ins w:id="10268" w:author="Markus Brüderl" w:date="2017-11-20T16:46:00Z">
        <w:r w:rsidRPr="00BE41AC">
          <w:rPr>
            <w:rFonts w:ascii="Courier New" w:hAnsi="Courier New" w:cs="Courier New"/>
            <w:lang w:val="en-US"/>
          </w:rPr>
          <w:t xml:space="preserve">               &lt;b:zustaende xmlns:c="http://schemas.datacontract.org/2004/07/Cic.OpenOne.GateBANKNOW.Common.DTO"/&gt;</w:t>
        </w:r>
      </w:ins>
    </w:p>
    <w:p w:rsidR="00BE41AC" w:rsidRPr="00BE41AC" w:rsidRDefault="00BE41AC" w:rsidP="00BE41AC">
      <w:pPr>
        <w:rPr>
          <w:ins w:id="10269" w:author="Markus Brüderl" w:date="2017-11-20T16:46:00Z"/>
          <w:rFonts w:ascii="Courier New" w:hAnsi="Courier New" w:cs="Courier New"/>
          <w:lang w:val="en-US"/>
        </w:rPr>
      </w:pPr>
      <w:ins w:id="10270" w:author="Markus Brüderl" w:date="2017-11-20T16:46:00Z">
        <w:r w:rsidRPr="00BE41AC">
          <w:rPr>
            <w:rFonts w:ascii="Courier New" w:hAnsi="Courier New" w:cs="Courier New"/>
            <w:lang w:val="en-US"/>
          </w:rPr>
          <w:t xml:space="preserve">               &lt;b:zustandBemerkung i:nil="true"/&gt;</w:t>
        </w:r>
      </w:ins>
    </w:p>
    <w:p w:rsidR="00BE41AC" w:rsidRPr="00BE41AC" w:rsidRDefault="00BE41AC" w:rsidP="00BE41AC">
      <w:pPr>
        <w:rPr>
          <w:ins w:id="10271" w:author="Markus Brüderl" w:date="2017-11-20T16:46:00Z"/>
          <w:rFonts w:ascii="Courier New" w:hAnsi="Courier New" w:cs="Courier New"/>
          <w:lang w:val="en-US"/>
        </w:rPr>
      </w:pPr>
      <w:ins w:id="10272" w:author="Markus Brüderl" w:date="2017-11-20T16:46:00Z">
        <w:r w:rsidRPr="00BE41AC">
          <w:rPr>
            <w:rFonts w:ascii="Courier New" w:hAnsi="Courier New" w:cs="Courier New"/>
            <w:lang w:val="en-US"/>
          </w:rPr>
          <w:t xml:space="preserve">               &lt;b:zustandExtern&gt;Zahlung nach Plan&lt;/b:zustandExtern&gt;</w:t>
        </w:r>
      </w:ins>
    </w:p>
    <w:p w:rsidR="00BE41AC" w:rsidRPr="00BE41AC" w:rsidRDefault="00BE41AC" w:rsidP="00BE41AC">
      <w:pPr>
        <w:rPr>
          <w:ins w:id="10273" w:author="Markus Brüderl" w:date="2017-11-20T16:46:00Z"/>
          <w:rFonts w:ascii="Courier New" w:hAnsi="Courier New" w:cs="Courier New"/>
          <w:lang w:val="en-US"/>
        </w:rPr>
      </w:pPr>
      <w:ins w:id="10274" w:author="Markus Brüderl" w:date="2017-11-20T16:46:00Z">
        <w:r w:rsidRPr="00BE41AC">
          <w:rPr>
            <w:rFonts w:ascii="Courier New" w:hAnsi="Courier New" w:cs="Courier New"/>
            <w:lang w:val="en-US"/>
          </w:rPr>
          <w:t xml:space="preserve">            &lt;/b:antrag&gt;</w:t>
        </w:r>
      </w:ins>
    </w:p>
    <w:p w:rsidR="00BE41AC" w:rsidRPr="00BE41AC" w:rsidRDefault="00BE41AC" w:rsidP="00BE41AC">
      <w:pPr>
        <w:rPr>
          <w:ins w:id="10275" w:author="Markus Brüderl" w:date="2017-11-20T16:46:00Z"/>
          <w:rFonts w:ascii="Courier New" w:hAnsi="Courier New" w:cs="Courier New"/>
          <w:lang w:val="en-US"/>
        </w:rPr>
      </w:pPr>
      <w:ins w:id="10276" w:author="Markus Brüderl" w:date="2017-11-20T16:46:00Z">
        <w:r w:rsidRPr="00BE41AC">
          <w:rPr>
            <w:rFonts w:ascii="Courier New" w:hAnsi="Courier New" w:cs="Courier New"/>
            <w:lang w:val="en-US"/>
          </w:rPr>
          <w:lastRenderedPageBreak/>
          <w:t xml:space="preserve">            &lt;b:vertrag&gt;</w:t>
        </w:r>
      </w:ins>
    </w:p>
    <w:p w:rsidR="00BE41AC" w:rsidRPr="00BE41AC" w:rsidRDefault="00BE41AC" w:rsidP="00BE41AC">
      <w:pPr>
        <w:rPr>
          <w:ins w:id="10277" w:author="Markus Brüderl" w:date="2017-11-20T16:46:00Z"/>
          <w:rFonts w:ascii="Courier New" w:hAnsi="Courier New" w:cs="Courier New"/>
          <w:lang w:val="en-US"/>
        </w:rPr>
      </w:pPr>
      <w:ins w:id="10278" w:author="Markus Brüderl" w:date="2017-11-20T16:46:00Z">
        <w:r w:rsidRPr="00BE41AC">
          <w:rPr>
            <w:rFonts w:ascii="Courier New" w:hAnsi="Courier New" w:cs="Courier New"/>
            <w:lang w:val="en-US"/>
          </w:rPr>
          <w:t xml:space="preserve">               &lt;b:aenderung&gt;0001-01-01T00:00:00&lt;/b:aenderung&gt;</w:t>
        </w:r>
      </w:ins>
    </w:p>
    <w:p w:rsidR="00BE41AC" w:rsidRPr="00BE41AC" w:rsidRDefault="00BE41AC" w:rsidP="00BE41AC">
      <w:pPr>
        <w:rPr>
          <w:ins w:id="10279" w:author="Markus Brüderl" w:date="2017-11-20T16:46:00Z"/>
          <w:rFonts w:ascii="Courier New" w:hAnsi="Courier New" w:cs="Courier New"/>
          <w:lang w:val="en-US"/>
        </w:rPr>
      </w:pPr>
      <w:ins w:id="10280" w:author="Markus Brüderl" w:date="2017-11-20T16:46:00Z">
        <w:r w:rsidRPr="00BE41AC">
          <w:rPr>
            <w:rFonts w:ascii="Courier New" w:hAnsi="Courier New" w:cs="Courier New"/>
            <w:lang w:val="en-US"/>
          </w:rPr>
          <w:t xml:space="preserve">               &lt;b:angAntObDto i:nil="true"/&gt;</w:t>
        </w:r>
      </w:ins>
    </w:p>
    <w:p w:rsidR="00BE41AC" w:rsidRPr="00BE41AC" w:rsidRDefault="00BE41AC" w:rsidP="00BE41AC">
      <w:pPr>
        <w:rPr>
          <w:ins w:id="10281" w:author="Markus Brüderl" w:date="2017-11-20T16:46:00Z"/>
          <w:rFonts w:ascii="Courier New" w:hAnsi="Courier New" w:cs="Courier New"/>
          <w:lang w:val="en-US"/>
        </w:rPr>
      </w:pPr>
      <w:ins w:id="10282" w:author="Markus Brüderl" w:date="2017-11-20T16:46:00Z">
        <w:r w:rsidRPr="00BE41AC">
          <w:rPr>
            <w:rFonts w:ascii="Courier New" w:hAnsi="Courier New" w:cs="Courier New"/>
            <w:lang w:val="en-US"/>
          </w:rPr>
          <w:t xml:space="preserve">               &lt;b:attribut&gt;Zahlung nach Plan&lt;/b:attribut&gt;</w:t>
        </w:r>
      </w:ins>
    </w:p>
    <w:p w:rsidR="00BE41AC" w:rsidRPr="00BE41AC" w:rsidRDefault="00BE41AC" w:rsidP="00BE41AC">
      <w:pPr>
        <w:rPr>
          <w:ins w:id="10283" w:author="Markus Brüderl" w:date="2017-11-20T16:46:00Z"/>
          <w:rFonts w:ascii="Courier New" w:hAnsi="Courier New" w:cs="Courier New"/>
          <w:lang w:val="en-US"/>
        </w:rPr>
      </w:pPr>
      <w:ins w:id="10284" w:author="Markus Brüderl" w:date="2017-11-20T16:46:00Z">
        <w:r w:rsidRPr="00BE41AC">
          <w:rPr>
            <w:rFonts w:ascii="Courier New" w:hAnsi="Courier New" w:cs="Courier New"/>
            <w:lang w:val="en-US"/>
          </w:rPr>
          <w:t xml:space="preserve">               &lt;b:attributAm&gt;79149&lt;/b:attributAm&gt;</w:t>
        </w:r>
      </w:ins>
    </w:p>
    <w:p w:rsidR="00BE41AC" w:rsidRPr="00BE41AC" w:rsidRDefault="00BE41AC" w:rsidP="00BE41AC">
      <w:pPr>
        <w:rPr>
          <w:ins w:id="10285" w:author="Markus Brüderl" w:date="2017-11-20T16:46:00Z"/>
          <w:rFonts w:ascii="Courier New" w:hAnsi="Courier New" w:cs="Courier New"/>
          <w:lang w:val="en-US"/>
        </w:rPr>
      </w:pPr>
      <w:ins w:id="10286" w:author="Markus Brüderl" w:date="2017-11-20T16:46:00Z">
        <w:r w:rsidRPr="00BE41AC">
          <w:rPr>
            <w:rFonts w:ascii="Courier New" w:hAnsi="Courier New" w:cs="Courier New"/>
            <w:lang w:val="en-US"/>
          </w:rPr>
          <w:t xml:space="preserve">               &lt;b:bemerkung i:nil="true"/&gt;</w:t>
        </w:r>
      </w:ins>
    </w:p>
    <w:p w:rsidR="00BE41AC" w:rsidRPr="00BE41AC" w:rsidRDefault="00BE41AC" w:rsidP="00BE41AC">
      <w:pPr>
        <w:rPr>
          <w:ins w:id="10287" w:author="Markus Brüderl" w:date="2017-11-20T16:46:00Z"/>
          <w:rFonts w:ascii="Courier New" w:hAnsi="Courier New" w:cs="Courier New"/>
          <w:lang w:val="en-US"/>
        </w:rPr>
      </w:pPr>
      <w:ins w:id="10288" w:author="Markus Brüderl" w:date="2017-11-20T16:46:00Z">
        <w:r w:rsidRPr="00BE41AC">
          <w:rPr>
            <w:rFonts w:ascii="Courier New" w:hAnsi="Courier New" w:cs="Courier New"/>
            <w:lang w:val="en-US"/>
          </w:rPr>
          <w:t xml:space="preserve">               &lt;b:beraterBezeichnung i:nil="true"/&gt;</w:t>
        </w:r>
      </w:ins>
    </w:p>
    <w:p w:rsidR="00BE41AC" w:rsidRPr="00BE41AC" w:rsidRDefault="00BE41AC" w:rsidP="00BE41AC">
      <w:pPr>
        <w:rPr>
          <w:ins w:id="10289" w:author="Markus Brüderl" w:date="2017-11-20T16:46:00Z"/>
          <w:rFonts w:ascii="Courier New" w:hAnsi="Courier New" w:cs="Courier New"/>
          <w:lang w:val="en-US"/>
        </w:rPr>
      </w:pPr>
      <w:ins w:id="10290" w:author="Markus Brüderl" w:date="2017-11-20T16:46:00Z">
        <w:r w:rsidRPr="00BE41AC">
          <w:rPr>
            <w:rFonts w:ascii="Courier New" w:hAnsi="Courier New" w:cs="Courier New"/>
            <w:lang w:val="en-US"/>
          </w:rPr>
          <w:t xml:space="preserve">               &lt;b:brandBezeichnung i:nil="true"/&gt;</w:t>
        </w:r>
      </w:ins>
    </w:p>
    <w:p w:rsidR="00BE41AC" w:rsidRPr="00BE41AC" w:rsidRDefault="00BE41AC" w:rsidP="00BE41AC">
      <w:pPr>
        <w:rPr>
          <w:ins w:id="10291" w:author="Markus Brüderl" w:date="2017-11-20T16:46:00Z"/>
          <w:rFonts w:ascii="Courier New" w:hAnsi="Courier New" w:cs="Courier New"/>
          <w:lang w:val="en-US"/>
        </w:rPr>
      </w:pPr>
      <w:ins w:id="10292" w:author="Markus Brüderl" w:date="2017-11-20T16:46:00Z">
        <w:r w:rsidRPr="00BE41AC">
          <w:rPr>
            <w:rFonts w:ascii="Courier New" w:hAnsi="Courier New" w:cs="Courier New"/>
            <w:lang w:val="en-US"/>
          </w:rPr>
          <w:t xml:space="preserve">               &lt;b:eigenheim_ort i:nil="true"/&gt;</w:t>
        </w:r>
      </w:ins>
    </w:p>
    <w:p w:rsidR="00BE41AC" w:rsidRPr="00BE41AC" w:rsidRDefault="00BE41AC" w:rsidP="00BE41AC">
      <w:pPr>
        <w:rPr>
          <w:ins w:id="10293" w:author="Markus Brüderl" w:date="2017-11-20T16:46:00Z"/>
          <w:rFonts w:ascii="Courier New" w:hAnsi="Courier New" w:cs="Courier New"/>
          <w:lang w:val="en-US"/>
        </w:rPr>
      </w:pPr>
      <w:ins w:id="10294" w:author="Markus Brüderl" w:date="2017-11-20T16:46:00Z">
        <w:r w:rsidRPr="00BE41AC">
          <w:rPr>
            <w:rFonts w:ascii="Courier New" w:hAnsi="Courier New" w:cs="Courier New"/>
            <w:lang w:val="en-US"/>
          </w:rPr>
          <w:t xml:space="preserve">               &lt;b:eigenheim_plz i:nil="true"/&gt;</w:t>
        </w:r>
      </w:ins>
    </w:p>
    <w:p w:rsidR="00BE41AC" w:rsidRPr="00BE41AC" w:rsidRDefault="00BE41AC" w:rsidP="00BE41AC">
      <w:pPr>
        <w:rPr>
          <w:ins w:id="10295" w:author="Markus Brüderl" w:date="2017-11-20T16:46:00Z"/>
          <w:rFonts w:ascii="Courier New" w:hAnsi="Courier New" w:cs="Courier New"/>
          <w:lang w:val="en-US"/>
        </w:rPr>
      </w:pPr>
      <w:ins w:id="10296" w:author="Markus Brüderl" w:date="2017-11-20T16:46:00Z">
        <w:r w:rsidRPr="00BE41AC">
          <w:rPr>
            <w:rFonts w:ascii="Courier New" w:hAnsi="Courier New" w:cs="Courier New"/>
            <w:lang w:val="en-US"/>
          </w:rPr>
          <w:t xml:space="preserve">               &lt;b:eigenheim_str_nr i:nil="true"/&gt;</w:t>
        </w:r>
      </w:ins>
    </w:p>
    <w:p w:rsidR="00BE41AC" w:rsidRPr="00BE41AC" w:rsidRDefault="00BE41AC" w:rsidP="00BE41AC">
      <w:pPr>
        <w:rPr>
          <w:ins w:id="10297" w:author="Markus Brüderl" w:date="2017-11-20T16:46:00Z"/>
          <w:rFonts w:ascii="Courier New" w:hAnsi="Courier New" w:cs="Courier New"/>
          <w:lang w:val="en-US"/>
        </w:rPr>
      </w:pPr>
      <w:ins w:id="10298" w:author="Markus Brüderl" w:date="2017-11-20T16:46:00Z">
        <w:r w:rsidRPr="00BE41AC">
          <w:rPr>
            <w:rFonts w:ascii="Courier New" w:hAnsi="Courier New" w:cs="Courier New"/>
            <w:lang w:val="en-US"/>
          </w:rPr>
          <w:t xml:space="preserve">               &lt;b:eigenheim_strasse i:nil="true"/&gt;</w:t>
        </w:r>
      </w:ins>
    </w:p>
    <w:p w:rsidR="00BE41AC" w:rsidRPr="00BE41AC" w:rsidRDefault="00BE41AC" w:rsidP="00BE41AC">
      <w:pPr>
        <w:rPr>
          <w:ins w:id="10299" w:author="Markus Brüderl" w:date="2017-11-20T16:46:00Z"/>
          <w:rFonts w:ascii="Courier New" w:hAnsi="Courier New" w:cs="Courier New"/>
          <w:lang w:val="en-US"/>
        </w:rPr>
      </w:pPr>
      <w:ins w:id="10300" w:author="Markus Brüderl" w:date="2017-11-20T16:46:00Z">
        <w:r w:rsidRPr="00BE41AC">
          <w:rPr>
            <w:rFonts w:ascii="Courier New" w:hAnsi="Courier New" w:cs="Courier New"/>
            <w:lang w:val="en-US"/>
          </w:rPr>
          <w:t xml:space="preserve">               &lt;b:eigentuemer_seit_jahr i:nil="true"/&gt;</w:t>
        </w:r>
      </w:ins>
    </w:p>
    <w:p w:rsidR="00BE41AC" w:rsidRPr="00BE41AC" w:rsidRDefault="00BE41AC" w:rsidP="00BE41AC">
      <w:pPr>
        <w:rPr>
          <w:ins w:id="10301" w:author="Markus Brüderl" w:date="2017-11-20T16:46:00Z"/>
          <w:rFonts w:ascii="Courier New" w:hAnsi="Courier New" w:cs="Courier New"/>
          <w:lang w:val="en-US"/>
        </w:rPr>
      </w:pPr>
      <w:ins w:id="10302" w:author="Markus Brüderl" w:date="2017-11-20T16:46:00Z">
        <w:r w:rsidRPr="00BE41AC">
          <w:rPr>
            <w:rFonts w:ascii="Courier New" w:hAnsi="Courier New" w:cs="Courier New"/>
            <w:lang w:val="en-US"/>
          </w:rPr>
          <w:t xml:space="preserve">               &lt;b:eigentuemer_seit_monat i:nil="true"/&gt;</w:t>
        </w:r>
      </w:ins>
    </w:p>
    <w:p w:rsidR="00BE41AC" w:rsidRPr="00BE41AC" w:rsidRDefault="00BE41AC" w:rsidP="00BE41AC">
      <w:pPr>
        <w:rPr>
          <w:ins w:id="10303" w:author="Markus Brüderl" w:date="2017-11-20T16:46:00Z"/>
          <w:rFonts w:ascii="Courier New" w:hAnsi="Courier New" w:cs="Courier New"/>
          <w:lang w:val="en-US"/>
        </w:rPr>
      </w:pPr>
      <w:ins w:id="10304" w:author="Markus Brüderl" w:date="2017-11-20T16:46:00Z">
        <w:r w:rsidRPr="00BE41AC">
          <w:rPr>
            <w:rFonts w:ascii="Courier New" w:hAnsi="Courier New" w:cs="Courier New"/>
            <w:lang w:val="en-US"/>
          </w:rPr>
          <w:t xml:space="preserve">               &lt;b:emboss i:nil="true"/&gt;</w:t>
        </w:r>
      </w:ins>
    </w:p>
    <w:p w:rsidR="00BE41AC" w:rsidRPr="00BE41AC" w:rsidRDefault="00BE41AC" w:rsidP="00BE41AC">
      <w:pPr>
        <w:rPr>
          <w:ins w:id="10305" w:author="Markus Brüderl" w:date="2017-11-20T16:46:00Z"/>
          <w:rFonts w:ascii="Courier New" w:hAnsi="Courier New" w:cs="Courier New"/>
          <w:lang w:val="en-US"/>
        </w:rPr>
      </w:pPr>
      <w:ins w:id="10306" w:author="Markus Brüderl" w:date="2017-11-20T16:46:00Z">
        <w:r w:rsidRPr="00BE41AC">
          <w:rPr>
            <w:rFonts w:ascii="Courier New" w:hAnsi="Courier New" w:cs="Courier New"/>
            <w:lang w:val="en-US"/>
          </w:rPr>
          <w:t xml:space="preserve">               &lt;b:erfassung&gt;2016-07-14T00:00:00&lt;/b:erfassung&gt;</w:t>
        </w:r>
      </w:ins>
    </w:p>
    <w:p w:rsidR="00BE41AC" w:rsidRPr="00BE41AC" w:rsidRDefault="00BE41AC" w:rsidP="00BE41AC">
      <w:pPr>
        <w:rPr>
          <w:ins w:id="10307" w:author="Markus Brüderl" w:date="2017-11-20T16:46:00Z"/>
          <w:rFonts w:ascii="Courier New" w:hAnsi="Courier New" w:cs="Courier New"/>
          <w:lang w:val="en-US"/>
        </w:rPr>
      </w:pPr>
      <w:ins w:id="10308" w:author="Markus Brüderl" w:date="2017-11-20T16:46:00Z">
        <w:r w:rsidRPr="00BE41AC">
          <w:rPr>
            <w:rFonts w:ascii="Courier New" w:hAnsi="Courier New" w:cs="Courier New"/>
            <w:lang w:val="en-US"/>
          </w:rPr>
          <w:t xml:space="preserve">               &lt;b:erfassungsclient&gt;0&lt;/b:erfassungsclient&gt;</w:t>
        </w:r>
      </w:ins>
    </w:p>
    <w:p w:rsidR="00BE41AC" w:rsidRPr="00BE41AC" w:rsidRDefault="00BE41AC" w:rsidP="00BE41AC">
      <w:pPr>
        <w:rPr>
          <w:ins w:id="10309" w:author="Markus Brüderl" w:date="2017-11-20T16:46:00Z"/>
          <w:rFonts w:ascii="Courier New" w:hAnsi="Courier New" w:cs="Courier New"/>
          <w:lang w:val="en-US"/>
        </w:rPr>
      </w:pPr>
      <w:ins w:id="10310" w:author="Markus Brüderl" w:date="2017-11-20T16:46:00Z">
        <w:r w:rsidRPr="00BE41AC">
          <w:rPr>
            <w:rFonts w:ascii="Courier New" w:hAnsi="Courier New" w:cs="Courier New"/>
            <w:lang w:val="en-US"/>
          </w:rPr>
          <w:t xml:space="preserve">               &lt;b:gueltigBis&gt;0001-01-01T00:00:00&lt;/b:gueltigBis&gt;</w:t>
        </w:r>
      </w:ins>
    </w:p>
    <w:p w:rsidR="00BE41AC" w:rsidRPr="00BE41AC" w:rsidRDefault="00BE41AC" w:rsidP="00BE41AC">
      <w:pPr>
        <w:rPr>
          <w:ins w:id="10311" w:author="Markus Brüderl" w:date="2017-11-20T16:46:00Z"/>
          <w:rFonts w:ascii="Courier New" w:hAnsi="Courier New" w:cs="Courier New"/>
          <w:lang w:val="en-US"/>
        </w:rPr>
      </w:pPr>
      <w:ins w:id="10312" w:author="Markus Brüderl" w:date="2017-11-20T16:46:00Z">
        <w:r w:rsidRPr="00BE41AC">
          <w:rPr>
            <w:rFonts w:ascii="Courier New" w:hAnsi="Courier New" w:cs="Courier New"/>
            <w:lang w:val="en-US"/>
          </w:rPr>
          <w:t xml:space="preserve">               &lt;b:hypothekenhoehe i:nil="true"/&gt;</w:t>
        </w:r>
      </w:ins>
    </w:p>
    <w:p w:rsidR="00BE41AC" w:rsidRPr="00BE41AC" w:rsidRDefault="00BE41AC" w:rsidP="00BE41AC">
      <w:pPr>
        <w:rPr>
          <w:ins w:id="10313" w:author="Markus Brüderl" w:date="2017-11-20T16:46:00Z"/>
          <w:rFonts w:ascii="Courier New" w:hAnsi="Courier New" w:cs="Courier New"/>
          <w:lang w:val="en-US"/>
        </w:rPr>
      </w:pPr>
      <w:ins w:id="10314" w:author="Markus Brüderl" w:date="2017-11-20T16:46:00Z">
        <w:r w:rsidRPr="00BE41AC">
          <w:rPr>
            <w:rFonts w:ascii="Courier New" w:hAnsi="Courier New" w:cs="Courier New"/>
            <w:lang w:val="en-US"/>
          </w:rPr>
          <w:t xml:space="preserve">               &lt;b:itKontoBezeichnung i:nil="true"/&gt;</w:t>
        </w:r>
      </w:ins>
    </w:p>
    <w:p w:rsidR="00BE41AC" w:rsidRPr="00BE41AC" w:rsidRDefault="00BE41AC" w:rsidP="00BE41AC">
      <w:pPr>
        <w:rPr>
          <w:ins w:id="10315" w:author="Markus Brüderl" w:date="2017-11-20T16:46:00Z"/>
          <w:rFonts w:ascii="Courier New" w:hAnsi="Courier New" w:cs="Courier New"/>
          <w:lang w:val="en-US"/>
        </w:rPr>
      </w:pPr>
      <w:ins w:id="10316" w:author="Markus Brüderl" w:date="2017-11-20T16:46:00Z">
        <w:r w:rsidRPr="00BE41AC">
          <w:rPr>
            <w:rFonts w:ascii="Courier New" w:hAnsi="Courier New" w:cs="Courier New"/>
            <w:lang w:val="en-US"/>
          </w:rPr>
          <w:t xml:space="preserve">               &lt;b:kartennummer i:nil="true"/&gt;</w:t>
        </w:r>
      </w:ins>
    </w:p>
    <w:p w:rsidR="00BE41AC" w:rsidRPr="00BE41AC" w:rsidRDefault="00BE41AC" w:rsidP="00BE41AC">
      <w:pPr>
        <w:rPr>
          <w:ins w:id="10317" w:author="Markus Brüderl" w:date="2017-11-20T16:46:00Z"/>
          <w:rFonts w:ascii="Courier New" w:hAnsi="Courier New" w:cs="Courier New"/>
          <w:lang w:val="en-US"/>
        </w:rPr>
      </w:pPr>
      <w:ins w:id="10318" w:author="Markus Brüderl" w:date="2017-11-20T16:46:00Z">
        <w:r w:rsidRPr="00BE41AC">
          <w:rPr>
            <w:rFonts w:ascii="Courier New" w:hAnsi="Courier New" w:cs="Courier New"/>
            <w:lang w:val="en-US"/>
          </w:rPr>
          <w:t xml:space="preserve">               &lt;b:kdBezeichnung i:nil="true"/&gt;</w:t>
        </w:r>
      </w:ins>
    </w:p>
    <w:p w:rsidR="00BE41AC" w:rsidRPr="00BE41AC" w:rsidRDefault="00BE41AC" w:rsidP="00BE41AC">
      <w:pPr>
        <w:rPr>
          <w:ins w:id="10319" w:author="Markus Brüderl" w:date="2017-11-20T16:46:00Z"/>
          <w:rFonts w:ascii="Courier New" w:hAnsi="Courier New" w:cs="Courier New"/>
          <w:lang w:val="en-US"/>
        </w:rPr>
      </w:pPr>
      <w:ins w:id="10320" w:author="Markus Brüderl" w:date="2017-11-20T16:46:00Z">
        <w:r w:rsidRPr="00BE41AC">
          <w:rPr>
            <w:rFonts w:ascii="Courier New" w:hAnsi="Courier New" w:cs="Courier New"/>
            <w:lang w:val="en-US"/>
          </w:rPr>
          <w:t xml:space="preserve">               &lt;b:kkgpflicht&gt;true&lt;/b:kkgpflicht&gt;</w:t>
        </w:r>
      </w:ins>
    </w:p>
    <w:p w:rsidR="00BE41AC" w:rsidRPr="00BE41AC" w:rsidRDefault="00BE41AC" w:rsidP="00BE41AC">
      <w:pPr>
        <w:rPr>
          <w:ins w:id="10321" w:author="Markus Brüderl" w:date="2017-11-20T16:46:00Z"/>
          <w:rFonts w:ascii="Courier New" w:hAnsi="Courier New" w:cs="Courier New"/>
          <w:lang w:val="en-US"/>
        </w:rPr>
      </w:pPr>
      <w:ins w:id="10322" w:author="Markus Brüderl" w:date="2017-11-20T16:46:00Z">
        <w:r w:rsidRPr="00BE41AC">
          <w:rPr>
            <w:rFonts w:ascii="Courier New" w:hAnsi="Courier New" w:cs="Courier New"/>
            <w:lang w:val="en-US"/>
          </w:rPr>
          <w:t xml:space="preserve">               &lt;b:korrAdresseBezeichnung i:nil="true"/&gt;</w:t>
        </w:r>
      </w:ins>
    </w:p>
    <w:p w:rsidR="00BE41AC" w:rsidRPr="00BE41AC" w:rsidRDefault="00BE41AC" w:rsidP="00BE41AC">
      <w:pPr>
        <w:rPr>
          <w:ins w:id="10323" w:author="Markus Brüderl" w:date="2017-11-20T16:46:00Z"/>
          <w:rFonts w:ascii="Courier New" w:hAnsi="Courier New" w:cs="Courier New"/>
          <w:lang w:val="en-US"/>
        </w:rPr>
      </w:pPr>
      <w:ins w:id="10324" w:author="Markus Brüderl" w:date="2017-11-20T16:46:00Z">
        <w:r w:rsidRPr="00BE41AC">
          <w:rPr>
            <w:rFonts w:ascii="Courier New" w:hAnsi="Courier New" w:cs="Courier New"/>
            <w:lang w:val="en-US"/>
          </w:rPr>
          <w:t xml:space="preserve">               &lt;b:marktabBezeichnung i:nil="true"/&gt;</w:t>
        </w:r>
      </w:ins>
    </w:p>
    <w:p w:rsidR="00BE41AC" w:rsidRPr="00BE41AC" w:rsidRDefault="00BE41AC" w:rsidP="00BE41AC">
      <w:pPr>
        <w:rPr>
          <w:ins w:id="10325" w:author="Markus Brüderl" w:date="2017-11-20T16:46:00Z"/>
          <w:rFonts w:ascii="Courier New" w:hAnsi="Courier New" w:cs="Courier New"/>
          <w:lang w:val="en-US"/>
        </w:rPr>
      </w:pPr>
      <w:ins w:id="10326" w:author="Markus Brüderl" w:date="2017-11-20T16:46:00Z">
        <w:r w:rsidRPr="00BE41AC">
          <w:rPr>
            <w:rFonts w:ascii="Courier New" w:hAnsi="Courier New" w:cs="Courier New"/>
            <w:lang w:val="en-US"/>
          </w:rPr>
          <w:t xml:space="preserve">               &lt;b:notstopFlag&gt;false&lt;/b:notstopFlag&gt;</w:t>
        </w:r>
      </w:ins>
    </w:p>
    <w:p w:rsidR="00BE41AC" w:rsidRPr="00BE41AC" w:rsidRDefault="00BE41AC" w:rsidP="00BE41AC">
      <w:pPr>
        <w:rPr>
          <w:ins w:id="10327" w:author="Markus Brüderl" w:date="2017-11-20T16:46:00Z"/>
          <w:rFonts w:ascii="Courier New" w:hAnsi="Courier New" w:cs="Courier New"/>
          <w:lang w:val="en-US"/>
        </w:rPr>
      </w:pPr>
      <w:ins w:id="10328" w:author="Markus Brüderl" w:date="2017-11-20T16:46:00Z">
        <w:r w:rsidRPr="00BE41AC">
          <w:rPr>
            <w:rFonts w:ascii="Courier New" w:hAnsi="Courier New" w:cs="Courier New"/>
            <w:lang w:val="en-US"/>
          </w:rPr>
          <w:t xml:space="preserve">               &lt;b:prChannelBezeichnung i:nil="true"/&gt;</w:t>
        </w:r>
      </w:ins>
    </w:p>
    <w:p w:rsidR="00BE41AC" w:rsidRPr="00BE41AC" w:rsidRDefault="00BE41AC" w:rsidP="00BE41AC">
      <w:pPr>
        <w:rPr>
          <w:ins w:id="10329" w:author="Markus Brüderl" w:date="2017-11-20T16:46:00Z"/>
          <w:rFonts w:ascii="Courier New" w:hAnsi="Courier New" w:cs="Courier New"/>
          <w:lang w:val="en-US"/>
        </w:rPr>
      </w:pPr>
      <w:ins w:id="10330" w:author="Markus Brüderl" w:date="2017-11-20T16:46:00Z">
        <w:r w:rsidRPr="00BE41AC">
          <w:rPr>
            <w:rFonts w:ascii="Courier New" w:hAnsi="Courier New" w:cs="Courier New"/>
            <w:lang w:val="en-US"/>
          </w:rPr>
          <w:t xml:space="preserve">               &lt;b:prHgroupBezeichnung i:nil="true"/&gt;</w:t>
        </w:r>
      </w:ins>
    </w:p>
    <w:p w:rsidR="00BE41AC" w:rsidRPr="00BE41AC" w:rsidRDefault="00BE41AC" w:rsidP="00BE41AC">
      <w:pPr>
        <w:rPr>
          <w:ins w:id="10331" w:author="Markus Brüderl" w:date="2017-11-20T16:46:00Z"/>
          <w:rFonts w:ascii="Courier New" w:hAnsi="Courier New" w:cs="Courier New"/>
          <w:lang w:val="en-US"/>
        </w:rPr>
      </w:pPr>
      <w:ins w:id="10332" w:author="Markus Brüderl" w:date="2017-11-20T16:46:00Z">
        <w:r w:rsidRPr="00BE41AC">
          <w:rPr>
            <w:rFonts w:ascii="Courier New" w:hAnsi="Courier New" w:cs="Courier New"/>
            <w:lang w:val="en-US"/>
          </w:rPr>
          <w:t xml:space="preserve">               &lt;b:schule_name i:nil="true"/&gt;</w:t>
        </w:r>
      </w:ins>
    </w:p>
    <w:p w:rsidR="00BE41AC" w:rsidRPr="00BE41AC" w:rsidRDefault="00BE41AC" w:rsidP="00BE41AC">
      <w:pPr>
        <w:rPr>
          <w:ins w:id="10333" w:author="Markus Brüderl" w:date="2017-11-20T16:46:00Z"/>
          <w:rFonts w:ascii="Courier New" w:hAnsi="Courier New" w:cs="Courier New"/>
          <w:lang w:val="en-US"/>
        </w:rPr>
      </w:pPr>
      <w:ins w:id="10334" w:author="Markus Brüderl" w:date="2017-11-20T16:46:00Z">
        <w:r w:rsidRPr="00BE41AC">
          <w:rPr>
            <w:rFonts w:ascii="Courier New" w:hAnsi="Courier New" w:cs="Courier New"/>
            <w:lang w:val="en-US"/>
          </w:rPr>
          <w:t xml:space="preserve">               &lt;b:schule_ort i:nil="true"/&gt;</w:t>
        </w:r>
      </w:ins>
    </w:p>
    <w:p w:rsidR="00BE41AC" w:rsidRPr="00BE41AC" w:rsidRDefault="00BE41AC" w:rsidP="00BE41AC">
      <w:pPr>
        <w:rPr>
          <w:ins w:id="10335" w:author="Markus Brüderl" w:date="2017-11-20T16:46:00Z"/>
          <w:rFonts w:ascii="Courier New" w:hAnsi="Courier New" w:cs="Courier New"/>
          <w:lang w:val="en-US"/>
        </w:rPr>
      </w:pPr>
      <w:ins w:id="10336" w:author="Markus Brüderl" w:date="2017-11-20T16:46:00Z">
        <w:r w:rsidRPr="00BE41AC">
          <w:rPr>
            <w:rFonts w:ascii="Courier New" w:hAnsi="Courier New" w:cs="Courier New"/>
            <w:lang w:val="en-US"/>
          </w:rPr>
          <w:t xml:space="preserve">               &lt;b:schule_plz i:nil="true"/&gt;</w:t>
        </w:r>
      </w:ins>
    </w:p>
    <w:p w:rsidR="00BE41AC" w:rsidRPr="00BE41AC" w:rsidRDefault="00BE41AC" w:rsidP="00BE41AC">
      <w:pPr>
        <w:rPr>
          <w:ins w:id="10337" w:author="Markus Brüderl" w:date="2017-11-20T16:46:00Z"/>
          <w:rFonts w:ascii="Courier New" w:hAnsi="Courier New" w:cs="Courier New"/>
          <w:lang w:val="en-US"/>
        </w:rPr>
      </w:pPr>
      <w:ins w:id="10338" w:author="Markus Brüderl" w:date="2017-11-20T16:46:00Z">
        <w:r w:rsidRPr="00BE41AC">
          <w:rPr>
            <w:rFonts w:ascii="Courier New" w:hAnsi="Courier New" w:cs="Courier New"/>
            <w:lang w:val="en-US"/>
          </w:rPr>
          <w:t xml:space="preserve">               &lt;b:schule_str_nr i:nil="true"/&gt;</w:t>
        </w:r>
      </w:ins>
    </w:p>
    <w:p w:rsidR="00BE41AC" w:rsidRPr="00BE41AC" w:rsidRDefault="00BE41AC" w:rsidP="00BE41AC">
      <w:pPr>
        <w:rPr>
          <w:ins w:id="10339" w:author="Markus Brüderl" w:date="2017-11-20T16:46:00Z"/>
          <w:rFonts w:ascii="Courier New" w:hAnsi="Courier New" w:cs="Courier New"/>
          <w:lang w:val="en-US"/>
        </w:rPr>
      </w:pPr>
      <w:ins w:id="10340" w:author="Markus Brüderl" w:date="2017-11-20T16:46:00Z">
        <w:r w:rsidRPr="00BE41AC">
          <w:rPr>
            <w:rFonts w:ascii="Courier New" w:hAnsi="Courier New" w:cs="Courier New"/>
            <w:lang w:val="en-US"/>
          </w:rPr>
          <w:t xml:space="preserve">               &lt;b:schule_strasse i:nil="true"/&gt;</w:t>
        </w:r>
      </w:ins>
    </w:p>
    <w:p w:rsidR="00BE41AC" w:rsidRPr="00BE41AC" w:rsidRDefault="00BE41AC" w:rsidP="00BE41AC">
      <w:pPr>
        <w:rPr>
          <w:ins w:id="10341" w:author="Markus Brüderl" w:date="2017-11-20T16:46:00Z"/>
          <w:rFonts w:ascii="Courier New" w:hAnsi="Courier New" w:cs="Courier New"/>
          <w:lang w:val="en-US"/>
        </w:rPr>
      </w:pPr>
      <w:ins w:id="10342" w:author="Markus Brüderl" w:date="2017-11-20T16:46:00Z">
        <w:r w:rsidRPr="00BE41AC">
          <w:rPr>
            <w:rFonts w:ascii="Courier New" w:hAnsi="Courier New" w:cs="Courier New"/>
            <w:lang w:val="en-US"/>
          </w:rPr>
          <w:t xml:space="preserve">               &lt;b:sysItKonto&gt;0&lt;/b:sysItKonto&gt;</w:t>
        </w:r>
      </w:ins>
    </w:p>
    <w:p w:rsidR="00BE41AC" w:rsidRPr="00BE41AC" w:rsidRDefault="00BE41AC" w:rsidP="00BE41AC">
      <w:pPr>
        <w:rPr>
          <w:ins w:id="10343" w:author="Markus Brüderl" w:date="2017-11-20T16:46:00Z"/>
          <w:rFonts w:ascii="Courier New" w:hAnsi="Courier New" w:cs="Courier New"/>
          <w:lang w:val="en-US"/>
        </w:rPr>
      </w:pPr>
      <w:ins w:id="10344" w:author="Markus Brüderl" w:date="2017-11-20T16:46:00Z">
        <w:r w:rsidRPr="00BE41AC">
          <w:rPr>
            <w:rFonts w:ascii="Courier New" w:hAnsi="Courier New" w:cs="Courier New"/>
            <w:lang w:val="en-US"/>
          </w:rPr>
          <w:t xml:space="preserve">               &lt;b:sysKorrAdresse&gt;0&lt;/b:sysKorrAdresse&gt;</w:t>
        </w:r>
      </w:ins>
    </w:p>
    <w:p w:rsidR="00BE41AC" w:rsidRPr="00BE41AC" w:rsidRDefault="00BE41AC" w:rsidP="00BE41AC">
      <w:pPr>
        <w:rPr>
          <w:ins w:id="10345" w:author="Markus Brüderl" w:date="2017-11-20T16:46:00Z"/>
          <w:rFonts w:ascii="Courier New" w:hAnsi="Courier New" w:cs="Courier New"/>
          <w:lang w:val="en-US"/>
        </w:rPr>
      </w:pPr>
      <w:ins w:id="10346" w:author="Markus Brüderl" w:date="2017-11-20T16:46:00Z">
        <w:r w:rsidRPr="00BE41AC">
          <w:rPr>
            <w:rFonts w:ascii="Courier New" w:hAnsi="Courier New" w:cs="Courier New"/>
            <w:lang w:val="en-US"/>
          </w:rPr>
          <w:t xml:space="preserve">               &lt;b:sysberater&gt;4069&lt;/b:sysberater&gt;</w:t>
        </w:r>
      </w:ins>
    </w:p>
    <w:p w:rsidR="00BE41AC" w:rsidRPr="00BE41AC" w:rsidRDefault="00BE41AC" w:rsidP="00BE41AC">
      <w:pPr>
        <w:rPr>
          <w:ins w:id="10347" w:author="Markus Brüderl" w:date="2017-11-20T16:46:00Z"/>
          <w:rFonts w:ascii="Courier New" w:hAnsi="Courier New" w:cs="Courier New"/>
          <w:lang w:val="en-US"/>
        </w:rPr>
      </w:pPr>
      <w:ins w:id="10348" w:author="Markus Brüderl" w:date="2017-11-20T16:46:00Z">
        <w:r w:rsidRPr="00BE41AC">
          <w:rPr>
            <w:rFonts w:ascii="Courier New" w:hAnsi="Courier New" w:cs="Courier New"/>
            <w:lang w:val="en-US"/>
          </w:rPr>
          <w:t xml:space="preserve">               &lt;b:sysbrand&gt;8&lt;/b:sysbrand&gt;</w:t>
        </w:r>
      </w:ins>
    </w:p>
    <w:p w:rsidR="00BE41AC" w:rsidRPr="00BE41AC" w:rsidRDefault="00BE41AC" w:rsidP="00BE41AC">
      <w:pPr>
        <w:rPr>
          <w:ins w:id="10349" w:author="Markus Brüderl" w:date="2017-11-20T16:46:00Z"/>
          <w:rFonts w:ascii="Courier New" w:hAnsi="Courier New" w:cs="Courier New"/>
          <w:lang w:val="en-US"/>
        </w:rPr>
      </w:pPr>
      <w:ins w:id="10350" w:author="Markus Brüderl" w:date="2017-11-20T16:46:00Z">
        <w:r w:rsidRPr="00BE41AC">
          <w:rPr>
            <w:rFonts w:ascii="Courier New" w:hAnsi="Courier New" w:cs="Courier New"/>
            <w:lang w:val="en-US"/>
          </w:rPr>
          <w:t xml:space="preserve">               &lt;b:syscamp&gt;0&lt;/b:syscamp&gt;</w:t>
        </w:r>
      </w:ins>
    </w:p>
    <w:p w:rsidR="00BE41AC" w:rsidRPr="00BE41AC" w:rsidRDefault="00BE41AC" w:rsidP="00BE41AC">
      <w:pPr>
        <w:rPr>
          <w:ins w:id="10351" w:author="Markus Brüderl" w:date="2017-11-20T16:46:00Z"/>
          <w:rFonts w:ascii="Courier New" w:hAnsi="Courier New" w:cs="Courier New"/>
          <w:lang w:val="en-US"/>
        </w:rPr>
      </w:pPr>
      <w:ins w:id="10352" w:author="Markus Brüderl" w:date="2017-11-20T16:46:00Z">
        <w:r w:rsidRPr="00BE41AC">
          <w:rPr>
            <w:rFonts w:ascii="Courier New" w:hAnsi="Courier New" w:cs="Courier New"/>
            <w:lang w:val="en-US"/>
          </w:rPr>
          <w:t xml:space="preserve">               &lt;b:sysit&gt;24038&lt;/b:sysit&gt;</w:t>
        </w:r>
      </w:ins>
    </w:p>
    <w:p w:rsidR="00BE41AC" w:rsidRPr="00BE41AC" w:rsidRDefault="00BE41AC" w:rsidP="00BE41AC">
      <w:pPr>
        <w:rPr>
          <w:ins w:id="10353" w:author="Markus Brüderl" w:date="2017-11-20T16:46:00Z"/>
          <w:rFonts w:ascii="Courier New" w:hAnsi="Courier New" w:cs="Courier New"/>
          <w:lang w:val="en-US"/>
        </w:rPr>
      </w:pPr>
      <w:ins w:id="10354" w:author="Markus Brüderl" w:date="2017-11-20T16:46:00Z">
        <w:r w:rsidRPr="00BE41AC">
          <w:rPr>
            <w:rFonts w:ascii="Courier New" w:hAnsi="Courier New" w:cs="Courier New"/>
            <w:lang w:val="en-US"/>
          </w:rPr>
          <w:t xml:space="preserve">               &lt;b:syskd&gt;123470720&lt;/b:syskd&gt;</w:t>
        </w:r>
      </w:ins>
    </w:p>
    <w:p w:rsidR="00BE41AC" w:rsidRPr="00BE41AC" w:rsidRDefault="00BE41AC" w:rsidP="00BE41AC">
      <w:pPr>
        <w:rPr>
          <w:ins w:id="10355" w:author="Markus Brüderl" w:date="2017-11-20T16:46:00Z"/>
          <w:rFonts w:ascii="Courier New" w:hAnsi="Courier New" w:cs="Courier New"/>
          <w:lang w:val="en-US"/>
        </w:rPr>
      </w:pPr>
      <w:ins w:id="10356" w:author="Markus Brüderl" w:date="2017-11-20T16:46:00Z">
        <w:r w:rsidRPr="00BE41AC">
          <w:rPr>
            <w:rFonts w:ascii="Courier New" w:hAnsi="Courier New" w:cs="Courier New"/>
            <w:lang w:val="en-US"/>
          </w:rPr>
          <w:t xml:space="preserve">               &lt;b:sysmarktab&gt;0&lt;/b:sysmarktab&gt;</w:t>
        </w:r>
      </w:ins>
    </w:p>
    <w:p w:rsidR="00BE41AC" w:rsidRPr="00BE41AC" w:rsidRDefault="00BE41AC" w:rsidP="00BE41AC">
      <w:pPr>
        <w:rPr>
          <w:ins w:id="10357" w:author="Markus Brüderl" w:date="2017-11-20T16:46:00Z"/>
          <w:rFonts w:ascii="Courier New" w:hAnsi="Courier New" w:cs="Courier New"/>
          <w:lang w:val="en-US"/>
        </w:rPr>
      </w:pPr>
      <w:ins w:id="10358" w:author="Markus Brüderl" w:date="2017-11-20T16:46:00Z">
        <w:r w:rsidRPr="00BE41AC">
          <w:rPr>
            <w:rFonts w:ascii="Courier New" w:hAnsi="Courier New" w:cs="Courier New"/>
            <w:lang w:val="en-US"/>
          </w:rPr>
          <w:t xml:space="preserve">               &lt;b:syspkz&gt;0&lt;/b:syspkz&gt;</w:t>
        </w:r>
      </w:ins>
    </w:p>
    <w:p w:rsidR="00BE41AC" w:rsidRPr="00BE41AC" w:rsidRDefault="00BE41AC" w:rsidP="00BE41AC">
      <w:pPr>
        <w:rPr>
          <w:ins w:id="10359" w:author="Markus Brüderl" w:date="2017-11-20T16:46:00Z"/>
          <w:rFonts w:ascii="Courier New" w:hAnsi="Courier New" w:cs="Courier New"/>
          <w:lang w:val="en-US"/>
        </w:rPr>
      </w:pPr>
      <w:ins w:id="10360" w:author="Markus Brüderl" w:date="2017-11-20T16:46:00Z">
        <w:r w:rsidRPr="00BE41AC">
          <w:rPr>
            <w:rFonts w:ascii="Courier New" w:hAnsi="Courier New" w:cs="Courier New"/>
            <w:lang w:val="en-US"/>
          </w:rPr>
          <w:t xml:space="preserve">               &lt;b:sysprchannel&gt;0&lt;/b:sysprchannel&gt;</w:t>
        </w:r>
      </w:ins>
    </w:p>
    <w:p w:rsidR="00BE41AC" w:rsidRPr="00BE41AC" w:rsidRDefault="00BE41AC" w:rsidP="00BE41AC">
      <w:pPr>
        <w:rPr>
          <w:ins w:id="10361" w:author="Markus Brüderl" w:date="2017-11-20T16:46:00Z"/>
          <w:rFonts w:ascii="Courier New" w:hAnsi="Courier New" w:cs="Courier New"/>
          <w:lang w:val="en-US"/>
        </w:rPr>
      </w:pPr>
      <w:ins w:id="10362" w:author="Markus Brüderl" w:date="2017-11-20T16:46:00Z">
        <w:r w:rsidRPr="00BE41AC">
          <w:rPr>
            <w:rFonts w:ascii="Courier New" w:hAnsi="Courier New" w:cs="Courier New"/>
            <w:lang w:val="en-US"/>
          </w:rPr>
          <w:t xml:space="preserve">               &lt;b:sysprhgroup&gt;0&lt;/b:sysprhgroup&gt;</w:t>
        </w:r>
      </w:ins>
    </w:p>
    <w:p w:rsidR="00BE41AC" w:rsidRPr="00BE41AC" w:rsidRDefault="00BE41AC" w:rsidP="00BE41AC">
      <w:pPr>
        <w:rPr>
          <w:ins w:id="10363" w:author="Markus Brüderl" w:date="2017-11-20T16:46:00Z"/>
          <w:rFonts w:ascii="Courier New" w:hAnsi="Courier New" w:cs="Courier New"/>
          <w:lang w:val="en-US"/>
        </w:rPr>
      </w:pPr>
      <w:ins w:id="10364" w:author="Markus Brüderl" w:date="2017-11-20T16:46:00Z">
        <w:r w:rsidRPr="00BE41AC">
          <w:rPr>
            <w:rFonts w:ascii="Courier New" w:hAnsi="Courier New" w:cs="Courier New"/>
            <w:lang w:val="en-US"/>
          </w:rPr>
          <w:t xml:space="preserve">               &lt;b:sysukz&gt;0&lt;/b:sysukz&gt;</w:t>
        </w:r>
      </w:ins>
    </w:p>
    <w:p w:rsidR="00BE41AC" w:rsidRPr="00BE41AC" w:rsidRDefault="00BE41AC" w:rsidP="00BE41AC">
      <w:pPr>
        <w:rPr>
          <w:ins w:id="10365" w:author="Markus Brüderl" w:date="2017-11-20T16:46:00Z"/>
          <w:rFonts w:ascii="Courier New" w:hAnsi="Courier New" w:cs="Courier New"/>
          <w:lang w:val="en-US"/>
        </w:rPr>
      </w:pPr>
      <w:ins w:id="10366" w:author="Markus Brüderl" w:date="2017-11-20T16:46:00Z">
        <w:r w:rsidRPr="00BE41AC">
          <w:rPr>
            <w:rFonts w:ascii="Courier New" w:hAnsi="Courier New" w:cs="Courier New"/>
            <w:lang w:val="en-US"/>
          </w:rPr>
          <w:t xml:space="preserve">               &lt;b:syswfuser&gt;0&lt;/b:syswfuser&gt;</w:t>
        </w:r>
      </w:ins>
    </w:p>
    <w:p w:rsidR="00BE41AC" w:rsidRPr="00BE41AC" w:rsidRDefault="00BE41AC" w:rsidP="00BE41AC">
      <w:pPr>
        <w:rPr>
          <w:ins w:id="10367" w:author="Markus Brüderl" w:date="2017-11-20T16:46:00Z"/>
          <w:rFonts w:ascii="Courier New" w:hAnsi="Courier New" w:cs="Courier New"/>
          <w:lang w:val="en-US"/>
        </w:rPr>
      </w:pPr>
      <w:ins w:id="10368" w:author="Markus Brüderl" w:date="2017-11-20T16:46:00Z">
        <w:r w:rsidRPr="00BE41AC">
          <w:rPr>
            <w:rFonts w:ascii="Courier New" w:hAnsi="Courier New" w:cs="Courier New"/>
            <w:lang w:val="en-US"/>
          </w:rPr>
          <w:t xml:space="preserve">               &lt;b:syswfuserchange&gt;0&lt;/b:syswfuserchange&gt;</w:t>
        </w:r>
      </w:ins>
    </w:p>
    <w:p w:rsidR="00BE41AC" w:rsidRPr="00BE41AC" w:rsidRDefault="00BE41AC" w:rsidP="00BE41AC">
      <w:pPr>
        <w:rPr>
          <w:ins w:id="10369" w:author="Markus Brüderl" w:date="2017-11-20T16:46:00Z"/>
          <w:rFonts w:ascii="Courier New" w:hAnsi="Courier New" w:cs="Courier New"/>
          <w:lang w:val="en-US"/>
        </w:rPr>
      </w:pPr>
      <w:ins w:id="10370" w:author="Markus Brüderl" w:date="2017-11-20T16:46:00Z">
        <w:r w:rsidRPr="00BE41AC">
          <w:rPr>
            <w:rFonts w:ascii="Courier New" w:hAnsi="Courier New" w:cs="Courier New"/>
            <w:lang w:val="en-US"/>
          </w:rPr>
          <w:t xml:space="preserve">               &lt;b:testFlag&gt;false&lt;/b:testFlag&gt;</w:t>
        </w:r>
      </w:ins>
    </w:p>
    <w:p w:rsidR="00BE41AC" w:rsidRPr="00BE41AC" w:rsidRDefault="00BE41AC" w:rsidP="00BE41AC">
      <w:pPr>
        <w:rPr>
          <w:ins w:id="10371" w:author="Markus Brüderl" w:date="2017-11-20T16:46:00Z"/>
          <w:rFonts w:ascii="Courier New" w:hAnsi="Courier New" w:cs="Courier New"/>
          <w:lang w:val="en-US"/>
        </w:rPr>
      </w:pPr>
      <w:ins w:id="10372" w:author="Markus Brüderl" w:date="2017-11-20T16:46:00Z">
        <w:r w:rsidRPr="00BE41AC">
          <w:rPr>
            <w:rFonts w:ascii="Courier New" w:hAnsi="Courier New" w:cs="Courier New"/>
            <w:lang w:val="en-US"/>
          </w:rPr>
          <w:t xml:space="preserve">               &lt;b:vertriebsweg&gt;Fahrzeugfinanzierung vermittelt&lt;/b:vertriebsweg&gt;</w:t>
        </w:r>
      </w:ins>
    </w:p>
    <w:p w:rsidR="00BE41AC" w:rsidRPr="00BE41AC" w:rsidRDefault="00BE41AC" w:rsidP="00BE41AC">
      <w:pPr>
        <w:rPr>
          <w:ins w:id="10373" w:author="Markus Brüderl" w:date="2017-11-20T16:46:00Z"/>
          <w:rFonts w:ascii="Courier New" w:hAnsi="Courier New" w:cs="Courier New"/>
          <w:lang w:val="en-US"/>
        </w:rPr>
      </w:pPr>
      <w:ins w:id="10374" w:author="Markus Brüderl" w:date="2017-11-20T16:46:00Z">
        <w:r w:rsidRPr="00BE41AC">
          <w:rPr>
            <w:rFonts w:ascii="Courier New" w:hAnsi="Courier New" w:cs="Courier New"/>
            <w:lang w:val="en-US"/>
          </w:rPr>
          <w:t xml:space="preserve">               &lt;b:verwendungszweckCode i:nil="true"/&gt;</w:t>
        </w:r>
      </w:ins>
    </w:p>
    <w:p w:rsidR="00BE41AC" w:rsidRPr="00BE41AC" w:rsidRDefault="00BE41AC" w:rsidP="00BE41AC">
      <w:pPr>
        <w:rPr>
          <w:ins w:id="10375" w:author="Markus Brüderl" w:date="2017-11-20T16:46:00Z"/>
          <w:rFonts w:ascii="Courier New" w:hAnsi="Courier New" w:cs="Courier New"/>
          <w:lang w:val="en-US"/>
        </w:rPr>
      </w:pPr>
      <w:ins w:id="10376" w:author="Markus Brüderl" w:date="2017-11-20T16:46:00Z">
        <w:r w:rsidRPr="00BE41AC">
          <w:rPr>
            <w:rFonts w:ascii="Courier New" w:hAnsi="Courier New" w:cs="Courier New"/>
            <w:lang w:val="en-US"/>
          </w:rPr>
          <w:t xml:space="preserve">               &lt;b:wfUserChangeBezeichnung i:nil="true"/&gt;</w:t>
        </w:r>
      </w:ins>
    </w:p>
    <w:p w:rsidR="00BE41AC" w:rsidRPr="00BE41AC" w:rsidRDefault="00BE41AC" w:rsidP="00BE41AC">
      <w:pPr>
        <w:rPr>
          <w:ins w:id="10377" w:author="Markus Brüderl" w:date="2017-11-20T16:46:00Z"/>
          <w:rFonts w:ascii="Courier New" w:hAnsi="Courier New" w:cs="Courier New"/>
          <w:lang w:val="en-US"/>
        </w:rPr>
      </w:pPr>
      <w:ins w:id="10378" w:author="Markus Brüderl" w:date="2017-11-20T16:46:00Z">
        <w:r w:rsidRPr="00BE41AC">
          <w:rPr>
            <w:rFonts w:ascii="Courier New" w:hAnsi="Courier New" w:cs="Courier New"/>
            <w:lang w:val="en-US"/>
          </w:rPr>
          <w:t xml:space="preserve">               &lt;b:wfuserBezeichnung i:nil="true"/&gt;</w:t>
        </w:r>
      </w:ins>
    </w:p>
    <w:p w:rsidR="00BE41AC" w:rsidRPr="00BE41AC" w:rsidRDefault="00BE41AC" w:rsidP="00BE41AC">
      <w:pPr>
        <w:rPr>
          <w:ins w:id="10379" w:author="Markus Brüderl" w:date="2017-11-20T16:46:00Z"/>
          <w:rFonts w:ascii="Courier New" w:hAnsi="Courier New" w:cs="Courier New"/>
          <w:lang w:val="en-US"/>
        </w:rPr>
      </w:pPr>
      <w:ins w:id="10380" w:author="Markus Brüderl" w:date="2017-11-20T16:46:00Z">
        <w:r w:rsidRPr="00BE41AC">
          <w:rPr>
            <w:rFonts w:ascii="Courier New" w:hAnsi="Courier New" w:cs="Courier New"/>
            <w:lang w:val="en-US"/>
          </w:rPr>
          <w:t xml:space="preserve">               &lt;b:zustand&gt;aktiv&lt;/b:zustand&gt;</w:t>
        </w:r>
      </w:ins>
    </w:p>
    <w:p w:rsidR="00BE41AC" w:rsidRPr="00BE41AC" w:rsidRDefault="00BE41AC" w:rsidP="00BE41AC">
      <w:pPr>
        <w:rPr>
          <w:ins w:id="10381" w:author="Markus Brüderl" w:date="2017-11-20T16:46:00Z"/>
          <w:rFonts w:ascii="Courier New" w:hAnsi="Courier New" w:cs="Courier New"/>
          <w:lang w:val="en-US"/>
        </w:rPr>
      </w:pPr>
      <w:ins w:id="10382" w:author="Markus Brüderl" w:date="2017-11-20T16:46:00Z">
        <w:r w:rsidRPr="00BE41AC">
          <w:rPr>
            <w:rFonts w:ascii="Courier New" w:hAnsi="Courier New" w:cs="Courier New"/>
            <w:lang w:val="en-US"/>
          </w:rPr>
          <w:t xml:space="preserve">               &lt;b:zustandAm&gt;2016-07-14T00:00:00&lt;/b:zustandAm&gt;</w:t>
        </w:r>
      </w:ins>
    </w:p>
    <w:p w:rsidR="00BE41AC" w:rsidRPr="00BE41AC" w:rsidRDefault="00BE41AC" w:rsidP="00BE41AC">
      <w:pPr>
        <w:rPr>
          <w:ins w:id="10383" w:author="Markus Brüderl" w:date="2017-11-20T16:46:00Z"/>
          <w:rFonts w:ascii="Courier New" w:hAnsi="Courier New" w:cs="Courier New"/>
          <w:lang w:val="en-US"/>
        </w:rPr>
      </w:pPr>
      <w:ins w:id="10384" w:author="Markus Brüderl" w:date="2017-11-20T16:46:00Z">
        <w:r w:rsidRPr="00BE41AC">
          <w:rPr>
            <w:rFonts w:ascii="Courier New" w:hAnsi="Courier New" w:cs="Courier New"/>
            <w:lang w:val="en-US"/>
          </w:rPr>
          <w:t xml:space="preserve">               &lt;b:aktivkz&gt;1&lt;/b:aktivkz&gt;</w:t>
        </w:r>
      </w:ins>
    </w:p>
    <w:p w:rsidR="00BE41AC" w:rsidRPr="00BE41AC" w:rsidRDefault="00BE41AC" w:rsidP="00BE41AC">
      <w:pPr>
        <w:rPr>
          <w:ins w:id="10385" w:author="Markus Brüderl" w:date="2017-11-20T16:46:00Z"/>
          <w:rFonts w:ascii="Courier New" w:hAnsi="Courier New" w:cs="Courier New"/>
          <w:lang w:val="en-US"/>
        </w:rPr>
      </w:pPr>
      <w:ins w:id="10386" w:author="Markus Brüderl" w:date="2017-11-20T16:46:00Z">
        <w:r w:rsidRPr="00BE41AC">
          <w:rPr>
            <w:rFonts w:ascii="Courier New" w:hAnsi="Courier New" w:cs="Courier New"/>
            <w:lang w:val="en-US"/>
          </w:rPr>
          <w:t xml:space="preserve">               &lt;b:antrag&gt;18017581&lt;/b:antrag&gt;</w:t>
        </w:r>
      </w:ins>
    </w:p>
    <w:p w:rsidR="00BE41AC" w:rsidRPr="00BE41AC" w:rsidRDefault="00BE41AC" w:rsidP="00BE41AC">
      <w:pPr>
        <w:rPr>
          <w:ins w:id="10387" w:author="Markus Brüderl" w:date="2017-11-20T16:46:00Z"/>
          <w:rFonts w:ascii="Courier New" w:hAnsi="Courier New" w:cs="Courier New"/>
          <w:lang w:val="en-US"/>
        </w:rPr>
      </w:pPr>
      <w:ins w:id="10388" w:author="Markus Brüderl" w:date="2017-11-20T16:46:00Z">
        <w:r w:rsidRPr="00BE41AC">
          <w:rPr>
            <w:rFonts w:ascii="Courier New" w:hAnsi="Courier New" w:cs="Courier New"/>
            <w:lang w:val="en-US"/>
          </w:rPr>
          <w:t xml:space="preserve">               &lt;b:beginn&gt;2016-08-01T00:00:00&lt;/b:beginn&gt;</w:t>
        </w:r>
      </w:ins>
    </w:p>
    <w:p w:rsidR="00BE41AC" w:rsidRPr="00BE41AC" w:rsidRDefault="00BE41AC" w:rsidP="00BE41AC">
      <w:pPr>
        <w:rPr>
          <w:ins w:id="10389" w:author="Markus Brüderl" w:date="2017-11-20T16:46:00Z"/>
          <w:rFonts w:ascii="Courier New" w:hAnsi="Courier New" w:cs="Courier New"/>
          <w:lang w:val="en-US"/>
        </w:rPr>
      </w:pPr>
      <w:ins w:id="10390" w:author="Markus Brüderl" w:date="2017-11-20T16:46:00Z">
        <w:r w:rsidRPr="00BE41AC">
          <w:rPr>
            <w:rFonts w:ascii="Courier New" w:hAnsi="Courier New" w:cs="Courier New"/>
            <w:lang w:val="en-US"/>
          </w:rPr>
          <w:t xml:space="preserve">               &lt;b:benutzer&gt;ROT&lt;/b:benutzer&gt;</w:t>
        </w:r>
      </w:ins>
    </w:p>
    <w:p w:rsidR="00BE41AC" w:rsidRPr="00BE41AC" w:rsidRDefault="00BE41AC" w:rsidP="00BE41AC">
      <w:pPr>
        <w:rPr>
          <w:ins w:id="10391" w:author="Markus Brüderl" w:date="2017-11-20T16:46:00Z"/>
          <w:rFonts w:ascii="Courier New" w:hAnsi="Courier New" w:cs="Courier New"/>
          <w:lang w:val="en-US"/>
        </w:rPr>
      </w:pPr>
      <w:ins w:id="10392" w:author="Markus Brüderl" w:date="2017-11-20T16:46:00Z">
        <w:r w:rsidRPr="00BE41AC">
          <w:rPr>
            <w:rFonts w:ascii="Courier New" w:hAnsi="Courier New" w:cs="Courier New"/>
            <w:lang w:val="en-US"/>
          </w:rPr>
          <w:t xml:space="preserve">               &lt;b:bezeichnung&gt;AUDI A4 Avant 1.6 Advance&lt;/b:bezeichnung&gt;</w:t>
        </w:r>
      </w:ins>
    </w:p>
    <w:p w:rsidR="00BE41AC" w:rsidRPr="00BE41AC" w:rsidRDefault="00BE41AC" w:rsidP="00BE41AC">
      <w:pPr>
        <w:rPr>
          <w:ins w:id="10393" w:author="Markus Brüderl" w:date="2017-11-20T16:46:00Z"/>
          <w:rFonts w:ascii="Courier New" w:hAnsi="Courier New" w:cs="Courier New"/>
          <w:lang w:val="en-US"/>
        </w:rPr>
      </w:pPr>
      <w:ins w:id="10394" w:author="Markus Brüderl" w:date="2017-11-20T16:46:00Z">
        <w:r w:rsidRPr="00BE41AC">
          <w:rPr>
            <w:rFonts w:ascii="Courier New" w:hAnsi="Courier New" w:cs="Courier New"/>
            <w:lang w:val="en-US"/>
          </w:rPr>
          <w:t xml:space="preserve">               &lt;b:buchwert&gt;</w:t>
        </w:r>
      </w:ins>
    </w:p>
    <w:p w:rsidR="00BE41AC" w:rsidRPr="00BE41AC" w:rsidRDefault="00BE41AC" w:rsidP="00BE41AC">
      <w:pPr>
        <w:rPr>
          <w:ins w:id="10395" w:author="Markus Brüderl" w:date="2017-11-20T16:46:00Z"/>
          <w:rFonts w:ascii="Courier New" w:hAnsi="Courier New" w:cs="Courier New"/>
          <w:lang w:val="en-US"/>
        </w:rPr>
      </w:pPr>
      <w:ins w:id="10396" w:author="Markus Brüderl" w:date="2017-11-20T16:46:00Z">
        <w:r w:rsidRPr="00BE41AC">
          <w:rPr>
            <w:rFonts w:ascii="Courier New" w:hAnsi="Courier New" w:cs="Courier New"/>
            <w:lang w:val="en-US"/>
          </w:rPr>
          <w:lastRenderedPageBreak/>
          <w:t xml:space="preserve">                  &lt;b:activeOfferDate&gt;2017-10-31T00:00:00&lt;/b:activeOfferDate&gt;</w:t>
        </w:r>
      </w:ins>
    </w:p>
    <w:p w:rsidR="00BE41AC" w:rsidRPr="00BE41AC" w:rsidRDefault="00BE41AC" w:rsidP="00BE41AC">
      <w:pPr>
        <w:rPr>
          <w:ins w:id="10397" w:author="Markus Brüderl" w:date="2017-11-20T16:46:00Z"/>
          <w:rFonts w:ascii="Courier New" w:hAnsi="Courier New" w:cs="Courier New"/>
          <w:lang w:val="en-US"/>
        </w:rPr>
      </w:pPr>
      <w:ins w:id="10398" w:author="Markus Brüderl" w:date="2017-11-20T16:46:00Z">
        <w:r w:rsidRPr="00BE41AC">
          <w:rPr>
            <w:rFonts w:ascii="Courier New" w:hAnsi="Courier New" w:cs="Courier New"/>
            <w:lang w:val="en-US"/>
          </w:rPr>
          <w:t xml:space="preserve">                  &lt;b:activeOfferSysEaihfile&gt;0&lt;/b:activeOfferSysEaihfile&gt;</w:t>
        </w:r>
      </w:ins>
    </w:p>
    <w:p w:rsidR="00BE41AC" w:rsidRPr="00BE41AC" w:rsidRDefault="00BE41AC" w:rsidP="00BE41AC">
      <w:pPr>
        <w:rPr>
          <w:ins w:id="10399" w:author="Markus Brüderl" w:date="2017-11-20T16:46:00Z"/>
          <w:rFonts w:ascii="Courier New" w:hAnsi="Courier New" w:cs="Courier New"/>
          <w:lang w:val="en-US"/>
        </w:rPr>
      </w:pPr>
      <w:ins w:id="10400" w:author="Markus Brüderl" w:date="2017-11-20T16:46:00Z">
        <w:r w:rsidRPr="00BE41AC">
          <w:rPr>
            <w:rFonts w:ascii="Courier New" w:hAnsi="Courier New" w:cs="Courier New"/>
            <w:lang w:val="en-US"/>
          </w:rPr>
          <w:t xml:space="preserve">                  &lt;b:activeOfferSysVtruek&gt;16827&lt;/b:activeOfferSysVtruek&gt;</w:t>
        </w:r>
      </w:ins>
    </w:p>
    <w:p w:rsidR="00BE41AC" w:rsidRPr="00BE41AC" w:rsidRDefault="00BE41AC" w:rsidP="00BE41AC">
      <w:pPr>
        <w:rPr>
          <w:ins w:id="10401" w:author="Markus Brüderl" w:date="2017-11-20T16:46:00Z"/>
          <w:rFonts w:ascii="Courier New" w:hAnsi="Courier New" w:cs="Courier New"/>
          <w:lang w:val="en-US"/>
        </w:rPr>
      </w:pPr>
      <w:ins w:id="10402" w:author="Markus Brüderl" w:date="2017-11-20T16:46:00Z">
        <w:r w:rsidRPr="00BE41AC">
          <w:rPr>
            <w:rFonts w:ascii="Courier New" w:hAnsi="Courier New" w:cs="Courier New"/>
            <w:lang w:val="en-US"/>
          </w:rPr>
          <w:t xml:space="preserve">                  &lt;b:activeOfferValue&gt;32299.2&lt;/b:activeOfferValue&gt;</w:t>
        </w:r>
      </w:ins>
    </w:p>
    <w:p w:rsidR="00BE41AC" w:rsidRPr="00BE41AC" w:rsidRDefault="00BE41AC" w:rsidP="00BE41AC">
      <w:pPr>
        <w:rPr>
          <w:ins w:id="10403" w:author="Markus Brüderl" w:date="2017-11-20T16:46:00Z"/>
          <w:rFonts w:ascii="Courier New" w:hAnsi="Courier New" w:cs="Courier New"/>
          <w:lang w:val="en-US"/>
        </w:rPr>
      </w:pPr>
      <w:ins w:id="10404" w:author="Markus Brüderl" w:date="2017-11-20T16:46:00Z">
        <w:r w:rsidRPr="00BE41AC">
          <w:rPr>
            <w:rFonts w:ascii="Courier New" w:hAnsi="Courier New" w:cs="Courier New"/>
            <w:lang w:val="en-US"/>
          </w:rPr>
          <w:t xml:space="preserve">               &lt;/b:buchwert&gt;</w:t>
        </w:r>
      </w:ins>
    </w:p>
    <w:p w:rsidR="00BE41AC" w:rsidRPr="00BE41AC" w:rsidRDefault="00BE41AC" w:rsidP="00BE41AC">
      <w:pPr>
        <w:rPr>
          <w:ins w:id="10405" w:author="Markus Brüderl" w:date="2017-11-20T16:46:00Z"/>
          <w:rFonts w:ascii="Courier New" w:hAnsi="Courier New" w:cs="Courier New"/>
          <w:lang w:val="en-US"/>
        </w:rPr>
      </w:pPr>
      <w:ins w:id="10406" w:author="Markus Brüderl" w:date="2017-11-20T16:46:00Z">
        <w:r w:rsidRPr="00BE41AC">
          <w:rPr>
            <w:rFonts w:ascii="Courier New" w:hAnsi="Courier New" w:cs="Courier New"/>
            <w:lang w:val="en-US"/>
          </w:rPr>
          <w:t xml:space="preserve">               &lt;b:chassisnummer&gt;wer32145698745632&lt;/b:chassisnummer&gt;</w:t>
        </w:r>
      </w:ins>
    </w:p>
    <w:p w:rsidR="00BE41AC" w:rsidRPr="00BE41AC" w:rsidRDefault="00BE41AC" w:rsidP="00BE41AC">
      <w:pPr>
        <w:rPr>
          <w:ins w:id="10407" w:author="Markus Brüderl" w:date="2017-11-20T16:46:00Z"/>
          <w:rFonts w:ascii="Courier New" w:hAnsi="Courier New" w:cs="Courier New"/>
          <w:lang w:val="en-US"/>
        </w:rPr>
      </w:pPr>
      <w:ins w:id="10408" w:author="Markus Brüderl" w:date="2017-11-20T16:46:00Z">
        <w:r w:rsidRPr="00BE41AC">
          <w:rPr>
            <w:rFonts w:ascii="Courier New" w:hAnsi="Courier New" w:cs="Courier New"/>
            <w:lang w:val="en-US"/>
          </w:rPr>
          <w:t xml:space="preserve">               &lt;b:currentSysVtruek&gt;0&lt;/b:currentSysVtruek&gt;</w:t>
        </w:r>
      </w:ins>
    </w:p>
    <w:p w:rsidR="00BE41AC" w:rsidRPr="00BE41AC" w:rsidRDefault="00BE41AC" w:rsidP="00BE41AC">
      <w:pPr>
        <w:rPr>
          <w:ins w:id="10409" w:author="Markus Brüderl" w:date="2017-11-20T16:46:00Z"/>
          <w:rFonts w:ascii="Courier New" w:hAnsi="Courier New" w:cs="Courier New"/>
          <w:lang w:val="en-US"/>
        </w:rPr>
      </w:pPr>
      <w:ins w:id="10410" w:author="Markus Brüderl" w:date="2017-11-20T16:46:00Z">
        <w:r w:rsidRPr="00BE41AC">
          <w:rPr>
            <w:rFonts w:ascii="Courier New" w:hAnsi="Courier New" w:cs="Courier New"/>
            <w:lang w:val="en-US"/>
          </w:rPr>
          <w:t xml:space="preserve">               &lt;b:ende&gt;2019-01-31T00:00:00&lt;/b:ende&gt;</w:t>
        </w:r>
      </w:ins>
    </w:p>
    <w:p w:rsidR="00BE41AC" w:rsidRPr="00BE41AC" w:rsidRDefault="00BE41AC" w:rsidP="00BE41AC">
      <w:pPr>
        <w:rPr>
          <w:ins w:id="10411" w:author="Markus Brüderl" w:date="2017-11-20T16:46:00Z"/>
          <w:rFonts w:ascii="Courier New" w:hAnsi="Courier New" w:cs="Courier New"/>
          <w:lang w:val="en-US"/>
        </w:rPr>
      </w:pPr>
      <w:ins w:id="10412" w:author="Markus Brüderl" w:date="2017-11-20T16:46:00Z">
        <w:r w:rsidRPr="00BE41AC">
          <w:rPr>
            <w:rFonts w:ascii="Courier New" w:hAnsi="Courier New" w:cs="Courier New"/>
            <w:lang w:val="en-US"/>
          </w:rPr>
          <w:t xml:space="preserve">               &lt;b:endeAm&gt;0111-01-01T00:00:00&lt;/b:endeAm&gt;</w:t>
        </w:r>
      </w:ins>
    </w:p>
    <w:p w:rsidR="00BE41AC" w:rsidRPr="00BE41AC" w:rsidRDefault="00BE41AC" w:rsidP="00BE41AC">
      <w:pPr>
        <w:rPr>
          <w:ins w:id="10413" w:author="Markus Brüderl" w:date="2017-11-20T16:46:00Z"/>
          <w:rFonts w:ascii="Courier New" w:hAnsi="Courier New" w:cs="Courier New"/>
          <w:lang w:val="en-US"/>
        </w:rPr>
      </w:pPr>
      <w:ins w:id="10414" w:author="Markus Brüderl" w:date="2017-11-20T16:46:00Z">
        <w:r w:rsidRPr="00BE41AC">
          <w:rPr>
            <w:rFonts w:ascii="Courier New" w:hAnsi="Courier New" w:cs="Courier New"/>
            <w:lang w:val="en-US"/>
          </w:rPr>
          <w:t xml:space="preserve">               &lt;b:endekz&gt;0&lt;/b:endekz&gt;</w:t>
        </w:r>
      </w:ins>
    </w:p>
    <w:p w:rsidR="00BE41AC" w:rsidRPr="00BE41AC" w:rsidRDefault="00BE41AC" w:rsidP="00BE41AC">
      <w:pPr>
        <w:rPr>
          <w:ins w:id="10415" w:author="Markus Brüderl" w:date="2017-11-20T16:46:00Z"/>
          <w:rFonts w:ascii="Courier New" w:hAnsi="Courier New" w:cs="Courier New"/>
          <w:lang w:val="en-US"/>
        </w:rPr>
      </w:pPr>
      <w:ins w:id="10416" w:author="Markus Brüderl" w:date="2017-11-20T16:46:00Z">
        <w:r w:rsidRPr="00BE41AC">
          <w:rPr>
            <w:rFonts w:ascii="Courier New" w:hAnsi="Courier New" w:cs="Courier New"/>
            <w:lang w:val="en-US"/>
          </w:rPr>
          <w:t xml:space="preserve">               &lt;b:isBuchwertCalculationAllowed&gt;true&lt;/b:isBuchwertCalculationAllowed&gt;</w:t>
        </w:r>
      </w:ins>
    </w:p>
    <w:p w:rsidR="00BE41AC" w:rsidRPr="00BE41AC" w:rsidRDefault="00BE41AC" w:rsidP="00BE41AC">
      <w:pPr>
        <w:rPr>
          <w:ins w:id="10417" w:author="Markus Brüderl" w:date="2017-11-20T16:46:00Z"/>
          <w:rFonts w:ascii="Courier New" w:hAnsi="Courier New" w:cs="Courier New"/>
          <w:lang w:val="en-US"/>
        </w:rPr>
      </w:pPr>
      <w:ins w:id="10418" w:author="Markus Brüderl" w:date="2017-11-20T16:46:00Z">
        <w:r w:rsidRPr="00BE41AC">
          <w:rPr>
            <w:rFonts w:ascii="Courier New" w:hAnsi="Courier New" w:cs="Courier New"/>
            <w:lang w:val="en-US"/>
          </w:rPr>
          <w:t xml:space="preserve">               &lt;b:isExtendible&gt;true&lt;/b:isExtendible&gt;</w:t>
        </w:r>
      </w:ins>
    </w:p>
    <w:p w:rsidR="00BE41AC" w:rsidRPr="00BE41AC" w:rsidRDefault="00BE41AC" w:rsidP="00BE41AC">
      <w:pPr>
        <w:rPr>
          <w:ins w:id="10419" w:author="Markus Brüderl" w:date="2017-11-20T16:46:00Z"/>
          <w:rFonts w:ascii="Courier New" w:hAnsi="Courier New" w:cs="Courier New"/>
          <w:lang w:val="en-US"/>
        </w:rPr>
      </w:pPr>
      <w:ins w:id="10420" w:author="Markus Brüderl" w:date="2017-11-20T16:46:00Z">
        <w:r w:rsidRPr="00BE41AC">
          <w:rPr>
            <w:rFonts w:ascii="Courier New" w:hAnsi="Courier New" w:cs="Courier New"/>
            <w:lang w:val="en-US"/>
          </w:rPr>
          <w:t xml:space="preserve">               &lt;b:isPendenteAufloesung&gt;false&lt;/b:isPendenteAufloesung&gt;</w:t>
        </w:r>
      </w:ins>
    </w:p>
    <w:p w:rsidR="00BE41AC" w:rsidRPr="00BE41AC" w:rsidRDefault="00BE41AC" w:rsidP="00BE41AC">
      <w:pPr>
        <w:rPr>
          <w:ins w:id="10421" w:author="Markus Brüderl" w:date="2017-11-20T16:46:00Z"/>
          <w:rFonts w:ascii="Courier New" w:hAnsi="Courier New" w:cs="Courier New"/>
          <w:lang w:val="en-US"/>
        </w:rPr>
      </w:pPr>
      <w:ins w:id="10422" w:author="Markus Brüderl" w:date="2017-11-20T16:46:00Z">
        <w:r w:rsidRPr="00BE41AC">
          <w:rPr>
            <w:rFonts w:ascii="Courier New" w:hAnsi="Courier New" w:cs="Courier New"/>
            <w:lang w:val="en-US"/>
          </w:rPr>
          <w:t xml:space="preserve">               &lt;b:isRREChangeAllowed&gt;false&lt;/b:isRREChangeAllowed&gt;</w:t>
        </w:r>
      </w:ins>
    </w:p>
    <w:p w:rsidR="00BE41AC" w:rsidRPr="00BE41AC" w:rsidRDefault="00BE41AC" w:rsidP="00BE41AC">
      <w:pPr>
        <w:rPr>
          <w:ins w:id="10423" w:author="Markus Brüderl" w:date="2017-11-20T16:46:00Z"/>
          <w:rFonts w:ascii="Courier New" w:hAnsi="Courier New" w:cs="Courier New"/>
          <w:lang w:val="en-US"/>
        </w:rPr>
      </w:pPr>
      <w:ins w:id="10424" w:author="Markus Brüderl" w:date="2017-11-20T16:46:00Z">
        <w:r w:rsidRPr="00BE41AC">
          <w:rPr>
            <w:rFonts w:ascii="Courier New" w:hAnsi="Courier New" w:cs="Courier New"/>
            <w:lang w:val="en-US"/>
          </w:rPr>
          <w:t xml:space="preserve">               &lt;b:isRwReVerschickt&gt;false&lt;/b:isRwReVerschickt&gt;</w:t>
        </w:r>
      </w:ins>
    </w:p>
    <w:p w:rsidR="00BE41AC" w:rsidRPr="00BE41AC" w:rsidRDefault="00BE41AC" w:rsidP="00BE41AC">
      <w:pPr>
        <w:rPr>
          <w:ins w:id="10425" w:author="Markus Brüderl" w:date="2017-11-20T16:46:00Z"/>
          <w:rFonts w:ascii="Courier New" w:hAnsi="Courier New" w:cs="Courier New"/>
          <w:lang w:val="en-US"/>
        </w:rPr>
      </w:pPr>
      <w:ins w:id="10426" w:author="Markus Brüderl" w:date="2017-11-20T16:46:00Z">
        <w:r w:rsidRPr="00BE41AC">
          <w:rPr>
            <w:rFonts w:ascii="Courier New" w:hAnsi="Courier New" w:cs="Courier New"/>
            <w:lang w:val="en-US"/>
          </w:rPr>
          <w:t xml:space="preserve">               &lt;b:kalkulation i:nil="true"/&gt;</w:t>
        </w:r>
      </w:ins>
    </w:p>
    <w:p w:rsidR="00BE41AC" w:rsidRPr="00BE41AC" w:rsidRDefault="00BE41AC" w:rsidP="00BE41AC">
      <w:pPr>
        <w:rPr>
          <w:ins w:id="10427" w:author="Markus Brüderl" w:date="2017-11-20T16:46:00Z"/>
          <w:rFonts w:ascii="Courier New" w:hAnsi="Courier New" w:cs="Courier New"/>
          <w:lang w:val="en-US"/>
        </w:rPr>
      </w:pPr>
      <w:ins w:id="10428" w:author="Markus Brüderl" w:date="2017-11-20T16:46:00Z">
        <w:r w:rsidRPr="00BE41AC">
          <w:rPr>
            <w:rFonts w:ascii="Courier New" w:hAnsi="Courier New" w:cs="Courier New"/>
            <w:lang w:val="en-US"/>
          </w:rPr>
          <w:t xml:space="preserve">               &lt;b:kennzeichen&gt;Mth543215&lt;/b:kennzeichen&gt;</w:t>
        </w:r>
      </w:ins>
    </w:p>
    <w:p w:rsidR="00BE41AC" w:rsidRPr="00BE41AC" w:rsidRDefault="00BE41AC" w:rsidP="00BE41AC">
      <w:pPr>
        <w:rPr>
          <w:ins w:id="10429" w:author="Markus Brüderl" w:date="2017-11-20T16:46:00Z"/>
          <w:rFonts w:ascii="Courier New" w:hAnsi="Courier New" w:cs="Courier New"/>
          <w:lang w:val="en-US"/>
        </w:rPr>
      </w:pPr>
      <w:ins w:id="10430" w:author="Markus Brüderl" w:date="2017-11-20T16:46:00Z">
        <w:r w:rsidRPr="00BE41AC">
          <w:rPr>
            <w:rFonts w:ascii="Courier New" w:hAnsi="Courier New" w:cs="Courier New"/>
            <w:lang w:val="en-US"/>
          </w:rPr>
          <w:t xml:space="preserve">               &lt;b:kunde i:nil="true"/&gt;</w:t>
        </w:r>
      </w:ins>
    </w:p>
    <w:p w:rsidR="00BE41AC" w:rsidRPr="00BE41AC" w:rsidRDefault="00BE41AC" w:rsidP="00BE41AC">
      <w:pPr>
        <w:rPr>
          <w:ins w:id="10431" w:author="Markus Brüderl" w:date="2017-11-20T16:46:00Z"/>
          <w:rFonts w:ascii="Courier New" w:hAnsi="Courier New" w:cs="Courier New"/>
          <w:lang w:val="en-US"/>
        </w:rPr>
      </w:pPr>
      <w:ins w:id="10432" w:author="Markus Brüderl" w:date="2017-11-20T16:46:00Z">
        <w:r w:rsidRPr="00BE41AC">
          <w:rPr>
            <w:rFonts w:ascii="Courier New" w:hAnsi="Courier New" w:cs="Courier New"/>
            <w:lang w:val="en-US"/>
          </w:rPr>
          <w:t xml:space="preserve">               &lt;b:laufnummer i:nil="true"/&gt;</w:t>
        </w:r>
      </w:ins>
    </w:p>
    <w:p w:rsidR="00BE41AC" w:rsidRPr="00BE41AC" w:rsidRDefault="00BE41AC" w:rsidP="00BE41AC">
      <w:pPr>
        <w:rPr>
          <w:ins w:id="10433" w:author="Markus Brüderl" w:date="2017-11-20T16:46:00Z"/>
          <w:rFonts w:ascii="Courier New" w:hAnsi="Courier New" w:cs="Courier New"/>
          <w:lang w:val="en-US"/>
        </w:rPr>
      </w:pPr>
      <w:ins w:id="10434" w:author="Markus Brüderl" w:date="2017-11-20T16:46:00Z">
        <w:r w:rsidRPr="00BE41AC">
          <w:rPr>
            <w:rFonts w:ascii="Courier New" w:hAnsi="Courier New" w:cs="Courier New"/>
            <w:lang w:val="en-US"/>
          </w:rPr>
          <w:t xml:space="preserve">               &lt;b:marke&gt;A4 Avant ADVANCE  Mod. B5&lt;/b:marke&gt;</w:t>
        </w:r>
      </w:ins>
    </w:p>
    <w:p w:rsidR="00BE41AC" w:rsidRPr="00BE41AC" w:rsidRDefault="00BE41AC" w:rsidP="00BE41AC">
      <w:pPr>
        <w:rPr>
          <w:ins w:id="10435" w:author="Markus Brüderl" w:date="2017-11-20T16:46:00Z"/>
          <w:rFonts w:ascii="Courier New" w:hAnsi="Courier New" w:cs="Courier New"/>
          <w:lang w:val="en-US"/>
        </w:rPr>
      </w:pPr>
      <w:ins w:id="10436" w:author="Markus Brüderl" w:date="2017-11-20T16:46:00Z">
        <w:r w:rsidRPr="00BE41AC">
          <w:rPr>
            <w:rFonts w:ascii="Courier New" w:hAnsi="Courier New" w:cs="Courier New"/>
            <w:lang w:val="en-US"/>
          </w:rPr>
          <w:t xml:space="preserve">               &lt;b:model i:nil="true"/&gt;</w:t>
        </w:r>
      </w:ins>
    </w:p>
    <w:p w:rsidR="00BE41AC" w:rsidRPr="00BE41AC" w:rsidRDefault="00BE41AC" w:rsidP="00BE41AC">
      <w:pPr>
        <w:rPr>
          <w:ins w:id="10437" w:author="Markus Brüderl" w:date="2017-11-20T16:46:00Z"/>
          <w:rFonts w:ascii="Courier New" w:hAnsi="Courier New" w:cs="Courier New"/>
          <w:lang w:val="en-US"/>
        </w:rPr>
      </w:pPr>
      <w:ins w:id="10438" w:author="Markus Brüderl" w:date="2017-11-20T16:46:00Z">
        <w:r w:rsidRPr="00BE41AC">
          <w:rPr>
            <w:rFonts w:ascii="Courier New" w:hAnsi="Courier New" w:cs="Courier New"/>
            <w:lang w:val="en-US"/>
          </w:rPr>
          <w:t xml:space="preserve">               &lt;b:rw&gt;21180.55&lt;/b:rw&gt;</w:t>
        </w:r>
      </w:ins>
    </w:p>
    <w:p w:rsidR="00BE41AC" w:rsidRPr="00BE41AC" w:rsidRDefault="00BE41AC" w:rsidP="00BE41AC">
      <w:pPr>
        <w:rPr>
          <w:ins w:id="10439" w:author="Markus Brüderl" w:date="2017-11-20T16:46:00Z"/>
          <w:rFonts w:ascii="Courier New" w:hAnsi="Courier New" w:cs="Courier New"/>
          <w:lang w:val="en-US"/>
        </w:rPr>
      </w:pPr>
      <w:ins w:id="10440" w:author="Markus Brüderl" w:date="2017-11-20T16:46:00Z">
        <w:r w:rsidRPr="00BE41AC">
          <w:rPr>
            <w:rFonts w:ascii="Courier New" w:hAnsi="Courier New" w:cs="Courier New"/>
            <w:lang w:val="en-US"/>
          </w:rPr>
          <w:t xml:space="preserve">               &lt;b:rwvorvt&gt;0&lt;/b:rwvorvt&gt;</w:t>
        </w:r>
      </w:ins>
    </w:p>
    <w:p w:rsidR="00BE41AC" w:rsidRPr="00BE41AC" w:rsidRDefault="00BE41AC" w:rsidP="00BE41AC">
      <w:pPr>
        <w:rPr>
          <w:ins w:id="10441" w:author="Markus Brüderl" w:date="2017-11-20T16:46:00Z"/>
          <w:rFonts w:ascii="Courier New" w:hAnsi="Courier New" w:cs="Courier New"/>
          <w:lang w:val="en-US"/>
        </w:rPr>
      </w:pPr>
      <w:ins w:id="10442" w:author="Markus Brüderl" w:date="2017-11-20T16:46:00Z">
        <w:r w:rsidRPr="00BE41AC">
          <w:rPr>
            <w:rFonts w:ascii="Courier New" w:hAnsi="Courier New" w:cs="Courier New"/>
            <w:lang w:val="en-US"/>
          </w:rPr>
          <w:t xml:space="preserve">               &lt;b:stammnummer&gt;222.222.229&lt;/b:stammnummer&gt;</w:t>
        </w:r>
      </w:ins>
    </w:p>
    <w:p w:rsidR="00BE41AC" w:rsidRPr="00BE41AC" w:rsidRDefault="00BE41AC" w:rsidP="00BE41AC">
      <w:pPr>
        <w:rPr>
          <w:ins w:id="10443" w:author="Markus Brüderl" w:date="2017-11-20T16:46:00Z"/>
          <w:rFonts w:ascii="Courier New" w:hAnsi="Courier New" w:cs="Courier New"/>
          <w:lang w:val="en-US"/>
        </w:rPr>
      </w:pPr>
      <w:ins w:id="10444" w:author="Markus Brüderl" w:date="2017-11-20T16:46:00Z">
        <w:r w:rsidRPr="00BE41AC">
          <w:rPr>
            <w:rFonts w:ascii="Courier New" w:hAnsi="Courier New" w:cs="Courier New"/>
            <w:lang w:val="en-US"/>
          </w:rPr>
          <w:t xml:space="preserve">               &lt;b:sysid&gt;16478&lt;/b:sysid&gt;</w:t>
        </w:r>
      </w:ins>
    </w:p>
    <w:p w:rsidR="00BE41AC" w:rsidRPr="00BE41AC" w:rsidRDefault="00BE41AC" w:rsidP="00BE41AC">
      <w:pPr>
        <w:rPr>
          <w:ins w:id="10445" w:author="Markus Brüderl" w:date="2017-11-20T16:46:00Z"/>
          <w:rFonts w:ascii="Courier New" w:hAnsi="Courier New" w:cs="Courier New"/>
          <w:lang w:val="en-US"/>
        </w:rPr>
      </w:pPr>
      <w:ins w:id="10446" w:author="Markus Brüderl" w:date="2017-11-20T16:46:00Z">
        <w:r w:rsidRPr="00BE41AC">
          <w:rPr>
            <w:rFonts w:ascii="Courier New" w:hAnsi="Courier New" w:cs="Courier New"/>
            <w:lang w:val="en-US"/>
          </w:rPr>
          <w:t xml:space="preserve">               &lt;b:sysrwga&gt;123465682&lt;/b:sysrwga&gt;</w:t>
        </w:r>
      </w:ins>
    </w:p>
    <w:p w:rsidR="00BE41AC" w:rsidRPr="00BE41AC" w:rsidRDefault="00BE41AC" w:rsidP="00BE41AC">
      <w:pPr>
        <w:rPr>
          <w:ins w:id="10447" w:author="Markus Brüderl" w:date="2017-11-20T16:46:00Z"/>
          <w:rFonts w:ascii="Courier New" w:hAnsi="Courier New" w:cs="Courier New"/>
          <w:lang w:val="en-US"/>
        </w:rPr>
      </w:pPr>
      <w:ins w:id="10448" w:author="Markus Brüderl" w:date="2017-11-20T16:46:00Z">
        <w:r w:rsidRPr="00BE41AC">
          <w:rPr>
            <w:rFonts w:ascii="Courier New" w:hAnsi="Courier New" w:cs="Courier New"/>
            <w:lang w:val="en-US"/>
          </w:rPr>
          <w:t xml:space="preserve">               &lt;b:sysvart&gt;1&lt;/b:sysvart&gt;</w:t>
        </w:r>
      </w:ins>
    </w:p>
    <w:p w:rsidR="00BE41AC" w:rsidRPr="00BE41AC" w:rsidRDefault="00BE41AC" w:rsidP="00BE41AC">
      <w:pPr>
        <w:rPr>
          <w:ins w:id="10449" w:author="Markus Brüderl" w:date="2017-11-20T16:46:00Z"/>
          <w:rFonts w:ascii="Courier New" w:hAnsi="Courier New" w:cs="Courier New"/>
          <w:lang w:val="en-US"/>
        </w:rPr>
      </w:pPr>
      <w:ins w:id="10450" w:author="Markus Brüderl" w:date="2017-11-20T16:46:00Z">
        <w:r w:rsidRPr="00BE41AC">
          <w:rPr>
            <w:rFonts w:ascii="Courier New" w:hAnsi="Courier New" w:cs="Courier New"/>
            <w:lang w:val="en-US"/>
          </w:rPr>
          <w:t xml:space="preserve">               &lt;b:sysvt&gt;0&lt;/b:sysvt&gt;</w:t>
        </w:r>
      </w:ins>
    </w:p>
    <w:p w:rsidR="00BE41AC" w:rsidRPr="00BE41AC" w:rsidRDefault="00BE41AC" w:rsidP="00BE41AC">
      <w:pPr>
        <w:rPr>
          <w:ins w:id="10451" w:author="Markus Brüderl" w:date="2017-11-20T16:46:00Z"/>
          <w:rFonts w:ascii="Courier New" w:hAnsi="Courier New" w:cs="Courier New"/>
          <w:lang w:val="en-US"/>
        </w:rPr>
      </w:pPr>
      <w:ins w:id="10452" w:author="Markus Brüderl" w:date="2017-11-20T16:46:00Z">
        <w:r w:rsidRPr="00BE41AC">
          <w:rPr>
            <w:rFonts w:ascii="Courier New" w:hAnsi="Courier New" w:cs="Courier New"/>
            <w:lang w:val="en-US"/>
          </w:rPr>
          <w:t xml:space="preserve">               &lt;b:vertragsartbezeichnung&gt;LEASE-now&lt;/b:vertragsartbezeichnung&gt;</w:t>
        </w:r>
      </w:ins>
    </w:p>
    <w:p w:rsidR="00BE41AC" w:rsidRPr="00BE41AC" w:rsidRDefault="00BE41AC" w:rsidP="00BE41AC">
      <w:pPr>
        <w:rPr>
          <w:ins w:id="10453" w:author="Markus Brüderl" w:date="2017-11-20T16:46:00Z"/>
          <w:rFonts w:ascii="Courier New" w:hAnsi="Courier New" w:cs="Courier New"/>
          <w:lang w:val="en-US"/>
        </w:rPr>
      </w:pPr>
      <w:ins w:id="10454" w:author="Markus Brüderl" w:date="2017-11-20T16:46:00Z">
        <w:r w:rsidRPr="00BE41AC">
          <w:rPr>
            <w:rFonts w:ascii="Courier New" w:hAnsi="Courier New" w:cs="Courier New"/>
            <w:lang w:val="en-US"/>
          </w:rPr>
          <w:t xml:space="preserve">               &lt;b:vtende&gt;2019-01-31T00:00:00&lt;/b:vtende&gt;</w:t>
        </w:r>
      </w:ins>
    </w:p>
    <w:p w:rsidR="00BE41AC" w:rsidRPr="00BE41AC" w:rsidRDefault="00BE41AC" w:rsidP="00BE41AC">
      <w:pPr>
        <w:rPr>
          <w:ins w:id="10455" w:author="Markus Brüderl" w:date="2017-11-20T16:46:00Z"/>
          <w:rFonts w:ascii="Courier New" w:hAnsi="Courier New" w:cs="Courier New"/>
          <w:lang w:val="en-US"/>
        </w:rPr>
      </w:pPr>
      <w:ins w:id="10456" w:author="Markus Brüderl" w:date="2017-11-20T16:46:00Z">
        <w:r w:rsidRPr="00BE41AC">
          <w:rPr>
            <w:rFonts w:ascii="Courier New" w:hAnsi="Courier New" w:cs="Courier New"/>
            <w:lang w:val="en-US"/>
          </w:rPr>
          <w:t xml:space="preserve">               &lt;b:vtendekz&gt;0&lt;/b:vtendekz&gt;</w:t>
        </w:r>
      </w:ins>
    </w:p>
    <w:p w:rsidR="00BE41AC" w:rsidRPr="00BE41AC" w:rsidRDefault="00BE41AC" w:rsidP="00BE41AC">
      <w:pPr>
        <w:rPr>
          <w:ins w:id="10457" w:author="Markus Brüderl" w:date="2017-11-20T16:46:00Z"/>
          <w:rFonts w:ascii="Courier New" w:hAnsi="Courier New" w:cs="Courier New"/>
          <w:lang w:val="en-US"/>
        </w:rPr>
      </w:pPr>
      <w:ins w:id="10458" w:author="Markus Brüderl" w:date="2017-11-20T16:46:00Z">
        <w:r w:rsidRPr="00BE41AC">
          <w:rPr>
            <w:rFonts w:ascii="Courier New" w:hAnsi="Courier New" w:cs="Courier New"/>
            <w:lang w:val="en-US"/>
          </w:rPr>
          <w:t xml:space="preserve">               &lt;b:vtruekZustand&gt;ERSTELLT&lt;/b:vtruekZustand&gt;</w:t>
        </w:r>
      </w:ins>
    </w:p>
    <w:p w:rsidR="00BE41AC" w:rsidRPr="00BE41AC" w:rsidRDefault="00BE41AC" w:rsidP="00BE41AC">
      <w:pPr>
        <w:rPr>
          <w:ins w:id="10459" w:author="Markus Brüderl" w:date="2017-11-20T16:46:00Z"/>
          <w:rFonts w:ascii="Courier New" w:hAnsi="Courier New" w:cs="Courier New"/>
          <w:lang w:val="en-US"/>
        </w:rPr>
      </w:pPr>
      <w:ins w:id="10460" w:author="Markus Brüderl" w:date="2017-11-20T16:46:00Z">
        <w:r w:rsidRPr="00BE41AC">
          <w:rPr>
            <w:rFonts w:ascii="Courier New" w:hAnsi="Courier New" w:cs="Courier New"/>
            <w:lang w:val="en-US"/>
          </w:rPr>
          <w:t xml:space="preserve">               &lt;b:vtsysrwga&gt;123465682&lt;/b:vtsysrwga&gt;</w:t>
        </w:r>
      </w:ins>
    </w:p>
    <w:p w:rsidR="00BE41AC" w:rsidRPr="00BE41AC" w:rsidRDefault="00BE41AC" w:rsidP="00BE41AC">
      <w:pPr>
        <w:rPr>
          <w:ins w:id="10461" w:author="Markus Brüderl" w:date="2017-11-20T16:46:00Z"/>
          <w:rFonts w:ascii="Courier New" w:hAnsi="Courier New" w:cs="Courier New"/>
          <w:lang w:val="en-US"/>
        </w:rPr>
      </w:pPr>
      <w:ins w:id="10462" w:author="Markus Brüderl" w:date="2017-11-20T16:46:00Z">
        <w:r w:rsidRPr="00BE41AC">
          <w:rPr>
            <w:rFonts w:ascii="Courier New" w:hAnsi="Courier New" w:cs="Courier New"/>
            <w:lang w:val="en-US"/>
          </w:rPr>
          <w:t xml:space="preserve">               &lt;b:vtvertrag&gt;18017581&lt;/b:vtvertrag&gt;</w:t>
        </w:r>
      </w:ins>
    </w:p>
    <w:p w:rsidR="00BE41AC" w:rsidRPr="00BE41AC" w:rsidRDefault="00BE41AC" w:rsidP="00BE41AC">
      <w:pPr>
        <w:rPr>
          <w:ins w:id="10463" w:author="Markus Brüderl" w:date="2017-11-20T16:46:00Z"/>
          <w:rFonts w:ascii="Courier New" w:hAnsi="Courier New" w:cs="Courier New"/>
          <w:lang w:val="en-US"/>
        </w:rPr>
      </w:pPr>
      <w:ins w:id="10464" w:author="Markus Brüderl" w:date="2017-11-20T16:46:00Z">
        <w:r w:rsidRPr="00BE41AC">
          <w:rPr>
            <w:rFonts w:ascii="Courier New" w:hAnsi="Courier New" w:cs="Courier New"/>
            <w:lang w:val="en-US"/>
          </w:rPr>
          <w:t xml:space="preserve">               &lt;b:vtzustand&gt;aktiv&lt;/b:vtzustand&gt;</w:t>
        </w:r>
      </w:ins>
    </w:p>
    <w:p w:rsidR="00BE41AC" w:rsidRPr="00BE41AC" w:rsidRDefault="00BE41AC" w:rsidP="00BE41AC">
      <w:pPr>
        <w:rPr>
          <w:ins w:id="10465" w:author="Markus Brüderl" w:date="2017-11-20T16:46:00Z"/>
          <w:rFonts w:ascii="Courier New" w:hAnsi="Courier New" w:cs="Courier New"/>
          <w:lang w:val="en-US"/>
        </w:rPr>
      </w:pPr>
      <w:ins w:id="10466" w:author="Markus Brüderl" w:date="2017-11-20T16:46:00Z">
        <w:r w:rsidRPr="00BE41AC">
          <w:rPr>
            <w:rFonts w:ascii="Courier New" w:hAnsi="Courier New" w:cs="Courier New"/>
            <w:lang w:val="en-US"/>
          </w:rPr>
          <w:t xml:space="preserve">               &lt;b:wfzustSysCode&gt;A040,Aufl_P,ESRDRUCK,ESRINSERT,INBOXEN,INCENTIVES_FLOW,VTAKTIVFLOWCONTROL,VTPLAUSIFLOWCONTROL,VTPLAUSI_TRACKING,VZA,ZESSION&lt;/b:wfzustSysCode&gt;</w:t>
        </w:r>
      </w:ins>
    </w:p>
    <w:p w:rsidR="00BE41AC" w:rsidRPr="00BE41AC" w:rsidRDefault="00BE41AC" w:rsidP="00BE41AC">
      <w:pPr>
        <w:rPr>
          <w:ins w:id="10467" w:author="Markus Brüderl" w:date="2017-11-20T16:46:00Z"/>
          <w:rFonts w:ascii="Courier New" w:hAnsi="Courier New" w:cs="Courier New"/>
          <w:lang w:val="en-US"/>
        </w:rPr>
      </w:pPr>
      <w:ins w:id="10468" w:author="Markus Brüderl" w:date="2017-11-20T16:46:00Z">
        <w:r w:rsidRPr="00BE41AC">
          <w:rPr>
            <w:rFonts w:ascii="Courier New" w:hAnsi="Courier New" w:cs="Courier New"/>
            <w:lang w:val="en-US"/>
          </w:rPr>
          <w:t xml:space="preserve">               &lt;b:zubehoervorvt&gt;0&lt;/b:zubehoervorvt&gt;</w:t>
        </w:r>
      </w:ins>
    </w:p>
    <w:p w:rsidR="00BE41AC" w:rsidRPr="00BE41AC" w:rsidRDefault="00BE41AC" w:rsidP="00BE41AC">
      <w:pPr>
        <w:rPr>
          <w:ins w:id="10469" w:author="Markus Brüderl" w:date="2017-11-20T16:46:00Z"/>
          <w:rFonts w:ascii="Courier New" w:hAnsi="Courier New" w:cs="Courier New"/>
          <w:lang w:val="en-US"/>
        </w:rPr>
      </w:pPr>
      <w:ins w:id="10470" w:author="Markus Brüderl" w:date="2017-11-20T16:46:00Z">
        <w:r w:rsidRPr="00BE41AC">
          <w:rPr>
            <w:rFonts w:ascii="Courier New" w:hAnsi="Courier New" w:cs="Courier New"/>
            <w:lang w:val="en-US"/>
          </w:rPr>
          <w:t xml:space="preserve">               &lt;b:zustandExtern&gt;Zahlung nach Plan&lt;/b:zustandExtern&gt;</w:t>
        </w:r>
      </w:ins>
    </w:p>
    <w:p w:rsidR="00BE41AC" w:rsidRPr="00BE41AC" w:rsidRDefault="00BE41AC" w:rsidP="00BE41AC">
      <w:pPr>
        <w:rPr>
          <w:ins w:id="10471" w:author="Markus Brüderl" w:date="2017-11-20T16:46:00Z"/>
          <w:rFonts w:ascii="Courier New" w:hAnsi="Courier New" w:cs="Courier New"/>
          <w:lang w:val="en-US"/>
        </w:rPr>
      </w:pPr>
      <w:ins w:id="10472" w:author="Markus Brüderl" w:date="2017-11-20T16:46:00Z">
        <w:r w:rsidRPr="00BE41AC">
          <w:rPr>
            <w:rFonts w:ascii="Courier New" w:hAnsi="Courier New" w:cs="Courier New"/>
            <w:lang w:val="en-US"/>
          </w:rPr>
          <w:t xml:space="preserve">            &lt;/b:vertrag&gt;</w:t>
        </w:r>
      </w:ins>
    </w:p>
    <w:p w:rsidR="00BE41AC" w:rsidRPr="00BE41AC" w:rsidRDefault="00BE41AC" w:rsidP="00BE41AC">
      <w:pPr>
        <w:rPr>
          <w:ins w:id="10473" w:author="Markus Brüderl" w:date="2017-11-20T16:46:00Z"/>
          <w:rFonts w:ascii="Courier New" w:hAnsi="Courier New" w:cs="Courier New"/>
          <w:lang w:val="en-US"/>
        </w:rPr>
      </w:pPr>
      <w:ins w:id="10474" w:author="Markus Brüderl" w:date="2017-11-20T16:46:00Z">
        <w:r w:rsidRPr="00BE41AC">
          <w:rPr>
            <w:rFonts w:ascii="Courier New" w:hAnsi="Courier New" w:cs="Courier New"/>
            <w:lang w:val="en-US"/>
          </w:rPr>
          <w:t xml:space="preserve">         &lt;/getVertragDetailResult&gt;</w:t>
        </w:r>
      </w:ins>
    </w:p>
    <w:p w:rsidR="00BE41AC" w:rsidRPr="00BE41AC" w:rsidRDefault="00BE41AC" w:rsidP="00BE41AC">
      <w:pPr>
        <w:rPr>
          <w:ins w:id="10475" w:author="Markus Brüderl" w:date="2017-11-20T16:46:00Z"/>
          <w:rFonts w:ascii="Courier New" w:hAnsi="Courier New" w:cs="Courier New"/>
          <w:lang w:val="en-US"/>
        </w:rPr>
      </w:pPr>
      <w:ins w:id="10476" w:author="Markus Brüderl" w:date="2017-11-20T16:46:00Z">
        <w:r w:rsidRPr="00BE41AC">
          <w:rPr>
            <w:rFonts w:ascii="Courier New" w:hAnsi="Courier New" w:cs="Courier New"/>
            <w:lang w:val="en-US"/>
          </w:rPr>
          <w:t xml:space="preserve">      &lt;/getVertragDetailResponse&gt;</w:t>
        </w:r>
      </w:ins>
    </w:p>
    <w:p w:rsidR="00BE41AC" w:rsidRPr="00BE41AC" w:rsidRDefault="00BE41AC" w:rsidP="00BE41AC">
      <w:pPr>
        <w:rPr>
          <w:ins w:id="10477" w:author="Markus Brüderl" w:date="2017-11-20T16:46:00Z"/>
          <w:rFonts w:ascii="Courier New" w:hAnsi="Courier New" w:cs="Courier New"/>
          <w:lang w:val="en-US"/>
        </w:rPr>
      </w:pPr>
      <w:ins w:id="10478" w:author="Markus Brüderl" w:date="2017-11-20T16:46:00Z">
        <w:r w:rsidRPr="00BE41AC">
          <w:rPr>
            <w:rFonts w:ascii="Courier New" w:hAnsi="Courier New" w:cs="Courier New"/>
            <w:lang w:val="en-US"/>
          </w:rPr>
          <w:t xml:space="preserve">   &lt;/s:Body&gt;</w:t>
        </w:r>
      </w:ins>
    </w:p>
    <w:p w:rsidR="00630630" w:rsidRDefault="00BE41AC" w:rsidP="00BE41AC">
      <w:pPr>
        <w:rPr>
          <w:ins w:id="10479" w:author="Markus Brüderl" w:date="2017-11-20T16:40:00Z"/>
          <w:rFonts w:ascii="Courier New" w:hAnsi="Courier New" w:cs="Courier New"/>
          <w:lang w:val="en-US"/>
        </w:rPr>
      </w:pPr>
      <w:ins w:id="10480" w:author="Markus Brüderl" w:date="2017-11-20T16:46:00Z">
        <w:r w:rsidRPr="00BE41AC">
          <w:rPr>
            <w:rFonts w:ascii="Courier New" w:hAnsi="Courier New" w:cs="Courier New"/>
            <w:lang w:val="en-US"/>
          </w:rPr>
          <w:t>&lt;/s:Envelope&gt;</w:t>
        </w:r>
      </w:ins>
    </w:p>
    <w:p w:rsidR="00CE5609" w:rsidRPr="0047601F" w:rsidDel="00630630" w:rsidRDefault="00CE5609" w:rsidP="00CE5609">
      <w:pPr>
        <w:rPr>
          <w:del w:id="10481" w:author="Markus Brüderl" w:date="2017-11-20T16:40:00Z"/>
          <w:rFonts w:ascii="Courier New" w:hAnsi="Courier New" w:cs="Courier New"/>
          <w:lang w:val="en-US"/>
        </w:rPr>
      </w:pPr>
      <w:del w:id="10482" w:author="Markus Brüderl" w:date="2017-11-20T16:40:00Z">
        <w:r w:rsidRPr="0047601F" w:rsidDel="00630630">
          <w:rPr>
            <w:rFonts w:ascii="Courier New" w:hAnsi="Courier New" w:cs="Courier New"/>
            <w:lang w:val="en-US"/>
          </w:rPr>
          <w:delTex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delText>
        </w:r>
      </w:del>
    </w:p>
    <w:p w:rsidR="00CE5609" w:rsidRPr="0047601F" w:rsidDel="00630630" w:rsidRDefault="00CE5609" w:rsidP="00CE5609">
      <w:pPr>
        <w:rPr>
          <w:del w:id="10483" w:author="Markus Brüderl" w:date="2017-11-20T16:40:00Z"/>
          <w:rFonts w:ascii="Courier New" w:hAnsi="Courier New" w:cs="Courier New"/>
          <w:lang w:val="en-US"/>
        </w:rPr>
      </w:pPr>
      <w:del w:id="10484" w:author="Markus Brüderl" w:date="2017-11-20T16:40:00Z">
        <w:r w:rsidRPr="0047601F" w:rsidDel="00630630">
          <w:rPr>
            <w:rFonts w:ascii="Courier New" w:hAnsi="Courier New" w:cs="Courier New"/>
            <w:lang w:val="en-US"/>
          </w:rPr>
          <w:delText>&lt;/soap:Envelope&gt;</w:delText>
        </w:r>
      </w:del>
    </w:p>
    <w:p w:rsidR="00CE5609" w:rsidRPr="00596C64" w:rsidRDefault="00CE5609" w:rsidP="00CE5609"/>
    <w:p w:rsidR="00CE5609" w:rsidRDefault="00523AAD" w:rsidP="00CE5609">
      <w:pPr>
        <w:pStyle w:val="berschrift3"/>
      </w:pPr>
      <w:bookmarkStart w:id="10485" w:name="_Toc499018669"/>
      <w:r>
        <w:t>isRREChangeAllowed</w:t>
      </w:r>
      <w:bookmarkEnd w:id="10485"/>
    </w:p>
    <w:p w:rsidR="00CE5609" w:rsidRDefault="00CE5609" w:rsidP="00CE5609">
      <w:pPr>
        <w:pStyle w:val="berschrift4"/>
      </w:pPr>
      <w:bookmarkStart w:id="10486" w:name="_Toc499018670"/>
      <w:r>
        <w:t>WebService Beschreibung</w:t>
      </w:r>
      <w:bookmarkEnd w:id="10486"/>
    </w:p>
    <w:p w:rsidR="00CE5609" w:rsidRDefault="00464771" w:rsidP="00CE5609">
      <w:r>
        <w:t>Diese Methode erlaubt es zu einem Vertrag gezielt zu überprüfen, ob es erlaut ist, den Restwert Rechnungsempfänger zu ändern.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2.3.4 Umsetzung der Änderung des Restwertrechnungsempfänger</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true when change of restwert rechnung empfänger allowed</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lastRenderedPageBreak/>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name="sysid"&gt;&lt;/param&gt;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523AAD" w:rsidP="00523AA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0000FF"/>
          <w:sz w:val="19"/>
          <w:szCs w:val="19"/>
          <w:highlight w:val="white"/>
          <w:lang w:val="en-US"/>
        </w:rPr>
        <w:t>bool</w:t>
      </w:r>
      <w:r w:rsidRPr="00A7642C">
        <w:rPr>
          <w:rFonts w:ascii="Consolas" w:hAnsi="Consolas" w:cs="Consolas"/>
          <w:color w:val="000000"/>
          <w:sz w:val="19"/>
          <w:szCs w:val="19"/>
          <w:highlight w:val="white"/>
          <w:lang w:val="en-US"/>
        </w:rPr>
        <w:t xml:space="preserve"> isRREChangeAllowed(</w:t>
      </w:r>
      <w:r w:rsidRPr="00A7642C">
        <w:rPr>
          <w:rFonts w:ascii="Consolas" w:hAnsi="Consolas" w:cs="Consolas"/>
          <w:color w:val="0000FF"/>
          <w:sz w:val="19"/>
          <w:szCs w:val="19"/>
          <w:highlight w:val="white"/>
          <w:lang w:val="en-US"/>
        </w:rPr>
        <w:t>long</w:t>
      </w:r>
      <w:r w:rsidRPr="00A7642C">
        <w:rPr>
          <w:rFonts w:ascii="Consolas" w:hAnsi="Consolas" w:cs="Consolas"/>
          <w:color w:val="000000"/>
          <w:sz w:val="19"/>
          <w:szCs w:val="19"/>
          <w:highlight w:val="white"/>
          <w:lang w:val="en-US"/>
        </w:rPr>
        <w:t xml:space="preserve"> sysid);</w:t>
      </w:r>
    </w:p>
    <w:p w:rsidR="00CE5609" w:rsidRDefault="00CE5609" w:rsidP="00CE5609">
      <w:pPr>
        <w:pStyle w:val="berschrift5"/>
      </w:pPr>
      <w:bookmarkStart w:id="10487" w:name="_Toc499018671"/>
      <w:r>
        <w:t>Inputstruktur</w:t>
      </w:r>
      <w:bookmarkEnd w:id="10487"/>
    </w:p>
    <w:tbl>
      <w:tblPr>
        <w:tblStyle w:val="Tabellenraster"/>
        <w:tblW w:w="0" w:type="auto"/>
        <w:tblLook w:val="04A0" w:firstRow="1" w:lastRow="0" w:firstColumn="1" w:lastColumn="0" w:noHBand="0" w:noVBand="1"/>
      </w:tblPr>
      <w:tblGrid>
        <w:gridCol w:w="2852"/>
        <w:gridCol w:w="1505"/>
        <w:gridCol w:w="1727"/>
        <w:gridCol w:w="1810"/>
        <w:gridCol w:w="1181"/>
      </w:tblGrid>
      <w:tr w:rsidR="00CE5609" w:rsidTr="00CE5609">
        <w:tc>
          <w:tcPr>
            <w:tcW w:w="2852" w:type="dxa"/>
          </w:tcPr>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p>
          <w:p w:rsidR="00CE5609" w:rsidRDefault="00CE5609" w:rsidP="00CE5609">
            <w:pPr>
              <w:pStyle w:val="Text"/>
              <w:rPr>
                <w:rFonts w:asciiTheme="minorHAnsi" w:hAnsiTheme="minorHAnsi"/>
                <w:szCs w:val="22"/>
              </w:rPr>
            </w:pPr>
            <w:r>
              <w:rPr>
                <w:rFonts w:asciiTheme="minorHAnsi" w:hAnsiTheme="minorHAnsi"/>
                <w:szCs w:val="22"/>
              </w:rPr>
              <w:t>Klasse</w:t>
            </w:r>
          </w:p>
        </w:tc>
        <w:tc>
          <w:tcPr>
            <w:tcW w:w="1505"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1727"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1810"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Required</w:t>
            </w:r>
          </w:p>
        </w:tc>
      </w:tr>
      <w:tr w:rsidR="00CE5609" w:rsidTr="00CE5609">
        <w:tc>
          <w:tcPr>
            <w:tcW w:w="2852" w:type="dxa"/>
          </w:tcPr>
          <w:p w:rsidR="00CE5609" w:rsidRDefault="00DE49AB" w:rsidP="00CE5609">
            <w:pPr>
              <w:pStyle w:val="Text"/>
              <w:rPr>
                <w:rFonts w:asciiTheme="minorHAnsi" w:hAnsiTheme="minorHAnsi"/>
                <w:szCs w:val="22"/>
              </w:rPr>
            </w:pPr>
            <w:r>
              <w:rPr>
                <w:rFonts w:ascii="Consolas" w:hAnsi="Consolas" w:cs="Consolas"/>
                <w:color w:val="2B91AF"/>
                <w:sz w:val="19"/>
                <w:szCs w:val="19"/>
                <w:lang w:val="de-DE" w:eastAsia="de-CH"/>
              </w:rPr>
              <w:t>long</w:t>
            </w:r>
          </w:p>
        </w:tc>
        <w:tc>
          <w:tcPr>
            <w:tcW w:w="1505" w:type="dxa"/>
          </w:tcPr>
          <w:p w:rsidR="00CE5609" w:rsidRDefault="00DE49AB" w:rsidP="00CE5609">
            <w:pPr>
              <w:pStyle w:val="Text"/>
              <w:rPr>
                <w:rFonts w:asciiTheme="minorHAnsi" w:hAnsiTheme="minorHAnsi"/>
                <w:szCs w:val="22"/>
              </w:rPr>
            </w:pPr>
            <w:r>
              <w:rPr>
                <w:rFonts w:asciiTheme="minorHAnsi" w:hAnsiTheme="minorHAnsi"/>
                <w:szCs w:val="22"/>
              </w:rPr>
              <w:t>sysid</w:t>
            </w:r>
          </w:p>
        </w:tc>
        <w:tc>
          <w:tcPr>
            <w:tcW w:w="1727" w:type="dxa"/>
          </w:tcPr>
          <w:p w:rsidR="00CE5609" w:rsidRDefault="00DE49AB" w:rsidP="00CE5609">
            <w:pPr>
              <w:pStyle w:val="Text"/>
              <w:rPr>
                <w:rFonts w:asciiTheme="minorHAnsi" w:hAnsiTheme="minorHAnsi"/>
                <w:szCs w:val="22"/>
              </w:rPr>
            </w:pPr>
            <w:r>
              <w:rPr>
                <w:rFonts w:asciiTheme="minorHAnsi" w:hAnsiTheme="minorHAnsi"/>
                <w:szCs w:val="22"/>
              </w:rPr>
              <w:t>long</w:t>
            </w:r>
          </w:p>
        </w:tc>
        <w:tc>
          <w:tcPr>
            <w:tcW w:w="1810" w:type="dxa"/>
          </w:tcPr>
          <w:p w:rsidR="00CE5609" w:rsidRDefault="00DE49AB" w:rsidP="00CE5609">
            <w:pPr>
              <w:pStyle w:val="Text"/>
              <w:rPr>
                <w:rFonts w:asciiTheme="minorHAnsi" w:hAnsiTheme="minorHAnsi"/>
                <w:szCs w:val="22"/>
              </w:rPr>
            </w:pPr>
            <w:r>
              <w:rPr>
                <w:rFonts w:asciiTheme="minorHAnsi" w:hAnsiTheme="minorHAnsi"/>
                <w:szCs w:val="22"/>
              </w:rPr>
              <w:t>Vertrag Id</w:t>
            </w:r>
          </w:p>
        </w:tc>
        <w:tc>
          <w:tcPr>
            <w:tcW w:w="1181" w:type="dxa"/>
          </w:tcPr>
          <w:p w:rsidR="00CE5609" w:rsidRDefault="00CE5609" w:rsidP="00CE5609">
            <w:pPr>
              <w:pStyle w:val="Text"/>
              <w:rPr>
                <w:rFonts w:asciiTheme="minorHAnsi" w:hAnsiTheme="minorHAnsi"/>
                <w:szCs w:val="22"/>
              </w:rPr>
            </w:pPr>
            <w:r>
              <w:rPr>
                <w:rFonts w:asciiTheme="minorHAnsi" w:hAnsiTheme="minorHAnsi"/>
                <w:szCs w:val="22"/>
              </w:rPr>
              <w:t>x</w:t>
            </w:r>
          </w:p>
        </w:tc>
      </w:tr>
    </w:tbl>
    <w:p w:rsidR="00CE5609" w:rsidRDefault="00CE5609" w:rsidP="00CE5609">
      <w:pPr>
        <w:pStyle w:val="Text"/>
      </w:pPr>
    </w:p>
    <w:p w:rsidR="00CE5609" w:rsidRDefault="00CE5609" w:rsidP="00CE5609">
      <w:pPr>
        <w:pStyle w:val="berschrift5"/>
      </w:pPr>
      <w:bookmarkStart w:id="10488" w:name="_Toc499018672"/>
      <w:r>
        <w:t>Rückgabestruktur</w:t>
      </w:r>
      <w:bookmarkEnd w:id="10488"/>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DE49AB" w:rsidP="00CE5609">
            <w:pPr>
              <w:pStyle w:val="Text"/>
              <w:rPr>
                <w:rFonts w:asciiTheme="minorHAnsi" w:hAnsiTheme="minorHAnsi"/>
                <w:szCs w:val="22"/>
              </w:rPr>
            </w:pPr>
            <w:r>
              <w:rPr>
                <w:rFonts w:ascii="Consolas" w:hAnsi="Consolas" w:cs="Consolas"/>
                <w:color w:val="2B91AF"/>
                <w:sz w:val="19"/>
                <w:szCs w:val="19"/>
              </w:rPr>
              <w:t>bool</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DE49AB" w:rsidP="00CE5609">
            <w:pPr>
              <w:pStyle w:val="Text"/>
              <w:rPr>
                <w:rFonts w:asciiTheme="minorHAnsi" w:hAnsiTheme="minorHAnsi"/>
                <w:szCs w:val="22"/>
              </w:rPr>
            </w:pPr>
            <w:r>
              <w:rPr>
                <w:rFonts w:asciiTheme="minorHAnsi" w:hAnsiTheme="minorHAnsi"/>
                <w:szCs w:val="22"/>
              </w:rPr>
              <w:t>bool</w:t>
            </w:r>
          </w:p>
        </w:tc>
        <w:tc>
          <w:tcPr>
            <w:tcW w:w="2025" w:type="dxa"/>
          </w:tcPr>
          <w:p w:rsidR="00CE5609" w:rsidRDefault="00DE49AB" w:rsidP="00CE5609">
            <w:pPr>
              <w:pStyle w:val="Text"/>
              <w:rPr>
                <w:rFonts w:asciiTheme="minorHAnsi" w:hAnsiTheme="minorHAnsi"/>
                <w:szCs w:val="22"/>
              </w:rPr>
            </w:pPr>
            <w:r>
              <w:rPr>
                <w:rFonts w:asciiTheme="minorHAnsi" w:hAnsiTheme="minorHAnsi"/>
                <w:szCs w:val="22"/>
              </w:rPr>
              <w:t xml:space="preserve">Änderung erlaubt </w:t>
            </w:r>
          </w:p>
        </w:tc>
      </w:tr>
    </w:tbl>
    <w:p w:rsidR="00CE5609" w:rsidRDefault="00CE5609" w:rsidP="00CE5609">
      <w:pPr>
        <w:pStyle w:val="berschrift4"/>
      </w:pPr>
      <w:bookmarkStart w:id="10489" w:name="_Toc499018673"/>
      <w:r>
        <w:t>SOAP Beispiel</w:t>
      </w:r>
      <w:bookmarkEnd w:id="10489"/>
    </w:p>
    <w:p w:rsidR="00CE5609" w:rsidRDefault="00CE5609" w:rsidP="00CE5609">
      <w:pPr>
        <w:pStyle w:val="berschrift5"/>
      </w:pPr>
      <w:bookmarkStart w:id="10490" w:name="_Toc499018674"/>
      <w:r>
        <w:t>Request:</w:t>
      </w:r>
      <w:bookmarkEnd w:id="1049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491" w:name="_Toc499018675"/>
      <w:r>
        <w:t>Response</w:t>
      </w:r>
      <w:bookmarkEnd w:id="1049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0492" w:name="_Toc499018676"/>
      <w:r>
        <w:t>listInboxServices</w:t>
      </w:r>
      <w:bookmarkEnd w:id="10492"/>
    </w:p>
    <w:p w:rsidR="00CE5609" w:rsidRDefault="00CE5609" w:rsidP="00CE5609">
      <w:pPr>
        <w:pStyle w:val="berschrift4"/>
      </w:pPr>
      <w:bookmarkStart w:id="10493" w:name="_Toc499018677"/>
      <w:r>
        <w:t>WebService Beschreibung</w:t>
      </w:r>
      <w:bookmarkEnd w:id="10493"/>
    </w:p>
    <w:p w:rsidR="00CE5609" w:rsidRDefault="00464771" w:rsidP="00CE5609">
      <w:r>
        <w:t>Diese Methode listet alle zu einem Vertrag erzeugten Vertragslisten auf, sie können dann mit getListeExport oder deleteListeExport über den Primärschlüssel weiterverarbeitet werden.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Listet Dateien mit Vertragslisten auf</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523AAD" w:rsidRDefault="00523AAD" w:rsidP="00523AAD">
      <w:pPr>
        <w:rPr>
          <w:lang w:val="en-US"/>
        </w:rPr>
      </w:pPr>
      <w:r w:rsidRPr="00523AAD">
        <w:rPr>
          <w:rFonts w:ascii="Consolas" w:hAnsi="Consolas" w:cs="Consolas"/>
          <w:color w:val="000000"/>
          <w:sz w:val="19"/>
          <w:szCs w:val="19"/>
          <w:highlight w:val="white"/>
          <w:lang w:val="en-US"/>
        </w:rPr>
        <w:t xml:space="preserve">        DTO.</w:t>
      </w:r>
      <w:r w:rsidRPr="00523AAD">
        <w:rPr>
          <w:rFonts w:ascii="Consolas" w:hAnsi="Consolas" w:cs="Consolas"/>
          <w:color w:val="2B91AF"/>
          <w:sz w:val="19"/>
          <w:szCs w:val="19"/>
          <w:highlight w:val="white"/>
          <w:lang w:val="en-US"/>
        </w:rPr>
        <w:t>olistInboxServicesDto</w:t>
      </w:r>
      <w:r w:rsidRPr="00523AAD">
        <w:rPr>
          <w:rFonts w:ascii="Consolas" w:hAnsi="Consolas" w:cs="Consolas"/>
          <w:color w:val="000000"/>
          <w:sz w:val="19"/>
          <w:szCs w:val="19"/>
          <w:highlight w:val="white"/>
          <w:lang w:val="en-US"/>
        </w:rPr>
        <w:t xml:space="preserve"> listInboxServices(DTO.</w:t>
      </w:r>
      <w:r w:rsidRPr="00523AAD">
        <w:rPr>
          <w:rFonts w:ascii="Consolas" w:hAnsi="Consolas" w:cs="Consolas"/>
          <w:color w:val="2B91AF"/>
          <w:sz w:val="19"/>
          <w:szCs w:val="19"/>
          <w:highlight w:val="white"/>
          <w:lang w:val="en-US"/>
        </w:rPr>
        <w:t>ilistInboxServicesDto</w:t>
      </w:r>
      <w:r w:rsidRPr="00523AAD">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0494" w:name="_Toc499018678"/>
      <w:r>
        <w:lastRenderedPageBreak/>
        <w:t>Inputstruktur</w:t>
      </w:r>
      <w:bookmarkEnd w:id="10494"/>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Required</w:t>
            </w:r>
            <w:r w:rsidRPr="00DE49AB">
              <w:rPr>
                <w:rFonts w:ascii="Times New Roman" w:hAnsi="Times New Roman"/>
                <w:sz w:val="24"/>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ilistInboxServicesDto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Dient zum Umschalten zwischen Vertragslisten und Eventualverbindlichkeiten Mögliche Werte : EvVb (Eventualverbindlichkeiten) und lfVT (laufende Verträge)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E49AB" w:rsidRPr="00DE49AB" w:rsidTr="00DE49AB">
        <w:tc>
          <w:tcPr>
            <w:tcW w:w="2846"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sysPerson </w:t>
            </w:r>
          </w:p>
        </w:tc>
        <w:tc>
          <w:tcPr>
            <w:tcW w:w="1723"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Die sysId vom Vertriebspartner </w:t>
            </w:r>
          </w:p>
        </w:tc>
        <w:tc>
          <w:tcPr>
            <w:tcW w:w="1181" w:type="dxa"/>
            <w:tcBorders>
              <w:top w:val="single" w:sz="4" w:space="0" w:color="auto"/>
              <w:left w:val="single" w:sz="4" w:space="0" w:color="auto"/>
              <w:bottom w:val="single" w:sz="4" w:space="0" w:color="auto"/>
              <w:right w:val="single" w:sz="4" w:space="0" w:color="auto"/>
            </w:tcBorders>
            <w:hideMark/>
          </w:tcPr>
          <w:p w:rsidR="00DE49AB" w:rsidRPr="00DE49AB" w:rsidRDefault="00DE49AB"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0495" w:name="_Toc499018679"/>
      <w:r>
        <w:t>Rückgabestruktur</w:t>
      </w:r>
      <w:bookmarkEnd w:id="104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34"/>
        <w:gridCol w:w="1499"/>
        <w:gridCol w:w="1761"/>
        <w:gridCol w:w="1804"/>
      </w:tblGrid>
      <w:tr w:rsidR="00D809D2" w:rsidRPr="00DE49AB" w:rsidTr="00D809D2">
        <w:tc>
          <w:tcPr>
            <w:tcW w:w="283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Klasse </w:t>
            </w:r>
          </w:p>
        </w:tc>
        <w:tc>
          <w:tcPr>
            <w:tcW w:w="149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Attribut </w:t>
            </w:r>
          </w:p>
        </w:tc>
        <w:tc>
          <w:tcPr>
            <w:tcW w:w="1761"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Typ </w:t>
            </w:r>
          </w:p>
        </w:tc>
        <w:tc>
          <w:tcPr>
            <w:tcW w:w="180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Beschreibung </w:t>
            </w:r>
          </w:p>
        </w:tc>
      </w:tr>
      <w:tr w:rsidR="00D809D2" w:rsidRPr="00DE49AB" w:rsidTr="00D809D2">
        <w:tc>
          <w:tcPr>
            <w:tcW w:w="283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Consolas" w:hAnsi="Consolas" w:cs="Consolas"/>
                <w:color w:val="2B91AF"/>
                <w:sz w:val="19"/>
                <w:szCs w:val="19"/>
                <w:lang w:eastAsia="de-CH"/>
              </w:rPr>
              <w:t xml:space="preserve">olistInboxServicesDto </w:t>
            </w:r>
          </w:p>
        </w:tc>
        <w:tc>
          <w:tcPr>
            <w:tcW w:w="149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761"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80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r>
      <w:tr w:rsidR="00D809D2" w:rsidRPr="00DE49AB" w:rsidTr="00D809D2">
        <w:tc>
          <w:tcPr>
            <w:tcW w:w="283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  </w:t>
            </w:r>
          </w:p>
        </w:tc>
        <w:tc>
          <w:tcPr>
            <w:tcW w:w="1499"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eaiHotListe </w:t>
            </w:r>
          </w:p>
        </w:tc>
        <w:tc>
          <w:tcPr>
            <w:tcW w:w="1761"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List&lt;EaihotDto&gt; </w:t>
            </w:r>
          </w:p>
        </w:tc>
        <w:tc>
          <w:tcPr>
            <w:tcW w:w="1804" w:type="dxa"/>
            <w:tcBorders>
              <w:top w:val="single" w:sz="4" w:space="0" w:color="auto"/>
              <w:left w:val="single" w:sz="4" w:space="0" w:color="auto"/>
              <w:bottom w:val="single" w:sz="4" w:space="0" w:color="auto"/>
              <w:right w:val="single" w:sz="4" w:space="0" w:color="auto"/>
            </w:tcBorders>
            <w:hideMark/>
          </w:tcPr>
          <w:p w:rsidR="00D809D2" w:rsidRPr="00DE49AB" w:rsidRDefault="00D809D2" w:rsidP="00DE49AB">
            <w:pPr>
              <w:spacing w:before="100" w:beforeAutospacing="1" w:after="100" w:afterAutospacing="1"/>
              <w:jc w:val="left"/>
              <w:rPr>
                <w:rFonts w:ascii="Times New Roman" w:hAnsi="Times New Roman"/>
                <w:sz w:val="24"/>
              </w:rPr>
            </w:pPr>
            <w:r w:rsidRPr="00DE49AB">
              <w:rPr>
                <w:rFonts w:asciiTheme="minorHAnsi" w:hAnsiTheme="minorHAnsi"/>
                <w:sz w:val="24"/>
                <w:szCs w:val="22"/>
                <w:lang w:val="de-CH"/>
              </w:rPr>
              <w:t xml:space="preserve">Eine Liste der relevanten EAIHOT-Datensätze zur Anzeige im GUI </w:t>
            </w:r>
          </w:p>
        </w:tc>
      </w:tr>
    </w:tbl>
    <w:p w:rsidR="00DE49AB" w:rsidRPr="00DE49AB" w:rsidRDefault="00DE49AB" w:rsidP="00DE49AB">
      <w:pPr>
        <w:spacing w:before="100" w:beforeAutospacing="1" w:after="100" w:afterAutospacing="1"/>
        <w:jc w:val="left"/>
      </w:pPr>
      <w:r w:rsidRPr="00DE49AB">
        <w:rPr>
          <w:rFonts w:ascii="Times New Roman" w:hAnsi="Times New Roman"/>
          <w:sz w:val="24"/>
        </w:rPr>
        <w:t xml:space="preserve">  </w:t>
      </w:r>
    </w:p>
    <w:p w:rsidR="00CE5609" w:rsidRDefault="00CE5609" w:rsidP="00CE5609">
      <w:pPr>
        <w:pStyle w:val="berschrift4"/>
      </w:pPr>
      <w:bookmarkStart w:id="10496" w:name="_Toc499018680"/>
      <w:r>
        <w:t>SOAP Beispiel</w:t>
      </w:r>
      <w:bookmarkEnd w:id="10496"/>
    </w:p>
    <w:p w:rsidR="00CE5609" w:rsidRDefault="00CE5609" w:rsidP="00CE5609">
      <w:pPr>
        <w:pStyle w:val="berschrift5"/>
      </w:pPr>
      <w:bookmarkStart w:id="10497" w:name="_Toc499018681"/>
      <w:r>
        <w:t>Request:</w:t>
      </w:r>
      <w:bookmarkEnd w:id="1049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0498" w:name="_Toc499018682"/>
      <w:r>
        <w:t>Response</w:t>
      </w:r>
      <w:bookmarkEnd w:id="1049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0499" w:name="_Toc499018683"/>
      <w:r>
        <w:t>searchVertrag</w:t>
      </w:r>
      <w:bookmarkEnd w:id="10499"/>
    </w:p>
    <w:p w:rsidR="00CE5609" w:rsidRDefault="00CE5609" w:rsidP="00CE5609">
      <w:pPr>
        <w:pStyle w:val="berschrift4"/>
      </w:pPr>
      <w:bookmarkStart w:id="10500" w:name="_Toc499018684"/>
      <w:r>
        <w:t>WebService Beschreibung</w:t>
      </w:r>
      <w:bookmarkEnd w:id="10500"/>
    </w:p>
    <w:p w:rsidR="00CE5609" w:rsidRDefault="00464771" w:rsidP="00CE5609">
      <w:r>
        <w:t>Diese Methode listet alle Verträge auf und bietet die Möglichkeit diese zu durchsuchen und zu filtern.</w:t>
      </w:r>
    </w:p>
    <w:p w:rsidR="00CE5609" w:rsidRDefault="00CE5609" w:rsidP="00CE5609"/>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Findet Verträge anhand Filterbedingung und berücksichtigt Sortierung und Pagination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&lt;param name="input"&gt;</w:t>
      </w:r>
      <w:r w:rsidRPr="00523AAD">
        <w:rPr>
          <w:rFonts w:ascii="Consolas" w:hAnsi="Consolas" w:cs="Consolas"/>
          <w:color w:val="008000"/>
          <w:sz w:val="19"/>
          <w:szCs w:val="19"/>
          <w:highlight w:val="white"/>
          <w:lang w:val="en-US"/>
        </w:rPr>
        <w:t>isearchVertragDto</w:t>
      </w:r>
      <w:r w:rsidRPr="00523AAD">
        <w:rPr>
          <w:rFonts w:ascii="Consolas" w:hAnsi="Consolas" w:cs="Consolas"/>
          <w:color w:val="808080"/>
          <w:sz w:val="19"/>
          <w:szCs w:val="19"/>
          <w:highlight w:val="white"/>
          <w:lang w:val="en-US"/>
        </w:rPr>
        <w:t>&lt;/param&gt;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osearchVertragDto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A7642C" w:rsidRDefault="00523AAD" w:rsidP="00523AAD">
      <w:pPr>
        <w:rPr>
          <w:lang w:val="en-US"/>
        </w:rPr>
      </w:pPr>
      <w:r w:rsidRPr="00A7642C">
        <w:rPr>
          <w:rFonts w:ascii="Consolas" w:hAnsi="Consolas" w:cs="Consolas"/>
          <w:color w:val="000000"/>
          <w:sz w:val="19"/>
          <w:szCs w:val="19"/>
          <w:highlight w:val="white"/>
          <w:lang w:val="en-US"/>
        </w:rPr>
        <w:t xml:space="preserve">        DTO.</w:t>
      </w:r>
      <w:r w:rsidRPr="00A7642C">
        <w:rPr>
          <w:rFonts w:ascii="Consolas" w:hAnsi="Consolas" w:cs="Consolas"/>
          <w:color w:val="2B91AF"/>
          <w:sz w:val="19"/>
          <w:szCs w:val="19"/>
          <w:highlight w:val="white"/>
          <w:lang w:val="en-US"/>
        </w:rPr>
        <w:t>osearchVertragDto</w:t>
      </w:r>
      <w:r w:rsidRPr="00A7642C">
        <w:rPr>
          <w:rFonts w:ascii="Consolas" w:hAnsi="Consolas" w:cs="Consolas"/>
          <w:color w:val="000000"/>
          <w:sz w:val="19"/>
          <w:szCs w:val="19"/>
          <w:highlight w:val="white"/>
          <w:lang w:val="en-US"/>
        </w:rPr>
        <w:t xml:space="preserve"> searchVertrag(DTO.</w:t>
      </w:r>
      <w:r w:rsidRPr="00A7642C">
        <w:rPr>
          <w:rFonts w:ascii="Consolas" w:hAnsi="Consolas" w:cs="Consolas"/>
          <w:color w:val="2B91AF"/>
          <w:sz w:val="19"/>
          <w:szCs w:val="19"/>
          <w:highlight w:val="white"/>
          <w:lang w:val="en-US"/>
        </w:rPr>
        <w:t>isearchVertragDto</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0501" w:name="_Toc499018685"/>
      <w:r>
        <w:t>Inputstruktur</w:t>
      </w:r>
      <w:bookmarkEnd w:id="1050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Required</w:t>
            </w:r>
            <w:r w:rsidRPr="00BC7B80">
              <w:rPr>
                <w:rFonts w:ascii="Times New Roman" w:hAnsi="Times New Roman"/>
                <w:sz w:val="24"/>
              </w:rPr>
              <w:t xml:space="preserve"> </w:t>
            </w:r>
          </w:p>
        </w:tc>
      </w:tr>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isearchVertragD</w:t>
            </w:r>
            <w:r w:rsidRPr="00BC7B80">
              <w:rPr>
                <w:rFonts w:ascii="Consolas" w:hAnsi="Consolas" w:cs="Consolas"/>
                <w:color w:val="2B91AF"/>
                <w:sz w:val="19"/>
                <w:szCs w:val="19"/>
                <w:lang w:eastAsia="de-CH"/>
              </w:rPr>
              <w:t xml:space="preserve">to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searchInput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iSearchDto</w:t>
            </w: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Allgemeines Suchobjekt</w:t>
            </w:r>
            <w:r>
              <w:rPr>
                <w:rFonts w:asciiTheme="minorHAnsi" w:hAnsiTheme="minorHAnsi"/>
                <w:sz w:val="24"/>
                <w:szCs w:val="22"/>
                <w:lang w:val="de-CH"/>
              </w:rPr>
              <w:t xml:space="preserve"> (siehe Kapitel 4)</w:t>
            </w:r>
            <w:r w:rsidRPr="00BC7B80">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r>
              <w:rPr>
                <w:rFonts w:asciiTheme="minorHAnsi" w:hAnsiTheme="minorHAnsi"/>
                <w:sz w:val="24"/>
                <w:szCs w:val="22"/>
                <w:lang w:val="de-CH"/>
              </w:rPr>
              <w:t>x</w:t>
            </w:r>
          </w:p>
        </w:tc>
      </w:tr>
    </w:tbl>
    <w:p w:rsidR="00CE5609" w:rsidRDefault="00CE5609" w:rsidP="00CE5609">
      <w:pPr>
        <w:pStyle w:val="Text"/>
      </w:pPr>
    </w:p>
    <w:p w:rsidR="00CE5609" w:rsidRDefault="00CE5609" w:rsidP="00CE5609">
      <w:pPr>
        <w:pStyle w:val="berschrift5"/>
      </w:pPr>
      <w:bookmarkStart w:id="10502" w:name="_Toc499018686"/>
      <w:r>
        <w:t>Rückgabestruktur</w:t>
      </w:r>
      <w:bookmarkEnd w:id="1050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Beschreibung </w:t>
            </w:r>
          </w:p>
        </w:tc>
      </w:tr>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Consolas" w:hAnsi="Consolas" w:cs="Consolas"/>
                <w:color w:val="2B91AF"/>
                <w:sz w:val="19"/>
                <w:szCs w:val="19"/>
                <w:lang w:eastAsia="de-CH"/>
              </w:rPr>
              <w:t>osearch</w:t>
            </w:r>
            <w:r>
              <w:rPr>
                <w:rFonts w:ascii="Consolas" w:hAnsi="Consolas" w:cs="Consolas"/>
                <w:color w:val="2B91AF"/>
                <w:sz w:val="19"/>
                <w:szCs w:val="19"/>
                <w:lang w:eastAsia="de-CH"/>
              </w:rPr>
              <w:t>Vertrag</w:t>
            </w:r>
            <w:r w:rsidRPr="00BC7B80">
              <w:rPr>
                <w:rFonts w:ascii="Consolas" w:hAnsi="Consolas" w:cs="Consolas"/>
                <w:color w:val="2B91AF"/>
                <w:sz w:val="19"/>
                <w:szCs w:val="19"/>
                <w:lang w:eastAsia="de-CH"/>
              </w:rPr>
              <w:t xml:space="preserve">Dto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r>
      <w:tr w:rsidR="00DE49AB" w:rsidRPr="00BC7B80" w:rsidTr="00D809D2">
        <w:tc>
          <w:tcPr>
            <w:tcW w:w="2846"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oSearchDto&lt;</w:t>
            </w:r>
            <w:r>
              <w:rPr>
                <w:rFonts w:ascii="Consolas" w:hAnsi="Consolas" w:cs="Consolas"/>
                <w:color w:val="2B91AF"/>
                <w:sz w:val="19"/>
                <w:szCs w:val="19"/>
                <w:lang w:eastAsia="de-CH"/>
              </w:rPr>
              <w:t>Vertrag</w:t>
            </w:r>
            <w:r w:rsidRPr="00BC7B80">
              <w:rPr>
                <w:rFonts w:ascii="Consolas" w:hAnsi="Consolas" w:cs="Consolas"/>
                <w:color w:val="2B91AF"/>
                <w:sz w:val="19"/>
                <w:szCs w:val="19"/>
                <w:lang w:eastAsia="de-CH"/>
              </w:rPr>
              <w:t>Dto</w:t>
            </w:r>
            <w:r w:rsidRPr="00BC7B80">
              <w:rPr>
                <w:rFonts w:asciiTheme="minorHAnsi" w:hAnsiTheme="minorHAnsi"/>
                <w:sz w:val="24"/>
                <w:szCs w:val="22"/>
                <w:lang w:val="de-CH"/>
              </w:rPr>
              <w:t xml:space="preserve">&gt; </w:t>
            </w:r>
          </w:p>
        </w:tc>
        <w:tc>
          <w:tcPr>
            <w:tcW w:w="1809" w:type="dxa"/>
            <w:tcBorders>
              <w:top w:val="single" w:sz="4" w:space="0" w:color="auto"/>
              <w:left w:val="single" w:sz="4" w:space="0" w:color="auto"/>
              <w:bottom w:val="single" w:sz="4" w:space="0" w:color="auto"/>
              <w:right w:val="single" w:sz="4" w:space="0" w:color="auto"/>
            </w:tcBorders>
            <w:hideMark/>
          </w:tcPr>
          <w:p w:rsidR="00DE49AB" w:rsidRPr="00BC7B80" w:rsidRDefault="00DE49AB" w:rsidP="00D809D2">
            <w:pPr>
              <w:spacing w:before="100" w:beforeAutospacing="1" w:after="100" w:afterAutospacing="1"/>
              <w:jc w:val="left"/>
              <w:rPr>
                <w:rFonts w:ascii="Times New Roman" w:hAnsi="Times New Roman"/>
                <w:sz w:val="24"/>
              </w:rPr>
            </w:pPr>
            <w:r w:rsidRPr="00BC7B80">
              <w:rPr>
                <w:rFonts w:asciiTheme="minorHAnsi" w:hAnsiTheme="minorHAnsi"/>
                <w:sz w:val="24"/>
                <w:szCs w:val="22"/>
                <w:lang w:val="de-CH"/>
              </w:rPr>
              <w:t xml:space="preserve">Persistenzobjekt </w:t>
            </w:r>
            <w:r>
              <w:rPr>
                <w:rFonts w:asciiTheme="minorHAnsi" w:hAnsiTheme="minorHAnsi"/>
                <w:sz w:val="24"/>
                <w:szCs w:val="22"/>
                <w:lang w:val="de-CH"/>
              </w:rPr>
              <w:t>Vertrag</w:t>
            </w:r>
            <w:r w:rsidRPr="00BC7B80">
              <w:rPr>
                <w:rFonts w:asciiTheme="minorHAnsi" w:hAnsiTheme="minorHAnsi"/>
                <w:sz w:val="24"/>
                <w:szCs w:val="22"/>
                <w:lang w:val="de-CH"/>
              </w:rPr>
              <w:t xml:space="preserve"> </w:t>
            </w:r>
            <w:r>
              <w:rPr>
                <w:rFonts w:asciiTheme="minorHAnsi" w:hAnsiTheme="minorHAnsi"/>
                <w:sz w:val="24"/>
                <w:szCs w:val="22"/>
                <w:lang w:val="de-CH"/>
              </w:rPr>
              <w:t>(siehe Kapitel 4)</w:t>
            </w:r>
          </w:p>
        </w:tc>
      </w:tr>
    </w:tbl>
    <w:p w:rsidR="00DE49AB" w:rsidRPr="00DE49AB" w:rsidRDefault="00DE49AB" w:rsidP="00DE49AB"/>
    <w:p w:rsidR="00CE5609" w:rsidRDefault="00CE5609" w:rsidP="00CE5609">
      <w:pPr>
        <w:pStyle w:val="berschrift4"/>
      </w:pPr>
      <w:bookmarkStart w:id="10503" w:name="_Toc499018687"/>
      <w:r>
        <w:lastRenderedPageBreak/>
        <w:t>SOAP Beispiel</w:t>
      </w:r>
      <w:bookmarkEnd w:id="10503"/>
    </w:p>
    <w:p w:rsidR="00CE5609" w:rsidRDefault="00CE5609" w:rsidP="00CE5609">
      <w:pPr>
        <w:pStyle w:val="berschrift5"/>
      </w:pPr>
      <w:bookmarkStart w:id="10504" w:name="_Toc499018688"/>
      <w:r>
        <w:t>Request</w:t>
      </w:r>
      <w:bookmarkEnd w:id="10504"/>
      <w:del w:id="10505" w:author="Markus Brüderl" w:date="2017-11-20T16:26:00Z">
        <w:r w:rsidDel="00630630">
          <w:delText>:</w:delText>
        </w:r>
      </w:del>
    </w:p>
    <w:p w:rsidR="00CE5609" w:rsidRDefault="00CE5609" w:rsidP="00CE5609"/>
    <w:p w:rsidR="00630630" w:rsidRPr="00630630" w:rsidRDefault="00630630" w:rsidP="00630630">
      <w:pPr>
        <w:rPr>
          <w:ins w:id="10506" w:author="Markus Brüderl" w:date="2017-11-20T16:26:00Z"/>
          <w:rFonts w:ascii="Courier New" w:hAnsi="Courier New" w:cs="Courier New"/>
          <w:lang w:val="en-US"/>
        </w:rPr>
      </w:pPr>
      <w:ins w:id="10507" w:author="Markus Brüderl" w:date="2017-11-20T16:26:00Z">
        <w:r w:rsidRPr="00630630">
          <w:rPr>
            <w:rFonts w:ascii="Courier New" w:hAnsi="Courier New" w:cs="Courier New"/>
            <w:lang w:val="en-US"/>
          </w:rPr>
          <w:t>&lt;S:Envelope xmlns:S="http://www.w3.org/2003/05/soap-envelope"&gt;</w:t>
        </w:r>
      </w:ins>
    </w:p>
    <w:p w:rsidR="00630630" w:rsidRPr="00630630" w:rsidRDefault="00630630" w:rsidP="00630630">
      <w:pPr>
        <w:rPr>
          <w:ins w:id="10508" w:author="Markus Brüderl" w:date="2017-11-20T16:26:00Z"/>
          <w:rFonts w:ascii="Courier New" w:hAnsi="Courier New" w:cs="Courier New"/>
          <w:lang w:val="en-US"/>
        </w:rPr>
      </w:pPr>
      <w:ins w:id="10509" w:author="Markus Brüderl" w:date="2017-11-20T16:26:00Z">
        <w:r w:rsidRPr="00630630">
          <w:rPr>
            <w:rFonts w:ascii="Courier New" w:hAnsi="Courier New" w:cs="Courier New"/>
            <w:lang w:val="en-US"/>
          </w:rPr>
          <w:t xml:space="preserve">  &lt;S:Header&gt;</w:t>
        </w:r>
      </w:ins>
    </w:p>
    <w:p w:rsidR="00630630" w:rsidRPr="00630630" w:rsidRDefault="00630630" w:rsidP="00630630">
      <w:pPr>
        <w:rPr>
          <w:ins w:id="10510" w:author="Markus Brüderl" w:date="2017-11-20T16:26:00Z"/>
          <w:rFonts w:ascii="Courier New" w:hAnsi="Courier New" w:cs="Courier New"/>
          <w:lang w:val="en-US"/>
        </w:rPr>
      </w:pPr>
      <w:ins w:id="10511" w:author="Markus Brüderl" w:date="2017-11-20T16:26:00Z">
        <w:r w:rsidRPr="00630630">
          <w:rPr>
            <w:rFonts w:ascii="Courier New" w:hAnsi="Courier New" w:cs="Courier New"/>
            <w:lang w:val="en-US"/>
          </w:rPr>
          <w:t xml:space="preserve"> &lt;DefaultMessageHeader xmlns="http://cic-software.de/MessageHeader"&gt;</w:t>
        </w:r>
      </w:ins>
    </w:p>
    <w:p w:rsidR="00630630" w:rsidRPr="00630630" w:rsidRDefault="00630630" w:rsidP="00630630">
      <w:pPr>
        <w:rPr>
          <w:ins w:id="10512" w:author="Markus Brüderl" w:date="2017-11-20T16:26:00Z"/>
          <w:rFonts w:ascii="Courier New" w:hAnsi="Courier New" w:cs="Courier New"/>
          <w:lang w:val="en-US"/>
        </w:rPr>
      </w:pPr>
      <w:ins w:id="10513" w:author="Markus Brüderl" w:date="2017-11-20T16:26:00Z">
        <w:r w:rsidRPr="00630630">
          <w:rPr>
            <w:rFonts w:ascii="Courier New" w:hAnsi="Courier New" w:cs="Courier New"/>
            <w:lang w:val="en-US"/>
          </w:rPr>
          <w:t xml:space="preserve">      &lt;ISOLanguageCode xmlns="http://schemas.datacontract.org/2004/07/Cic.OpenOne.Common.Util.SOAP"&gt;de-CH&lt;/ISOLanguageCode&gt;</w:t>
        </w:r>
      </w:ins>
    </w:p>
    <w:p w:rsidR="00630630" w:rsidRPr="00630630" w:rsidRDefault="00630630" w:rsidP="00630630">
      <w:pPr>
        <w:rPr>
          <w:ins w:id="10514" w:author="Markus Brüderl" w:date="2017-11-20T16:26:00Z"/>
          <w:rFonts w:ascii="Courier New" w:hAnsi="Courier New" w:cs="Courier New"/>
          <w:lang w:val="en-US"/>
        </w:rPr>
      </w:pPr>
      <w:ins w:id="10515" w:author="Markus Brüderl" w:date="2017-11-20T16:26:00Z">
        <w:r w:rsidRPr="00630630">
          <w:rPr>
            <w:rFonts w:ascii="Courier New" w:hAnsi="Courier New" w:cs="Courier New"/>
            <w:lang w:val="en-US"/>
          </w:rPr>
          <w:t xml:space="preserve">      &lt;Password xmlns="http://schemas.datacontract.org/2004/07/Cic.OpenOne.Common.Util.SOAP"&gt;</w:t>
        </w:r>
        <w:r>
          <w:rPr>
            <w:rFonts w:ascii="Courier New" w:hAnsi="Courier New" w:cs="Courier New"/>
            <w:lang w:val="en-US"/>
          </w:rPr>
          <w:t>XXX</w:t>
        </w:r>
        <w:r w:rsidRPr="00630630">
          <w:rPr>
            <w:rFonts w:ascii="Courier New" w:hAnsi="Courier New" w:cs="Courier New"/>
            <w:lang w:val="en-US"/>
          </w:rPr>
          <w:t>&lt;/Password&gt;</w:t>
        </w:r>
      </w:ins>
    </w:p>
    <w:p w:rsidR="00630630" w:rsidRPr="00630630" w:rsidRDefault="00630630" w:rsidP="00630630">
      <w:pPr>
        <w:rPr>
          <w:ins w:id="10516" w:author="Markus Brüderl" w:date="2017-11-20T16:26:00Z"/>
          <w:rFonts w:ascii="Courier New" w:hAnsi="Courier New" w:cs="Courier New"/>
          <w:lang w:val="en-US"/>
        </w:rPr>
      </w:pPr>
      <w:ins w:id="10517" w:author="Markus Brüderl" w:date="2017-11-20T16:26:00Z">
        <w:r w:rsidRPr="00630630">
          <w:rPr>
            <w:rFonts w:ascii="Courier New" w:hAnsi="Courier New" w:cs="Courier New"/>
            <w:lang w:val="en-US"/>
          </w:rPr>
          <w:t xml:space="preserve">      &lt;SysBRAND xmlns="http://schemas.datacontract.org/2004/07/Cic.OpenOne.Common.Util.SOAP"&gt;0&lt;/SysBRAND&gt;</w:t>
        </w:r>
      </w:ins>
    </w:p>
    <w:p w:rsidR="00630630" w:rsidRPr="00630630" w:rsidRDefault="00630630" w:rsidP="00630630">
      <w:pPr>
        <w:rPr>
          <w:ins w:id="10518" w:author="Markus Brüderl" w:date="2017-11-20T16:26:00Z"/>
          <w:rFonts w:ascii="Courier New" w:hAnsi="Courier New" w:cs="Courier New"/>
          <w:lang w:val="en-US"/>
        </w:rPr>
      </w:pPr>
      <w:ins w:id="10519" w:author="Markus Brüderl" w:date="2017-11-20T16:26:00Z">
        <w:r w:rsidRPr="00630630">
          <w:rPr>
            <w:rFonts w:ascii="Courier New" w:hAnsi="Courier New" w:cs="Courier New"/>
            <w:lang w:val="en-US"/>
          </w:rPr>
          <w:t xml:space="preserve">      &lt;SysPEROLE xmlns="http://schemas.datacontract.org/2004/07/Cic.OpenOne.Common.Util.SOAP"&gt;2595&lt;/SysPEROLE&gt;</w:t>
        </w:r>
      </w:ins>
    </w:p>
    <w:p w:rsidR="00630630" w:rsidRPr="00630630" w:rsidRDefault="00630630" w:rsidP="00630630">
      <w:pPr>
        <w:rPr>
          <w:ins w:id="10520" w:author="Markus Brüderl" w:date="2017-11-20T16:26:00Z"/>
          <w:rFonts w:ascii="Courier New" w:hAnsi="Courier New" w:cs="Courier New"/>
          <w:lang w:val="en-US"/>
        </w:rPr>
      </w:pPr>
      <w:ins w:id="10521" w:author="Markus Brüderl" w:date="2017-11-20T16:26:00Z">
        <w:r w:rsidRPr="00630630">
          <w:rPr>
            <w:rFonts w:ascii="Courier New" w:hAnsi="Courier New" w:cs="Courier New"/>
            <w:lang w:val="en-US"/>
          </w:rPr>
          <w:t xml:space="preserve">      &lt;UserName xmlns="http://schemas.datacontract.org/2004/07/Cic.OpenOne.Common.Util.SOAP"&gt;FE00000162&lt;/UserName&gt;</w:t>
        </w:r>
      </w:ins>
    </w:p>
    <w:p w:rsidR="00630630" w:rsidRPr="00630630" w:rsidRDefault="00630630" w:rsidP="00630630">
      <w:pPr>
        <w:rPr>
          <w:ins w:id="10522" w:author="Markus Brüderl" w:date="2017-11-20T16:26:00Z"/>
          <w:rFonts w:ascii="Courier New" w:hAnsi="Courier New" w:cs="Courier New"/>
          <w:lang w:val="en-US"/>
        </w:rPr>
      </w:pPr>
      <w:ins w:id="10523" w:author="Markus Brüderl" w:date="2017-11-20T16:26:00Z">
        <w:r w:rsidRPr="00630630">
          <w:rPr>
            <w:rFonts w:ascii="Courier New" w:hAnsi="Courier New" w:cs="Courier New"/>
            <w:lang w:val="en-US"/>
          </w:rPr>
          <w:t xml:space="preserve">      &lt;UserType xmlns="http://schemas.datacontract.org/2004/07/Cic.OpenOne.Common.Util.SOAP"&gt;0&lt;/UserType&gt;</w:t>
        </w:r>
      </w:ins>
    </w:p>
    <w:p w:rsidR="00630630" w:rsidRPr="00630630" w:rsidRDefault="00630630" w:rsidP="00630630">
      <w:pPr>
        <w:rPr>
          <w:ins w:id="10524" w:author="Markus Brüderl" w:date="2017-11-20T16:26:00Z"/>
          <w:rFonts w:ascii="Courier New" w:hAnsi="Courier New" w:cs="Courier New"/>
          <w:lang w:val="en-US"/>
        </w:rPr>
      </w:pPr>
      <w:ins w:id="10525" w:author="Markus Brüderl" w:date="2017-11-20T16:26:00Z">
        <w:r w:rsidRPr="00630630">
          <w:rPr>
            <w:rFonts w:ascii="Courier New" w:hAnsi="Courier New" w:cs="Courier New"/>
            <w:lang w:val="en-US"/>
          </w:rPr>
          <w:t xml:space="preserve">    &lt;/DefaultMessageHeader&gt;</w:t>
        </w:r>
      </w:ins>
    </w:p>
    <w:p w:rsidR="00630630" w:rsidRPr="00630630" w:rsidRDefault="00630630" w:rsidP="00630630">
      <w:pPr>
        <w:rPr>
          <w:ins w:id="10526" w:author="Markus Brüderl" w:date="2017-11-20T16:26:00Z"/>
          <w:rFonts w:ascii="Courier New" w:hAnsi="Courier New" w:cs="Courier New"/>
          <w:lang w:val="en-US"/>
        </w:rPr>
      </w:pPr>
      <w:ins w:id="10527" w:author="Markus Brüderl" w:date="2017-11-20T16:26:00Z">
        <w:r w:rsidRPr="00630630">
          <w:rPr>
            <w:rFonts w:ascii="Courier New" w:hAnsi="Courier New" w:cs="Courier New"/>
            <w:lang w:val="en-US"/>
          </w:rPr>
          <w:t xml:space="preserve">  &lt;/S:Header&gt;</w:t>
        </w:r>
      </w:ins>
    </w:p>
    <w:p w:rsidR="00630630" w:rsidRPr="00630630" w:rsidRDefault="00630630" w:rsidP="00630630">
      <w:pPr>
        <w:rPr>
          <w:ins w:id="10528" w:author="Markus Brüderl" w:date="2017-11-20T16:26:00Z"/>
          <w:rFonts w:ascii="Courier New" w:hAnsi="Courier New" w:cs="Courier New"/>
          <w:lang w:val="en-US"/>
        </w:rPr>
      </w:pPr>
      <w:ins w:id="10529" w:author="Markus Brüderl" w:date="2017-11-20T16:26:00Z">
        <w:r w:rsidRPr="00630630">
          <w:rPr>
            <w:rFonts w:ascii="Courier New" w:hAnsi="Courier New" w:cs="Courier New"/>
            <w:lang w:val="en-US"/>
          </w:rPr>
          <w:t xml:space="preserve">  &lt;S:Body&gt;</w:t>
        </w:r>
      </w:ins>
    </w:p>
    <w:p w:rsidR="00630630" w:rsidRPr="00630630" w:rsidRDefault="00630630" w:rsidP="00630630">
      <w:pPr>
        <w:rPr>
          <w:ins w:id="10530" w:author="Markus Brüderl" w:date="2017-11-20T16:26:00Z"/>
          <w:rFonts w:ascii="Courier New" w:hAnsi="Courier New" w:cs="Courier New"/>
          <w:lang w:val="en-US"/>
        </w:rPr>
      </w:pPr>
      <w:ins w:id="10531" w:author="Markus Brüderl" w:date="2017-11-20T16:26:00Z">
        <w:r w:rsidRPr="00630630">
          <w:rPr>
            <w:rFonts w:ascii="Courier New" w:hAnsi="Courier New" w:cs="Courier New"/>
            <w:lang w:val="en-US"/>
          </w:rPr>
          <w:t xml:space="preserve">    &lt;ns6:searchVertrag xmlns="http://schemas.datacontract.org/2004/07/Cic.OpenOne.Common.DTO" xmlns:ns2="http://schemas.datacontract.org/2004/07/Cic.OpenOne.GateBANKNOW.Common.DTO.Search" xmlns:ns3="http://schemas.datacontract.org/2004/07/Cic.OpenOne.GateBANKNOW.Service.DTO" xmlns:ns4="http://schemas.microsoft.com/2003/10/Serialization/Arrays" xmlns:ns5="http://schemas.datacontract.org/2004/07/Cic.OpenOne.GateBANKNOW.Common.DTO" xmlns:ns6="http://cic-software.de/GateBANKNOW" xmlns:ns7="http://schemas.microsoft.com/2003/10/Serialization/"&gt;</w:t>
        </w:r>
      </w:ins>
    </w:p>
    <w:p w:rsidR="00630630" w:rsidRPr="00630630" w:rsidRDefault="00630630" w:rsidP="00630630">
      <w:pPr>
        <w:rPr>
          <w:ins w:id="10532" w:author="Markus Brüderl" w:date="2017-11-20T16:26:00Z"/>
          <w:rFonts w:ascii="Courier New" w:hAnsi="Courier New" w:cs="Courier New"/>
          <w:lang w:val="en-US"/>
        </w:rPr>
      </w:pPr>
      <w:ins w:id="10533" w:author="Markus Brüderl" w:date="2017-11-20T16:26:00Z">
        <w:r w:rsidRPr="00630630">
          <w:rPr>
            <w:rFonts w:ascii="Courier New" w:hAnsi="Courier New" w:cs="Courier New"/>
            <w:lang w:val="en-US"/>
          </w:rPr>
          <w:t xml:space="preserve">      &lt;ns6:input&gt;</w:t>
        </w:r>
      </w:ins>
    </w:p>
    <w:p w:rsidR="00630630" w:rsidRPr="00630630" w:rsidRDefault="00630630" w:rsidP="00630630">
      <w:pPr>
        <w:rPr>
          <w:ins w:id="10534" w:author="Markus Brüderl" w:date="2017-11-20T16:26:00Z"/>
          <w:rFonts w:ascii="Courier New" w:hAnsi="Courier New" w:cs="Courier New"/>
          <w:lang w:val="en-US"/>
        </w:rPr>
      </w:pPr>
      <w:ins w:id="10535" w:author="Markus Brüderl" w:date="2017-11-20T16:26:00Z">
        <w:r w:rsidRPr="00630630">
          <w:rPr>
            <w:rFonts w:ascii="Courier New" w:hAnsi="Courier New" w:cs="Courier New"/>
            <w:lang w:val="en-US"/>
          </w:rPr>
          <w:t xml:space="preserve">        &lt;ns3:searchInput&gt;</w:t>
        </w:r>
      </w:ins>
    </w:p>
    <w:p w:rsidR="00630630" w:rsidRPr="00630630" w:rsidRDefault="00630630" w:rsidP="00630630">
      <w:pPr>
        <w:rPr>
          <w:ins w:id="10536" w:author="Markus Brüderl" w:date="2017-11-20T16:26:00Z"/>
          <w:rFonts w:ascii="Courier New" w:hAnsi="Courier New" w:cs="Courier New"/>
          <w:lang w:val="en-US"/>
        </w:rPr>
      </w:pPr>
      <w:ins w:id="10537" w:author="Markus Brüderl" w:date="2017-11-20T16:26:00Z">
        <w:r w:rsidRPr="00630630">
          <w:rPr>
            <w:rFonts w:ascii="Courier New" w:hAnsi="Courier New" w:cs="Courier New"/>
            <w:lang w:val="en-US"/>
          </w:rPr>
          <w:t xml:space="preserve">          &lt;ns5:filters&gt;</w:t>
        </w:r>
      </w:ins>
    </w:p>
    <w:p w:rsidR="00630630" w:rsidRPr="00630630" w:rsidRDefault="00630630" w:rsidP="00630630">
      <w:pPr>
        <w:rPr>
          <w:ins w:id="10538" w:author="Markus Brüderl" w:date="2017-11-20T16:26:00Z"/>
          <w:rFonts w:ascii="Courier New" w:hAnsi="Courier New" w:cs="Courier New"/>
          <w:lang w:val="en-US"/>
        </w:rPr>
      </w:pPr>
      <w:ins w:id="10539" w:author="Markus Brüderl" w:date="2017-11-20T16:26:00Z">
        <w:r w:rsidRPr="00630630">
          <w:rPr>
            <w:rFonts w:ascii="Courier New" w:hAnsi="Courier New" w:cs="Courier New"/>
            <w:lang w:val="en-US"/>
          </w:rPr>
          <w:t xml:space="preserve">            &lt;ns2:Filter&gt;</w:t>
        </w:r>
      </w:ins>
    </w:p>
    <w:p w:rsidR="00630630" w:rsidRPr="00630630" w:rsidRDefault="00630630" w:rsidP="00630630">
      <w:pPr>
        <w:rPr>
          <w:ins w:id="10540" w:author="Markus Brüderl" w:date="2017-11-20T16:26:00Z"/>
          <w:rFonts w:ascii="Courier New" w:hAnsi="Courier New" w:cs="Courier New"/>
          <w:lang w:val="en-US"/>
        </w:rPr>
      </w:pPr>
      <w:ins w:id="10541" w:author="Markus Brüderl" w:date="2017-11-20T16:26:00Z">
        <w:r w:rsidRPr="00630630">
          <w:rPr>
            <w:rFonts w:ascii="Courier New" w:hAnsi="Courier New" w:cs="Courier New"/>
            <w:lang w:val="en-US"/>
          </w:rPr>
          <w:t xml:space="preserve">              &lt;ns2:fieldname&gt;ANTRAG.SYSVK&lt;/ns2:fieldname&gt;</w:t>
        </w:r>
      </w:ins>
    </w:p>
    <w:p w:rsidR="00630630" w:rsidRPr="00630630" w:rsidRDefault="00630630" w:rsidP="00630630">
      <w:pPr>
        <w:rPr>
          <w:ins w:id="10542" w:author="Markus Brüderl" w:date="2017-11-20T16:26:00Z"/>
          <w:rFonts w:ascii="Courier New" w:hAnsi="Courier New" w:cs="Courier New"/>
          <w:lang w:val="en-US"/>
        </w:rPr>
      </w:pPr>
      <w:ins w:id="10543" w:author="Markus Brüderl" w:date="2017-11-20T16:26:00Z">
        <w:r w:rsidRPr="00630630">
          <w:rPr>
            <w:rFonts w:ascii="Courier New" w:hAnsi="Courier New" w:cs="Courier New"/>
            <w:lang w:val="en-US"/>
          </w:rPr>
          <w:t xml:space="preserve">              &lt;ns2:filterType&gt;Equal&lt;/ns2:filterType&gt;</w:t>
        </w:r>
      </w:ins>
    </w:p>
    <w:p w:rsidR="00630630" w:rsidRPr="00630630" w:rsidRDefault="00630630" w:rsidP="00630630">
      <w:pPr>
        <w:rPr>
          <w:ins w:id="10544" w:author="Markus Brüderl" w:date="2017-11-20T16:26:00Z"/>
          <w:rFonts w:ascii="Courier New" w:hAnsi="Courier New" w:cs="Courier New"/>
          <w:lang w:val="en-US"/>
        </w:rPr>
      </w:pPr>
      <w:ins w:id="10545" w:author="Markus Brüderl" w:date="2017-11-20T16:26:00Z">
        <w:r w:rsidRPr="00630630">
          <w:rPr>
            <w:rFonts w:ascii="Courier New" w:hAnsi="Courier New" w:cs="Courier New"/>
            <w:lang w:val="en-US"/>
          </w:rPr>
          <w:t xml:space="preserve">              &lt;ns2:value&gt;123466109&lt;/ns2:value&gt;</w:t>
        </w:r>
      </w:ins>
    </w:p>
    <w:p w:rsidR="00630630" w:rsidRPr="00630630" w:rsidRDefault="00630630" w:rsidP="00630630">
      <w:pPr>
        <w:rPr>
          <w:ins w:id="10546" w:author="Markus Brüderl" w:date="2017-11-20T16:26:00Z"/>
          <w:rFonts w:ascii="Courier New" w:hAnsi="Courier New" w:cs="Courier New"/>
          <w:lang w:val="en-US"/>
        </w:rPr>
      </w:pPr>
      <w:ins w:id="10547" w:author="Markus Brüderl" w:date="2017-11-20T16:26:00Z">
        <w:r w:rsidRPr="00630630">
          <w:rPr>
            <w:rFonts w:ascii="Courier New" w:hAnsi="Courier New" w:cs="Courier New"/>
            <w:lang w:val="en-US"/>
          </w:rPr>
          <w:t xml:space="preserve">            &lt;/ns2:Filter&gt;</w:t>
        </w:r>
      </w:ins>
    </w:p>
    <w:p w:rsidR="00630630" w:rsidRPr="00630630" w:rsidRDefault="00630630" w:rsidP="00630630">
      <w:pPr>
        <w:rPr>
          <w:ins w:id="10548" w:author="Markus Brüderl" w:date="2017-11-20T16:26:00Z"/>
          <w:rFonts w:ascii="Courier New" w:hAnsi="Courier New" w:cs="Courier New"/>
          <w:lang w:val="en-US"/>
        </w:rPr>
      </w:pPr>
      <w:ins w:id="10549" w:author="Markus Brüderl" w:date="2017-11-20T16:26:00Z">
        <w:r w:rsidRPr="00630630">
          <w:rPr>
            <w:rFonts w:ascii="Courier New" w:hAnsi="Courier New" w:cs="Courier New"/>
            <w:lang w:val="en-US"/>
          </w:rPr>
          <w:t xml:space="preserve">            &lt;ns2:Filter&gt;</w:t>
        </w:r>
      </w:ins>
    </w:p>
    <w:p w:rsidR="00630630" w:rsidRPr="00630630" w:rsidRDefault="00630630" w:rsidP="00630630">
      <w:pPr>
        <w:rPr>
          <w:ins w:id="10550" w:author="Markus Brüderl" w:date="2017-11-20T16:26:00Z"/>
          <w:rFonts w:ascii="Courier New" w:hAnsi="Courier New" w:cs="Courier New"/>
          <w:lang w:val="en-US"/>
        </w:rPr>
      </w:pPr>
      <w:ins w:id="10551" w:author="Markus Brüderl" w:date="2017-11-20T16:26:00Z">
        <w:r w:rsidRPr="00630630">
          <w:rPr>
            <w:rFonts w:ascii="Courier New" w:hAnsi="Courier New" w:cs="Courier New"/>
            <w:lang w:val="en-US"/>
          </w:rPr>
          <w:t xml:space="preserve">              &lt;ns2:fieldname&gt;ANTRAG.SYSPRCHANNEL&lt;/ns2:fieldname&gt;</w:t>
        </w:r>
      </w:ins>
    </w:p>
    <w:p w:rsidR="00630630" w:rsidRPr="00630630" w:rsidRDefault="00630630" w:rsidP="00630630">
      <w:pPr>
        <w:rPr>
          <w:ins w:id="10552" w:author="Markus Brüderl" w:date="2017-11-20T16:26:00Z"/>
          <w:rFonts w:ascii="Courier New" w:hAnsi="Courier New" w:cs="Courier New"/>
          <w:lang w:val="en-US"/>
        </w:rPr>
      </w:pPr>
      <w:ins w:id="10553" w:author="Markus Brüderl" w:date="2017-11-20T16:26:00Z">
        <w:r w:rsidRPr="00630630">
          <w:rPr>
            <w:rFonts w:ascii="Courier New" w:hAnsi="Courier New" w:cs="Courier New"/>
            <w:lang w:val="en-US"/>
          </w:rPr>
          <w:t xml:space="preserve">              &lt;ns2:filterType&gt;Equal&lt;/ns2:filterType&gt;</w:t>
        </w:r>
      </w:ins>
    </w:p>
    <w:p w:rsidR="00630630" w:rsidRPr="00630630" w:rsidRDefault="00630630" w:rsidP="00630630">
      <w:pPr>
        <w:rPr>
          <w:ins w:id="10554" w:author="Markus Brüderl" w:date="2017-11-20T16:26:00Z"/>
          <w:rFonts w:ascii="Courier New" w:hAnsi="Courier New" w:cs="Courier New"/>
          <w:lang w:val="en-US"/>
        </w:rPr>
      </w:pPr>
      <w:ins w:id="10555" w:author="Markus Brüderl" w:date="2017-11-20T16:26:00Z">
        <w:r w:rsidRPr="00630630">
          <w:rPr>
            <w:rFonts w:ascii="Courier New" w:hAnsi="Courier New" w:cs="Courier New"/>
            <w:lang w:val="en-US"/>
          </w:rPr>
          <w:t xml:space="preserve">              &lt;ns2:value&gt;1&lt;/ns2:value&gt;</w:t>
        </w:r>
      </w:ins>
    </w:p>
    <w:p w:rsidR="00630630" w:rsidRPr="00630630" w:rsidRDefault="00630630" w:rsidP="00630630">
      <w:pPr>
        <w:rPr>
          <w:ins w:id="10556" w:author="Markus Brüderl" w:date="2017-11-20T16:26:00Z"/>
          <w:rFonts w:ascii="Courier New" w:hAnsi="Courier New" w:cs="Courier New"/>
          <w:lang w:val="en-US"/>
        </w:rPr>
      </w:pPr>
      <w:ins w:id="10557" w:author="Markus Brüderl" w:date="2017-11-20T16:26:00Z">
        <w:r w:rsidRPr="00630630">
          <w:rPr>
            <w:rFonts w:ascii="Courier New" w:hAnsi="Courier New" w:cs="Courier New"/>
            <w:lang w:val="en-US"/>
          </w:rPr>
          <w:t xml:space="preserve">            &lt;/ns2:Filter&gt;</w:t>
        </w:r>
      </w:ins>
    </w:p>
    <w:p w:rsidR="00630630" w:rsidRPr="00630630" w:rsidRDefault="00630630" w:rsidP="00630630">
      <w:pPr>
        <w:rPr>
          <w:ins w:id="10558" w:author="Markus Brüderl" w:date="2017-11-20T16:26:00Z"/>
          <w:rFonts w:ascii="Courier New" w:hAnsi="Courier New" w:cs="Courier New"/>
          <w:lang w:val="en-US"/>
        </w:rPr>
      </w:pPr>
      <w:ins w:id="10559" w:author="Markus Brüderl" w:date="2017-11-20T16:26:00Z">
        <w:r w:rsidRPr="00630630">
          <w:rPr>
            <w:rFonts w:ascii="Courier New" w:hAnsi="Courier New" w:cs="Courier New"/>
            <w:lang w:val="en-US"/>
          </w:rPr>
          <w:t xml:space="preserve">          &lt;/ns5:filters&gt;</w:t>
        </w:r>
      </w:ins>
    </w:p>
    <w:p w:rsidR="00630630" w:rsidRPr="00630630" w:rsidRDefault="00630630" w:rsidP="00630630">
      <w:pPr>
        <w:rPr>
          <w:ins w:id="10560" w:author="Markus Brüderl" w:date="2017-11-20T16:26:00Z"/>
          <w:rFonts w:ascii="Courier New" w:hAnsi="Courier New" w:cs="Courier New"/>
          <w:lang w:val="en-US"/>
        </w:rPr>
      </w:pPr>
      <w:ins w:id="10561" w:author="Markus Brüderl" w:date="2017-11-20T16:26:00Z">
        <w:r w:rsidRPr="00630630">
          <w:rPr>
            <w:rFonts w:ascii="Courier New" w:hAnsi="Courier New" w:cs="Courier New"/>
            <w:lang w:val="en-US"/>
          </w:rPr>
          <w:t xml:space="preserve">          &lt;ns5:pageSize&gt;10&lt;/ns5:pageSize&gt;</w:t>
        </w:r>
      </w:ins>
    </w:p>
    <w:p w:rsidR="00630630" w:rsidRPr="00630630" w:rsidRDefault="00630630" w:rsidP="00630630">
      <w:pPr>
        <w:rPr>
          <w:ins w:id="10562" w:author="Markus Brüderl" w:date="2017-11-20T16:26:00Z"/>
          <w:rFonts w:ascii="Courier New" w:hAnsi="Courier New" w:cs="Courier New"/>
          <w:lang w:val="en-US"/>
        </w:rPr>
      </w:pPr>
      <w:ins w:id="10563" w:author="Markus Brüderl" w:date="2017-11-20T16:26:00Z">
        <w:r w:rsidRPr="00630630">
          <w:rPr>
            <w:rFonts w:ascii="Courier New" w:hAnsi="Courier New" w:cs="Courier New"/>
            <w:lang w:val="en-US"/>
          </w:rPr>
          <w:t xml:space="preserve">          &lt;ns5:searchType&gt;Partial&lt;/ns5:searchType&gt;</w:t>
        </w:r>
      </w:ins>
    </w:p>
    <w:p w:rsidR="00630630" w:rsidRPr="00630630" w:rsidRDefault="00630630" w:rsidP="00630630">
      <w:pPr>
        <w:rPr>
          <w:ins w:id="10564" w:author="Markus Brüderl" w:date="2017-11-20T16:26:00Z"/>
          <w:rFonts w:ascii="Courier New" w:hAnsi="Courier New" w:cs="Courier New"/>
          <w:lang w:val="en-US"/>
        </w:rPr>
      </w:pPr>
      <w:ins w:id="10565" w:author="Markus Brüderl" w:date="2017-11-20T16:26:00Z">
        <w:r w:rsidRPr="00630630">
          <w:rPr>
            <w:rFonts w:ascii="Courier New" w:hAnsi="Courier New" w:cs="Courier New"/>
            <w:lang w:val="en-US"/>
          </w:rPr>
          <w:t xml:space="preserve">          &lt;ns5:skip&gt;0&lt;/ns5:skip&gt;</w:t>
        </w:r>
      </w:ins>
    </w:p>
    <w:p w:rsidR="00630630" w:rsidRPr="00630630" w:rsidRDefault="00630630" w:rsidP="00630630">
      <w:pPr>
        <w:rPr>
          <w:ins w:id="10566" w:author="Markus Brüderl" w:date="2017-11-20T16:26:00Z"/>
          <w:rFonts w:ascii="Courier New" w:hAnsi="Courier New" w:cs="Courier New"/>
          <w:lang w:val="en-US"/>
        </w:rPr>
      </w:pPr>
      <w:ins w:id="10567" w:author="Markus Brüderl" w:date="2017-11-20T16:26:00Z">
        <w:r w:rsidRPr="00630630">
          <w:rPr>
            <w:rFonts w:ascii="Courier New" w:hAnsi="Courier New" w:cs="Courier New"/>
            <w:lang w:val="en-US"/>
          </w:rPr>
          <w:t xml:space="preserve">          &lt;ns5:sortFields&gt;</w:t>
        </w:r>
      </w:ins>
    </w:p>
    <w:p w:rsidR="00630630" w:rsidRPr="00630630" w:rsidRDefault="00630630" w:rsidP="00630630">
      <w:pPr>
        <w:rPr>
          <w:ins w:id="10568" w:author="Markus Brüderl" w:date="2017-11-20T16:26:00Z"/>
          <w:rFonts w:ascii="Courier New" w:hAnsi="Courier New" w:cs="Courier New"/>
          <w:lang w:val="en-US"/>
        </w:rPr>
      </w:pPr>
      <w:ins w:id="10569" w:author="Markus Brüderl" w:date="2017-11-20T16:26:00Z">
        <w:r w:rsidRPr="00630630">
          <w:rPr>
            <w:rFonts w:ascii="Courier New" w:hAnsi="Courier New" w:cs="Courier New"/>
            <w:lang w:val="en-US"/>
          </w:rPr>
          <w:t xml:space="preserve">            &lt;ns2:Sorting&gt;</w:t>
        </w:r>
      </w:ins>
    </w:p>
    <w:p w:rsidR="00630630" w:rsidRPr="00630630" w:rsidRDefault="00630630" w:rsidP="00630630">
      <w:pPr>
        <w:rPr>
          <w:ins w:id="10570" w:author="Markus Brüderl" w:date="2017-11-20T16:26:00Z"/>
          <w:rFonts w:ascii="Courier New" w:hAnsi="Courier New" w:cs="Courier New"/>
          <w:lang w:val="en-US"/>
        </w:rPr>
      </w:pPr>
      <w:ins w:id="10571" w:author="Markus Brüderl" w:date="2017-11-20T16:26:00Z">
        <w:r w:rsidRPr="00630630">
          <w:rPr>
            <w:rFonts w:ascii="Courier New" w:hAnsi="Courier New" w:cs="Courier New"/>
            <w:lang w:val="en-US"/>
          </w:rPr>
          <w:t xml:space="preserve">              &lt;ns2:fieldname&gt;laufnummer&lt;/ns2:fieldname&gt;</w:t>
        </w:r>
      </w:ins>
    </w:p>
    <w:p w:rsidR="00630630" w:rsidRPr="00630630" w:rsidRDefault="00630630" w:rsidP="00630630">
      <w:pPr>
        <w:rPr>
          <w:ins w:id="10572" w:author="Markus Brüderl" w:date="2017-11-20T16:26:00Z"/>
          <w:rFonts w:ascii="Courier New" w:hAnsi="Courier New" w:cs="Courier New"/>
          <w:lang w:val="en-US"/>
        </w:rPr>
      </w:pPr>
      <w:ins w:id="10573" w:author="Markus Brüderl" w:date="2017-11-20T16:26:00Z">
        <w:r w:rsidRPr="00630630">
          <w:rPr>
            <w:rFonts w:ascii="Courier New" w:hAnsi="Courier New" w:cs="Courier New"/>
            <w:lang w:val="en-US"/>
          </w:rPr>
          <w:t xml:space="preserve">              &lt;ns2:order&gt;Asc&lt;/ns2:order&gt;</w:t>
        </w:r>
      </w:ins>
    </w:p>
    <w:p w:rsidR="00630630" w:rsidRPr="00630630" w:rsidRDefault="00630630" w:rsidP="00630630">
      <w:pPr>
        <w:rPr>
          <w:ins w:id="10574" w:author="Markus Brüderl" w:date="2017-11-20T16:26:00Z"/>
          <w:rFonts w:ascii="Courier New" w:hAnsi="Courier New" w:cs="Courier New"/>
          <w:lang w:val="en-US"/>
        </w:rPr>
      </w:pPr>
      <w:ins w:id="10575" w:author="Markus Brüderl" w:date="2017-11-20T16:26:00Z">
        <w:r w:rsidRPr="00630630">
          <w:rPr>
            <w:rFonts w:ascii="Courier New" w:hAnsi="Courier New" w:cs="Courier New"/>
            <w:lang w:val="en-US"/>
          </w:rPr>
          <w:t xml:space="preserve">            &lt;/ns2:Sorting&gt;</w:t>
        </w:r>
      </w:ins>
    </w:p>
    <w:p w:rsidR="00630630" w:rsidRPr="00630630" w:rsidRDefault="00630630" w:rsidP="00630630">
      <w:pPr>
        <w:rPr>
          <w:ins w:id="10576" w:author="Markus Brüderl" w:date="2017-11-20T16:26:00Z"/>
          <w:rFonts w:ascii="Courier New" w:hAnsi="Courier New" w:cs="Courier New"/>
          <w:lang w:val="en-US"/>
        </w:rPr>
      </w:pPr>
      <w:ins w:id="10577" w:author="Markus Brüderl" w:date="2017-11-20T16:26:00Z">
        <w:r w:rsidRPr="00630630">
          <w:rPr>
            <w:rFonts w:ascii="Courier New" w:hAnsi="Courier New" w:cs="Courier New"/>
            <w:lang w:val="en-US"/>
          </w:rPr>
          <w:t xml:space="preserve">          &lt;/ns5:sortFields&gt;</w:t>
        </w:r>
      </w:ins>
    </w:p>
    <w:p w:rsidR="00630630" w:rsidRPr="00630630" w:rsidRDefault="00630630" w:rsidP="00630630">
      <w:pPr>
        <w:rPr>
          <w:ins w:id="10578" w:author="Markus Brüderl" w:date="2017-11-20T16:26:00Z"/>
          <w:rFonts w:ascii="Courier New" w:hAnsi="Courier New" w:cs="Courier New"/>
          <w:lang w:val="en-US"/>
        </w:rPr>
      </w:pPr>
      <w:ins w:id="10579" w:author="Markus Brüderl" w:date="2017-11-20T16:26:00Z">
        <w:r w:rsidRPr="00630630">
          <w:rPr>
            <w:rFonts w:ascii="Courier New" w:hAnsi="Courier New" w:cs="Courier New"/>
            <w:lang w:val="en-US"/>
          </w:rPr>
          <w:t xml:space="preserve">        &lt;/ns3:searchInput&gt;</w:t>
        </w:r>
      </w:ins>
    </w:p>
    <w:p w:rsidR="00630630" w:rsidRPr="00630630" w:rsidRDefault="00630630" w:rsidP="00630630">
      <w:pPr>
        <w:rPr>
          <w:ins w:id="10580" w:author="Markus Brüderl" w:date="2017-11-20T16:26:00Z"/>
          <w:rFonts w:ascii="Courier New" w:hAnsi="Courier New" w:cs="Courier New"/>
          <w:lang w:val="en-US"/>
        </w:rPr>
      </w:pPr>
      <w:ins w:id="10581" w:author="Markus Brüderl" w:date="2017-11-20T16:26:00Z">
        <w:r w:rsidRPr="00630630">
          <w:rPr>
            <w:rFonts w:ascii="Courier New" w:hAnsi="Courier New" w:cs="Courier New"/>
            <w:lang w:val="en-US"/>
          </w:rPr>
          <w:t xml:space="preserve">      &lt;/ns6:input&gt;</w:t>
        </w:r>
      </w:ins>
    </w:p>
    <w:p w:rsidR="00630630" w:rsidRPr="00630630" w:rsidRDefault="00630630" w:rsidP="00630630">
      <w:pPr>
        <w:rPr>
          <w:ins w:id="10582" w:author="Markus Brüderl" w:date="2017-11-20T16:26:00Z"/>
          <w:rFonts w:ascii="Courier New" w:hAnsi="Courier New" w:cs="Courier New"/>
          <w:lang w:val="en-US"/>
        </w:rPr>
      </w:pPr>
      <w:ins w:id="10583" w:author="Markus Brüderl" w:date="2017-11-20T16:26:00Z">
        <w:r w:rsidRPr="00630630">
          <w:rPr>
            <w:rFonts w:ascii="Courier New" w:hAnsi="Courier New" w:cs="Courier New"/>
            <w:lang w:val="en-US"/>
          </w:rPr>
          <w:t xml:space="preserve">    &lt;/ns6:searchVertrag&gt;</w:t>
        </w:r>
      </w:ins>
    </w:p>
    <w:p w:rsidR="00630630" w:rsidRPr="00630630" w:rsidRDefault="00630630" w:rsidP="00630630">
      <w:pPr>
        <w:rPr>
          <w:ins w:id="10584" w:author="Markus Brüderl" w:date="2017-11-20T16:26:00Z"/>
          <w:rFonts w:ascii="Courier New" w:hAnsi="Courier New" w:cs="Courier New"/>
          <w:lang w:val="en-US"/>
        </w:rPr>
      </w:pPr>
      <w:ins w:id="10585" w:author="Markus Brüderl" w:date="2017-11-20T16:26:00Z">
        <w:r w:rsidRPr="00630630">
          <w:rPr>
            <w:rFonts w:ascii="Courier New" w:hAnsi="Courier New" w:cs="Courier New"/>
            <w:lang w:val="en-US"/>
          </w:rPr>
          <w:t xml:space="preserve">  &lt;/S:Body&gt;</w:t>
        </w:r>
      </w:ins>
    </w:p>
    <w:p w:rsidR="00CE5609" w:rsidRPr="0047601F" w:rsidDel="00630630" w:rsidRDefault="00630630" w:rsidP="00630630">
      <w:pPr>
        <w:rPr>
          <w:del w:id="10586" w:author="Markus Brüderl" w:date="2017-11-20T16:26:00Z"/>
          <w:rFonts w:ascii="Courier New" w:hAnsi="Courier New" w:cs="Courier New"/>
          <w:lang w:val="en-US"/>
        </w:rPr>
      </w:pPr>
      <w:ins w:id="10587" w:author="Markus Brüderl" w:date="2017-11-20T16:26:00Z">
        <w:r w:rsidRPr="00630630">
          <w:rPr>
            <w:rFonts w:ascii="Courier New" w:hAnsi="Courier New" w:cs="Courier New"/>
            <w:lang w:val="en-US"/>
          </w:rPr>
          <w:t>&lt;/S:Envelope&gt;</w:t>
        </w:r>
      </w:ins>
      <w:del w:id="10588" w:author="Markus Brüderl" w:date="2017-11-20T16:26:00Z">
        <w:r w:rsidR="00CE5609" w:rsidRPr="0047601F" w:rsidDel="00630630">
          <w:rPr>
            <w:rFonts w:ascii="Courier New" w:hAnsi="Courier New" w:cs="Courier New"/>
            <w:lang w:val="en-US"/>
          </w:rPr>
          <w:delTex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delText>
        </w:r>
      </w:del>
    </w:p>
    <w:p w:rsidR="00CE5609" w:rsidRPr="0047601F" w:rsidDel="00630630" w:rsidRDefault="00CE5609" w:rsidP="00CE5609">
      <w:pPr>
        <w:rPr>
          <w:del w:id="10589" w:author="Markus Brüderl" w:date="2017-11-20T16:26:00Z"/>
          <w:rFonts w:ascii="Courier New" w:hAnsi="Courier New" w:cs="Courier New"/>
          <w:lang w:val="en-US"/>
        </w:rPr>
      </w:pPr>
      <w:del w:id="10590" w:author="Markus Brüderl" w:date="2017-11-20T16:26:00Z">
        <w:r w:rsidRPr="0047601F" w:rsidDel="00630630">
          <w:rPr>
            <w:rFonts w:ascii="Courier New" w:hAnsi="Courier New" w:cs="Courier New"/>
            <w:lang w:val="en-US"/>
          </w:rPr>
          <w:delText>&lt;/soap:Envelope&gt;</w:delText>
        </w:r>
      </w:del>
    </w:p>
    <w:p w:rsidR="00CE5609" w:rsidRPr="006B79C5" w:rsidRDefault="00CE5609" w:rsidP="00CE5609">
      <w:pPr>
        <w:rPr>
          <w:lang w:val="en-US"/>
        </w:rPr>
      </w:pPr>
    </w:p>
    <w:p w:rsidR="00CE5609" w:rsidRDefault="00CE5609" w:rsidP="00CE5609">
      <w:pPr>
        <w:pStyle w:val="berschrift5"/>
      </w:pPr>
      <w:bookmarkStart w:id="10591" w:name="_Toc499018689"/>
      <w:r>
        <w:lastRenderedPageBreak/>
        <w:t>Response</w:t>
      </w:r>
      <w:bookmarkEnd w:id="10591"/>
    </w:p>
    <w:p w:rsidR="00630630" w:rsidRPr="00630630" w:rsidRDefault="00630630" w:rsidP="00630630">
      <w:pPr>
        <w:rPr>
          <w:ins w:id="10592" w:author="Markus Brüderl" w:date="2017-11-20T16:27:00Z"/>
          <w:rFonts w:ascii="Courier New" w:hAnsi="Courier New" w:cs="Courier New"/>
          <w:lang w:val="en-US"/>
        </w:rPr>
      </w:pPr>
      <w:ins w:id="10593" w:author="Markus Brüderl" w:date="2017-11-20T16:27:00Z">
        <w:r w:rsidRPr="00630630">
          <w:rPr>
            <w:rFonts w:ascii="Courier New" w:hAnsi="Courier New" w:cs="Courier New"/>
            <w:lang w:val="en-US"/>
          </w:rPr>
          <w:t>&lt;s:Envelope xmlns:s="http://www.w3.org/2003/05/soap-envelope" xmlns:a="http://www.w3.org/2005/08/addressing"&gt;</w:t>
        </w:r>
      </w:ins>
    </w:p>
    <w:p w:rsidR="00630630" w:rsidRPr="00630630" w:rsidRDefault="00630630" w:rsidP="00630630">
      <w:pPr>
        <w:rPr>
          <w:ins w:id="10594" w:author="Markus Brüderl" w:date="2017-11-20T16:27:00Z"/>
          <w:rFonts w:ascii="Courier New" w:hAnsi="Courier New" w:cs="Courier New"/>
          <w:lang w:val="en-US"/>
        </w:rPr>
      </w:pPr>
      <w:ins w:id="10595" w:author="Markus Brüderl" w:date="2017-11-20T16:27:00Z">
        <w:r w:rsidRPr="00630630">
          <w:rPr>
            <w:rFonts w:ascii="Courier New" w:hAnsi="Courier New" w:cs="Courier New"/>
            <w:lang w:val="en-US"/>
          </w:rPr>
          <w:t xml:space="preserve">   &lt;s:Header&gt;</w:t>
        </w:r>
      </w:ins>
    </w:p>
    <w:p w:rsidR="00630630" w:rsidRPr="00630630" w:rsidRDefault="00630630" w:rsidP="00630630">
      <w:pPr>
        <w:rPr>
          <w:ins w:id="10596" w:author="Markus Brüderl" w:date="2017-11-20T16:27:00Z"/>
          <w:rFonts w:ascii="Courier New" w:hAnsi="Courier New" w:cs="Courier New"/>
          <w:lang w:val="en-US"/>
        </w:rPr>
      </w:pPr>
      <w:ins w:id="10597" w:author="Markus Brüderl" w:date="2017-11-20T16:27:00Z">
        <w:r w:rsidRPr="00630630">
          <w:rPr>
            <w:rFonts w:ascii="Courier New" w:hAnsi="Courier New" w:cs="Courier New"/>
            <w:lang w:val="en-US"/>
          </w:rPr>
          <w:t xml:space="preserve">      &lt;a:Action s:mustUnderstand="1"&gt;http://cic-software.de/GateBANKNOW/IsearchVertragService/searchVertragResponse&lt;/a:Action&gt;</w:t>
        </w:r>
      </w:ins>
    </w:p>
    <w:p w:rsidR="00630630" w:rsidRPr="00630630" w:rsidRDefault="00630630" w:rsidP="00630630">
      <w:pPr>
        <w:rPr>
          <w:ins w:id="10598" w:author="Markus Brüderl" w:date="2017-11-20T16:27:00Z"/>
          <w:rFonts w:ascii="Courier New" w:hAnsi="Courier New" w:cs="Courier New"/>
          <w:lang w:val="en-US"/>
        </w:rPr>
      </w:pPr>
      <w:ins w:id="10599" w:author="Markus Brüderl" w:date="2017-11-20T16:27:00Z">
        <w:r w:rsidRPr="00630630">
          <w:rPr>
            <w:rFonts w:ascii="Courier New" w:hAnsi="Courier New" w:cs="Courier New"/>
            <w:lang w:val="en-US"/>
          </w:rPr>
          <w:t xml:space="preserve">   &lt;/s:Header&gt;</w:t>
        </w:r>
      </w:ins>
    </w:p>
    <w:p w:rsidR="00630630" w:rsidRPr="00630630" w:rsidRDefault="00630630" w:rsidP="00630630">
      <w:pPr>
        <w:rPr>
          <w:ins w:id="10600" w:author="Markus Brüderl" w:date="2017-11-20T16:27:00Z"/>
          <w:rFonts w:ascii="Courier New" w:hAnsi="Courier New" w:cs="Courier New"/>
          <w:lang w:val="en-US"/>
        </w:rPr>
      </w:pPr>
      <w:ins w:id="10601" w:author="Markus Brüderl" w:date="2017-11-20T16:27:00Z">
        <w:r w:rsidRPr="00630630">
          <w:rPr>
            <w:rFonts w:ascii="Courier New" w:hAnsi="Courier New" w:cs="Courier New"/>
            <w:lang w:val="en-US"/>
          </w:rPr>
          <w:t xml:space="preserve">   &lt;s:Body&gt;</w:t>
        </w:r>
      </w:ins>
    </w:p>
    <w:p w:rsidR="00630630" w:rsidRPr="00630630" w:rsidRDefault="00630630" w:rsidP="00630630">
      <w:pPr>
        <w:rPr>
          <w:ins w:id="10602" w:author="Markus Brüderl" w:date="2017-11-20T16:27:00Z"/>
          <w:rFonts w:ascii="Courier New" w:hAnsi="Courier New" w:cs="Courier New"/>
          <w:lang w:val="en-US"/>
        </w:rPr>
      </w:pPr>
      <w:ins w:id="10603" w:author="Markus Brüderl" w:date="2017-11-20T16:27:00Z">
        <w:r w:rsidRPr="00630630">
          <w:rPr>
            <w:rFonts w:ascii="Courier New" w:hAnsi="Courier New" w:cs="Courier New"/>
            <w:lang w:val="en-US"/>
          </w:rPr>
          <w:t xml:space="preserve">      &lt;searchVertragResponse xmlns="http://cic-software.de/GateBANKNOW"&gt;</w:t>
        </w:r>
      </w:ins>
    </w:p>
    <w:p w:rsidR="00630630" w:rsidRPr="00630630" w:rsidRDefault="00630630" w:rsidP="00630630">
      <w:pPr>
        <w:rPr>
          <w:ins w:id="10604" w:author="Markus Brüderl" w:date="2017-11-20T16:27:00Z"/>
          <w:rFonts w:ascii="Courier New" w:hAnsi="Courier New" w:cs="Courier New"/>
          <w:lang w:val="en-US"/>
        </w:rPr>
      </w:pPr>
      <w:ins w:id="10605" w:author="Markus Brüderl" w:date="2017-11-20T16:27:00Z">
        <w:r w:rsidRPr="00630630">
          <w:rPr>
            <w:rFonts w:ascii="Courier New" w:hAnsi="Courier New" w:cs="Courier New"/>
            <w:lang w:val="en-US"/>
          </w:rPr>
          <w:t xml:space="preserve">         &lt;searchVertragResult xmlns:b="http://schemas.datacontract.org/2004/07/Cic.OpenOne.GateBANKNOW.Service.DTO" xmlns:i="http://www.w3.org/2001/XMLSchema-instance"&gt;</w:t>
        </w:r>
      </w:ins>
    </w:p>
    <w:p w:rsidR="00630630" w:rsidRPr="00630630" w:rsidRDefault="00630630" w:rsidP="00630630">
      <w:pPr>
        <w:rPr>
          <w:ins w:id="10606" w:author="Markus Brüderl" w:date="2017-11-20T16:27:00Z"/>
          <w:rFonts w:ascii="Courier New" w:hAnsi="Courier New" w:cs="Courier New"/>
          <w:lang w:val="en-US"/>
        </w:rPr>
      </w:pPr>
      <w:ins w:id="10607" w:author="Markus Brüderl" w:date="2017-11-20T16:27:00Z">
        <w:r w:rsidRPr="00630630">
          <w:rPr>
            <w:rFonts w:ascii="Courier New" w:hAnsi="Courier New" w:cs="Courier New"/>
            <w:lang w:val="en-US"/>
          </w:rPr>
          <w:t xml:space="preserve">            &lt;message xmlns="http://schemas.datacontract.org/2004/07/Cic.OpenOne.Common.DTO"&gt;</w:t>
        </w:r>
      </w:ins>
    </w:p>
    <w:p w:rsidR="00630630" w:rsidRPr="00630630" w:rsidRDefault="00630630" w:rsidP="00630630">
      <w:pPr>
        <w:rPr>
          <w:ins w:id="10608" w:author="Markus Brüderl" w:date="2017-11-20T16:27:00Z"/>
          <w:rFonts w:ascii="Courier New" w:hAnsi="Courier New" w:cs="Courier New"/>
          <w:lang w:val="en-US"/>
        </w:rPr>
      </w:pPr>
      <w:ins w:id="10609" w:author="Markus Brüderl" w:date="2017-11-20T16:27:00Z">
        <w:r w:rsidRPr="00630630">
          <w:rPr>
            <w:rFonts w:ascii="Courier New" w:hAnsi="Courier New" w:cs="Courier New"/>
            <w:lang w:val="en-US"/>
          </w:rPr>
          <w:t xml:space="preserve">               &lt;code&gt;0&lt;/code&gt;</w:t>
        </w:r>
      </w:ins>
    </w:p>
    <w:p w:rsidR="00630630" w:rsidRPr="00630630" w:rsidRDefault="00630630" w:rsidP="00630630">
      <w:pPr>
        <w:rPr>
          <w:ins w:id="10610" w:author="Markus Brüderl" w:date="2017-11-20T16:27:00Z"/>
          <w:rFonts w:ascii="Courier New" w:hAnsi="Courier New" w:cs="Courier New"/>
          <w:lang w:val="en-US"/>
        </w:rPr>
      </w:pPr>
      <w:ins w:id="10611" w:author="Markus Brüderl" w:date="2017-11-20T16:27:00Z">
        <w:r w:rsidRPr="00630630">
          <w:rPr>
            <w:rFonts w:ascii="Courier New" w:hAnsi="Courier New" w:cs="Courier New"/>
            <w:lang w:val="en-US"/>
          </w:rPr>
          <w:t xml:space="preserve">               &lt;detail/&gt;</w:t>
        </w:r>
      </w:ins>
    </w:p>
    <w:p w:rsidR="00630630" w:rsidRPr="00630630" w:rsidRDefault="00630630" w:rsidP="00630630">
      <w:pPr>
        <w:rPr>
          <w:ins w:id="10612" w:author="Markus Brüderl" w:date="2017-11-20T16:27:00Z"/>
          <w:rFonts w:ascii="Courier New" w:hAnsi="Courier New" w:cs="Courier New"/>
          <w:lang w:val="en-US"/>
        </w:rPr>
      </w:pPr>
      <w:ins w:id="10613" w:author="Markus Brüderl" w:date="2017-11-20T16:27:00Z">
        <w:r w:rsidRPr="00630630">
          <w:rPr>
            <w:rFonts w:ascii="Courier New" w:hAnsi="Courier New" w:cs="Courier New"/>
            <w:lang w:val="en-US"/>
          </w:rPr>
          <w:t xml:space="preserve">               &lt;duration&gt;28522&lt;/duration&gt;</w:t>
        </w:r>
      </w:ins>
    </w:p>
    <w:p w:rsidR="00630630" w:rsidRPr="00630630" w:rsidRDefault="00630630" w:rsidP="00630630">
      <w:pPr>
        <w:rPr>
          <w:ins w:id="10614" w:author="Markus Brüderl" w:date="2017-11-20T16:27:00Z"/>
          <w:rFonts w:ascii="Courier New" w:hAnsi="Courier New" w:cs="Courier New"/>
          <w:lang w:val="en-US"/>
        </w:rPr>
      </w:pPr>
      <w:ins w:id="10615" w:author="Markus Brüderl" w:date="2017-11-20T16:27:00Z">
        <w:r w:rsidRPr="00630630">
          <w:rPr>
            <w:rFonts w:ascii="Courier New" w:hAnsi="Courier New" w:cs="Courier New"/>
            <w:lang w:val="en-US"/>
          </w:rPr>
          <w:t xml:space="preserve">               &lt;message/&gt;</w:t>
        </w:r>
      </w:ins>
    </w:p>
    <w:p w:rsidR="00630630" w:rsidRPr="00630630" w:rsidRDefault="00630630" w:rsidP="00630630">
      <w:pPr>
        <w:rPr>
          <w:ins w:id="10616" w:author="Markus Brüderl" w:date="2017-11-20T16:27:00Z"/>
          <w:rFonts w:ascii="Courier New" w:hAnsi="Courier New" w:cs="Courier New"/>
          <w:lang w:val="en-US"/>
        </w:rPr>
      </w:pPr>
      <w:ins w:id="10617" w:author="Markus Brüderl" w:date="2017-11-20T16:27:00Z">
        <w:r w:rsidRPr="00630630">
          <w:rPr>
            <w:rFonts w:ascii="Courier New" w:hAnsi="Courier New" w:cs="Courier New"/>
            <w:lang w:val="en-US"/>
          </w:rPr>
          <w:t xml:space="preserve">               &lt;stacktrace i:nil="true"/&gt;</w:t>
        </w:r>
      </w:ins>
    </w:p>
    <w:p w:rsidR="00630630" w:rsidRPr="00630630" w:rsidRDefault="00630630" w:rsidP="00630630">
      <w:pPr>
        <w:rPr>
          <w:ins w:id="10618" w:author="Markus Brüderl" w:date="2017-11-20T16:27:00Z"/>
          <w:rFonts w:ascii="Courier New" w:hAnsi="Courier New" w:cs="Courier New"/>
          <w:lang w:val="en-US"/>
        </w:rPr>
      </w:pPr>
      <w:ins w:id="10619" w:author="Markus Brüderl" w:date="2017-11-20T16:27:00Z">
        <w:r w:rsidRPr="00630630">
          <w:rPr>
            <w:rFonts w:ascii="Courier New" w:hAnsi="Courier New" w:cs="Courier New"/>
            <w:lang w:val="en-US"/>
          </w:rPr>
          <w:t xml:space="preserve">               &lt;type&gt;None&lt;/type&gt;</w:t>
        </w:r>
      </w:ins>
    </w:p>
    <w:p w:rsidR="00630630" w:rsidRPr="00630630" w:rsidRDefault="00630630" w:rsidP="00630630">
      <w:pPr>
        <w:rPr>
          <w:ins w:id="10620" w:author="Markus Brüderl" w:date="2017-11-20T16:27:00Z"/>
          <w:rFonts w:ascii="Courier New" w:hAnsi="Courier New" w:cs="Courier New"/>
          <w:lang w:val="en-US"/>
        </w:rPr>
      </w:pPr>
      <w:ins w:id="10621" w:author="Markus Brüderl" w:date="2017-11-20T16:27:00Z">
        <w:r w:rsidRPr="00630630">
          <w:rPr>
            <w:rFonts w:ascii="Courier New" w:hAnsi="Courier New" w:cs="Courier New"/>
            <w:lang w:val="en-US"/>
          </w:rPr>
          <w:t xml:space="preserve">            &lt;/message&gt;</w:t>
        </w:r>
      </w:ins>
    </w:p>
    <w:p w:rsidR="00630630" w:rsidRPr="00630630" w:rsidRDefault="00630630" w:rsidP="00630630">
      <w:pPr>
        <w:rPr>
          <w:ins w:id="10622" w:author="Markus Brüderl" w:date="2017-11-20T16:27:00Z"/>
          <w:rFonts w:ascii="Courier New" w:hAnsi="Courier New" w:cs="Courier New"/>
          <w:lang w:val="en-US"/>
        </w:rPr>
      </w:pPr>
      <w:ins w:id="10623" w:author="Markus Brüderl" w:date="2017-11-20T16:27:00Z">
        <w:r w:rsidRPr="00630630">
          <w:rPr>
            <w:rFonts w:ascii="Courier New" w:hAnsi="Courier New" w:cs="Courier New"/>
            <w:lang w:val="en-US"/>
          </w:rPr>
          <w:t xml:space="preserve">            &lt;b:result xmlns:c="http://schemas.datacontract.org/2004/07/Cic.OpenOne.GateBANKNOW.Common.DTO"&gt;</w:t>
        </w:r>
      </w:ins>
    </w:p>
    <w:p w:rsidR="00630630" w:rsidRPr="00630630" w:rsidRDefault="00630630" w:rsidP="00630630">
      <w:pPr>
        <w:rPr>
          <w:ins w:id="10624" w:author="Markus Brüderl" w:date="2017-11-20T16:27:00Z"/>
          <w:rFonts w:ascii="Courier New" w:hAnsi="Courier New" w:cs="Courier New"/>
          <w:lang w:val="en-US"/>
        </w:rPr>
      </w:pPr>
      <w:ins w:id="10625" w:author="Markus Brüderl" w:date="2017-11-20T16:27:00Z">
        <w:r w:rsidRPr="00630630">
          <w:rPr>
            <w:rFonts w:ascii="Courier New" w:hAnsi="Courier New" w:cs="Courier New"/>
            <w:lang w:val="en-US"/>
          </w:rPr>
          <w:t xml:space="preserve">               &lt;c:groupResults i:nil="true" xmlns:d="http://schemas.datacontract.org/2004/07/Cic.OpenOne.GateBANKNOW.Common.DTO.Search"/&gt;</w:t>
        </w:r>
      </w:ins>
    </w:p>
    <w:p w:rsidR="00630630" w:rsidRPr="00630630" w:rsidRDefault="00630630" w:rsidP="00630630">
      <w:pPr>
        <w:rPr>
          <w:ins w:id="10626" w:author="Markus Brüderl" w:date="2017-11-20T16:27:00Z"/>
          <w:rFonts w:ascii="Courier New" w:hAnsi="Courier New" w:cs="Courier New"/>
          <w:lang w:val="en-US"/>
        </w:rPr>
      </w:pPr>
      <w:ins w:id="10627" w:author="Markus Brüderl" w:date="2017-11-20T16:27:00Z">
        <w:r w:rsidRPr="00630630">
          <w:rPr>
            <w:rFonts w:ascii="Courier New" w:hAnsi="Courier New" w:cs="Courier New"/>
            <w:lang w:val="en-US"/>
          </w:rPr>
          <w:t xml:space="preserve">               &lt;c:results&gt;</w:t>
        </w:r>
      </w:ins>
    </w:p>
    <w:p w:rsidR="00630630" w:rsidRPr="00630630" w:rsidRDefault="00630630" w:rsidP="00630630">
      <w:pPr>
        <w:rPr>
          <w:ins w:id="10628" w:author="Markus Brüderl" w:date="2017-11-20T16:27:00Z"/>
          <w:rFonts w:ascii="Courier New" w:hAnsi="Courier New" w:cs="Courier New"/>
          <w:lang w:val="en-US"/>
        </w:rPr>
      </w:pPr>
      <w:ins w:id="10629" w:author="Markus Brüderl" w:date="2017-11-20T16:27:00Z">
        <w:r w:rsidRPr="00630630">
          <w:rPr>
            <w:rFonts w:ascii="Courier New" w:hAnsi="Courier New" w:cs="Courier New"/>
            <w:lang w:val="en-US"/>
          </w:rPr>
          <w:t xml:space="preserve">                  &lt;b:VertragDto&gt;</w:t>
        </w:r>
      </w:ins>
    </w:p>
    <w:p w:rsidR="00630630" w:rsidRPr="00630630" w:rsidRDefault="00630630" w:rsidP="00630630">
      <w:pPr>
        <w:rPr>
          <w:ins w:id="10630" w:author="Markus Brüderl" w:date="2017-11-20T16:27:00Z"/>
          <w:rFonts w:ascii="Courier New" w:hAnsi="Courier New" w:cs="Courier New"/>
          <w:lang w:val="en-US"/>
        </w:rPr>
      </w:pPr>
      <w:ins w:id="10631" w:author="Markus Brüderl" w:date="2017-11-20T16:27:00Z">
        <w:r w:rsidRPr="00630630">
          <w:rPr>
            <w:rFonts w:ascii="Courier New" w:hAnsi="Courier New" w:cs="Courier New"/>
            <w:lang w:val="en-US"/>
          </w:rPr>
          <w:t xml:space="preserve">                     &lt;b:aenderung&gt;2016-07-14T17:11:46&lt;/b:aenderung&gt;</w:t>
        </w:r>
      </w:ins>
    </w:p>
    <w:p w:rsidR="00630630" w:rsidRPr="00630630" w:rsidRDefault="00630630" w:rsidP="00630630">
      <w:pPr>
        <w:rPr>
          <w:ins w:id="10632" w:author="Markus Brüderl" w:date="2017-11-20T16:27:00Z"/>
          <w:rFonts w:ascii="Courier New" w:hAnsi="Courier New" w:cs="Courier New"/>
          <w:lang w:val="en-US"/>
        </w:rPr>
      </w:pPr>
      <w:ins w:id="10633" w:author="Markus Brüderl" w:date="2017-11-20T16:27:00Z">
        <w:r w:rsidRPr="00630630">
          <w:rPr>
            <w:rFonts w:ascii="Courier New" w:hAnsi="Courier New" w:cs="Courier New"/>
            <w:lang w:val="en-US"/>
          </w:rPr>
          <w:t xml:space="preserve">                     &lt;b:angAntObDto i:nil="true"/&gt;</w:t>
        </w:r>
      </w:ins>
    </w:p>
    <w:p w:rsidR="00630630" w:rsidRPr="00630630" w:rsidRDefault="00630630" w:rsidP="00630630">
      <w:pPr>
        <w:rPr>
          <w:ins w:id="10634" w:author="Markus Brüderl" w:date="2017-11-20T16:27:00Z"/>
          <w:rFonts w:ascii="Courier New" w:hAnsi="Courier New" w:cs="Courier New"/>
          <w:lang w:val="en-US"/>
        </w:rPr>
      </w:pPr>
      <w:ins w:id="10635" w:author="Markus Brüderl" w:date="2017-11-20T16:27:00Z">
        <w:r w:rsidRPr="00630630">
          <w:rPr>
            <w:rFonts w:ascii="Courier New" w:hAnsi="Courier New" w:cs="Courier New"/>
            <w:lang w:val="en-US"/>
          </w:rPr>
          <w:t xml:space="preserve">                     &lt;b:attribut&gt;Vertrag aktiviert&lt;/b:attribut&gt;</w:t>
        </w:r>
      </w:ins>
    </w:p>
    <w:p w:rsidR="00630630" w:rsidRPr="00630630" w:rsidRDefault="00630630" w:rsidP="00630630">
      <w:pPr>
        <w:rPr>
          <w:ins w:id="10636" w:author="Markus Brüderl" w:date="2017-11-20T16:27:00Z"/>
          <w:rFonts w:ascii="Courier New" w:hAnsi="Courier New" w:cs="Courier New"/>
          <w:lang w:val="en-US"/>
        </w:rPr>
      </w:pPr>
      <w:ins w:id="10637" w:author="Markus Brüderl" w:date="2017-11-20T16:27:00Z">
        <w:r w:rsidRPr="00630630">
          <w:rPr>
            <w:rFonts w:ascii="Courier New" w:hAnsi="Courier New" w:cs="Courier New"/>
            <w:lang w:val="en-US"/>
          </w:rPr>
          <w:t xml:space="preserve">                     &lt;b:attributAm&gt;0&lt;/b:attributAm&gt;</w:t>
        </w:r>
      </w:ins>
    </w:p>
    <w:p w:rsidR="00630630" w:rsidRPr="00630630" w:rsidRDefault="00630630" w:rsidP="00630630">
      <w:pPr>
        <w:rPr>
          <w:ins w:id="10638" w:author="Markus Brüderl" w:date="2017-11-20T16:27:00Z"/>
          <w:rFonts w:ascii="Courier New" w:hAnsi="Courier New" w:cs="Courier New"/>
          <w:lang w:val="en-US"/>
        </w:rPr>
      </w:pPr>
      <w:ins w:id="10639" w:author="Markus Brüderl" w:date="2017-11-20T16:27:00Z">
        <w:r w:rsidRPr="00630630">
          <w:rPr>
            <w:rFonts w:ascii="Courier New" w:hAnsi="Courier New" w:cs="Courier New"/>
            <w:lang w:val="en-US"/>
          </w:rPr>
          <w:t xml:space="preserve">                     &lt;b:bemerkung i:nil="true"/&gt;</w:t>
        </w:r>
      </w:ins>
    </w:p>
    <w:p w:rsidR="00630630" w:rsidRPr="00630630" w:rsidRDefault="00630630" w:rsidP="00630630">
      <w:pPr>
        <w:rPr>
          <w:ins w:id="10640" w:author="Markus Brüderl" w:date="2017-11-20T16:27:00Z"/>
          <w:rFonts w:ascii="Courier New" w:hAnsi="Courier New" w:cs="Courier New"/>
          <w:lang w:val="en-US"/>
        </w:rPr>
      </w:pPr>
      <w:ins w:id="10641" w:author="Markus Brüderl" w:date="2017-11-20T16:27:00Z">
        <w:r w:rsidRPr="00630630">
          <w:rPr>
            <w:rFonts w:ascii="Courier New" w:hAnsi="Courier New" w:cs="Courier New"/>
            <w:lang w:val="en-US"/>
          </w:rPr>
          <w:t xml:space="preserve">                     &lt;b:beraterBezeichnung i:nil="true"/&gt;</w:t>
        </w:r>
      </w:ins>
    </w:p>
    <w:p w:rsidR="00630630" w:rsidRPr="00630630" w:rsidRDefault="00630630" w:rsidP="00630630">
      <w:pPr>
        <w:rPr>
          <w:ins w:id="10642" w:author="Markus Brüderl" w:date="2017-11-20T16:27:00Z"/>
          <w:rFonts w:ascii="Courier New" w:hAnsi="Courier New" w:cs="Courier New"/>
          <w:lang w:val="en-US"/>
        </w:rPr>
      </w:pPr>
      <w:ins w:id="10643" w:author="Markus Brüderl" w:date="2017-11-20T16:27:00Z">
        <w:r w:rsidRPr="00630630">
          <w:rPr>
            <w:rFonts w:ascii="Courier New" w:hAnsi="Courier New" w:cs="Courier New"/>
            <w:lang w:val="en-US"/>
          </w:rPr>
          <w:t xml:space="preserve">                     &lt;b:brandBezeichnung i:nil="true"/&gt;</w:t>
        </w:r>
      </w:ins>
    </w:p>
    <w:p w:rsidR="00630630" w:rsidRPr="00630630" w:rsidRDefault="00630630" w:rsidP="00630630">
      <w:pPr>
        <w:rPr>
          <w:ins w:id="10644" w:author="Markus Brüderl" w:date="2017-11-20T16:27:00Z"/>
          <w:rFonts w:ascii="Courier New" w:hAnsi="Courier New" w:cs="Courier New"/>
          <w:lang w:val="en-US"/>
        </w:rPr>
      </w:pPr>
      <w:ins w:id="10645" w:author="Markus Brüderl" w:date="2017-11-20T16:27:00Z">
        <w:r w:rsidRPr="00630630">
          <w:rPr>
            <w:rFonts w:ascii="Courier New" w:hAnsi="Courier New" w:cs="Courier New"/>
            <w:lang w:val="en-US"/>
          </w:rPr>
          <w:t xml:space="preserve">                     &lt;b:eigenheim_ort i:nil="true"/&gt;</w:t>
        </w:r>
      </w:ins>
    </w:p>
    <w:p w:rsidR="00630630" w:rsidRPr="00630630" w:rsidRDefault="00630630" w:rsidP="00630630">
      <w:pPr>
        <w:rPr>
          <w:ins w:id="10646" w:author="Markus Brüderl" w:date="2017-11-20T16:27:00Z"/>
          <w:rFonts w:ascii="Courier New" w:hAnsi="Courier New" w:cs="Courier New"/>
          <w:lang w:val="en-US"/>
        </w:rPr>
      </w:pPr>
      <w:ins w:id="10647" w:author="Markus Brüderl" w:date="2017-11-20T16:27:00Z">
        <w:r w:rsidRPr="00630630">
          <w:rPr>
            <w:rFonts w:ascii="Courier New" w:hAnsi="Courier New" w:cs="Courier New"/>
            <w:lang w:val="en-US"/>
          </w:rPr>
          <w:t xml:space="preserve">                     &lt;b:eigenheim_plz i:nil="true"/&gt;</w:t>
        </w:r>
      </w:ins>
    </w:p>
    <w:p w:rsidR="00630630" w:rsidRPr="00630630" w:rsidRDefault="00630630" w:rsidP="00630630">
      <w:pPr>
        <w:rPr>
          <w:ins w:id="10648" w:author="Markus Brüderl" w:date="2017-11-20T16:27:00Z"/>
          <w:rFonts w:ascii="Courier New" w:hAnsi="Courier New" w:cs="Courier New"/>
          <w:lang w:val="en-US"/>
        </w:rPr>
      </w:pPr>
      <w:ins w:id="10649" w:author="Markus Brüderl" w:date="2017-11-20T16:27:00Z">
        <w:r w:rsidRPr="00630630">
          <w:rPr>
            <w:rFonts w:ascii="Courier New" w:hAnsi="Courier New" w:cs="Courier New"/>
            <w:lang w:val="en-US"/>
          </w:rPr>
          <w:t xml:space="preserve">                     &lt;b:eigenheim_str_nr i:nil="true"/&gt;</w:t>
        </w:r>
      </w:ins>
    </w:p>
    <w:p w:rsidR="00630630" w:rsidRPr="00630630" w:rsidRDefault="00630630" w:rsidP="00630630">
      <w:pPr>
        <w:rPr>
          <w:ins w:id="10650" w:author="Markus Brüderl" w:date="2017-11-20T16:27:00Z"/>
          <w:rFonts w:ascii="Courier New" w:hAnsi="Courier New" w:cs="Courier New"/>
          <w:lang w:val="en-US"/>
        </w:rPr>
      </w:pPr>
      <w:ins w:id="10651" w:author="Markus Brüderl" w:date="2017-11-20T16:27:00Z">
        <w:r w:rsidRPr="00630630">
          <w:rPr>
            <w:rFonts w:ascii="Courier New" w:hAnsi="Courier New" w:cs="Courier New"/>
            <w:lang w:val="en-US"/>
          </w:rPr>
          <w:t xml:space="preserve">                     &lt;b:eigenheim_strasse i:nil="true"/&gt;</w:t>
        </w:r>
      </w:ins>
    </w:p>
    <w:p w:rsidR="00630630" w:rsidRPr="00630630" w:rsidRDefault="00630630" w:rsidP="00630630">
      <w:pPr>
        <w:rPr>
          <w:ins w:id="10652" w:author="Markus Brüderl" w:date="2017-11-20T16:27:00Z"/>
          <w:rFonts w:ascii="Courier New" w:hAnsi="Courier New" w:cs="Courier New"/>
          <w:lang w:val="en-US"/>
        </w:rPr>
      </w:pPr>
      <w:ins w:id="10653" w:author="Markus Brüderl" w:date="2017-11-20T16:27:00Z">
        <w:r w:rsidRPr="00630630">
          <w:rPr>
            <w:rFonts w:ascii="Courier New" w:hAnsi="Courier New" w:cs="Courier New"/>
            <w:lang w:val="en-US"/>
          </w:rPr>
          <w:t xml:space="preserve">                     &lt;b:eigentuemer_seit_jahr i:nil="true"/&gt;</w:t>
        </w:r>
      </w:ins>
    </w:p>
    <w:p w:rsidR="00630630" w:rsidRPr="00630630" w:rsidRDefault="00630630" w:rsidP="00630630">
      <w:pPr>
        <w:rPr>
          <w:ins w:id="10654" w:author="Markus Brüderl" w:date="2017-11-20T16:27:00Z"/>
          <w:rFonts w:ascii="Courier New" w:hAnsi="Courier New" w:cs="Courier New"/>
          <w:lang w:val="en-US"/>
        </w:rPr>
      </w:pPr>
      <w:ins w:id="10655" w:author="Markus Brüderl" w:date="2017-11-20T16:27:00Z">
        <w:r w:rsidRPr="00630630">
          <w:rPr>
            <w:rFonts w:ascii="Courier New" w:hAnsi="Courier New" w:cs="Courier New"/>
            <w:lang w:val="en-US"/>
          </w:rPr>
          <w:t xml:space="preserve">                     &lt;b:eigentuemer_seit_monat i:nil="true"/&gt;</w:t>
        </w:r>
      </w:ins>
    </w:p>
    <w:p w:rsidR="00630630" w:rsidRPr="00630630" w:rsidRDefault="00630630" w:rsidP="00630630">
      <w:pPr>
        <w:rPr>
          <w:ins w:id="10656" w:author="Markus Brüderl" w:date="2017-11-20T16:27:00Z"/>
          <w:rFonts w:ascii="Courier New" w:hAnsi="Courier New" w:cs="Courier New"/>
          <w:lang w:val="en-US"/>
        </w:rPr>
      </w:pPr>
      <w:ins w:id="10657" w:author="Markus Brüderl" w:date="2017-11-20T16:27:00Z">
        <w:r w:rsidRPr="00630630">
          <w:rPr>
            <w:rFonts w:ascii="Courier New" w:hAnsi="Courier New" w:cs="Courier New"/>
            <w:lang w:val="en-US"/>
          </w:rPr>
          <w:t xml:space="preserve">                     &lt;b:emboss i:nil="true"/&gt;</w:t>
        </w:r>
      </w:ins>
    </w:p>
    <w:p w:rsidR="00630630" w:rsidRPr="00630630" w:rsidRDefault="00630630" w:rsidP="00630630">
      <w:pPr>
        <w:rPr>
          <w:ins w:id="10658" w:author="Markus Brüderl" w:date="2017-11-20T16:27:00Z"/>
          <w:rFonts w:ascii="Courier New" w:hAnsi="Courier New" w:cs="Courier New"/>
          <w:lang w:val="en-US"/>
        </w:rPr>
      </w:pPr>
      <w:ins w:id="10659" w:author="Markus Brüderl" w:date="2017-11-20T16:27:00Z">
        <w:r w:rsidRPr="00630630">
          <w:rPr>
            <w:rFonts w:ascii="Courier New" w:hAnsi="Courier New" w:cs="Courier New"/>
            <w:lang w:val="en-US"/>
          </w:rPr>
          <w:t xml:space="preserve">                     &lt;b:erfassung&gt;2016-07-14T00:00:00&lt;/b:erfassung&gt;</w:t>
        </w:r>
      </w:ins>
    </w:p>
    <w:p w:rsidR="00630630" w:rsidRPr="00630630" w:rsidRDefault="00630630" w:rsidP="00630630">
      <w:pPr>
        <w:rPr>
          <w:ins w:id="10660" w:author="Markus Brüderl" w:date="2017-11-20T16:27:00Z"/>
          <w:rFonts w:ascii="Courier New" w:hAnsi="Courier New" w:cs="Courier New"/>
          <w:lang w:val="en-US"/>
        </w:rPr>
      </w:pPr>
      <w:ins w:id="10661" w:author="Markus Brüderl" w:date="2017-11-20T16:27:00Z">
        <w:r w:rsidRPr="00630630">
          <w:rPr>
            <w:rFonts w:ascii="Courier New" w:hAnsi="Courier New" w:cs="Courier New"/>
            <w:lang w:val="en-US"/>
          </w:rPr>
          <w:t xml:space="preserve">                     &lt;b:erfassungsclient&gt;10&lt;/b:erfassungsclient&gt;</w:t>
        </w:r>
      </w:ins>
    </w:p>
    <w:p w:rsidR="00630630" w:rsidRPr="00630630" w:rsidRDefault="00630630" w:rsidP="00630630">
      <w:pPr>
        <w:rPr>
          <w:ins w:id="10662" w:author="Markus Brüderl" w:date="2017-11-20T16:27:00Z"/>
          <w:rFonts w:ascii="Courier New" w:hAnsi="Courier New" w:cs="Courier New"/>
          <w:lang w:val="en-US"/>
        </w:rPr>
      </w:pPr>
      <w:ins w:id="10663" w:author="Markus Brüderl" w:date="2017-11-20T16:27:00Z">
        <w:r w:rsidRPr="00630630">
          <w:rPr>
            <w:rFonts w:ascii="Courier New" w:hAnsi="Courier New" w:cs="Courier New"/>
            <w:lang w:val="en-US"/>
          </w:rPr>
          <w:t xml:space="preserve">                     &lt;b:gueltigBis&gt;0111-01-01T00:00:00&lt;/b:gueltigBis&gt;</w:t>
        </w:r>
      </w:ins>
    </w:p>
    <w:p w:rsidR="00630630" w:rsidRPr="00630630" w:rsidRDefault="00630630" w:rsidP="00630630">
      <w:pPr>
        <w:rPr>
          <w:ins w:id="10664" w:author="Markus Brüderl" w:date="2017-11-20T16:27:00Z"/>
          <w:rFonts w:ascii="Courier New" w:hAnsi="Courier New" w:cs="Courier New"/>
          <w:lang w:val="en-US"/>
        </w:rPr>
      </w:pPr>
      <w:ins w:id="10665" w:author="Markus Brüderl" w:date="2017-11-20T16:27:00Z">
        <w:r w:rsidRPr="00630630">
          <w:rPr>
            <w:rFonts w:ascii="Courier New" w:hAnsi="Courier New" w:cs="Courier New"/>
            <w:lang w:val="en-US"/>
          </w:rPr>
          <w:t xml:space="preserve">                     &lt;b:hypothekenhoehe i:nil="true"/&gt;</w:t>
        </w:r>
      </w:ins>
    </w:p>
    <w:p w:rsidR="00630630" w:rsidRPr="00630630" w:rsidRDefault="00630630" w:rsidP="00630630">
      <w:pPr>
        <w:rPr>
          <w:ins w:id="10666" w:author="Markus Brüderl" w:date="2017-11-20T16:27:00Z"/>
          <w:rFonts w:ascii="Courier New" w:hAnsi="Courier New" w:cs="Courier New"/>
          <w:lang w:val="en-US"/>
        </w:rPr>
      </w:pPr>
      <w:ins w:id="10667" w:author="Markus Brüderl" w:date="2017-11-20T16:27:00Z">
        <w:r w:rsidRPr="00630630">
          <w:rPr>
            <w:rFonts w:ascii="Courier New" w:hAnsi="Courier New" w:cs="Courier New"/>
            <w:lang w:val="en-US"/>
          </w:rPr>
          <w:t xml:space="preserve">                     &lt;b:itKontoBezeichnung i:nil="true"/&gt;</w:t>
        </w:r>
      </w:ins>
    </w:p>
    <w:p w:rsidR="00630630" w:rsidRPr="00630630" w:rsidRDefault="00630630" w:rsidP="00630630">
      <w:pPr>
        <w:rPr>
          <w:ins w:id="10668" w:author="Markus Brüderl" w:date="2017-11-20T16:27:00Z"/>
          <w:rFonts w:ascii="Courier New" w:hAnsi="Courier New" w:cs="Courier New"/>
          <w:lang w:val="en-US"/>
        </w:rPr>
      </w:pPr>
      <w:ins w:id="10669" w:author="Markus Brüderl" w:date="2017-11-20T16:27:00Z">
        <w:r w:rsidRPr="00630630">
          <w:rPr>
            <w:rFonts w:ascii="Courier New" w:hAnsi="Courier New" w:cs="Courier New"/>
            <w:lang w:val="en-US"/>
          </w:rPr>
          <w:t xml:space="preserve">                     &lt;b:kartennummer i:nil="true"/&gt;</w:t>
        </w:r>
      </w:ins>
    </w:p>
    <w:p w:rsidR="00630630" w:rsidRPr="00630630" w:rsidRDefault="00630630" w:rsidP="00630630">
      <w:pPr>
        <w:rPr>
          <w:ins w:id="10670" w:author="Markus Brüderl" w:date="2017-11-20T16:27:00Z"/>
          <w:rFonts w:ascii="Courier New" w:hAnsi="Courier New" w:cs="Courier New"/>
          <w:lang w:val="en-US"/>
        </w:rPr>
      </w:pPr>
      <w:ins w:id="10671" w:author="Markus Brüderl" w:date="2017-11-20T16:27:00Z">
        <w:r w:rsidRPr="00630630">
          <w:rPr>
            <w:rFonts w:ascii="Courier New" w:hAnsi="Courier New" w:cs="Courier New"/>
            <w:lang w:val="en-US"/>
          </w:rPr>
          <w:t xml:space="preserve">                     &lt;b:kdBezeichnung i:nil="true"/&gt;</w:t>
        </w:r>
      </w:ins>
    </w:p>
    <w:p w:rsidR="00630630" w:rsidRPr="00630630" w:rsidRDefault="00630630" w:rsidP="00630630">
      <w:pPr>
        <w:rPr>
          <w:ins w:id="10672" w:author="Markus Brüderl" w:date="2017-11-20T16:27:00Z"/>
          <w:rFonts w:ascii="Courier New" w:hAnsi="Courier New" w:cs="Courier New"/>
          <w:lang w:val="en-US"/>
        </w:rPr>
      </w:pPr>
      <w:ins w:id="10673" w:author="Markus Brüderl" w:date="2017-11-20T16:27:00Z">
        <w:r w:rsidRPr="00630630">
          <w:rPr>
            <w:rFonts w:ascii="Courier New" w:hAnsi="Courier New" w:cs="Courier New"/>
            <w:lang w:val="en-US"/>
          </w:rPr>
          <w:t xml:space="preserve">                     &lt;b:kkgpflicht&gt;true&lt;/b:kkgpflicht&gt;</w:t>
        </w:r>
      </w:ins>
    </w:p>
    <w:p w:rsidR="00630630" w:rsidRPr="00630630" w:rsidRDefault="00630630" w:rsidP="00630630">
      <w:pPr>
        <w:rPr>
          <w:ins w:id="10674" w:author="Markus Brüderl" w:date="2017-11-20T16:27:00Z"/>
          <w:rFonts w:ascii="Courier New" w:hAnsi="Courier New" w:cs="Courier New"/>
          <w:lang w:val="en-US"/>
        </w:rPr>
      </w:pPr>
      <w:ins w:id="10675" w:author="Markus Brüderl" w:date="2017-11-20T16:27:00Z">
        <w:r w:rsidRPr="00630630">
          <w:rPr>
            <w:rFonts w:ascii="Courier New" w:hAnsi="Courier New" w:cs="Courier New"/>
            <w:lang w:val="en-US"/>
          </w:rPr>
          <w:t xml:space="preserve">                     &lt;b:korrAdresseBezeichnung i:nil="true"/&gt;</w:t>
        </w:r>
      </w:ins>
    </w:p>
    <w:p w:rsidR="00630630" w:rsidRPr="00630630" w:rsidRDefault="00630630" w:rsidP="00630630">
      <w:pPr>
        <w:rPr>
          <w:ins w:id="10676" w:author="Markus Brüderl" w:date="2017-11-20T16:27:00Z"/>
          <w:rFonts w:ascii="Courier New" w:hAnsi="Courier New" w:cs="Courier New"/>
          <w:lang w:val="en-US"/>
        </w:rPr>
      </w:pPr>
      <w:ins w:id="10677" w:author="Markus Brüderl" w:date="2017-11-20T16:27:00Z">
        <w:r w:rsidRPr="00630630">
          <w:rPr>
            <w:rFonts w:ascii="Courier New" w:hAnsi="Courier New" w:cs="Courier New"/>
            <w:lang w:val="en-US"/>
          </w:rPr>
          <w:t xml:space="preserve">                     &lt;b:marktabBezeichnung i:nil="true"/&gt;</w:t>
        </w:r>
      </w:ins>
    </w:p>
    <w:p w:rsidR="00630630" w:rsidRPr="00630630" w:rsidRDefault="00630630" w:rsidP="00630630">
      <w:pPr>
        <w:rPr>
          <w:ins w:id="10678" w:author="Markus Brüderl" w:date="2017-11-20T16:27:00Z"/>
          <w:rFonts w:ascii="Courier New" w:hAnsi="Courier New" w:cs="Courier New"/>
          <w:lang w:val="en-US"/>
        </w:rPr>
      </w:pPr>
      <w:ins w:id="10679" w:author="Markus Brüderl" w:date="2017-11-20T16:27:00Z">
        <w:r w:rsidRPr="00630630">
          <w:rPr>
            <w:rFonts w:ascii="Courier New" w:hAnsi="Courier New" w:cs="Courier New"/>
            <w:lang w:val="en-US"/>
          </w:rPr>
          <w:t xml:space="preserve">                     &lt;b:notstopFlag&gt;false&lt;/b:notstopFlag&gt;</w:t>
        </w:r>
      </w:ins>
    </w:p>
    <w:p w:rsidR="00630630" w:rsidRPr="00630630" w:rsidRDefault="00630630" w:rsidP="00630630">
      <w:pPr>
        <w:rPr>
          <w:ins w:id="10680" w:author="Markus Brüderl" w:date="2017-11-20T16:27:00Z"/>
          <w:rFonts w:ascii="Courier New" w:hAnsi="Courier New" w:cs="Courier New"/>
          <w:lang w:val="en-US"/>
        </w:rPr>
      </w:pPr>
      <w:ins w:id="10681" w:author="Markus Brüderl" w:date="2017-11-20T16:27:00Z">
        <w:r w:rsidRPr="00630630">
          <w:rPr>
            <w:rFonts w:ascii="Courier New" w:hAnsi="Courier New" w:cs="Courier New"/>
            <w:lang w:val="en-US"/>
          </w:rPr>
          <w:t xml:space="preserve">                     &lt;b:prChannelBezeichnung i:nil="true"/&gt;</w:t>
        </w:r>
      </w:ins>
    </w:p>
    <w:p w:rsidR="00630630" w:rsidRPr="00630630" w:rsidRDefault="00630630" w:rsidP="00630630">
      <w:pPr>
        <w:rPr>
          <w:ins w:id="10682" w:author="Markus Brüderl" w:date="2017-11-20T16:27:00Z"/>
          <w:rFonts w:ascii="Courier New" w:hAnsi="Courier New" w:cs="Courier New"/>
          <w:lang w:val="en-US"/>
        </w:rPr>
      </w:pPr>
      <w:ins w:id="10683" w:author="Markus Brüderl" w:date="2017-11-20T16:27:00Z">
        <w:r w:rsidRPr="00630630">
          <w:rPr>
            <w:rFonts w:ascii="Courier New" w:hAnsi="Courier New" w:cs="Courier New"/>
            <w:lang w:val="en-US"/>
          </w:rPr>
          <w:t xml:space="preserve">                     &lt;b:prHgroupBezeichnung i:nil="true"/&gt;</w:t>
        </w:r>
      </w:ins>
    </w:p>
    <w:p w:rsidR="00630630" w:rsidRPr="00630630" w:rsidRDefault="00630630" w:rsidP="00630630">
      <w:pPr>
        <w:rPr>
          <w:ins w:id="10684" w:author="Markus Brüderl" w:date="2017-11-20T16:27:00Z"/>
          <w:rFonts w:ascii="Courier New" w:hAnsi="Courier New" w:cs="Courier New"/>
          <w:lang w:val="en-US"/>
        </w:rPr>
      </w:pPr>
      <w:ins w:id="10685" w:author="Markus Brüderl" w:date="2017-11-20T16:27:00Z">
        <w:r w:rsidRPr="00630630">
          <w:rPr>
            <w:rFonts w:ascii="Courier New" w:hAnsi="Courier New" w:cs="Courier New"/>
            <w:lang w:val="en-US"/>
          </w:rPr>
          <w:t xml:space="preserve">                     &lt;b:schule_name i:nil="true"/&gt;</w:t>
        </w:r>
      </w:ins>
    </w:p>
    <w:p w:rsidR="00630630" w:rsidRPr="00630630" w:rsidRDefault="00630630" w:rsidP="00630630">
      <w:pPr>
        <w:rPr>
          <w:ins w:id="10686" w:author="Markus Brüderl" w:date="2017-11-20T16:27:00Z"/>
          <w:rFonts w:ascii="Courier New" w:hAnsi="Courier New" w:cs="Courier New"/>
          <w:lang w:val="en-US"/>
        </w:rPr>
      </w:pPr>
      <w:ins w:id="10687" w:author="Markus Brüderl" w:date="2017-11-20T16:27:00Z">
        <w:r w:rsidRPr="00630630">
          <w:rPr>
            <w:rFonts w:ascii="Courier New" w:hAnsi="Courier New" w:cs="Courier New"/>
            <w:lang w:val="en-US"/>
          </w:rPr>
          <w:t xml:space="preserve">                     &lt;b:schule_ort i:nil="true"/&gt;</w:t>
        </w:r>
      </w:ins>
    </w:p>
    <w:p w:rsidR="00630630" w:rsidRPr="00630630" w:rsidRDefault="00630630" w:rsidP="00630630">
      <w:pPr>
        <w:rPr>
          <w:ins w:id="10688" w:author="Markus Brüderl" w:date="2017-11-20T16:27:00Z"/>
          <w:rFonts w:ascii="Courier New" w:hAnsi="Courier New" w:cs="Courier New"/>
          <w:lang w:val="en-US"/>
        </w:rPr>
      </w:pPr>
      <w:ins w:id="10689" w:author="Markus Brüderl" w:date="2017-11-20T16:27:00Z">
        <w:r w:rsidRPr="00630630">
          <w:rPr>
            <w:rFonts w:ascii="Courier New" w:hAnsi="Courier New" w:cs="Courier New"/>
            <w:lang w:val="en-US"/>
          </w:rPr>
          <w:t xml:space="preserve">                     &lt;b:schule_plz i:nil="true"/&gt;</w:t>
        </w:r>
      </w:ins>
    </w:p>
    <w:p w:rsidR="00630630" w:rsidRPr="00630630" w:rsidRDefault="00630630" w:rsidP="00630630">
      <w:pPr>
        <w:rPr>
          <w:ins w:id="10690" w:author="Markus Brüderl" w:date="2017-11-20T16:27:00Z"/>
          <w:rFonts w:ascii="Courier New" w:hAnsi="Courier New" w:cs="Courier New"/>
          <w:lang w:val="en-US"/>
        </w:rPr>
      </w:pPr>
      <w:ins w:id="10691" w:author="Markus Brüderl" w:date="2017-11-20T16:27:00Z">
        <w:r w:rsidRPr="00630630">
          <w:rPr>
            <w:rFonts w:ascii="Courier New" w:hAnsi="Courier New" w:cs="Courier New"/>
            <w:lang w:val="en-US"/>
          </w:rPr>
          <w:t xml:space="preserve">                     &lt;b:schule_str_nr i:nil="true"/&gt;</w:t>
        </w:r>
      </w:ins>
    </w:p>
    <w:p w:rsidR="00630630" w:rsidRPr="00630630" w:rsidRDefault="00630630" w:rsidP="00630630">
      <w:pPr>
        <w:rPr>
          <w:ins w:id="10692" w:author="Markus Brüderl" w:date="2017-11-20T16:27:00Z"/>
          <w:rFonts w:ascii="Courier New" w:hAnsi="Courier New" w:cs="Courier New"/>
          <w:lang w:val="en-US"/>
        </w:rPr>
      </w:pPr>
      <w:ins w:id="10693" w:author="Markus Brüderl" w:date="2017-11-20T16:27:00Z">
        <w:r w:rsidRPr="00630630">
          <w:rPr>
            <w:rFonts w:ascii="Courier New" w:hAnsi="Courier New" w:cs="Courier New"/>
            <w:lang w:val="en-US"/>
          </w:rPr>
          <w:t xml:space="preserve">                     &lt;b:schule_strasse i:nil="true"/&gt;</w:t>
        </w:r>
      </w:ins>
    </w:p>
    <w:p w:rsidR="00630630" w:rsidRPr="00630630" w:rsidRDefault="00630630" w:rsidP="00630630">
      <w:pPr>
        <w:rPr>
          <w:ins w:id="10694" w:author="Markus Brüderl" w:date="2017-11-20T16:27:00Z"/>
          <w:rFonts w:ascii="Courier New" w:hAnsi="Courier New" w:cs="Courier New"/>
          <w:lang w:val="en-US"/>
        </w:rPr>
      </w:pPr>
      <w:ins w:id="10695" w:author="Markus Brüderl" w:date="2017-11-20T16:27:00Z">
        <w:r w:rsidRPr="00630630">
          <w:rPr>
            <w:rFonts w:ascii="Courier New" w:hAnsi="Courier New" w:cs="Courier New"/>
            <w:lang w:val="en-US"/>
          </w:rPr>
          <w:t xml:space="preserve">                     &lt;b:sysItKonto&gt;0&lt;/b:sysItKonto&gt;</w:t>
        </w:r>
      </w:ins>
    </w:p>
    <w:p w:rsidR="00630630" w:rsidRPr="00630630" w:rsidRDefault="00630630" w:rsidP="00630630">
      <w:pPr>
        <w:rPr>
          <w:ins w:id="10696" w:author="Markus Brüderl" w:date="2017-11-20T16:27:00Z"/>
          <w:rFonts w:ascii="Courier New" w:hAnsi="Courier New" w:cs="Courier New"/>
          <w:lang w:val="en-US"/>
        </w:rPr>
      </w:pPr>
      <w:ins w:id="10697" w:author="Markus Brüderl" w:date="2017-11-20T16:27:00Z">
        <w:r w:rsidRPr="00630630">
          <w:rPr>
            <w:rFonts w:ascii="Courier New" w:hAnsi="Courier New" w:cs="Courier New"/>
            <w:lang w:val="en-US"/>
          </w:rPr>
          <w:lastRenderedPageBreak/>
          <w:t xml:space="preserve">                     &lt;b:sysKorrAdresse&gt;0&lt;/b:sysKorrAdresse&gt;</w:t>
        </w:r>
      </w:ins>
    </w:p>
    <w:p w:rsidR="00630630" w:rsidRPr="00630630" w:rsidRDefault="00630630" w:rsidP="00630630">
      <w:pPr>
        <w:rPr>
          <w:ins w:id="10698" w:author="Markus Brüderl" w:date="2017-11-20T16:27:00Z"/>
          <w:rFonts w:ascii="Courier New" w:hAnsi="Courier New" w:cs="Courier New"/>
          <w:lang w:val="en-US"/>
        </w:rPr>
      </w:pPr>
      <w:ins w:id="10699" w:author="Markus Brüderl" w:date="2017-11-20T16:27:00Z">
        <w:r w:rsidRPr="00630630">
          <w:rPr>
            <w:rFonts w:ascii="Courier New" w:hAnsi="Courier New" w:cs="Courier New"/>
            <w:lang w:val="en-US"/>
          </w:rPr>
          <w:t xml:space="preserve">                     &lt;b:sysberater&gt;4069&lt;/b:sysberater&gt;</w:t>
        </w:r>
      </w:ins>
    </w:p>
    <w:p w:rsidR="00630630" w:rsidRPr="00630630" w:rsidRDefault="00630630" w:rsidP="00630630">
      <w:pPr>
        <w:rPr>
          <w:ins w:id="10700" w:author="Markus Brüderl" w:date="2017-11-20T16:27:00Z"/>
          <w:rFonts w:ascii="Courier New" w:hAnsi="Courier New" w:cs="Courier New"/>
          <w:lang w:val="en-US"/>
        </w:rPr>
      </w:pPr>
      <w:ins w:id="10701" w:author="Markus Brüderl" w:date="2017-11-20T16:27:00Z">
        <w:r w:rsidRPr="00630630">
          <w:rPr>
            <w:rFonts w:ascii="Courier New" w:hAnsi="Courier New" w:cs="Courier New"/>
            <w:lang w:val="en-US"/>
          </w:rPr>
          <w:t xml:space="preserve">                     &lt;b:sysbrand&gt;8&lt;/b:sysbrand&gt;</w:t>
        </w:r>
      </w:ins>
    </w:p>
    <w:p w:rsidR="00630630" w:rsidRPr="00630630" w:rsidRDefault="00630630" w:rsidP="00630630">
      <w:pPr>
        <w:rPr>
          <w:ins w:id="10702" w:author="Markus Brüderl" w:date="2017-11-20T16:27:00Z"/>
          <w:rFonts w:ascii="Courier New" w:hAnsi="Courier New" w:cs="Courier New"/>
          <w:lang w:val="en-US"/>
        </w:rPr>
      </w:pPr>
      <w:ins w:id="10703" w:author="Markus Brüderl" w:date="2017-11-20T16:27:00Z">
        <w:r w:rsidRPr="00630630">
          <w:rPr>
            <w:rFonts w:ascii="Courier New" w:hAnsi="Courier New" w:cs="Courier New"/>
            <w:lang w:val="en-US"/>
          </w:rPr>
          <w:t xml:space="preserve">                     &lt;b:syscamp&gt;0&lt;/b:syscamp&gt;</w:t>
        </w:r>
      </w:ins>
    </w:p>
    <w:p w:rsidR="00630630" w:rsidRPr="00630630" w:rsidRDefault="00630630" w:rsidP="00630630">
      <w:pPr>
        <w:rPr>
          <w:ins w:id="10704" w:author="Markus Brüderl" w:date="2017-11-20T16:27:00Z"/>
          <w:rFonts w:ascii="Courier New" w:hAnsi="Courier New" w:cs="Courier New"/>
          <w:lang w:val="en-US"/>
        </w:rPr>
      </w:pPr>
      <w:ins w:id="10705" w:author="Markus Brüderl" w:date="2017-11-20T16:27:00Z">
        <w:r w:rsidRPr="00630630">
          <w:rPr>
            <w:rFonts w:ascii="Courier New" w:hAnsi="Courier New" w:cs="Courier New"/>
            <w:lang w:val="en-US"/>
          </w:rPr>
          <w:t xml:space="preserve">                     &lt;b:sysit&gt;24038&lt;/b:sysit&gt;</w:t>
        </w:r>
      </w:ins>
    </w:p>
    <w:p w:rsidR="00630630" w:rsidRPr="00630630" w:rsidRDefault="00630630" w:rsidP="00630630">
      <w:pPr>
        <w:rPr>
          <w:ins w:id="10706" w:author="Markus Brüderl" w:date="2017-11-20T16:27:00Z"/>
          <w:rFonts w:ascii="Courier New" w:hAnsi="Courier New" w:cs="Courier New"/>
          <w:lang w:val="en-US"/>
        </w:rPr>
      </w:pPr>
      <w:ins w:id="10707" w:author="Markus Brüderl" w:date="2017-11-20T16:27:00Z">
        <w:r w:rsidRPr="00630630">
          <w:rPr>
            <w:rFonts w:ascii="Courier New" w:hAnsi="Courier New" w:cs="Courier New"/>
            <w:lang w:val="en-US"/>
          </w:rPr>
          <w:t xml:space="preserve">                     &lt;b:syskd&gt;123470720&lt;/b:syskd&gt;</w:t>
        </w:r>
      </w:ins>
    </w:p>
    <w:p w:rsidR="00630630" w:rsidRPr="00630630" w:rsidRDefault="00630630" w:rsidP="00630630">
      <w:pPr>
        <w:rPr>
          <w:ins w:id="10708" w:author="Markus Brüderl" w:date="2017-11-20T16:27:00Z"/>
          <w:rFonts w:ascii="Courier New" w:hAnsi="Courier New" w:cs="Courier New"/>
          <w:lang w:val="en-US"/>
        </w:rPr>
      </w:pPr>
      <w:ins w:id="10709" w:author="Markus Brüderl" w:date="2017-11-20T16:27:00Z">
        <w:r w:rsidRPr="00630630">
          <w:rPr>
            <w:rFonts w:ascii="Courier New" w:hAnsi="Courier New" w:cs="Courier New"/>
            <w:lang w:val="en-US"/>
          </w:rPr>
          <w:t xml:space="preserve">                     &lt;b:sysmarktab&gt;0&lt;/b:sysmarktab&gt;</w:t>
        </w:r>
      </w:ins>
    </w:p>
    <w:p w:rsidR="00630630" w:rsidRPr="00630630" w:rsidRDefault="00630630" w:rsidP="00630630">
      <w:pPr>
        <w:rPr>
          <w:ins w:id="10710" w:author="Markus Brüderl" w:date="2017-11-20T16:27:00Z"/>
          <w:rFonts w:ascii="Courier New" w:hAnsi="Courier New" w:cs="Courier New"/>
          <w:lang w:val="en-US"/>
        </w:rPr>
      </w:pPr>
      <w:ins w:id="10711" w:author="Markus Brüderl" w:date="2017-11-20T16:27:00Z">
        <w:r w:rsidRPr="00630630">
          <w:rPr>
            <w:rFonts w:ascii="Courier New" w:hAnsi="Courier New" w:cs="Courier New"/>
            <w:lang w:val="en-US"/>
          </w:rPr>
          <w:t xml:space="preserve">                     &lt;b:syspkz&gt;0&lt;/b:syspkz&gt;</w:t>
        </w:r>
      </w:ins>
    </w:p>
    <w:p w:rsidR="00630630" w:rsidRPr="00630630" w:rsidRDefault="00630630" w:rsidP="00630630">
      <w:pPr>
        <w:rPr>
          <w:ins w:id="10712" w:author="Markus Brüderl" w:date="2017-11-20T16:27:00Z"/>
          <w:rFonts w:ascii="Courier New" w:hAnsi="Courier New" w:cs="Courier New"/>
          <w:lang w:val="en-US"/>
        </w:rPr>
      </w:pPr>
      <w:ins w:id="10713" w:author="Markus Brüderl" w:date="2017-11-20T16:27:00Z">
        <w:r w:rsidRPr="00630630">
          <w:rPr>
            <w:rFonts w:ascii="Courier New" w:hAnsi="Courier New" w:cs="Courier New"/>
            <w:lang w:val="en-US"/>
          </w:rPr>
          <w:t xml:space="preserve">                     &lt;b:sysprchannel&gt;1&lt;/b:sysprchannel&gt;</w:t>
        </w:r>
      </w:ins>
    </w:p>
    <w:p w:rsidR="00630630" w:rsidRPr="00630630" w:rsidRDefault="00630630" w:rsidP="00630630">
      <w:pPr>
        <w:rPr>
          <w:ins w:id="10714" w:author="Markus Brüderl" w:date="2017-11-20T16:27:00Z"/>
          <w:rFonts w:ascii="Courier New" w:hAnsi="Courier New" w:cs="Courier New"/>
          <w:lang w:val="en-US"/>
        </w:rPr>
      </w:pPr>
      <w:ins w:id="10715" w:author="Markus Brüderl" w:date="2017-11-20T16:27:00Z">
        <w:r w:rsidRPr="00630630">
          <w:rPr>
            <w:rFonts w:ascii="Courier New" w:hAnsi="Courier New" w:cs="Courier New"/>
            <w:lang w:val="en-US"/>
          </w:rPr>
          <w:t xml:space="preserve">                     &lt;b:sysprhgroup&gt;397&lt;/b:sysprhgroup&gt;</w:t>
        </w:r>
      </w:ins>
    </w:p>
    <w:p w:rsidR="00630630" w:rsidRPr="00630630" w:rsidRDefault="00630630" w:rsidP="00630630">
      <w:pPr>
        <w:rPr>
          <w:ins w:id="10716" w:author="Markus Brüderl" w:date="2017-11-20T16:27:00Z"/>
          <w:rFonts w:ascii="Courier New" w:hAnsi="Courier New" w:cs="Courier New"/>
          <w:lang w:val="en-US"/>
        </w:rPr>
      </w:pPr>
      <w:ins w:id="10717" w:author="Markus Brüderl" w:date="2017-11-20T16:27:00Z">
        <w:r w:rsidRPr="00630630">
          <w:rPr>
            <w:rFonts w:ascii="Courier New" w:hAnsi="Courier New" w:cs="Courier New"/>
            <w:lang w:val="en-US"/>
          </w:rPr>
          <w:t xml:space="preserve">                     &lt;b:sysukz&gt;0&lt;/b:sysukz&gt;</w:t>
        </w:r>
      </w:ins>
    </w:p>
    <w:p w:rsidR="00630630" w:rsidRPr="00630630" w:rsidRDefault="00630630" w:rsidP="00630630">
      <w:pPr>
        <w:rPr>
          <w:ins w:id="10718" w:author="Markus Brüderl" w:date="2017-11-20T16:27:00Z"/>
          <w:rFonts w:ascii="Courier New" w:hAnsi="Courier New" w:cs="Courier New"/>
          <w:lang w:val="en-US"/>
        </w:rPr>
      </w:pPr>
      <w:ins w:id="10719" w:author="Markus Brüderl" w:date="2017-11-20T16:27:00Z">
        <w:r w:rsidRPr="00630630">
          <w:rPr>
            <w:rFonts w:ascii="Courier New" w:hAnsi="Courier New" w:cs="Courier New"/>
            <w:lang w:val="en-US"/>
          </w:rPr>
          <w:t xml:space="preserve">                     &lt;b:syswfuser&gt;0&lt;/b:syswfuser&gt;</w:t>
        </w:r>
      </w:ins>
    </w:p>
    <w:p w:rsidR="00630630" w:rsidRPr="00630630" w:rsidRDefault="00630630" w:rsidP="00630630">
      <w:pPr>
        <w:rPr>
          <w:ins w:id="10720" w:author="Markus Brüderl" w:date="2017-11-20T16:27:00Z"/>
          <w:rFonts w:ascii="Courier New" w:hAnsi="Courier New" w:cs="Courier New"/>
          <w:lang w:val="en-US"/>
        </w:rPr>
      </w:pPr>
      <w:ins w:id="10721" w:author="Markus Brüderl" w:date="2017-11-20T16:27:00Z">
        <w:r w:rsidRPr="00630630">
          <w:rPr>
            <w:rFonts w:ascii="Courier New" w:hAnsi="Courier New" w:cs="Courier New"/>
            <w:lang w:val="en-US"/>
          </w:rPr>
          <w:t xml:space="preserve">                     &lt;b:syswfuserchange&gt;3940&lt;/b:syswfuserchange&gt;</w:t>
        </w:r>
      </w:ins>
    </w:p>
    <w:p w:rsidR="00630630" w:rsidRPr="00630630" w:rsidRDefault="00630630" w:rsidP="00630630">
      <w:pPr>
        <w:rPr>
          <w:ins w:id="10722" w:author="Markus Brüderl" w:date="2017-11-20T16:27:00Z"/>
          <w:rFonts w:ascii="Courier New" w:hAnsi="Courier New" w:cs="Courier New"/>
          <w:lang w:val="en-US"/>
        </w:rPr>
      </w:pPr>
      <w:ins w:id="10723" w:author="Markus Brüderl" w:date="2017-11-20T16:27:00Z">
        <w:r w:rsidRPr="00630630">
          <w:rPr>
            <w:rFonts w:ascii="Courier New" w:hAnsi="Courier New" w:cs="Courier New"/>
            <w:lang w:val="en-US"/>
          </w:rPr>
          <w:t xml:space="preserve">                     &lt;b:testFlag&gt;false&lt;/b:testFlag&gt;</w:t>
        </w:r>
      </w:ins>
    </w:p>
    <w:p w:rsidR="00630630" w:rsidRPr="00630630" w:rsidRDefault="00630630" w:rsidP="00630630">
      <w:pPr>
        <w:rPr>
          <w:ins w:id="10724" w:author="Markus Brüderl" w:date="2017-11-20T16:27:00Z"/>
          <w:rFonts w:ascii="Courier New" w:hAnsi="Courier New" w:cs="Courier New"/>
          <w:lang w:val="en-US"/>
        </w:rPr>
      </w:pPr>
      <w:ins w:id="10725" w:author="Markus Brüderl" w:date="2017-11-20T16:27:00Z">
        <w:r w:rsidRPr="00630630">
          <w:rPr>
            <w:rFonts w:ascii="Courier New" w:hAnsi="Courier New" w:cs="Courier New"/>
            <w:lang w:val="en-US"/>
          </w:rPr>
          <w:t xml:space="preserve">                     &lt;b:vertriebsweg&gt;Fahrzeugfinanzierung vermittelt&lt;/b:vertriebsweg&gt;</w:t>
        </w:r>
      </w:ins>
    </w:p>
    <w:p w:rsidR="00630630" w:rsidRPr="00630630" w:rsidRDefault="00630630" w:rsidP="00630630">
      <w:pPr>
        <w:rPr>
          <w:ins w:id="10726" w:author="Markus Brüderl" w:date="2017-11-20T16:27:00Z"/>
          <w:rFonts w:ascii="Courier New" w:hAnsi="Courier New" w:cs="Courier New"/>
          <w:lang w:val="en-US"/>
        </w:rPr>
      </w:pPr>
      <w:ins w:id="10727" w:author="Markus Brüderl" w:date="2017-11-20T16:27:00Z">
        <w:r w:rsidRPr="00630630">
          <w:rPr>
            <w:rFonts w:ascii="Courier New" w:hAnsi="Courier New" w:cs="Courier New"/>
            <w:lang w:val="en-US"/>
          </w:rPr>
          <w:t xml:space="preserve">                     &lt;b:verwendungszweckCode&gt;0&lt;/b:verwendungszweckCode&gt;</w:t>
        </w:r>
      </w:ins>
    </w:p>
    <w:p w:rsidR="00630630" w:rsidRPr="00630630" w:rsidRDefault="00630630" w:rsidP="00630630">
      <w:pPr>
        <w:rPr>
          <w:ins w:id="10728" w:author="Markus Brüderl" w:date="2017-11-20T16:27:00Z"/>
          <w:rFonts w:ascii="Courier New" w:hAnsi="Courier New" w:cs="Courier New"/>
          <w:lang w:val="en-US"/>
        </w:rPr>
      </w:pPr>
      <w:ins w:id="10729" w:author="Markus Brüderl" w:date="2017-11-20T16:27:00Z">
        <w:r w:rsidRPr="00630630">
          <w:rPr>
            <w:rFonts w:ascii="Courier New" w:hAnsi="Courier New" w:cs="Courier New"/>
            <w:lang w:val="en-US"/>
          </w:rPr>
          <w:t xml:space="preserve">                     &lt;b:wfUserChangeBezeichnung i:nil="true"/&gt;</w:t>
        </w:r>
      </w:ins>
    </w:p>
    <w:p w:rsidR="00630630" w:rsidRPr="00630630" w:rsidRDefault="00630630" w:rsidP="00630630">
      <w:pPr>
        <w:rPr>
          <w:ins w:id="10730" w:author="Markus Brüderl" w:date="2017-11-20T16:27:00Z"/>
          <w:rFonts w:ascii="Courier New" w:hAnsi="Courier New" w:cs="Courier New"/>
          <w:lang w:val="en-US"/>
        </w:rPr>
      </w:pPr>
      <w:ins w:id="10731" w:author="Markus Brüderl" w:date="2017-11-20T16:27:00Z">
        <w:r w:rsidRPr="00630630">
          <w:rPr>
            <w:rFonts w:ascii="Courier New" w:hAnsi="Courier New" w:cs="Courier New"/>
            <w:lang w:val="en-US"/>
          </w:rPr>
          <w:t xml:space="preserve">                     &lt;b:wfuserBezeichnung i:nil="true"/&gt;</w:t>
        </w:r>
      </w:ins>
    </w:p>
    <w:p w:rsidR="00630630" w:rsidRPr="00630630" w:rsidRDefault="00630630" w:rsidP="00630630">
      <w:pPr>
        <w:rPr>
          <w:ins w:id="10732" w:author="Markus Brüderl" w:date="2017-11-20T16:27:00Z"/>
          <w:rFonts w:ascii="Courier New" w:hAnsi="Courier New" w:cs="Courier New"/>
          <w:lang w:val="en-US"/>
        </w:rPr>
      </w:pPr>
      <w:ins w:id="10733" w:author="Markus Brüderl" w:date="2017-11-20T16:27:00Z">
        <w:r w:rsidRPr="00630630">
          <w:rPr>
            <w:rFonts w:ascii="Courier New" w:hAnsi="Courier New" w:cs="Courier New"/>
            <w:lang w:val="en-US"/>
          </w:rPr>
          <w:t xml:space="preserve">                     &lt;b:zustand&gt;Abgeschlossen&lt;/b:zustand&gt;</w:t>
        </w:r>
      </w:ins>
    </w:p>
    <w:p w:rsidR="00630630" w:rsidRPr="00630630" w:rsidRDefault="00630630" w:rsidP="00630630">
      <w:pPr>
        <w:rPr>
          <w:ins w:id="10734" w:author="Markus Brüderl" w:date="2017-11-20T16:27:00Z"/>
          <w:rFonts w:ascii="Courier New" w:hAnsi="Courier New" w:cs="Courier New"/>
          <w:lang w:val="en-US"/>
        </w:rPr>
      </w:pPr>
      <w:ins w:id="10735" w:author="Markus Brüderl" w:date="2017-11-20T16:27:00Z">
        <w:r w:rsidRPr="00630630">
          <w:rPr>
            <w:rFonts w:ascii="Courier New" w:hAnsi="Courier New" w:cs="Courier New"/>
            <w:lang w:val="en-US"/>
          </w:rPr>
          <w:t xml:space="preserve">                     &lt;b:zustandAm&gt;2016-07-14T17:11:46&lt;/b:zustandAm&gt;</w:t>
        </w:r>
      </w:ins>
    </w:p>
    <w:p w:rsidR="00630630" w:rsidRPr="00630630" w:rsidRDefault="00630630" w:rsidP="00630630">
      <w:pPr>
        <w:rPr>
          <w:ins w:id="10736" w:author="Markus Brüderl" w:date="2017-11-20T16:27:00Z"/>
          <w:rFonts w:ascii="Courier New" w:hAnsi="Courier New" w:cs="Courier New"/>
          <w:lang w:val="en-US"/>
        </w:rPr>
      </w:pPr>
      <w:ins w:id="10737" w:author="Markus Brüderl" w:date="2017-11-20T16:27:00Z">
        <w:r w:rsidRPr="00630630">
          <w:rPr>
            <w:rFonts w:ascii="Courier New" w:hAnsi="Courier New" w:cs="Courier New"/>
            <w:lang w:val="en-US"/>
          </w:rPr>
          <w:t xml:space="preserve">                     &lt;b:aktivkz&gt;0&lt;/b:aktivkz&gt;</w:t>
        </w:r>
      </w:ins>
    </w:p>
    <w:p w:rsidR="00630630" w:rsidRPr="00630630" w:rsidRDefault="00630630" w:rsidP="00630630">
      <w:pPr>
        <w:rPr>
          <w:ins w:id="10738" w:author="Markus Brüderl" w:date="2017-11-20T16:27:00Z"/>
          <w:rFonts w:ascii="Courier New" w:hAnsi="Courier New" w:cs="Courier New"/>
          <w:lang w:val="en-US"/>
        </w:rPr>
      </w:pPr>
      <w:ins w:id="10739" w:author="Markus Brüderl" w:date="2017-11-20T16:27:00Z">
        <w:r w:rsidRPr="00630630">
          <w:rPr>
            <w:rFonts w:ascii="Courier New" w:hAnsi="Courier New" w:cs="Courier New"/>
            <w:lang w:val="en-US"/>
          </w:rPr>
          <w:t xml:space="preserve">                     &lt;b:antrag&gt;18017581&lt;/b:antrag&gt;</w:t>
        </w:r>
      </w:ins>
    </w:p>
    <w:p w:rsidR="00630630" w:rsidRPr="00630630" w:rsidRDefault="00630630" w:rsidP="00630630">
      <w:pPr>
        <w:rPr>
          <w:ins w:id="10740" w:author="Markus Brüderl" w:date="2017-11-20T16:27:00Z"/>
          <w:rFonts w:ascii="Courier New" w:hAnsi="Courier New" w:cs="Courier New"/>
          <w:lang w:val="en-US"/>
        </w:rPr>
      </w:pPr>
      <w:ins w:id="10741" w:author="Markus Brüderl" w:date="2017-11-20T16:27:00Z">
        <w:r w:rsidRPr="00630630">
          <w:rPr>
            <w:rFonts w:ascii="Courier New" w:hAnsi="Courier New" w:cs="Courier New"/>
            <w:lang w:val="en-US"/>
          </w:rPr>
          <w:t xml:space="preserve">                     &lt;b:beginn&gt;2016-08-01T00:00:00&lt;/b:beginn&gt;</w:t>
        </w:r>
      </w:ins>
    </w:p>
    <w:p w:rsidR="00630630" w:rsidRPr="00630630" w:rsidRDefault="00630630" w:rsidP="00630630">
      <w:pPr>
        <w:rPr>
          <w:ins w:id="10742" w:author="Markus Brüderl" w:date="2017-11-20T16:27:00Z"/>
          <w:rFonts w:ascii="Courier New" w:hAnsi="Courier New" w:cs="Courier New"/>
          <w:lang w:val="en-US"/>
        </w:rPr>
      </w:pPr>
      <w:ins w:id="10743" w:author="Markus Brüderl" w:date="2017-11-20T16:27:00Z">
        <w:r w:rsidRPr="00630630">
          <w:rPr>
            <w:rFonts w:ascii="Courier New" w:hAnsi="Courier New" w:cs="Courier New"/>
            <w:lang w:val="en-US"/>
          </w:rPr>
          <w:t xml:space="preserve">                     &lt;b:benutzer i:nil="true"/&gt;</w:t>
        </w:r>
      </w:ins>
    </w:p>
    <w:p w:rsidR="00630630" w:rsidRPr="00630630" w:rsidRDefault="00630630" w:rsidP="00630630">
      <w:pPr>
        <w:rPr>
          <w:ins w:id="10744" w:author="Markus Brüderl" w:date="2017-11-20T16:27:00Z"/>
          <w:rFonts w:ascii="Courier New" w:hAnsi="Courier New" w:cs="Courier New"/>
          <w:lang w:val="en-US"/>
        </w:rPr>
      </w:pPr>
      <w:ins w:id="10745" w:author="Markus Brüderl" w:date="2017-11-20T16:27:00Z">
        <w:r w:rsidRPr="00630630">
          <w:rPr>
            <w:rFonts w:ascii="Courier New" w:hAnsi="Courier New" w:cs="Courier New"/>
            <w:lang w:val="en-US"/>
          </w:rPr>
          <w:t xml:space="preserve">                     &lt;b:bezeichnung&gt;AUDI A4 Avant 1.6 Advance&lt;/b:bezeichnung&gt;</w:t>
        </w:r>
      </w:ins>
    </w:p>
    <w:p w:rsidR="00630630" w:rsidRPr="00630630" w:rsidRDefault="00630630" w:rsidP="00630630">
      <w:pPr>
        <w:rPr>
          <w:ins w:id="10746" w:author="Markus Brüderl" w:date="2017-11-20T16:27:00Z"/>
          <w:rFonts w:ascii="Courier New" w:hAnsi="Courier New" w:cs="Courier New"/>
          <w:lang w:val="en-US"/>
        </w:rPr>
      </w:pPr>
      <w:ins w:id="10747" w:author="Markus Brüderl" w:date="2017-11-20T16:27:00Z">
        <w:r w:rsidRPr="00630630">
          <w:rPr>
            <w:rFonts w:ascii="Courier New" w:hAnsi="Courier New" w:cs="Courier New"/>
            <w:lang w:val="en-US"/>
          </w:rPr>
          <w:t xml:space="preserve">                     &lt;b:buchwert i:nil="true"/&gt;</w:t>
        </w:r>
      </w:ins>
    </w:p>
    <w:p w:rsidR="00630630" w:rsidRPr="00630630" w:rsidRDefault="00630630" w:rsidP="00630630">
      <w:pPr>
        <w:rPr>
          <w:ins w:id="10748" w:author="Markus Brüderl" w:date="2017-11-20T16:27:00Z"/>
          <w:rFonts w:ascii="Courier New" w:hAnsi="Courier New" w:cs="Courier New"/>
          <w:lang w:val="en-US"/>
        </w:rPr>
      </w:pPr>
      <w:ins w:id="10749" w:author="Markus Brüderl" w:date="2017-11-20T16:27:00Z">
        <w:r w:rsidRPr="00630630">
          <w:rPr>
            <w:rFonts w:ascii="Courier New" w:hAnsi="Courier New" w:cs="Courier New"/>
            <w:lang w:val="en-US"/>
          </w:rPr>
          <w:t xml:space="preserve">                     &lt;b:chassisnummer&gt;wer32145698745632&lt;/b:chassisnummer&gt;</w:t>
        </w:r>
      </w:ins>
    </w:p>
    <w:p w:rsidR="00630630" w:rsidRPr="00630630" w:rsidRDefault="00630630" w:rsidP="00630630">
      <w:pPr>
        <w:rPr>
          <w:ins w:id="10750" w:author="Markus Brüderl" w:date="2017-11-20T16:27:00Z"/>
          <w:rFonts w:ascii="Courier New" w:hAnsi="Courier New" w:cs="Courier New"/>
          <w:lang w:val="en-US"/>
        </w:rPr>
      </w:pPr>
      <w:ins w:id="10751" w:author="Markus Brüderl" w:date="2017-11-20T16:27:00Z">
        <w:r w:rsidRPr="00630630">
          <w:rPr>
            <w:rFonts w:ascii="Courier New" w:hAnsi="Courier New" w:cs="Courier New"/>
            <w:lang w:val="en-US"/>
          </w:rPr>
          <w:t xml:space="preserve">                     &lt;b:currentSysVtruek&gt;0&lt;/b:currentSysVtruek&gt;</w:t>
        </w:r>
      </w:ins>
    </w:p>
    <w:p w:rsidR="00630630" w:rsidRPr="00630630" w:rsidRDefault="00630630" w:rsidP="00630630">
      <w:pPr>
        <w:rPr>
          <w:ins w:id="10752" w:author="Markus Brüderl" w:date="2017-11-20T16:27:00Z"/>
          <w:rFonts w:ascii="Courier New" w:hAnsi="Courier New" w:cs="Courier New"/>
          <w:lang w:val="en-US"/>
        </w:rPr>
      </w:pPr>
      <w:ins w:id="10753" w:author="Markus Brüderl" w:date="2017-11-20T16:27:00Z">
        <w:r w:rsidRPr="00630630">
          <w:rPr>
            <w:rFonts w:ascii="Courier New" w:hAnsi="Courier New" w:cs="Courier New"/>
            <w:lang w:val="en-US"/>
          </w:rPr>
          <w:t xml:space="preserve">                     &lt;b:ende&gt;2019-01-31T00:00:00&lt;/b:ende&gt;</w:t>
        </w:r>
      </w:ins>
    </w:p>
    <w:p w:rsidR="00630630" w:rsidRPr="00630630" w:rsidRDefault="00630630" w:rsidP="00630630">
      <w:pPr>
        <w:rPr>
          <w:ins w:id="10754" w:author="Markus Brüderl" w:date="2017-11-20T16:27:00Z"/>
          <w:rFonts w:ascii="Courier New" w:hAnsi="Courier New" w:cs="Courier New"/>
          <w:lang w:val="en-US"/>
        </w:rPr>
      </w:pPr>
      <w:ins w:id="10755" w:author="Markus Brüderl" w:date="2017-11-20T16:27:00Z">
        <w:r w:rsidRPr="00630630">
          <w:rPr>
            <w:rFonts w:ascii="Courier New" w:hAnsi="Courier New" w:cs="Courier New"/>
            <w:lang w:val="en-US"/>
          </w:rPr>
          <w:t xml:space="preserve">                     &lt;b:endeAm i:nil="true"/&gt;</w:t>
        </w:r>
      </w:ins>
    </w:p>
    <w:p w:rsidR="00630630" w:rsidRPr="00630630" w:rsidRDefault="00630630" w:rsidP="00630630">
      <w:pPr>
        <w:rPr>
          <w:ins w:id="10756" w:author="Markus Brüderl" w:date="2017-11-20T16:27:00Z"/>
          <w:rFonts w:ascii="Courier New" w:hAnsi="Courier New" w:cs="Courier New"/>
          <w:lang w:val="en-US"/>
        </w:rPr>
      </w:pPr>
      <w:ins w:id="10757" w:author="Markus Brüderl" w:date="2017-11-20T16:27:00Z">
        <w:r w:rsidRPr="00630630">
          <w:rPr>
            <w:rFonts w:ascii="Courier New" w:hAnsi="Courier New" w:cs="Courier New"/>
            <w:lang w:val="en-US"/>
          </w:rPr>
          <w:t xml:space="preserve">                     &lt;b:endekz&gt;0&lt;/b:endekz&gt;</w:t>
        </w:r>
      </w:ins>
    </w:p>
    <w:p w:rsidR="00630630" w:rsidRPr="00630630" w:rsidRDefault="00630630" w:rsidP="00630630">
      <w:pPr>
        <w:rPr>
          <w:ins w:id="10758" w:author="Markus Brüderl" w:date="2017-11-20T16:27:00Z"/>
          <w:rFonts w:ascii="Courier New" w:hAnsi="Courier New" w:cs="Courier New"/>
          <w:lang w:val="en-US"/>
        </w:rPr>
      </w:pPr>
      <w:ins w:id="10759" w:author="Markus Brüderl" w:date="2017-11-20T16:27:00Z">
        <w:r w:rsidRPr="00630630">
          <w:rPr>
            <w:rFonts w:ascii="Courier New" w:hAnsi="Courier New" w:cs="Courier New"/>
            <w:lang w:val="en-US"/>
          </w:rPr>
          <w:t xml:space="preserve">                     &lt;b:isBuchwertCalculationAllowed&gt;true&lt;/b:isBuchwertCalculationAllowed&gt;</w:t>
        </w:r>
      </w:ins>
    </w:p>
    <w:p w:rsidR="00630630" w:rsidRPr="00630630" w:rsidRDefault="00630630" w:rsidP="00630630">
      <w:pPr>
        <w:rPr>
          <w:ins w:id="10760" w:author="Markus Brüderl" w:date="2017-11-20T16:27:00Z"/>
          <w:rFonts w:ascii="Courier New" w:hAnsi="Courier New" w:cs="Courier New"/>
          <w:lang w:val="en-US"/>
        </w:rPr>
      </w:pPr>
      <w:ins w:id="10761" w:author="Markus Brüderl" w:date="2017-11-20T16:27:00Z">
        <w:r w:rsidRPr="00630630">
          <w:rPr>
            <w:rFonts w:ascii="Courier New" w:hAnsi="Courier New" w:cs="Courier New"/>
            <w:lang w:val="en-US"/>
          </w:rPr>
          <w:t xml:space="preserve">                     &lt;b:isExtendible&gt;true&lt;/b:isExtendible&gt;</w:t>
        </w:r>
      </w:ins>
    </w:p>
    <w:p w:rsidR="00630630" w:rsidRPr="00630630" w:rsidRDefault="00630630" w:rsidP="00630630">
      <w:pPr>
        <w:rPr>
          <w:ins w:id="10762" w:author="Markus Brüderl" w:date="2017-11-20T16:27:00Z"/>
          <w:rFonts w:ascii="Courier New" w:hAnsi="Courier New" w:cs="Courier New"/>
          <w:lang w:val="en-US"/>
        </w:rPr>
      </w:pPr>
      <w:ins w:id="10763" w:author="Markus Brüderl" w:date="2017-11-20T16:27:00Z">
        <w:r w:rsidRPr="00630630">
          <w:rPr>
            <w:rFonts w:ascii="Courier New" w:hAnsi="Courier New" w:cs="Courier New"/>
            <w:lang w:val="en-US"/>
          </w:rPr>
          <w:t xml:space="preserve">                     &lt;b:isPendenteAufloesung&gt;false&lt;/b:isPendenteAufloesung&gt;</w:t>
        </w:r>
      </w:ins>
    </w:p>
    <w:p w:rsidR="00630630" w:rsidRPr="00630630" w:rsidRDefault="00630630" w:rsidP="00630630">
      <w:pPr>
        <w:rPr>
          <w:ins w:id="10764" w:author="Markus Brüderl" w:date="2017-11-20T16:27:00Z"/>
          <w:rFonts w:ascii="Courier New" w:hAnsi="Courier New" w:cs="Courier New"/>
          <w:lang w:val="en-US"/>
        </w:rPr>
      </w:pPr>
      <w:ins w:id="10765" w:author="Markus Brüderl" w:date="2017-11-20T16:27:00Z">
        <w:r w:rsidRPr="00630630">
          <w:rPr>
            <w:rFonts w:ascii="Courier New" w:hAnsi="Courier New" w:cs="Courier New"/>
            <w:lang w:val="en-US"/>
          </w:rPr>
          <w:t xml:space="preserve">                     &lt;b:isRREChangeAllowed&gt;true&lt;/b:isRREChangeAllowed&gt;</w:t>
        </w:r>
      </w:ins>
    </w:p>
    <w:p w:rsidR="00630630" w:rsidRPr="00630630" w:rsidRDefault="00630630" w:rsidP="00630630">
      <w:pPr>
        <w:rPr>
          <w:ins w:id="10766" w:author="Markus Brüderl" w:date="2017-11-20T16:27:00Z"/>
          <w:rFonts w:ascii="Courier New" w:hAnsi="Courier New" w:cs="Courier New"/>
          <w:lang w:val="en-US"/>
        </w:rPr>
      </w:pPr>
      <w:ins w:id="10767" w:author="Markus Brüderl" w:date="2017-11-20T16:27:00Z">
        <w:r w:rsidRPr="00630630">
          <w:rPr>
            <w:rFonts w:ascii="Courier New" w:hAnsi="Courier New" w:cs="Courier New"/>
            <w:lang w:val="en-US"/>
          </w:rPr>
          <w:t xml:space="preserve">                     &lt;b:isRwReVerschickt&gt;false&lt;/b:isRwReVerschickt&gt;</w:t>
        </w:r>
      </w:ins>
    </w:p>
    <w:p w:rsidR="00630630" w:rsidRPr="00630630" w:rsidRDefault="00630630" w:rsidP="00630630">
      <w:pPr>
        <w:rPr>
          <w:ins w:id="10768" w:author="Markus Brüderl" w:date="2017-11-20T16:27:00Z"/>
          <w:rFonts w:ascii="Courier New" w:hAnsi="Courier New" w:cs="Courier New"/>
          <w:lang w:val="en-US"/>
        </w:rPr>
      </w:pPr>
      <w:ins w:id="10769" w:author="Markus Brüderl" w:date="2017-11-20T16:27:00Z">
        <w:r w:rsidRPr="00630630">
          <w:rPr>
            <w:rFonts w:ascii="Courier New" w:hAnsi="Courier New" w:cs="Courier New"/>
            <w:lang w:val="en-US"/>
          </w:rPr>
          <w:t xml:space="preserve">                     &lt;b:kalkulation i:nil="true"/&gt;</w:t>
        </w:r>
      </w:ins>
    </w:p>
    <w:p w:rsidR="00630630" w:rsidRPr="00630630" w:rsidRDefault="00630630" w:rsidP="00630630">
      <w:pPr>
        <w:rPr>
          <w:ins w:id="10770" w:author="Markus Brüderl" w:date="2017-11-20T16:27:00Z"/>
          <w:rFonts w:ascii="Courier New" w:hAnsi="Courier New" w:cs="Courier New"/>
          <w:lang w:val="en-US"/>
        </w:rPr>
      </w:pPr>
      <w:ins w:id="10771" w:author="Markus Brüderl" w:date="2017-11-20T16:27:00Z">
        <w:r w:rsidRPr="00630630">
          <w:rPr>
            <w:rFonts w:ascii="Courier New" w:hAnsi="Courier New" w:cs="Courier New"/>
            <w:lang w:val="en-US"/>
          </w:rPr>
          <w:t xml:space="preserve">                     &lt;b:kennzeichen&gt;Mth543215&lt;/b:kennzeichen&gt;</w:t>
        </w:r>
      </w:ins>
    </w:p>
    <w:p w:rsidR="00630630" w:rsidRPr="00630630" w:rsidRDefault="00630630" w:rsidP="00630630">
      <w:pPr>
        <w:rPr>
          <w:ins w:id="10772" w:author="Markus Brüderl" w:date="2017-11-20T16:27:00Z"/>
          <w:rFonts w:ascii="Courier New" w:hAnsi="Courier New" w:cs="Courier New"/>
          <w:lang w:val="en-US"/>
        </w:rPr>
      </w:pPr>
      <w:ins w:id="10773" w:author="Markus Brüderl" w:date="2017-11-20T16:27:00Z">
        <w:r w:rsidRPr="00630630">
          <w:rPr>
            <w:rFonts w:ascii="Courier New" w:hAnsi="Courier New" w:cs="Courier New"/>
            <w:lang w:val="en-US"/>
          </w:rPr>
          <w:t xml:space="preserve">                     &lt;b:kunde&gt;</w:t>
        </w:r>
      </w:ins>
    </w:p>
    <w:p w:rsidR="00630630" w:rsidRPr="00630630" w:rsidRDefault="00630630" w:rsidP="00630630">
      <w:pPr>
        <w:rPr>
          <w:ins w:id="10774" w:author="Markus Brüderl" w:date="2017-11-20T16:27:00Z"/>
          <w:rFonts w:ascii="Courier New" w:hAnsi="Courier New" w:cs="Courier New"/>
          <w:lang w:val="en-US"/>
        </w:rPr>
      </w:pPr>
      <w:ins w:id="10775" w:author="Markus Brüderl" w:date="2017-11-20T16:27:00Z">
        <w:r w:rsidRPr="00630630">
          <w:rPr>
            <w:rFonts w:ascii="Courier New" w:hAnsi="Courier New" w:cs="Courier New"/>
            <w:lang w:val="en-US"/>
          </w:rPr>
          <w:t xml:space="preserve">                        &lt;b:adressen/&gt;</w:t>
        </w:r>
      </w:ins>
    </w:p>
    <w:p w:rsidR="00630630" w:rsidRPr="00630630" w:rsidRDefault="00630630" w:rsidP="00630630">
      <w:pPr>
        <w:rPr>
          <w:ins w:id="10776" w:author="Markus Brüderl" w:date="2017-11-20T16:27:00Z"/>
          <w:rFonts w:ascii="Courier New" w:hAnsi="Courier New" w:cs="Courier New"/>
          <w:lang w:val="en-US"/>
        </w:rPr>
      </w:pPr>
      <w:ins w:id="10777" w:author="Markus Brüderl" w:date="2017-11-20T16:27:00Z">
        <w:r w:rsidRPr="00630630">
          <w:rPr>
            <w:rFonts w:ascii="Courier New" w:hAnsi="Courier New" w:cs="Courier New"/>
            <w:lang w:val="en-US"/>
          </w:rPr>
          <w:t xml:space="preserve">                        &lt;b:anrede&gt;Sehr geehrter Herr&lt;/b:anrede&gt;</w:t>
        </w:r>
      </w:ins>
    </w:p>
    <w:p w:rsidR="00630630" w:rsidRPr="00630630" w:rsidRDefault="00630630" w:rsidP="00630630">
      <w:pPr>
        <w:rPr>
          <w:ins w:id="10778" w:author="Markus Brüderl" w:date="2017-11-20T16:27:00Z"/>
          <w:rFonts w:ascii="Courier New" w:hAnsi="Courier New" w:cs="Courier New"/>
          <w:lang w:val="en-US"/>
        </w:rPr>
      </w:pPr>
      <w:ins w:id="10779" w:author="Markus Brüderl" w:date="2017-11-20T16:27:00Z">
        <w:r w:rsidRPr="00630630">
          <w:rPr>
            <w:rFonts w:ascii="Courier New" w:hAnsi="Courier New" w:cs="Courier New"/>
            <w:lang w:val="en-US"/>
          </w:rPr>
          <w:t xml:space="preserve">                        &lt;b:anredeCode&gt;2&lt;/b:anredeCode&gt;</w:t>
        </w:r>
      </w:ins>
    </w:p>
    <w:p w:rsidR="00630630" w:rsidRPr="00630630" w:rsidRDefault="00630630" w:rsidP="00630630">
      <w:pPr>
        <w:rPr>
          <w:ins w:id="10780" w:author="Markus Brüderl" w:date="2017-11-20T16:27:00Z"/>
          <w:rFonts w:ascii="Courier New" w:hAnsi="Courier New" w:cs="Courier New"/>
          <w:lang w:val="en-US"/>
        </w:rPr>
      </w:pPr>
      <w:ins w:id="10781" w:author="Markus Brüderl" w:date="2017-11-20T16:27:00Z">
        <w:r w:rsidRPr="00630630">
          <w:rPr>
            <w:rFonts w:ascii="Courier New" w:hAnsi="Courier New" w:cs="Courier New"/>
            <w:lang w:val="en-US"/>
          </w:rPr>
          <w:t xml:space="preserve">                        &lt;b:anredeCodeKont i:nil="true"/&gt;</w:t>
        </w:r>
      </w:ins>
    </w:p>
    <w:p w:rsidR="00630630" w:rsidRPr="00630630" w:rsidRDefault="00630630" w:rsidP="00630630">
      <w:pPr>
        <w:rPr>
          <w:ins w:id="10782" w:author="Markus Brüderl" w:date="2017-11-20T16:27:00Z"/>
          <w:rFonts w:ascii="Courier New" w:hAnsi="Courier New" w:cs="Courier New"/>
          <w:lang w:val="en-US"/>
        </w:rPr>
      </w:pPr>
      <w:ins w:id="10783" w:author="Markus Brüderl" w:date="2017-11-20T16:27:00Z">
        <w:r w:rsidRPr="00630630">
          <w:rPr>
            <w:rFonts w:ascii="Courier New" w:hAnsi="Courier New" w:cs="Courier New"/>
            <w:lang w:val="en-US"/>
          </w:rPr>
          <w:t xml:space="preserve">                        &lt;b:anredeKont i:nil="true"/&gt;</w:t>
        </w:r>
      </w:ins>
    </w:p>
    <w:p w:rsidR="00630630" w:rsidRPr="00630630" w:rsidRDefault="00630630" w:rsidP="00630630">
      <w:pPr>
        <w:rPr>
          <w:ins w:id="10784" w:author="Markus Brüderl" w:date="2017-11-20T16:27:00Z"/>
          <w:rFonts w:ascii="Courier New" w:hAnsi="Courier New" w:cs="Courier New"/>
          <w:lang w:val="en-US"/>
        </w:rPr>
      </w:pPr>
      <w:ins w:id="10785" w:author="Markus Brüderl" w:date="2017-11-20T16:27:00Z">
        <w:r w:rsidRPr="00630630">
          <w:rPr>
            <w:rFonts w:ascii="Courier New" w:hAnsi="Courier New" w:cs="Courier New"/>
            <w:lang w:val="en-US"/>
          </w:rPr>
          <w:t xml:space="preserve">                        &lt;b:auslausweis i:nil="true"/&gt;</w:t>
        </w:r>
      </w:ins>
    </w:p>
    <w:p w:rsidR="00630630" w:rsidRPr="00630630" w:rsidRDefault="00630630" w:rsidP="00630630">
      <w:pPr>
        <w:rPr>
          <w:ins w:id="10786" w:author="Markus Brüderl" w:date="2017-11-20T16:27:00Z"/>
          <w:rFonts w:ascii="Courier New" w:hAnsi="Courier New" w:cs="Courier New"/>
          <w:lang w:val="en-US"/>
        </w:rPr>
      </w:pPr>
      <w:ins w:id="10787" w:author="Markus Brüderl" w:date="2017-11-20T16:27:00Z">
        <w:r w:rsidRPr="00630630">
          <w:rPr>
            <w:rFonts w:ascii="Courier New" w:hAnsi="Courier New" w:cs="Courier New"/>
            <w:lang w:val="en-US"/>
          </w:rPr>
          <w:t xml:space="preserve">                        &lt;b:auslausweisCode i:nil="true"/&gt;</w:t>
        </w:r>
      </w:ins>
    </w:p>
    <w:p w:rsidR="00630630" w:rsidRPr="00630630" w:rsidRDefault="00630630" w:rsidP="00630630">
      <w:pPr>
        <w:rPr>
          <w:ins w:id="10788" w:author="Markus Brüderl" w:date="2017-11-20T16:27:00Z"/>
          <w:rFonts w:ascii="Courier New" w:hAnsi="Courier New" w:cs="Courier New"/>
          <w:lang w:val="en-US"/>
        </w:rPr>
      </w:pPr>
      <w:ins w:id="10789" w:author="Markus Brüderl" w:date="2017-11-20T16:27:00Z">
        <w:r w:rsidRPr="00630630">
          <w:rPr>
            <w:rFonts w:ascii="Courier New" w:hAnsi="Courier New" w:cs="Courier New"/>
            <w:lang w:val="en-US"/>
          </w:rPr>
          <w:t xml:space="preserve">                        &lt;b:auslausweisGueltig i:nil="true"/&gt;</w:t>
        </w:r>
      </w:ins>
    </w:p>
    <w:p w:rsidR="00630630" w:rsidRPr="00630630" w:rsidRDefault="00630630" w:rsidP="00630630">
      <w:pPr>
        <w:rPr>
          <w:ins w:id="10790" w:author="Markus Brüderl" w:date="2017-11-20T16:27:00Z"/>
          <w:rFonts w:ascii="Courier New" w:hAnsi="Courier New" w:cs="Courier New"/>
          <w:lang w:val="en-US"/>
        </w:rPr>
      </w:pPr>
      <w:ins w:id="10791" w:author="Markus Brüderl" w:date="2017-11-20T16:27:00Z">
        <w:r w:rsidRPr="00630630">
          <w:rPr>
            <w:rFonts w:ascii="Courier New" w:hAnsi="Courier New" w:cs="Courier New"/>
            <w:lang w:val="en-US"/>
          </w:rPr>
          <w:t xml:space="preserve">                        &lt;b:bestandsKunde&gt;0&lt;/b:bestandsKunde&gt;</w:t>
        </w:r>
      </w:ins>
    </w:p>
    <w:p w:rsidR="00630630" w:rsidRPr="00630630" w:rsidRDefault="00630630" w:rsidP="00630630">
      <w:pPr>
        <w:rPr>
          <w:ins w:id="10792" w:author="Markus Brüderl" w:date="2017-11-20T16:27:00Z"/>
          <w:rFonts w:ascii="Courier New" w:hAnsi="Courier New" w:cs="Courier New"/>
          <w:lang w:val="en-US"/>
        </w:rPr>
      </w:pPr>
      <w:ins w:id="10793" w:author="Markus Brüderl" w:date="2017-11-20T16:27:00Z">
        <w:r w:rsidRPr="00630630">
          <w:rPr>
            <w:rFonts w:ascii="Courier New" w:hAnsi="Courier New" w:cs="Courier New"/>
            <w:lang w:val="en-US"/>
          </w:rPr>
          <w:t xml:space="preserve">                        &lt;b:brancheBezeichnung i:nil="true"/&gt;</w:t>
        </w:r>
      </w:ins>
    </w:p>
    <w:p w:rsidR="00630630" w:rsidRPr="00630630" w:rsidRDefault="00630630" w:rsidP="00630630">
      <w:pPr>
        <w:rPr>
          <w:ins w:id="10794" w:author="Markus Brüderl" w:date="2017-11-20T16:27:00Z"/>
          <w:rFonts w:ascii="Courier New" w:hAnsi="Courier New" w:cs="Courier New"/>
          <w:lang w:val="en-US"/>
        </w:rPr>
      </w:pPr>
      <w:ins w:id="10795" w:author="Markus Brüderl" w:date="2017-11-20T16:27:00Z">
        <w:r w:rsidRPr="00630630">
          <w:rPr>
            <w:rFonts w:ascii="Courier New" w:hAnsi="Courier New" w:cs="Courier New"/>
            <w:lang w:val="en-US"/>
          </w:rPr>
          <w:t xml:space="preserve">                        &lt;b:einreisedatum i:nil="true"/&gt;</w:t>
        </w:r>
      </w:ins>
    </w:p>
    <w:p w:rsidR="00630630" w:rsidRPr="00630630" w:rsidRDefault="00630630" w:rsidP="00630630">
      <w:pPr>
        <w:rPr>
          <w:ins w:id="10796" w:author="Markus Brüderl" w:date="2017-11-20T16:27:00Z"/>
          <w:rFonts w:ascii="Courier New" w:hAnsi="Courier New" w:cs="Courier New"/>
          <w:lang w:val="en-US"/>
        </w:rPr>
      </w:pPr>
      <w:ins w:id="10797" w:author="Markus Brüderl" w:date="2017-11-20T16:27:00Z">
        <w:r w:rsidRPr="00630630">
          <w:rPr>
            <w:rFonts w:ascii="Courier New" w:hAnsi="Courier New" w:cs="Courier New"/>
            <w:lang w:val="en-US"/>
          </w:rPr>
          <w:t xml:space="preserve">                        &lt;b:email i:nil="true"/&gt;</w:t>
        </w:r>
      </w:ins>
    </w:p>
    <w:p w:rsidR="00630630" w:rsidRPr="00630630" w:rsidRDefault="00630630" w:rsidP="00630630">
      <w:pPr>
        <w:rPr>
          <w:ins w:id="10798" w:author="Markus Brüderl" w:date="2017-11-20T16:27:00Z"/>
          <w:rFonts w:ascii="Courier New" w:hAnsi="Courier New" w:cs="Courier New"/>
          <w:lang w:val="en-US"/>
        </w:rPr>
      </w:pPr>
      <w:ins w:id="10799" w:author="Markus Brüderl" w:date="2017-11-20T16:27:00Z">
        <w:r w:rsidRPr="00630630">
          <w:rPr>
            <w:rFonts w:ascii="Courier New" w:hAnsi="Courier New" w:cs="Courier New"/>
            <w:lang w:val="en-US"/>
          </w:rPr>
          <w:t xml:space="preserve">                        &lt;b:erreichbBis&gt;1&lt;/b:erreichbBis&gt;</w:t>
        </w:r>
      </w:ins>
    </w:p>
    <w:p w:rsidR="00630630" w:rsidRPr="00630630" w:rsidRDefault="00630630" w:rsidP="00630630">
      <w:pPr>
        <w:rPr>
          <w:ins w:id="10800" w:author="Markus Brüderl" w:date="2017-11-20T16:27:00Z"/>
          <w:rFonts w:ascii="Courier New" w:hAnsi="Courier New" w:cs="Courier New"/>
          <w:lang w:val="en-US"/>
        </w:rPr>
      </w:pPr>
      <w:ins w:id="10801" w:author="Markus Brüderl" w:date="2017-11-20T16:27:00Z">
        <w:r w:rsidRPr="00630630">
          <w:rPr>
            <w:rFonts w:ascii="Courier New" w:hAnsi="Courier New" w:cs="Courier New"/>
            <w:lang w:val="en-US"/>
          </w:rPr>
          <w:t xml:space="preserve">                        &lt;b:erreichbVon&gt;1&lt;/b:erreichbVon&gt;</w:t>
        </w:r>
      </w:ins>
    </w:p>
    <w:p w:rsidR="00630630" w:rsidRPr="00630630" w:rsidRDefault="00630630" w:rsidP="00630630">
      <w:pPr>
        <w:rPr>
          <w:ins w:id="10802" w:author="Markus Brüderl" w:date="2017-11-20T16:27:00Z"/>
          <w:rFonts w:ascii="Courier New" w:hAnsi="Courier New" w:cs="Courier New"/>
          <w:lang w:val="en-US"/>
        </w:rPr>
      </w:pPr>
      <w:ins w:id="10803" w:author="Markus Brüderl" w:date="2017-11-20T16:27:00Z">
        <w:r w:rsidRPr="00630630">
          <w:rPr>
            <w:rFonts w:ascii="Courier New" w:hAnsi="Courier New" w:cs="Courier New"/>
            <w:lang w:val="en-US"/>
          </w:rPr>
          <w:t xml:space="preserve">                        &lt;b:erreichbtel&gt;0&lt;/b:erreichbtel&gt;</w:t>
        </w:r>
      </w:ins>
    </w:p>
    <w:p w:rsidR="00630630" w:rsidRPr="00630630" w:rsidRDefault="00630630" w:rsidP="00630630">
      <w:pPr>
        <w:rPr>
          <w:ins w:id="10804" w:author="Markus Brüderl" w:date="2017-11-20T16:27:00Z"/>
          <w:rFonts w:ascii="Courier New" w:hAnsi="Courier New" w:cs="Courier New"/>
          <w:lang w:val="en-US"/>
        </w:rPr>
      </w:pPr>
      <w:ins w:id="10805" w:author="Markus Brüderl" w:date="2017-11-20T16:27:00Z">
        <w:r w:rsidRPr="00630630">
          <w:rPr>
            <w:rFonts w:ascii="Courier New" w:hAnsi="Courier New" w:cs="Courier New"/>
            <w:lang w:val="en-US"/>
          </w:rPr>
          <w:t xml:space="preserve">                        &lt;b:gebdatum&gt;1981-06-29T17:09:58&lt;/b:gebdatum&gt;</w:t>
        </w:r>
      </w:ins>
    </w:p>
    <w:p w:rsidR="00630630" w:rsidRPr="00630630" w:rsidRDefault="00630630" w:rsidP="00630630">
      <w:pPr>
        <w:rPr>
          <w:ins w:id="10806" w:author="Markus Brüderl" w:date="2017-11-20T16:27:00Z"/>
          <w:rFonts w:ascii="Courier New" w:hAnsi="Courier New" w:cs="Courier New"/>
          <w:lang w:val="en-US"/>
        </w:rPr>
      </w:pPr>
      <w:ins w:id="10807" w:author="Markus Brüderl" w:date="2017-11-20T16:27:00Z">
        <w:r w:rsidRPr="00630630">
          <w:rPr>
            <w:rFonts w:ascii="Courier New" w:hAnsi="Courier New" w:cs="Courier New"/>
            <w:lang w:val="en-US"/>
          </w:rPr>
          <w:t xml:space="preserve">                        &lt;b:gruendung i:nil="true"/&gt;</w:t>
        </w:r>
      </w:ins>
    </w:p>
    <w:p w:rsidR="00630630" w:rsidRPr="00630630" w:rsidRDefault="00630630" w:rsidP="00630630">
      <w:pPr>
        <w:rPr>
          <w:ins w:id="10808" w:author="Markus Brüderl" w:date="2017-11-20T16:27:00Z"/>
          <w:rFonts w:ascii="Courier New" w:hAnsi="Courier New" w:cs="Courier New"/>
          <w:lang w:val="en-US"/>
        </w:rPr>
      </w:pPr>
      <w:ins w:id="10809" w:author="Markus Brüderl" w:date="2017-11-20T16:27:00Z">
        <w:r w:rsidRPr="00630630">
          <w:rPr>
            <w:rFonts w:ascii="Courier New" w:hAnsi="Courier New" w:cs="Courier New"/>
            <w:lang w:val="en-US"/>
          </w:rPr>
          <w:t xml:space="preserve">                        &lt;b:handy i:nil="true"/&gt;</w:t>
        </w:r>
      </w:ins>
    </w:p>
    <w:p w:rsidR="00630630" w:rsidRPr="00630630" w:rsidRDefault="00630630" w:rsidP="00630630">
      <w:pPr>
        <w:rPr>
          <w:ins w:id="10810" w:author="Markus Brüderl" w:date="2017-11-20T16:27:00Z"/>
          <w:rFonts w:ascii="Courier New" w:hAnsi="Courier New" w:cs="Courier New"/>
          <w:lang w:val="en-US"/>
        </w:rPr>
      </w:pPr>
      <w:ins w:id="10811" w:author="Markus Brüderl" w:date="2017-11-20T16:27:00Z">
        <w:r w:rsidRPr="00630630">
          <w:rPr>
            <w:rFonts w:ascii="Courier New" w:hAnsi="Courier New" w:cs="Courier New"/>
            <w:lang w:val="en-US"/>
          </w:rPr>
          <w:t xml:space="preserve">                        &lt;b:hregister i:nil="true"/&gt;</w:t>
        </w:r>
      </w:ins>
    </w:p>
    <w:p w:rsidR="00630630" w:rsidRPr="00630630" w:rsidRDefault="00630630" w:rsidP="00630630">
      <w:pPr>
        <w:rPr>
          <w:ins w:id="10812" w:author="Markus Brüderl" w:date="2017-11-20T16:27:00Z"/>
          <w:rFonts w:ascii="Courier New" w:hAnsi="Courier New" w:cs="Courier New"/>
          <w:lang w:val="en-US"/>
        </w:rPr>
      </w:pPr>
      <w:ins w:id="10813" w:author="Markus Brüderl" w:date="2017-11-20T16:27:00Z">
        <w:r w:rsidRPr="00630630">
          <w:rPr>
            <w:rFonts w:ascii="Courier New" w:hAnsi="Courier New" w:cs="Courier New"/>
            <w:lang w:val="en-US"/>
          </w:rPr>
          <w:lastRenderedPageBreak/>
          <w:t xml:space="preserve">                        &lt;b:hregisterFlag&gt;false&lt;/b:hregisterFlag&gt;</w:t>
        </w:r>
      </w:ins>
    </w:p>
    <w:p w:rsidR="00630630" w:rsidRPr="00630630" w:rsidRDefault="00630630" w:rsidP="00630630">
      <w:pPr>
        <w:rPr>
          <w:ins w:id="10814" w:author="Markus Brüderl" w:date="2017-11-20T16:27:00Z"/>
          <w:rFonts w:ascii="Courier New" w:hAnsi="Courier New" w:cs="Courier New"/>
          <w:lang w:val="en-US"/>
        </w:rPr>
      </w:pPr>
      <w:ins w:id="10815" w:author="Markus Brüderl" w:date="2017-11-20T16:27:00Z">
        <w:r w:rsidRPr="00630630">
          <w:rPr>
            <w:rFonts w:ascii="Courier New" w:hAnsi="Courier New" w:cs="Courier New"/>
            <w:lang w:val="en-US"/>
          </w:rPr>
          <w:t xml:space="preserve">                        &lt;b:hsnr&gt;5&lt;/b:hsnr&gt;</w:t>
        </w:r>
      </w:ins>
    </w:p>
    <w:p w:rsidR="00630630" w:rsidRPr="00630630" w:rsidRDefault="00630630" w:rsidP="00630630">
      <w:pPr>
        <w:rPr>
          <w:ins w:id="10816" w:author="Markus Brüderl" w:date="2017-11-20T16:27:00Z"/>
          <w:rFonts w:ascii="Courier New" w:hAnsi="Courier New" w:cs="Courier New"/>
          <w:lang w:val="en-US"/>
        </w:rPr>
      </w:pPr>
      <w:ins w:id="10817" w:author="Markus Brüderl" w:date="2017-11-20T16:27:00Z">
        <w:r w:rsidRPr="00630630">
          <w:rPr>
            <w:rFonts w:ascii="Courier New" w:hAnsi="Courier New" w:cs="Courier New"/>
            <w:lang w:val="en-US"/>
          </w:rPr>
          <w:t xml:space="preserve">                        &lt;b:hsnr2 i:nil="true"/&gt;</w:t>
        </w:r>
      </w:ins>
    </w:p>
    <w:p w:rsidR="00630630" w:rsidRPr="00630630" w:rsidRDefault="00630630" w:rsidP="00630630">
      <w:pPr>
        <w:rPr>
          <w:ins w:id="10818" w:author="Markus Brüderl" w:date="2017-11-20T16:27:00Z"/>
          <w:rFonts w:ascii="Courier New" w:hAnsi="Courier New" w:cs="Courier New"/>
          <w:lang w:val="en-US"/>
        </w:rPr>
      </w:pPr>
      <w:ins w:id="10819" w:author="Markus Brüderl" w:date="2017-11-20T16:27:00Z">
        <w:r w:rsidRPr="00630630">
          <w:rPr>
            <w:rFonts w:ascii="Courier New" w:hAnsi="Courier New" w:cs="Courier New"/>
            <w:lang w:val="en-US"/>
          </w:rPr>
          <w:t xml:space="preserve">                        &lt;b:infoSmsFlag&gt;0&lt;/b:infoSmsFlag&gt;</w:t>
        </w:r>
      </w:ins>
    </w:p>
    <w:p w:rsidR="00630630" w:rsidRPr="00630630" w:rsidRDefault="00630630" w:rsidP="00630630">
      <w:pPr>
        <w:rPr>
          <w:ins w:id="10820" w:author="Markus Brüderl" w:date="2017-11-20T16:27:00Z"/>
          <w:rFonts w:ascii="Courier New" w:hAnsi="Courier New" w:cs="Courier New"/>
          <w:lang w:val="en-US"/>
        </w:rPr>
      </w:pPr>
      <w:ins w:id="10821" w:author="Markus Brüderl" w:date="2017-11-20T16:27:00Z">
        <w:r w:rsidRPr="00630630">
          <w:rPr>
            <w:rFonts w:ascii="Courier New" w:hAnsi="Courier New" w:cs="Courier New"/>
            <w:lang w:val="en-US"/>
          </w:rPr>
          <w:t xml:space="preserve">                        &lt;b:infoTelFlag&gt;0&lt;/b:infoTelFlag&gt;</w:t>
        </w:r>
      </w:ins>
    </w:p>
    <w:p w:rsidR="00630630" w:rsidRPr="00630630" w:rsidRDefault="00630630" w:rsidP="00630630">
      <w:pPr>
        <w:rPr>
          <w:ins w:id="10822" w:author="Markus Brüderl" w:date="2017-11-20T16:27:00Z"/>
          <w:rFonts w:ascii="Courier New" w:hAnsi="Courier New" w:cs="Courier New"/>
          <w:lang w:val="en-US"/>
        </w:rPr>
      </w:pPr>
      <w:ins w:id="10823" w:author="Markus Brüderl" w:date="2017-11-20T16:27:00Z">
        <w:r w:rsidRPr="00630630">
          <w:rPr>
            <w:rFonts w:ascii="Courier New" w:hAnsi="Courier New" w:cs="Courier New"/>
            <w:lang w:val="en-US"/>
          </w:rPr>
          <w:t xml:space="preserve">                        &lt;b:infomail2flag&gt;0&lt;/b:infomail2flag&gt;</w:t>
        </w:r>
      </w:ins>
    </w:p>
    <w:p w:rsidR="00630630" w:rsidRPr="00630630" w:rsidRDefault="00630630" w:rsidP="00630630">
      <w:pPr>
        <w:rPr>
          <w:ins w:id="10824" w:author="Markus Brüderl" w:date="2017-11-20T16:27:00Z"/>
          <w:rFonts w:ascii="Courier New" w:hAnsi="Courier New" w:cs="Courier New"/>
          <w:lang w:val="en-US"/>
        </w:rPr>
      </w:pPr>
      <w:ins w:id="10825" w:author="Markus Brüderl" w:date="2017-11-20T16:27:00Z">
        <w:r w:rsidRPr="00630630">
          <w:rPr>
            <w:rFonts w:ascii="Courier New" w:hAnsi="Courier New" w:cs="Courier New"/>
            <w:lang w:val="en-US"/>
          </w:rPr>
          <w:t xml:space="preserve">                        &lt;b:infomailflag&gt;0&lt;/b:infomailflag&gt;</w:t>
        </w:r>
      </w:ins>
    </w:p>
    <w:p w:rsidR="00630630" w:rsidRPr="00630630" w:rsidRDefault="00630630" w:rsidP="00630630">
      <w:pPr>
        <w:rPr>
          <w:ins w:id="10826" w:author="Markus Brüderl" w:date="2017-11-20T16:27:00Z"/>
          <w:rFonts w:ascii="Courier New" w:hAnsi="Courier New" w:cs="Courier New"/>
          <w:lang w:val="en-US"/>
        </w:rPr>
      </w:pPr>
      <w:ins w:id="10827" w:author="Markus Brüderl" w:date="2017-11-20T16:27:00Z">
        <w:r w:rsidRPr="00630630">
          <w:rPr>
            <w:rFonts w:ascii="Courier New" w:hAnsi="Courier New" w:cs="Courier New"/>
            <w:lang w:val="en-US"/>
          </w:rPr>
          <w:t xml:space="preserve">                        &lt;b:kdtypBezeichnung&gt;Privat&lt;/b:kdtypBezeichnung&gt;</w:t>
        </w:r>
      </w:ins>
    </w:p>
    <w:p w:rsidR="00630630" w:rsidRPr="00630630" w:rsidRDefault="00630630" w:rsidP="00630630">
      <w:pPr>
        <w:rPr>
          <w:ins w:id="10828" w:author="Markus Brüderl" w:date="2017-11-20T16:27:00Z"/>
          <w:rFonts w:ascii="Courier New" w:hAnsi="Courier New" w:cs="Courier New"/>
          <w:lang w:val="en-US"/>
        </w:rPr>
      </w:pPr>
      <w:ins w:id="10829" w:author="Markus Brüderl" w:date="2017-11-20T16:27:00Z">
        <w:r w:rsidRPr="00630630">
          <w:rPr>
            <w:rFonts w:ascii="Courier New" w:hAnsi="Courier New" w:cs="Courier New"/>
            <w:lang w:val="en-US"/>
          </w:rPr>
          <w:t xml:space="preserve">                        &lt;b:kontos/&gt;</w:t>
        </w:r>
      </w:ins>
    </w:p>
    <w:p w:rsidR="00630630" w:rsidRPr="00630630" w:rsidRDefault="00630630" w:rsidP="00630630">
      <w:pPr>
        <w:rPr>
          <w:ins w:id="10830" w:author="Markus Brüderl" w:date="2017-11-20T16:27:00Z"/>
          <w:rFonts w:ascii="Courier New" w:hAnsi="Courier New" w:cs="Courier New"/>
          <w:lang w:val="en-US"/>
        </w:rPr>
      </w:pPr>
      <w:ins w:id="10831" w:author="Markus Brüderl" w:date="2017-11-20T16:27:00Z">
        <w:r w:rsidRPr="00630630">
          <w:rPr>
            <w:rFonts w:ascii="Courier New" w:hAnsi="Courier New" w:cs="Courier New"/>
            <w:lang w:val="en-US"/>
          </w:rPr>
          <w:t xml:space="preserve">                        &lt;b:land2Bezeichnung i:nil="true"/&gt;</w:t>
        </w:r>
      </w:ins>
    </w:p>
    <w:p w:rsidR="00630630" w:rsidRPr="00630630" w:rsidRDefault="00630630" w:rsidP="00630630">
      <w:pPr>
        <w:rPr>
          <w:ins w:id="10832" w:author="Markus Brüderl" w:date="2017-11-20T16:27:00Z"/>
          <w:rFonts w:ascii="Courier New" w:hAnsi="Courier New" w:cs="Courier New"/>
          <w:lang w:val="en-US"/>
        </w:rPr>
      </w:pPr>
      <w:ins w:id="10833" w:author="Markus Brüderl" w:date="2017-11-20T16:27:00Z">
        <w:r w:rsidRPr="00630630">
          <w:rPr>
            <w:rFonts w:ascii="Courier New" w:hAnsi="Courier New" w:cs="Courier New"/>
            <w:lang w:val="en-US"/>
          </w:rPr>
          <w:t xml:space="preserve">                        &lt;b:landBezeichnung i:nil="true"/&gt;</w:t>
        </w:r>
      </w:ins>
    </w:p>
    <w:p w:rsidR="00630630" w:rsidRPr="00630630" w:rsidRDefault="00630630" w:rsidP="00630630">
      <w:pPr>
        <w:rPr>
          <w:ins w:id="10834" w:author="Markus Brüderl" w:date="2017-11-20T16:27:00Z"/>
          <w:rFonts w:ascii="Courier New" w:hAnsi="Courier New" w:cs="Courier New"/>
          <w:lang w:val="en-US"/>
        </w:rPr>
      </w:pPr>
      <w:ins w:id="10835" w:author="Markus Brüderl" w:date="2017-11-20T16:27:00Z">
        <w:r w:rsidRPr="00630630">
          <w:rPr>
            <w:rFonts w:ascii="Courier New" w:hAnsi="Courier New" w:cs="Courier New"/>
            <w:lang w:val="en-US"/>
          </w:rPr>
          <w:t xml:space="preserve">                        &lt;b:landNatBezeichnung i:nil="true"/&gt;</w:t>
        </w:r>
      </w:ins>
    </w:p>
    <w:p w:rsidR="00630630" w:rsidRPr="00630630" w:rsidRDefault="00630630" w:rsidP="00630630">
      <w:pPr>
        <w:rPr>
          <w:ins w:id="10836" w:author="Markus Brüderl" w:date="2017-11-20T16:27:00Z"/>
          <w:rFonts w:ascii="Courier New" w:hAnsi="Courier New" w:cs="Courier New"/>
          <w:lang w:val="en-US"/>
        </w:rPr>
      </w:pPr>
      <w:ins w:id="10837" w:author="Markus Brüderl" w:date="2017-11-20T16:27:00Z">
        <w:r w:rsidRPr="00630630">
          <w:rPr>
            <w:rFonts w:ascii="Courier New" w:hAnsi="Courier New" w:cs="Courier New"/>
            <w:lang w:val="en-US"/>
          </w:rPr>
          <w:t xml:space="preserve">                        &lt;b:langBezeichnung i:nil="true"/&gt;</w:t>
        </w:r>
      </w:ins>
    </w:p>
    <w:p w:rsidR="00630630" w:rsidRPr="00630630" w:rsidRDefault="00630630" w:rsidP="00630630">
      <w:pPr>
        <w:rPr>
          <w:ins w:id="10838" w:author="Markus Brüderl" w:date="2017-11-20T16:27:00Z"/>
          <w:rFonts w:ascii="Courier New" w:hAnsi="Courier New" w:cs="Courier New"/>
          <w:lang w:val="en-US"/>
        </w:rPr>
      </w:pPr>
      <w:ins w:id="10839" w:author="Markus Brüderl" w:date="2017-11-20T16:27:00Z">
        <w:r w:rsidRPr="00630630">
          <w:rPr>
            <w:rFonts w:ascii="Courier New" w:hAnsi="Courier New" w:cs="Courier New"/>
            <w:lang w:val="en-US"/>
          </w:rPr>
          <w:t xml:space="preserve">                        &lt;b:langKorrBezeichnung i:nil="true"/&gt;</w:t>
        </w:r>
      </w:ins>
    </w:p>
    <w:p w:rsidR="00630630" w:rsidRPr="00630630" w:rsidRDefault="00630630" w:rsidP="00630630">
      <w:pPr>
        <w:rPr>
          <w:ins w:id="10840" w:author="Markus Brüderl" w:date="2017-11-20T16:27:00Z"/>
          <w:rFonts w:ascii="Courier New" w:hAnsi="Courier New" w:cs="Courier New"/>
          <w:lang w:val="en-US"/>
        </w:rPr>
      </w:pPr>
      <w:ins w:id="10841" w:author="Markus Brüderl" w:date="2017-11-20T16:27:00Z">
        <w:r w:rsidRPr="00630630">
          <w:rPr>
            <w:rFonts w:ascii="Courier New" w:hAnsi="Courier New" w:cs="Courier New"/>
            <w:lang w:val="en-US"/>
          </w:rPr>
          <w:t xml:space="preserve">                        &lt;b:mitarbeiterflag&gt;0&lt;/b:mitarbeiterflag&gt;</w:t>
        </w:r>
      </w:ins>
    </w:p>
    <w:p w:rsidR="00630630" w:rsidRPr="00630630" w:rsidRDefault="00630630" w:rsidP="00630630">
      <w:pPr>
        <w:rPr>
          <w:ins w:id="10842" w:author="Markus Brüderl" w:date="2017-11-20T16:27:00Z"/>
          <w:rFonts w:ascii="Courier New" w:hAnsi="Courier New" w:cs="Courier New"/>
          <w:lang w:val="en-US"/>
        </w:rPr>
      </w:pPr>
      <w:ins w:id="10843" w:author="Markus Brüderl" w:date="2017-11-20T16:27:00Z">
        <w:r w:rsidRPr="00630630">
          <w:rPr>
            <w:rFonts w:ascii="Courier New" w:hAnsi="Courier New" w:cs="Courier New"/>
            <w:lang w:val="en-US"/>
          </w:rPr>
          <w:t xml:space="preserve">                        &lt;b:name&gt;Schmidt&lt;/b:name&gt;</w:t>
        </w:r>
      </w:ins>
    </w:p>
    <w:p w:rsidR="00630630" w:rsidRPr="00630630" w:rsidRDefault="00630630" w:rsidP="00630630">
      <w:pPr>
        <w:rPr>
          <w:ins w:id="10844" w:author="Markus Brüderl" w:date="2017-11-20T16:27:00Z"/>
          <w:rFonts w:ascii="Courier New" w:hAnsi="Courier New" w:cs="Courier New"/>
          <w:lang w:val="en-US"/>
        </w:rPr>
      </w:pPr>
      <w:ins w:id="10845" w:author="Markus Brüderl" w:date="2017-11-20T16:27:00Z">
        <w:r w:rsidRPr="00630630">
          <w:rPr>
            <w:rFonts w:ascii="Courier New" w:hAnsi="Courier New" w:cs="Courier New"/>
            <w:lang w:val="en-US"/>
          </w:rPr>
          <w:t xml:space="preserve">                        &lt;b:nameKont i:nil="true"/&gt;</w:t>
        </w:r>
      </w:ins>
    </w:p>
    <w:p w:rsidR="00630630" w:rsidRPr="00630630" w:rsidRDefault="00630630" w:rsidP="00630630">
      <w:pPr>
        <w:rPr>
          <w:ins w:id="10846" w:author="Markus Brüderl" w:date="2017-11-20T16:27:00Z"/>
          <w:rFonts w:ascii="Courier New" w:hAnsi="Courier New" w:cs="Courier New"/>
          <w:lang w:val="en-US"/>
        </w:rPr>
      </w:pPr>
      <w:ins w:id="10847" w:author="Markus Brüderl" w:date="2017-11-20T16:27:00Z">
        <w:r w:rsidRPr="00630630">
          <w:rPr>
            <w:rFonts w:ascii="Courier New" w:hAnsi="Courier New" w:cs="Courier New"/>
            <w:lang w:val="en-US"/>
          </w:rPr>
          <w:t xml:space="preserve">                        &lt;b:ort&gt;Thalwil&lt;/b:ort&gt;</w:t>
        </w:r>
      </w:ins>
    </w:p>
    <w:p w:rsidR="00630630" w:rsidRPr="00630630" w:rsidRDefault="00630630" w:rsidP="00630630">
      <w:pPr>
        <w:rPr>
          <w:ins w:id="10848" w:author="Markus Brüderl" w:date="2017-11-20T16:27:00Z"/>
          <w:rFonts w:ascii="Courier New" w:hAnsi="Courier New" w:cs="Courier New"/>
          <w:lang w:val="en-US"/>
        </w:rPr>
      </w:pPr>
      <w:ins w:id="10849" w:author="Markus Brüderl" w:date="2017-11-20T16:27:00Z">
        <w:r w:rsidRPr="00630630">
          <w:rPr>
            <w:rFonts w:ascii="Courier New" w:hAnsi="Courier New" w:cs="Courier New"/>
            <w:lang w:val="en-US"/>
          </w:rPr>
          <w:t xml:space="preserve">                        &lt;b:ort2 i:nil="true"/&gt;</w:t>
        </w:r>
      </w:ins>
    </w:p>
    <w:p w:rsidR="00630630" w:rsidRPr="00630630" w:rsidRDefault="00630630" w:rsidP="00630630">
      <w:pPr>
        <w:rPr>
          <w:ins w:id="10850" w:author="Markus Brüderl" w:date="2017-11-20T16:27:00Z"/>
          <w:rFonts w:ascii="Courier New" w:hAnsi="Courier New" w:cs="Courier New"/>
          <w:lang w:val="en-US"/>
        </w:rPr>
      </w:pPr>
      <w:ins w:id="10851" w:author="Markus Brüderl" w:date="2017-11-20T16:27:00Z">
        <w:r w:rsidRPr="00630630">
          <w:rPr>
            <w:rFonts w:ascii="Courier New" w:hAnsi="Courier New" w:cs="Courier New"/>
            <w:lang w:val="en-US"/>
          </w:rPr>
          <w:t xml:space="preserve">                        &lt;b:plz&gt;8800&lt;/b:plz&gt;</w:t>
        </w:r>
      </w:ins>
    </w:p>
    <w:p w:rsidR="00630630" w:rsidRPr="00630630" w:rsidRDefault="00630630" w:rsidP="00630630">
      <w:pPr>
        <w:rPr>
          <w:ins w:id="10852" w:author="Markus Brüderl" w:date="2017-11-20T16:27:00Z"/>
          <w:rFonts w:ascii="Courier New" w:hAnsi="Courier New" w:cs="Courier New"/>
          <w:lang w:val="en-US"/>
        </w:rPr>
      </w:pPr>
      <w:ins w:id="10853" w:author="Markus Brüderl" w:date="2017-11-20T16:27:00Z">
        <w:r w:rsidRPr="00630630">
          <w:rPr>
            <w:rFonts w:ascii="Courier New" w:hAnsi="Courier New" w:cs="Courier New"/>
            <w:lang w:val="en-US"/>
          </w:rPr>
          <w:t xml:space="preserve">                        &lt;b:plz2 i:nil="true"/&gt;</w:t>
        </w:r>
      </w:ins>
    </w:p>
    <w:p w:rsidR="00630630" w:rsidRPr="00630630" w:rsidRDefault="00630630" w:rsidP="00630630">
      <w:pPr>
        <w:rPr>
          <w:ins w:id="10854" w:author="Markus Brüderl" w:date="2017-11-20T16:27:00Z"/>
          <w:rFonts w:ascii="Courier New" w:hAnsi="Courier New" w:cs="Courier New"/>
          <w:lang w:val="en-US"/>
        </w:rPr>
      </w:pPr>
      <w:ins w:id="10855" w:author="Markus Brüderl" w:date="2017-11-20T16:27:00Z">
        <w:r w:rsidRPr="00630630">
          <w:rPr>
            <w:rFonts w:ascii="Courier New" w:hAnsi="Courier New" w:cs="Courier New"/>
            <w:lang w:val="en-US"/>
          </w:rPr>
          <w:t xml:space="preserve">                        &lt;b:rechtsform&gt;0&lt;/b:rechtsform&gt;</w:t>
        </w:r>
      </w:ins>
    </w:p>
    <w:p w:rsidR="00630630" w:rsidRPr="00630630" w:rsidRDefault="00630630" w:rsidP="00630630">
      <w:pPr>
        <w:rPr>
          <w:ins w:id="10856" w:author="Markus Brüderl" w:date="2017-11-20T16:27:00Z"/>
          <w:rFonts w:ascii="Courier New" w:hAnsi="Courier New" w:cs="Courier New"/>
          <w:lang w:val="en-US"/>
        </w:rPr>
      </w:pPr>
      <w:ins w:id="10857" w:author="Markus Brüderl" w:date="2017-11-20T16:27:00Z">
        <w:r w:rsidRPr="00630630">
          <w:rPr>
            <w:rFonts w:ascii="Courier New" w:hAnsi="Courier New" w:cs="Courier New"/>
            <w:lang w:val="en-US"/>
          </w:rPr>
          <w:t xml:space="preserve">                        &lt;b:rechtsformCode i:nil="true"/&gt;</w:t>
        </w:r>
      </w:ins>
    </w:p>
    <w:p w:rsidR="00630630" w:rsidRPr="00630630" w:rsidRDefault="00630630" w:rsidP="00630630">
      <w:pPr>
        <w:rPr>
          <w:ins w:id="10858" w:author="Markus Brüderl" w:date="2017-11-20T16:27:00Z"/>
          <w:rFonts w:ascii="Courier New" w:hAnsi="Courier New" w:cs="Courier New"/>
          <w:lang w:val="en-US"/>
        </w:rPr>
      </w:pPr>
      <w:ins w:id="10859" w:author="Markus Brüderl" w:date="2017-11-20T16:27:00Z">
        <w:r w:rsidRPr="00630630">
          <w:rPr>
            <w:rFonts w:ascii="Courier New" w:hAnsi="Courier New" w:cs="Courier New"/>
            <w:lang w:val="en-US"/>
          </w:rPr>
          <w:t xml:space="preserve">                        &lt;b:revFlag&gt;false&lt;/b:revFlag&gt;</w:t>
        </w:r>
      </w:ins>
    </w:p>
    <w:p w:rsidR="00630630" w:rsidRPr="00630630" w:rsidRDefault="00630630" w:rsidP="00630630">
      <w:pPr>
        <w:rPr>
          <w:ins w:id="10860" w:author="Markus Brüderl" w:date="2017-11-20T16:27:00Z"/>
          <w:rFonts w:ascii="Courier New" w:hAnsi="Courier New" w:cs="Courier New"/>
          <w:lang w:val="en-US"/>
        </w:rPr>
      </w:pPr>
      <w:ins w:id="10861" w:author="Markus Brüderl" w:date="2017-11-20T16:27:00Z">
        <w:r w:rsidRPr="00630630">
          <w:rPr>
            <w:rFonts w:ascii="Courier New" w:hAnsi="Courier New" w:cs="Courier New"/>
            <w:lang w:val="en-US"/>
          </w:rPr>
          <w:t xml:space="preserve">                        &lt;b:staat2Bezeichnung i:nil="true"/&gt;</w:t>
        </w:r>
      </w:ins>
    </w:p>
    <w:p w:rsidR="00630630" w:rsidRPr="00630630" w:rsidRDefault="00630630" w:rsidP="00630630">
      <w:pPr>
        <w:rPr>
          <w:ins w:id="10862" w:author="Markus Brüderl" w:date="2017-11-20T16:27:00Z"/>
          <w:rFonts w:ascii="Courier New" w:hAnsi="Courier New" w:cs="Courier New"/>
          <w:lang w:val="en-US"/>
        </w:rPr>
      </w:pPr>
      <w:ins w:id="10863" w:author="Markus Brüderl" w:date="2017-11-20T16:27:00Z">
        <w:r w:rsidRPr="00630630">
          <w:rPr>
            <w:rFonts w:ascii="Courier New" w:hAnsi="Courier New" w:cs="Courier New"/>
            <w:lang w:val="en-US"/>
          </w:rPr>
          <w:t xml:space="preserve">                        &lt;b:staatBezeichnung i:nil="true"/&gt;</w:t>
        </w:r>
      </w:ins>
    </w:p>
    <w:p w:rsidR="00630630" w:rsidRPr="00630630" w:rsidRDefault="00630630" w:rsidP="00630630">
      <w:pPr>
        <w:rPr>
          <w:ins w:id="10864" w:author="Markus Brüderl" w:date="2017-11-20T16:27:00Z"/>
          <w:rFonts w:ascii="Courier New" w:hAnsi="Courier New" w:cs="Courier New"/>
          <w:lang w:val="en-US"/>
        </w:rPr>
      </w:pPr>
      <w:ins w:id="10865" w:author="Markus Brüderl" w:date="2017-11-20T16:27:00Z">
        <w:r w:rsidRPr="00630630">
          <w:rPr>
            <w:rFonts w:ascii="Courier New" w:hAnsi="Courier New" w:cs="Courier New"/>
            <w:lang w:val="en-US"/>
          </w:rPr>
          <w:t xml:space="preserve">                        &lt;b:strasse&gt;Neugasse&lt;/b:strasse&gt;</w:t>
        </w:r>
      </w:ins>
    </w:p>
    <w:p w:rsidR="00630630" w:rsidRPr="00630630" w:rsidRDefault="00630630" w:rsidP="00630630">
      <w:pPr>
        <w:rPr>
          <w:ins w:id="10866" w:author="Markus Brüderl" w:date="2017-11-20T16:27:00Z"/>
          <w:rFonts w:ascii="Courier New" w:hAnsi="Courier New" w:cs="Courier New"/>
          <w:lang w:val="en-US"/>
        </w:rPr>
      </w:pPr>
      <w:ins w:id="10867" w:author="Markus Brüderl" w:date="2017-11-20T16:27:00Z">
        <w:r w:rsidRPr="00630630">
          <w:rPr>
            <w:rFonts w:ascii="Courier New" w:hAnsi="Courier New" w:cs="Courier New"/>
            <w:lang w:val="en-US"/>
          </w:rPr>
          <w:t xml:space="preserve">                        &lt;b:strasse2 i:nil="true"/&gt;</w:t>
        </w:r>
      </w:ins>
    </w:p>
    <w:p w:rsidR="00630630" w:rsidRPr="00630630" w:rsidRDefault="00630630" w:rsidP="00630630">
      <w:pPr>
        <w:rPr>
          <w:ins w:id="10868" w:author="Markus Brüderl" w:date="2017-11-20T16:27:00Z"/>
          <w:rFonts w:ascii="Courier New" w:hAnsi="Courier New" w:cs="Courier New"/>
          <w:lang w:val="en-US"/>
        </w:rPr>
      </w:pPr>
      <w:ins w:id="10869" w:author="Markus Brüderl" w:date="2017-11-20T16:27:00Z">
        <w:r w:rsidRPr="00630630">
          <w:rPr>
            <w:rFonts w:ascii="Courier New" w:hAnsi="Courier New" w:cs="Courier New"/>
            <w:lang w:val="en-US"/>
          </w:rPr>
          <w:t xml:space="preserve">                        &lt;b:sysbranche&gt;0&lt;/b:sysbranche&gt;</w:t>
        </w:r>
      </w:ins>
    </w:p>
    <w:p w:rsidR="00630630" w:rsidRPr="00630630" w:rsidRDefault="00630630" w:rsidP="00630630">
      <w:pPr>
        <w:rPr>
          <w:ins w:id="10870" w:author="Markus Brüderl" w:date="2017-11-20T16:27:00Z"/>
          <w:rFonts w:ascii="Courier New" w:hAnsi="Courier New" w:cs="Courier New"/>
          <w:lang w:val="en-US"/>
        </w:rPr>
      </w:pPr>
      <w:ins w:id="10871" w:author="Markus Brüderl" w:date="2017-11-20T16:27:00Z">
        <w:r w:rsidRPr="00630630">
          <w:rPr>
            <w:rFonts w:ascii="Courier New" w:hAnsi="Courier New" w:cs="Courier New"/>
            <w:lang w:val="en-US"/>
          </w:rPr>
          <w:t xml:space="preserve">                        &lt;b:sysctlang&gt;1&lt;/b:sysctlang&gt;</w:t>
        </w:r>
      </w:ins>
    </w:p>
    <w:p w:rsidR="00630630" w:rsidRPr="00630630" w:rsidRDefault="00630630" w:rsidP="00630630">
      <w:pPr>
        <w:rPr>
          <w:ins w:id="10872" w:author="Markus Brüderl" w:date="2017-11-20T16:27:00Z"/>
          <w:rFonts w:ascii="Courier New" w:hAnsi="Courier New" w:cs="Courier New"/>
          <w:lang w:val="en-US"/>
        </w:rPr>
      </w:pPr>
      <w:ins w:id="10873" w:author="Markus Brüderl" w:date="2017-11-20T16:27:00Z">
        <w:r w:rsidRPr="00630630">
          <w:rPr>
            <w:rFonts w:ascii="Courier New" w:hAnsi="Courier New" w:cs="Courier New"/>
            <w:lang w:val="en-US"/>
          </w:rPr>
          <w:t xml:space="preserve">                        &lt;b:sysctlangkorr&gt;0&lt;/b:sysctlangkorr&gt;</w:t>
        </w:r>
      </w:ins>
    </w:p>
    <w:p w:rsidR="00630630" w:rsidRPr="00630630" w:rsidRDefault="00630630" w:rsidP="00630630">
      <w:pPr>
        <w:rPr>
          <w:ins w:id="10874" w:author="Markus Brüderl" w:date="2017-11-20T16:27:00Z"/>
          <w:rFonts w:ascii="Courier New" w:hAnsi="Courier New" w:cs="Courier New"/>
          <w:lang w:val="en-US"/>
        </w:rPr>
      </w:pPr>
      <w:ins w:id="10875" w:author="Markus Brüderl" w:date="2017-11-20T16:27:00Z">
        <w:r w:rsidRPr="00630630">
          <w:rPr>
            <w:rFonts w:ascii="Courier New" w:hAnsi="Courier New" w:cs="Courier New"/>
            <w:lang w:val="en-US"/>
          </w:rPr>
          <w:t xml:space="preserve">                        &lt;b:sysit&gt;24038&lt;/b:sysit&gt;</w:t>
        </w:r>
      </w:ins>
    </w:p>
    <w:p w:rsidR="00630630" w:rsidRPr="00630630" w:rsidRDefault="00630630" w:rsidP="00630630">
      <w:pPr>
        <w:rPr>
          <w:ins w:id="10876" w:author="Markus Brüderl" w:date="2017-11-20T16:27:00Z"/>
          <w:rFonts w:ascii="Courier New" w:hAnsi="Courier New" w:cs="Courier New"/>
          <w:lang w:val="en-US"/>
        </w:rPr>
      </w:pPr>
      <w:ins w:id="10877" w:author="Markus Brüderl" w:date="2017-11-20T16:27:00Z">
        <w:r w:rsidRPr="00630630">
          <w:rPr>
            <w:rFonts w:ascii="Courier New" w:hAnsi="Courier New" w:cs="Courier New"/>
            <w:lang w:val="en-US"/>
          </w:rPr>
          <w:t xml:space="preserve">                        &lt;b:syskd&gt;123470720&lt;/b:syskd&gt;</w:t>
        </w:r>
      </w:ins>
    </w:p>
    <w:p w:rsidR="00630630" w:rsidRPr="00630630" w:rsidRDefault="00630630" w:rsidP="00630630">
      <w:pPr>
        <w:rPr>
          <w:ins w:id="10878" w:author="Markus Brüderl" w:date="2017-11-20T16:27:00Z"/>
          <w:rFonts w:ascii="Courier New" w:hAnsi="Courier New" w:cs="Courier New"/>
          <w:lang w:val="en-US"/>
        </w:rPr>
      </w:pPr>
      <w:ins w:id="10879" w:author="Markus Brüderl" w:date="2017-11-20T16:27:00Z">
        <w:r w:rsidRPr="00630630">
          <w:rPr>
            <w:rFonts w:ascii="Courier New" w:hAnsi="Courier New" w:cs="Courier New"/>
            <w:lang w:val="en-US"/>
          </w:rPr>
          <w:t xml:space="preserve">                        &lt;b:syskdtyp&gt;1&lt;/b:syskdtyp&gt;</w:t>
        </w:r>
      </w:ins>
    </w:p>
    <w:p w:rsidR="00630630" w:rsidRPr="00630630" w:rsidRDefault="00630630" w:rsidP="00630630">
      <w:pPr>
        <w:rPr>
          <w:ins w:id="10880" w:author="Markus Brüderl" w:date="2017-11-20T16:27:00Z"/>
          <w:rFonts w:ascii="Courier New" w:hAnsi="Courier New" w:cs="Courier New"/>
          <w:lang w:val="en-US"/>
        </w:rPr>
      </w:pPr>
      <w:ins w:id="10881" w:author="Markus Brüderl" w:date="2017-11-20T16:27:00Z">
        <w:r w:rsidRPr="00630630">
          <w:rPr>
            <w:rFonts w:ascii="Courier New" w:hAnsi="Courier New" w:cs="Courier New"/>
            <w:lang w:val="en-US"/>
          </w:rPr>
          <w:t xml:space="preserve">                        &lt;b:sysland&gt;10&lt;/b:sysland&gt;</w:t>
        </w:r>
      </w:ins>
    </w:p>
    <w:p w:rsidR="00630630" w:rsidRPr="00630630" w:rsidRDefault="00630630" w:rsidP="00630630">
      <w:pPr>
        <w:rPr>
          <w:ins w:id="10882" w:author="Markus Brüderl" w:date="2017-11-20T16:27:00Z"/>
          <w:rFonts w:ascii="Courier New" w:hAnsi="Courier New" w:cs="Courier New"/>
          <w:lang w:val="en-US"/>
        </w:rPr>
      </w:pPr>
      <w:ins w:id="10883" w:author="Markus Brüderl" w:date="2017-11-20T16:27:00Z">
        <w:r w:rsidRPr="00630630">
          <w:rPr>
            <w:rFonts w:ascii="Courier New" w:hAnsi="Courier New" w:cs="Courier New"/>
            <w:lang w:val="en-US"/>
          </w:rPr>
          <w:t xml:space="preserve">                        &lt;b:sysland2&gt;0&lt;/b:sysland2&gt;</w:t>
        </w:r>
      </w:ins>
    </w:p>
    <w:p w:rsidR="00630630" w:rsidRPr="00630630" w:rsidRDefault="00630630" w:rsidP="00630630">
      <w:pPr>
        <w:rPr>
          <w:ins w:id="10884" w:author="Markus Brüderl" w:date="2017-11-20T16:27:00Z"/>
          <w:rFonts w:ascii="Courier New" w:hAnsi="Courier New" w:cs="Courier New"/>
          <w:lang w:val="en-US"/>
        </w:rPr>
      </w:pPr>
      <w:ins w:id="10885" w:author="Markus Brüderl" w:date="2017-11-20T16:27:00Z">
        <w:r w:rsidRPr="00630630">
          <w:rPr>
            <w:rFonts w:ascii="Courier New" w:hAnsi="Courier New" w:cs="Courier New"/>
            <w:lang w:val="en-US"/>
          </w:rPr>
          <w:t xml:space="preserve">                        &lt;b:syslandnat&gt;10&lt;/b:syslandnat&gt;</w:t>
        </w:r>
      </w:ins>
    </w:p>
    <w:p w:rsidR="00630630" w:rsidRPr="00630630" w:rsidRDefault="00630630" w:rsidP="00630630">
      <w:pPr>
        <w:rPr>
          <w:ins w:id="10886" w:author="Markus Brüderl" w:date="2017-11-20T16:27:00Z"/>
          <w:rFonts w:ascii="Courier New" w:hAnsi="Courier New" w:cs="Courier New"/>
          <w:lang w:val="en-US"/>
        </w:rPr>
      </w:pPr>
      <w:ins w:id="10887" w:author="Markus Brüderl" w:date="2017-11-20T16:27:00Z">
        <w:r w:rsidRPr="00630630">
          <w:rPr>
            <w:rFonts w:ascii="Courier New" w:hAnsi="Courier New" w:cs="Courier New"/>
            <w:lang w:val="en-US"/>
          </w:rPr>
          <w:t xml:space="preserve">                        &lt;b:sysstaat&gt;26&lt;/b:sysstaat&gt;</w:t>
        </w:r>
      </w:ins>
    </w:p>
    <w:p w:rsidR="00630630" w:rsidRPr="00630630" w:rsidRDefault="00630630" w:rsidP="00630630">
      <w:pPr>
        <w:rPr>
          <w:ins w:id="10888" w:author="Markus Brüderl" w:date="2017-11-20T16:27:00Z"/>
          <w:rFonts w:ascii="Courier New" w:hAnsi="Courier New" w:cs="Courier New"/>
          <w:lang w:val="en-US"/>
        </w:rPr>
      </w:pPr>
      <w:ins w:id="10889" w:author="Markus Brüderl" w:date="2017-11-20T16:27:00Z">
        <w:r w:rsidRPr="00630630">
          <w:rPr>
            <w:rFonts w:ascii="Courier New" w:hAnsi="Courier New" w:cs="Courier New"/>
            <w:lang w:val="en-US"/>
          </w:rPr>
          <w:t xml:space="preserve">                        &lt;b:sysstaat2&gt;0&lt;/b:sysstaat2&gt;</w:t>
        </w:r>
      </w:ins>
    </w:p>
    <w:p w:rsidR="00630630" w:rsidRPr="00630630" w:rsidRDefault="00630630" w:rsidP="00630630">
      <w:pPr>
        <w:rPr>
          <w:ins w:id="10890" w:author="Markus Brüderl" w:date="2017-11-20T16:27:00Z"/>
          <w:rFonts w:ascii="Courier New" w:hAnsi="Courier New" w:cs="Courier New"/>
          <w:lang w:val="en-US"/>
        </w:rPr>
      </w:pPr>
      <w:ins w:id="10891" w:author="Markus Brüderl" w:date="2017-11-20T16:27:00Z">
        <w:r w:rsidRPr="00630630">
          <w:rPr>
            <w:rFonts w:ascii="Courier New" w:hAnsi="Courier New" w:cs="Courier New"/>
            <w:lang w:val="en-US"/>
          </w:rPr>
          <w:t xml:space="preserve">                        &lt;b:telefon&gt;0041321456987&lt;/b:telefon&gt;</w:t>
        </w:r>
      </w:ins>
    </w:p>
    <w:p w:rsidR="00630630" w:rsidRPr="00630630" w:rsidRDefault="00630630" w:rsidP="00630630">
      <w:pPr>
        <w:rPr>
          <w:ins w:id="10892" w:author="Markus Brüderl" w:date="2017-11-20T16:27:00Z"/>
          <w:rFonts w:ascii="Courier New" w:hAnsi="Courier New" w:cs="Courier New"/>
          <w:lang w:val="en-US"/>
        </w:rPr>
      </w:pPr>
      <w:ins w:id="10893" w:author="Markus Brüderl" w:date="2017-11-20T16:27:00Z">
        <w:r w:rsidRPr="00630630">
          <w:rPr>
            <w:rFonts w:ascii="Courier New" w:hAnsi="Courier New" w:cs="Courier New"/>
            <w:lang w:val="en-US"/>
          </w:rPr>
          <w:t xml:space="preserve">                        &lt;b:telefon2&gt;0041654123987&lt;/b:telefon2&gt;</w:t>
        </w:r>
      </w:ins>
    </w:p>
    <w:p w:rsidR="00630630" w:rsidRPr="00630630" w:rsidRDefault="00630630" w:rsidP="00630630">
      <w:pPr>
        <w:rPr>
          <w:ins w:id="10894" w:author="Markus Brüderl" w:date="2017-11-20T16:27:00Z"/>
          <w:rFonts w:ascii="Courier New" w:hAnsi="Courier New" w:cs="Courier New"/>
          <w:lang w:val="en-US"/>
        </w:rPr>
      </w:pPr>
      <w:ins w:id="10895" w:author="Markus Brüderl" w:date="2017-11-20T16:27:00Z">
        <w:r w:rsidRPr="00630630">
          <w:rPr>
            <w:rFonts w:ascii="Courier New" w:hAnsi="Courier New" w:cs="Courier New"/>
            <w:lang w:val="en-US"/>
          </w:rPr>
          <w:t xml:space="preserve">                        &lt;b:titel&gt;Herr&lt;/b:titel&gt;</w:t>
        </w:r>
      </w:ins>
    </w:p>
    <w:p w:rsidR="00630630" w:rsidRPr="00630630" w:rsidRDefault="00630630" w:rsidP="00630630">
      <w:pPr>
        <w:rPr>
          <w:ins w:id="10896" w:author="Markus Brüderl" w:date="2017-11-20T16:27:00Z"/>
          <w:rFonts w:ascii="Courier New" w:hAnsi="Courier New" w:cs="Courier New"/>
          <w:lang w:val="en-US"/>
        </w:rPr>
      </w:pPr>
      <w:ins w:id="10897" w:author="Markus Brüderl" w:date="2017-11-20T16:27:00Z">
        <w:r w:rsidRPr="00630630">
          <w:rPr>
            <w:rFonts w:ascii="Courier New" w:hAnsi="Courier New" w:cs="Courier New"/>
            <w:lang w:val="en-US"/>
          </w:rPr>
          <w:t xml:space="preserve">                        &lt;b:titel2 i:nil="true"/&gt;</w:t>
        </w:r>
      </w:ins>
    </w:p>
    <w:p w:rsidR="00630630" w:rsidRPr="00630630" w:rsidRDefault="00630630" w:rsidP="00630630">
      <w:pPr>
        <w:rPr>
          <w:ins w:id="10898" w:author="Markus Brüderl" w:date="2017-11-20T16:27:00Z"/>
          <w:rFonts w:ascii="Courier New" w:hAnsi="Courier New" w:cs="Courier New"/>
          <w:lang w:val="en-US"/>
        </w:rPr>
      </w:pPr>
      <w:ins w:id="10899" w:author="Markus Brüderl" w:date="2017-11-20T16:27:00Z">
        <w:r w:rsidRPr="00630630">
          <w:rPr>
            <w:rFonts w:ascii="Courier New" w:hAnsi="Courier New" w:cs="Courier New"/>
            <w:lang w:val="en-US"/>
          </w:rPr>
          <w:t xml:space="preserve">                        &lt;b:titelCode&gt;2&lt;/b:titelCode&gt;</w:t>
        </w:r>
      </w:ins>
    </w:p>
    <w:p w:rsidR="00630630" w:rsidRPr="00630630" w:rsidRDefault="00630630" w:rsidP="00630630">
      <w:pPr>
        <w:rPr>
          <w:ins w:id="10900" w:author="Markus Brüderl" w:date="2017-11-20T16:27:00Z"/>
          <w:rFonts w:ascii="Courier New" w:hAnsi="Courier New" w:cs="Courier New"/>
          <w:lang w:val="en-US"/>
        </w:rPr>
      </w:pPr>
      <w:ins w:id="10901" w:author="Markus Brüderl" w:date="2017-11-20T16:27:00Z">
        <w:r w:rsidRPr="00630630">
          <w:rPr>
            <w:rFonts w:ascii="Courier New" w:hAnsi="Courier New" w:cs="Courier New"/>
            <w:lang w:val="en-US"/>
          </w:rPr>
          <w:t xml:space="preserve">                        &lt;b:titelKont i:nil="true"/&gt;</w:t>
        </w:r>
      </w:ins>
    </w:p>
    <w:p w:rsidR="00630630" w:rsidRPr="00630630" w:rsidRDefault="00630630" w:rsidP="00630630">
      <w:pPr>
        <w:rPr>
          <w:ins w:id="10902" w:author="Markus Brüderl" w:date="2017-11-20T16:27:00Z"/>
          <w:rFonts w:ascii="Courier New" w:hAnsi="Courier New" w:cs="Courier New"/>
          <w:lang w:val="en-US"/>
        </w:rPr>
      </w:pPr>
      <w:ins w:id="10903" w:author="Markus Brüderl" w:date="2017-11-20T16:27:00Z">
        <w:r w:rsidRPr="00630630">
          <w:rPr>
            <w:rFonts w:ascii="Courier New" w:hAnsi="Courier New" w:cs="Courier New"/>
            <w:lang w:val="en-US"/>
          </w:rPr>
          <w:t xml:space="preserve">                        &lt;b:url i:nil="true"/&gt;</w:t>
        </w:r>
      </w:ins>
    </w:p>
    <w:p w:rsidR="00630630" w:rsidRPr="00630630" w:rsidRDefault="00630630" w:rsidP="00630630">
      <w:pPr>
        <w:rPr>
          <w:ins w:id="10904" w:author="Markus Brüderl" w:date="2017-11-20T16:27:00Z"/>
          <w:rFonts w:ascii="Courier New" w:hAnsi="Courier New" w:cs="Courier New"/>
          <w:lang w:val="en-US"/>
        </w:rPr>
      </w:pPr>
      <w:ins w:id="10905" w:author="Markus Brüderl" w:date="2017-11-20T16:27:00Z">
        <w:r w:rsidRPr="00630630">
          <w:rPr>
            <w:rFonts w:ascii="Courier New" w:hAnsi="Courier New" w:cs="Courier New"/>
            <w:lang w:val="en-US"/>
          </w:rPr>
          <w:t xml:space="preserve">                        &lt;b:vorname&gt;Anton&lt;/b:vorname&gt;</w:t>
        </w:r>
      </w:ins>
    </w:p>
    <w:p w:rsidR="00630630" w:rsidRPr="00630630" w:rsidRDefault="00630630" w:rsidP="00630630">
      <w:pPr>
        <w:rPr>
          <w:ins w:id="10906" w:author="Markus Brüderl" w:date="2017-11-20T16:27:00Z"/>
          <w:rFonts w:ascii="Courier New" w:hAnsi="Courier New" w:cs="Courier New"/>
          <w:lang w:val="en-US"/>
        </w:rPr>
      </w:pPr>
      <w:ins w:id="10907" w:author="Markus Brüderl" w:date="2017-11-20T16:27:00Z">
        <w:r w:rsidRPr="00630630">
          <w:rPr>
            <w:rFonts w:ascii="Courier New" w:hAnsi="Courier New" w:cs="Courier New"/>
            <w:lang w:val="en-US"/>
          </w:rPr>
          <w:t xml:space="preserve">                        &lt;b:vornameKont i:nil="true"/&gt;</w:t>
        </w:r>
      </w:ins>
    </w:p>
    <w:p w:rsidR="00630630" w:rsidRPr="00630630" w:rsidRDefault="00630630" w:rsidP="00630630">
      <w:pPr>
        <w:rPr>
          <w:ins w:id="10908" w:author="Markus Brüderl" w:date="2017-11-20T16:27:00Z"/>
          <w:rFonts w:ascii="Courier New" w:hAnsi="Courier New" w:cs="Courier New"/>
          <w:lang w:val="en-US"/>
        </w:rPr>
      </w:pPr>
      <w:ins w:id="10909" w:author="Markus Brüderl" w:date="2017-11-20T16:27:00Z">
        <w:r w:rsidRPr="00630630">
          <w:rPr>
            <w:rFonts w:ascii="Courier New" w:hAnsi="Courier New" w:cs="Courier New"/>
            <w:lang w:val="en-US"/>
          </w:rPr>
          <w:t xml:space="preserve">                        &lt;b:wohnseit&gt;2015-06-01T17:09:58&lt;/b:wohnseit&gt;</w:t>
        </w:r>
      </w:ins>
    </w:p>
    <w:p w:rsidR="00630630" w:rsidRPr="00630630" w:rsidRDefault="00630630" w:rsidP="00630630">
      <w:pPr>
        <w:rPr>
          <w:ins w:id="10910" w:author="Markus Brüderl" w:date="2017-11-20T16:27:00Z"/>
          <w:rFonts w:ascii="Courier New" w:hAnsi="Courier New" w:cs="Courier New"/>
          <w:lang w:val="en-US"/>
        </w:rPr>
      </w:pPr>
      <w:ins w:id="10911" w:author="Markus Brüderl" w:date="2017-11-20T16:27:00Z">
        <w:r w:rsidRPr="00630630">
          <w:rPr>
            <w:rFonts w:ascii="Courier New" w:hAnsi="Courier New" w:cs="Courier New"/>
            <w:lang w:val="en-US"/>
          </w:rPr>
          <w:t xml:space="preserve">                        &lt;b:zusatz i:nil="true"/&gt;</w:t>
        </w:r>
      </w:ins>
    </w:p>
    <w:p w:rsidR="00630630" w:rsidRPr="00630630" w:rsidRDefault="00630630" w:rsidP="00630630">
      <w:pPr>
        <w:rPr>
          <w:ins w:id="10912" w:author="Markus Brüderl" w:date="2017-11-20T16:27:00Z"/>
          <w:rFonts w:ascii="Courier New" w:hAnsi="Courier New" w:cs="Courier New"/>
          <w:lang w:val="en-US"/>
        </w:rPr>
      </w:pPr>
      <w:ins w:id="10913" w:author="Markus Brüderl" w:date="2017-11-20T16:27:00Z">
        <w:r w:rsidRPr="00630630">
          <w:rPr>
            <w:rFonts w:ascii="Courier New" w:hAnsi="Courier New" w:cs="Courier New"/>
            <w:lang w:val="en-US"/>
          </w:rPr>
          <w:t xml:space="preserve">                        &lt;b:zusatzdaten&gt;</w:t>
        </w:r>
      </w:ins>
    </w:p>
    <w:p w:rsidR="00630630" w:rsidRPr="00630630" w:rsidRDefault="00630630" w:rsidP="00630630">
      <w:pPr>
        <w:rPr>
          <w:ins w:id="10914" w:author="Markus Brüderl" w:date="2017-11-20T16:27:00Z"/>
          <w:rFonts w:ascii="Courier New" w:hAnsi="Courier New" w:cs="Courier New"/>
          <w:lang w:val="en-US"/>
        </w:rPr>
      </w:pPr>
      <w:ins w:id="10915" w:author="Markus Brüderl" w:date="2017-11-20T16:27:00Z">
        <w:r w:rsidRPr="00630630">
          <w:rPr>
            <w:rFonts w:ascii="Courier New" w:hAnsi="Courier New" w:cs="Courier New"/>
            <w:lang w:val="en-US"/>
          </w:rPr>
          <w:t xml:space="preserve">                           &lt;b:ZusatzdatenDto&gt;</w:t>
        </w:r>
      </w:ins>
    </w:p>
    <w:p w:rsidR="00630630" w:rsidRPr="00630630" w:rsidRDefault="00630630" w:rsidP="00630630">
      <w:pPr>
        <w:rPr>
          <w:ins w:id="10916" w:author="Markus Brüderl" w:date="2017-11-20T16:27:00Z"/>
          <w:rFonts w:ascii="Courier New" w:hAnsi="Courier New" w:cs="Courier New"/>
          <w:lang w:val="en-US"/>
        </w:rPr>
      </w:pPr>
      <w:ins w:id="10917" w:author="Markus Brüderl" w:date="2017-11-20T16:27:00Z">
        <w:r w:rsidRPr="00630630">
          <w:rPr>
            <w:rFonts w:ascii="Courier New" w:hAnsi="Courier New" w:cs="Courier New"/>
            <w:lang w:val="en-US"/>
          </w:rPr>
          <w:t xml:space="preserve">                              &lt;b:kdtyp&gt;1&lt;/b:kdtyp&gt;</w:t>
        </w:r>
      </w:ins>
    </w:p>
    <w:p w:rsidR="00630630" w:rsidRPr="00630630" w:rsidRDefault="00630630" w:rsidP="00630630">
      <w:pPr>
        <w:rPr>
          <w:ins w:id="10918" w:author="Markus Brüderl" w:date="2017-11-20T16:27:00Z"/>
          <w:rFonts w:ascii="Courier New" w:hAnsi="Courier New" w:cs="Courier New"/>
          <w:lang w:val="en-US"/>
        </w:rPr>
      </w:pPr>
      <w:ins w:id="10919" w:author="Markus Brüderl" w:date="2017-11-20T16:27:00Z">
        <w:r w:rsidRPr="00630630">
          <w:rPr>
            <w:rFonts w:ascii="Courier New" w:hAnsi="Courier New" w:cs="Courier New"/>
            <w:lang w:val="en-US"/>
          </w:rPr>
          <w:t xml:space="preserve">                              &lt;b:pkz&gt;</w:t>
        </w:r>
      </w:ins>
    </w:p>
    <w:p w:rsidR="00630630" w:rsidRPr="00630630" w:rsidRDefault="00630630" w:rsidP="00630630">
      <w:pPr>
        <w:rPr>
          <w:ins w:id="10920" w:author="Markus Brüderl" w:date="2017-11-20T16:27:00Z"/>
          <w:rFonts w:ascii="Courier New" w:hAnsi="Courier New" w:cs="Courier New"/>
          <w:lang w:val="en-US"/>
        </w:rPr>
      </w:pPr>
      <w:ins w:id="10921" w:author="Markus Brüderl" w:date="2017-11-20T16:27:00Z">
        <w:r w:rsidRPr="00630630">
          <w:rPr>
            <w:rFonts w:ascii="Courier New" w:hAnsi="Courier New" w:cs="Courier New"/>
            <w:lang w:val="en-US"/>
          </w:rPr>
          <w:t xml:space="preserve">                                 &lt;b:PkzDto&gt;</w:t>
        </w:r>
      </w:ins>
    </w:p>
    <w:p w:rsidR="00630630" w:rsidRPr="00630630" w:rsidRDefault="00630630" w:rsidP="00630630">
      <w:pPr>
        <w:rPr>
          <w:ins w:id="10922" w:author="Markus Brüderl" w:date="2017-11-20T16:27:00Z"/>
          <w:rFonts w:ascii="Courier New" w:hAnsi="Courier New" w:cs="Courier New"/>
          <w:lang w:val="en-US"/>
        </w:rPr>
      </w:pPr>
      <w:ins w:id="10923" w:author="Markus Brüderl" w:date="2017-11-20T16:27:00Z">
        <w:r w:rsidRPr="00630630">
          <w:rPr>
            <w:rFonts w:ascii="Courier New" w:hAnsi="Courier New" w:cs="Courier New"/>
            <w:lang w:val="en-US"/>
          </w:rPr>
          <w:t xml:space="preserve">                                    &lt;b:anzkinder&gt;0&lt;/b:anzkinder&gt;</w:t>
        </w:r>
      </w:ins>
    </w:p>
    <w:p w:rsidR="00630630" w:rsidRPr="00630630" w:rsidRDefault="00630630" w:rsidP="00630630">
      <w:pPr>
        <w:rPr>
          <w:ins w:id="10924" w:author="Markus Brüderl" w:date="2017-11-20T16:27:00Z"/>
          <w:rFonts w:ascii="Courier New" w:hAnsi="Courier New" w:cs="Courier New"/>
          <w:lang w:val="en-US"/>
        </w:rPr>
      </w:pPr>
      <w:ins w:id="10925" w:author="Markus Brüderl" w:date="2017-11-20T16:27:00Z">
        <w:r w:rsidRPr="00630630">
          <w:rPr>
            <w:rFonts w:ascii="Courier New" w:hAnsi="Courier New" w:cs="Courier New"/>
            <w:lang w:val="en-US"/>
          </w:rPr>
          <w:t xml:space="preserve">                                    &lt;b:anzkinder1&gt;0&lt;/b:anzkinder1&gt;</w:t>
        </w:r>
      </w:ins>
    </w:p>
    <w:p w:rsidR="00630630" w:rsidRPr="00630630" w:rsidRDefault="00630630" w:rsidP="00630630">
      <w:pPr>
        <w:rPr>
          <w:ins w:id="10926" w:author="Markus Brüderl" w:date="2017-11-20T16:27:00Z"/>
          <w:rFonts w:ascii="Courier New" w:hAnsi="Courier New" w:cs="Courier New"/>
          <w:lang w:val="en-US"/>
        </w:rPr>
      </w:pPr>
      <w:ins w:id="10927" w:author="Markus Brüderl" w:date="2017-11-20T16:27:00Z">
        <w:r w:rsidRPr="00630630">
          <w:rPr>
            <w:rFonts w:ascii="Courier New" w:hAnsi="Courier New" w:cs="Courier New"/>
            <w:lang w:val="en-US"/>
          </w:rPr>
          <w:t xml:space="preserve">                                    &lt;b:anzkinder2&gt;0&lt;/b:anzkinder2&gt;</w:t>
        </w:r>
      </w:ins>
    </w:p>
    <w:p w:rsidR="00630630" w:rsidRPr="00630630" w:rsidRDefault="00630630" w:rsidP="00630630">
      <w:pPr>
        <w:rPr>
          <w:ins w:id="10928" w:author="Markus Brüderl" w:date="2017-11-20T16:27:00Z"/>
          <w:rFonts w:ascii="Courier New" w:hAnsi="Courier New" w:cs="Courier New"/>
          <w:lang w:val="en-US"/>
        </w:rPr>
      </w:pPr>
      <w:ins w:id="10929" w:author="Markus Brüderl" w:date="2017-11-20T16:27:00Z">
        <w:r w:rsidRPr="00630630">
          <w:rPr>
            <w:rFonts w:ascii="Courier New" w:hAnsi="Courier New" w:cs="Courier New"/>
            <w:lang w:val="en-US"/>
          </w:rPr>
          <w:t xml:space="preserve">                                    &lt;b:anzkinder3&gt;0&lt;/b:anzkinder3&gt;</w:t>
        </w:r>
      </w:ins>
    </w:p>
    <w:p w:rsidR="00630630" w:rsidRPr="00630630" w:rsidRDefault="00630630" w:rsidP="00630630">
      <w:pPr>
        <w:rPr>
          <w:ins w:id="10930" w:author="Markus Brüderl" w:date="2017-11-20T16:27:00Z"/>
          <w:rFonts w:ascii="Courier New" w:hAnsi="Courier New" w:cs="Courier New"/>
          <w:lang w:val="en-US"/>
        </w:rPr>
      </w:pPr>
      <w:ins w:id="10931" w:author="Markus Brüderl" w:date="2017-11-20T16:27:00Z">
        <w:r w:rsidRPr="00630630">
          <w:rPr>
            <w:rFonts w:ascii="Courier New" w:hAnsi="Courier New" w:cs="Courier New"/>
            <w:lang w:val="en-US"/>
          </w:rPr>
          <w:t xml:space="preserve">                                    &lt;b:anzvollstr&gt;0&lt;/b:anzvollstr&gt;</w:t>
        </w:r>
      </w:ins>
    </w:p>
    <w:p w:rsidR="00630630" w:rsidRPr="00630630" w:rsidRDefault="00630630" w:rsidP="00630630">
      <w:pPr>
        <w:rPr>
          <w:ins w:id="10932" w:author="Markus Brüderl" w:date="2017-11-20T16:27:00Z"/>
          <w:rFonts w:ascii="Courier New" w:hAnsi="Courier New" w:cs="Courier New"/>
          <w:lang w:val="en-US"/>
        </w:rPr>
      </w:pPr>
      <w:ins w:id="10933" w:author="Markus Brüderl" w:date="2017-11-20T16:27:00Z">
        <w:r w:rsidRPr="00630630">
          <w:rPr>
            <w:rFonts w:ascii="Courier New" w:hAnsi="Courier New" w:cs="Courier New"/>
            <w:lang w:val="en-US"/>
          </w:rPr>
          <w:t xml:space="preserve">                                    &lt;b:auslagen&gt;0&lt;/b:auslagen&gt;</w:t>
        </w:r>
      </w:ins>
    </w:p>
    <w:p w:rsidR="00630630" w:rsidRPr="00630630" w:rsidRDefault="00630630" w:rsidP="00630630">
      <w:pPr>
        <w:rPr>
          <w:ins w:id="10934" w:author="Markus Brüderl" w:date="2017-11-20T16:27:00Z"/>
          <w:rFonts w:ascii="Courier New" w:hAnsi="Courier New" w:cs="Courier New"/>
          <w:lang w:val="en-US"/>
        </w:rPr>
      </w:pPr>
      <w:ins w:id="10935" w:author="Markus Brüderl" w:date="2017-11-20T16:27:00Z">
        <w:r w:rsidRPr="00630630">
          <w:rPr>
            <w:rFonts w:ascii="Courier New" w:hAnsi="Courier New" w:cs="Courier New"/>
            <w:lang w:val="en-US"/>
          </w:rPr>
          <w:lastRenderedPageBreak/>
          <w:t xml:space="preserve">                                    &lt;b:auslagenCode i:nil="true"/&gt;</w:t>
        </w:r>
      </w:ins>
    </w:p>
    <w:p w:rsidR="00630630" w:rsidRPr="00630630" w:rsidRDefault="00630630" w:rsidP="00630630">
      <w:pPr>
        <w:rPr>
          <w:ins w:id="10936" w:author="Markus Brüderl" w:date="2017-11-20T16:27:00Z"/>
          <w:rFonts w:ascii="Courier New" w:hAnsi="Courier New" w:cs="Courier New"/>
          <w:lang w:val="en-US"/>
        </w:rPr>
      </w:pPr>
      <w:ins w:id="10937" w:author="Markus Brüderl" w:date="2017-11-20T16:27:00Z">
        <w:r w:rsidRPr="00630630">
          <w:rPr>
            <w:rFonts w:ascii="Courier New" w:hAnsi="Courier New" w:cs="Courier New"/>
            <w:lang w:val="en-US"/>
          </w:rPr>
          <w:t xml:space="preserve">                                    &lt;b:beruflichCode&gt;1&lt;/b:beruflichCode&gt;</w:t>
        </w:r>
      </w:ins>
    </w:p>
    <w:p w:rsidR="00630630" w:rsidRPr="00630630" w:rsidRDefault="00630630" w:rsidP="00630630">
      <w:pPr>
        <w:rPr>
          <w:ins w:id="10938" w:author="Markus Brüderl" w:date="2017-11-20T16:27:00Z"/>
          <w:rFonts w:ascii="Courier New" w:hAnsi="Courier New" w:cs="Courier New"/>
          <w:lang w:val="en-US"/>
        </w:rPr>
      </w:pPr>
      <w:ins w:id="10939" w:author="Markus Brüderl" w:date="2017-11-20T16:27:00Z">
        <w:r w:rsidRPr="00630630">
          <w:rPr>
            <w:rFonts w:ascii="Courier New" w:hAnsi="Courier New" w:cs="Courier New"/>
            <w:lang w:val="en-US"/>
          </w:rPr>
          <w:t xml:space="preserve">                                    &lt;b:beruflichCode2 i:nil="true"/&gt;</w:t>
        </w:r>
      </w:ins>
    </w:p>
    <w:p w:rsidR="00630630" w:rsidRPr="00630630" w:rsidRDefault="00630630" w:rsidP="00630630">
      <w:pPr>
        <w:rPr>
          <w:ins w:id="10940" w:author="Markus Brüderl" w:date="2017-11-20T16:27:00Z"/>
          <w:rFonts w:ascii="Courier New" w:hAnsi="Courier New" w:cs="Courier New"/>
          <w:lang w:val="en-US"/>
        </w:rPr>
      </w:pPr>
      <w:ins w:id="10941" w:author="Markus Brüderl" w:date="2017-11-20T16:27:00Z">
        <w:r w:rsidRPr="00630630">
          <w:rPr>
            <w:rFonts w:ascii="Courier New" w:hAnsi="Courier New" w:cs="Courier New"/>
            <w:lang w:val="en-US"/>
          </w:rPr>
          <w:t xml:space="preserve">                                    &lt;b:berufsauslagen&gt;0&lt;/b:berufsauslagen&gt;</w:t>
        </w:r>
      </w:ins>
    </w:p>
    <w:p w:rsidR="00630630" w:rsidRPr="00630630" w:rsidRDefault="00630630" w:rsidP="00630630">
      <w:pPr>
        <w:rPr>
          <w:ins w:id="10942" w:author="Markus Brüderl" w:date="2017-11-20T16:27:00Z"/>
          <w:rFonts w:ascii="Courier New" w:hAnsi="Courier New" w:cs="Courier New"/>
          <w:lang w:val="en-US"/>
        </w:rPr>
      </w:pPr>
      <w:ins w:id="10943" w:author="Markus Brüderl" w:date="2017-11-20T16:27:00Z">
        <w:r w:rsidRPr="00630630">
          <w:rPr>
            <w:rFonts w:ascii="Courier New" w:hAnsi="Courier New" w:cs="Courier New"/>
            <w:lang w:val="en-US"/>
          </w:rPr>
          <w:t xml:space="preserve">                                    &lt;b:berufsauslagenCode i:nil="true"/&gt;</w:t>
        </w:r>
      </w:ins>
    </w:p>
    <w:p w:rsidR="00630630" w:rsidRPr="00630630" w:rsidRDefault="00630630" w:rsidP="00630630">
      <w:pPr>
        <w:rPr>
          <w:ins w:id="10944" w:author="Markus Brüderl" w:date="2017-11-20T16:27:00Z"/>
          <w:rFonts w:ascii="Courier New" w:hAnsi="Courier New" w:cs="Courier New"/>
          <w:lang w:val="en-US"/>
        </w:rPr>
      </w:pPr>
      <w:ins w:id="10945" w:author="Markus Brüderl" w:date="2017-11-20T16:27:00Z">
        <w:r w:rsidRPr="00630630">
          <w:rPr>
            <w:rFonts w:ascii="Courier New" w:hAnsi="Courier New" w:cs="Courier New"/>
            <w:lang w:val="en-US"/>
          </w:rPr>
          <w:t xml:space="preserve">                                    &lt;b:beschbisAg1 i:nil="true"/&gt;</w:t>
        </w:r>
      </w:ins>
    </w:p>
    <w:p w:rsidR="00630630" w:rsidRPr="00630630" w:rsidRDefault="00630630" w:rsidP="00630630">
      <w:pPr>
        <w:rPr>
          <w:ins w:id="10946" w:author="Markus Brüderl" w:date="2017-11-20T16:27:00Z"/>
          <w:rFonts w:ascii="Courier New" w:hAnsi="Courier New" w:cs="Courier New"/>
          <w:lang w:val="en-US"/>
        </w:rPr>
      </w:pPr>
      <w:ins w:id="10947" w:author="Markus Brüderl" w:date="2017-11-20T16:27:00Z">
        <w:r w:rsidRPr="00630630">
          <w:rPr>
            <w:rFonts w:ascii="Courier New" w:hAnsi="Courier New" w:cs="Courier New"/>
            <w:lang w:val="en-US"/>
          </w:rPr>
          <w:t xml:space="preserve">                                    &lt;b:beschbisAg2 i:nil="true"/&gt;</w:t>
        </w:r>
      </w:ins>
    </w:p>
    <w:p w:rsidR="00630630" w:rsidRPr="00630630" w:rsidRDefault="00630630" w:rsidP="00630630">
      <w:pPr>
        <w:rPr>
          <w:ins w:id="10948" w:author="Markus Brüderl" w:date="2017-11-20T16:27:00Z"/>
          <w:rFonts w:ascii="Courier New" w:hAnsi="Courier New" w:cs="Courier New"/>
          <w:lang w:val="en-US"/>
        </w:rPr>
      </w:pPr>
      <w:ins w:id="10949" w:author="Markus Brüderl" w:date="2017-11-20T16:27:00Z">
        <w:r w:rsidRPr="00630630">
          <w:rPr>
            <w:rFonts w:ascii="Courier New" w:hAnsi="Courier New" w:cs="Courier New"/>
            <w:lang w:val="en-US"/>
          </w:rPr>
          <w:t xml:space="preserve">                                    &lt;b:beschseitAg1&gt;2014-05-01T17:10:24&lt;/b:beschseitAg1&gt;</w:t>
        </w:r>
      </w:ins>
    </w:p>
    <w:p w:rsidR="00630630" w:rsidRPr="00630630" w:rsidRDefault="00630630" w:rsidP="00630630">
      <w:pPr>
        <w:rPr>
          <w:ins w:id="10950" w:author="Markus Brüderl" w:date="2017-11-20T16:27:00Z"/>
          <w:rFonts w:ascii="Courier New" w:hAnsi="Courier New" w:cs="Courier New"/>
          <w:lang w:val="en-US"/>
        </w:rPr>
      </w:pPr>
      <w:ins w:id="10951" w:author="Markus Brüderl" w:date="2017-11-20T16:27:00Z">
        <w:r w:rsidRPr="00630630">
          <w:rPr>
            <w:rFonts w:ascii="Courier New" w:hAnsi="Courier New" w:cs="Courier New"/>
            <w:lang w:val="en-US"/>
          </w:rPr>
          <w:t xml:space="preserve">                                    &lt;b:beschseitAg2 i:nil="true"/&gt;</w:t>
        </w:r>
      </w:ins>
    </w:p>
    <w:p w:rsidR="00630630" w:rsidRPr="00630630" w:rsidRDefault="00630630" w:rsidP="00630630">
      <w:pPr>
        <w:rPr>
          <w:ins w:id="10952" w:author="Markus Brüderl" w:date="2017-11-20T16:27:00Z"/>
          <w:rFonts w:ascii="Courier New" w:hAnsi="Courier New" w:cs="Courier New"/>
          <w:lang w:val="en-US"/>
        </w:rPr>
      </w:pPr>
      <w:ins w:id="10953" w:author="Markus Brüderl" w:date="2017-11-20T16:27:00Z">
        <w:r w:rsidRPr="00630630">
          <w:rPr>
            <w:rFonts w:ascii="Courier New" w:hAnsi="Courier New" w:cs="Courier New"/>
            <w:lang w:val="en-US"/>
          </w:rPr>
          <w:t xml:space="preserve">                                    &lt;b:betragvollstr&gt;0&lt;/b:betragvollstr&gt;</w:t>
        </w:r>
      </w:ins>
    </w:p>
    <w:p w:rsidR="00630630" w:rsidRPr="00630630" w:rsidRDefault="00630630" w:rsidP="00630630">
      <w:pPr>
        <w:rPr>
          <w:ins w:id="10954" w:author="Markus Brüderl" w:date="2017-11-20T16:27:00Z"/>
          <w:rFonts w:ascii="Courier New" w:hAnsi="Courier New" w:cs="Courier New"/>
          <w:lang w:val="en-US"/>
        </w:rPr>
      </w:pPr>
      <w:ins w:id="10955" w:author="Markus Brüderl" w:date="2017-11-20T16:27:00Z">
        <w:r w:rsidRPr="00630630">
          <w:rPr>
            <w:rFonts w:ascii="Courier New" w:hAnsi="Courier New" w:cs="Courier New"/>
            <w:lang w:val="en-US"/>
          </w:rPr>
          <w:t xml:space="preserve">                                    &lt;b:ehepartnerFlag&gt;0&lt;/b:ehepartnerFlag&gt;</w:t>
        </w:r>
      </w:ins>
    </w:p>
    <w:p w:rsidR="00630630" w:rsidRPr="00630630" w:rsidRDefault="00630630" w:rsidP="00630630">
      <w:pPr>
        <w:rPr>
          <w:ins w:id="10956" w:author="Markus Brüderl" w:date="2017-11-20T16:27:00Z"/>
          <w:rFonts w:ascii="Courier New" w:hAnsi="Courier New" w:cs="Courier New"/>
          <w:lang w:val="en-US"/>
        </w:rPr>
      </w:pPr>
      <w:ins w:id="10957" w:author="Markus Brüderl" w:date="2017-11-20T16:27:00Z">
        <w:r w:rsidRPr="00630630">
          <w:rPr>
            <w:rFonts w:ascii="Courier New" w:hAnsi="Courier New" w:cs="Courier New"/>
            <w:lang w:val="en-US"/>
          </w:rPr>
          <w:t xml:space="preserve">                                    &lt;b:einkbrutto&gt;0&lt;/b:einkbrutto&gt;</w:t>
        </w:r>
      </w:ins>
    </w:p>
    <w:p w:rsidR="00630630" w:rsidRPr="00630630" w:rsidRDefault="00630630" w:rsidP="00630630">
      <w:pPr>
        <w:rPr>
          <w:ins w:id="10958" w:author="Markus Brüderl" w:date="2017-11-20T16:27:00Z"/>
          <w:rFonts w:ascii="Courier New" w:hAnsi="Courier New" w:cs="Courier New"/>
          <w:lang w:val="en-US"/>
        </w:rPr>
      </w:pPr>
      <w:ins w:id="10959" w:author="Markus Brüderl" w:date="2017-11-20T16:27:00Z">
        <w:r w:rsidRPr="00630630">
          <w:rPr>
            <w:rFonts w:ascii="Courier New" w:hAnsi="Courier New" w:cs="Courier New"/>
            <w:lang w:val="en-US"/>
          </w:rPr>
          <w:t xml:space="preserve">                                    &lt;b:einknetto&gt;10000&lt;/b:einknetto&gt;</w:t>
        </w:r>
      </w:ins>
    </w:p>
    <w:p w:rsidR="00630630" w:rsidRPr="00630630" w:rsidRDefault="00630630" w:rsidP="00630630">
      <w:pPr>
        <w:rPr>
          <w:ins w:id="10960" w:author="Markus Brüderl" w:date="2017-11-20T16:27:00Z"/>
          <w:rFonts w:ascii="Courier New" w:hAnsi="Courier New" w:cs="Courier New"/>
          <w:lang w:val="en-US"/>
        </w:rPr>
      </w:pPr>
      <w:ins w:id="10961" w:author="Markus Brüderl" w:date="2017-11-20T16:27:00Z">
        <w:r w:rsidRPr="00630630">
          <w:rPr>
            <w:rFonts w:ascii="Courier New" w:hAnsi="Courier New" w:cs="Courier New"/>
            <w:lang w:val="en-US"/>
          </w:rPr>
          <w:t xml:space="preserve">                                    &lt;b:einknettoFlag&gt;true&lt;/b:einknettoFlag&gt;</w:t>
        </w:r>
      </w:ins>
    </w:p>
    <w:p w:rsidR="00630630" w:rsidRPr="00630630" w:rsidRDefault="00630630" w:rsidP="00630630">
      <w:pPr>
        <w:rPr>
          <w:ins w:id="10962" w:author="Markus Brüderl" w:date="2017-11-20T16:27:00Z"/>
          <w:rFonts w:ascii="Courier New" w:hAnsi="Courier New" w:cs="Courier New"/>
          <w:lang w:val="en-US"/>
        </w:rPr>
      </w:pPr>
      <w:ins w:id="10963" w:author="Markus Brüderl" w:date="2017-11-20T16:27:00Z">
        <w:r w:rsidRPr="00630630">
          <w:rPr>
            <w:rFonts w:ascii="Courier New" w:hAnsi="Courier New" w:cs="Courier New"/>
            <w:lang w:val="en-US"/>
          </w:rPr>
          <w:t xml:space="preserve">                                    &lt;b:familienstand&gt;1&lt;/b:familienstand&gt;</w:t>
        </w:r>
      </w:ins>
    </w:p>
    <w:p w:rsidR="00630630" w:rsidRPr="00630630" w:rsidRDefault="00630630" w:rsidP="00630630">
      <w:pPr>
        <w:rPr>
          <w:ins w:id="10964" w:author="Markus Brüderl" w:date="2017-11-20T16:27:00Z"/>
          <w:rFonts w:ascii="Courier New" w:hAnsi="Courier New" w:cs="Courier New"/>
          <w:lang w:val="en-US"/>
        </w:rPr>
      </w:pPr>
      <w:ins w:id="10965" w:author="Markus Brüderl" w:date="2017-11-20T16:27:00Z">
        <w:r w:rsidRPr="00630630">
          <w:rPr>
            <w:rFonts w:ascii="Courier New" w:hAnsi="Courier New" w:cs="Courier New"/>
            <w:lang w:val="en-US"/>
          </w:rPr>
          <w:t xml:space="preserve">                                    &lt;b:hsnrAg1&gt;10&lt;/b:hsnrAg1&gt;</w:t>
        </w:r>
      </w:ins>
    </w:p>
    <w:p w:rsidR="00630630" w:rsidRPr="00630630" w:rsidRDefault="00630630" w:rsidP="00630630">
      <w:pPr>
        <w:rPr>
          <w:ins w:id="10966" w:author="Markus Brüderl" w:date="2017-11-20T16:27:00Z"/>
          <w:rFonts w:ascii="Courier New" w:hAnsi="Courier New" w:cs="Courier New"/>
          <w:lang w:val="en-US"/>
        </w:rPr>
      </w:pPr>
      <w:ins w:id="10967" w:author="Markus Brüderl" w:date="2017-11-20T16:27:00Z">
        <w:r w:rsidRPr="00630630">
          <w:rPr>
            <w:rFonts w:ascii="Courier New" w:hAnsi="Courier New" w:cs="Courier New"/>
            <w:lang w:val="en-US"/>
          </w:rPr>
          <w:t xml:space="preserve">                                    &lt;b:hsnrAg2 i:nil="true"/&gt;</w:t>
        </w:r>
      </w:ins>
    </w:p>
    <w:p w:rsidR="00630630" w:rsidRPr="00630630" w:rsidRDefault="00630630" w:rsidP="00630630">
      <w:pPr>
        <w:rPr>
          <w:ins w:id="10968" w:author="Markus Brüderl" w:date="2017-11-20T16:27:00Z"/>
          <w:rFonts w:ascii="Courier New" w:hAnsi="Courier New" w:cs="Courier New"/>
          <w:lang w:val="en-US"/>
        </w:rPr>
      </w:pPr>
      <w:ins w:id="10969" w:author="Markus Brüderl" w:date="2017-11-20T16:27:00Z">
        <w:r w:rsidRPr="00630630">
          <w:rPr>
            <w:rFonts w:ascii="Courier New" w:hAnsi="Courier New" w:cs="Courier New"/>
            <w:lang w:val="en-US"/>
          </w:rPr>
          <w:t xml:space="preserve">                                    &lt;b:jbonusbrutto&gt;0&lt;/b:jbonusbrutto&gt;</w:t>
        </w:r>
      </w:ins>
    </w:p>
    <w:p w:rsidR="00630630" w:rsidRPr="00630630" w:rsidRDefault="00630630" w:rsidP="00630630">
      <w:pPr>
        <w:rPr>
          <w:ins w:id="10970" w:author="Markus Brüderl" w:date="2017-11-20T16:27:00Z"/>
          <w:rFonts w:ascii="Courier New" w:hAnsi="Courier New" w:cs="Courier New"/>
          <w:lang w:val="en-US"/>
        </w:rPr>
      </w:pPr>
      <w:ins w:id="10971" w:author="Markus Brüderl" w:date="2017-11-20T16:27:00Z">
        <w:r w:rsidRPr="00630630">
          <w:rPr>
            <w:rFonts w:ascii="Courier New" w:hAnsi="Courier New" w:cs="Courier New"/>
            <w:lang w:val="en-US"/>
          </w:rPr>
          <w:t xml:space="preserve">                                    &lt;b:jbonusnetto&gt;0&lt;/b:jbonusnetto&gt;</w:t>
        </w:r>
      </w:ins>
    </w:p>
    <w:p w:rsidR="00630630" w:rsidRPr="00630630" w:rsidRDefault="00630630" w:rsidP="00630630">
      <w:pPr>
        <w:rPr>
          <w:ins w:id="10972" w:author="Markus Brüderl" w:date="2017-11-20T16:27:00Z"/>
          <w:rFonts w:ascii="Courier New" w:hAnsi="Courier New" w:cs="Courier New"/>
          <w:lang w:val="en-US"/>
        </w:rPr>
      </w:pPr>
      <w:ins w:id="10973" w:author="Markus Brüderl" w:date="2017-11-20T16:27:00Z">
        <w:r w:rsidRPr="00630630">
          <w:rPr>
            <w:rFonts w:ascii="Courier New" w:hAnsi="Courier New" w:cs="Courier New"/>
            <w:lang w:val="en-US"/>
          </w:rPr>
          <w:t xml:space="preserve">                                    &lt;b:konkursFlag&gt;false&lt;/b:konkursFlag&gt;</w:t>
        </w:r>
      </w:ins>
    </w:p>
    <w:p w:rsidR="00630630" w:rsidRPr="00630630" w:rsidRDefault="00630630" w:rsidP="00630630">
      <w:pPr>
        <w:rPr>
          <w:ins w:id="10974" w:author="Markus Brüderl" w:date="2017-11-20T16:27:00Z"/>
          <w:rFonts w:ascii="Courier New" w:hAnsi="Courier New" w:cs="Courier New"/>
          <w:lang w:val="en-US"/>
        </w:rPr>
      </w:pPr>
      <w:ins w:id="10975" w:author="Markus Brüderl" w:date="2017-11-20T16:27:00Z">
        <w:r w:rsidRPr="00630630">
          <w:rPr>
            <w:rFonts w:ascii="Courier New" w:hAnsi="Courier New" w:cs="Courier New"/>
            <w:lang w:val="en-US"/>
          </w:rPr>
          <w:t xml:space="preserve">                                    &lt;b:kredtrate&gt;0&lt;/b:kredtrate&gt;</w:t>
        </w:r>
      </w:ins>
    </w:p>
    <w:p w:rsidR="00630630" w:rsidRPr="00630630" w:rsidRDefault="00630630" w:rsidP="00630630">
      <w:pPr>
        <w:rPr>
          <w:ins w:id="10976" w:author="Markus Brüderl" w:date="2017-11-20T16:27:00Z"/>
          <w:rFonts w:ascii="Courier New" w:hAnsi="Courier New" w:cs="Courier New"/>
          <w:lang w:val="en-US"/>
        </w:rPr>
      </w:pPr>
      <w:ins w:id="10977" w:author="Markus Brüderl" w:date="2017-11-20T16:27:00Z">
        <w:r w:rsidRPr="00630630">
          <w:rPr>
            <w:rFonts w:ascii="Courier New" w:hAnsi="Courier New" w:cs="Courier New"/>
            <w:lang w:val="en-US"/>
          </w:rPr>
          <w:t xml:space="preserve">                                    &lt;b:leasingrate&gt;0&lt;/b:leasingrate&gt;</w:t>
        </w:r>
      </w:ins>
    </w:p>
    <w:p w:rsidR="00630630" w:rsidRPr="00630630" w:rsidRDefault="00630630" w:rsidP="00630630">
      <w:pPr>
        <w:rPr>
          <w:ins w:id="10978" w:author="Markus Brüderl" w:date="2017-11-20T16:27:00Z"/>
          <w:rFonts w:ascii="Courier New" w:hAnsi="Courier New" w:cs="Courier New"/>
          <w:lang w:val="en-US"/>
        </w:rPr>
      </w:pPr>
      <w:ins w:id="10979" w:author="Markus Brüderl" w:date="2017-11-20T16:27:00Z">
        <w:r w:rsidRPr="00630630">
          <w:rPr>
            <w:rFonts w:ascii="Courier New" w:hAnsi="Courier New" w:cs="Courier New"/>
            <w:lang w:val="en-US"/>
          </w:rPr>
          <w:t xml:space="preserve">                                    &lt;b:miete&gt;1000&lt;/b:miete&gt;</w:t>
        </w:r>
      </w:ins>
    </w:p>
    <w:p w:rsidR="00630630" w:rsidRPr="00630630" w:rsidRDefault="00630630" w:rsidP="00630630">
      <w:pPr>
        <w:rPr>
          <w:ins w:id="10980" w:author="Markus Brüderl" w:date="2017-11-20T16:27:00Z"/>
          <w:rFonts w:ascii="Courier New" w:hAnsi="Courier New" w:cs="Courier New"/>
          <w:lang w:val="en-US"/>
        </w:rPr>
      </w:pPr>
      <w:ins w:id="10981" w:author="Markus Brüderl" w:date="2017-11-20T16:27:00Z">
        <w:r w:rsidRPr="00630630">
          <w:rPr>
            <w:rFonts w:ascii="Courier New" w:hAnsi="Courier New" w:cs="Courier New"/>
            <w:lang w:val="en-US"/>
          </w:rPr>
          <w:t xml:space="preserve">                                    &lt;b:monatslohnXtdFlag&gt;false&lt;/b:monatslohnXtdFlag&gt;</w:t>
        </w:r>
      </w:ins>
    </w:p>
    <w:p w:rsidR="00630630" w:rsidRPr="00630630" w:rsidRDefault="00630630" w:rsidP="00630630">
      <w:pPr>
        <w:rPr>
          <w:ins w:id="10982" w:author="Markus Brüderl" w:date="2017-11-20T16:27:00Z"/>
          <w:rFonts w:ascii="Courier New" w:hAnsi="Courier New" w:cs="Courier New"/>
          <w:lang w:val="en-US"/>
        </w:rPr>
      </w:pPr>
      <w:ins w:id="10983" w:author="Markus Brüderl" w:date="2017-11-20T16:27:00Z">
        <w:r w:rsidRPr="00630630">
          <w:rPr>
            <w:rFonts w:ascii="Courier New" w:hAnsi="Courier New" w:cs="Courier New"/>
            <w:lang w:val="en-US"/>
          </w:rPr>
          <w:t xml:space="preserve">                                    &lt;b:nameAg1&gt;banknow&lt;/b:nameAg1&gt;</w:t>
        </w:r>
      </w:ins>
    </w:p>
    <w:p w:rsidR="00630630" w:rsidRPr="00630630" w:rsidRDefault="00630630" w:rsidP="00630630">
      <w:pPr>
        <w:rPr>
          <w:ins w:id="10984" w:author="Markus Brüderl" w:date="2017-11-20T16:27:00Z"/>
          <w:rFonts w:ascii="Courier New" w:hAnsi="Courier New" w:cs="Courier New"/>
          <w:lang w:val="en-US"/>
        </w:rPr>
      </w:pPr>
      <w:ins w:id="10985" w:author="Markus Brüderl" w:date="2017-11-20T16:27:00Z">
        <w:r w:rsidRPr="00630630">
          <w:rPr>
            <w:rFonts w:ascii="Courier New" w:hAnsi="Courier New" w:cs="Courier New"/>
            <w:lang w:val="en-US"/>
          </w:rPr>
          <w:t xml:space="preserve">                                    &lt;b:nameAg2 i:nil="true"/&gt;</w:t>
        </w:r>
      </w:ins>
    </w:p>
    <w:p w:rsidR="00630630" w:rsidRPr="00630630" w:rsidRDefault="00630630" w:rsidP="00630630">
      <w:pPr>
        <w:rPr>
          <w:ins w:id="10986" w:author="Markus Brüderl" w:date="2017-11-20T16:27:00Z"/>
          <w:rFonts w:ascii="Courier New" w:hAnsi="Courier New" w:cs="Courier New"/>
          <w:lang w:val="en-US"/>
        </w:rPr>
      </w:pPr>
      <w:ins w:id="10987" w:author="Markus Brüderl" w:date="2017-11-20T16:27:00Z">
        <w:r w:rsidRPr="00630630">
          <w:rPr>
            <w:rFonts w:ascii="Courier New" w:hAnsi="Courier New" w:cs="Courier New"/>
            <w:lang w:val="en-US"/>
          </w:rPr>
          <w:t xml:space="preserve">                                    &lt;b:nebeinkbrutto&gt;0&lt;/b:nebeinkbrutto&gt;</w:t>
        </w:r>
      </w:ins>
    </w:p>
    <w:p w:rsidR="00630630" w:rsidRPr="00630630" w:rsidRDefault="00630630" w:rsidP="00630630">
      <w:pPr>
        <w:rPr>
          <w:ins w:id="10988" w:author="Markus Brüderl" w:date="2017-11-20T16:27:00Z"/>
          <w:rFonts w:ascii="Courier New" w:hAnsi="Courier New" w:cs="Courier New"/>
          <w:lang w:val="en-US"/>
        </w:rPr>
      </w:pPr>
      <w:ins w:id="10989" w:author="Markus Brüderl" w:date="2017-11-20T16:27:00Z">
        <w:r w:rsidRPr="00630630">
          <w:rPr>
            <w:rFonts w:ascii="Courier New" w:hAnsi="Courier New" w:cs="Courier New"/>
            <w:lang w:val="en-US"/>
          </w:rPr>
          <w:t xml:space="preserve">                                    &lt;b:nebeinknetto&gt;0&lt;/b:nebeinknetto&gt;</w:t>
        </w:r>
      </w:ins>
    </w:p>
    <w:p w:rsidR="00630630" w:rsidRPr="00630630" w:rsidRDefault="00630630" w:rsidP="00630630">
      <w:pPr>
        <w:rPr>
          <w:ins w:id="10990" w:author="Markus Brüderl" w:date="2017-11-20T16:27:00Z"/>
          <w:rFonts w:ascii="Courier New" w:hAnsi="Courier New" w:cs="Courier New"/>
          <w:lang w:val="en-US"/>
        </w:rPr>
      </w:pPr>
      <w:ins w:id="10991" w:author="Markus Brüderl" w:date="2017-11-20T16:27:00Z">
        <w:r w:rsidRPr="00630630">
          <w:rPr>
            <w:rFonts w:ascii="Courier New" w:hAnsi="Courier New" w:cs="Courier New"/>
            <w:lang w:val="en-US"/>
          </w:rPr>
          <w:t xml:space="preserve">                                    &lt;b:ortAg1&gt;Zürich&lt;/b:ortAg1&gt;</w:t>
        </w:r>
      </w:ins>
    </w:p>
    <w:p w:rsidR="00630630" w:rsidRPr="00630630" w:rsidRDefault="00630630" w:rsidP="00630630">
      <w:pPr>
        <w:rPr>
          <w:ins w:id="10992" w:author="Markus Brüderl" w:date="2017-11-20T16:27:00Z"/>
          <w:rFonts w:ascii="Courier New" w:hAnsi="Courier New" w:cs="Courier New"/>
          <w:lang w:val="en-US"/>
        </w:rPr>
      </w:pPr>
      <w:ins w:id="10993" w:author="Markus Brüderl" w:date="2017-11-20T16:27:00Z">
        <w:r w:rsidRPr="00630630">
          <w:rPr>
            <w:rFonts w:ascii="Courier New" w:hAnsi="Courier New" w:cs="Courier New"/>
            <w:lang w:val="en-US"/>
          </w:rPr>
          <w:t xml:space="preserve">                                    &lt;b:ortAg2 i:nil="true"/&gt;</w:t>
        </w:r>
      </w:ins>
    </w:p>
    <w:p w:rsidR="00630630" w:rsidRPr="00630630" w:rsidRDefault="00630630" w:rsidP="00630630">
      <w:pPr>
        <w:rPr>
          <w:ins w:id="10994" w:author="Markus Brüderl" w:date="2017-11-20T16:27:00Z"/>
          <w:rFonts w:ascii="Courier New" w:hAnsi="Courier New" w:cs="Courier New"/>
          <w:lang w:val="en-US"/>
        </w:rPr>
      </w:pPr>
      <w:ins w:id="10995" w:author="Markus Brüderl" w:date="2017-11-20T16:27:00Z">
        <w:r w:rsidRPr="00630630">
          <w:rPr>
            <w:rFonts w:ascii="Courier New" w:hAnsi="Courier New" w:cs="Courier New"/>
            <w:lang w:val="en-US"/>
          </w:rPr>
          <w:t xml:space="preserve">                                    &lt;b:plzAg1&gt;8000&lt;/b:plzAg1&gt;</w:t>
        </w:r>
      </w:ins>
    </w:p>
    <w:p w:rsidR="00630630" w:rsidRPr="00630630" w:rsidRDefault="00630630" w:rsidP="00630630">
      <w:pPr>
        <w:rPr>
          <w:ins w:id="10996" w:author="Markus Brüderl" w:date="2017-11-20T16:27:00Z"/>
          <w:rFonts w:ascii="Courier New" w:hAnsi="Courier New" w:cs="Courier New"/>
          <w:lang w:val="en-US"/>
        </w:rPr>
      </w:pPr>
      <w:ins w:id="10997" w:author="Markus Brüderl" w:date="2017-11-20T16:27:00Z">
        <w:r w:rsidRPr="00630630">
          <w:rPr>
            <w:rFonts w:ascii="Courier New" w:hAnsi="Courier New" w:cs="Courier New"/>
            <w:lang w:val="en-US"/>
          </w:rPr>
          <w:t xml:space="preserve">                                    &lt;b:plzAg2 i:nil="true"/&gt;</w:t>
        </w:r>
      </w:ins>
    </w:p>
    <w:p w:rsidR="00630630" w:rsidRPr="00630630" w:rsidRDefault="00630630" w:rsidP="00630630">
      <w:pPr>
        <w:rPr>
          <w:ins w:id="10998" w:author="Markus Brüderl" w:date="2017-11-20T16:27:00Z"/>
          <w:rFonts w:ascii="Courier New" w:hAnsi="Courier New" w:cs="Courier New"/>
          <w:lang w:val="en-US"/>
        </w:rPr>
      </w:pPr>
      <w:ins w:id="10999" w:author="Markus Brüderl" w:date="2017-11-20T16:27:00Z">
        <w:r w:rsidRPr="00630630">
          <w:rPr>
            <w:rFonts w:ascii="Courier New" w:hAnsi="Courier New" w:cs="Courier New"/>
            <w:lang w:val="en-US"/>
          </w:rPr>
          <w:t xml:space="preserve">                                    &lt;b:quellensteuerFlag&gt;false&lt;/b:quellensteuerFlag&gt;</w:t>
        </w:r>
      </w:ins>
    </w:p>
    <w:p w:rsidR="00630630" w:rsidRPr="00630630" w:rsidRDefault="00630630" w:rsidP="00630630">
      <w:pPr>
        <w:rPr>
          <w:ins w:id="11000" w:author="Markus Brüderl" w:date="2017-11-20T16:27:00Z"/>
          <w:rFonts w:ascii="Courier New" w:hAnsi="Courier New" w:cs="Courier New"/>
          <w:lang w:val="en-US"/>
        </w:rPr>
      </w:pPr>
      <w:ins w:id="11001" w:author="Markus Brüderl" w:date="2017-11-20T16:27:00Z">
        <w:r w:rsidRPr="00630630">
          <w:rPr>
            <w:rFonts w:ascii="Courier New" w:hAnsi="Courier New" w:cs="Courier New"/>
            <w:lang w:val="en-US"/>
          </w:rPr>
          <w:t xml:space="preserve">                                    &lt;b:strasseAg1&gt;neugasse&lt;/b:strasseAg1&gt;</w:t>
        </w:r>
      </w:ins>
    </w:p>
    <w:p w:rsidR="00630630" w:rsidRPr="00630630" w:rsidRDefault="00630630" w:rsidP="00630630">
      <w:pPr>
        <w:rPr>
          <w:ins w:id="11002" w:author="Markus Brüderl" w:date="2017-11-20T16:27:00Z"/>
          <w:rFonts w:ascii="Courier New" w:hAnsi="Courier New" w:cs="Courier New"/>
          <w:lang w:val="en-US"/>
        </w:rPr>
      </w:pPr>
      <w:ins w:id="11003" w:author="Markus Brüderl" w:date="2017-11-20T16:27:00Z">
        <w:r w:rsidRPr="00630630">
          <w:rPr>
            <w:rFonts w:ascii="Courier New" w:hAnsi="Courier New" w:cs="Courier New"/>
            <w:lang w:val="en-US"/>
          </w:rPr>
          <w:t xml:space="preserve">                                    &lt;b:strasseAg2 i:nil="true"/&gt;</w:t>
        </w:r>
      </w:ins>
    </w:p>
    <w:p w:rsidR="00630630" w:rsidRPr="00630630" w:rsidRDefault="00630630" w:rsidP="00630630">
      <w:pPr>
        <w:rPr>
          <w:ins w:id="11004" w:author="Markus Brüderl" w:date="2017-11-20T16:27:00Z"/>
          <w:rFonts w:ascii="Courier New" w:hAnsi="Courier New" w:cs="Courier New"/>
          <w:lang w:val="en-US"/>
        </w:rPr>
      </w:pPr>
      <w:ins w:id="11005" w:author="Markus Brüderl" w:date="2017-11-20T16:27:00Z">
        <w:r w:rsidRPr="00630630">
          <w:rPr>
            <w:rFonts w:ascii="Courier New" w:hAnsi="Courier New" w:cs="Courier New"/>
            <w:lang w:val="en-US"/>
          </w:rPr>
          <w:t xml:space="preserve">                                    &lt;b:syspkz&gt;449723&lt;/b:syspkz&gt;</w:t>
        </w:r>
      </w:ins>
    </w:p>
    <w:p w:rsidR="00630630" w:rsidRPr="00630630" w:rsidRDefault="00630630" w:rsidP="00630630">
      <w:pPr>
        <w:rPr>
          <w:ins w:id="11006" w:author="Markus Brüderl" w:date="2017-11-20T16:27:00Z"/>
          <w:rFonts w:ascii="Courier New" w:hAnsi="Courier New" w:cs="Courier New"/>
          <w:lang w:val="en-US"/>
        </w:rPr>
      </w:pPr>
      <w:ins w:id="11007" w:author="Markus Brüderl" w:date="2017-11-20T16:27:00Z">
        <w:r w:rsidRPr="00630630">
          <w:rPr>
            <w:rFonts w:ascii="Courier New" w:hAnsi="Courier New" w:cs="Courier New"/>
            <w:lang w:val="en-US"/>
          </w:rPr>
          <w:t xml:space="preserve">                                    &lt;b:unterhalt&gt;0&lt;/b:unterhalt&gt;</w:t>
        </w:r>
      </w:ins>
    </w:p>
    <w:p w:rsidR="00630630" w:rsidRPr="00630630" w:rsidRDefault="00630630" w:rsidP="00630630">
      <w:pPr>
        <w:rPr>
          <w:ins w:id="11008" w:author="Markus Brüderl" w:date="2017-11-20T16:27:00Z"/>
          <w:rFonts w:ascii="Courier New" w:hAnsi="Courier New" w:cs="Courier New"/>
          <w:lang w:val="en-US"/>
        </w:rPr>
      </w:pPr>
      <w:ins w:id="11009" w:author="Markus Brüderl" w:date="2017-11-20T16:27:00Z">
        <w:r w:rsidRPr="00630630">
          <w:rPr>
            <w:rFonts w:ascii="Courier New" w:hAnsi="Courier New" w:cs="Courier New"/>
            <w:lang w:val="en-US"/>
          </w:rPr>
          <w:t xml:space="preserve">                                    &lt;b:unterhaltCode i:nil="true"/&gt;</w:t>
        </w:r>
      </w:ins>
    </w:p>
    <w:p w:rsidR="00630630" w:rsidRPr="00630630" w:rsidRDefault="00630630" w:rsidP="00630630">
      <w:pPr>
        <w:rPr>
          <w:ins w:id="11010" w:author="Markus Brüderl" w:date="2017-11-20T16:27:00Z"/>
          <w:rFonts w:ascii="Courier New" w:hAnsi="Courier New" w:cs="Courier New"/>
          <w:lang w:val="en-US"/>
        </w:rPr>
      </w:pPr>
      <w:ins w:id="11011" w:author="Markus Brüderl" w:date="2017-11-20T16:27:00Z">
        <w:r w:rsidRPr="00630630">
          <w:rPr>
            <w:rFonts w:ascii="Courier New" w:hAnsi="Courier New" w:cs="Courier New"/>
            <w:lang w:val="en-US"/>
          </w:rPr>
          <w:t xml:space="preserve">                                    &lt;b:weitereauslagen&gt;0&lt;/b:weitereauslagen&gt;</w:t>
        </w:r>
      </w:ins>
    </w:p>
    <w:p w:rsidR="00630630" w:rsidRPr="00630630" w:rsidRDefault="00630630" w:rsidP="00630630">
      <w:pPr>
        <w:rPr>
          <w:ins w:id="11012" w:author="Markus Brüderl" w:date="2017-11-20T16:27:00Z"/>
          <w:rFonts w:ascii="Courier New" w:hAnsi="Courier New" w:cs="Courier New"/>
          <w:lang w:val="en-US"/>
        </w:rPr>
      </w:pPr>
      <w:ins w:id="11013" w:author="Markus Brüderl" w:date="2017-11-20T16:27:00Z">
        <w:r w:rsidRPr="00630630">
          <w:rPr>
            <w:rFonts w:ascii="Courier New" w:hAnsi="Courier New" w:cs="Courier New"/>
            <w:lang w:val="en-US"/>
          </w:rPr>
          <w:t xml:space="preserve">                                    &lt;b:weitereauslagenCode i:nil="true"/&gt;</w:t>
        </w:r>
      </w:ins>
    </w:p>
    <w:p w:rsidR="00630630" w:rsidRPr="00630630" w:rsidRDefault="00630630" w:rsidP="00630630">
      <w:pPr>
        <w:rPr>
          <w:ins w:id="11014" w:author="Markus Brüderl" w:date="2017-11-20T16:27:00Z"/>
          <w:rFonts w:ascii="Courier New" w:hAnsi="Courier New" w:cs="Courier New"/>
          <w:lang w:val="en-US"/>
        </w:rPr>
      </w:pPr>
      <w:ins w:id="11015" w:author="Markus Brüderl" w:date="2017-11-20T16:27:00Z">
        <w:r w:rsidRPr="00630630">
          <w:rPr>
            <w:rFonts w:ascii="Courier New" w:hAnsi="Courier New" w:cs="Courier New"/>
            <w:lang w:val="en-US"/>
          </w:rPr>
          <w:t xml:space="preserve">                                    &lt;b:wohnverhCode&gt;0&lt;/b:wohnverhCode&gt;</w:t>
        </w:r>
      </w:ins>
    </w:p>
    <w:p w:rsidR="00630630" w:rsidRPr="00630630" w:rsidRDefault="00630630" w:rsidP="00630630">
      <w:pPr>
        <w:rPr>
          <w:ins w:id="11016" w:author="Markus Brüderl" w:date="2017-11-20T16:27:00Z"/>
          <w:rFonts w:ascii="Courier New" w:hAnsi="Courier New" w:cs="Courier New"/>
          <w:lang w:val="en-US"/>
        </w:rPr>
      </w:pPr>
      <w:ins w:id="11017" w:author="Markus Brüderl" w:date="2017-11-20T16:27:00Z">
        <w:r w:rsidRPr="00630630">
          <w:rPr>
            <w:rFonts w:ascii="Courier New" w:hAnsi="Courier New" w:cs="Courier New"/>
            <w:lang w:val="en-US"/>
          </w:rPr>
          <w:t xml:space="preserve">                                    &lt;b:zeinkCode i:nil="true"/&gt;</w:t>
        </w:r>
      </w:ins>
    </w:p>
    <w:p w:rsidR="00630630" w:rsidRPr="00630630" w:rsidRDefault="00630630" w:rsidP="00630630">
      <w:pPr>
        <w:rPr>
          <w:ins w:id="11018" w:author="Markus Brüderl" w:date="2017-11-20T16:27:00Z"/>
          <w:rFonts w:ascii="Courier New" w:hAnsi="Courier New" w:cs="Courier New"/>
          <w:lang w:val="en-US"/>
        </w:rPr>
      </w:pPr>
      <w:ins w:id="11019" w:author="Markus Brüderl" w:date="2017-11-20T16:27:00Z">
        <w:r w:rsidRPr="00630630">
          <w:rPr>
            <w:rFonts w:ascii="Courier New" w:hAnsi="Courier New" w:cs="Courier New"/>
            <w:lang w:val="en-US"/>
          </w:rPr>
          <w:t xml:space="preserve">                                    &lt;b:zeinkbrutto&gt;0&lt;/b:zeinkbrutto&gt;</w:t>
        </w:r>
      </w:ins>
    </w:p>
    <w:p w:rsidR="00630630" w:rsidRPr="00630630" w:rsidRDefault="00630630" w:rsidP="00630630">
      <w:pPr>
        <w:rPr>
          <w:ins w:id="11020" w:author="Markus Brüderl" w:date="2017-11-20T16:27:00Z"/>
          <w:rFonts w:ascii="Courier New" w:hAnsi="Courier New" w:cs="Courier New"/>
          <w:lang w:val="en-US"/>
        </w:rPr>
      </w:pPr>
      <w:ins w:id="11021" w:author="Markus Brüderl" w:date="2017-11-20T16:27:00Z">
        <w:r w:rsidRPr="00630630">
          <w:rPr>
            <w:rFonts w:ascii="Courier New" w:hAnsi="Courier New" w:cs="Courier New"/>
            <w:lang w:val="en-US"/>
          </w:rPr>
          <w:t xml:space="preserve">                                    &lt;b:zeinknetto&gt;0&lt;/b:zeinknetto&gt;</w:t>
        </w:r>
      </w:ins>
    </w:p>
    <w:p w:rsidR="00630630" w:rsidRPr="00630630" w:rsidRDefault="00630630" w:rsidP="00630630">
      <w:pPr>
        <w:rPr>
          <w:ins w:id="11022" w:author="Markus Brüderl" w:date="2017-11-20T16:27:00Z"/>
          <w:rFonts w:ascii="Courier New" w:hAnsi="Courier New" w:cs="Courier New"/>
          <w:lang w:val="en-US"/>
        </w:rPr>
      </w:pPr>
      <w:ins w:id="11023" w:author="Markus Brüderl" w:date="2017-11-20T16:27:00Z">
        <w:r w:rsidRPr="00630630">
          <w:rPr>
            <w:rFonts w:ascii="Courier New" w:hAnsi="Courier New" w:cs="Courier New"/>
            <w:lang w:val="en-US"/>
          </w:rPr>
          <w:t xml:space="preserve">                                    &lt;b:zulageausbildung&gt;0&lt;/b:zulageausbildung&gt;</w:t>
        </w:r>
      </w:ins>
    </w:p>
    <w:p w:rsidR="00630630" w:rsidRPr="00630630" w:rsidRDefault="00630630" w:rsidP="00630630">
      <w:pPr>
        <w:rPr>
          <w:ins w:id="11024" w:author="Markus Brüderl" w:date="2017-11-20T16:27:00Z"/>
          <w:rFonts w:ascii="Courier New" w:hAnsi="Courier New" w:cs="Courier New"/>
          <w:lang w:val="en-US"/>
        </w:rPr>
      </w:pPr>
      <w:ins w:id="11025" w:author="Markus Brüderl" w:date="2017-11-20T16:27:00Z">
        <w:r w:rsidRPr="00630630">
          <w:rPr>
            <w:rFonts w:ascii="Courier New" w:hAnsi="Courier New" w:cs="Courier New"/>
            <w:lang w:val="en-US"/>
          </w:rPr>
          <w:t xml:space="preserve">                                    &lt;b:zulagekind&gt;0&lt;/b:zulagekind&gt;</w:t>
        </w:r>
      </w:ins>
    </w:p>
    <w:p w:rsidR="00630630" w:rsidRPr="00630630" w:rsidRDefault="00630630" w:rsidP="00630630">
      <w:pPr>
        <w:rPr>
          <w:ins w:id="11026" w:author="Markus Brüderl" w:date="2017-11-20T16:27:00Z"/>
          <w:rFonts w:ascii="Courier New" w:hAnsi="Courier New" w:cs="Courier New"/>
          <w:lang w:val="en-US"/>
        </w:rPr>
      </w:pPr>
      <w:ins w:id="11027" w:author="Markus Brüderl" w:date="2017-11-20T16:27:00Z">
        <w:r w:rsidRPr="00630630">
          <w:rPr>
            <w:rFonts w:ascii="Courier New" w:hAnsi="Courier New" w:cs="Courier New"/>
            <w:lang w:val="en-US"/>
          </w:rPr>
          <w:t xml:space="preserve">                                    &lt;b:zulagesonst&gt;0&lt;/b:zulagesonst&gt;</w:t>
        </w:r>
      </w:ins>
    </w:p>
    <w:p w:rsidR="00630630" w:rsidRPr="00630630" w:rsidRDefault="00630630" w:rsidP="00630630">
      <w:pPr>
        <w:rPr>
          <w:ins w:id="11028" w:author="Markus Brüderl" w:date="2017-11-20T16:27:00Z"/>
          <w:rFonts w:ascii="Courier New" w:hAnsi="Courier New" w:cs="Courier New"/>
          <w:lang w:val="en-US"/>
        </w:rPr>
      </w:pPr>
      <w:ins w:id="11029" w:author="Markus Brüderl" w:date="2017-11-20T16:27:00Z">
        <w:r w:rsidRPr="00630630">
          <w:rPr>
            <w:rFonts w:ascii="Courier New" w:hAnsi="Courier New" w:cs="Courier New"/>
            <w:lang w:val="en-US"/>
          </w:rPr>
          <w:t xml:space="preserve">                                 &lt;/b:PkzDto&gt;</w:t>
        </w:r>
      </w:ins>
    </w:p>
    <w:p w:rsidR="00630630" w:rsidRPr="00630630" w:rsidRDefault="00630630" w:rsidP="00630630">
      <w:pPr>
        <w:rPr>
          <w:ins w:id="11030" w:author="Markus Brüderl" w:date="2017-11-20T16:27:00Z"/>
          <w:rFonts w:ascii="Courier New" w:hAnsi="Courier New" w:cs="Courier New"/>
          <w:lang w:val="en-US"/>
        </w:rPr>
      </w:pPr>
      <w:ins w:id="11031" w:author="Markus Brüderl" w:date="2017-11-20T16:27:00Z">
        <w:r w:rsidRPr="00630630">
          <w:rPr>
            <w:rFonts w:ascii="Courier New" w:hAnsi="Courier New" w:cs="Courier New"/>
            <w:lang w:val="en-US"/>
          </w:rPr>
          <w:t xml:space="preserve">                              &lt;/b:pkz&gt;</w:t>
        </w:r>
      </w:ins>
    </w:p>
    <w:p w:rsidR="00630630" w:rsidRPr="00630630" w:rsidRDefault="00630630" w:rsidP="00630630">
      <w:pPr>
        <w:rPr>
          <w:ins w:id="11032" w:author="Markus Brüderl" w:date="2017-11-20T16:27:00Z"/>
          <w:rFonts w:ascii="Courier New" w:hAnsi="Courier New" w:cs="Courier New"/>
          <w:lang w:val="en-US"/>
        </w:rPr>
      </w:pPr>
      <w:ins w:id="11033" w:author="Markus Brüderl" w:date="2017-11-20T16:27:00Z">
        <w:r w:rsidRPr="00630630">
          <w:rPr>
            <w:rFonts w:ascii="Courier New" w:hAnsi="Courier New" w:cs="Courier New"/>
            <w:lang w:val="en-US"/>
          </w:rPr>
          <w:t xml:space="preserve">                              &lt;b:ukz/&gt;</w:t>
        </w:r>
      </w:ins>
    </w:p>
    <w:p w:rsidR="00630630" w:rsidRPr="00630630" w:rsidRDefault="00630630" w:rsidP="00630630">
      <w:pPr>
        <w:rPr>
          <w:ins w:id="11034" w:author="Markus Brüderl" w:date="2017-11-20T16:27:00Z"/>
          <w:rFonts w:ascii="Courier New" w:hAnsi="Courier New" w:cs="Courier New"/>
          <w:lang w:val="en-US"/>
        </w:rPr>
      </w:pPr>
      <w:ins w:id="11035" w:author="Markus Brüderl" w:date="2017-11-20T16:27:00Z">
        <w:r w:rsidRPr="00630630">
          <w:rPr>
            <w:rFonts w:ascii="Courier New" w:hAnsi="Courier New" w:cs="Courier New"/>
            <w:lang w:val="en-US"/>
          </w:rPr>
          <w:t xml:space="preserve">                           &lt;/b:ZusatzdatenDto&gt;</w:t>
        </w:r>
      </w:ins>
    </w:p>
    <w:p w:rsidR="00630630" w:rsidRPr="00630630" w:rsidRDefault="00630630" w:rsidP="00630630">
      <w:pPr>
        <w:rPr>
          <w:ins w:id="11036" w:author="Markus Brüderl" w:date="2017-11-20T16:27:00Z"/>
          <w:rFonts w:ascii="Courier New" w:hAnsi="Courier New" w:cs="Courier New"/>
          <w:lang w:val="en-US"/>
        </w:rPr>
      </w:pPr>
      <w:ins w:id="11037" w:author="Markus Brüderl" w:date="2017-11-20T16:27:00Z">
        <w:r w:rsidRPr="00630630">
          <w:rPr>
            <w:rFonts w:ascii="Courier New" w:hAnsi="Courier New" w:cs="Courier New"/>
            <w:lang w:val="en-US"/>
          </w:rPr>
          <w:t xml:space="preserve">                        &lt;/b:zusatzdaten&gt;</w:t>
        </w:r>
      </w:ins>
    </w:p>
    <w:p w:rsidR="00630630" w:rsidRPr="00630630" w:rsidRDefault="00630630" w:rsidP="00630630">
      <w:pPr>
        <w:rPr>
          <w:ins w:id="11038" w:author="Markus Brüderl" w:date="2017-11-20T16:27:00Z"/>
          <w:rFonts w:ascii="Courier New" w:hAnsi="Courier New" w:cs="Courier New"/>
          <w:lang w:val="en-US"/>
        </w:rPr>
      </w:pPr>
      <w:ins w:id="11039" w:author="Markus Brüderl" w:date="2017-11-20T16:27:00Z">
        <w:r w:rsidRPr="00630630">
          <w:rPr>
            <w:rFonts w:ascii="Courier New" w:hAnsi="Courier New" w:cs="Courier New"/>
            <w:lang w:val="en-US"/>
          </w:rPr>
          <w:t xml:space="preserve">                     &lt;/b:kunde&gt;</w:t>
        </w:r>
      </w:ins>
    </w:p>
    <w:p w:rsidR="00630630" w:rsidRPr="00630630" w:rsidRDefault="00630630" w:rsidP="00630630">
      <w:pPr>
        <w:rPr>
          <w:ins w:id="11040" w:author="Markus Brüderl" w:date="2017-11-20T16:27:00Z"/>
          <w:rFonts w:ascii="Courier New" w:hAnsi="Courier New" w:cs="Courier New"/>
          <w:lang w:val="en-US"/>
        </w:rPr>
      </w:pPr>
      <w:ins w:id="11041" w:author="Markus Brüderl" w:date="2017-11-20T16:27:00Z">
        <w:r w:rsidRPr="00630630">
          <w:rPr>
            <w:rFonts w:ascii="Courier New" w:hAnsi="Courier New" w:cs="Courier New"/>
            <w:lang w:val="en-US"/>
          </w:rPr>
          <w:t xml:space="preserve">                     &lt;b:laufnummer i:nil="true"/&gt;</w:t>
        </w:r>
      </w:ins>
    </w:p>
    <w:p w:rsidR="00630630" w:rsidRPr="00630630" w:rsidRDefault="00630630" w:rsidP="00630630">
      <w:pPr>
        <w:rPr>
          <w:ins w:id="11042" w:author="Markus Brüderl" w:date="2017-11-20T16:27:00Z"/>
          <w:rFonts w:ascii="Courier New" w:hAnsi="Courier New" w:cs="Courier New"/>
          <w:lang w:val="en-US"/>
        </w:rPr>
      </w:pPr>
      <w:ins w:id="11043" w:author="Markus Brüderl" w:date="2017-11-20T16:27:00Z">
        <w:r w:rsidRPr="00630630">
          <w:rPr>
            <w:rFonts w:ascii="Courier New" w:hAnsi="Courier New" w:cs="Courier New"/>
            <w:lang w:val="en-US"/>
          </w:rPr>
          <w:t xml:space="preserve">                     &lt;b:marke&gt;A4 Avant ADVANCE  Mod. B5&lt;/b:marke&gt;</w:t>
        </w:r>
      </w:ins>
    </w:p>
    <w:p w:rsidR="00630630" w:rsidRPr="00630630" w:rsidRDefault="00630630" w:rsidP="00630630">
      <w:pPr>
        <w:rPr>
          <w:ins w:id="11044" w:author="Markus Brüderl" w:date="2017-11-20T16:27:00Z"/>
          <w:rFonts w:ascii="Courier New" w:hAnsi="Courier New" w:cs="Courier New"/>
          <w:lang w:val="en-US"/>
        </w:rPr>
      </w:pPr>
      <w:ins w:id="11045" w:author="Markus Brüderl" w:date="2017-11-20T16:27:00Z">
        <w:r w:rsidRPr="00630630">
          <w:rPr>
            <w:rFonts w:ascii="Courier New" w:hAnsi="Courier New" w:cs="Courier New"/>
            <w:lang w:val="en-US"/>
          </w:rPr>
          <w:t xml:space="preserve">                     &lt;b:model i:nil="true"/&gt;</w:t>
        </w:r>
      </w:ins>
    </w:p>
    <w:p w:rsidR="00630630" w:rsidRPr="00630630" w:rsidRDefault="00630630" w:rsidP="00630630">
      <w:pPr>
        <w:rPr>
          <w:ins w:id="11046" w:author="Markus Brüderl" w:date="2017-11-20T16:27:00Z"/>
          <w:rFonts w:ascii="Courier New" w:hAnsi="Courier New" w:cs="Courier New"/>
          <w:lang w:val="en-US"/>
        </w:rPr>
      </w:pPr>
      <w:ins w:id="11047" w:author="Markus Brüderl" w:date="2017-11-20T16:27:00Z">
        <w:r w:rsidRPr="00630630">
          <w:rPr>
            <w:rFonts w:ascii="Courier New" w:hAnsi="Courier New" w:cs="Courier New"/>
            <w:lang w:val="en-US"/>
          </w:rPr>
          <w:lastRenderedPageBreak/>
          <w:t xml:space="preserve">                     &lt;b:rw&gt;21180.55&lt;/b:rw&gt;</w:t>
        </w:r>
      </w:ins>
    </w:p>
    <w:p w:rsidR="00630630" w:rsidRPr="00630630" w:rsidRDefault="00630630" w:rsidP="00630630">
      <w:pPr>
        <w:rPr>
          <w:ins w:id="11048" w:author="Markus Brüderl" w:date="2017-11-20T16:27:00Z"/>
          <w:rFonts w:ascii="Courier New" w:hAnsi="Courier New" w:cs="Courier New"/>
          <w:lang w:val="en-US"/>
        </w:rPr>
      </w:pPr>
      <w:ins w:id="11049" w:author="Markus Brüderl" w:date="2017-11-20T16:27:00Z">
        <w:r w:rsidRPr="00630630">
          <w:rPr>
            <w:rFonts w:ascii="Courier New" w:hAnsi="Courier New" w:cs="Courier New"/>
            <w:lang w:val="en-US"/>
          </w:rPr>
          <w:t xml:space="preserve">                     &lt;b:rwvorvt&gt;0&lt;/b:rwvorvt&gt;</w:t>
        </w:r>
      </w:ins>
    </w:p>
    <w:p w:rsidR="00630630" w:rsidRPr="00630630" w:rsidRDefault="00630630" w:rsidP="00630630">
      <w:pPr>
        <w:rPr>
          <w:ins w:id="11050" w:author="Markus Brüderl" w:date="2017-11-20T16:27:00Z"/>
          <w:rFonts w:ascii="Courier New" w:hAnsi="Courier New" w:cs="Courier New"/>
          <w:lang w:val="en-US"/>
        </w:rPr>
      </w:pPr>
      <w:ins w:id="11051" w:author="Markus Brüderl" w:date="2017-11-20T16:27:00Z">
        <w:r w:rsidRPr="00630630">
          <w:rPr>
            <w:rFonts w:ascii="Courier New" w:hAnsi="Courier New" w:cs="Courier New"/>
            <w:lang w:val="en-US"/>
          </w:rPr>
          <w:t xml:space="preserve">                     &lt;b:stammnummer&gt;222.222.229&lt;/b:stammnummer&gt;</w:t>
        </w:r>
      </w:ins>
    </w:p>
    <w:p w:rsidR="00630630" w:rsidRPr="00630630" w:rsidRDefault="00630630" w:rsidP="00630630">
      <w:pPr>
        <w:rPr>
          <w:ins w:id="11052" w:author="Markus Brüderl" w:date="2017-11-20T16:27:00Z"/>
          <w:rFonts w:ascii="Courier New" w:hAnsi="Courier New" w:cs="Courier New"/>
          <w:lang w:val="en-US"/>
        </w:rPr>
      </w:pPr>
      <w:ins w:id="11053" w:author="Markus Brüderl" w:date="2017-11-20T16:27:00Z">
        <w:r w:rsidRPr="00630630">
          <w:rPr>
            <w:rFonts w:ascii="Courier New" w:hAnsi="Courier New" w:cs="Courier New"/>
            <w:lang w:val="en-US"/>
          </w:rPr>
          <w:t xml:space="preserve">                     &lt;b:sysid&gt;25953&lt;/b:sysid&gt;</w:t>
        </w:r>
      </w:ins>
    </w:p>
    <w:p w:rsidR="00630630" w:rsidRPr="00630630" w:rsidRDefault="00630630" w:rsidP="00630630">
      <w:pPr>
        <w:rPr>
          <w:ins w:id="11054" w:author="Markus Brüderl" w:date="2017-11-20T16:27:00Z"/>
          <w:rFonts w:ascii="Courier New" w:hAnsi="Courier New" w:cs="Courier New"/>
          <w:lang w:val="en-US"/>
        </w:rPr>
      </w:pPr>
      <w:ins w:id="11055" w:author="Markus Brüderl" w:date="2017-11-20T16:27:00Z">
        <w:r w:rsidRPr="00630630">
          <w:rPr>
            <w:rFonts w:ascii="Courier New" w:hAnsi="Courier New" w:cs="Courier New"/>
            <w:lang w:val="en-US"/>
          </w:rPr>
          <w:t xml:space="preserve">                     &lt;b:sysrwga&gt;0&lt;/b:sysrwga&gt;</w:t>
        </w:r>
      </w:ins>
    </w:p>
    <w:p w:rsidR="00630630" w:rsidRPr="00630630" w:rsidRDefault="00630630" w:rsidP="00630630">
      <w:pPr>
        <w:rPr>
          <w:ins w:id="11056" w:author="Markus Brüderl" w:date="2017-11-20T16:27:00Z"/>
          <w:rFonts w:ascii="Courier New" w:hAnsi="Courier New" w:cs="Courier New"/>
          <w:lang w:val="en-US"/>
        </w:rPr>
      </w:pPr>
      <w:ins w:id="11057" w:author="Markus Brüderl" w:date="2017-11-20T16:27:00Z">
        <w:r w:rsidRPr="00630630">
          <w:rPr>
            <w:rFonts w:ascii="Courier New" w:hAnsi="Courier New" w:cs="Courier New"/>
            <w:lang w:val="en-US"/>
          </w:rPr>
          <w:t xml:space="preserve">                     &lt;b:sysvart&gt;1&lt;/b:sysvart&gt;</w:t>
        </w:r>
      </w:ins>
    </w:p>
    <w:p w:rsidR="00630630" w:rsidRPr="00630630" w:rsidRDefault="00630630" w:rsidP="00630630">
      <w:pPr>
        <w:rPr>
          <w:ins w:id="11058" w:author="Markus Brüderl" w:date="2017-11-20T16:27:00Z"/>
          <w:rFonts w:ascii="Courier New" w:hAnsi="Courier New" w:cs="Courier New"/>
          <w:lang w:val="en-US"/>
        </w:rPr>
      </w:pPr>
      <w:ins w:id="11059" w:author="Markus Brüderl" w:date="2017-11-20T16:27:00Z">
        <w:r w:rsidRPr="00630630">
          <w:rPr>
            <w:rFonts w:ascii="Courier New" w:hAnsi="Courier New" w:cs="Courier New"/>
            <w:lang w:val="en-US"/>
          </w:rPr>
          <w:t xml:space="preserve">                     &lt;b:sysvt&gt;16478&lt;/b:sysvt&gt;</w:t>
        </w:r>
      </w:ins>
    </w:p>
    <w:p w:rsidR="00630630" w:rsidRPr="00630630" w:rsidRDefault="00630630" w:rsidP="00630630">
      <w:pPr>
        <w:rPr>
          <w:ins w:id="11060" w:author="Markus Brüderl" w:date="2017-11-20T16:27:00Z"/>
          <w:rFonts w:ascii="Courier New" w:hAnsi="Courier New" w:cs="Courier New"/>
          <w:lang w:val="en-US"/>
        </w:rPr>
      </w:pPr>
      <w:ins w:id="11061" w:author="Markus Brüderl" w:date="2017-11-20T16:27:00Z">
        <w:r w:rsidRPr="00630630">
          <w:rPr>
            <w:rFonts w:ascii="Courier New" w:hAnsi="Courier New" w:cs="Courier New"/>
            <w:lang w:val="en-US"/>
          </w:rPr>
          <w:t xml:space="preserve">                     &lt;b:vertragsartbezeichnung&gt;LEASE-now&lt;/b:vertragsartbezeichnung&gt;</w:t>
        </w:r>
      </w:ins>
    </w:p>
    <w:p w:rsidR="00630630" w:rsidRPr="00630630" w:rsidRDefault="00630630" w:rsidP="00630630">
      <w:pPr>
        <w:rPr>
          <w:ins w:id="11062" w:author="Markus Brüderl" w:date="2017-11-20T16:27:00Z"/>
          <w:rFonts w:ascii="Courier New" w:hAnsi="Courier New" w:cs="Courier New"/>
          <w:lang w:val="en-US"/>
        </w:rPr>
      </w:pPr>
      <w:ins w:id="11063" w:author="Markus Brüderl" w:date="2017-11-20T16:27:00Z">
        <w:r w:rsidRPr="00630630">
          <w:rPr>
            <w:rFonts w:ascii="Courier New" w:hAnsi="Courier New" w:cs="Courier New"/>
            <w:lang w:val="en-US"/>
          </w:rPr>
          <w:t xml:space="preserve">                     &lt;b:vtende&gt;2019-01-31T00:00:00&lt;/b:vtende&gt;</w:t>
        </w:r>
      </w:ins>
    </w:p>
    <w:p w:rsidR="00630630" w:rsidRPr="00630630" w:rsidRDefault="00630630" w:rsidP="00630630">
      <w:pPr>
        <w:rPr>
          <w:ins w:id="11064" w:author="Markus Brüderl" w:date="2017-11-20T16:27:00Z"/>
          <w:rFonts w:ascii="Courier New" w:hAnsi="Courier New" w:cs="Courier New"/>
          <w:lang w:val="en-US"/>
        </w:rPr>
      </w:pPr>
      <w:ins w:id="11065" w:author="Markus Brüderl" w:date="2017-11-20T16:27:00Z">
        <w:r w:rsidRPr="00630630">
          <w:rPr>
            <w:rFonts w:ascii="Courier New" w:hAnsi="Courier New" w:cs="Courier New"/>
            <w:lang w:val="en-US"/>
          </w:rPr>
          <w:t xml:space="preserve">                     &lt;b:vtendekz&gt;0&lt;/b:vtendekz&gt;</w:t>
        </w:r>
      </w:ins>
    </w:p>
    <w:p w:rsidR="00630630" w:rsidRPr="00630630" w:rsidRDefault="00630630" w:rsidP="00630630">
      <w:pPr>
        <w:rPr>
          <w:ins w:id="11066" w:author="Markus Brüderl" w:date="2017-11-20T16:27:00Z"/>
          <w:rFonts w:ascii="Courier New" w:hAnsi="Courier New" w:cs="Courier New"/>
          <w:lang w:val="en-US"/>
        </w:rPr>
      </w:pPr>
      <w:ins w:id="11067" w:author="Markus Brüderl" w:date="2017-11-20T16:27:00Z">
        <w:r w:rsidRPr="00630630">
          <w:rPr>
            <w:rFonts w:ascii="Courier New" w:hAnsi="Courier New" w:cs="Courier New"/>
            <w:lang w:val="en-US"/>
          </w:rPr>
          <w:t xml:space="preserve">                     &lt;b:vtruekZustand&gt;BERECHNET&lt;/b:vtruekZustand&gt;</w:t>
        </w:r>
      </w:ins>
    </w:p>
    <w:p w:rsidR="00630630" w:rsidRPr="00630630" w:rsidRDefault="00630630" w:rsidP="00630630">
      <w:pPr>
        <w:rPr>
          <w:ins w:id="11068" w:author="Markus Brüderl" w:date="2017-11-20T16:27:00Z"/>
          <w:rFonts w:ascii="Courier New" w:hAnsi="Courier New" w:cs="Courier New"/>
          <w:lang w:val="en-US"/>
        </w:rPr>
      </w:pPr>
      <w:ins w:id="11069" w:author="Markus Brüderl" w:date="2017-11-20T16:27:00Z">
        <w:r w:rsidRPr="00630630">
          <w:rPr>
            <w:rFonts w:ascii="Courier New" w:hAnsi="Courier New" w:cs="Courier New"/>
            <w:lang w:val="en-US"/>
          </w:rPr>
          <w:t xml:space="preserve">                     &lt;b:vtsysrwga&gt;123465682&lt;/b:vtsysrwga&gt;</w:t>
        </w:r>
      </w:ins>
    </w:p>
    <w:p w:rsidR="00630630" w:rsidRPr="00630630" w:rsidRDefault="00630630" w:rsidP="00630630">
      <w:pPr>
        <w:rPr>
          <w:ins w:id="11070" w:author="Markus Brüderl" w:date="2017-11-20T16:27:00Z"/>
          <w:rFonts w:ascii="Courier New" w:hAnsi="Courier New" w:cs="Courier New"/>
          <w:lang w:val="en-US"/>
        </w:rPr>
      </w:pPr>
      <w:ins w:id="11071" w:author="Markus Brüderl" w:date="2017-11-20T16:27:00Z">
        <w:r w:rsidRPr="00630630">
          <w:rPr>
            <w:rFonts w:ascii="Courier New" w:hAnsi="Courier New" w:cs="Courier New"/>
            <w:lang w:val="en-US"/>
          </w:rPr>
          <w:t xml:space="preserve">                     &lt;b:vtvertrag&gt;18017581&lt;/b:vtvertrag&gt;</w:t>
        </w:r>
      </w:ins>
    </w:p>
    <w:p w:rsidR="00630630" w:rsidRPr="00630630" w:rsidRDefault="00630630" w:rsidP="00630630">
      <w:pPr>
        <w:rPr>
          <w:ins w:id="11072" w:author="Markus Brüderl" w:date="2017-11-20T16:27:00Z"/>
          <w:rFonts w:ascii="Courier New" w:hAnsi="Courier New" w:cs="Courier New"/>
          <w:lang w:val="en-US"/>
        </w:rPr>
      </w:pPr>
      <w:ins w:id="11073" w:author="Markus Brüderl" w:date="2017-11-20T16:27:00Z">
        <w:r w:rsidRPr="00630630">
          <w:rPr>
            <w:rFonts w:ascii="Courier New" w:hAnsi="Courier New" w:cs="Courier New"/>
            <w:lang w:val="en-US"/>
          </w:rPr>
          <w:t xml:space="preserve">                     &lt;b:vtzustand&gt;aktiv&lt;/b:vtzustand&gt;</w:t>
        </w:r>
      </w:ins>
    </w:p>
    <w:p w:rsidR="00630630" w:rsidRPr="00630630" w:rsidRDefault="00630630" w:rsidP="00630630">
      <w:pPr>
        <w:rPr>
          <w:ins w:id="11074" w:author="Markus Brüderl" w:date="2017-11-20T16:27:00Z"/>
          <w:rFonts w:ascii="Courier New" w:hAnsi="Courier New" w:cs="Courier New"/>
          <w:lang w:val="en-US"/>
        </w:rPr>
      </w:pPr>
      <w:ins w:id="11075" w:author="Markus Brüderl" w:date="2017-11-20T16:27:00Z">
        <w:r w:rsidRPr="00630630">
          <w:rPr>
            <w:rFonts w:ascii="Courier New" w:hAnsi="Courier New" w:cs="Courier New"/>
            <w:lang w:val="en-US"/>
          </w:rPr>
          <w:t xml:space="preserve">                     &lt;b:wfzustSysCode&gt;A040,Aufl_P,ESRDRUCK,ESRINSERT,INBOXEN,INCENTIVES_FLOW,VTAKTIVFLOWCONTROL,VTPLAUSIFLOWCONTROL,VTPLAUSI_TRACKING,VZA,ZESSION&lt;/b:wfzustSysCode&gt;</w:t>
        </w:r>
      </w:ins>
    </w:p>
    <w:p w:rsidR="00630630" w:rsidRPr="00630630" w:rsidRDefault="00630630" w:rsidP="00630630">
      <w:pPr>
        <w:rPr>
          <w:ins w:id="11076" w:author="Markus Brüderl" w:date="2017-11-20T16:27:00Z"/>
          <w:rFonts w:ascii="Courier New" w:hAnsi="Courier New" w:cs="Courier New"/>
          <w:lang w:val="en-US"/>
        </w:rPr>
      </w:pPr>
      <w:ins w:id="11077" w:author="Markus Brüderl" w:date="2017-11-20T16:27:00Z">
        <w:r w:rsidRPr="00630630">
          <w:rPr>
            <w:rFonts w:ascii="Courier New" w:hAnsi="Courier New" w:cs="Courier New"/>
            <w:lang w:val="en-US"/>
          </w:rPr>
          <w:t xml:space="preserve">                     &lt;b:zubehoervorvt&gt;0&lt;/b:zubehoervorvt&gt;</w:t>
        </w:r>
      </w:ins>
    </w:p>
    <w:p w:rsidR="00630630" w:rsidRPr="00630630" w:rsidRDefault="00630630" w:rsidP="00630630">
      <w:pPr>
        <w:rPr>
          <w:ins w:id="11078" w:author="Markus Brüderl" w:date="2017-11-20T16:27:00Z"/>
          <w:rFonts w:ascii="Courier New" w:hAnsi="Courier New" w:cs="Courier New"/>
          <w:lang w:val="en-US"/>
        </w:rPr>
      </w:pPr>
      <w:ins w:id="11079" w:author="Markus Brüderl" w:date="2017-11-20T16:27:00Z">
        <w:r w:rsidRPr="00630630">
          <w:rPr>
            <w:rFonts w:ascii="Courier New" w:hAnsi="Courier New" w:cs="Courier New"/>
            <w:lang w:val="en-US"/>
          </w:rPr>
          <w:t xml:space="preserve">                     &lt;b:zustandExtern&gt;Zahlung nach Plan&lt;/b:zustandExtern&gt;</w:t>
        </w:r>
      </w:ins>
    </w:p>
    <w:p w:rsidR="00CE5609" w:rsidRPr="0047601F" w:rsidDel="00630630" w:rsidRDefault="00630630" w:rsidP="00630630">
      <w:pPr>
        <w:rPr>
          <w:del w:id="11080" w:author="Markus Brüderl" w:date="2017-11-20T16:27:00Z"/>
          <w:rFonts w:ascii="Courier New" w:hAnsi="Courier New" w:cs="Courier New"/>
          <w:lang w:val="en-US"/>
        </w:rPr>
      </w:pPr>
      <w:ins w:id="11081" w:author="Markus Brüderl" w:date="2017-11-20T16:27:00Z">
        <w:r w:rsidRPr="00630630">
          <w:rPr>
            <w:rFonts w:ascii="Courier New" w:hAnsi="Courier New" w:cs="Courier New"/>
            <w:lang w:val="en-US"/>
          </w:rPr>
          <w:t xml:space="preserve">                  &lt;/b:VertragDto&gt;</w:t>
        </w:r>
        <w:r w:rsidRPr="00630630">
          <w:rPr>
            <w:rFonts w:ascii="Courier New" w:hAnsi="Courier New" w:cs="Courier New"/>
            <w:lang w:val="en-US"/>
          </w:rPr>
          <w:cr/>
        </w:r>
        <w:r>
          <w:rPr>
            <w:rFonts w:ascii="Courier New" w:hAnsi="Courier New" w:cs="Courier New"/>
            <w:lang w:val="en-US"/>
          </w:rPr>
          <w:t>….</w:t>
        </w:r>
      </w:ins>
      <w:del w:id="11082" w:author="Markus Brüderl" w:date="2017-11-20T16:27:00Z">
        <w:r w:rsidR="00CE5609" w:rsidRPr="0047601F" w:rsidDel="00630630">
          <w:rPr>
            <w:rFonts w:ascii="Courier New" w:hAnsi="Courier New" w:cs="Courier New"/>
            <w:lang w:val="en-US"/>
          </w:rPr>
          <w:delTex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delText>
        </w:r>
      </w:del>
    </w:p>
    <w:p w:rsidR="00CE5609" w:rsidRPr="0047601F" w:rsidRDefault="00CE5609" w:rsidP="00630630">
      <w:pPr>
        <w:rPr>
          <w:rFonts w:ascii="Courier New" w:hAnsi="Courier New" w:cs="Courier New"/>
          <w:lang w:val="en-US"/>
        </w:rPr>
      </w:pPr>
      <w:del w:id="11083" w:author="Markus Brüderl" w:date="2017-11-20T16:27:00Z">
        <w:r w:rsidRPr="0047601F" w:rsidDel="00630630">
          <w:rPr>
            <w:rFonts w:ascii="Courier New" w:hAnsi="Courier New" w:cs="Courier New"/>
            <w:lang w:val="en-US"/>
          </w:rPr>
          <w:delText>&lt;/soap:Envelope&gt;</w:delText>
        </w:r>
      </w:del>
    </w:p>
    <w:p w:rsidR="00CE5609" w:rsidRPr="00596C64" w:rsidRDefault="00CE5609" w:rsidP="00CE5609"/>
    <w:p w:rsidR="00CE5609" w:rsidRPr="00831FC9" w:rsidRDefault="00CE5609" w:rsidP="00831FC9"/>
    <w:p w:rsidR="00F84EDC" w:rsidRDefault="00F84EDC" w:rsidP="00F84EDC">
      <w:pPr>
        <w:pStyle w:val="berschrift2"/>
      </w:pPr>
      <w:bookmarkStart w:id="11084" w:name="_Toc499018690"/>
      <w:r>
        <w:t>StateService</w:t>
      </w:r>
      <w:r w:rsidR="008658FC">
        <w:t xml:space="preserve"> (EAI und B2B)</w:t>
      </w:r>
      <w:bookmarkEnd w:id="11084"/>
    </w:p>
    <w:p w:rsidR="00C848A9" w:rsidRDefault="00831FC9" w:rsidP="00C848A9">
      <w:r>
        <w:t>Zusammenfassung von Methoden die für den Betrieb und das Abrufen von Statusinformationen notwendig sind.</w:t>
      </w:r>
      <w:r w:rsidR="00C848A9" w:rsidRPr="00C848A9">
        <w:t xml:space="preserve"> </w:t>
      </w:r>
      <w:r w:rsidR="00C848A9">
        <w:t>Dieser Service ist über Interop aus OpenLease aufrufbar.</w:t>
      </w:r>
    </w:p>
    <w:p w:rsidR="00831FC9" w:rsidRDefault="00831FC9" w:rsidP="00831FC9"/>
    <w:p w:rsidR="00CE5609" w:rsidRDefault="00523AAD" w:rsidP="00CE5609">
      <w:pPr>
        <w:pStyle w:val="berschrift3"/>
      </w:pPr>
      <w:bookmarkStart w:id="11085" w:name="_Toc499018691"/>
      <w:r>
        <w:t>DeliverServiceInformation</w:t>
      </w:r>
      <w:bookmarkEnd w:id="11085"/>
    </w:p>
    <w:p w:rsidR="00CE5609" w:rsidRDefault="00CE5609" w:rsidP="00CE5609">
      <w:pPr>
        <w:pStyle w:val="berschrift4"/>
      </w:pPr>
      <w:bookmarkStart w:id="11086" w:name="_Toc499018692"/>
      <w:r>
        <w:t>WebService Beschreibung</w:t>
      </w:r>
      <w:bookmarkEnd w:id="11086"/>
    </w:p>
    <w:p w:rsidR="00CE5609" w:rsidRDefault="00464771" w:rsidP="00CE5609">
      <w:r>
        <w:t>Diese Methode liefert Informationen über den Service zurück, damit kann auf einfache Weise die generelle Verfügbarkeit des Services abgefragt werden.</w:t>
      </w:r>
    </w:p>
    <w:p w:rsidR="00CE5609" w:rsidRDefault="00CE5609" w:rsidP="00CE5609"/>
    <w:p w:rsidR="00523AAD" w:rsidRPr="00C01B30"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&lt;summary&gt;</w:t>
      </w:r>
    </w:p>
    <w:p w:rsidR="00523AAD" w:rsidRPr="00C01B30" w:rsidRDefault="00523AAD" w:rsidP="00523AAD">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Service Information liefern</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&lt;returns&gt;</w:t>
      </w:r>
      <w:r w:rsidRPr="00523AAD">
        <w:rPr>
          <w:rFonts w:ascii="Consolas" w:hAnsi="Consolas" w:cs="Consolas"/>
          <w:color w:val="008000"/>
          <w:sz w:val="19"/>
          <w:szCs w:val="19"/>
          <w:highlight w:val="white"/>
          <w:lang w:val="en-US"/>
        </w:rPr>
        <w:t>Service Informationsdaten</w:t>
      </w:r>
      <w:r w:rsidRPr="00523AAD">
        <w:rPr>
          <w:rFonts w:ascii="Consolas" w:hAnsi="Consolas" w:cs="Consolas"/>
          <w:color w:val="808080"/>
          <w:sz w:val="19"/>
          <w:szCs w:val="19"/>
          <w:highlight w:val="white"/>
          <w:lang w:val="en-US"/>
        </w:rPr>
        <w:t>&lt;/returns&gt;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2B91AF"/>
          <w:sz w:val="19"/>
          <w:szCs w:val="19"/>
          <w:highlight w:val="white"/>
          <w:lang w:val="en-US"/>
        </w:rPr>
        <w:t>OperationContract</w:t>
      </w:r>
      <w:r w:rsidRPr="00523AAD">
        <w:rPr>
          <w:rFonts w:ascii="Consolas" w:hAnsi="Consolas" w:cs="Consolas"/>
          <w:color w:val="000000"/>
          <w:sz w:val="19"/>
          <w:szCs w:val="19"/>
          <w:highlight w:val="white"/>
          <w:lang w:val="en-US"/>
        </w:rPr>
        <w:t>]</w:t>
      </w:r>
    </w:p>
    <w:p w:rsidR="00CE5609" w:rsidRPr="009C614F" w:rsidRDefault="00523AAD" w:rsidP="00523AAD">
      <w:pPr>
        <w:rPr>
          <w:lang w:val="en-US"/>
        </w:rPr>
      </w:pPr>
      <w:r w:rsidRPr="00523AAD">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ServiceInformation</w:t>
      </w:r>
      <w:r>
        <w:rPr>
          <w:rFonts w:ascii="Consolas" w:hAnsi="Consolas" w:cs="Consolas"/>
          <w:color w:val="000000"/>
          <w:sz w:val="19"/>
          <w:szCs w:val="19"/>
          <w:highlight w:val="white"/>
        </w:rPr>
        <w:t xml:space="preserve"> DeliverServiceInformation();</w:t>
      </w:r>
    </w:p>
    <w:p w:rsidR="00CE5609" w:rsidRDefault="00CE5609" w:rsidP="00CE5609">
      <w:pPr>
        <w:pStyle w:val="berschrift5"/>
      </w:pPr>
      <w:bookmarkStart w:id="11087" w:name="_Toc499018693"/>
      <w:r>
        <w:t>Inputstruktur</w:t>
      </w:r>
      <w:bookmarkEnd w:id="11087"/>
    </w:p>
    <w:p w:rsidR="00CE5609" w:rsidRDefault="00C76AB5" w:rsidP="00CE5609">
      <w:pPr>
        <w:pStyle w:val="Text"/>
      </w:pPr>
      <w:r>
        <w:t>keine Parameter</w:t>
      </w:r>
    </w:p>
    <w:p w:rsidR="00CE5609" w:rsidRDefault="00CE5609" w:rsidP="00CE5609">
      <w:pPr>
        <w:pStyle w:val="berschrift5"/>
      </w:pPr>
      <w:bookmarkStart w:id="11088" w:name="_Toc499018694"/>
      <w:r>
        <w:t>Rückgabestruktur</w:t>
      </w:r>
      <w:bookmarkEnd w:id="11088"/>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2995"/>
      </w:tblGrid>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Typ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Beschreibung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ServiceInformation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DatabaseConnection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DatabaseConnectionInfo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Connection information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DatabaseInstance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DatabaseInstanceInfo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Instance information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OpenLeaseDatabaseVersion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OL DB Version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ServiceVersion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Assembly Version of Service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DatabaseConnectionInfo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clientVersion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Client Version </w:t>
            </w:r>
          </w:p>
        </w:tc>
      </w:tr>
      <w:tr w:rsidR="005C3FFE" w:rsidRPr="00C01B30"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directConnection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bool </w:t>
            </w:r>
          </w:p>
        </w:tc>
        <w:tc>
          <w:tcPr>
            <w:tcW w:w="2995" w:type="dxa"/>
            <w:tcBorders>
              <w:top w:val="single" w:sz="4" w:space="0" w:color="auto"/>
              <w:left w:val="single" w:sz="4" w:space="0" w:color="auto"/>
              <w:bottom w:val="single" w:sz="4" w:space="0" w:color="auto"/>
              <w:right w:val="single" w:sz="4" w:space="0" w:color="auto"/>
            </w:tcBorders>
            <w:hideMark/>
          </w:tcPr>
          <w:p w:rsidR="005C3FFE" w:rsidRPr="00C01B30" w:rsidRDefault="005C3FFE" w:rsidP="005C3FF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Direct or Oracle Client connection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C01B30" w:rsidRDefault="005C3FFE" w:rsidP="005C3FF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hostName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Host Name </w:t>
            </w:r>
          </w:p>
        </w:tc>
      </w:tr>
      <w:tr w:rsidR="005C3FFE" w:rsidRPr="00C01B30"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latency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long </w:t>
            </w:r>
          </w:p>
        </w:tc>
        <w:tc>
          <w:tcPr>
            <w:tcW w:w="2995" w:type="dxa"/>
            <w:tcBorders>
              <w:top w:val="single" w:sz="4" w:space="0" w:color="auto"/>
              <w:left w:val="single" w:sz="4" w:space="0" w:color="auto"/>
              <w:bottom w:val="single" w:sz="4" w:space="0" w:color="auto"/>
              <w:right w:val="single" w:sz="4" w:space="0" w:color="auto"/>
            </w:tcBorders>
            <w:hideMark/>
          </w:tcPr>
          <w:p w:rsidR="005C3FFE" w:rsidRPr="00C01B30" w:rsidRDefault="005C3FFE" w:rsidP="005C3FF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Roundtrip time for the most basic query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C01B30" w:rsidRDefault="005C3FFE" w:rsidP="005C3FFE">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orahome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Oracle Home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port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int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Port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sid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DB Instance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DatabaseInstanceInfo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hostName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Host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instanceName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Instance Name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version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string </w:t>
            </w:r>
          </w:p>
        </w:tc>
        <w:tc>
          <w:tcPr>
            <w:tcW w:w="2995"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Version of DB Vendor </w:t>
            </w:r>
          </w:p>
        </w:tc>
      </w:tr>
    </w:tbl>
    <w:p w:rsidR="00C76AB5" w:rsidRPr="00C76AB5" w:rsidRDefault="005C3FFE" w:rsidP="005C3FFE">
      <w:pPr>
        <w:spacing w:before="100" w:beforeAutospacing="1" w:after="100" w:afterAutospacing="1"/>
        <w:jc w:val="left"/>
      </w:pPr>
      <w:r w:rsidRPr="005C3FFE">
        <w:rPr>
          <w:rFonts w:ascii="Times New Roman" w:hAnsi="Times New Roman"/>
          <w:sz w:val="24"/>
        </w:rPr>
        <w:t xml:space="preserve">  </w:t>
      </w:r>
    </w:p>
    <w:p w:rsidR="00CE5609" w:rsidRDefault="00CE5609" w:rsidP="00CE5609">
      <w:pPr>
        <w:pStyle w:val="berschrift4"/>
      </w:pPr>
      <w:bookmarkStart w:id="11089" w:name="_Toc499018695"/>
      <w:r>
        <w:t>SOAP Beispiel</w:t>
      </w:r>
      <w:bookmarkEnd w:id="11089"/>
    </w:p>
    <w:p w:rsidR="00CE5609" w:rsidRDefault="00CE5609" w:rsidP="00CE5609">
      <w:pPr>
        <w:pStyle w:val="berschrift5"/>
      </w:pPr>
      <w:bookmarkStart w:id="11090" w:name="_Toc499018696"/>
      <w:r>
        <w:t>Request:</w:t>
      </w:r>
      <w:bookmarkEnd w:id="11090"/>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091" w:name="_Toc499018697"/>
      <w:r>
        <w:t>Response</w:t>
      </w:r>
      <w:bookmarkEnd w:id="11091"/>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092" w:name="_Toc499018698"/>
      <w:r>
        <w:lastRenderedPageBreak/>
        <w:t>getLogData</w:t>
      </w:r>
      <w:bookmarkEnd w:id="11092"/>
    </w:p>
    <w:p w:rsidR="00CE5609" w:rsidRDefault="00CE5609" w:rsidP="00CE5609">
      <w:pPr>
        <w:pStyle w:val="berschrift4"/>
      </w:pPr>
      <w:bookmarkStart w:id="11093" w:name="_Toc499018699"/>
      <w:r>
        <w:t>WebService Beschreibung</w:t>
      </w:r>
      <w:bookmarkEnd w:id="11093"/>
    </w:p>
    <w:p w:rsidR="00CE5609" w:rsidRDefault="00464771" w:rsidP="00CE5609">
      <w:r>
        <w:t>Diese Methode ermöglicht das bei gesetztem Debugging eine Logdatei (spezielle Konfiguration vorrausgesetzt) abzurufen.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Delivers the logfile</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LogInfo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523AAD" w:rsidP="00523AA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LogInfo</w:t>
      </w:r>
      <w:r w:rsidRPr="00A7642C">
        <w:rPr>
          <w:rFonts w:ascii="Consolas" w:hAnsi="Consolas" w:cs="Consolas"/>
          <w:color w:val="000000"/>
          <w:sz w:val="19"/>
          <w:szCs w:val="19"/>
          <w:highlight w:val="white"/>
          <w:lang w:val="en-US"/>
        </w:rPr>
        <w:t xml:space="preserve"> getLogData();</w:t>
      </w:r>
    </w:p>
    <w:p w:rsidR="00CE5609" w:rsidRDefault="00CE5609" w:rsidP="00CE5609">
      <w:pPr>
        <w:pStyle w:val="berschrift5"/>
      </w:pPr>
      <w:bookmarkStart w:id="11094" w:name="_Toc499018700"/>
      <w:r>
        <w:t>Inputstruktur</w:t>
      </w:r>
      <w:bookmarkEnd w:id="11094"/>
    </w:p>
    <w:p w:rsidR="00CE5609" w:rsidRDefault="005C3FFE" w:rsidP="00CE5609">
      <w:pPr>
        <w:pStyle w:val="Text"/>
      </w:pPr>
      <w:r>
        <w:t>keine Parameter</w:t>
      </w:r>
      <w:r>
        <w:tab/>
      </w:r>
    </w:p>
    <w:p w:rsidR="00CE5609" w:rsidRDefault="00CE5609" w:rsidP="00CE5609">
      <w:pPr>
        <w:pStyle w:val="berschrift5"/>
      </w:pPr>
      <w:bookmarkStart w:id="11095" w:name="_Toc499018701"/>
      <w:r>
        <w:t>Rückgabestruktur</w:t>
      </w:r>
      <w:bookmarkEnd w:id="11095"/>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Beschreibung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LogInfo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Pr>
                <w:rFonts w:asciiTheme="minorHAnsi" w:hAnsiTheme="minorHAnsi"/>
                <w:sz w:val="24"/>
                <w:szCs w:val="22"/>
                <w:lang w:val="de-CH"/>
              </w:rPr>
              <w:t>S</w:t>
            </w:r>
            <w:r w:rsidRPr="005C3FFE">
              <w:rPr>
                <w:rFonts w:asciiTheme="minorHAnsi" w:hAnsiTheme="minorHAnsi"/>
                <w:sz w:val="24"/>
                <w:szCs w:val="22"/>
                <w:lang w:val="de-CH"/>
              </w:rPr>
              <w:t xml:space="preserve">tring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Daten </w:t>
            </w:r>
          </w:p>
        </w:tc>
      </w:tr>
    </w:tbl>
    <w:p w:rsidR="005C3FFE" w:rsidRPr="005C3FFE" w:rsidRDefault="005C3FFE" w:rsidP="005C3FFE">
      <w:pPr>
        <w:spacing w:before="100" w:beforeAutospacing="1" w:after="100" w:afterAutospacing="1"/>
        <w:jc w:val="left"/>
      </w:pPr>
      <w:r w:rsidRPr="005C3FFE">
        <w:rPr>
          <w:rFonts w:ascii="Times New Roman" w:hAnsi="Times New Roman"/>
          <w:sz w:val="24"/>
        </w:rPr>
        <w:t xml:space="preserve">  </w:t>
      </w:r>
    </w:p>
    <w:p w:rsidR="00CE5609" w:rsidRDefault="00CE5609" w:rsidP="00CE5609">
      <w:pPr>
        <w:pStyle w:val="berschrift4"/>
      </w:pPr>
      <w:bookmarkStart w:id="11096" w:name="_Toc499018702"/>
      <w:r>
        <w:t>SOAP Beispiel</w:t>
      </w:r>
      <w:bookmarkEnd w:id="11096"/>
    </w:p>
    <w:p w:rsidR="00CE5609" w:rsidRDefault="00CE5609" w:rsidP="00CE5609">
      <w:pPr>
        <w:pStyle w:val="berschrift5"/>
      </w:pPr>
      <w:bookmarkStart w:id="11097" w:name="_Toc499018703"/>
      <w:r>
        <w:t>Request:</w:t>
      </w:r>
      <w:bookmarkEnd w:id="11097"/>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098" w:name="_Toc499018704"/>
      <w:r>
        <w:t>Response</w:t>
      </w:r>
      <w:bookmarkEnd w:id="11098"/>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099" w:name="_Toc499018705"/>
      <w:r>
        <w:lastRenderedPageBreak/>
        <w:t>getConfigData</w:t>
      </w:r>
      <w:bookmarkEnd w:id="11099"/>
    </w:p>
    <w:p w:rsidR="00CE5609" w:rsidRDefault="00CE5609" w:rsidP="00CE5609">
      <w:pPr>
        <w:pStyle w:val="berschrift4"/>
      </w:pPr>
      <w:bookmarkStart w:id="11100" w:name="_Toc499018706"/>
      <w:r>
        <w:t>WebService Beschreibung</w:t>
      </w:r>
      <w:bookmarkEnd w:id="11100"/>
    </w:p>
    <w:p w:rsidR="00CE5609" w:rsidRDefault="00464771" w:rsidP="00CE5609">
      <w:r>
        <w:t>Diese Methode ermöglicht es die web.config des Systems auszulesen.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Delivers the weg.config</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A7642C">
        <w:rPr>
          <w:rFonts w:ascii="Consolas" w:hAnsi="Consolas" w:cs="Consolas"/>
          <w:color w:val="808080"/>
          <w:sz w:val="19"/>
          <w:szCs w:val="19"/>
          <w:highlight w:val="white"/>
          <w:lang w:val="en-US"/>
        </w:rPr>
        <w:t>///</w:t>
      </w:r>
      <w:r w:rsidRPr="00A7642C">
        <w:rPr>
          <w:rFonts w:ascii="Consolas" w:hAnsi="Consolas" w:cs="Consolas"/>
          <w:color w:val="008000"/>
          <w:sz w:val="19"/>
          <w:szCs w:val="19"/>
          <w:highlight w:val="white"/>
          <w:lang w:val="en-US"/>
        </w:rPr>
        <w:t xml:space="preserve"> </w:t>
      </w:r>
      <w:r w:rsidRPr="00A7642C">
        <w:rPr>
          <w:rFonts w:ascii="Consolas" w:hAnsi="Consolas" w:cs="Consolas"/>
          <w:color w:val="808080"/>
          <w:sz w:val="19"/>
          <w:szCs w:val="19"/>
          <w:highlight w:val="white"/>
          <w:lang w:val="en-US"/>
        </w:rPr>
        <w:t>&lt;returns&gt;</w:t>
      </w:r>
      <w:r w:rsidRPr="00A7642C">
        <w:rPr>
          <w:rFonts w:ascii="Consolas" w:hAnsi="Consolas" w:cs="Consolas"/>
          <w:color w:val="008000"/>
          <w:sz w:val="19"/>
          <w:szCs w:val="19"/>
          <w:highlight w:val="white"/>
          <w:lang w:val="en-US"/>
        </w:rPr>
        <w:t>ConfigInfo</w:t>
      </w:r>
      <w:r w:rsidRPr="00A7642C">
        <w:rPr>
          <w:rFonts w:ascii="Consolas" w:hAnsi="Consolas" w:cs="Consolas"/>
          <w:color w:val="808080"/>
          <w:sz w:val="19"/>
          <w:szCs w:val="19"/>
          <w:highlight w:val="white"/>
          <w:lang w:val="en-US"/>
        </w:rPr>
        <w:t>&lt;/returns&gt;</w:t>
      </w:r>
    </w:p>
    <w:p w:rsidR="00523AAD" w:rsidRPr="00A7642C"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w:t>
      </w:r>
    </w:p>
    <w:p w:rsidR="00CE5609" w:rsidRPr="009C614F" w:rsidRDefault="00523AAD" w:rsidP="00523AAD">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2B91AF"/>
          <w:sz w:val="19"/>
          <w:szCs w:val="19"/>
          <w:highlight w:val="white"/>
          <w:lang w:val="en-US"/>
        </w:rPr>
        <w:t>ConfigInfo</w:t>
      </w:r>
      <w:r w:rsidRPr="00A7642C">
        <w:rPr>
          <w:rFonts w:ascii="Consolas" w:hAnsi="Consolas" w:cs="Consolas"/>
          <w:color w:val="000000"/>
          <w:sz w:val="19"/>
          <w:szCs w:val="19"/>
          <w:highlight w:val="white"/>
          <w:lang w:val="en-US"/>
        </w:rPr>
        <w:t xml:space="preserve"> getConfigData();</w:t>
      </w:r>
    </w:p>
    <w:p w:rsidR="00CE5609" w:rsidRDefault="00CE5609" w:rsidP="00CE5609">
      <w:pPr>
        <w:pStyle w:val="berschrift5"/>
      </w:pPr>
      <w:bookmarkStart w:id="11101" w:name="_Toc499018707"/>
      <w:r>
        <w:t>Inputstruktur</w:t>
      </w:r>
      <w:bookmarkEnd w:id="11101"/>
    </w:p>
    <w:p w:rsidR="00CE5609" w:rsidRDefault="005C3FFE" w:rsidP="00CE5609">
      <w:pPr>
        <w:pStyle w:val="Text"/>
      </w:pPr>
      <w:r>
        <w:t>keine Paramter</w:t>
      </w:r>
    </w:p>
    <w:p w:rsidR="00CE5609" w:rsidRDefault="00CE5609" w:rsidP="00CE5609">
      <w:pPr>
        <w:pStyle w:val="berschrift5"/>
      </w:pPr>
      <w:bookmarkStart w:id="11102" w:name="_Toc499018708"/>
      <w:r>
        <w:t>Rückgabestruktur</w:t>
      </w:r>
      <w:bookmarkEnd w:id="11102"/>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tblGrid>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Beschreibung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Consolas" w:hAnsi="Consolas" w:cs="Consolas"/>
                <w:color w:val="2B91AF"/>
                <w:sz w:val="19"/>
                <w:szCs w:val="19"/>
                <w:lang w:eastAsia="de-CH"/>
              </w:rPr>
              <w:t xml:space="preserve">ConfigInfo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r>
      <w:tr w:rsidR="005C3FFE" w:rsidRPr="005C3FFE" w:rsidTr="005C3FFE">
        <w:tc>
          <w:tcPr>
            <w:tcW w:w="2846"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data </w:t>
            </w:r>
          </w:p>
        </w:tc>
        <w:tc>
          <w:tcPr>
            <w:tcW w:w="1723"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Pr>
                <w:rFonts w:asciiTheme="minorHAnsi" w:hAnsiTheme="minorHAnsi"/>
                <w:sz w:val="24"/>
                <w:szCs w:val="22"/>
                <w:lang w:val="de-CH"/>
              </w:rPr>
              <w:t>S</w:t>
            </w:r>
            <w:r w:rsidRPr="005C3FFE">
              <w:rPr>
                <w:rFonts w:asciiTheme="minorHAnsi" w:hAnsiTheme="minorHAnsi"/>
                <w:sz w:val="24"/>
                <w:szCs w:val="22"/>
                <w:lang w:val="de-CH"/>
              </w:rPr>
              <w:t xml:space="preserve">tring </w:t>
            </w:r>
          </w:p>
        </w:tc>
        <w:tc>
          <w:tcPr>
            <w:tcW w:w="1809" w:type="dxa"/>
            <w:tcBorders>
              <w:top w:val="single" w:sz="4" w:space="0" w:color="auto"/>
              <w:left w:val="single" w:sz="4" w:space="0" w:color="auto"/>
              <w:bottom w:val="single" w:sz="4" w:space="0" w:color="auto"/>
              <w:right w:val="single" w:sz="4" w:space="0" w:color="auto"/>
            </w:tcBorders>
            <w:hideMark/>
          </w:tcPr>
          <w:p w:rsidR="005C3FFE" w:rsidRPr="005C3FFE" w:rsidRDefault="005C3FFE" w:rsidP="005C3FFE">
            <w:pPr>
              <w:spacing w:before="100" w:beforeAutospacing="1" w:after="100" w:afterAutospacing="1"/>
              <w:jc w:val="left"/>
              <w:rPr>
                <w:rFonts w:ascii="Times New Roman" w:hAnsi="Times New Roman"/>
                <w:sz w:val="24"/>
              </w:rPr>
            </w:pPr>
            <w:r w:rsidRPr="005C3FFE">
              <w:rPr>
                <w:rFonts w:asciiTheme="minorHAnsi" w:hAnsiTheme="minorHAnsi"/>
                <w:sz w:val="24"/>
                <w:szCs w:val="22"/>
                <w:lang w:val="de-CH"/>
              </w:rPr>
              <w:t xml:space="preserve">Daten </w:t>
            </w:r>
          </w:p>
        </w:tc>
      </w:tr>
    </w:tbl>
    <w:p w:rsidR="005C3FFE" w:rsidRPr="005C3FFE" w:rsidRDefault="005C3FFE" w:rsidP="005C3FFE">
      <w:pPr>
        <w:spacing w:before="100" w:beforeAutospacing="1" w:after="100" w:afterAutospacing="1"/>
        <w:jc w:val="left"/>
        <w:rPr>
          <w:rFonts w:ascii="Times New Roman" w:hAnsi="Times New Roman"/>
          <w:sz w:val="24"/>
        </w:rPr>
      </w:pPr>
      <w:r w:rsidRPr="005C3FFE">
        <w:rPr>
          <w:rFonts w:ascii="Times New Roman" w:hAnsi="Times New Roman"/>
          <w:sz w:val="24"/>
        </w:rPr>
        <w:t xml:space="preserve">  </w:t>
      </w:r>
    </w:p>
    <w:p w:rsidR="005C3FFE" w:rsidRPr="005C3FFE" w:rsidRDefault="005C3FFE" w:rsidP="005C3FFE"/>
    <w:p w:rsidR="00CE5609" w:rsidRDefault="00CE5609" w:rsidP="00CE5609">
      <w:pPr>
        <w:pStyle w:val="berschrift4"/>
      </w:pPr>
      <w:bookmarkStart w:id="11103" w:name="_Toc499018709"/>
      <w:r>
        <w:t>SOAP Beispiel</w:t>
      </w:r>
      <w:bookmarkEnd w:id="11103"/>
    </w:p>
    <w:p w:rsidR="00CE5609" w:rsidRDefault="00CE5609" w:rsidP="00CE5609">
      <w:pPr>
        <w:pStyle w:val="berschrift5"/>
      </w:pPr>
      <w:bookmarkStart w:id="11104" w:name="_Toc499018710"/>
      <w:r>
        <w:t>Request:</w:t>
      </w:r>
      <w:bookmarkEnd w:id="11104"/>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105" w:name="_Toc499018711"/>
      <w:r>
        <w:t>Response</w:t>
      </w:r>
      <w:bookmarkEnd w:id="11105"/>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106" w:name="_Toc499018712"/>
      <w:r>
        <w:lastRenderedPageBreak/>
        <w:t>flushCache</w:t>
      </w:r>
      <w:bookmarkEnd w:id="11106"/>
    </w:p>
    <w:p w:rsidR="00CE5609" w:rsidRDefault="00CE5609" w:rsidP="00CE5609">
      <w:pPr>
        <w:pStyle w:val="berschrift4"/>
      </w:pPr>
      <w:bookmarkStart w:id="11107" w:name="_Toc499018713"/>
      <w:r>
        <w:t>WebService Beschreibung</w:t>
      </w:r>
      <w:bookmarkEnd w:id="11107"/>
    </w:p>
    <w:p w:rsidR="00CE5609" w:rsidRDefault="00464771" w:rsidP="00CE5609">
      <w:r>
        <w:t>Diese Methode ermöglicht es alle Caches der Installierten Services zu leeren.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Flushes the cache</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Default="00523AAD" w:rsidP="00523AAD">
      <w:pPr>
        <w:autoSpaceDE w:val="0"/>
        <w:autoSpaceDN w:val="0"/>
        <w:adjustRightInd w:val="0"/>
        <w:jc w:val="left"/>
        <w:rPr>
          <w:rFonts w:ascii="Consolas" w:hAnsi="Consolas" w:cs="Consolas"/>
          <w:color w:val="000000"/>
          <w:sz w:val="19"/>
          <w:szCs w:val="19"/>
          <w:highlight w:val="white"/>
        </w:rPr>
      </w:pPr>
      <w:r w:rsidRPr="00523AA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w:t>
      </w:r>
    </w:p>
    <w:p w:rsidR="00CE5609" w:rsidRPr="009C614F" w:rsidRDefault="00523AAD" w:rsidP="00523AAD">
      <w:pPr>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flushCache();</w:t>
      </w:r>
    </w:p>
    <w:p w:rsidR="00CE5609" w:rsidRDefault="00CE5609" w:rsidP="00CE5609">
      <w:pPr>
        <w:pStyle w:val="berschrift5"/>
      </w:pPr>
      <w:bookmarkStart w:id="11108" w:name="_Toc499018714"/>
      <w:r>
        <w:t>Inputstruktur</w:t>
      </w:r>
      <w:bookmarkEnd w:id="11108"/>
    </w:p>
    <w:p w:rsidR="00CE5609" w:rsidRDefault="005C3FFE" w:rsidP="00CE5609">
      <w:pPr>
        <w:pStyle w:val="Text"/>
      </w:pPr>
      <w:r>
        <w:t>keine Parameter</w:t>
      </w:r>
    </w:p>
    <w:p w:rsidR="00CE5609" w:rsidRDefault="00CE5609" w:rsidP="00CE5609">
      <w:pPr>
        <w:pStyle w:val="berschrift5"/>
      </w:pPr>
      <w:bookmarkStart w:id="11109" w:name="_Toc499018715"/>
      <w:r>
        <w:t>Rückgabestruktur</w:t>
      </w:r>
      <w:bookmarkEnd w:id="11109"/>
    </w:p>
    <w:p w:rsidR="005C3FFE" w:rsidRPr="005C3FFE" w:rsidRDefault="005C3FFE" w:rsidP="005C3FFE">
      <w:r>
        <w:t>keine Rückgabewerte</w:t>
      </w:r>
    </w:p>
    <w:p w:rsidR="00CE5609" w:rsidRDefault="00CE5609" w:rsidP="00CE5609">
      <w:pPr>
        <w:pStyle w:val="berschrift4"/>
      </w:pPr>
      <w:bookmarkStart w:id="11110" w:name="_Toc499018716"/>
      <w:r>
        <w:t>SOAP Beispiel</w:t>
      </w:r>
      <w:bookmarkEnd w:id="11110"/>
    </w:p>
    <w:p w:rsidR="00CE5609" w:rsidRDefault="00CE5609" w:rsidP="00CE5609">
      <w:pPr>
        <w:pStyle w:val="berschrift5"/>
      </w:pPr>
      <w:bookmarkStart w:id="11111" w:name="_Toc499018717"/>
      <w:r>
        <w:t>Request:</w:t>
      </w:r>
      <w:bookmarkEnd w:id="11111"/>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112" w:name="_Toc499018718"/>
      <w:r>
        <w:t>Response</w:t>
      </w:r>
      <w:bookmarkEnd w:id="11112"/>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31FC9" w:rsidRDefault="00CE5609" w:rsidP="00831FC9"/>
    <w:p w:rsidR="00F84EDC" w:rsidRDefault="00F84EDC" w:rsidP="00F84EDC">
      <w:pPr>
        <w:pStyle w:val="berschrift2"/>
        <w:rPr>
          <w:lang w:val="en-US"/>
        </w:rPr>
      </w:pPr>
      <w:bookmarkStart w:id="11113" w:name="_Toc499018719"/>
      <w:r>
        <w:rPr>
          <w:lang w:val="en-US"/>
        </w:rPr>
        <w:t>StreamService</w:t>
      </w:r>
      <w:r w:rsidR="009312FE">
        <w:rPr>
          <w:lang w:val="en-US"/>
        </w:rPr>
        <w:t xml:space="preserve"> (EAI)</w:t>
      </w:r>
      <w:bookmarkEnd w:id="11113"/>
    </w:p>
    <w:p w:rsidR="008658FC" w:rsidRDefault="008658FC" w:rsidP="008658FC">
      <w:r w:rsidRPr="008658FC">
        <w:t xml:space="preserve">Zusammenfassung von Methoden die für das Bulkstreaming von Anfragen an eine Decissionengine benötigt </w:t>
      </w:r>
      <w:r w:rsidR="00CE5609">
        <w:t>sind</w:t>
      </w:r>
      <w:r w:rsidRPr="008658FC">
        <w:t>.</w:t>
      </w:r>
      <w:r w:rsidR="00C848A9">
        <w:t xml:space="preserve"> Der Client zur Verbindung ist SimpleService.svc welcher wiederum mit der StrategyOne Decisionengine kommuniziert.</w:t>
      </w:r>
    </w:p>
    <w:p w:rsidR="00CE5609" w:rsidRDefault="00CE5609" w:rsidP="00CE5609">
      <w:pPr>
        <w:pStyle w:val="berschrift3"/>
      </w:pPr>
      <w:bookmarkStart w:id="11114" w:name="_Toc499018720"/>
      <w:r>
        <w:t>setAuskunftS1</w:t>
      </w:r>
      <w:bookmarkEnd w:id="11114"/>
    </w:p>
    <w:p w:rsidR="00CE5609" w:rsidRDefault="00CE5609" w:rsidP="00CE5609">
      <w:pPr>
        <w:pStyle w:val="berschrift4"/>
      </w:pPr>
      <w:bookmarkStart w:id="11115" w:name="_Toc499018721"/>
      <w:r>
        <w:t>WebService Beschreibung</w:t>
      </w:r>
      <w:bookmarkEnd w:id="11115"/>
    </w:p>
    <w:p w:rsidR="00CE5609" w:rsidRDefault="00FD5061" w:rsidP="00CE5609">
      <w:r>
        <w:t>Diese Methode wird zum Empfang</w:t>
      </w:r>
      <w:r w:rsidR="00464771">
        <w:t xml:space="preserve"> von Massenauskünften verwendet.</w:t>
      </w:r>
    </w:p>
    <w:p w:rsidR="00CE5609" w:rsidRDefault="00CE5609" w:rsidP="00CE5609"/>
    <w:p w:rsidR="00CE5609" w:rsidRDefault="00CE5609" w:rsidP="00CE5609">
      <w:pPr>
        <w:autoSpaceDE w:val="0"/>
        <w:autoSpaceDN w:val="0"/>
        <w:adjustRightInd w:val="0"/>
        <w:jc w:val="left"/>
        <w:rPr>
          <w:rFonts w:ascii="Consolas" w:hAnsi="Consolas" w:cs="Consolas"/>
          <w:color w:val="000000"/>
          <w:sz w:val="19"/>
          <w:szCs w:val="19"/>
          <w:highlight w:val="white"/>
        </w:rPr>
      </w:pPr>
    </w:p>
    <w:p w:rsidR="00CE5609" w:rsidRPr="00CE5609" w:rsidRDefault="00CE5609" w:rsidP="00CE5609">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CE5609">
        <w:rPr>
          <w:rFonts w:ascii="Consolas" w:hAnsi="Consolas" w:cs="Consolas"/>
          <w:color w:val="808080"/>
          <w:sz w:val="19"/>
          <w:szCs w:val="19"/>
          <w:highlight w:val="white"/>
          <w:lang w:val="en-US"/>
        </w:rPr>
        <w:t>///</w:t>
      </w:r>
      <w:r w:rsidRPr="00CE5609">
        <w:rPr>
          <w:rFonts w:ascii="Consolas" w:hAnsi="Consolas" w:cs="Consolas"/>
          <w:color w:val="008000"/>
          <w:sz w:val="19"/>
          <w:szCs w:val="19"/>
          <w:highlight w:val="white"/>
          <w:lang w:val="en-US"/>
        </w:rPr>
        <w:t xml:space="preserve"> </w:t>
      </w:r>
      <w:r w:rsidRPr="00CE5609">
        <w:rPr>
          <w:rFonts w:ascii="Consolas" w:hAnsi="Consolas" w:cs="Consolas"/>
          <w:color w:val="808080"/>
          <w:sz w:val="19"/>
          <w:szCs w:val="19"/>
          <w:highlight w:val="white"/>
          <w:lang w:val="en-US"/>
        </w:rPr>
        <w:t>&lt;summary&gt;</w:t>
      </w:r>
    </w:p>
    <w:p w:rsidR="00CE5609" w:rsidRPr="00CE5609" w:rsidRDefault="00CE5609" w:rsidP="00CE5609">
      <w:pPr>
        <w:autoSpaceDE w:val="0"/>
        <w:autoSpaceDN w:val="0"/>
        <w:adjustRightInd w:val="0"/>
        <w:jc w:val="left"/>
        <w:rPr>
          <w:rFonts w:ascii="Consolas" w:hAnsi="Consolas" w:cs="Consolas"/>
          <w:color w:val="000000"/>
          <w:sz w:val="19"/>
          <w:szCs w:val="19"/>
          <w:highlight w:val="white"/>
          <w:lang w:val="en-US"/>
        </w:rPr>
      </w:pPr>
      <w:r w:rsidRPr="00CE5609">
        <w:rPr>
          <w:rFonts w:ascii="Consolas" w:hAnsi="Consolas" w:cs="Consolas"/>
          <w:color w:val="000000"/>
          <w:sz w:val="19"/>
          <w:szCs w:val="19"/>
          <w:highlight w:val="white"/>
          <w:lang w:val="en-US"/>
        </w:rPr>
        <w:t xml:space="preserve">        </w:t>
      </w:r>
      <w:r w:rsidRPr="00CE5609">
        <w:rPr>
          <w:rFonts w:ascii="Consolas" w:hAnsi="Consolas" w:cs="Consolas"/>
          <w:color w:val="808080"/>
          <w:sz w:val="19"/>
          <w:szCs w:val="19"/>
          <w:highlight w:val="white"/>
          <w:lang w:val="en-US"/>
        </w:rPr>
        <w:t>///</w:t>
      </w:r>
      <w:r w:rsidRPr="00CE5609">
        <w:rPr>
          <w:rFonts w:ascii="Consolas" w:hAnsi="Consolas" w:cs="Consolas"/>
          <w:color w:val="008000"/>
          <w:sz w:val="19"/>
          <w:szCs w:val="19"/>
          <w:highlight w:val="white"/>
          <w:lang w:val="en-US"/>
        </w:rPr>
        <w:t xml:space="preserve"> receives the input of ss</w:t>
      </w:r>
    </w:p>
    <w:p w:rsidR="00CE5609" w:rsidRPr="00CE5609" w:rsidRDefault="00CE5609" w:rsidP="00CE5609">
      <w:pPr>
        <w:autoSpaceDE w:val="0"/>
        <w:autoSpaceDN w:val="0"/>
        <w:adjustRightInd w:val="0"/>
        <w:jc w:val="left"/>
        <w:rPr>
          <w:rFonts w:ascii="Consolas" w:hAnsi="Consolas" w:cs="Consolas"/>
          <w:color w:val="000000"/>
          <w:sz w:val="19"/>
          <w:szCs w:val="19"/>
          <w:highlight w:val="white"/>
          <w:lang w:val="en-US"/>
        </w:rPr>
      </w:pPr>
      <w:r w:rsidRPr="00CE5609">
        <w:rPr>
          <w:rFonts w:ascii="Consolas" w:hAnsi="Consolas" w:cs="Consolas"/>
          <w:color w:val="000000"/>
          <w:sz w:val="19"/>
          <w:szCs w:val="19"/>
          <w:highlight w:val="white"/>
          <w:lang w:val="en-US"/>
        </w:rPr>
        <w:t xml:space="preserve">        </w:t>
      </w:r>
      <w:r w:rsidRPr="00CE5609">
        <w:rPr>
          <w:rFonts w:ascii="Consolas" w:hAnsi="Consolas" w:cs="Consolas"/>
          <w:color w:val="808080"/>
          <w:sz w:val="19"/>
          <w:szCs w:val="19"/>
          <w:highlight w:val="white"/>
          <w:lang w:val="en-US"/>
        </w:rPr>
        <w:t>///</w:t>
      </w:r>
      <w:r w:rsidRPr="00CE5609">
        <w:rPr>
          <w:rFonts w:ascii="Consolas" w:hAnsi="Consolas" w:cs="Consolas"/>
          <w:color w:val="008000"/>
          <w:sz w:val="19"/>
          <w:szCs w:val="19"/>
          <w:highlight w:val="white"/>
          <w:lang w:val="en-US"/>
        </w:rPr>
        <w:t xml:space="preserve"> </w:t>
      </w:r>
      <w:r w:rsidRPr="00CE5609">
        <w:rPr>
          <w:rFonts w:ascii="Consolas" w:hAnsi="Consolas" w:cs="Consolas"/>
          <w:color w:val="808080"/>
          <w:sz w:val="19"/>
          <w:szCs w:val="19"/>
          <w:highlight w:val="white"/>
          <w:lang w:val="en-US"/>
        </w:rPr>
        <w:t>&lt;/summary&gt;</w:t>
      </w:r>
    </w:p>
    <w:p w:rsidR="00CE5609" w:rsidRPr="00CE5609" w:rsidRDefault="00CE5609" w:rsidP="00CE5609">
      <w:pPr>
        <w:autoSpaceDE w:val="0"/>
        <w:autoSpaceDN w:val="0"/>
        <w:adjustRightInd w:val="0"/>
        <w:jc w:val="left"/>
        <w:rPr>
          <w:rFonts w:ascii="Consolas" w:hAnsi="Consolas" w:cs="Consolas"/>
          <w:color w:val="000000"/>
          <w:sz w:val="19"/>
          <w:szCs w:val="19"/>
          <w:highlight w:val="white"/>
          <w:lang w:val="en-US"/>
        </w:rPr>
      </w:pPr>
      <w:r w:rsidRPr="00CE5609">
        <w:rPr>
          <w:rFonts w:ascii="Consolas" w:hAnsi="Consolas" w:cs="Consolas"/>
          <w:color w:val="000000"/>
          <w:sz w:val="19"/>
          <w:szCs w:val="19"/>
          <w:highlight w:val="white"/>
          <w:lang w:val="en-US"/>
        </w:rPr>
        <w:lastRenderedPageBreak/>
        <w:t xml:space="preserve">        </w:t>
      </w:r>
      <w:r w:rsidRPr="00CE5609">
        <w:rPr>
          <w:rFonts w:ascii="Consolas" w:hAnsi="Consolas" w:cs="Consolas"/>
          <w:color w:val="808080"/>
          <w:sz w:val="19"/>
          <w:szCs w:val="19"/>
          <w:highlight w:val="white"/>
          <w:lang w:val="en-US"/>
        </w:rPr>
        <w:t>///</w:t>
      </w:r>
      <w:r w:rsidRPr="00CE5609">
        <w:rPr>
          <w:rFonts w:ascii="Consolas" w:hAnsi="Consolas" w:cs="Consolas"/>
          <w:color w:val="008000"/>
          <w:sz w:val="19"/>
          <w:szCs w:val="19"/>
          <w:highlight w:val="white"/>
          <w:lang w:val="en-US"/>
        </w:rPr>
        <w:t xml:space="preserve"> </w:t>
      </w:r>
      <w:r w:rsidRPr="00CE5609">
        <w:rPr>
          <w:rFonts w:ascii="Consolas" w:hAnsi="Consolas" w:cs="Consolas"/>
          <w:color w:val="808080"/>
          <w:sz w:val="19"/>
          <w:szCs w:val="19"/>
          <w:highlight w:val="white"/>
          <w:lang w:val="en-US"/>
        </w:rPr>
        <w:t>&lt;param name="input"&gt;&lt;/param&gt;</w:t>
      </w:r>
    </w:p>
    <w:p w:rsidR="00CE5609" w:rsidRPr="00A7642C" w:rsidRDefault="00CE5609" w:rsidP="00CE5609">
      <w:pPr>
        <w:autoSpaceDE w:val="0"/>
        <w:autoSpaceDN w:val="0"/>
        <w:adjustRightInd w:val="0"/>
        <w:jc w:val="left"/>
        <w:rPr>
          <w:rFonts w:ascii="Consolas" w:hAnsi="Consolas" w:cs="Consolas"/>
          <w:color w:val="000000"/>
          <w:sz w:val="19"/>
          <w:szCs w:val="19"/>
          <w:highlight w:val="white"/>
          <w:lang w:val="en-US"/>
        </w:rPr>
      </w:pPr>
      <w:r w:rsidRPr="00CE5609">
        <w:rPr>
          <w:rFonts w:ascii="Consolas" w:hAnsi="Consolas" w:cs="Consolas"/>
          <w:color w:val="000000"/>
          <w:sz w:val="19"/>
          <w:szCs w:val="19"/>
          <w:highlight w:val="white"/>
          <w:lang w:val="en-US"/>
        </w:rPr>
        <w:t xml:space="preserve">        </w:t>
      </w:r>
      <w:r w:rsidRPr="00A7642C">
        <w:rPr>
          <w:rFonts w:ascii="Consolas" w:hAnsi="Consolas" w:cs="Consolas"/>
          <w:color w:val="000000"/>
          <w:sz w:val="19"/>
          <w:szCs w:val="19"/>
          <w:highlight w:val="white"/>
          <w:lang w:val="en-US"/>
        </w:rPr>
        <w:t>[</w:t>
      </w:r>
      <w:r w:rsidRPr="00A7642C">
        <w:rPr>
          <w:rFonts w:ascii="Consolas" w:hAnsi="Consolas" w:cs="Consolas"/>
          <w:color w:val="2B91AF"/>
          <w:sz w:val="19"/>
          <w:szCs w:val="19"/>
          <w:highlight w:val="white"/>
          <w:lang w:val="en-US"/>
        </w:rPr>
        <w:t>OperationContract</w:t>
      </w:r>
      <w:r w:rsidRPr="00A7642C">
        <w:rPr>
          <w:rFonts w:ascii="Consolas" w:hAnsi="Consolas" w:cs="Consolas"/>
          <w:color w:val="000000"/>
          <w:sz w:val="19"/>
          <w:szCs w:val="19"/>
          <w:highlight w:val="white"/>
          <w:lang w:val="en-US"/>
        </w:rPr>
        <w:t>(IsOneWay=</w:t>
      </w:r>
      <w:r w:rsidRPr="00A7642C">
        <w:rPr>
          <w:rFonts w:ascii="Consolas" w:hAnsi="Consolas" w:cs="Consolas"/>
          <w:color w:val="0000FF"/>
          <w:sz w:val="19"/>
          <w:szCs w:val="19"/>
          <w:highlight w:val="white"/>
          <w:lang w:val="en-US"/>
        </w:rPr>
        <w:t>true</w:t>
      </w:r>
      <w:r w:rsidRPr="00A7642C">
        <w:rPr>
          <w:rFonts w:ascii="Consolas" w:hAnsi="Consolas" w:cs="Consolas"/>
          <w:color w:val="000000"/>
          <w:sz w:val="19"/>
          <w:szCs w:val="19"/>
          <w:highlight w:val="white"/>
          <w:lang w:val="en-US"/>
        </w:rPr>
        <w:t>)]</w:t>
      </w:r>
    </w:p>
    <w:p w:rsidR="00CE5609" w:rsidRPr="009C614F" w:rsidRDefault="00CE5609" w:rsidP="00CE5609">
      <w:pPr>
        <w:rPr>
          <w:lang w:val="en-US"/>
        </w:rPr>
      </w:pPr>
      <w:r w:rsidRPr="00A7642C">
        <w:rPr>
          <w:rFonts w:ascii="Consolas" w:hAnsi="Consolas" w:cs="Consolas"/>
          <w:color w:val="000000"/>
          <w:sz w:val="19"/>
          <w:szCs w:val="19"/>
          <w:highlight w:val="white"/>
          <w:lang w:val="en-US"/>
        </w:rPr>
        <w:t xml:space="preserve">        </w:t>
      </w:r>
      <w:r w:rsidRPr="00A7642C">
        <w:rPr>
          <w:rFonts w:ascii="Consolas" w:hAnsi="Consolas" w:cs="Consolas"/>
          <w:color w:val="0000FF"/>
          <w:sz w:val="19"/>
          <w:szCs w:val="19"/>
          <w:highlight w:val="white"/>
          <w:lang w:val="en-US"/>
        </w:rPr>
        <w:t>void</w:t>
      </w:r>
      <w:r w:rsidRPr="00A7642C">
        <w:rPr>
          <w:rFonts w:ascii="Consolas" w:hAnsi="Consolas" w:cs="Consolas"/>
          <w:color w:val="000000"/>
          <w:sz w:val="19"/>
          <w:szCs w:val="19"/>
          <w:highlight w:val="white"/>
          <w:lang w:val="en-US"/>
        </w:rPr>
        <w:t xml:space="preserve"> setAuskunftS1(</w:t>
      </w:r>
      <w:r w:rsidRPr="00A7642C">
        <w:rPr>
          <w:rFonts w:ascii="Consolas" w:hAnsi="Consolas" w:cs="Consolas"/>
          <w:color w:val="2B91AF"/>
          <w:sz w:val="19"/>
          <w:szCs w:val="19"/>
          <w:highlight w:val="white"/>
          <w:lang w:val="en-US"/>
        </w:rPr>
        <w:t>S1InputData</w:t>
      </w:r>
      <w:r w:rsidRPr="00A7642C">
        <w:rPr>
          <w:rFonts w:ascii="Consolas" w:hAnsi="Consolas" w:cs="Consolas"/>
          <w:color w:val="000000"/>
          <w:sz w:val="19"/>
          <w:szCs w:val="19"/>
          <w:highlight w:val="white"/>
          <w:lang w:val="en-US"/>
        </w:rPr>
        <w:t xml:space="preserve"> input);</w:t>
      </w:r>
    </w:p>
    <w:p w:rsidR="00CE5609" w:rsidRDefault="00CE5609" w:rsidP="00CE5609">
      <w:pPr>
        <w:pStyle w:val="berschrift5"/>
      </w:pPr>
      <w:bookmarkStart w:id="11116" w:name="_Toc499018722"/>
      <w:r>
        <w:t>Inputstruktur</w:t>
      </w:r>
      <w:bookmarkEnd w:id="1111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Required</w:t>
            </w:r>
            <w:r w:rsidRPr="00FD5061">
              <w:rPr>
                <w:rFonts w:ascii="Times New Roman" w:hAnsi="Times New Roman"/>
                <w:sz w:val="24"/>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Consolas" w:hAnsi="Consolas" w:cs="Consolas"/>
                <w:color w:val="2B91AF"/>
                <w:sz w:val="19"/>
                <w:szCs w:val="19"/>
                <w:lang w:eastAsia="de-CH"/>
              </w:rPr>
              <w:t xml:space="preserve">S1InputData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ErrorCode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Error Code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ErrorText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Error Text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r w:rsidR="00FD5061" w:rsidRPr="00C01B30"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result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Stream </w:t>
            </w:r>
          </w:p>
        </w:tc>
        <w:tc>
          <w:tcPr>
            <w:tcW w:w="1809" w:type="dxa"/>
            <w:tcBorders>
              <w:top w:val="single" w:sz="4" w:space="0" w:color="auto"/>
              <w:left w:val="single" w:sz="4" w:space="0" w:color="auto"/>
              <w:bottom w:val="single" w:sz="4" w:space="0" w:color="auto"/>
              <w:right w:val="single" w:sz="4" w:space="0" w:color="auto"/>
            </w:tcBorders>
            <w:hideMark/>
          </w:tcPr>
          <w:p w:rsidR="00FD5061" w:rsidRPr="00C01B30" w:rsidRDefault="00FD5061" w:rsidP="00FD506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Result from S1 Engine as Stream </w:t>
            </w:r>
          </w:p>
        </w:tc>
        <w:tc>
          <w:tcPr>
            <w:tcW w:w="1181" w:type="dxa"/>
            <w:tcBorders>
              <w:top w:val="single" w:sz="4" w:space="0" w:color="auto"/>
              <w:left w:val="single" w:sz="4" w:space="0" w:color="auto"/>
              <w:bottom w:val="single" w:sz="4" w:space="0" w:color="auto"/>
              <w:right w:val="single" w:sz="4" w:space="0" w:color="auto"/>
            </w:tcBorders>
            <w:hideMark/>
          </w:tcPr>
          <w:p w:rsidR="00FD5061" w:rsidRPr="00C01B30" w:rsidRDefault="00FD5061" w:rsidP="00FD506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r>
      <w:tr w:rsidR="00FD5061" w:rsidRPr="00FD5061" w:rsidTr="00FD5061">
        <w:tc>
          <w:tcPr>
            <w:tcW w:w="2846" w:type="dxa"/>
            <w:tcBorders>
              <w:top w:val="single" w:sz="4" w:space="0" w:color="auto"/>
              <w:left w:val="single" w:sz="4" w:space="0" w:color="auto"/>
              <w:bottom w:val="single" w:sz="4" w:space="0" w:color="auto"/>
              <w:right w:val="single" w:sz="4" w:space="0" w:color="auto"/>
            </w:tcBorders>
            <w:hideMark/>
          </w:tcPr>
          <w:p w:rsidR="00FD5061" w:rsidRPr="00C01B30" w:rsidRDefault="00FD5061" w:rsidP="00FD5061">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SysAuskunft </w:t>
            </w:r>
          </w:p>
        </w:tc>
        <w:tc>
          <w:tcPr>
            <w:tcW w:w="1723"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long </w:t>
            </w:r>
          </w:p>
        </w:tc>
        <w:tc>
          <w:tcPr>
            <w:tcW w:w="1809"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SysID from AUSKUNFT </w:t>
            </w:r>
          </w:p>
        </w:tc>
        <w:tc>
          <w:tcPr>
            <w:tcW w:w="1181" w:type="dxa"/>
            <w:tcBorders>
              <w:top w:val="single" w:sz="4" w:space="0" w:color="auto"/>
              <w:left w:val="single" w:sz="4" w:space="0" w:color="auto"/>
              <w:bottom w:val="single" w:sz="4" w:space="0" w:color="auto"/>
              <w:right w:val="single" w:sz="4" w:space="0" w:color="auto"/>
            </w:tcBorders>
            <w:hideMark/>
          </w:tcPr>
          <w:p w:rsidR="00FD5061" w:rsidRPr="00FD5061" w:rsidRDefault="00FD5061" w:rsidP="00FD5061">
            <w:pPr>
              <w:spacing w:before="100" w:beforeAutospacing="1" w:after="100" w:afterAutospacing="1"/>
              <w:jc w:val="left"/>
              <w:rPr>
                <w:rFonts w:ascii="Times New Roman" w:hAnsi="Times New Roman"/>
                <w:sz w:val="24"/>
              </w:rPr>
            </w:pPr>
            <w:r w:rsidRPr="00FD5061">
              <w:rPr>
                <w:rFonts w:asciiTheme="minorHAnsi" w:hAnsiTheme="minorHAnsi"/>
                <w:sz w:val="24"/>
                <w:szCs w:val="22"/>
                <w:lang w:val="de-CH"/>
              </w:rPr>
              <w:t xml:space="preserve">  </w:t>
            </w:r>
          </w:p>
        </w:tc>
      </w:tr>
    </w:tbl>
    <w:p w:rsidR="00CE5609" w:rsidRDefault="00CE5609" w:rsidP="00CE5609">
      <w:pPr>
        <w:pStyle w:val="Text"/>
      </w:pPr>
    </w:p>
    <w:p w:rsidR="00CE5609" w:rsidRDefault="00CE5609" w:rsidP="00CE5609">
      <w:pPr>
        <w:pStyle w:val="berschrift5"/>
      </w:pPr>
      <w:bookmarkStart w:id="11117" w:name="_Toc499018723"/>
      <w:r>
        <w:t>Rückgabestruktur</w:t>
      </w:r>
      <w:bookmarkEnd w:id="11117"/>
    </w:p>
    <w:p w:rsidR="00FD5061" w:rsidRPr="00FD5061" w:rsidRDefault="00FD5061" w:rsidP="00FD5061">
      <w:r>
        <w:t>Keine Rückgabeparameter</w:t>
      </w:r>
    </w:p>
    <w:p w:rsidR="00CE5609" w:rsidRDefault="00CE5609" w:rsidP="00CE5609">
      <w:pPr>
        <w:pStyle w:val="berschrift4"/>
      </w:pPr>
      <w:bookmarkStart w:id="11118" w:name="_Toc499018724"/>
      <w:r>
        <w:t>SOAP Beispiel</w:t>
      </w:r>
      <w:bookmarkEnd w:id="11118"/>
    </w:p>
    <w:p w:rsidR="00CE5609" w:rsidRDefault="00CE5609" w:rsidP="00CE5609">
      <w:pPr>
        <w:pStyle w:val="berschrift5"/>
      </w:pPr>
      <w:bookmarkStart w:id="11119" w:name="_Toc499018725"/>
      <w:r>
        <w:t>Request:</w:t>
      </w:r>
      <w:bookmarkEnd w:id="11119"/>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120" w:name="_Toc499018726"/>
      <w:r>
        <w:t>Response</w:t>
      </w:r>
      <w:bookmarkEnd w:id="11120"/>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Default="00523AAD" w:rsidP="00CE5609">
      <w:pPr>
        <w:pStyle w:val="berschrift3"/>
      </w:pPr>
      <w:bookmarkStart w:id="11121" w:name="_Toc499018727"/>
      <w:r>
        <w:t>connectionTest</w:t>
      </w:r>
      <w:bookmarkEnd w:id="11121"/>
    </w:p>
    <w:p w:rsidR="00CE5609" w:rsidRDefault="00CE5609" w:rsidP="00CE5609">
      <w:pPr>
        <w:pStyle w:val="berschrift4"/>
      </w:pPr>
      <w:bookmarkStart w:id="11122" w:name="_Toc499018728"/>
      <w:r>
        <w:t>WebService Beschreibung</w:t>
      </w:r>
      <w:bookmarkEnd w:id="11122"/>
    </w:p>
    <w:p w:rsidR="00CE5609" w:rsidRDefault="00464771" w:rsidP="00CE5609">
      <w:r>
        <w:t xml:space="preserve">Diese Methode erlaubt es </w:t>
      </w:r>
      <w:r w:rsidR="00FD5061">
        <w:t xml:space="preserve">dem DecisionEngine SimpleService die Verbindung zum BOS EAI </w:t>
      </w:r>
      <w:r>
        <w:t>zu überprüfen.</w:t>
      </w:r>
    </w:p>
    <w:p w:rsidR="00CE5609" w:rsidRDefault="00CE5609" w:rsidP="00CE5609"/>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A7642C">
        <w:rPr>
          <w:rFonts w:ascii="Consolas" w:hAnsi="Consolas" w:cs="Consolas"/>
          <w:color w:val="000000"/>
          <w:sz w:val="19"/>
          <w:szCs w:val="19"/>
          <w:highlight w:val="white"/>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lastRenderedPageBreak/>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performs a connection Test</w:t>
      </w:r>
    </w:p>
    <w:p w:rsidR="00523AAD" w:rsidRPr="00523AAD"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523AAD">
        <w:rPr>
          <w:rFonts w:ascii="Consolas" w:hAnsi="Consolas" w:cs="Consolas"/>
          <w:color w:val="808080"/>
          <w:sz w:val="19"/>
          <w:szCs w:val="19"/>
          <w:highlight w:val="white"/>
          <w:lang w:val="en-US"/>
        </w:rPr>
        <w:t>///</w:t>
      </w:r>
      <w:r w:rsidRPr="00523AAD">
        <w:rPr>
          <w:rFonts w:ascii="Consolas" w:hAnsi="Consolas" w:cs="Consolas"/>
          <w:color w:val="008000"/>
          <w:sz w:val="19"/>
          <w:szCs w:val="19"/>
          <w:highlight w:val="white"/>
          <w:lang w:val="en-US"/>
        </w:rPr>
        <w:t xml:space="preserve"> </w:t>
      </w:r>
      <w:r w:rsidRPr="00523AAD">
        <w:rPr>
          <w:rFonts w:ascii="Consolas" w:hAnsi="Consolas" w:cs="Consolas"/>
          <w:color w:val="808080"/>
          <w:sz w:val="19"/>
          <w:szCs w:val="19"/>
          <w:highlight w:val="white"/>
          <w:lang w:val="en-US"/>
        </w:rPr>
        <w:t>&lt;/summary&gt;</w:t>
      </w:r>
    </w:p>
    <w:p w:rsidR="00523AAD" w:rsidRPr="00C01B30" w:rsidRDefault="00523AAD" w:rsidP="00523AAD">
      <w:pPr>
        <w:autoSpaceDE w:val="0"/>
        <w:autoSpaceDN w:val="0"/>
        <w:adjustRightInd w:val="0"/>
        <w:jc w:val="left"/>
        <w:rPr>
          <w:rFonts w:ascii="Consolas" w:hAnsi="Consolas" w:cs="Consolas"/>
          <w:color w:val="000000"/>
          <w:sz w:val="19"/>
          <w:szCs w:val="19"/>
          <w:highlight w:val="white"/>
          <w:lang w:val="en-US"/>
        </w:rPr>
      </w:pPr>
      <w:r w:rsidRPr="00523AAD">
        <w:rPr>
          <w:rFonts w:ascii="Consolas" w:hAnsi="Consolas" w:cs="Consolas"/>
          <w:color w:val="000000"/>
          <w:sz w:val="19"/>
          <w:szCs w:val="19"/>
          <w:highlight w:val="white"/>
          <w:lang w:val="en-US"/>
        </w:rPr>
        <w:t xml:space="preserve">        </w:t>
      </w:r>
      <w:r w:rsidRPr="00C01B30">
        <w:rPr>
          <w:rFonts w:ascii="Consolas" w:hAnsi="Consolas" w:cs="Consolas"/>
          <w:color w:val="808080"/>
          <w:sz w:val="19"/>
          <w:szCs w:val="19"/>
          <w:highlight w:val="white"/>
          <w:lang w:val="en-US"/>
        </w:rPr>
        <w:t>///</w:t>
      </w:r>
      <w:r w:rsidRPr="00C01B30">
        <w:rPr>
          <w:rFonts w:ascii="Consolas" w:hAnsi="Consolas" w:cs="Consolas"/>
          <w:color w:val="008000"/>
          <w:sz w:val="19"/>
          <w:szCs w:val="19"/>
          <w:highlight w:val="white"/>
          <w:lang w:val="en-US"/>
        </w:rPr>
        <w:t xml:space="preserve"> </w:t>
      </w:r>
      <w:r w:rsidRPr="00C01B30">
        <w:rPr>
          <w:rFonts w:ascii="Consolas" w:hAnsi="Consolas" w:cs="Consolas"/>
          <w:color w:val="808080"/>
          <w:sz w:val="19"/>
          <w:szCs w:val="19"/>
          <w:highlight w:val="white"/>
          <w:lang w:val="en-US"/>
        </w:rPr>
        <w:t>&lt;returns&gt;&lt;/returns&gt;</w:t>
      </w:r>
    </w:p>
    <w:p w:rsidR="00523AAD" w:rsidRPr="00C01B30" w:rsidRDefault="00523AAD" w:rsidP="00523AAD">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000000"/>
          <w:sz w:val="19"/>
          <w:szCs w:val="19"/>
          <w:highlight w:val="white"/>
          <w:lang w:val="en-US"/>
        </w:rPr>
        <w:t>[</w:t>
      </w:r>
      <w:r w:rsidRPr="00C01B30">
        <w:rPr>
          <w:rFonts w:ascii="Consolas" w:hAnsi="Consolas" w:cs="Consolas"/>
          <w:color w:val="2B91AF"/>
          <w:sz w:val="19"/>
          <w:szCs w:val="19"/>
          <w:highlight w:val="white"/>
          <w:lang w:val="en-US"/>
        </w:rPr>
        <w:t>OperationContract</w:t>
      </w:r>
      <w:r w:rsidRPr="00C01B30">
        <w:rPr>
          <w:rFonts w:ascii="Consolas" w:hAnsi="Consolas" w:cs="Consolas"/>
          <w:color w:val="000000"/>
          <w:sz w:val="19"/>
          <w:szCs w:val="19"/>
          <w:highlight w:val="white"/>
          <w:lang w:val="en-US"/>
        </w:rPr>
        <w:t>]</w:t>
      </w:r>
    </w:p>
    <w:p w:rsidR="00FD5061" w:rsidRPr="00C01B30" w:rsidRDefault="00FD5061" w:rsidP="00FD5061">
      <w:pPr>
        <w:autoSpaceDE w:val="0"/>
        <w:autoSpaceDN w:val="0"/>
        <w:adjustRightInd w:val="0"/>
        <w:jc w:val="left"/>
        <w:rPr>
          <w:rFonts w:ascii="Consolas" w:hAnsi="Consolas" w:cs="Consolas"/>
          <w:color w:val="000000"/>
          <w:sz w:val="19"/>
          <w:szCs w:val="19"/>
          <w:highlight w:val="white"/>
          <w:lang w:val="en-US"/>
        </w:rPr>
      </w:pPr>
      <w:r w:rsidRPr="00C01B30">
        <w:rPr>
          <w:rFonts w:ascii="Consolas" w:hAnsi="Consolas" w:cs="Consolas"/>
          <w:color w:val="2B91AF"/>
          <w:sz w:val="19"/>
          <w:szCs w:val="19"/>
          <w:highlight w:val="white"/>
          <w:lang w:val="en-US"/>
        </w:rPr>
        <w:t>oMessagingDto</w:t>
      </w:r>
      <w:r w:rsidRPr="00C01B30">
        <w:rPr>
          <w:rFonts w:ascii="Consolas" w:hAnsi="Consolas" w:cs="Consolas"/>
          <w:color w:val="000000"/>
          <w:sz w:val="19"/>
          <w:szCs w:val="19"/>
          <w:highlight w:val="white"/>
          <w:lang w:val="en-US"/>
        </w:rPr>
        <w:t xml:space="preserve"> connectionTest();</w:t>
      </w:r>
    </w:p>
    <w:p w:rsidR="00CE5609" w:rsidRDefault="00CE5609" w:rsidP="00523AAD">
      <w:pPr>
        <w:pStyle w:val="berschrift5"/>
      </w:pPr>
      <w:bookmarkStart w:id="11123" w:name="_Toc499018729"/>
      <w:r>
        <w:t>Inputstruktur</w:t>
      </w:r>
      <w:bookmarkEnd w:id="11123"/>
    </w:p>
    <w:p w:rsidR="00FD5061" w:rsidRPr="00FD5061" w:rsidRDefault="00FD5061" w:rsidP="00FD5061">
      <w:r>
        <w:t>Keine Parameter</w:t>
      </w:r>
    </w:p>
    <w:p w:rsidR="00CE5609" w:rsidRDefault="00CE5609" w:rsidP="00CE5609">
      <w:pPr>
        <w:pStyle w:val="Text"/>
      </w:pPr>
    </w:p>
    <w:p w:rsidR="00CE5609" w:rsidRDefault="00CE5609" w:rsidP="00CE5609">
      <w:pPr>
        <w:pStyle w:val="berschrift5"/>
      </w:pPr>
      <w:bookmarkStart w:id="11124" w:name="_Toc499018730"/>
      <w:r>
        <w:t>Rückgabestruktur</w:t>
      </w:r>
      <w:bookmarkEnd w:id="11124"/>
    </w:p>
    <w:tbl>
      <w:tblPr>
        <w:tblStyle w:val="Tabellenraster"/>
        <w:tblW w:w="0" w:type="auto"/>
        <w:tblLook w:val="04A0" w:firstRow="1" w:lastRow="0" w:firstColumn="1" w:lastColumn="0" w:noHBand="0" w:noVBand="1"/>
      </w:tblPr>
      <w:tblGrid>
        <w:gridCol w:w="2882"/>
        <w:gridCol w:w="1604"/>
        <w:gridCol w:w="2564"/>
        <w:gridCol w:w="2025"/>
      </w:tblGrid>
      <w:tr w:rsidR="00CE5609" w:rsidTr="00CE5609">
        <w:tc>
          <w:tcPr>
            <w:tcW w:w="2882" w:type="dxa"/>
          </w:tcPr>
          <w:p w:rsidR="00CE5609" w:rsidRDefault="00CE5609" w:rsidP="00CE5609">
            <w:pPr>
              <w:pStyle w:val="Text"/>
              <w:rPr>
                <w:rFonts w:asciiTheme="minorHAnsi" w:hAnsiTheme="minorHAnsi"/>
                <w:szCs w:val="22"/>
              </w:rPr>
            </w:pPr>
            <w:r>
              <w:rPr>
                <w:rFonts w:asciiTheme="minorHAnsi" w:hAnsiTheme="minorHAnsi"/>
                <w:szCs w:val="22"/>
              </w:rPr>
              <w:t>Klasse</w:t>
            </w:r>
          </w:p>
        </w:tc>
        <w:tc>
          <w:tcPr>
            <w:tcW w:w="1604" w:type="dxa"/>
          </w:tcPr>
          <w:p w:rsidR="00CE5609" w:rsidRDefault="00CE5609" w:rsidP="00CE5609">
            <w:pPr>
              <w:pStyle w:val="Text"/>
              <w:rPr>
                <w:rFonts w:asciiTheme="minorHAnsi" w:hAnsiTheme="minorHAnsi"/>
                <w:szCs w:val="22"/>
              </w:rPr>
            </w:pPr>
            <w:r>
              <w:rPr>
                <w:rFonts w:asciiTheme="minorHAnsi" w:hAnsiTheme="minorHAnsi"/>
                <w:szCs w:val="22"/>
              </w:rPr>
              <w:t>Attribut</w:t>
            </w:r>
          </w:p>
        </w:tc>
        <w:tc>
          <w:tcPr>
            <w:tcW w:w="2564" w:type="dxa"/>
          </w:tcPr>
          <w:p w:rsidR="00CE5609" w:rsidRDefault="00CE5609" w:rsidP="00CE5609">
            <w:pPr>
              <w:pStyle w:val="Text"/>
              <w:rPr>
                <w:rFonts w:asciiTheme="minorHAnsi" w:hAnsiTheme="minorHAnsi"/>
                <w:szCs w:val="22"/>
              </w:rPr>
            </w:pPr>
            <w:r>
              <w:rPr>
                <w:rFonts w:asciiTheme="minorHAnsi" w:hAnsiTheme="minorHAnsi"/>
                <w:szCs w:val="22"/>
              </w:rPr>
              <w:t>Typ</w:t>
            </w:r>
          </w:p>
        </w:tc>
        <w:tc>
          <w:tcPr>
            <w:tcW w:w="2025" w:type="dxa"/>
          </w:tcPr>
          <w:p w:rsidR="00CE5609" w:rsidRDefault="00CE5609" w:rsidP="00CE5609">
            <w:pPr>
              <w:pStyle w:val="Text"/>
              <w:rPr>
                <w:rFonts w:asciiTheme="minorHAnsi" w:hAnsiTheme="minorHAnsi"/>
                <w:szCs w:val="22"/>
              </w:rPr>
            </w:pPr>
            <w:r>
              <w:rPr>
                <w:rFonts w:asciiTheme="minorHAnsi" w:hAnsiTheme="minorHAnsi"/>
                <w:szCs w:val="22"/>
              </w:rPr>
              <w:t>Beschreibung</w:t>
            </w:r>
          </w:p>
        </w:tc>
      </w:tr>
      <w:tr w:rsidR="00CE5609" w:rsidTr="00CE5609">
        <w:tc>
          <w:tcPr>
            <w:tcW w:w="2882" w:type="dxa"/>
          </w:tcPr>
          <w:p w:rsidR="00CE5609" w:rsidRDefault="00CE5609" w:rsidP="00CE5609">
            <w:pPr>
              <w:pStyle w:val="Text"/>
              <w:rPr>
                <w:rFonts w:asciiTheme="minorHAnsi" w:hAnsiTheme="minorHAnsi"/>
                <w:szCs w:val="22"/>
              </w:rPr>
            </w:pPr>
            <w:r>
              <w:rPr>
                <w:rFonts w:ascii="Consolas" w:hAnsi="Consolas" w:cs="Consolas"/>
                <w:color w:val="2B91AF"/>
                <w:sz w:val="19"/>
                <w:szCs w:val="19"/>
                <w:highlight w:val="white"/>
              </w:rPr>
              <w:t>oMessagingDto</w:t>
            </w:r>
          </w:p>
        </w:tc>
        <w:tc>
          <w:tcPr>
            <w:tcW w:w="1604" w:type="dxa"/>
          </w:tcPr>
          <w:p w:rsidR="00CE5609" w:rsidRDefault="00CE5609" w:rsidP="00CE5609">
            <w:pPr>
              <w:pStyle w:val="Text"/>
              <w:rPr>
                <w:rFonts w:asciiTheme="minorHAnsi" w:hAnsiTheme="minorHAnsi"/>
                <w:szCs w:val="22"/>
              </w:rPr>
            </w:pPr>
          </w:p>
        </w:tc>
        <w:tc>
          <w:tcPr>
            <w:tcW w:w="2564" w:type="dxa"/>
          </w:tcPr>
          <w:p w:rsidR="00CE5609" w:rsidRDefault="00CE5609" w:rsidP="00CE5609">
            <w:pPr>
              <w:pStyle w:val="Text"/>
              <w:rPr>
                <w:rFonts w:asciiTheme="minorHAnsi" w:hAnsiTheme="minorHAnsi"/>
                <w:szCs w:val="22"/>
              </w:rPr>
            </w:pPr>
          </w:p>
        </w:tc>
        <w:tc>
          <w:tcPr>
            <w:tcW w:w="2025" w:type="dxa"/>
          </w:tcPr>
          <w:p w:rsidR="00CE5609" w:rsidRDefault="00CE5609" w:rsidP="00CE5609">
            <w:pPr>
              <w:pStyle w:val="Text"/>
              <w:rPr>
                <w:rFonts w:asciiTheme="minorHAnsi" w:hAnsiTheme="minorHAnsi"/>
                <w:szCs w:val="22"/>
              </w:rPr>
            </w:pPr>
          </w:p>
        </w:tc>
      </w:tr>
    </w:tbl>
    <w:p w:rsidR="00CE5609" w:rsidRDefault="00CE5609" w:rsidP="00CE5609">
      <w:pPr>
        <w:pStyle w:val="berschrift4"/>
      </w:pPr>
      <w:bookmarkStart w:id="11125" w:name="_Toc499018731"/>
      <w:r>
        <w:t>SOAP Beispiel</w:t>
      </w:r>
      <w:bookmarkEnd w:id="11125"/>
    </w:p>
    <w:p w:rsidR="00CE5609" w:rsidRDefault="00CE5609" w:rsidP="00CE5609">
      <w:pPr>
        <w:pStyle w:val="berschrift5"/>
      </w:pPr>
      <w:bookmarkStart w:id="11126" w:name="_Toc499018732"/>
      <w:r>
        <w:t>Request:</w:t>
      </w:r>
      <w:bookmarkEnd w:id="11126"/>
    </w:p>
    <w:p w:rsidR="00CE5609" w:rsidRDefault="00CE5609" w:rsidP="00CE5609"/>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6B79C5" w:rsidRDefault="00CE5609" w:rsidP="00CE5609">
      <w:pPr>
        <w:rPr>
          <w:lang w:val="en-US"/>
        </w:rPr>
      </w:pPr>
    </w:p>
    <w:p w:rsidR="00CE5609" w:rsidRDefault="00CE5609" w:rsidP="00CE5609">
      <w:pPr>
        <w:pStyle w:val="berschrift5"/>
      </w:pPr>
      <w:bookmarkStart w:id="11127" w:name="_Toc499018733"/>
      <w:r>
        <w:t>Response</w:t>
      </w:r>
      <w:bookmarkEnd w:id="11127"/>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 xmlns:soap="http://www.w3.org/2003/05/soap-envelope" xmlns:gat="http://cic-software.de/GateBANKNOW" xmlns:cic="http://schemas.datacontract.org/2004/07/Cic.OpenOne.GateBANKNOW.Service.DTO" xmlns:cic1="http://schemas.datacontract.org/2004/07/Cic.OpenOne.Common.DTO.Prisma" xmlns:a="http://www.w3.org/2005/08/addressing" xmlns:s="http://cic-software.de/GateBANKNOW"&gt;</w:t>
      </w:r>
    </w:p>
    <w:p w:rsidR="00CE5609" w:rsidRPr="0047601F" w:rsidRDefault="00CE5609" w:rsidP="00CE5609">
      <w:pPr>
        <w:rPr>
          <w:rFonts w:ascii="Courier New" w:hAnsi="Courier New" w:cs="Courier New"/>
          <w:lang w:val="en-US"/>
        </w:rPr>
      </w:pPr>
      <w:r w:rsidRPr="0047601F">
        <w:rPr>
          <w:rFonts w:ascii="Courier New" w:hAnsi="Courier New" w:cs="Courier New"/>
          <w:lang w:val="en-US"/>
        </w:rPr>
        <w:t>&lt;/soap:Envelope&gt;</w:t>
      </w:r>
    </w:p>
    <w:p w:rsidR="00CE5609" w:rsidRPr="00596C64" w:rsidRDefault="00CE5609" w:rsidP="00CE5609"/>
    <w:p w:rsidR="00CE5609" w:rsidRPr="008658FC" w:rsidRDefault="00CE5609" w:rsidP="008658FC"/>
    <w:p w:rsidR="008A2CE8" w:rsidRDefault="008A2CE8" w:rsidP="005C4EBC">
      <w:pPr>
        <w:pStyle w:val="berschrift1"/>
      </w:pPr>
      <w:bookmarkStart w:id="11128" w:name="_Toc499018734"/>
      <w:r>
        <w:lastRenderedPageBreak/>
        <w:t>Datenmodell</w:t>
      </w:r>
      <w:bookmarkEnd w:id="7932"/>
      <w:r w:rsidR="00EF703F">
        <w:t xml:space="preserve"> BOS</w:t>
      </w:r>
      <w:bookmarkEnd w:id="11128"/>
    </w:p>
    <w:p w:rsidR="00DD751C" w:rsidRPr="00DD751C" w:rsidRDefault="00DD751C" w:rsidP="00DD751C">
      <w:r>
        <w:rPr>
          <w:noProof/>
        </w:rPr>
        <w:drawing>
          <wp:inline distT="0" distB="0" distL="0" distR="0" wp14:anchorId="5BF91337" wp14:editId="7D630C01">
            <wp:extent cx="5768975" cy="5612209"/>
            <wp:effectExtent l="0" t="0" r="3175" b="7620"/>
            <wp:docPr id="448" name="Grafik 448" descr="C:\Users\Markus Brüderl\AppData\Local\Microsoft\Windows\INetCacheContent.Word\^20474A68D2D3B5717147EF921E68C5BCEF975E69D9454EFC97^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 Brüderl\AppData\Local\Microsoft\Windows\INetCacheContent.Word\^20474A68D2D3B5717147EF921E68C5BCEF975E69D9454EFC97^pimgpsh_fullsize_dist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975" cy="5612209"/>
                    </a:xfrm>
                    <a:prstGeom prst="rect">
                      <a:avLst/>
                    </a:prstGeom>
                    <a:noFill/>
                    <a:ln>
                      <a:noFill/>
                    </a:ln>
                  </pic:spPr>
                </pic:pic>
              </a:graphicData>
            </a:graphic>
          </wp:inline>
        </w:drawing>
      </w:r>
    </w:p>
    <w:p w:rsidR="00596C64" w:rsidRDefault="00596C64" w:rsidP="009C614F">
      <w:pPr>
        <w:pStyle w:val="berschrift2"/>
      </w:pPr>
      <w:bookmarkStart w:id="11129" w:name="_Toc499018735"/>
      <w:r>
        <w:t>AngAntDto</w:t>
      </w:r>
      <w:bookmarkEnd w:id="11129"/>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10"/>
        <w:gridCol w:w="1638"/>
        <w:gridCol w:w="1549"/>
        <w:gridCol w:w="3812"/>
      </w:tblGrid>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AngAntDto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aenderung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Geändert am </w:t>
            </w:r>
          </w:p>
        </w:tc>
      </w:tr>
      <w:tr w:rsidR="004F7688" w:rsidRPr="00C01B30"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angAntObDto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AngAntObDto</w:t>
            </w:r>
            <w:r w:rsidRPr="005932F6">
              <w:rPr>
                <w:rFonts w:asciiTheme="minorHAnsi" w:hAnsiTheme="minorHAnsi"/>
                <w:sz w:val="24"/>
                <w:szCs w:val="22"/>
                <w:lang w:val="de-CH"/>
              </w:rPr>
              <w:t xml:space="preserve"> </w:t>
            </w:r>
          </w:p>
        </w:tc>
        <w:tc>
          <w:tcPr>
            <w:tcW w:w="3812" w:type="dxa"/>
            <w:tcBorders>
              <w:top w:val="single" w:sz="4" w:space="0" w:color="auto"/>
              <w:left w:val="single" w:sz="4" w:space="0" w:color="auto"/>
              <w:bottom w:val="single" w:sz="4" w:space="0" w:color="auto"/>
              <w:right w:val="single" w:sz="4" w:space="0" w:color="auto"/>
            </w:tcBorders>
            <w:hideMark/>
          </w:tcPr>
          <w:p w:rsidR="004F7688" w:rsidRPr="00C01B30" w:rsidRDefault="004F7688" w:rsidP="005932F6">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Angebot/Antrag Object Data Transfer Object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C01B30" w:rsidRDefault="004F7688" w:rsidP="005932F6">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attributAm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Attributsübergang am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bemerkung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Bemerkung - SYSWFMMKAT=4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beraterBezeichnung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Betreuer-Bezeichnung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brandBezeichnung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Brand-Bezeichnung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eigenheim_ort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eigenheim_plz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eigenheim_str_nr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eigenheim_strasse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eigentuemer_seit_jahr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eigentuemer_seit_monat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emboss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Erfasst am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erfassungsclient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ErfassungsClient (Ticket#2012080910000035 processAngebotToAntrag)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gueltigBis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Gültigkeit Angebot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hypothekenhoehe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Nullable&lt;double&gt;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itKontoBezeichnung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ItKonto-Bezeichnung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kartennummer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Kartennummer bei Auszahlung auf Kreditkarte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kdBezeichnung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Bankkunde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kkgpflicht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KKG Pflicht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korrAdresseBezeichnung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Korrespondenzadresse-Bezeichnung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marktabBezeichnung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Marketingaktion-Bezeichnung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notstopFlag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Notstop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prChannelBezeichnung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Kanal-Bezeichnung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prHgroupBezeichnung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Handelsgruppe-Bezeichnung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schule_name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schule_ort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schule_plz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schule_str_nr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schule_strasse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jc w:val="left"/>
              <w:rPr>
                <w:rFonts w:ascii="Times New Roman" w:hAnsi="Times New Roman"/>
                <w:sz w:val="24"/>
              </w:rPr>
            </w:pP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sysberater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Betreuer (Antragsowner)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sysbrand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Brand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syscamp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Kampagne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sysit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Interessenten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sysItKonto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Verknüpfung zu ITKONTO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syskd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Bankkunden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sysKorrAdresse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Korrespondenzadresse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sysmarktab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Marketingaktion (Kampagnencode)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syspkz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Verknüpfung zu PKZ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sysprchannel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Kanal (FF, KF) </w:t>
            </w:r>
            <w:r w:rsidR="00AE431E">
              <w:rPr>
                <w:rFonts w:asciiTheme="minorHAnsi" w:hAnsiTheme="minorHAnsi"/>
                <w:sz w:val="24"/>
                <w:szCs w:val="22"/>
                <w:lang w:val="de-CH"/>
              </w:rPr>
              <w:t>(aus listAvailableChannels)</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sysprhgroup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Handelsgruppe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sysukz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Verknüpfung zu UKZ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syswfuser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Erfasser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syswfuserchange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Änderer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testFlag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Testfall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vertriebsweg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Vertriebsweg (berechnet, keine Eingabe, zb FF direkt etc)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verwendungszweckCode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Verwendungszweck(Lookup und Übersetzung)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wfuserBezeichnung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Erfasser-Bezeichnung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wfUserChangeBezeichnung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Änderer-Bezeichnung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 (Status) </w:t>
            </w:r>
          </w:p>
        </w:tc>
      </w:tr>
      <w:tr w:rsidR="004F7688" w:rsidRPr="005932F6" w:rsidTr="004F7688">
        <w:tc>
          <w:tcPr>
            <w:tcW w:w="221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3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zustandAm </w:t>
            </w:r>
          </w:p>
        </w:tc>
        <w:tc>
          <w:tcPr>
            <w:tcW w:w="154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81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Zustandsübergang am </w:t>
            </w:r>
          </w:p>
        </w:tc>
      </w:tr>
    </w:tbl>
    <w:p w:rsidR="005932F6" w:rsidRPr="005932F6" w:rsidRDefault="005932F6" w:rsidP="005932F6"/>
    <w:p w:rsidR="00596C64" w:rsidRDefault="00EA4631" w:rsidP="00EA4631">
      <w:pPr>
        <w:pStyle w:val="berschrift3"/>
      </w:pPr>
      <w:bookmarkStart w:id="11130" w:name="_Toc499018736"/>
      <w:r>
        <w:t>AngebotDto</w:t>
      </w:r>
      <w:bookmarkEnd w:id="11130"/>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AngebotDto </w:t>
            </w:r>
            <w:r>
              <w:rPr>
                <w:rFonts w:ascii="Consolas" w:hAnsi="Consolas" w:cs="Consolas"/>
                <w:color w:val="2B91AF"/>
                <w:sz w:val="19"/>
                <w:szCs w:val="19"/>
                <w:lang w:eastAsia="de-CH"/>
              </w:rPr>
              <w:t>: AngAntDto</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angAntVars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List&lt;AngAntVarDto&gt;</w:t>
            </w: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Angebotsvarianten (inkl. Kalkulationsdaten)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angebot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Angebotsnummer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Drucksperre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Drucksperre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KundeDto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mitantragsteller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KundeDto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Mitantragssteller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Primary Angebot Key </w:t>
            </w:r>
          </w:p>
        </w:tc>
      </w:tr>
    </w:tbl>
    <w:p w:rsidR="005932F6" w:rsidRPr="00B224C2" w:rsidRDefault="005932F6" w:rsidP="005932F6">
      <w:pPr>
        <w:spacing w:before="100" w:beforeAutospacing="1" w:after="100" w:afterAutospacing="1"/>
        <w:jc w:val="left"/>
        <w:rPr>
          <w:lang w:val="en-US"/>
        </w:rPr>
      </w:pPr>
      <w:r w:rsidRPr="005932F6">
        <w:rPr>
          <w:rFonts w:ascii="Times New Roman" w:hAnsi="Times New Roman"/>
          <w:sz w:val="24"/>
        </w:rPr>
        <w:t xml:space="preserve">  </w:t>
      </w:r>
    </w:p>
    <w:p w:rsidR="00EA4631" w:rsidRDefault="00EA4631" w:rsidP="00EA4631">
      <w:pPr>
        <w:pStyle w:val="berschrift3"/>
      </w:pPr>
      <w:bookmarkStart w:id="11131" w:name="_Toc499018737"/>
      <w:r>
        <w:t>AntragDto</w:t>
      </w:r>
      <w:bookmarkEnd w:id="11131"/>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40"/>
        <w:gridCol w:w="1393"/>
        <w:gridCol w:w="1608"/>
        <w:gridCol w:w="3868"/>
      </w:tblGrid>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Pr>
                <w:rFonts w:ascii="Consolas" w:hAnsi="Consolas" w:cs="Consolas"/>
                <w:color w:val="2B91AF"/>
                <w:sz w:val="19"/>
                <w:szCs w:val="19"/>
                <w:lang w:eastAsia="de-CH"/>
              </w:rPr>
              <w:t>AntragDto :AngAntDto</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abloese1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 1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abloese2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 2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abloese3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 3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antrag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Antragsnummer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auflagenText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Liste der AuflagenTexten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contractext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 für RW-Verlängerung (1 für countrenewval&gt;0 sonst 0)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contractextcount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Zähler der RW-Verlängerung (aus ANTRAG.COUNTRENEWVAL)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Drucksperre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Drucksperre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flagBWGarantie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Buchwertgarantie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kalkulation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KalkulationDto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Kalkulationsdaten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KundeDto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mitantragsteller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KundeDto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Mitantragsteller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mitantragstellerTyp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AntragstellerTyp Partner(800)/Solidarschuldner(120)/Bürge(130) Verwendet für den 2. AS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nrvorvt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Vorvertragsnummer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ProFinLock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ProFinLock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prozesscode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prozesscode / wert „UMSCHREIBUNG“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prProductBezeichnung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Produkt-Bezeichnung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prProductCode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Produkt-Code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ratevorvt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Rate des Vorvertrags (aus ANTABL.AKTUELLERATE)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sysid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Primary Antrag Key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sysprjoker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Verknüfung zu PRJOKER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sysprprod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Nullable&lt;long&gt;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Verweis zum Produkt</w:t>
            </w:r>
            <w:r w:rsidR="00AE431E">
              <w:rPr>
                <w:rFonts w:asciiTheme="minorHAnsi" w:hAnsiTheme="minorHAnsi"/>
                <w:sz w:val="24"/>
                <w:szCs w:val="22"/>
                <w:lang w:val="de-CH"/>
              </w:rPr>
              <w:t>. (aus listAvailableProducts)</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sysvorvt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Verlängerungen verweisen auf den Vorvertrags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sysvt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Vertrag-ID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zusammenfassung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Zusammenfassung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zustaende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ZustandDto</w:t>
            </w:r>
            <w:r w:rsidRPr="005932F6">
              <w:rPr>
                <w:rFonts w:asciiTheme="minorHAnsi" w:hAnsiTheme="minorHAnsi"/>
                <w:sz w:val="24"/>
                <w:szCs w:val="22"/>
                <w:lang w:val="de-CH"/>
              </w:rPr>
              <w:t xml:space="preserve">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Liste der Zustände in chronologischer Reihenfolge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zustandBemerkung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zustandBemerkung / ddlkppos ANTRAGSZUSTAND BNRNEUN CR 24 </w:t>
            </w:r>
          </w:p>
        </w:tc>
      </w:tr>
      <w:tr w:rsidR="004F7688" w:rsidRPr="005932F6" w:rsidTr="004F7688">
        <w:tc>
          <w:tcPr>
            <w:tcW w:w="234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39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zustandExtern </w:t>
            </w:r>
          </w:p>
        </w:tc>
        <w:tc>
          <w:tcPr>
            <w:tcW w:w="160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86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Zustand (Status) Extern </w:t>
            </w:r>
          </w:p>
        </w:tc>
      </w:tr>
      <w:tr w:rsidR="00D65019" w:rsidRPr="005932F6" w:rsidTr="004F7688">
        <w:tc>
          <w:tcPr>
            <w:tcW w:w="2340"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p>
        </w:tc>
        <w:tc>
          <w:tcPr>
            <w:tcW w:w="1393"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auszahlungsdatum</w:t>
            </w:r>
          </w:p>
        </w:tc>
        <w:tc>
          <w:tcPr>
            <w:tcW w:w="1608"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sidRPr="00D65019">
              <w:rPr>
                <w:rFonts w:ascii="Consolas" w:hAnsi="Consolas" w:cs="Consolas"/>
                <w:color w:val="2B91AF"/>
                <w:sz w:val="19"/>
                <w:szCs w:val="19"/>
                <w:lang w:eastAsia="de-CH"/>
              </w:rPr>
              <w:t>DateTime?</w:t>
            </w:r>
          </w:p>
        </w:tc>
        <w:tc>
          <w:tcPr>
            <w:tcW w:w="3868"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Auszahlungsdatum</w:t>
            </w:r>
          </w:p>
        </w:tc>
      </w:tr>
      <w:tr w:rsidR="00D65019" w:rsidRPr="005932F6" w:rsidTr="004F7688">
        <w:tc>
          <w:tcPr>
            <w:tcW w:w="2340"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p>
        </w:tc>
        <w:tc>
          <w:tcPr>
            <w:tcW w:w="1393"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rwvorvt</w:t>
            </w:r>
          </w:p>
        </w:tc>
        <w:tc>
          <w:tcPr>
            <w:tcW w:w="1608" w:type="dxa"/>
            <w:tcBorders>
              <w:top w:val="single" w:sz="4" w:space="0" w:color="auto"/>
              <w:left w:val="single" w:sz="4" w:space="0" w:color="auto"/>
              <w:bottom w:val="single" w:sz="4" w:space="0" w:color="auto"/>
              <w:right w:val="single" w:sz="4" w:space="0" w:color="auto"/>
            </w:tcBorders>
          </w:tcPr>
          <w:p w:rsidR="00D65019" w:rsidRPr="00D65019" w:rsidRDefault="00D65019" w:rsidP="005932F6">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double</w:t>
            </w:r>
          </w:p>
        </w:tc>
        <w:tc>
          <w:tcPr>
            <w:tcW w:w="3868"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Restwert inkl. Mwst Vorvertrag</w:t>
            </w:r>
          </w:p>
        </w:tc>
      </w:tr>
      <w:tr w:rsidR="00D65019" w:rsidRPr="005932F6" w:rsidTr="004F7688">
        <w:tc>
          <w:tcPr>
            <w:tcW w:w="2340"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p>
        </w:tc>
        <w:tc>
          <w:tcPr>
            <w:tcW w:w="1393"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zubehoervorvt</w:t>
            </w:r>
          </w:p>
        </w:tc>
        <w:tc>
          <w:tcPr>
            <w:tcW w:w="1608"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Consolas" w:hAnsi="Consolas" w:cs="Consolas"/>
                <w:color w:val="2B91AF"/>
                <w:sz w:val="19"/>
                <w:szCs w:val="19"/>
                <w:lang w:eastAsia="de-CH"/>
              </w:rPr>
            </w:pPr>
            <w:r>
              <w:rPr>
                <w:rFonts w:ascii="Consolas" w:hAnsi="Consolas" w:cs="Consolas"/>
                <w:color w:val="2B91AF"/>
                <w:sz w:val="19"/>
                <w:szCs w:val="19"/>
                <w:lang w:eastAsia="de-CH"/>
              </w:rPr>
              <w:t>double</w:t>
            </w:r>
          </w:p>
        </w:tc>
        <w:tc>
          <w:tcPr>
            <w:tcW w:w="3868" w:type="dxa"/>
            <w:tcBorders>
              <w:top w:val="single" w:sz="4" w:space="0" w:color="auto"/>
              <w:left w:val="single" w:sz="4" w:space="0" w:color="auto"/>
              <w:bottom w:val="single" w:sz="4" w:space="0" w:color="auto"/>
              <w:right w:val="single" w:sz="4" w:space="0" w:color="auto"/>
            </w:tcBorders>
          </w:tcPr>
          <w:p w:rsidR="00D65019"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OB.ZUBEHOERBRUTTO aus Vorvertrag</w:t>
            </w:r>
          </w:p>
        </w:tc>
      </w:tr>
    </w:tbl>
    <w:p w:rsidR="005932F6" w:rsidRDefault="005932F6" w:rsidP="005932F6"/>
    <w:p w:rsidR="007D0748" w:rsidRDefault="007D0748" w:rsidP="007D0748">
      <w:pPr>
        <w:pStyle w:val="berschrift3"/>
      </w:pPr>
      <w:bookmarkStart w:id="11132" w:name="_Toc499018738"/>
      <w:r>
        <w:t>VertragDto</w:t>
      </w:r>
      <w:bookmarkEnd w:id="11132"/>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55"/>
        <w:gridCol w:w="2794"/>
        <w:gridCol w:w="1723"/>
        <w:gridCol w:w="3137"/>
      </w:tblGrid>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Klasse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Beschreibung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Consolas" w:hAnsi="Consolas" w:cs="Consolas"/>
                <w:color w:val="2B91AF"/>
                <w:sz w:val="19"/>
                <w:szCs w:val="19"/>
                <w:lang w:eastAsia="de-CH"/>
              </w:rPr>
              <w:t xml:space="preserve">VertragDto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aktivkz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aktivkz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antrag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Antragsnummer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beginn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Vertragsbeginn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bezeichnung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Freitexteingabe Objektbezeichnung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chassisnummer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Chassisnummer/Fahrgestellnummer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endeAm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Endeam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endekz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endekz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isExtendible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Restwertverl</w:t>
            </w:r>
            <w:r>
              <w:rPr>
                <w:rFonts w:asciiTheme="minorHAnsi" w:hAnsiTheme="minorHAnsi" w:cs="Calibri"/>
                <w:sz w:val="24"/>
                <w:szCs w:val="22"/>
                <w:lang w:val="de-CH"/>
              </w:rPr>
              <w:t>ängerung ist mö</w:t>
            </w:r>
            <w:r w:rsidRPr="0090547B">
              <w:rPr>
                <w:rFonts w:asciiTheme="minorHAnsi" w:hAnsiTheme="minorHAnsi" w:cs="Calibri"/>
                <w:sz w:val="24"/>
                <w:szCs w:val="22"/>
                <w:lang w:val="de-CH"/>
              </w:rPr>
              <w:t xml:space="preserve">glich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isPendenteAufloesung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Pendente AuflÃ¶sung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isRREChangeAllowed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Restwertrechnung verschickt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isRwReVerschickt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Restwertrechnung verschickt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lastRenderedPageBreak/>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KalkulationDto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Kalkulationsdaten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kennzeichen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Schild/Kennzeichen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kunde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KundeDto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Kunde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laufnummer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Laufnummer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ltrate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rate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lz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Laufzeit in Monaten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marke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Marke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model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Model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rw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stammnummer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stammnummer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Primary Antrag Key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sysrwga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Nullable&lt;long&gt;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Restwertgarant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sysvt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Primary VT Key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vertragsartbezeichnung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VertragsArt-Bezeichnung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vtende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 von Antrag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vtendekz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endekz von vertrag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vtruekZustand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zustand vertrag in VTRUEK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vtsysrwga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Nullable&lt;long&gt;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Restwertgarant von vertrag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vtvertrag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vtzustand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Vertrag Zustand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wfzustSyscode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denen der Zustandsraum fÃ¼r die Restwertrechnungsdruck erzeugt wurde CR29 </w:t>
            </w:r>
          </w:p>
        </w:tc>
      </w:tr>
      <w:tr w:rsidR="0090547B" w:rsidRPr="0090547B" w:rsidTr="0090547B">
        <w:tc>
          <w:tcPr>
            <w:tcW w:w="1555"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  </w:t>
            </w:r>
          </w:p>
        </w:tc>
        <w:tc>
          <w:tcPr>
            <w:tcW w:w="2794"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zustandExtern </w:t>
            </w:r>
          </w:p>
        </w:tc>
        <w:tc>
          <w:tcPr>
            <w:tcW w:w="1723"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90547B" w:rsidRPr="0090547B" w:rsidRDefault="0090547B" w:rsidP="0090547B">
            <w:pPr>
              <w:spacing w:before="100" w:beforeAutospacing="1" w:after="100" w:afterAutospacing="1"/>
              <w:jc w:val="left"/>
              <w:rPr>
                <w:rFonts w:ascii="Times New Roman" w:hAnsi="Times New Roman"/>
                <w:sz w:val="24"/>
              </w:rPr>
            </w:pPr>
            <w:r w:rsidRPr="0090547B">
              <w:rPr>
                <w:rFonts w:asciiTheme="minorHAnsi" w:hAnsiTheme="minorHAnsi" w:cs="Calibri"/>
                <w:sz w:val="24"/>
                <w:szCs w:val="22"/>
                <w:lang w:val="de-CH"/>
              </w:rPr>
              <w:t xml:space="preserve">Zustand (Status) Extern </w:t>
            </w:r>
          </w:p>
        </w:tc>
      </w:tr>
      <w:tr w:rsidR="00630630" w:rsidRPr="0090547B" w:rsidTr="0090547B">
        <w:tc>
          <w:tcPr>
            <w:tcW w:w="1555" w:type="dxa"/>
            <w:tcBorders>
              <w:top w:val="single" w:sz="4" w:space="0" w:color="auto"/>
              <w:left w:val="single" w:sz="4" w:space="0" w:color="auto"/>
              <w:bottom w:val="single" w:sz="4" w:space="0" w:color="auto"/>
              <w:right w:val="single" w:sz="4" w:space="0" w:color="auto"/>
            </w:tcBorders>
          </w:tcPr>
          <w:p w:rsidR="00630630" w:rsidRPr="0090547B" w:rsidRDefault="00630630" w:rsidP="0090547B">
            <w:pPr>
              <w:spacing w:before="100" w:beforeAutospacing="1" w:after="100" w:afterAutospacing="1"/>
              <w:jc w:val="left"/>
              <w:rPr>
                <w:rFonts w:asciiTheme="minorHAnsi" w:hAnsiTheme="minorHAnsi" w:cs="Calibri"/>
                <w:sz w:val="24"/>
                <w:szCs w:val="22"/>
                <w:lang w:val="de-CH"/>
              </w:rPr>
            </w:pPr>
          </w:p>
        </w:tc>
        <w:tc>
          <w:tcPr>
            <w:tcW w:w="2794" w:type="dxa"/>
            <w:tcBorders>
              <w:top w:val="single" w:sz="4" w:space="0" w:color="auto"/>
              <w:left w:val="single" w:sz="4" w:space="0" w:color="auto"/>
              <w:bottom w:val="single" w:sz="4" w:space="0" w:color="auto"/>
              <w:right w:val="single" w:sz="4" w:space="0" w:color="auto"/>
            </w:tcBorders>
          </w:tcPr>
          <w:p w:rsidR="00630630" w:rsidRPr="0090547B" w:rsidRDefault="00630630" w:rsidP="0090547B">
            <w:pPr>
              <w:spacing w:before="100" w:beforeAutospacing="1" w:after="100" w:afterAutospacing="1"/>
              <w:jc w:val="left"/>
              <w:rPr>
                <w:rFonts w:asciiTheme="minorHAnsi" w:hAnsiTheme="minorHAnsi" w:cs="Calibri"/>
                <w:sz w:val="24"/>
                <w:szCs w:val="22"/>
                <w:lang w:val="de-CH"/>
              </w:rPr>
            </w:pPr>
            <w:r w:rsidRPr="00630630">
              <w:rPr>
                <w:rFonts w:asciiTheme="minorHAnsi" w:hAnsiTheme="minorHAnsi" w:cs="Calibri"/>
                <w:sz w:val="24"/>
                <w:szCs w:val="22"/>
                <w:lang w:val="de-CH"/>
              </w:rPr>
              <w:t>isBuchwertCalculationAllowed</w:t>
            </w:r>
          </w:p>
        </w:tc>
        <w:tc>
          <w:tcPr>
            <w:tcW w:w="1723" w:type="dxa"/>
            <w:tcBorders>
              <w:top w:val="single" w:sz="4" w:space="0" w:color="auto"/>
              <w:left w:val="single" w:sz="4" w:space="0" w:color="auto"/>
              <w:bottom w:val="single" w:sz="4" w:space="0" w:color="auto"/>
              <w:right w:val="single" w:sz="4" w:space="0" w:color="auto"/>
            </w:tcBorders>
          </w:tcPr>
          <w:p w:rsidR="00630630" w:rsidRPr="0090547B" w:rsidRDefault="00630630" w:rsidP="0090547B">
            <w:pPr>
              <w:spacing w:before="100" w:beforeAutospacing="1" w:after="100" w:afterAutospacing="1"/>
              <w:jc w:val="left"/>
              <w:rPr>
                <w:rFonts w:asciiTheme="minorHAnsi" w:hAnsiTheme="minorHAnsi" w:cs="Calibri"/>
                <w:sz w:val="24"/>
                <w:szCs w:val="22"/>
                <w:lang w:val="de-CH"/>
              </w:rPr>
            </w:pPr>
            <w:r>
              <w:rPr>
                <w:rFonts w:asciiTheme="minorHAnsi" w:hAnsiTheme="minorHAnsi" w:cs="Calibri"/>
                <w:sz w:val="24"/>
                <w:szCs w:val="22"/>
                <w:lang w:val="de-CH"/>
              </w:rPr>
              <w:t>bool</w:t>
            </w:r>
          </w:p>
        </w:tc>
        <w:tc>
          <w:tcPr>
            <w:tcW w:w="3137" w:type="dxa"/>
            <w:tcBorders>
              <w:top w:val="single" w:sz="4" w:space="0" w:color="auto"/>
              <w:left w:val="single" w:sz="4" w:space="0" w:color="auto"/>
              <w:bottom w:val="single" w:sz="4" w:space="0" w:color="auto"/>
              <w:right w:val="single" w:sz="4" w:space="0" w:color="auto"/>
            </w:tcBorders>
          </w:tcPr>
          <w:p w:rsidR="00630630" w:rsidRPr="0090547B" w:rsidRDefault="00630630" w:rsidP="0090547B">
            <w:pPr>
              <w:spacing w:before="100" w:beforeAutospacing="1" w:after="100" w:afterAutospacing="1"/>
              <w:jc w:val="left"/>
              <w:rPr>
                <w:rFonts w:asciiTheme="minorHAnsi" w:hAnsiTheme="minorHAnsi" w:cs="Calibri"/>
                <w:sz w:val="24"/>
                <w:szCs w:val="22"/>
                <w:lang w:val="de-CH"/>
              </w:rPr>
            </w:pPr>
            <w:r>
              <w:rPr>
                <w:rFonts w:asciiTheme="minorHAnsi" w:hAnsiTheme="minorHAnsi" w:cs="Calibri"/>
                <w:sz w:val="24"/>
                <w:szCs w:val="22"/>
                <w:lang w:val="de-CH"/>
              </w:rPr>
              <w:t>Buchwertberechnung erlaubt</w:t>
            </w:r>
          </w:p>
        </w:tc>
      </w:tr>
      <w:tr w:rsidR="00092B6D" w:rsidRPr="0090547B" w:rsidTr="0090547B">
        <w:trPr>
          <w:ins w:id="11133" w:author="Markus Brüderl" w:date="2017-11-20T17:00:00Z"/>
        </w:trPr>
        <w:tc>
          <w:tcPr>
            <w:tcW w:w="1555" w:type="dxa"/>
            <w:tcBorders>
              <w:top w:val="single" w:sz="4" w:space="0" w:color="auto"/>
              <w:left w:val="single" w:sz="4" w:space="0" w:color="auto"/>
              <w:bottom w:val="single" w:sz="4" w:space="0" w:color="auto"/>
              <w:right w:val="single" w:sz="4" w:space="0" w:color="auto"/>
            </w:tcBorders>
          </w:tcPr>
          <w:p w:rsidR="00092B6D" w:rsidRPr="0090547B" w:rsidRDefault="00092B6D" w:rsidP="0090547B">
            <w:pPr>
              <w:spacing w:before="100" w:beforeAutospacing="1" w:after="100" w:afterAutospacing="1"/>
              <w:jc w:val="left"/>
              <w:rPr>
                <w:ins w:id="11134" w:author="Markus Brüderl" w:date="2017-11-20T17:00:00Z"/>
                <w:rFonts w:asciiTheme="minorHAnsi" w:hAnsiTheme="minorHAnsi" w:cs="Calibri"/>
                <w:sz w:val="24"/>
                <w:szCs w:val="22"/>
                <w:lang w:val="de-CH"/>
              </w:rPr>
            </w:pPr>
          </w:p>
        </w:tc>
        <w:tc>
          <w:tcPr>
            <w:tcW w:w="2794" w:type="dxa"/>
            <w:tcBorders>
              <w:top w:val="single" w:sz="4" w:space="0" w:color="auto"/>
              <w:left w:val="single" w:sz="4" w:space="0" w:color="auto"/>
              <w:bottom w:val="single" w:sz="4" w:space="0" w:color="auto"/>
              <w:right w:val="single" w:sz="4" w:space="0" w:color="auto"/>
            </w:tcBorders>
          </w:tcPr>
          <w:p w:rsidR="00092B6D" w:rsidRPr="00630630" w:rsidRDefault="00092B6D" w:rsidP="0090547B">
            <w:pPr>
              <w:spacing w:before="100" w:beforeAutospacing="1" w:after="100" w:afterAutospacing="1"/>
              <w:jc w:val="left"/>
              <w:rPr>
                <w:ins w:id="11135" w:author="Markus Brüderl" w:date="2017-11-20T17:00:00Z"/>
                <w:rFonts w:asciiTheme="minorHAnsi" w:hAnsiTheme="minorHAnsi" w:cs="Calibri"/>
                <w:sz w:val="24"/>
                <w:szCs w:val="22"/>
                <w:lang w:val="de-CH"/>
              </w:rPr>
            </w:pPr>
            <w:ins w:id="11136" w:author="Markus Brüderl" w:date="2017-11-20T17:01:00Z">
              <w:r>
                <w:rPr>
                  <w:rFonts w:asciiTheme="minorHAnsi" w:hAnsiTheme="minorHAnsi" w:cs="Calibri"/>
                  <w:sz w:val="24"/>
                  <w:szCs w:val="22"/>
                  <w:lang w:val="de-CH"/>
                </w:rPr>
                <w:t>buchwert</w:t>
              </w:r>
            </w:ins>
          </w:p>
        </w:tc>
        <w:tc>
          <w:tcPr>
            <w:tcW w:w="1723"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37" w:author="Markus Brüderl" w:date="2017-11-20T17:00:00Z"/>
                <w:rFonts w:asciiTheme="minorHAnsi" w:hAnsiTheme="minorHAnsi" w:cs="Calibri"/>
                <w:sz w:val="24"/>
                <w:szCs w:val="22"/>
                <w:lang w:val="de-CH"/>
              </w:rPr>
            </w:pPr>
            <w:ins w:id="11138" w:author="Markus Brüderl" w:date="2017-11-20T17:01:00Z">
              <w:r w:rsidRPr="00092B6D">
                <w:rPr>
                  <w:rFonts w:ascii="Consolas" w:hAnsi="Consolas" w:cs="Consolas"/>
                  <w:color w:val="2B91AF"/>
                  <w:sz w:val="19"/>
                  <w:szCs w:val="19"/>
                  <w:lang w:eastAsia="de-CH"/>
                </w:rPr>
                <w:t>BuchwertInfoDto</w:t>
              </w:r>
            </w:ins>
          </w:p>
        </w:tc>
        <w:tc>
          <w:tcPr>
            <w:tcW w:w="3137"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39" w:author="Markus Brüderl" w:date="2017-11-20T17:00:00Z"/>
                <w:rFonts w:asciiTheme="minorHAnsi" w:hAnsiTheme="minorHAnsi" w:cs="Calibri"/>
                <w:sz w:val="24"/>
                <w:szCs w:val="22"/>
                <w:lang w:val="de-CH"/>
              </w:rPr>
            </w:pPr>
            <w:ins w:id="11140" w:author="Markus Brüderl" w:date="2017-11-20T17:01:00Z">
              <w:r>
                <w:rPr>
                  <w:rFonts w:asciiTheme="minorHAnsi" w:hAnsiTheme="minorHAnsi" w:cs="Calibri"/>
                  <w:sz w:val="24"/>
                  <w:szCs w:val="22"/>
                  <w:lang w:val="de-CH"/>
                </w:rPr>
                <w:t>Informationen aktuellste Buchwertberechnung</w:t>
              </w:r>
            </w:ins>
          </w:p>
        </w:tc>
      </w:tr>
      <w:tr w:rsidR="00092B6D" w:rsidRPr="0090547B" w:rsidTr="0090547B">
        <w:trPr>
          <w:ins w:id="11141" w:author="Markus Brüderl" w:date="2017-11-20T17:01:00Z"/>
        </w:trPr>
        <w:tc>
          <w:tcPr>
            <w:tcW w:w="1555" w:type="dxa"/>
            <w:tcBorders>
              <w:top w:val="single" w:sz="4" w:space="0" w:color="auto"/>
              <w:left w:val="single" w:sz="4" w:space="0" w:color="auto"/>
              <w:bottom w:val="single" w:sz="4" w:space="0" w:color="auto"/>
              <w:right w:val="single" w:sz="4" w:space="0" w:color="auto"/>
            </w:tcBorders>
          </w:tcPr>
          <w:p w:rsidR="00092B6D" w:rsidRPr="0090547B" w:rsidRDefault="00092B6D" w:rsidP="0090547B">
            <w:pPr>
              <w:spacing w:before="100" w:beforeAutospacing="1" w:after="100" w:afterAutospacing="1"/>
              <w:jc w:val="left"/>
              <w:rPr>
                <w:ins w:id="11142" w:author="Markus Brüderl" w:date="2017-11-20T17:01:00Z"/>
                <w:rFonts w:asciiTheme="minorHAnsi" w:hAnsiTheme="minorHAnsi" w:cs="Calibri"/>
                <w:sz w:val="24"/>
                <w:szCs w:val="22"/>
                <w:lang w:val="de-CH"/>
              </w:rPr>
            </w:pPr>
            <w:ins w:id="11143" w:author="Markus Brüderl" w:date="2017-11-20T17:01:00Z">
              <w:r w:rsidRPr="00092B6D">
                <w:rPr>
                  <w:rFonts w:ascii="Consolas" w:hAnsi="Consolas" w:cs="Consolas"/>
                  <w:color w:val="2B91AF"/>
                  <w:sz w:val="19"/>
                  <w:szCs w:val="19"/>
                  <w:lang w:eastAsia="de-CH"/>
                </w:rPr>
                <w:t>BuchwertInfoDto</w:t>
              </w:r>
            </w:ins>
          </w:p>
        </w:tc>
        <w:tc>
          <w:tcPr>
            <w:tcW w:w="2794"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44" w:author="Markus Brüderl" w:date="2017-11-20T17:01:00Z"/>
                <w:rFonts w:asciiTheme="minorHAnsi" w:hAnsiTheme="minorHAnsi" w:cs="Calibri"/>
                <w:sz w:val="24"/>
                <w:szCs w:val="22"/>
                <w:lang w:val="de-CH"/>
              </w:rPr>
            </w:pPr>
          </w:p>
        </w:tc>
        <w:tc>
          <w:tcPr>
            <w:tcW w:w="1723"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45" w:author="Markus Brüderl" w:date="2017-11-20T17:01:00Z"/>
                <w:rFonts w:asciiTheme="minorHAnsi" w:hAnsiTheme="minorHAnsi" w:cs="Calibri"/>
                <w:sz w:val="24"/>
                <w:szCs w:val="22"/>
                <w:lang w:val="de-CH"/>
              </w:rPr>
            </w:pPr>
          </w:p>
        </w:tc>
        <w:tc>
          <w:tcPr>
            <w:tcW w:w="3137"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46" w:author="Markus Brüderl" w:date="2017-11-20T17:01:00Z"/>
                <w:rFonts w:asciiTheme="minorHAnsi" w:hAnsiTheme="minorHAnsi" w:cs="Calibri"/>
                <w:sz w:val="24"/>
                <w:szCs w:val="22"/>
                <w:lang w:val="de-CH"/>
              </w:rPr>
            </w:pPr>
          </w:p>
        </w:tc>
      </w:tr>
      <w:tr w:rsidR="00092B6D" w:rsidRPr="0090547B" w:rsidTr="0090547B">
        <w:trPr>
          <w:ins w:id="11147" w:author="Markus Brüderl" w:date="2017-11-20T17:01:00Z"/>
        </w:trPr>
        <w:tc>
          <w:tcPr>
            <w:tcW w:w="1555"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48" w:author="Markus Brüderl" w:date="2017-11-20T17:01:00Z"/>
                <w:rFonts w:asciiTheme="minorHAnsi" w:hAnsiTheme="minorHAnsi" w:cs="Calibri"/>
                <w:sz w:val="24"/>
                <w:szCs w:val="22"/>
                <w:lang w:val="de-CH"/>
              </w:rPr>
            </w:pPr>
          </w:p>
        </w:tc>
        <w:tc>
          <w:tcPr>
            <w:tcW w:w="2794"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49" w:author="Markus Brüderl" w:date="2017-11-20T17:01:00Z"/>
                <w:rFonts w:asciiTheme="minorHAnsi" w:hAnsiTheme="minorHAnsi" w:cs="Calibri"/>
                <w:sz w:val="24"/>
                <w:szCs w:val="22"/>
                <w:lang w:val="de-CH"/>
              </w:rPr>
            </w:pPr>
            <w:ins w:id="11150" w:author="Markus Brüderl" w:date="2017-11-20T17:01:00Z">
              <w:r>
                <w:rPr>
                  <w:rFonts w:asciiTheme="minorHAnsi" w:hAnsiTheme="minorHAnsi" w:cs="Calibri"/>
                  <w:sz w:val="24"/>
                  <w:szCs w:val="22"/>
                  <w:lang w:val="de-CH"/>
                </w:rPr>
                <w:t>activeOfferDate</w:t>
              </w:r>
            </w:ins>
          </w:p>
        </w:tc>
        <w:tc>
          <w:tcPr>
            <w:tcW w:w="1723"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51" w:author="Markus Brüderl" w:date="2017-11-20T17:01:00Z"/>
                <w:rFonts w:asciiTheme="minorHAnsi" w:hAnsiTheme="minorHAnsi" w:cs="Calibri"/>
                <w:sz w:val="24"/>
                <w:szCs w:val="22"/>
                <w:lang w:val="de-CH"/>
              </w:rPr>
            </w:pPr>
            <w:ins w:id="11152" w:author="Markus Brüderl" w:date="2017-11-20T17:02:00Z">
              <w:r>
                <w:rPr>
                  <w:rFonts w:asciiTheme="minorHAnsi" w:hAnsiTheme="minorHAnsi" w:cs="Calibri"/>
                  <w:sz w:val="24"/>
                  <w:szCs w:val="22"/>
                  <w:lang w:val="de-CH"/>
                </w:rPr>
                <w:t>DateTime</w:t>
              </w:r>
            </w:ins>
          </w:p>
        </w:tc>
        <w:tc>
          <w:tcPr>
            <w:tcW w:w="3137"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53" w:author="Markus Brüderl" w:date="2017-11-20T17:01:00Z"/>
                <w:rFonts w:asciiTheme="minorHAnsi" w:hAnsiTheme="minorHAnsi" w:cs="Calibri"/>
                <w:sz w:val="24"/>
                <w:szCs w:val="22"/>
                <w:lang w:val="de-CH"/>
              </w:rPr>
            </w:pPr>
            <w:ins w:id="11154" w:author="Markus Brüderl" w:date="2017-11-20T17:02:00Z">
              <w:r w:rsidRPr="00092B6D">
                <w:rPr>
                  <w:rFonts w:asciiTheme="minorHAnsi" w:hAnsiTheme="minorHAnsi" w:cs="Calibri"/>
                  <w:sz w:val="24"/>
                  <w:szCs w:val="22"/>
                  <w:lang w:val="de-CH"/>
                </w:rPr>
                <w:t>perDatum Buchwert</w:t>
              </w:r>
            </w:ins>
          </w:p>
        </w:tc>
      </w:tr>
      <w:tr w:rsidR="00092B6D" w:rsidRPr="0090547B" w:rsidTr="0090547B">
        <w:trPr>
          <w:ins w:id="11155" w:author="Markus Brüderl" w:date="2017-11-20T17:01:00Z"/>
        </w:trPr>
        <w:tc>
          <w:tcPr>
            <w:tcW w:w="1555"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56" w:author="Markus Brüderl" w:date="2017-11-20T17:01:00Z"/>
                <w:rFonts w:asciiTheme="minorHAnsi" w:hAnsiTheme="minorHAnsi" w:cs="Calibri"/>
                <w:sz w:val="24"/>
                <w:szCs w:val="22"/>
                <w:lang w:val="de-CH"/>
              </w:rPr>
            </w:pPr>
          </w:p>
        </w:tc>
        <w:tc>
          <w:tcPr>
            <w:tcW w:w="2794"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57" w:author="Markus Brüderl" w:date="2017-11-20T17:01:00Z"/>
                <w:rFonts w:asciiTheme="minorHAnsi" w:hAnsiTheme="minorHAnsi" w:cs="Calibri"/>
                <w:sz w:val="24"/>
                <w:szCs w:val="22"/>
                <w:lang w:val="de-CH"/>
              </w:rPr>
            </w:pPr>
            <w:ins w:id="11158" w:author="Markus Brüderl" w:date="2017-11-20T17:01:00Z">
              <w:r>
                <w:rPr>
                  <w:rFonts w:asciiTheme="minorHAnsi" w:hAnsiTheme="minorHAnsi" w:cs="Calibri"/>
                  <w:sz w:val="24"/>
                  <w:szCs w:val="22"/>
                  <w:lang w:val="de-CH"/>
                </w:rPr>
                <w:t>active</w:t>
              </w:r>
            </w:ins>
            <w:ins w:id="11159" w:author="Markus Brüderl" w:date="2017-11-20T17:02:00Z">
              <w:r>
                <w:rPr>
                  <w:rFonts w:asciiTheme="minorHAnsi" w:hAnsiTheme="minorHAnsi" w:cs="Calibri"/>
                  <w:sz w:val="24"/>
                  <w:szCs w:val="22"/>
                  <w:lang w:val="de-CH"/>
                </w:rPr>
                <w:t>OfferValue</w:t>
              </w:r>
            </w:ins>
          </w:p>
        </w:tc>
        <w:tc>
          <w:tcPr>
            <w:tcW w:w="1723"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60" w:author="Markus Brüderl" w:date="2017-11-20T17:01:00Z"/>
                <w:rFonts w:asciiTheme="minorHAnsi" w:hAnsiTheme="minorHAnsi" w:cs="Calibri"/>
                <w:sz w:val="24"/>
                <w:szCs w:val="22"/>
                <w:lang w:val="de-CH"/>
              </w:rPr>
            </w:pPr>
            <w:ins w:id="11161" w:author="Markus Brüderl" w:date="2017-11-20T17:02:00Z">
              <w:r>
                <w:rPr>
                  <w:rFonts w:asciiTheme="minorHAnsi" w:hAnsiTheme="minorHAnsi" w:cs="Calibri"/>
                  <w:sz w:val="24"/>
                  <w:szCs w:val="22"/>
                  <w:lang w:val="de-CH"/>
                </w:rPr>
                <w:t>double</w:t>
              </w:r>
            </w:ins>
          </w:p>
        </w:tc>
        <w:tc>
          <w:tcPr>
            <w:tcW w:w="3137"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62" w:author="Markus Brüderl" w:date="2017-11-20T17:01:00Z"/>
                <w:rFonts w:asciiTheme="minorHAnsi" w:hAnsiTheme="minorHAnsi" w:cs="Calibri"/>
                <w:sz w:val="24"/>
                <w:szCs w:val="22"/>
                <w:lang w:val="de-CH"/>
              </w:rPr>
            </w:pPr>
            <w:ins w:id="11163" w:author="Markus Brüderl" w:date="2017-11-20T17:02:00Z">
              <w:r w:rsidRPr="00092B6D">
                <w:rPr>
                  <w:rFonts w:asciiTheme="minorHAnsi" w:hAnsiTheme="minorHAnsi" w:cs="Calibri"/>
                  <w:sz w:val="24"/>
                  <w:szCs w:val="22"/>
                  <w:lang w:val="de-CH"/>
                </w:rPr>
                <w:t>berechneter Buchwert</w:t>
              </w:r>
            </w:ins>
          </w:p>
        </w:tc>
      </w:tr>
      <w:tr w:rsidR="00092B6D" w:rsidRPr="0090547B" w:rsidTr="0090547B">
        <w:trPr>
          <w:ins w:id="11164" w:author="Markus Brüderl" w:date="2017-11-20T17:02:00Z"/>
        </w:trPr>
        <w:tc>
          <w:tcPr>
            <w:tcW w:w="1555"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65" w:author="Markus Brüderl" w:date="2017-11-20T17:02:00Z"/>
                <w:rFonts w:asciiTheme="minorHAnsi" w:hAnsiTheme="minorHAnsi" w:cs="Calibri"/>
                <w:sz w:val="24"/>
                <w:szCs w:val="22"/>
                <w:lang w:val="de-CH"/>
              </w:rPr>
            </w:pPr>
          </w:p>
        </w:tc>
        <w:tc>
          <w:tcPr>
            <w:tcW w:w="2794"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66" w:author="Markus Brüderl" w:date="2017-11-20T17:02:00Z"/>
                <w:rFonts w:asciiTheme="minorHAnsi" w:hAnsiTheme="minorHAnsi" w:cs="Calibri"/>
                <w:sz w:val="24"/>
                <w:szCs w:val="22"/>
                <w:lang w:val="de-CH"/>
              </w:rPr>
            </w:pPr>
            <w:ins w:id="11167" w:author="Markus Brüderl" w:date="2017-11-20T17:02:00Z">
              <w:r>
                <w:rPr>
                  <w:rFonts w:asciiTheme="minorHAnsi" w:hAnsiTheme="minorHAnsi" w:cs="Calibri"/>
                  <w:sz w:val="24"/>
                  <w:szCs w:val="22"/>
                  <w:lang w:val="de-CH"/>
                </w:rPr>
                <w:t>activeOfferSysVtruek</w:t>
              </w:r>
            </w:ins>
          </w:p>
        </w:tc>
        <w:tc>
          <w:tcPr>
            <w:tcW w:w="1723"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68" w:author="Markus Brüderl" w:date="2017-11-20T17:02:00Z"/>
                <w:rFonts w:asciiTheme="minorHAnsi" w:hAnsiTheme="minorHAnsi" w:cs="Calibri"/>
                <w:sz w:val="24"/>
                <w:szCs w:val="22"/>
                <w:lang w:val="de-CH"/>
              </w:rPr>
            </w:pPr>
            <w:ins w:id="11169" w:author="Markus Brüderl" w:date="2017-11-20T17:02:00Z">
              <w:r>
                <w:rPr>
                  <w:rFonts w:asciiTheme="minorHAnsi" w:hAnsiTheme="minorHAnsi" w:cs="Calibri"/>
                  <w:sz w:val="24"/>
                  <w:szCs w:val="22"/>
                  <w:lang w:val="de-CH"/>
                </w:rPr>
                <w:t>long</w:t>
              </w:r>
            </w:ins>
          </w:p>
        </w:tc>
        <w:tc>
          <w:tcPr>
            <w:tcW w:w="3137"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70" w:author="Markus Brüderl" w:date="2017-11-20T17:02:00Z"/>
                <w:rFonts w:asciiTheme="minorHAnsi" w:hAnsiTheme="minorHAnsi" w:cs="Calibri"/>
                <w:sz w:val="24"/>
                <w:szCs w:val="22"/>
                <w:lang w:val="de-CH"/>
              </w:rPr>
            </w:pPr>
            <w:ins w:id="11171" w:author="Markus Brüderl" w:date="2017-11-20T17:02:00Z">
              <w:r w:rsidRPr="00092B6D">
                <w:rPr>
                  <w:rFonts w:asciiTheme="minorHAnsi" w:hAnsiTheme="minorHAnsi" w:cs="Calibri"/>
                  <w:sz w:val="24"/>
                  <w:szCs w:val="22"/>
                  <w:lang w:val="de-CH"/>
                </w:rPr>
                <w:t>SysVtruek zum Buchwert</w:t>
              </w:r>
            </w:ins>
          </w:p>
        </w:tc>
      </w:tr>
      <w:tr w:rsidR="00092B6D" w:rsidRPr="0090547B" w:rsidTr="0090547B">
        <w:trPr>
          <w:ins w:id="11172" w:author="Markus Brüderl" w:date="2017-11-20T17:02:00Z"/>
        </w:trPr>
        <w:tc>
          <w:tcPr>
            <w:tcW w:w="1555"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73" w:author="Markus Brüderl" w:date="2017-11-20T17:02:00Z"/>
                <w:rFonts w:asciiTheme="minorHAnsi" w:hAnsiTheme="minorHAnsi" w:cs="Calibri"/>
                <w:sz w:val="24"/>
                <w:szCs w:val="22"/>
                <w:lang w:val="de-CH"/>
              </w:rPr>
            </w:pPr>
          </w:p>
        </w:tc>
        <w:tc>
          <w:tcPr>
            <w:tcW w:w="2794"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74" w:author="Markus Brüderl" w:date="2017-11-20T17:02:00Z"/>
                <w:rFonts w:asciiTheme="minorHAnsi" w:hAnsiTheme="minorHAnsi" w:cs="Calibri"/>
                <w:sz w:val="24"/>
                <w:szCs w:val="22"/>
                <w:lang w:val="de-CH"/>
              </w:rPr>
            </w:pPr>
            <w:ins w:id="11175" w:author="Markus Brüderl" w:date="2017-11-20T17:02:00Z">
              <w:r>
                <w:rPr>
                  <w:rFonts w:asciiTheme="minorHAnsi" w:hAnsiTheme="minorHAnsi" w:cs="Calibri"/>
                  <w:sz w:val="24"/>
                  <w:szCs w:val="22"/>
                  <w:lang w:val="de-CH"/>
                </w:rPr>
                <w:t>activeOfferSysEaihfile</w:t>
              </w:r>
            </w:ins>
          </w:p>
        </w:tc>
        <w:tc>
          <w:tcPr>
            <w:tcW w:w="1723"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76" w:author="Markus Brüderl" w:date="2017-11-20T17:02:00Z"/>
                <w:rFonts w:asciiTheme="minorHAnsi" w:hAnsiTheme="minorHAnsi" w:cs="Calibri"/>
                <w:sz w:val="24"/>
                <w:szCs w:val="22"/>
                <w:lang w:val="de-CH"/>
              </w:rPr>
            </w:pPr>
            <w:ins w:id="11177" w:author="Markus Brüderl" w:date="2017-11-20T17:02:00Z">
              <w:r>
                <w:rPr>
                  <w:rFonts w:asciiTheme="minorHAnsi" w:hAnsiTheme="minorHAnsi" w:cs="Calibri"/>
                  <w:sz w:val="24"/>
                  <w:szCs w:val="22"/>
                  <w:lang w:val="de-CH"/>
                </w:rPr>
                <w:t>long</w:t>
              </w:r>
            </w:ins>
          </w:p>
        </w:tc>
        <w:tc>
          <w:tcPr>
            <w:tcW w:w="3137" w:type="dxa"/>
            <w:tcBorders>
              <w:top w:val="single" w:sz="4" w:space="0" w:color="auto"/>
              <w:left w:val="single" w:sz="4" w:space="0" w:color="auto"/>
              <w:bottom w:val="single" w:sz="4" w:space="0" w:color="auto"/>
              <w:right w:val="single" w:sz="4" w:space="0" w:color="auto"/>
            </w:tcBorders>
          </w:tcPr>
          <w:p w:rsidR="00092B6D" w:rsidRDefault="00092B6D" w:rsidP="0090547B">
            <w:pPr>
              <w:spacing w:before="100" w:beforeAutospacing="1" w:after="100" w:afterAutospacing="1"/>
              <w:jc w:val="left"/>
              <w:rPr>
                <w:ins w:id="11178" w:author="Markus Brüderl" w:date="2017-11-20T17:02:00Z"/>
                <w:rFonts w:asciiTheme="minorHAnsi" w:hAnsiTheme="minorHAnsi" w:cs="Calibri"/>
                <w:sz w:val="24"/>
                <w:szCs w:val="22"/>
                <w:lang w:val="de-CH"/>
              </w:rPr>
            </w:pPr>
            <w:ins w:id="11179" w:author="Markus Brüderl" w:date="2017-11-20T17:02:00Z">
              <w:r w:rsidRPr="00092B6D">
                <w:rPr>
                  <w:rFonts w:asciiTheme="minorHAnsi" w:hAnsiTheme="minorHAnsi" w:cs="Calibri"/>
                  <w:sz w:val="24"/>
                  <w:szCs w:val="22"/>
                  <w:lang w:val="de-CH"/>
                </w:rPr>
                <w:t>SysEaihfile zu PDF Dokument Buchwertberechnung</w:t>
              </w:r>
            </w:ins>
          </w:p>
        </w:tc>
      </w:tr>
    </w:tbl>
    <w:p w:rsidR="0090547B" w:rsidRPr="0090547B" w:rsidRDefault="0090547B" w:rsidP="0090547B"/>
    <w:p w:rsidR="00EA4631" w:rsidRDefault="00EA4631" w:rsidP="00EA4631">
      <w:pPr>
        <w:pStyle w:val="berschrift2"/>
      </w:pPr>
      <w:bookmarkStart w:id="11180" w:name="_Toc499018739"/>
      <w:r>
        <w:t>AngAntObDto</w:t>
      </w:r>
      <w:bookmarkEnd w:id="11180"/>
    </w:p>
    <w:p w:rsidR="00A7642C" w:rsidRDefault="00A7642C" w:rsidP="00A7642C"/>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Beschreibung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Consolas" w:hAnsi="Consolas" w:cs="Consolas"/>
                <w:color w:val="2B91AF"/>
                <w:sz w:val="19"/>
                <w:szCs w:val="19"/>
                <w:lang w:eastAsia="de-CH"/>
              </w:rPr>
              <w:t xml:space="preserve">AngAntObDto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ahk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Barkaufpreis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ahkBrutto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Barkaufpreis Brutto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ahkUst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Barkaufpreis Umsatzsteuer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List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Ausstattung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baujahr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Nullable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Baujahr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baumonat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Baumonat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Freitexteingabe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brief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Consolas" w:hAnsi="Consolas" w:cs="Consolas"/>
                <w:color w:val="2B91AF"/>
                <w:sz w:val="19"/>
                <w:szCs w:val="19"/>
                <w:lang w:eastAsia="de-CH"/>
              </w:rPr>
            </w:pPr>
            <w:r w:rsidRPr="00BC04F4">
              <w:rPr>
                <w:rFonts w:ascii="Consolas" w:hAnsi="Consolas" w:cs="Consolas"/>
                <w:color w:val="2B91AF"/>
                <w:sz w:val="19"/>
                <w:szCs w:val="19"/>
                <w:lang w:eastAsia="de-CH"/>
              </w:rPr>
              <w:t xml:space="preserve">AngAntObBriefDto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Brief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erstzulassung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Nullable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Erstzulassung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fabrikat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Fabrikat bzw Modell aus Objekttyp (Typ=Level4 bzw ETGMODEL)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fahrer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Fahrer (Name, Vorname)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fahrerCode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zum Fahrertyp, bspw wie LN oder Dritter (Lookup und Übersetzung)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farbeA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Farbe (aussen)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farbeI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Aussenfarbe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fzart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Fahrzeugart (Boot, PW)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grund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Neupreis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grundBrutto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Neupreis Brutto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grundUst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Neupreis Umsatzsteuer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hersteller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Marke aus Objekttyp (Typ=Level2 bzw ETGMAKE)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jahresKm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Jahreskilometer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kennzeichen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Schild/Kennzeichen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liefer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Nullable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Lieferdatum (voraussichtlich)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obArtBezeichnung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Objektart-Bezeichnung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Objekt-Bezeichnung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Objekttyp-Bezeichnung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polsterfarbe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Polsterfarbe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satzmehrKm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Betrag pro Mehrkilometer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schwacke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Schwacke-Code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serie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Seriennummer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sysangebot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zum Angebot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zum Antrag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sysnkk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zur Finanzierung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sysobart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zur Objektart (Neu, gebraucht etc.) </w:t>
            </w:r>
            <w:r w:rsidR="00AE431E">
              <w:rPr>
                <w:rFonts w:asciiTheme="minorHAnsi" w:hAnsiTheme="minorHAnsi"/>
                <w:sz w:val="24"/>
                <w:szCs w:val="22"/>
                <w:lang w:val="de-CH"/>
              </w:rPr>
              <w:t>(aus listAvailableObjektarten)</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sysobtyp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Verweis zum Objekttyp (Typ=Level5 bzw ETGTYPE)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typengenehmigung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Typengenehmigung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ubnahmeKm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Übernahmekilometer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versicherungName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 Name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versicherungNr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 Nummer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versicherungOrt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Versicherung Ort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zubehoer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Zubehör (Gesamtsumme)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zubehoerBrutto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Zubehör Brutto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zubehoerUst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Zubehör Umsatzsteuer </w:t>
            </w:r>
          </w:p>
        </w:tc>
      </w:tr>
    </w:tbl>
    <w:p w:rsidR="00BC04F4" w:rsidRDefault="00BC04F4" w:rsidP="00BC04F4">
      <w:pPr>
        <w:pStyle w:val="berschrift2"/>
      </w:pPr>
      <w:bookmarkStart w:id="11181" w:name="_Toc499018740"/>
      <w:r>
        <w:t>AngAntObBriefDto</w:t>
      </w:r>
      <w:bookmarkEnd w:id="11181"/>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Beschreibung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Consolas" w:hAnsi="Consolas" w:cs="Consolas"/>
                <w:color w:val="2B91AF"/>
                <w:sz w:val="19"/>
                <w:szCs w:val="19"/>
                <w:lang w:eastAsia="de-CH"/>
              </w:rPr>
              <w:t xml:space="preserve">AngAntObBriefDto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antrieb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Antriebsart (2x2, 4x4)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aufbau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Aufbau(Coupe, Targa …)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co2emi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Co2-Emissionen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ecodeid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ecodeid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ecodestatus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Ecodestatus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energieeff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Energieeffizienz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fident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Chassisnummer/Fahrgestellnummer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getriebe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Getriebe (Schaltung, Automatik)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hubraum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Hubraum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impcode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Importeurcode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kmh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Höchstgeschwindigkeit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kw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Leistung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last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Nutzlast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lastamb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Anhängelast ungebremst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lastaob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Anhängelast gebremst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lastd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Dachlast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laufnummer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Laufnummer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leergew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Leergewicht inkl. Fahrer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motor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Motorart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nox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NoX-Emissionen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reifmuh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Reifen hinten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reifv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Reifen vorne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sitze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Anzahl Plätze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stammnummer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Stammnummer (xxx.xxx.xxx)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stand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Radstand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sysid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primary key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tank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Tankinhalt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treibstoff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Treibstoff (Benzin, Diesel …)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verbrauchausser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 ausserstädtisch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verbrauchgesamt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 gesamt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verbrauchstadt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Verbrauch städtisch </w:t>
            </w:r>
          </w:p>
        </w:tc>
      </w:tr>
      <w:tr w:rsidR="004F7688" w:rsidRPr="00BC04F4"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zulgew </w:t>
            </w:r>
          </w:p>
        </w:tc>
        <w:tc>
          <w:tcPr>
            <w:tcW w:w="1723"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BC04F4" w:rsidRDefault="004F7688" w:rsidP="00BC04F4">
            <w:pPr>
              <w:spacing w:before="100" w:beforeAutospacing="1" w:after="100" w:afterAutospacing="1"/>
              <w:jc w:val="left"/>
              <w:rPr>
                <w:rFonts w:ascii="Times New Roman" w:hAnsi="Times New Roman"/>
                <w:sz w:val="24"/>
              </w:rPr>
            </w:pPr>
            <w:r w:rsidRPr="00BC04F4">
              <w:rPr>
                <w:rFonts w:asciiTheme="minorHAnsi" w:hAnsiTheme="minorHAnsi"/>
                <w:sz w:val="24"/>
                <w:szCs w:val="22"/>
                <w:lang w:val="de-CH"/>
              </w:rPr>
              <w:t xml:space="preserve">Gesamtgewicht </w:t>
            </w:r>
          </w:p>
        </w:tc>
      </w:tr>
    </w:tbl>
    <w:p w:rsidR="00BC04F4" w:rsidRPr="00BC04F4" w:rsidRDefault="00BC04F4" w:rsidP="00DD751C">
      <w:pPr>
        <w:spacing w:before="100" w:beforeAutospacing="1" w:after="100" w:afterAutospacing="1"/>
        <w:jc w:val="left"/>
      </w:pPr>
      <w:r w:rsidRPr="00BC04F4">
        <w:rPr>
          <w:rFonts w:ascii="Times New Roman" w:hAnsi="Times New Roman"/>
          <w:sz w:val="24"/>
        </w:rPr>
        <w:t xml:space="preserve">  </w:t>
      </w:r>
    </w:p>
    <w:p w:rsidR="00EA4631" w:rsidRDefault="00EA4631" w:rsidP="00EA4631">
      <w:pPr>
        <w:pStyle w:val="berschrift2"/>
      </w:pPr>
      <w:bookmarkStart w:id="11182" w:name="_Toc499018741"/>
      <w:r>
        <w:t>AngAnt</w:t>
      </w:r>
      <w:r w:rsidR="00A7642C">
        <w:t>VarDto/AngAnt</w:t>
      </w:r>
      <w:r w:rsidR="001E24C0">
        <w:t>[</w:t>
      </w:r>
      <w:r w:rsidR="00A7642C">
        <w:t>Kalk</w:t>
      </w:r>
      <w:r w:rsidR="001E24C0">
        <w:t>|Prov|Vs|Subv|Abl]</w:t>
      </w:r>
      <w:r w:rsidR="00A7642C">
        <w:t>Dto</w:t>
      </w:r>
      <w:bookmarkEnd w:id="11182"/>
    </w:p>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AngAntVarDto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Freitexteingabe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gueltigBis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Gültigkeit Variante (aus Produkt bzw Aktion)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Definiert ob Variante in Antrag übernommen werden sol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kalkulation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KalkulationDto</w:t>
            </w: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kalkulation DTO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PrProductCode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Product Code für das jeweilige PrProdukt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rang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Rang für Zusatz in Angebotsnummer zb 4711/1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sysangebot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Angebot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sysangvar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PKEY </w:t>
            </w:r>
          </w:p>
        </w:tc>
      </w:tr>
    </w:tbl>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52"/>
        <w:gridCol w:w="1890"/>
        <w:gridCol w:w="1689"/>
        <w:gridCol w:w="2978"/>
      </w:tblGrid>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KalkulationDto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angAntAblDto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List&lt;AngAntAblDto&gt;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Ablösen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angAntKalkDto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AngAntKalkDto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0..1 Finanzkalkulationsdaten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angAntKalkVar1Dto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AngAntKalkDto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0..1 Finanzkalkulationsdaten Var1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angAntKalkVar2Dto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AngAntKalkDto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0..1 Finanzkalkulationsdaten Var 2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angAntKalkVar3Dto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AngAntKalkDto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0..1 Finanzkalkulationsdaten Var3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angAntProvDto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List&lt;AngAntProvDto&gt;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Provisionen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angAntProvDtoRapMax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List&lt;AngAntProvDto&gt;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Provisionen Rap Max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angAntProvDtoRapMin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List&lt;AngAntProvDto&gt;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Provisionen Rap Min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angAntSubvDto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List&lt;AngAntSubvDto&gt;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Subventionen </w:t>
            </w:r>
          </w:p>
        </w:tc>
      </w:tr>
      <w:tr w:rsidR="004F7688" w:rsidRPr="005932F6" w:rsidTr="004F7688">
        <w:tc>
          <w:tcPr>
            <w:tcW w:w="2652"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890"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angAntVsDto </w:t>
            </w:r>
          </w:p>
        </w:tc>
        <w:tc>
          <w:tcPr>
            <w:tcW w:w="1689"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Consolas" w:hAnsi="Consolas" w:cs="Consolas"/>
                <w:color w:val="2B91AF"/>
                <w:sz w:val="19"/>
                <w:szCs w:val="19"/>
                <w:lang w:eastAsia="de-CH"/>
              </w:rPr>
            </w:pPr>
            <w:r w:rsidRPr="005932F6">
              <w:rPr>
                <w:rFonts w:ascii="Consolas" w:hAnsi="Consolas" w:cs="Consolas"/>
                <w:color w:val="2B91AF"/>
                <w:sz w:val="19"/>
                <w:szCs w:val="19"/>
                <w:lang w:eastAsia="de-CH"/>
              </w:rPr>
              <w:t xml:space="preserve">List&lt;AngAntVsDto&gt; </w:t>
            </w:r>
          </w:p>
        </w:tc>
        <w:tc>
          <w:tcPr>
            <w:tcW w:w="2978"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0..n Versicherungen </w:t>
            </w:r>
          </w:p>
        </w:tc>
      </w:tr>
    </w:tbl>
    <w:p w:rsidR="00226B9A" w:rsidRDefault="00226B9A" w:rsidP="00226B9A">
      <w:pPr>
        <w:spacing w:before="100" w:beforeAutospacing="1" w:after="100" w:afterAutospacing="1"/>
        <w:jc w:val="left"/>
        <w:rPr>
          <w:rFonts w:ascii="Times New Roman" w:hAnsi="Times New Roman"/>
          <w:sz w:val="24"/>
        </w:rPr>
      </w:pP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90"/>
        <w:gridCol w:w="1500"/>
        <w:gridCol w:w="1707"/>
        <w:gridCol w:w="3212"/>
      </w:tblGrid>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Klasse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Attribut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Typ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Beschreibung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Consolas" w:hAnsi="Consolas" w:cs="Consolas"/>
                <w:color w:val="2B91AF"/>
                <w:sz w:val="19"/>
                <w:szCs w:val="19"/>
                <w:lang w:eastAsia="de-CH"/>
              </w:rPr>
              <w:t xml:space="preserve">AngAntKalkDto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aboauszltag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int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 Beginn Tag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abobeginn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Nullable&lt;DateTime&gt;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 Beginn Gueltig ab (für Monat + Jahr)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abobetrag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 Betrag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aboppy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int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Abo Periodizitaet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aufschub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int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Aufschub GESCH_MARK_AUFSCHUB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auszahlung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Auszahlungsbetrag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auszahlungTyp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short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Auszahlungstyp (Überweisung, Cachkarte ...)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bgextern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Finanzierungsbarwert/Finanzierungssumme NETTO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bgexternbrutto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Finanzierungsbarwert/Finanzierungssumme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bgexternust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Finanzierungsbarwert/Finanzierungssumme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bgintern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Barkaufpreis/Kreditbetrag/Kreditlimit exkl Zinsen, Ratenabsicherung, Steuern NETTO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bginternbrutto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Barkaufpreis/Kreditbetrag/Kreditlimit exkl Zinsen, </w:t>
            </w:r>
            <w:r w:rsidRPr="00226B9A">
              <w:rPr>
                <w:rFonts w:asciiTheme="minorHAnsi" w:hAnsiTheme="minorHAnsi"/>
                <w:sz w:val="24"/>
                <w:szCs w:val="22"/>
                <w:lang w:val="de-CH"/>
              </w:rPr>
              <w:lastRenderedPageBreak/>
              <w:t xml:space="preserve">Ratenabsicherung, Steuern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lastRenderedPageBreak/>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bginternust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Barkaufpreis/Kreditbetrag/Kreditlimit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calcPrkgroup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Nullable&lt;long&gt;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Kundengruppe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calcRsvgesamt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Ratenabsicherung gesamt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calcRsvmonat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Ratenabsicherung monatlich verzinst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calcRsvmonatMax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Ratenabsicherung monatlich verzinst (berechnet für Rap max)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calcRsvmonatMin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Ratenabsicherung monatlich verzinst (berechnet für Rap min)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calcRsvzins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 auf Ratenabsicherung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calcUstzins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Umsatzsteuer auf Zins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calcZinskosten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Zinskosten gesamt (berechnet)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calcZinskostenMax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Zinskosten gesamt (berechnet für Rap max)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calcZinskostenMin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Zinskosten gesamt (berechnet für Rap min)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depot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Kaution (Depot)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ersteRateBruttoInklAbsicherung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Erste Rate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initLadung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Erstauszahlung Karte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ll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Laufleistung bzw Jahreskilometer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lz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short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Laufzeit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obUseTypeBezeichnung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string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Nutzungsart-Bezeichnung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prProductBezeichnung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string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Produkt-Bezeichnung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rapratebruttoMax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 Produkte Bruttorate maximal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rapratebruttoMin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 Produkte Bruttorate minimal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rapzinseffMax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 Produkte Effektivzins maximal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lastRenderedPageBreak/>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rapzinseffMin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Rap Produkte Effektivzins minimal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(Leasingrate, Kreditrate)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rateBruttoInklAbsicherung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Rate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rueckzahlungTyp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short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Rückzahlungstyp (Überweisung, Abbuchung …)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rw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Restwert (Restrate, erhöhte letzte Rate, Blockrate)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rwBrutto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Restwert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rwUst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Restwert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satzmehrkm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Satzmehrkm OB_MARK_SATZMEHRKM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sysangvar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zur Variante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sysantrag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zum Antrag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sysobusetype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zur Nutzungsart (privat, geschäftlich, demo) </w:t>
            </w:r>
            <w:r w:rsidR="00AE431E">
              <w:rPr>
                <w:rFonts w:asciiTheme="minorHAnsi" w:hAnsiTheme="minorHAnsi"/>
                <w:sz w:val="24"/>
                <w:szCs w:val="22"/>
                <w:lang w:val="de-CH"/>
              </w:rPr>
              <w:t xml:space="preserve"> (aus listAvailableNutzungsarten)</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sysprhgrp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Benutzte Handelsgruppe der Kalkulation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sysprproduct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zum Produkt </w:t>
            </w:r>
            <w:r w:rsidR="00AE431E">
              <w:rPr>
                <w:rFonts w:asciiTheme="minorHAnsi" w:hAnsiTheme="minorHAnsi"/>
                <w:sz w:val="24"/>
                <w:szCs w:val="22"/>
                <w:lang w:val="de-CH"/>
              </w:rPr>
              <w:t>(aus listAvailableProducts)</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syswaehrung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long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Verweis zur Währung bei Express Auszhlung auf Karte (kann in Euro ausbezahlt werden)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sz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Sonderzahlung (1te Leasingrate, Anzahlung, Eintausch)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szBrutto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Sonderzahlung Brutto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szUst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Sonderzahlung Umsatzsteuer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verrechnung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Verrechungsbetrag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verrechnungFlag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bool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Verrechnung von Sonderzahlung und Kaution mit Auszahlungsbetrag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waehrungBezeichnung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string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Währung-Bezeichnung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Zinssatz nominell Jahr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zinscust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Zinssatz Kundenzins bei Differenzleasing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zinseff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Zinssatz effektiv Jahr </w:t>
            </w:r>
          </w:p>
        </w:tc>
      </w:tr>
      <w:tr w:rsidR="004F7688" w:rsidRPr="00226B9A" w:rsidTr="004F7688">
        <w:tc>
          <w:tcPr>
            <w:tcW w:w="279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  </w:t>
            </w:r>
          </w:p>
        </w:tc>
        <w:tc>
          <w:tcPr>
            <w:tcW w:w="1500"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zinsrap </w:t>
            </w:r>
          </w:p>
        </w:tc>
        <w:tc>
          <w:tcPr>
            <w:tcW w:w="1707"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double </w:t>
            </w:r>
          </w:p>
        </w:tc>
        <w:tc>
          <w:tcPr>
            <w:tcW w:w="3212" w:type="dxa"/>
            <w:tcBorders>
              <w:top w:val="single" w:sz="4" w:space="0" w:color="auto"/>
              <w:left w:val="single" w:sz="4" w:space="0" w:color="auto"/>
              <w:bottom w:val="single" w:sz="4" w:space="0" w:color="auto"/>
              <w:right w:val="single" w:sz="4" w:space="0" w:color="auto"/>
            </w:tcBorders>
            <w:hideMark/>
          </w:tcPr>
          <w:p w:rsidR="004F7688" w:rsidRPr="00226B9A" w:rsidRDefault="004F7688" w:rsidP="00226B9A">
            <w:pPr>
              <w:spacing w:before="100" w:beforeAutospacing="1" w:after="100" w:afterAutospacing="1"/>
              <w:jc w:val="left"/>
              <w:rPr>
                <w:rFonts w:ascii="Times New Roman" w:hAnsi="Times New Roman"/>
                <w:sz w:val="24"/>
              </w:rPr>
            </w:pPr>
            <w:r w:rsidRPr="00226B9A">
              <w:rPr>
                <w:rFonts w:asciiTheme="minorHAnsi" w:hAnsiTheme="minorHAnsi"/>
                <w:sz w:val="24"/>
                <w:szCs w:val="22"/>
                <w:lang w:val="de-CH"/>
              </w:rPr>
              <w:t xml:space="preserve">Zinssatz Rap </w:t>
            </w:r>
          </w:p>
        </w:tc>
      </w:tr>
      <w:tr w:rsidR="007D0748" w:rsidRPr="00226B9A" w:rsidTr="004F7688">
        <w:tc>
          <w:tcPr>
            <w:tcW w:w="2790" w:type="dxa"/>
            <w:tcBorders>
              <w:top w:val="single" w:sz="4" w:space="0" w:color="auto"/>
              <w:left w:val="single" w:sz="4" w:space="0" w:color="auto"/>
              <w:bottom w:val="single" w:sz="4" w:space="0" w:color="auto"/>
              <w:right w:val="single" w:sz="4" w:space="0" w:color="auto"/>
            </w:tcBorders>
          </w:tcPr>
          <w:p w:rsidR="007D0748" w:rsidRPr="00226B9A" w:rsidRDefault="007D0748" w:rsidP="00226B9A">
            <w:pPr>
              <w:spacing w:before="100" w:beforeAutospacing="1" w:after="100" w:afterAutospacing="1"/>
              <w:jc w:val="left"/>
              <w:rPr>
                <w:rFonts w:asciiTheme="minorHAnsi" w:hAnsiTheme="minorHAnsi"/>
                <w:sz w:val="24"/>
                <w:szCs w:val="22"/>
                <w:lang w:val="de-CH"/>
              </w:rPr>
            </w:pPr>
          </w:p>
        </w:tc>
        <w:tc>
          <w:tcPr>
            <w:tcW w:w="1500" w:type="dxa"/>
            <w:tcBorders>
              <w:top w:val="single" w:sz="4" w:space="0" w:color="auto"/>
              <w:left w:val="single" w:sz="4" w:space="0" w:color="auto"/>
              <w:bottom w:val="single" w:sz="4" w:space="0" w:color="auto"/>
              <w:right w:val="single" w:sz="4" w:space="0" w:color="auto"/>
            </w:tcBorders>
          </w:tcPr>
          <w:p w:rsidR="007D0748" w:rsidRPr="00226B9A" w:rsidRDefault="007D0748" w:rsidP="00226B9A">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aboende</w:t>
            </w:r>
          </w:p>
        </w:tc>
        <w:tc>
          <w:tcPr>
            <w:tcW w:w="1707" w:type="dxa"/>
            <w:tcBorders>
              <w:top w:val="single" w:sz="4" w:space="0" w:color="auto"/>
              <w:left w:val="single" w:sz="4" w:space="0" w:color="auto"/>
              <w:bottom w:val="single" w:sz="4" w:space="0" w:color="auto"/>
              <w:right w:val="single" w:sz="4" w:space="0" w:color="auto"/>
            </w:tcBorders>
          </w:tcPr>
          <w:p w:rsidR="007D0748" w:rsidRPr="00226B9A" w:rsidRDefault="007D0748" w:rsidP="00226B9A">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DateTime?</w:t>
            </w:r>
          </w:p>
        </w:tc>
        <w:tc>
          <w:tcPr>
            <w:tcW w:w="3212" w:type="dxa"/>
            <w:tcBorders>
              <w:top w:val="single" w:sz="4" w:space="0" w:color="auto"/>
              <w:left w:val="single" w:sz="4" w:space="0" w:color="auto"/>
              <w:bottom w:val="single" w:sz="4" w:space="0" w:color="auto"/>
              <w:right w:val="single" w:sz="4" w:space="0" w:color="auto"/>
            </w:tcBorders>
          </w:tcPr>
          <w:p w:rsidR="007D0748" w:rsidRPr="00226B9A" w:rsidRDefault="007D0748" w:rsidP="00226B9A">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Abo ende</w:t>
            </w:r>
          </w:p>
        </w:tc>
      </w:tr>
    </w:tbl>
    <w:p w:rsidR="005932F6" w:rsidRDefault="005932F6" w:rsidP="00AE431E">
      <w:pPr>
        <w:spacing w:before="100" w:beforeAutospacing="1" w:after="100" w:afterAutospacing="1"/>
        <w:jc w:val="left"/>
      </w:pPr>
      <w:r w:rsidRPr="005932F6">
        <w:rPr>
          <w:rFonts w:ascii="Times New Roman" w:hAnsi="Times New Roman"/>
          <w:sz w:val="24"/>
        </w:rPr>
        <w:lastRenderedPageBreak/>
        <w:t> </w:t>
      </w: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AngAntAblDto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Ablösetyp-Bezeichnung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aktuelleRate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Aktuelle Rate abzulösender Vertrag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bank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bemerkung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Bemerkung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Ablösesumme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bic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Bic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blz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Bankleitzahl (Clearingnummer)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datkalk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Datum des Ablöse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datkalkper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DateTime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Datum der Ablöseberechnung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empfaenger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Empfängerangaben Name, Vorname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flagEpos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flagEpos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fremdvertrag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Vertrags-/Kontonummer des abzulösenden Vertrags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geprueftFlag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Ablöse geprüft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iban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Iban des Kunden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kontonr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Kontonummer des Kunden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Empfängerangaben Ort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Empfängerangaben Plz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Fremdbank Empfängerangaben Strasse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sysabltyp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Ablösetyp (Eigen, Fremd)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sysangabl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Primärschlüssel Ablöseangebot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sysangebot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Angebot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sysantabl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Primärschlüssel Ablöseantrag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sysvorvt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abzulösenden Vertrag im Eigenbestand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vorVtBezeichnung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Bezeichnung des abzulösenden Vertrags </w:t>
            </w:r>
          </w:p>
        </w:tc>
      </w:tr>
    </w:tbl>
    <w:p w:rsidR="005932F6" w:rsidRPr="005932F6" w:rsidRDefault="005932F6" w:rsidP="005932F6"/>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AngAntSubvDto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Subventionsbetrag Netto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betragBrutto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Subventionsbetrag (wird vom Auszahlungsbetrag abgezogen)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betragust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Subventionsbetrag Ust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subvGBezeichnung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Subventionsgeber-Bezeichnung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Subventionstyp-Bezeichnung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sysangvar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Variante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syssubvg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Subventionsgeber (Händler bei Differenzleasing)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syssubvtyp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Subventionstyp </w:t>
            </w:r>
          </w:p>
        </w:tc>
      </w:tr>
    </w:tbl>
    <w:p w:rsidR="005932F6" w:rsidRDefault="005932F6" w:rsidP="005932F6"/>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AngAntVsDto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Versicherungspaketcode </w:t>
            </w:r>
            <w:r w:rsidR="00AE431E">
              <w:rPr>
                <w:rFonts w:asciiTheme="minorHAnsi" w:hAnsiTheme="minorHAnsi"/>
                <w:sz w:val="24"/>
                <w:szCs w:val="22"/>
                <w:lang w:val="de-CH"/>
              </w:rPr>
              <w:t>(aus listAvailableServices)</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Laufzeit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mitfinflag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AE431E" w:rsidP="005932F6">
            <w:pPr>
              <w:spacing w:before="100" w:beforeAutospacing="1" w:after="100" w:afterAutospacing="1"/>
              <w:jc w:val="left"/>
              <w:rPr>
                <w:rFonts w:ascii="Times New Roman" w:hAnsi="Times New Roman"/>
                <w:sz w:val="24"/>
              </w:rPr>
            </w:pPr>
            <w:r>
              <w:rPr>
                <w:rFonts w:asciiTheme="minorHAnsi" w:hAnsiTheme="minorHAnsi"/>
                <w:sz w:val="24"/>
                <w:szCs w:val="22"/>
                <w:lang w:val="de-CH"/>
              </w:rPr>
              <w:t>Flag ob mitfinanziert</w:t>
            </w:r>
            <w:r w:rsidR="004F7688" w:rsidRPr="005932F6">
              <w:rPr>
                <w:rFonts w:asciiTheme="minorHAnsi" w:hAnsiTheme="minorHAnsi"/>
                <w:sz w:val="24"/>
                <w:szCs w:val="22"/>
                <w:lang w:val="de-CH"/>
              </w:rPr>
              <w:t xml:space="preserve"> </w:t>
            </w:r>
            <w:r w:rsidRPr="005932F6">
              <w:rPr>
                <w:rFonts w:asciiTheme="minorHAnsi" w:hAnsiTheme="minorHAnsi"/>
                <w:sz w:val="24"/>
                <w:szCs w:val="22"/>
                <w:lang w:val="de-CH"/>
              </w:rPr>
              <w:t xml:space="preserve"> </w:t>
            </w:r>
            <w:r>
              <w:rPr>
                <w:rFonts w:asciiTheme="minorHAnsi" w:hAnsiTheme="minorHAnsi"/>
                <w:sz w:val="24"/>
                <w:szCs w:val="22"/>
                <w:lang w:val="de-CH"/>
              </w:rPr>
              <w:t>(aus listAvailableServices)</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ppy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Zahlungen pro Jahr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praemie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Prämie gemäß Prämienmodell aus Versicherungstyp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praemiep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double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Prämie gemäß Prämienmodell aus Versicherungstyp </w:t>
            </w:r>
          </w:p>
        </w:tc>
      </w:tr>
      <w:tr w:rsidR="004F7688" w:rsidRPr="00C01B30"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serviceType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ServiceType </w:t>
            </w:r>
          </w:p>
        </w:tc>
        <w:tc>
          <w:tcPr>
            <w:tcW w:w="3137" w:type="dxa"/>
            <w:tcBorders>
              <w:top w:val="single" w:sz="4" w:space="0" w:color="auto"/>
              <w:left w:val="single" w:sz="4" w:space="0" w:color="auto"/>
              <w:bottom w:val="single" w:sz="4" w:space="0" w:color="auto"/>
              <w:right w:val="single" w:sz="4" w:space="0" w:color="auto"/>
            </w:tcBorders>
            <w:hideMark/>
          </w:tcPr>
          <w:p w:rsidR="004F7688" w:rsidRPr="00C01B30" w:rsidRDefault="004F7688" w:rsidP="005932F6">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t xml:space="preserve">Type of Service </w:t>
            </w:r>
            <w:r w:rsidR="00AE431E" w:rsidRPr="00C01B30">
              <w:rPr>
                <w:rFonts w:asciiTheme="minorHAnsi" w:hAnsiTheme="minorHAnsi"/>
                <w:sz w:val="24"/>
                <w:szCs w:val="22"/>
                <w:lang w:val="en-US"/>
              </w:rPr>
              <w:t xml:space="preserve"> (aus listAvailableServices)</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C01B30" w:rsidRDefault="004F7688" w:rsidP="005932F6">
            <w:pPr>
              <w:spacing w:before="100" w:beforeAutospacing="1" w:after="100" w:afterAutospacing="1"/>
              <w:jc w:val="left"/>
              <w:rPr>
                <w:rFonts w:ascii="Times New Roman" w:hAnsi="Times New Roman"/>
                <w:sz w:val="24"/>
                <w:lang w:val="en-US"/>
              </w:rPr>
            </w:pPr>
            <w:r w:rsidRPr="00C01B30">
              <w:rPr>
                <w:rFonts w:asciiTheme="minorHAnsi" w:hAnsiTheme="minorHAnsi"/>
                <w:sz w:val="24"/>
                <w:szCs w:val="22"/>
                <w:lang w:val="en-US"/>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sysangvar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zur Variante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sysantrag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Antrag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Versicherer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sysvstyp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Verweis zum Versicherungstyp </w:t>
            </w:r>
            <w:r w:rsidR="00AE431E" w:rsidRPr="005932F6">
              <w:rPr>
                <w:rFonts w:asciiTheme="minorHAnsi" w:hAnsiTheme="minorHAnsi"/>
                <w:sz w:val="24"/>
                <w:szCs w:val="22"/>
                <w:lang w:val="de-CH"/>
              </w:rPr>
              <w:t xml:space="preserve"> </w:t>
            </w:r>
            <w:r w:rsidR="00AE431E">
              <w:rPr>
                <w:rFonts w:asciiTheme="minorHAnsi" w:hAnsiTheme="minorHAnsi"/>
                <w:sz w:val="24"/>
                <w:szCs w:val="22"/>
                <w:lang w:val="de-CH"/>
              </w:rPr>
              <w:t>(aus listAvailableServices)</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vsBezeichnung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Versicherer-Bezeichnung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vsTypBezeichnung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Versicherungstyp-Bezeichnung </w:t>
            </w:r>
          </w:p>
        </w:tc>
      </w:tr>
    </w:tbl>
    <w:p w:rsidR="005932F6" w:rsidRPr="005932F6" w:rsidRDefault="005932F6" w:rsidP="005932F6">
      <w:pPr>
        <w:spacing w:before="100" w:beforeAutospacing="1" w:after="100" w:afterAutospacing="1"/>
        <w:jc w:val="left"/>
        <w:rPr>
          <w:rFonts w:ascii="Times New Roman" w:hAnsi="Times New Roman"/>
          <w:sz w:val="24"/>
        </w:rPr>
      </w:pPr>
      <w:r w:rsidRPr="005932F6">
        <w:rPr>
          <w:rFonts w:ascii="Times New Roman" w:hAnsi="Times New Roman"/>
          <w:sz w:val="24"/>
        </w:rPr>
        <w:t xml:space="preserve">  </w:t>
      </w:r>
    </w:p>
    <w:p w:rsidR="005932F6" w:rsidRDefault="005932F6" w:rsidP="005932F6"/>
    <w:p w:rsidR="005932F6" w:rsidRPr="005932F6" w:rsidRDefault="005932F6" w:rsidP="005932F6"/>
    <w:p w:rsidR="00EA4631" w:rsidRDefault="00EA4631" w:rsidP="005932F6">
      <w:pPr>
        <w:pStyle w:val="berschrift2"/>
      </w:pPr>
      <w:bookmarkStart w:id="11183" w:name="_Toc499018742"/>
      <w:r>
        <w:t>KundeDto</w:t>
      </w:r>
      <w:bookmarkEnd w:id="11183"/>
    </w:p>
    <w:p w:rsidR="005932F6" w:rsidRDefault="005932F6" w:rsidP="005932F6"/>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Beschreibung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Consolas" w:hAnsi="Consolas" w:cs="Consolas"/>
                <w:color w:val="2B91AF"/>
                <w:sz w:val="19"/>
                <w:szCs w:val="19"/>
                <w:lang w:eastAsia="de-CH"/>
              </w:rPr>
              <w:t xml:space="preserve">KundeDto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adressen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AdresseDto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Adressen Array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Anredecode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anredeCodeKont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Anredecode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Anrede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auslausweis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Ausländischer Ausweis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auslausweisCode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Ausländischer Ausweiscode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auslausweisGueltig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Ausländischer Ausweis Gültigkeit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bestandsKunde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 für Bestandskunde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brancheBezeichnung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Branche-Bezeichnung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einreisedatum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Einreisedatum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email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E-Mail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erreichbBis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Erreichbar Bis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erreichbtel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Erreichbar Telefonisch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erreichbVon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Erreichbar Von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gebdatum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Geburtsdatum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gruendung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Gründung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handy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Mobiltelefon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hregister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Handelsregistereintrag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hregisterFlag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Handelsregister Flag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hsnr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Hausnummer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hsnr2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Hasusnummer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infomailflag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Flag für Infomail erlaubt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kdtypBezeichnung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Kundentyp-Bezeichnung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kontos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KontoDto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Kontos Array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land2Bezeichnung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Land2-Bezeichnung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 (sysland) 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landNatBezeichnung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 (Nationalität) 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langBezeichnung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Sprache-Bezeichnung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langKorrBezeichnung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Korrespondenz-Sprache-Bezeichnung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mitarbeiterflag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CS-Flag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name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Name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nameKont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Name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Ort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plz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Postleitzahl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plz2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Postleitzahl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rechtsform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Rechtsform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rechtsformCode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Rechtsformcode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revFlag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Referenzflag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staat2Bezeichnung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Staat2-Bezeichnung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staatBezeichnung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Staat-Bezeichnung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Strasse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sysbranche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Branche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sysctlang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CT? Sprache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sysctlangkorr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CT? Sprache Korrespondenz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sysit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 ID?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syskd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 ID Kunde?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syskdtyp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Kundentyp</w:t>
            </w:r>
            <w:r>
              <w:rPr>
                <w:rFonts w:asciiTheme="minorHAnsi" w:hAnsiTheme="minorHAnsi"/>
                <w:sz w:val="24"/>
                <w:szCs w:val="22"/>
                <w:lang w:val="de-CH"/>
              </w:rPr>
              <w:t>. Ermittlung über listAvailableKundentypen</w:t>
            </w: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sysland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Land</w:t>
            </w:r>
            <w:r>
              <w:rPr>
                <w:rFonts w:asciiTheme="minorHAnsi" w:hAnsiTheme="minorHAnsi"/>
                <w:sz w:val="24"/>
                <w:szCs w:val="22"/>
                <w:lang w:val="de-CH"/>
              </w:rPr>
              <w:t>. Ermittlung über listLaender</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sysland2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Land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syslandnat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Geburtsland</w:t>
            </w:r>
            <w:r>
              <w:rPr>
                <w:rFonts w:asciiTheme="minorHAnsi" w:hAnsiTheme="minorHAnsi"/>
                <w:sz w:val="24"/>
                <w:szCs w:val="22"/>
                <w:lang w:val="de-CH"/>
              </w:rPr>
              <w:t>. Ermittlung über listNationalitaeten</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sysstaat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Staat</w:t>
            </w:r>
            <w:r>
              <w:rPr>
                <w:rFonts w:asciiTheme="minorHAnsi" w:hAnsiTheme="minorHAnsi"/>
                <w:sz w:val="24"/>
                <w:szCs w:val="22"/>
                <w:lang w:val="de-CH"/>
              </w:rPr>
              <w:t>. Ermittlung über listKantone.</w:t>
            </w:r>
            <w:r w:rsidRPr="005932F6">
              <w:rPr>
                <w:rFonts w:asciiTheme="minorHAnsi" w:hAnsiTheme="minorHAnsi"/>
                <w:sz w:val="24"/>
                <w:szCs w:val="22"/>
                <w:lang w:val="de-CH"/>
              </w:rPr>
              <w:t xml:space="preserv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sysstaat2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Staat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telefon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Telefon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telefon2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Telefon 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titel2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Titel2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Titelcode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Titelcode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url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Webseite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vorname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Vorname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vornameKont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Vorname Kontaktperson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wohnseit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Wohnhaft seit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zusatz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Zusatz </w:t>
            </w:r>
          </w:p>
        </w:tc>
      </w:tr>
      <w:tr w:rsidR="004F7688" w:rsidRPr="005932F6"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zusatzdaten </w:t>
            </w:r>
          </w:p>
        </w:tc>
        <w:tc>
          <w:tcPr>
            <w:tcW w:w="1723" w:type="dxa"/>
            <w:tcBorders>
              <w:top w:val="single" w:sz="4" w:space="0" w:color="auto"/>
              <w:left w:val="single" w:sz="4" w:space="0" w:color="auto"/>
              <w:bottom w:val="single" w:sz="4" w:space="0" w:color="auto"/>
              <w:right w:val="single" w:sz="4" w:space="0" w:color="auto"/>
            </w:tcBorders>
            <w:hideMark/>
          </w:tcPr>
          <w:p w:rsidR="004F7688" w:rsidRPr="005932F6" w:rsidRDefault="004F7688" w:rsidP="00BC7B80">
            <w:pPr>
              <w:pStyle w:val="Text"/>
              <w:rPr>
                <w:rFonts w:ascii="Times New Roman" w:hAnsi="Times New Roman"/>
                <w:sz w:val="24"/>
              </w:rPr>
            </w:pPr>
            <w:r w:rsidRPr="00BC7B80">
              <w:rPr>
                <w:rFonts w:ascii="Consolas" w:hAnsi="Consolas" w:cs="Consolas"/>
                <w:color w:val="2B91AF"/>
                <w:sz w:val="19"/>
                <w:szCs w:val="19"/>
                <w:highlight w:val="white"/>
                <w:lang w:val="de-DE" w:eastAsia="de-CH"/>
              </w:rPr>
              <w:t>ZusatzdatenDto</w:t>
            </w:r>
            <w:r>
              <w:rPr>
                <w:rFonts w:ascii="Consolas" w:hAnsi="Consolas" w:cs="Consolas"/>
                <w:color w:val="2B91AF"/>
                <w:sz w:val="19"/>
                <w:szCs w:val="19"/>
                <w:highlight w:val="white"/>
                <w:lang w:val="de-DE" w:eastAsia="de-CH"/>
              </w:rPr>
              <w:t>[]</w:t>
            </w:r>
            <w:r w:rsidRPr="00BC7B80">
              <w:rPr>
                <w:rFonts w:ascii="Consolas" w:hAnsi="Consolas" w:cs="Consolas"/>
                <w:color w:val="2B91AF"/>
                <w:sz w:val="19"/>
                <w:szCs w:val="19"/>
                <w:highlight w:val="white"/>
                <w:lang w:val="de-DE" w:eastAsia="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5932F6" w:rsidRDefault="004F7688" w:rsidP="005932F6">
            <w:pPr>
              <w:spacing w:before="100" w:beforeAutospacing="1" w:after="100" w:afterAutospacing="1"/>
              <w:jc w:val="left"/>
              <w:rPr>
                <w:rFonts w:ascii="Times New Roman" w:hAnsi="Times New Roman"/>
                <w:sz w:val="24"/>
              </w:rPr>
            </w:pPr>
            <w:r w:rsidRPr="005932F6">
              <w:rPr>
                <w:rFonts w:asciiTheme="minorHAnsi" w:hAnsiTheme="minorHAnsi"/>
                <w:sz w:val="24"/>
                <w:szCs w:val="22"/>
                <w:lang w:val="de-CH"/>
              </w:rPr>
              <w:t xml:space="preserve">Zusatzdaten Array </w:t>
            </w:r>
          </w:p>
        </w:tc>
      </w:tr>
      <w:tr w:rsidR="00D65019" w:rsidRPr="005932F6" w:rsidTr="004F7688">
        <w:tc>
          <w:tcPr>
            <w:tcW w:w="2846"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infomail2flag</w:t>
            </w:r>
          </w:p>
        </w:tc>
        <w:tc>
          <w:tcPr>
            <w:tcW w:w="1723" w:type="dxa"/>
            <w:tcBorders>
              <w:top w:val="single" w:sz="4" w:space="0" w:color="auto"/>
              <w:left w:val="single" w:sz="4" w:space="0" w:color="auto"/>
              <w:bottom w:val="single" w:sz="4" w:space="0" w:color="auto"/>
              <w:right w:val="single" w:sz="4" w:space="0" w:color="auto"/>
            </w:tcBorders>
          </w:tcPr>
          <w:p w:rsidR="00D65019" w:rsidRPr="00BC7B80" w:rsidRDefault="00D65019" w:rsidP="00D65019">
            <w:pPr>
              <w:spacing w:before="100" w:beforeAutospacing="1" w:after="100" w:afterAutospacing="1"/>
              <w:jc w:val="left"/>
              <w:rPr>
                <w:rFonts w:ascii="Consolas" w:hAnsi="Consolas" w:cs="Consolas"/>
                <w:color w:val="2B91AF"/>
                <w:sz w:val="19"/>
                <w:szCs w:val="19"/>
                <w:highlight w:val="white"/>
                <w:lang w:eastAsia="de-CH"/>
              </w:rPr>
            </w:pPr>
            <w:r w:rsidRPr="00D65019">
              <w:rPr>
                <w:rFonts w:asciiTheme="minorHAnsi" w:hAnsiTheme="minorHAnsi"/>
                <w:sz w:val="24"/>
                <w:szCs w:val="22"/>
                <w:lang w:val="de-CH"/>
              </w:rPr>
              <w:t>int</w:t>
            </w:r>
          </w:p>
        </w:tc>
        <w:tc>
          <w:tcPr>
            <w:tcW w:w="3137" w:type="dxa"/>
            <w:tcBorders>
              <w:top w:val="single" w:sz="4" w:space="0" w:color="auto"/>
              <w:left w:val="single" w:sz="4" w:space="0" w:color="auto"/>
              <w:bottom w:val="single" w:sz="4" w:space="0" w:color="auto"/>
              <w:right w:val="single" w:sz="4" w:space="0" w:color="auto"/>
            </w:tcBorders>
          </w:tcPr>
          <w:p w:rsidR="00D65019" w:rsidRPr="005932F6" w:rsidRDefault="00D65019"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Flag für Zusendung VT per E</w:t>
            </w:r>
            <w:r w:rsidR="007D0748">
              <w:rPr>
                <w:rFonts w:asciiTheme="minorHAnsi" w:hAnsiTheme="minorHAnsi"/>
                <w:sz w:val="24"/>
                <w:szCs w:val="22"/>
                <w:lang w:val="de-CH"/>
              </w:rPr>
              <w:t>m</w:t>
            </w:r>
            <w:r>
              <w:rPr>
                <w:rFonts w:asciiTheme="minorHAnsi" w:hAnsiTheme="minorHAnsi"/>
                <w:sz w:val="24"/>
                <w:szCs w:val="22"/>
                <w:lang w:val="de-CH"/>
              </w:rPr>
              <w:t>ail</w:t>
            </w:r>
          </w:p>
        </w:tc>
      </w:tr>
      <w:tr w:rsidR="007D0748" w:rsidRPr="005932F6" w:rsidTr="004F7688">
        <w:tc>
          <w:tcPr>
            <w:tcW w:w="2846" w:type="dxa"/>
            <w:tcBorders>
              <w:top w:val="single" w:sz="4" w:space="0" w:color="auto"/>
              <w:left w:val="single" w:sz="4" w:space="0" w:color="auto"/>
              <w:bottom w:val="single" w:sz="4" w:space="0" w:color="auto"/>
              <w:right w:val="single" w:sz="4" w:space="0" w:color="auto"/>
            </w:tcBorders>
          </w:tcPr>
          <w:p w:rsidR="007D0748" w:rsidRPr="005932F6" w:rsidRDefault="007D0748" w:rsidP="005932F6">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D0748" w:rsidRDefault="007D0748"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infoTelFlag</w:t>
            </w:r>
          </w:p>
        </w:tc>
        <w:tc>
          <w:tcPr>
            <w:tcW w:w="1723" w:type="dxa"/>
            <w:tcBorders>
              <w:top w:val="single" w:sz="4" w:space="0" w:color="auto"/>
              <w:left w:val="single" w:sz="4" w:space="0" w:color="auto"/>
              <w:bottom w:val="single" w:sz="4" w:space="0" w:color="auto"/>
              <w:right w:val="single" w:sz="4" w:space="0" w:color="auto"/>
            </w:tcBorders>
          </w:tcPr>
          <w:p w:rsidR="007D0748" w:rsidRPr="00D65019" w:rsidRDefault="007D0748" w:rsidP="00D65019">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3137" w:type="dxa"/>
            <w:tcBorders>
              <w:top w:val="single" w:sz="4" w:space="0" w:color="auto"/>
              <w:left w:val="single" w:sz="4" w:space="0" w:color="auto"/>
              <w:bottom w:val="single" w:sz="4" w:space="0" w:color="auto"/>
              <w:right w:val="single" w:sz="4" w:space="0" w:color="auto"/>
            </w:tcBorders>
          </w:tcPr>
          <w:p w:rsidR="007D0748" w:rsidRDefault="007D0748"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Erlaubnis Werbeanrufe</w:t>
            </w:r>
          </w:p>
        </w:tc>
      </w:tr>
      <w:tr w:rsidR="007D0748" w:rsidRPr="005932F6" w:rsidTr="004F7688">
        <w:tc>
          <w:tcPr>
            <w:tcW w:w="2846" w:type="dxa"/>
            <w:tcBorders>
              <w:top w:val="single" w:sz="4" w:space="0" w:color="auto"/>
              <w:left w:val="single" w:sz="4" w:space="0" w:color="auto"/>
              <w:bottom w:val="single" w:sz="4" w:space="0" w:color="auto"/>
              <w:right w:val="single" w:sz="4" w:space="0" w:color="auto"/>
            </w:tcBorders>
          </w:tcPr>
          <w:p w:rsidR="007D0748" w:rsidRPr="005932F6" w:rsidRDefault="007D0748" w:rsidP="005932F6">
            <w:pPr>
              <w:spacing w:before="100" w:beforeAutospacing="1" w:after="100" w:afterAutospacing="1"/>
              <w:jc w:val="left"/>
              <w:rPr>
                <w:rFonts w:asciiTheme="minorHAnsi" w:hAnsiTheme="minorHAnsi"/>
                <w:sz w:val="24"/>
                <w:szCs w:val="22"/>
                <w:lang w:val="de-CH"/>
              </w:rPr>
            </w:pPr>
          </w:p>
        </w:tc>
        <w:tc>
          <w:tcPr>
            <w:tcW w:w="1503" w:type="dxa"/>
            <w:tcBorders>
              <w:top w:val="single" w:sz="4" w:space="0" w:color="auto"/>
              <w:left w:val="single" w:sz="4" w:space="0" w:color="auto"/>
              <w:bottom w:val="single" w:sz="4" w:space="0" w:color="auto"/>
              <w:right w:val="single" w:sz="4" w:space="0" w:color="auto"/>
            </w:tcBorders>
          </w:tcPr>
          <w:p w:rsidR="007D0748" w:rsidRDefault="007D0748"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infoSmsFlag</w:t>
            </w:r>
          </w:p>
        </w:tc>
        <w:tc>
          <w:tcPr>
            <w:tcW w:w="1723" w:type="dxa"/>
            <w:tcBorders>
              <w:top w:val="single" w:sz="4" w:space="0" w:color="auto"/>
              <w:left w:val="single" w:sz="4" w:space="0" w:color="auto"/>
              <w:bottom w:val="single" w:sz="4" w:space="0" w:color="auto"/>
              <w:right w:val="single" w:sz="4" w:space="0" w:color="auto"/>
            </w:tcBorders>
          </w:tcPr>
          <w:p w:rsidR="007D0748" w:rsidRDefault="007D0748" w:rsidP="00D65019">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int?</w:t>
            </w:r>
          </w:p>
        </w:tc>
        <w:tc>
          <w:tcPr>
            <w:tcW w:w="3137" w:type="dxa"/>
            <w:tcBorders>
              <w:top w:val="single" w:sz="4" w:space="0" w:color="auto"/>
              <w:left w:val="single" w:sz="4" w:space="0" w:color="auto"/>
              <w:bottom w:val="single" w:sz="4" w:space="0" w:color="auto"/>
              <w:right w:val="single" w:sz="4" w:space="0" w:color="auto"/>
            </w:tcBorders>
          </w:tcPr>
          <w:p w:rsidR="007D0748" w:rsidRDefault="007D0748" w:rsidP="005932F6">
            <w:pPr>
              <w:spacing w:before="100" w:beforeAutospacing="1" w:after="100" w:afterAutospacing="1"/>
              <w:jc w:val="left"/>
              <w:rPr>
                <w:rFonts w:asciiTheme="minorHAnsi" w:hAnsiTheme="minorHAnsi"/>
                <w:sz w:val="24"/>
                <w:szCs w:val="22"/>
                <w:lang w:val="de-CH"/>
              </w:rPr>
            </w:pPr>
            <w:r>
              <w:rPr>
                <w:rFonts w:asciiTheme="minorHAnsi" w:hAnsiTheme="minorHAnsi"/>
                <w:sz w:val="24"/>
                <w:szCs w:val="22"/>
                <w:lang w:val="de-CH"/>
              </w:rPr>
              <w:t>Erlaubnis Werbesms</w:t>
            </w:r>
          </w:p>
        </w:tc>
      </w:tr>
    </w:tbl>
    <w:p w:rsidR="00BC7B80" w:rsidRDefault="00BC7B80" w:rsidP="00BC7B80">
      <w:pPr>
        <w:pStyle w:val="Text"/>
      </w:pP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ZusatzdatenDto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kdtyp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Kundentyp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PKZ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UkzDto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UKZ </w:t>
            </w:r>
          </w:p>
        </w:tc>
      </w:tr>
    </w:tbl>
    <w:p w:rsidR="00BC7B80" w:rsidRDefault="00BC7B80" w:rsidP="00BC7B80">
      <w:pPr>
        <w:spacing w:before="100" w:beforeAutospacing="1" w:after="100" w:afterAutospacing="1"/>
        <w:jc w:val="left"/>
        <w:rPr>
          <w:rFonts w:ascii="Times New Roman" w:hAnsi="Times New Roman"/>
          <w:sz w:val="24"/>
        </w:rPr>
      </w:pPr>
      <w:r w:rsidRPr="0069477F">
        <w:rPr>
          <w:rFonts w:ascii="Times New Roman" w:hAnsi="Times New Roman"/>
          <w:sz w:val="24"/>
        </w:rPr>
        <w:t xml:space="preserve">  </w:t>
      </w: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PkzDto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bis 6 Jahre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6-10 Jahre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10-12 Jahre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anzkinder3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Kinder (unterstützungspflichtig) über 12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anzvollstr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Betreibungen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Auslagen (regelmäßig)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auslagenCode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Auslagenart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beruflichen Situation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beruflichCode2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beruflichen Situation Nebenerwerb(Lookup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Auslagen (regelmäßig beruflich)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berufsauslagenCode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Auslagenart beruflich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beschbisAg1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Ende der Beschäftigung bei Arbeitgeber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beschbisAg2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Ende der Beschäftigung bei Arbeitgeber Nebenerwerb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beschseitAg1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Beginn der Beschäftigung bei Arbeitgeber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beschseitAg2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Beginn der Beschäftigung bei Arbeitgeber Nebenerwerb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betragvollstr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Höhe Betreibungen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ehepartnerFlag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int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Ehepartner (nur relevant wenn zweiter Antragsteller)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Haupteinkommen brutto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einknetto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Haupteinkommen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einknettoFlag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Angaben Einkommen netto/brutto (TRUE =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familienstand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Zivilstand (ledig, verheiratet, geschieden …)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Hausnummer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hsnrAg2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Hausnummer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jbonusbrutto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Jahresbonus brutto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jbonusnetto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Jahresbonus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Konkurs/Pfändung/Verlustschein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kredtrate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Kreditrate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leasingrate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Leasingrate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miete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Wohnkosten/Miete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monatslohnXtdFlag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Bekommt 13ten Monatslohn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Name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nameAg2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Name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nebeinkbrutto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Nebeneinkommen brutto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nebeinknetto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Nebeneinkommen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Ort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ortAg2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Ort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Postleitzahl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plzAg2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Postleitzahl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quellensteuerFlag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Quellensteuer abgezogen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strasseAg1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Strasse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strasseAg2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Arbeitgeber Nebenerwerb Strasse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syspkz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unterhalt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Bestehende Unterstützungsverpflichtungen (regelmäßig)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unterhaltCode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Unterstüzungsart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weitereauslagen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 Auslagen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weitereauslagenCode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Weitere Auslagen Code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wohnverhCode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zur Wohnsituation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zeinkbrutto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brutto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zeinkCode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string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Verweis zum Zusatzeinkommen Art (Lookup und Übersetzung)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zeinknetto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Zusatzeinkommen netto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zulageausbildung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Ausbildungszulage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zulagekind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Kinderzulage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zulagesonst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Sonstige Zulagen </w:t>
            </w:r>
          </w:p>
        </w:tc>
      </w:tr>
    </w:tbl>
    <w:p w:rsidR="00BC7B80" w:rsidRDefault="00BC7B80" w:rsidP="00BC7B80">
      <w:pPr>
        <w:spacing w:before="100" w:beforeAutospacing="1" w:after="100" w:afterAutospacing="1"/>
        <w:jc w:val="left"/>
        <w:rPr>
          <w:rFonts w:ascii="Times New Roman" w:hAnsi="Times New Roman"/>
          <w:sz w:val="24"/>
        </w:rPr>
      </w:pPr>
    </w:p>
    <w:tbl>
      <w:tblPr>
        <w:tblW w:w="920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3137"/>
      </w:tblGrid>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Typ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Beschreibung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Consolas" w:hAnsi="Consolas" w:cs="Consolas"/>
                <w:color w:val="2B91AF"/>
                <w:sz w:val="19"/>
                <w:szCs w:val="19"/>
                <w:lang w:eastAsia="de-CH"/>
              </w:rPr>
              <w:t xml:space="preserve">UkzDto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anzma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Mitarbeiter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anzvollstr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short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Anzahl Betreibungen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betragvollstr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Höhe Betreibungen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bilanzwert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Bilanzsumme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ekapital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Eigenkapital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ergebnis1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Jahresgewinn (Ergebnis aus BWA)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jumsatz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Jahresumsatz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konkursFlag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bool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Konkurs/Pfändung/Verlustschein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liquiditaet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Flüssige Mittel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ljabschl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Nullable&lt;DateTime&gt;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Datum letzter Jahresabschluss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obliboeigen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Nullable&lt;double&gt;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kurzfristige Verbindlichkeiten </w:t>
            </w:r>
          </w:p>
        </w:tc>
      </w:tr>
      <w:tr w:rsidR="004F7688" w:rsidRPr="0069477F"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sysukz </w:t>
            </w:r>
          </w:p>
        </w:tc>
        <w:tc>
          <w:tcPr>
            <w:tcW w:w="1723"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long </w:t>
            </w:r>
          </w:p>
        </w:tc>
        <w:tc>
          <w:tcPr>
            <w:tcW w:w="3137" w:type="dxa"/>
            <w:tcBorders>
              <w:top w:val="single" w:sz="4" w:space="0" w:color="auto"/>
              <w:left w:val="single" w:sz="4" w:space="0" w:color="auto"/>
              <w:bottom w:val="single" w:sz="4" w:space="0" w:color="auto"/>
              <w:right w:val="single" w:sz="4" w:space="0" w:color="auto"/>
            </w:tcBorders>
            <w:hideMark/>
          </w:tcPr>
          <w:p w:rsidR="004F7688" w:rsidRPr="0069477F" w:rsidRDefault="004F7688" w:rsidP="00D809D2">
            <w:pPr>
              <w:spacing w:before="100" w:beforeAutospacing="1" w:after="100" w:afterAutospacing="1"/>
              <w:jc w:val="left"/>
              <w:rPr>
                <w:rFonts w:ascii="Times New Roman" w:hAnsi="Times New Roman"/>
                <w:sz w:val="24"/>
              </w:rPr>
            </w:pPr>
            <w:r w:rsidRPr="0069477F">
              <w:rPr>
                <w:rFonts w:asciiTheme="minorHAnsi" w:hAnsiTheme="minorHAnsi"/>
                <w:sz w:val="24"/>
                <w:szCs w:val="22"/>
                <w:lang w:val="de-CH"/>
              </w:rPr>
              <w:t xml:space="preserve">PKEY </w:t>
            </w:r>
          </w:p>
        </w:tc>
      </w:tr>
    </w:tbl>
    <w:p w:rsidR="005932F6" w:rsidRDefault="001E24C0" w:rsidP="001E24C0">
      <w:pPr>
        <w:pStyle w:val="berschrift2"/>
      </w:pPr>
      <w:bookmarkStart w:id="11184" w:name="_Toc499018743"/>
      <w:r>
        <w:t>prKontextDto</w:t>
      </w:r>
      <w:bookmarkEnd w:id="11184"/>
    </w:p>
    <w:tbl>
      <w:tblPr>
        <w:tblStyle w:val="Tabellenraster"/>
        <w:tblW w:w="0" w:type="auto"/>
        <w:tblLook w:val="04A0" w:firstRow="1" w:lastRow="0" w:firstColumn="1" w:lastColumn="0" w:noHBand="0" w:noVBand="1"/>
      </w:tblPr>
      <w:tblGrid>
        <w:gridCol w:w="2707"/>
        <w:gridCol w:w="1485"/>
        <w:gridCol w:w="1595"/>
        <w:gridCol w:w="2228"/>
        <w:gridCol w:w="1060"/>
      </w:tblGrid>
      <w:tr w:rsidR="001E24C0" w:rsidTr="001E24C0">
        <w:tc>
          <w:tcPr>
            <w:tcW w:w="2707" w:type="dxa"/>
          </w:tcPr>
          <w:p w:rsidR="001E24C0" w:rsidRDefault="001E24C0" w:rsidP="00F22EB0">
            <w:pPr>
              <w:pStyle w:val="Text"/>
              <w:rPr>
                <w:rFonts w:asciiTheme="minorHAnsi" w:hAnsiTheme="minorHAnsi"/>
                <w:szCs w:val="22"/>
              </w:rPr>
            </w:pPr>
            <w:r>
              <w:rPr>
                <w:rFonts w:asciiTheme="minorHAnsi" w:hAnsiTheme="minorHAnsi"/>
                <w:szCs w:val="22"/>
              </w:rPr>
              <w:t>Klasse</w:t>
            </w:r>
          </w:p>
        </w:tc>
        <w:tc>
          <w:tcPr>
            <w:tcW w:w="1485" w:type="dxa"/>
          </w:tcPr>
          <w:p w:rsidR="001E24C0" w:rsidRDefault="001E24C0" w:rsidP="00F22EB0">
            <w:pPr>
              <w:pStyle w:val="Text"/>
              <w:rPr>
                <w:rFonts w:asciiTheme="minorHAnsi" w:hAnsiTheme="minorHAnsi"/>
                <w:szCs w:val="22"/>
              </w:rPr>
            </w:pPr>
            <w:r>
              <w:rPr>
                <w:rFonts w:asciiTheme="minorHAnsi" w:hAnsiTheme="minorHAnsi"/>
                <w:szCs w:val="22"/>
              </w:rPr>
              <w:t>Attribut</w:t>
            </w:r>
          </w:p>
        </w:tc>
        <w:tc>
          <w:tcPr>
            <w:tcW w:w="1595" w:type="dxa"/>
          </w:tcPr>
          <w:p w:rsidR="001E24C0" w:rsidRDefault="001E24C0" w:rsidP="00F22EB0">
            <w:pPr>
              <w:pStyle w:val="Text"/>
              <w:rPr>
                <w:rFonts w:asciiTheme="minorHAnsi" w:hAnsiTheme="minorHAnsi"/>
                <w:szCs w:val="22"/>
              </w:rPr>
            </w:pPr>
            <w:r>
              <w:rPr>
                <w:rFonts w:asciiTheme="minorHAnsi" w:hAnsiTheme="minorHAnsi"/>
                <w:szCs w:val="22"/>
              </w:rPr>
              <w:t>Typ</w:t>
            </w:r>
          </w:p>
        </w:tc>
        <w:tc>
          <w:tcPr>
            <w:tcW w:w="2228" w:type="dxa"/>
          </w:tcPr>
          <w:p w:rsidR="001E24C0" w:rsidRDefault="001E24C0" w:rsidP="00F22EB0">
            <w:pPr>
              <w:pStyle w:val="Text"/>
              <w:rPr>
                <w:rFonts w:asciiTheme="minorHAnsi" w:hAnsiTheme="minorHAnsi"/>
                <w:szCs w:val="22"/>
              </w:rPr>
            </w:pPr>
            <w:r>
              <w:rPr>
                <w:rFonts w:asciiTheme="minorHAnsi" w:hAnsiTheme="minorHAnsi"/>
                <w:szCs w:val="22"/>
              </w:rPr>
              <w:t>Beschreibung</w:t>
            </w:r>
          </w:p>
        </w:tc>
        <w:tc>
          <w:tcPr>
            <w:tcW w:w="1060" w:type="dxa"/>
          </w:tcPr>
          <w:p w:rsidR="001E24C0" w:rsidRDefault="001E24C0" w:rsidP="00F22EB0">
            <w:pPr>
              <w:pStyle w:val="Text"/>
              <w:rPr>
                <w:rFonts w:asciiTheme="minorHAnsi" w:hAnsiTheme="minorHAnsi"/>
                <w:szCs w:val="22"/>
              </w:rPr>
            </w:pPr>
            <w:r>
              <w:rPr>
                <w:rFonts w:asciiTheme="minorHAnsi" w:hAnsiTheme="minorHAnsi"/>
                <w:szCs w:val="22"/>
              </w:rPr>
              <w:t>Required</w:t>
            </w: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prKontextDto</w:t>
            </w:r>
          </w:p>
        </w:tc>
        <w:tc>
          <w:tcPr>
            <w:tcW w:w="1485" w:type="dxa"/>
          </w:tcPr>
          <w:p w:rsidR="001E24C0" w:rsidRDefault="001E24C0" w:rsidP="00F22EB0">
            <w:pPr>
              <w:pStyle w:val="Text"/>
              <w:rPr>
                <w:rFonts w:asciiTheme="minorHAnsi" w:hAnsiTheme="minorHAnsi"/>
                <w:szCs w:val="22"/>
              </w:rPr>
            </w:pP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p>
        </w:tc>
        <w:tc>
          <w:tcPr>
            <w:tcW w:w="2228" w:type="dxa"/>
          </w:tcPr>
          <w:p w:rsidR="001E24C0" w:rsidRDefault="001E24C0" w:rsidP="00F22EB0">
            <w:pPr>
              <w:pStyle w:val="Text"/>
              <w:rPr>
                <w:rFonts w:asciiTheme="minorHAnsi" w:hAnsiTheme="minorHAnsi"/>
                <w:szCs w:val="22"/>
              </w:rPr>
            </w:pP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Theme="minorHAnsi" w:hAnsiTheme="minorHAnsi"/>
                <w:szCs w:val="22"/>
              </w:rPr>
            </w:pPr>
            <w:r>
              <w:rPr>
                <w:rFonts w:ascii="Consolas" w:hAnsi="Consolas" w:cs="Consolas"/>
                <w:color w:val="000000"/>
                <w:sz w:val="19"/>
                <w:szCs w:val="19"/>
                <w:highlight w:val="white"/>
                <w:lang w:val="de-DE" w:eastAsia="de-CH"/>
              </w:rPr>
              <w:t>sysbrand</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Konstante für Volvo möglich</w:t>
            </w:r>
          </w:p>
          <w:p w:rsidR="001E24C0" w:rsidRDefault="001E24C0" w:rsidP="00F22EB0">
            <w:pPr>
              <w:pStyle w:val="Text"/>
              <w:rPr>
                <w:rFonts w:asciiTheme="minorHAnsi" w:hAnsiTheme="minorHAnsi"/>
                <w:szCs w:val="22"/>
              </w:rPr>
            </w:pPr>
            <w:r w:rsidRPr="002D0FB8">
              <w:rPr>
                <w:rFonts w:asciiTheme="minorHAnsi" w:hAnsiTheme="minorHAnsi"/>
                <w:szCs w:val="22"/>
              </w:rPr>
              <w:t>Zur Zeit 0.</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perDate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DateTime</w:t>
            </w:r>
          </w:p>
        </w:tc>
        <w:tc>
          <w:tcPr>
            <w:tcW w:w="2228" w:type="dxa"/>
          </w:tcPr>
          <w:p w:rsidR="001E24C0" w:rsidRDefault="001E24C0" w:rsidP="00F22EB0">
            <w:pPr>
              <w:pStyle w:val="Text"/>
              <w:rPr>
                <w:rFonts w:asciiTheme="minorHAnsi" w:hAnsiTheme="minorHAnsi"/>
                <w:szCs w:val="22"/>
              </w:rPr>
            </w:pPr>
            <w:r>
              <w:rPr>
                <w:rFonts w:asciiTheme="minorHAnsi" w:hAnsiTheme="minorHAnsi"/>
                <w:szCs w:val="22"/>
              </w:rPr>
              <w:t>Zeitpunkt (aktuelles Datum)</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sysperole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Person Role</w:t>
            </w:r>
          </w:p>
          <w:p w:rsidR="001E24C0" w:rsidRDefault="001E24C0" w:rsidP="00F22EB0">
            <w:pPr>
              <w:pStyle w:val="Text"/>
              <w:rPr>
                <w:rFonts w:asciiTheme="minorHAnsi" w:hAnsiTheme="minorHAnsi"/>
                <w:szCs w:val="22"/>
              </w:rPr>
            </w:pPr>
            <w:r w:rsidRPr="002D0FB8">
              <w:rPr>
                <w:rFonts w:asciiTheme="minorHAnsi" w:hAnsiTheme="minorHAnsi"/>
                <w:szCs w:val="22"/>
              </w:rPr>
              <w:t>Wird mit 0 vorbelegt und damit automatisch aus der Loginsteuerung übernommen</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syskdtyp</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des Kundentyps aus dem Feld Kundenart</w:t>
            </w:r>
            <w:r w:rsidR="004F7688">
              <w:rPr>
                <w:rFonts w:asciiTheme="minorHAnsi" w:hAnsiTheme="minorHAnsi"/>
                <w:sz w:val="22"/>
                <w:szCs w:val="22"/>
              </w:rPr>
              <w:t>. Kann über listAvailableKundentypen ermittelt werden.</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sysobart</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Neu=12</w:t>
            </w:r>
          </w:p>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Occasion=13</w:t>
            </w:r>
          </w:p>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Vorführ=14</w:t>
            </w:r>
            <w:r w:rsidR="004F7688">
              <w:rPr>
                <w:rFonts w:asciiTheme="minorHAnsi" w:hAnsiTheme="minorHAnsi"/>
                <w:sz w:val="22"/>
                <w:szCs w:val="22"/>
              </w:rPr>
              <w:t>. kann über listAvailableObjektarten ermittelt werden.</w:t>
            </w:r>
          </w:p>
        </w:tc>
        <w:tc>
          <w:tcPr>
            <w:tcW w:w="1060" w:type="dxa"/>
          </w:tcPr>
          <w:p w:rsidR="001E24C0" w:rsidRDefault="001E24C0" w:rsidP="00F22EB0">
            <w:pPr>
              <w:pStyle w:val="Text"/>
              <w:rPr>
                <w:rFonts w:asciiTheme="minorHAnsi" w:hAnsiTheme="minorHAnsi"/>
                <w:szCs w:val="22"/>
              </w:rPr>
            </w:pPr>
            <w:r>
              <w:rPr>
                <w:rFonts w:asciiTheme="minorHAnsi" w:hAnsiTheme="minorHAnsi"/>
                <w:szCs w:val="22"/>
              </w:rPr>
              <w:t>x</w:t>
            </w:r>
          </w:p>
        </w:tc>
      </w:tr>
      <w:tr w:rsidR="001E24C0" w:rsidRPr="00C01B3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sysobtyp</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des Objekttypes muss übergeben werden.</w:t>
            </w:r>
          </w:p>
          <w:p w:rsidR="001E24C0" w:rsidRPr="008B3F77" w:rsidRDefault="001E24C0" w:rsidP="00F22EB0">
            <w:pPr>
              <w:jc w:val="left"/>
              <w:rPr>
                <w:rFonts w:asciiTheme="minorHAnsi" w:hAnsiTheme="minorHAnsi"/>
                <w:sz w:val="22"/>
                <w:szCs w:val="22"/>
                <w:lang w:val="en-US"/>
              </w:rPr>
            </w:pPr>
            <w:r w:rsidRPr="002D0FB8">
              <w:rPr>
                <w:rFonts w:asciiTheme="minorHAnsi" w:hAnsiTheme="minorHAnsi"/>
                <w:sz w:val="22"/>
                <w:szCs w:val="22"/>
                <w:lang w:val="en-US"/>
              </w:rPr>
              <w:t>(Servicemethode getObjektDaten(String EurotaxID)  liefert sysobtyp</w:t>
            </w:r>
          </w:p>
        </w:tc>
        <w:tc>
          <w:tcPr>
            <w:tcW w:w="1060" w:type="dxa"/>
          </w:tcPr>
          <w:p w:rsidR="001E24C0" w:rsidRPr="006B79C5" w:rsidRDefault="001E24C0" w:rsidP="00F22EB0">
            <w:pPr>
              <w:pStyle w:val="Text"/>
              <w:rPr>
                <w:rFonts w:asciiTheme="minorHAnsi" w:hAnsiTheme="minorHAnsi"/>
                <w:szCs w:val="22"/>
                <w:lang w:val="en-US"/>
              </w:rPr>
            </w:pPr>
          </w:p>
        </w:tc>
      </w:tr>
      <w:tr w:rsidR="001E24C0" w:rsidTr="001E24C0">
        <w:tc>
          <w:tcPr>
            <w:tcW w:w="2707" w:type="dxa"/>
          </w:tcPr>
          <w:p w:rsidR="001E24C0" w:rsidRPr="006B79C5" w:rsidRDefault="001E24C0" w:rsidP="00F22EB0">
            <w:pPr>
              <w:pStyle w:val="Text"/>
              <w:rPr>
                <w:rFonts w:ascii="Consolas" w:hAnsi="Consolas" w:cs="Consolas"/>
                <w:color w:val="2B91AF"/>
                <w:sz w:val="19"/>
                <w:szCs w:val="19"/>
                <w:highlight w:val="white"/>
                <w:lang w:val="en-US"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sysprbildwelt</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der Bildwelt</w:t>
            </w:r>
            <w:r w:rsidR="004F7688">
              <w:rPr>
                <w:rFonts w:asciiTheme="minorHAnsi" w:hAnsiTheme="minorHAnsi"/>
                <w:sz w:val="22"/>
                <w:szCs w:val="22"/>
              </w:rPr>
              <w:t>. Kann über getVertragsarten ermittelt werden</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sysprchannel</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Pr>
                <w:rFonts w:asciiTheme="minorHAnsi" w:hAnsiTheme="minorHAnsi"/>
                <w:sz w:val="22"/>
                <w:szCs w:val="22"/>
              </w:rPr>
              <w:t>ID des Kanals</w:t>
            </w:r>
            <w:r w:rsidR="004F7688">
              <w:rPr>
                <w:rFonts w:asciiTheme="minorHAnsi" w:hAnsiTheme="minorHAnsi"/>
                <w:sz w:val="22"/>
                <w:szCs w:val="22"/>
              </w:rPr>
              <w:t>. Ermittlung über listAvailableChannels</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sysprhgroup</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Handelsgruppe</w:t>
            </w:r>
            <w:r w:rsidR="004F7688">
              <w:rPr>
                <w:rFonts w:asciiTheme="minorHAnsi" w:hAnsiTheme="minorHAnsi"/>
                <w:sz w:val="22"/>
                <w:szCs w:val="22"/>
              </w:rPr>
              <w:t xml:space="preserve">. </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sysprinttype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des Zinsbindungstyps</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sysprkgroup</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Kundengruppe</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sysprproduct</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des Produktes</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sysprusetype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Nutzungsart</w:t>
            </w:r>
          </w:p>
        </w:tc>
        <w:tc>
          <w:tcPr>
            <w:tcW w:w="1060" w:type="dxa"/>
          </w:tcPr>
          <w:p w:rsidR="001E24C0" w:rsidRDefault="001E24C0" w:rsidP="00F22EB0">
            <w:pPr>
              <w:pStyle w:val="Text"/>
              <w:rPr>
                <w:rFonts w:asciiTheme="minorHAnsi" w:hAnsiTheme="minorHAnsi"/>
                <w:szCs w:val="22"/>
              </w:rPr>
            </w:pPr>
            <w:r>
              <w:rPr>
                <w:rFonts w:asciiTheme="minorHAnsi" w:hAnsiTheme="minorHAnsi"/>
                <w:szCs w:val="22"/>
              </w:rPr>
              <w:t>x</w:t>
            </w: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sysvart</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Vertragsart</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sysvttype</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des VTTyps</w:t>
            </w:r>
          </w:p>
        </w:tc>
        <w:tc>
          <w:tcPr>
            <w:tcW w:w="1060" w:type="dxa"/>
          </w:tcPr>
          <w:p w:rsidR="001E24C0" w:rsidRDefault="001E24C0" w:rsidP="00F22EB0">
            <w:pPr>
              <w:pStyle w:val="Text"/>
              <w:rPr>
                <w:rFonts w:asciiTheme="minorHAnsi" w:hAnsiTheme="minorHAnsi"/>
                <w:szCs w:val="22"/>
              </w:rPr>
            </w:pPr>
          </w:p>
        </w:tc>
      </w:tr>
      <w:tr w:rsidR="001E24C0" w:rsidTr="001E24C0">
        <w:tc>
          <w:tcPr>
            <w:tcW w:w="2707" w:type="dxa"/>
          </w:tcPr>
          <w:p w:rsidR="001E24C0" w:rsidRDefault="001E24C0" w:rsidP="00F22EB0">
            <w:pPr>
              <w:pStyle w:val="Text"/>
              <w:rPr>
                <w:rFonts w:ascii="Consolas" w:hAnsi="Consolas" w:cs="Consolas"/>
                <w:color w:val="2B91AF"/>
                <w:sz w:val="19"/>
                <w:szCs w:val="19"/>
                <w:highlight w:val="white"/>
                <w:lang w:val="de-DE" w:eastAsia="de-CH"/>
              </w:rPr>
            </w:pPr>
          </w:p>
        </w:tc>
        <w:tc>
          <w:tcPr>
            <w:tcW w:w="1485"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sysprjoker</w:t>
            </w:r>
          </w:p>
        </w:tc>
        <w:tc>
          <w:tcPr>
            <w:tcW w:w="1595"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Joker-ID</w:t>
            </w:r>
          </w:p>
        </w:tc>
        <w:tc>
          <w:tcPr>
            <w:tcW w:w="1060" w:type="dxa"/>
          </w:tcPr>
          <w:p w:rsidR="001E24C0" w:rsidRDefault="001E24C0" w:rsidP="00F22EB0">
            <w:pPr>
              <w:pStyle w:val="Text"/>
              <w:rPr>
                <w:rFonts w:asciiTheme="minorHAnsi" w:hAnsiTheme="minorHAnsi"/>
                <w:szCs w:val="22"/>
              </w:rPr>
            </w:pPr>
          </w:p>
        </w:tc>
      </w:tr>
    </w:tbl>
    <w:p w:rsidR="001E24C0" w:rsidRDefault="001E24C0" w:rsidP="001E24C0"/>
    <w:p w:rsidR="001E24C0" w:rsidRDefault="001E24C0" w:rsidP="001E24C0">
      <w:pPr>
        <w:pStyle w:val="berschrift2"/>
      </w:pPr>
      <w:bookmarkStart w:id="11185" w:name="_Toc499018744"/>
      <w:r>
        <w:lastRenderedPageBreak/>
        <w:t>srvKontextDto</w:t>
      </w:r>
      <w:bookmarkEnd w:id="11185"/>
    </w:p>
    <w:tbl>
      <w:tblPr>
        <w:tblStyle w:val="Tabellenraster"/>
        <w:tblW w:w="0" w:type="auto"/>
        <w:tblLook w:val="04A0" w:firstRow="1" w:lastRow="0" w:firstColumn="1" w:lastColumn="0" w:noHBand="0" w:noVBand="1"/>
      </w:tblPr>
      <w:tblGrid>
        <w:gridCol w:w="2749"/>
        <w:gridCol w:w="1442"/>
        <w:gridCol w:w="1598"/>
        <w:gridCol w:w="2228"/>
        <w:gridCol w:w="1058"/>
      </w:tblGrid>
      <w:tr w:rsidR="001E24C0" w:rsidTr="001E24C0">
        <w:tc>
          <w:tcPr>
            <w:tcW w:w="2749" w:type="dxa"/>
          </w:tcPr>
          <w:p w:rsidR="001E24C0" w:rsidRDefault="001E24C0" w:rsidP="00F22EB0">
            <w:pPr>
              <w:pStyle w:val="Text"/>
              <w:rPr>
                <w:rFonts w:asciiTheme="minorHAnsi" w:hAnsiTheme="minorHAnsi"/>
                <w:szCs w:val="22"/>
              </w:rPr>
            </w:pPr>
            <w:r>
              <w:rPr>
                <w:rFonts w:asciiTheme="minorHAnsi" w:hAnsiTheme="minorHAnsi"/>
                <w:szCs w:val="22"/>
              </w:rPr>
              <w:t>Klasse</w:t>
            </w:r>
          </w:p>
        </w:tc>
        <w:tc>
          <w:tcPr>
            <w:tcW w:w="1442" w:type="dxa"/>
          </w:tcPr>
          <w:p w:rsidR="001E24C0" w:rsidRDefault="001E24C0" w:rsidP="00F22EB0">
            <w:pPr>
              <w:pStyle w:val="Text"/>
              <w:rPr>
                <w:rFonts w:asciiTheme="minorHAnsi" w:hAnsiTheme="minorHAnsi"/>
                <w:szCs w:val="22"/>
              </w:rPr>
            </w:pPr>
            <w:r>
              <w:rPr>
                <w:rFonts w:asciiTheme="minorHAnsi" w:hAnsiTheme="minorHAnsi"/>
                <w:szCs w:val="22"/>
              </w:rPr>
              <w:t>Attribut</w:t>
            </w:r>
          </w:p>
        </w:tc>
        <w:tc>
          <w:tcPr>
            <w:tcW w:w="1598" w:type="dxa"/>
          </w:tcPr>
          <w:p w:rsidR="001E24C0" w:rsidRDefault="001E24C0" w:rsidP="00F22EB0">
            <w:pPr>
              <w:pStyle w:val="Text"/>
              <w:rPr>
                <w:rFonts w:asciiTheme="minorHAnsi" w:hAnsiTheme="minorHAnsi"/>
                <w:szCs w:val="22"/>
              </w:rPr>
            </w:pPr>
            <w:r>
              <w:rPr>
                <w:rFonts w:asciiTheme="minorHAnsi" w:hAnsiTheme="minorHAnsi"/>
                <w:szCs w:val="22"/>
              </w:rPr>
              <w:t>Typ</w:t>
            </w:r>
          </w:p>
        </w:tc>
        <w:tc>
          <w:tcPr>
            <w:tcW w:w="2228" w:type="dxa"/>
          </w:tcPr>
          <w:p w:rsidR="001E24C0" w:rsidRDefault="001E24C0" w:rsidP="00F22EB0">
            <w:pPr>
              <w:pStyle w:val="Text"/>
              <w:rPr>
                <w:rFonts w:asciiTheme="minorHAnsi" w:hAnsiTheme="minorHAnsi"/>
                <w:szCs w:val="22"/>
              </w:rPr>
            </w:pPr>
            <w:r>
              <w:rPr>
                <w:rFonts w:asciiTheme="minorHAnsi" w:hAnsiTheme="minorHAnsi"/>
                <w:szCs w:val="22"/>
              </w:rPr>
              <w:t>Beschreibung</w:t>
            </w:r>
          </w:p>
        </w:tc>
        <w:tc>
          <w:tcPr>
            <w:tcW w:w="1058" w:type="dxa"/>
          </w:tcPr>
          <w:p w:rsidR="001E24C0" w:rsidRDefault="001E24C0" w:rsidP="00F22EB0">
            <w:pPr>
              <w:pStyle w:val="Text"/>
              <w:rPr>
                <w:rFonts w:asciiTheme="minorHAnsi" w:hAnsiTheme="minorHAnsi"/>
                <w:szCs w:val="22"/>
              </w:rPr>
            </w:pPr>
            <w:r>
              <w:rPr>
                <w:rFonts w:asciiTheme="minorHAnsi" w:hAnsiTheme="minorHAnsi"/>
                <w:szCs w:val="22"/>
              </w:rPr>
              <w:t>Required</w:t>
            </w: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srvKontextDto</w:t>
            </w:r>
          </w:p>
        </w:tc>
        <w:tc>
          <w:tcPr>
            <w:tcW w:w="1442" w:type="dxa"/>
          </w:tcPr>
          <w:p w:rsidR="001E24C0" w:rsidRDefault="001E24C0" w:rsidP="00F22EB0">
            <w:pPr>
              <w:pStyle w:val="Text"/>
              <w:rPr>
                <w:rFonts w:asciiTheme="minorHAnsi" w:hAnsiTheme="minorHAnsi"/>
                <w:szCs w:val="22"/>
              </w:rPr>
            </w:pP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p>
        </w:tc>
        <w:tc>
          <w:tcPr>
            <w:tcW w:w="2228" w:type="dxa"/>
          </w:tcPr>
          <w:p w:rsidR="001E24C0" w:rsidRDefault="001E24C0" w:rsidP="00F22EB0">
            <w:pPr>
              <w:pStyle w:val="Text"/>
              <w:rPr>
                <w:rFonts w:asciiTheme="minorHAnsi" w:hAnsiTheme="minorHAnsi"/>
                <w:szCs w:val="22"/>
              </w:rPr>
            </w:pP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perDate</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DateTime</w:t>
            </w:r>
          </w:p>
        </w:tc>
        <w:tc>
          <w:tcPr>
            <w:tcW w:w="2228" w:type="dxa"/>
          </w:tcPr>
          <w:p w:rsidR="001E24C0" w:rsidRDefault="001E24C0" w:rsidP="00F22EB0">
            <w:pPr>
              <w:pStyle w:val="Text"/>
              <w:rPr>
                <w:rFonts w:asciiTheme="minorHAnsi" w:hAnsiTheme="minorHAnsi"/>
                <w:szCs w:val="22"/>
              </w:rPr>
            </w:pPr>
            <w:r>
              <w:rPr>
                <w:rFonts w:asciiTheme="minorHAnsi" w:hAnsiTheme="minorHAnsi"/>
                <w:szCs w:val="22"/>
              </w:rPr>
              <w:t>Zeitpunkt (aktuelles Datum)</w:t>
            </w: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sysperole</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Person Role</w:t>
            </w:r>
          </w:p>
          <w:p w:rsidR="001E24C0" w:rsidRDefault="001E24C0" w:rsidP="00F22EB0">
            <w:pPr>
              <w:pStyle w:val="Text"/>
              <w:rPr>
                <w:rFonts w:asciiTheme="minorHAnsi" w:hAnsiTheme="minorHAnsi"/>
                <w:szCs w:val="22"/>
              </w:rPr>
            </w:pPr>
            <w:r w:rsidRPr="002D0FB8">
              <w:rPr>
                <w:rFonts w:asciiTheme="minorHAnsi" w:hAnsiTheme="minorHAnsi"/>
                <w:szCs w:val="22"/>
              </w:rPr>
              <w:t>Wird mit 0 vorbelegt und damit automatisch aus der Loginsteuerung übernommen</w:t>
            </w: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syskdtyp</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des Kundentyps aus dem Feld Kundenart</w:t>
            </w: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sysobart</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Neu=12</w:t>
            </w:r>
          </w:p>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Occasion=13</w:t>
            </w:r>
          </w:p>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Vorführ=14</w:t>
            </w:r>
          </w:p>
        </w:tc>
        <w:tc>
          <w:tcPr>
            <w:tcW w:w="1058" w:type="dxa"/>
          </w:tcPr>
          <w:p w:rsidR="001E24C0" w:rsidRDefault="001E24C0" w:rsidP="00F22EB0">
            <w:pPr>
              <w:pStyle w:val="Text"/>
              <w:rPr>
                <w:rFonts w:asciiTheme="minorHAnsi" w:hAnsiTheme="minorHAnsi"/>
                <w:szCs w:val="22"/>
              </w:rPr>
            </w:pPr>
            <w:r>
              <w:rPr>
                <w:rFonts w:asciiTheme="minorHAnsi" w:hAnsiTheme="minorHAnsi"/>
                <w:szCs w:val="22"/>
              </w:rPr>
              <w:t>x</w:t>
            </w:r>
          </w:p>
        </w:tc>
      </w:tr>
      <w:tr w:rsidR="001E24C0" w:rsidRPr="00C01B3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sysobtyp</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Pr="002D0FB8" w:rsidRDefault="001E24C0" w:rsidP="00F22EB0">
            <w:pPr>
              <w:jc w:val="left"/>
              <w:rPr>
                <w:rFonts w:asciiTheme="minorHAnsi" w:hAnsiTheme="minorHAnsi"/>
                <w:sz w:val="22"/>
                <w:szCs w:val="22"/>
              </w:rPr>
            </w:pPr>
            <w:r w:rsidRPr="002D0FB8">
              <w:rPr>
                <w:rFonts w:asciiTheme="minorHAnsi" w:hAnsiTheme="minorHAnsi"/>
                <w:sz w:val="22"/>
                <w:szCs w:val="22"/>
              </w:rPr>
              <w:t>Id des Objekttypes muss übergeben werden.</w:t>
            </w:r>
          </w:p>
          <w:p w:rsidR="001E24C0" w:rsidRPr="008B3F77" w:rsidRDefault="001E24C0" w:rsidP="00F22EB0">
            <w:pPr>
              <w:jc w:val="left"/>
              <w:rPr>
                <w:rFonts w:asciiTheme="minorHAnsi" w:hAnsiTheme="minorHAnsi"/>
                <w:sz w:val="22"/>
                <w:szCs w:val="22"/>
                <w:lang w:val="en-US"/>
              </w:rPr>
            </w:pPr>
            <w:r w:rsidRPr="002D0FB8">
              <w:rPr>
                <w:rFonts w:asciiTheme="minorHAnsi" w:hAnsiTheme="minorHAnsi"/>
                <w:sz w:val="22"/>
                <w:szCs w:val="22"/>
                <w:lang w:val="en-US"/>
              </w:rPr>
              <w:t>(Servicemethode getObjektDaten(String EurotaxID)  liefert sysobtyp</w:t>
            </w:r>
          </w:p>
        </w:tc>
        <w:tc>
          <w:tcPr>
            <w:tcW w:w="1058" w:type="dxa"/>
          </w:tcPr>
          <w:p w:rsidR="001E24C0" w:rsidRPr="006B79C5" w:rsidRDefault="001E24C0" w:rsidP="00F22EB0">
            <w:pPr>
              <w:pStyle w:val="Text"/>
              <w:rPr>
                <w:rFonts w:asciiTheme="minorHAnsi" w:hAnsiTheme="minorHAnsi"/>
                <w:szCs w:val="22"/>
                <w:lang w:val="en-US"/>
              </w:rPr>
            </w:pPr>
          </w:p>
        </w:tc>
      </w:tr>
      <w:tr w:rsidR="001E24C0" w:rsidTr="001E24C0">
        <w:tc>
          <w:tcPr>
            <w:tcW w:w="2749" w:type="dxa"/>
          </w:tcPr>
          <w:p w:rsidR="001E24C0" w:rsidRPr="006B79C5" w:rsidRDefault="001E24C0" w:rsidP="00F22EB0">
            <w:pPr>
              <w:pStyle w:val="Text"/>
              <w:rPr>
                <w:rFonts w:ascii="Consolas" w:hAnsi="Consolas" w:cs="Consolas"/>
                <w:color w:val="2B91AF"/>
                <w:sz w:val="19"/>
                <w:szCs w:val="19"/>
                <w:highlight w:val="white"/>
                <w:lang w:val="en-US"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sysprkgroup</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der Kundengruppe</w:t>
            </w:r>
          </w:p>
        </w:tc>
        <w:tc>
          <w:tcPr>
            <w:tcW w:w="1058" w:type="dxa"/>
          </w:tcPr>
          <w:p w:rsidR="001E24C0" w:rsidRDefault="001E24C0" w:rsidP="00F22EB0">
            <w:pPr>
              <w:pStyle w:val="Text"/>
              <w:rPr>
                <w:rFonts w:asciiTheme="minorHAnsi" w:hAnsiTheme="minorHAnsi"/>
                <w:szCs w:val="22"/>
              </w:rPr>
            </w:pPr>
          </w:p>
        </w:tc>
      </w:tr>
      <w:tr w:rsidR="001E24C0" w:rsidTr="001E24C0">
        <w:tc>
          <w:tcPr>
            <w:tcW w:w="2749" w:type="dxa"/>
          </w:tcPr>
          <w:p w:rsidR="001E24C0" w:rsidRDefault="001E24C0" w:rsidP="00F22EB0">
            <w:pPr>
              <w:pStyle w:val="Text"/>
              <w:rPr>
                <w:rFonts w:ascii="Consolas" w:hAnsi="Consolas" w:cs="Consolas"/>
                <w:color w:val="2B91AF"/>
                <w:sz w:val="19"/>
                <w:szCs w:val="19"/>
                <w:highlight w:val="white"/>
                <w:lang w:val="de-DE" w:eastAsia="de-CH"/>
              </w:rPr>
            </w:pPr>
          </w:p>
        </w:tc>
        <w:tc>
          <w:tcPr>
            <w:tcW w:w="1442" w:type="dxa"/>
          </w:tcPr>
          <w:p w:rsidR="001E24C0" w:rsidRDefault="001E24C0"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sysprprodukt</w:t>
            </w:r>
          </w:p>
        </w:tc>
        <w:tc>
          <w:tcPr>
            <w:tcW w:w="1598" w:type="dxa"/>
          </w:tcPr>
          <w:p w:rsidR="001E24C0" w:rsidRDefault="001E24C0"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2228" w:type="dxa"/>
          </w:tcPr>
          <w:p w:rsidR="001E24C0" w:rsidRDefault="001E24C0" w:rsidP="00F22EB0">
            <w:pPr>
              <w:jc w:val="left"/>
              <w:rPr>
                <w:rFonts w:asciiTheme="minorHAnsi" w:hAnsiTheme="minorHAnsi"/>
                <w:sz w:val="22"/>
                <w:szCs w:val="22"/>
              </w:rPr>
            </w:pPr>
            <w:r>
              <w:rPr>
                <w:rFonts w:asciiTheme="minorHAnsi" w:hAnsiTheme="minorHAnsi"/>
                <w:sz w:val="22"/>
                <w:szCs w:val="22"/>
              </w:rPr>
              <w:t>ID des Produktes</w:t>
            </w:r>
          </w:p>
        </w:tc>
        <w:tc>
          <w:tcPr>
            <w:tcW w:w="1058" w:type="dxa"/>
          </w:tcPr>
          <w:p w:rsidR="001E24C0" w:rsidRDefault="001E24C0" w:rsidP="00F22EB0">
            <w:pPr>
              <w:pStyle w:val="Text"/>
              <w:rPr>
                <w:rFonts w:asciiTheme="minorHAnsi" w:hAnsiTheme="minorHAnsi"/>
                <w:szCs w:val="22"/>
              </w:rPr>
            </w:pPr>
          </w:p>
        </w:tc>
      </w:tr>
    </w:tbl>
    <w:p w:rsidR="001E24C0" w:rsidRDefault="001E24C0" w:rsidP="001E24C0"/>
    <w:p w:rsidR="00D91E61" w:rsidRDefault="00D91E61" w:rsidP="00D91E61">
      <w:pPr>
        <w:pStyle w:val="berschrift2"/>
      </w:pPr>
      <w:bookmarkStart w:id="11186" w:name="_Toc499018745"/>
      <w:r>
        <w:t>kalkKontext</w:t>
      </w:r>
      <w:bookmarkEnd w:id="11186"/>
    </w:p>
    <w:tbl>
      <w:tblPr>
        <w:tblStyle w:val="Tabellenraster"/>
        <w:tblW w:w="0" w:type="auto"/>
        <w:tblLook w:val="04A0" w:firstRow="1" w:lastRow="0" w:firstColumn="1" w:lastColumn="0" w:noHBand="0" w:noVBand="1"/>
      </w:tblPr>
      <w:tblGrid>
        <w:gridCol w:w="2601"/>
        <w:gridCol w:w="1508"/>
        <w:gridCol w:w="1642"/>
        <w:gridCol w:w="2228"/>
        <w:gridCol w:w="1096"/>
      </w:tblGrid>
      <w:tr w:rsidR="00D91E61" w:rsidTr="00F22EB0">
        <w:tc>
          <w:tcPr>
            <w:tcW w:w="2601" w:type="dxa"/>
          </w:tcPr>
          <w:p w:rsidR="00D91E61" w:rsidRDefault="00D91E61" w:rsidP="00F22EB0">
            <w:pPr>
              <w:pStyle w:val="Text"/>
              <w:rPr>
                <w:rFonts w:asciiTheme="minorHAnsi" w:hAnsiTheme="minorHAnsi"/>
                <w:szCs w:val="22"/>
              </w:rPr>
            </w:pPr>
            <w:r>
              <w:rPr>
                <w:rFonts w:asciiTheme="minorHAnsi" w:hAnsiTheme="minorHAnsi"/>
                <w:szCs w:val="22"/>
              </w:rPr>
              <w:t>Klasse</w:t>
            </w:r>
          </w:p>
        </w:tc>
        <w:tc>
          <w:tcPr>
            <w:tcW w:w="1508" w:type="dxa"/>
          </w:tcPr>
          <w:p w:rsidR="00D91E61" w:rsidRDefault="00D91E61" w:rsidP="00F22EB0">
            <w:pPr>
              <w:pStyle w:val="Text"/>
              <w:rPr>
                <w:rFonts w:asciiTheme="minorHAnsi" w:hAnsiTheme="minorHAnsi"/>
                <w:szCs w:val="22"/>
              </w:rPr>
            </w:pPr>
            <w:r>
              <w:rPr>
                <w:rFonts w:asciiTheme="minorHAnsi" w:hAnsiTheme="minorHAnsi"/>
                <w:szCs w:val="22"/>
              </w:rPr>
              <w:t>Attribut</w:t>
            </w:r>
          </w:p>
        </w:tc>
        <w:tc>
          <w:tcPr>
            <w:tcW w:w="1642" w:type="dxa"/>
          </w:tcPr>
          <w:p w:rsidR="00D91E61" w:rsidRDefault="00D91E61" w:rsidP="00F22EB0">
            <w:pPr>
              <w:pStyle w:val="Text"/>
              <w:rPr>
                <w:rFonts w:asciiTheme="minorHAnsi" w:hAnsiTheme="minorHAnsi"/>
                <w:szCs w:val="22"/>
              </w:rPr>
            </w:pPr>
            <w:r>
              <w:rPr>
                <w:rFonts w:asciiTheme="minorHAnsi" w:hAnsiTheme="minorHAnsi"/>
                <w:szCs w:val="22"/>
              </w:rPr>
              <w:t>Typ</w:t>
            </w:r>
          </w:p>
        </w:tc>
        <w:tc>
          <w:tcPr>
            <w:tcW w:w="2228" w:type="dxa"/>
          </w:tcPr>
          <w:p w:rsidR="00D91E61" w:rsidRDefault="00D91E61" w:rsidP="00F22EB0">
            <w:pPr>
              <w:pStyle w:val="Text"/>
              <w:rPr>
                <w:rFonts w:asciiTheme="minorHAnsi" w:hAnsiTheme="minorHAnsi"/>
                <w:szCs w:val="22"/>
              </w:rPr>
            </w:pPr>
            <w:r>
              <w:rPr>
                <w:rFonts w:asciiTheme="minorHAnsi" w:hAnsiTheme="minorHAnsi"/>
                <w:szCs w:val="22"/>
              </w:rPr>
              <w:t>Beschreibung</w:t>
            </w:r>
          </w:p>
        </w:tc>
        <w:tc>
          <w:tcPr>
            <w:tcW w:w="1096" w:type="dxa"/>
          </w:tcPr>
          <w:p w:rsidR="00D91E61" w:rsidRDefault="00D91E61" w:rsidP="00F22EB0">
            <w:pPr>
              <w:pStyle w:val="Text"/>
              <w:rPr>
                <w:rFonts w:asciiTheme="minorHAnsi" w:hAnsiTheme="minorHAnsi"/>
                <w:szCs w:val="22"/>
              </w:rPr>
            </w:pPr>
            <w:r>
              <w:rPr>
                <w:rFonts w:asciiTheme="minorHAnsi" w:hAnsiTheme="minorHAnsi"/>
                <w:szCs w:val="22"/>
              </w:rPr>
              <w:t>Required</w:t>
            </w: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kalkKontext</w:t>
            </w: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p>
        </w:tc>
        <w:tc>
          <w:tcPr>
            <w:tcW w:w="2228" w:type="dxa"/>
          </w:tcPr>
          <w:p w:rsidR="00D91E61" w:rsidRDefault="00D91E61" w:rsidP="00F22EB0">
            <w:pPr>
              <w:jc w:val="left"/>
              <w:rPr>
                <w:rFonts w:asciiTheme="minorHAnsi" w:hAnsiTheme="minorHAnsi"/>
                <w:sz w:val="22"/>
                <w:szCs w:val="22"/>
              </w:rPr>
            </w:pP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kundenScore</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2228" w:type="dxa"/>
          </w:tcPr>
          <w:p w:rsidR="00D91E61" w:rsidRDefault="00D91E61" w:rsidP="00F22EB0">
            <w:pPr>
              <w:jc w:val="left"/>
              <w:rPr>
                <w:rFonts w:asciiTheme="minorHAnsi" w:hAnsiTheme="minorHAnsi"/>
                <w:sz w:val="22"/>
                <w:szCs w:val="22"/>
              </w:rPr>
            </w:pPr>
            <w:r w:rsidRPr="00096CE6">
              <w:rPr>
                <w:rFonts w:asciiTheme="minorHAnsi" w:hAnsiTheme="minorHAnsi"/>
                <w:sz w:val="22"/>
                <w:szCs w:val="22"/>
              </w:rPr>
              <w:t>Ermittelter Score des Kunden für die RAP-Zinsanpassung</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zinsNominal</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Nominalzins vorgeben</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useZinsNominal</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Flag für ZinsNominal</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grundBrutto</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Fahrzeugpreis Brutto</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zubehoerBrutto</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Zubehörpreis Brutto</w:t>
            </w:r>
          </w:p>
        </w:tc>
        <w:tc>
          <w:tcPr>
            <w:tcW w:w="1096" w:type="dxa"/>
          </w:tcPr>
          <w:p w:rsidR="00D91E61" w:rsidRDefault="00D91E61" w:rsidP="00F22EB0">
            <w:pPr>
              <w:pStyle w:val="Text"/>
              <w:rPr>
                <w:rFonts w:asciiTheme="minorHAnsi" w:hAnsiTheme="minorHAnsi"/>
                <w:szCs w:val="22"/>
              </w:rPr>
            </w:pPr>
          </w:p>
        </w:tc>
      </w:tr>
      <w:tr w:rsidR="00D91E61" w:rsidTr="00F22EB0">
        <w:tc>
          <w:tcPr>
            <w:tcW w:w="2601" w:type="dxa"/>
          </w:tcPr>
          <w:p w:rsidR="00D91E61" w:rsidRDefault="00D91E61" w:rsidP="00F22EB0">
            <w:pPr>
              <w:pStyle w:val="Text"/>
              <w:rPr>
                <w:rFonts w:ascii="Consolas" w:hAnsi="Consolas" w:cs="Consolas"/>
                <w:color w:val="2B91AF"/>
                <w:sz w:val="19"/>
                <w:szCs w:val="19"/>
                <w:highlight w:val="white"/>
                <w:lang w:val="de-DE" w:eastAsia="de-CH"/>
              </w:rPr>
            </w:pPr>
          </w:p>
        </w:tc>
        <w:tc>
          <w:tcPr>
            <w:tcW w:w="1508" w:type="dxa"/>
          </w:tcPr>
          <w:p w:rsidR="00D91E61" w:rsidRDefault="00D91E61" w:rsidP="00F22EB0">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setDefaultCustZins</w:t>
            </w:r>
          </w:p>
        </w:tc>
        <w:tc>
          <w:tcPr>
            <w:tcW w:w="1642" w:type="dxa"/>
          </w:tcPr>
          <w:p w:rsidR="00D91E61" w:rsidRDefault="00D91E61" w:rsidP="00F22EB0">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2228" w:type="dxa"/>
          </w:tcPr>
          <w:p w:rsidR="00D91E61" w:rsidRPr="00096CE6" w:rsidRDefault="00D91E61" w:rsidP="00F22EB0">
            <w:pPr>
              <w:jc w:val="left"/>
              <w:rPr>
                <w:rFonts w:asciiTheme="minorHAnsi" w:hAnsiTheme="minorHAnsi"/>
                <w:sz w:val="22"/>
                <w:szCs w:val="22"/>
              </w:rPr>
            </w:pPr>
            <w:r w:rsidRPr="00096CE6">
              <w:rPr>
                <w:rFonts w:asciiTheme="minorHAnsi" w:hAnsiTheme="minorHAnsi"/>
                <w:sz w:val="22"/>
                <w:szCs w:val="22"/>
              </w:rPr>
              <w:t>Standardzins ermitteln</w:t>
            </w:r>
          </w:p>
        </w:tc>
        <w:tc>
          <w:tcPr>
            <w:tcW w:w="1096" w:type="dxa"/>
          </w:tcPr>
          <w:p w:rsidR="00D91E61" w:rsidRDefault="00D91E61" w:rsidP="00F22EB0">
            <w:pPr>
              <w:pStyle w:val="Text"/>
              <w:rPr>
                <w:rFonts w:asciiTheme="minorHAnsi" w:hAnsiTheme="minorHAnsi"/>
                <w:szCs w:val="22"/>
              </w:rPr>
            </w:pPr>
          </w:p>
        </w:tc>
      </w:tr>
    </w:tbl>
    <w:p w:rsidR="00F42C30" w:rsidRDefault="00F42C30" w:rsidP="00F42C30">
      <w:pPr>
        <w:pStyle w:val="berschrift2"/>
      </w:pPr>
      <w:bookmarkStart w:id="11187" w:name="_Toc499018746"/>
      <w:r>
        <w:lastRenderedPageBreak/>
        <w:t>DropListDto</w:t>
      </w:r>
      <w:bookmarkEnd w:id="11187"/>
    </w:p>
    <w:tbl>
      <w:tblPr>
        <w:tblStyle w:val="Tabellenraster"/>
        <w:tblW w:w="0" w:type="auto"/>
        <w:tblLook w:val="04A0" w:firstRow="1" w:lastRow="0" w:firstColumn="1" w:lastColumn="0" w:noHBand="0" w:noVBand="1"/>
      </w:tblPr>
      <w:tblGrid>
        <w:gridCol w:w="2601"/>
        <w:gridCol w:w="1508"/>
        <w:gridCol w:w="1642"/>
        <w:gridCol w:w="3316"/>
      </w:tblGrid>
      <w:tr w:rsidR="004F7688" w:rsidTr="004F7688">
        <w:tc>
          <w:tcPr>
            <w:tcW w:w="2601" w:type="dxa"/>
          </w:tcPr>
          <w:p w:rsidR="004F7688" w:rsidRDefault="004F7688" w:rsidP="00906291">
            <w:pPr>
              <w:pStyle w:val="Text"/>
              <w:rPr>
                <w:rFonts w:asciiTheme="minorHAnsi" w:hAnsiTheme="minorHAnsi"/>
                <w:szCs w:val="22"/>
              </w:rPr>
            </w:pPr>
            <w:r>
              <w:rPr>
                <w:rFonts w:asciiTheme="minorHAnsi" w:hAnsiTheme="minorHAnsi"/>
                <w:szCs w:val="22"/>
              </w:rPr>
              <w:t>Klasse</w:t>
            </w:r>
          </w:p>
        </w:tc>
        <w:tc>
          <w:tcPr>
            <w:tcW w:w="1508" w:type="dxa"/>
          </w:tcPr>
          <w:p w:rsidR="004F7688" w:rsidRDefault="004F7688" w:rsidP="00906291">
            <w:pPr>
              <w:pStyle w:val="Text"/>
              <w:rPr>
                <w:rFonts w:asciiTheme="minorHAnsi" w:hAnsiTheme="minorHAnsi"/>
                <w:szCs w:val="22"/>
              </w:rPr>
            </w:pPr>
            <w:r>
              <w:rPr>
                <w:rFonts w:asciiTheme="minorHAnsi" w:hAnsiTheme="minorHAnsi"/>
                <w:szCs w:val="22"/>
              </w:rPr>
              <w:t>Attribut</w:t>
            </w:r>
          </w:p>
        </w:tc>
        <w:tc>
          <w:tcPr>
            <w:tcW w:w="1642" w:type="dxa"/>
          </w:tcPr>
          <w:p w:rsidR="004F7688" w:rsidRDefault="004F7688" w:rsidP="00906291">
            <w:pPr>
              <w:pStyle w:val="Text"/>
              <w:rPr>
                <w:rFonts w:asciiTheme="minorHAnsi" w:hAnsiTheme="minorHAnsi"/>
                <w:szCs w:val="22"/>
              </w:rPr>
            </w:pPr>
            <w:r>
              <w:rPr>
                <w:rFonts w:asciiTheme="minorHAnsi" w:hAnsiTheme="minorHAnsi"/>
                <w:szCs w:val="22"/>
              </w:rPr>
              <w:t>Typ</w:t>
            </w:r>
          </w:p>
        </w:tc>
        <w:tc>
          <w:tcPr>
            <w:tcW w:w="3316" w:type="dxa"/>
          </w:tcPr>
          <w:p w:rsidR="004F7688" w:rsidRDefault="004F7688" w:rsidP="00906291">
            <w:pPr>
              <w:pStyle w:val="Text"/>
              <w:rPr>
                <w:rFonts w:asciiTheme="minorHAnsi" w:hAnsiTheme="minorHAnsi"/>
                <w:szCs w:val="22"/>
              </w:rPr>
            </w:pPr>
            <w:r>
              <w:rPr>
                <w:rFonts w:asciiTheme="minorHAnsi" w:hAnsiTheme="minorHAnsi"/>
                <w:szCs w:val="22"/>
              </w:rPr>
              <w:t>Beschreibung</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DropListDto</w:t>
            </w: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p>
        </w:tc>
        <w:tc>
          <w:tcPr>
            <w:tcW w:w="3316" w:type="dxa"/>
          </w:tcPr>
          <w:p w:rsidR="004F7688" w:rsidRDefault="004F7688" w:rsidP="00906291">
            <w:pPr>
              <w:jc w:val="left"/>
              <w:rPr>
                <w:rFonts w:asciiTheme="minorHAnsi" w:hAnsiTheme="minorHAnsi"/>
                <w:sz w:val="22"/>
                <w:szCs w:val="22"/>
              </w:rPr>
            </w:pP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bezeichnung</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3316" w:type="dxa"/>
          </w:tcPr>
          <w:p w:rsidR="004F7688" w:rsidRDefault="004F7688" w:rsidP="00906291">
            <w:pPr>
              <w:jc w:val="left"/>
              <w:rPr>
                <w:rFonts w:asciiTheme="minorHAnsi" w:hAnsiTheme="minorHAnsi"/>
                <w:sz w:val="22"/>
                <w:szCs w:val="22"/>
              </w:rPr>
            </w:pPr>
            <w:r>
              <w:rPr>
                <w:rFonts w:asciiTheme="minorHAnsi" w:hAnsiTheme="minorHAnsi"/>
                <w:sz w:val="22"/>
                <w:szCs w:val="22"/>
              </w:rPr>
              <w:t>Bezeichnung Dropdown</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beschreibung</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double</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Beschreibung Dropdown</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Code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Techn. Code</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sysID</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Id des Eintrags</w:t>
            </w:r>
          </w:p>
        </w:tc>
      </w:tr>
    </w:tbl>
    <w:p w:rsidR="00F42C30" w:rsidRDefault="00F42C30" w:rsidP="00F42C30">
      <w:pPr>
        <w:pStyle w:val="berschrift2"/>
      </w:pPr>
      <w:bookmarkStart w:id="11188" w:name="_Toc499018747"/>
      <w:r>
        <w:t>AvailableProduktDto</w:t>
      </w:r>
      <w:bookmarkEnd w:id="11188"/>
    </w:p>
    <w:tbl>
      <w:tblPr>
        <w:tblStyle w:val="Tabellenraster"/>
        <w:tblW w:w="0" w:type="auto"/>
        <w:tblLook w:val="04A0" w:firstRow="1" w:lastRow="0" w:firstColumn="1" w:lastColumn="0" w:noHBand="0" w:noVBand="1"/>
      </w:tblPr>
      <w:tblGrid>
        <w:gridCol w:w="2601"/>
        <w:gridCol w:w="1508"/>
        <w:gridCol w:w="1642"/>
        <w:gridCol w:w="3316"/>
      </w:tblGrid>
      <w:tr w:rsidR="004F7688" w:rsidTr="004F7688">
        <w:tc>
          <w:tcPr>
            <w:tcW w:w="2601" w:type="dxa"/>
          </w:tcPr>
          <w:p w:rsidR="004F7688" w:rsidRDefault="004F7688" w:rsidP="00906291">
            <w:pPr>
              <w:pStyle w:val="Text"/>
              <w:rPr>
                <w:rFonts w:asciiTheme="minorHAnsi" w:hAnsiTheme="minorHAnsi"/>
                <w:szCs w:val="22"/>
              </w:rPr>
            </w:pPr>
            <w:r>
              <w:rPr>
                <w:rFonts w:asciiTheme="minorHAnsi" w:hAnsiTheme="minorHAnsi"/>
                <w:szCs w:val="22"/>
              </w:rPr>
              <w:t>Klasse</w:t>
            </w:r>
          </w:p>
        </w:tc>
        <w:tc>
          <w:tcPr>
            <w:tcW w:w="1508" w:type="dxa"/>
          </w:tcPr>
          <w:p w:rsidR="004F7688" w:rsidRDefault="004F7688" w:rsidP="00906291">
            <w:pPr>
              <w:pStyle w:val="Text"/>
              <w:rPr>
                <w:rFonts w:asciiTheme="minorHAnsi" w:hAnsiTheme="minorHAnsi"/>
                <w:szCs w:val="22"/>
              </w:rPr>
            </w:pPr>
            <w:r>
              <w:rPr>
                <w:rFonts w:asciiTheme="minorHAnsi" w:hAnsiTheme="minorHAnsi"/>
                <w:szCs w:val="22"/>
              </w:rPr>
              <w:t>Attribut</w:t>
            </w:r>
          </w:p>
        </w:tc>
        <w:tc>
          <w:tcPr>
            <w:tcW w:w="1642" w:type="dxa"/>
          </w:tcPr>
          <w:p w:rsidR="004F7688" w:rsidRDefault="004F7688" w:rsidP="00906291">
            <w:pPr>
              <w:pStyle w:val="Text"/>
              <w:rPr>
                <w:rFonts w:asciiTheme="minorHAnsi" w:hAnsiTheme="minorHAnsi"/>
                <w:szCs w:val="22"/>
              </w:rPr>
            </w:pPr>
            <w:r>
              <w:rPr>
                <w:rFonts w:asciiTheme="minorHAnsi" w:hAnsiTheme="minorHAnsi"/>
                <w:szCs w:val="22"/>
              </w:rPr>
              <w:t>Typ</w:t>
            </w:r>
          </w:p>
        </w:tc>
        <w:tc>
          <w:tcPr>
            <w:tcW w:w="3316" w:type="dxa"/>
          </w:tcPr>
          <w:p w:rsidR="004F7688" w:rsidRDefault="004F7688" w:rsidP="00906291">
            <w:pPr>
              <w:pStyle w:val="Text"/>
              <w:rPr>
                <w:rFonts w:asciiTheme="minorHAnsi" w:hAnsiTheme="minorHAnsi"/>
                <w:szCs w:val="22"/>
              </w:rPr>
            </w:pPr>
            <w:r>
              <w:rPr>
                <w:rFonts w:asciiTheme="minorHAnsi" w:hAnsiTheme="minorHAnsi"/>
                <w:szCs w:val="22"/>
              </w:rPr>
              <w:t>Beschreibung</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rPr>
              <w:t>AvailableProduktDto:DropListDto</w:t>
            </w: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p>
        </w:tc>
        <w:tc>
          <w:tcPr>
            <w:tcW w:w="3316" w:type="dxa"/>
          </w:tcPr>
          <w:p w:rsidR="004F7688" w:rsidRDefault="004F7688" w:rsidP="00906291">
            <w:pPr>
              <w:jc w:val="left"/>
              <w:rPr>
                <w:rFonts w:asciiTheme="minorHAnsi" w:hAnsiTheme="minorHAnsi"/>
                <w:sz w:val="22"/>
                <w:szCs w:val="22"/>
              </w:rPr>
            </w:pP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indent</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3316" w:type="dxa"/>
          </w:tcPr>
          <w:p w:rsidR="004F7688" w:rsidRDefault="004F7688" w:rsidP="00906291">
            <w:pPr>
              <w:jc w:val="left"/>
              <w:rPr>
                <w:rFonts w:asciiTheme="minorHAnsi" w:hAnsiTheme="minorHAnsi"/>
                <w:sz w:val="22"/>
                <w:szCs w:val="22"/>
              </w:rPr>
            </w:pPr>
            <w:r>
              <w:rPr>
                <w:rFonts w:asciiTheme="minorHAnsi" w:hAnsiTheme="minorHAnsi"/>
                <w:sz w:val="22"/>
                <w:szCs w:val="22"/>
              </w:rPr>
              <w:t>Einrückung</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sysprprodtype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Long</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Produkttyp</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vttypcode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3316"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VTTYP-Code</w:t>
            </w:r>
          </w:p>
        </w:tc>
      </w:tr>
    </w:tbl>
    <w:p w:rsidR="00F42C30" w:rsidRPr="001E24C0" w:rsidRDefault="00F42C30" w:rsidP="00F42C30"/>
    <w:p w:rsidR="00906291" w:rsidRDefault="00906291" w:rsidP="00906291">
      <w:pPr>
        <w:pStyle w:val="berschrift2"/>
      </w:pPr>
      <w:bookmarkStart w:id="11189" w:name="_Toc499018748"/>
      <w:r>
        <w:t>AvailableServiceDto</w:t>
      </w:r>
      <w:bookmarkEnd w:id="11189"/>
    </w:p>
    <w:tbl>
      <w:tblPr>
        <w:tblStyle w:val="Tabellenraster"/>
        <w:tblW w:w="0" w:type="auto"/>
        <w:tblLook w:val="04A0" w:firstRow="1" w:lastRow="0" w:firstColumn="1" w:lastColumn="0" w:noHBand="0" w:noVBand="1"/>
      </w:tblPr>
      <w:tblGrid>
        <w:gridCol w:w="2601"/>
        <w:gridCol w:w="1508"/>
        <w:gridCol w:w="1642"/>
        <w:gridCol w:w="3175"/>
      </w:tblGrid>
      <w:tr w:rsidR="004F7688" w:rsidTr="004F7688">
        <w:tc>
          <w:tcPr>
            <w:tcW w:w="2601" w:type="dxa"/>
          </w:tcPr>
          <w:p w:rsidR="004F7688" w:rsidRDefault="004F7688" w:rsidP="00906291">
            <w:pPr>
              <w:pStyle w:val="Text"/>
              <w:rPr>
                <w:rFonts w:asciiTheme="minorHAnsi" w:hAnsiTheme="minorHAnsi"/>
                <w:szCs w:val="22"/>
              </w:rPr>
            </w:pPr>
            <w:r>
              <w:rPr>
                <w:rFonts w:asciiTheme="minorHAnsi" w:hAnsiTheme="minorHAnsi"/>
                <w:szCs w:val="22"/>
              </w:rPr>
              <w:t>Klasse</w:t>
            </w:r>
          </w:p>
        </w:tc>
        <w:tc>
          <w:tcPr>
            <w:tcW w:w="1508" w:type="dxa"/>
          </w:tcPr>
          <w:p w:rsidR="004F7688" w:rsidRDefault="004F7688" w:rsidP="00906291">
            <w:pPr>
              <w:pStyle w:val="Text"/>
              <w:rPr>
                <w:rFonts w:asciiTheme="minorHAnsi" w:hAnsiTheme="minorHAnsi"/>
                <w:szCs w:val="22"/>
              </w:rPr>
            </w:pPr>
            <w:r>
              <w:rPr>
                <w:rFonts w:asciiTheme="minorHAnsi" w:hAnsiTheme="minorHAnsi"/>
                <w:szCs w:val="22"/>
              </w:rPr>
              <w:t>Attribut</w:t>
            </w:r>
          </w:p>
        </w:tc>
        <w:tc>
          <w:tcPr>
            <w:tcW w:w="1642" w:type="dxa"/>
          </w:tcPr>
          <w:p w:rsidR="004F7688" w:rsidRDefault="004F7688" w:rsidP="00906291">
            <w:pPr>
              <w:pStyle w:val="Text"/>
              <w:rPr>
                <w:rFonts w:asciiTheme="minorHAnsi" w:hAnsiTheme="minorHAnsi"/>
                <w:szCs w:val="22"/>
              </w:rPr>
            </w:pPr>
            <w:r>
              <w:rPr>
                <w:rFonts w:asciiTheme="minorHAnsi" w:hAnsiTheme="minorHAnsi"/>
                <w:szCs w:val="22"/>
              </w:rPr>
              <w:t>Typ</w:t>
            </w:r>
          </w:p>
        </w:tc>
        <w:tc>
          <w:tcPr>
            <w:tcW w:w="3175" w:type="dxa"/>
          </w:tcPr>
          <w:p w:rsidR="004F7688" w:rsidRDefault="004F7688" w:rsidP="00906291">
            <w:pPr>
              <w:pStyle w:val="Text"/>
              <w:rPr>
                <w:rFonts w:asciiTheme="minorHAnsi" w:hAnsiTheme="minorHAnsi"/>
                <w:szCs w:val="22"/>
              </w:rPr>
            </w:pPr>
            <w:r>
              <w:rPr>
                <w:rFonts w:asciiTheme="minorHAnsi" w:hAnsiTheme="minorHAnsi"/>
                <w:szCs w:val="22"/>
              </w:rPr>
              <w:t>Beschreibung</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rPr>
              <w:t>AvailableProduktDto:DropListDto</w:t>
            </w: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p>
        </w:tc>
        <w:tc>
          <w:tcPr>
            <w:tcW w:w="3175" w:type="dxa"/>
          </w:tcPr>
          <w:p w:rsidR="004F7688" w:rsidRDefault="004F7688" w:rsidP="00906291">
            <w:pPr>
              <w:jc w:val="left"/>
              <w:rPr>
                <w:rFonts w:asciiTheme="minorHAnsi" w:hAnsiTheme="minorHAnsi"/>
                <w:sz w:val="22"/>
                <w:szCs w:val="22"/>
              </w:rPr>
            </w:pP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editable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3175" w:type="dxa"/>
          </w:tcPr>
          <w:p w:rsidR="004F7688" w:rsidRDefault="004F7688" w:rsidP="00906291">
            <w:pPr>
              <w:jc w:val="left"/>
              <w:rPr>
                <w:rFonts w:asciiTheme="minorHAnsi" w:hAnsiTheme="minorHAnsi"/>
                <w:sz w:val="22"/>
                <w:szCs w:val="22"/>
              </w:rPr>
            </w:pPr>
            <w:r>
              <w:rPr>
                <w:rFonts w:asciiTheme="minorHAnsi" w:hAnsiTheme="minorHAnsi"/>
                <w:sz w:val="22"/>
                <w:szCs w:val="22"/>
              </w:rPr>
              <w:t>Änderbar</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Mitfin</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Int</w:t>
            </w:r>
          </w:p>
        </w:tc>
        <w:tc>
          <w:tcPr>
            <w:tcW w:w="3175"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Wird mitfinanziert</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paketCode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String</w:t>
            </w:r>
          </w:p>
        </w:tc>
        <w:tc>
          <w:tcPr>
            <w:tcW w:w="3175" w:type="dxa"/>
          </w:tcPr>
          <w:p w:rsidR="004F7688" w:rsidRPr="00096CE6" w:rsidRDefault="004F7688" w:rsidP="00906291">
            <w:pPr>
              <w:jc w:val="left"/>
              <w:rPr>
                <w:rFonts w:asciiTheme="minorHAnsi" w:hAnsiTheme="minorHAnsi"/>
                <w:sz w:val="22"/>
                <w:szCs w:val="22"/>
              </w:rPr>
            </w:pPr>
            <w:r>
              <w:rPr>
                <w:rFonts w:asciiTheme="minorHAnsi" w:hAnsiTheme="minorHAnsi"/>
                <w:sz w:val="22"/>
                <w:szCs w:val="22"/>
              </w:rPr>
              <w:t>Paketcode</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selected</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bool</w:t>
            </w:r>
          </w:p>
        </w:tc>
        <w:tc>
          <w:tcPr>
            <w:tcW w:w="3175" w:type="dxa"/>
          </w:tcPr>
          <w:p w:rsidR="004F7688" w:rsidRDefault="004F7688" w:rsidP="00906291">
            <w:pPr>
              <w:jc w:val="left"/>
              <w:rPr>
                <w:rFonts w:asciiTheme="minorHAnsi" w:hAnsiTheme="minorHAnsi"/>
                <w:sz w:val="22"/>
                <w:szCs w:val="22"/>
              </w:rPr>
            </w:pPr>
            <w:r>
              <w:rPr>
                <w:rFonts w:asciiTheme="minorHAnsi" w:hAnsiTheme="minorHAnsi"/>
                <w:sz w:val="22"/>
                <w:szCs w:val="22"/>
              </w:rPr>
              <w:t>Vorausgewählt</w:t>
            </w:r>
          </w:p>
        </w:tc>
      </w:tr>
      <w:tr w:rsidR="004F7688" w:rsidTr="004F7688">
        <w:tc>
          <w:tcPr>
            <w:tcW w:w="2601" w:type="dxa"/>
          </w:tcPr>
          <w:p w:rsidR="004F7688" w:rsidRDefault="004F7688" w:rsidP="00906291">
            <w:pPr>
              <w:pStyle w:val="Text"/>
              <w:rPr>
                <w:rFonts w:ascii="Consolas" w:hAnsi="Consolas" w:cs="Consolas"/>
                <w:color w:val="2B91AF"/>
                <w:sz w:val="19"/>
                <w:szCs w:val="19"/>
                <w:highlight w:val="white"/>
                <w:lang w:val="de-DE" w:eastAsia="de-CH"/>
              </w:rPr>
            </w:pPr>
          </w:p>
        </w:tc>
        <w:tc>
          <w:tcPr>
            <w:tcW w:w="1508" w:type="dxa"/>
          </w:tcPr>
          <w:p w:rsidR="004F7688" w:rsidRDefault="004F7688" w:rsidP="00906291">
            <w:pPr>
              <w:pStyle w:val="Text"/>
              <w:rPr>
                <w:rFonts w:ascii="Consolas" w:hAnsi="Consolas" w:cs="Consolas"/>
                <w:color w:val="000000"/>
                <w:sz w:val="19"/>
                <w:szCs w:val="19"/>
                <w:highlight w:val="white"/>
                <w:lang w:val="de-DE" w:eastAsia="de-CH"/>
              </w:rPr>
            </w:pPr>
            <w:r>
              <w:rPr>
                <w:rFonts w:ascii="Consolas" w:hAnsi="Consolas" w:cs="Consolas"/>
                <w:color w:val="000000"/>
                <w:sz w:val="19"/>
                <w:szCs w:val="19"/>
                <w:highlight w:val="white"/>
                <w:lang w:val="de-DE" w:eastAsia="de-CH"/>
              </w:rPr>
              <w:t>serviceType</w:t>
            </w:r>
          </w:p>
        </w:tc>
        <w:tc>
          <w:tcPr>
            <w:tcW w:w="1642" w:type="dxa"/>
          </w:tcPr>
          <w:p w:rsidR="004F7688" w:rsidRDefault="004F7688" w:rsidP="00906291">
            <w:pPr>
              <w:pStyle w:val="Text"/>
              <w:rPr>
                <w:rFonts w:ascii="Consolas" w:hAnsi="Consolas" w:cs="Consolas"/>
                <w:color w:val="2B91AF"/>
                <w:sz w:val="19"/>
                <w:szCs w:val="19"/>
                <w:highlight w:val="white"/>
                <w:lang w:val="de-DE" w:eastAsia="de-CH"/>
              </w:rPr>
            </w:pPr>
            <w:r>
              <w:rPr>
                <w:rFonts w:ascii="Consolas" w:hAnsi="Consolas" w:cs="Consolas"/>
                <w:color w:val="2B91AF"/>
                <w:sz w:val="19"/>
                <w:szCs w:val="19"/>
                <w:highlight w:val="white"/>
                <w:lang w:val="de-DE" w:eastAsia="de-CH"/>
              </w:rPr>
              <w:t>ServiceType</w:t>
            </w:r>
          </w:p>
        </w:tc>
        <w:tc>
          <w:tcPr>
            <w:tcW w:w="3175" w:type="dxa"/>
          </w:tcPr>
          <w:p w:rsidR="004F7688" w:rsidRPr="00C01B30" w:rsidRDefault="004F7688" w:rsidP="00906291">
            <w:pPr>
              <w:autoSpaceDE w:val="0"/>
              <w:autoSpaceDN w:val="0"/>
              <w:adjustRightInd w:val="0"/>
              <w:jc w:val="left"/>
              <w:rPr>
                <w:rFonts w:ascii="Consolas" w:hAnsi="Consolas" w:cs="Consolas"/>
                <w:color w:val="000000"/>
                <w:sz w:val="19"/>
                <w:szCs w:val="19"/>
                <w:highlight w:val="white"/>
                <w:lang w:val="en-US"/>
              </w:rPr>
            </w:pPr>
            <w:r w:rsidRPr="00C01B30">
              <w:rPr>
                <w:rFonts w:asciiTheme="minorHAnsi" w:hAnsiTheme="minorHAnsi"/>
                <w:sz w:val="22"/>
                <w:szCs w:val="22"/>
                <w:lang w:val="en-US"/>
              </w:rPr>
              <w:t>Service-Typ (</w:t>
            </w:r>
            <w:r w:rsidRPr="00C01B30">
              <w:rPr>
                <w:rFonts w:ascii="Consolas" w:hAnsi="Consolas" w:cs="Consolas"/>
                <w:color w:val="000000"/>
                <w:sz w:val="19"/>
                <w:szCs w:val="19"/>
                <w:highlight w:val="white"/>
                <w:lang w:val="en-US"/>
              </w:rPr>
              <w:t>VSTYP = 0,RSVTYP = 1,FSTYP = 2,AUA = 3,</w:t>
            </w:r>
          </w:p>
          <w:p w:rsidR="004F7688" w:rsidRDefault="004F7688" w:rsidP="00906291">
            <w:pPr>
              <w:jc w:val="left"/>
              <w:rPr>
                <w:rFonts w:asciiTheme="minorHAnsi" w:hAnsiTheme="minorHAnsi"/>
                <w:sz w:val="22"/>
                <w:szCs w:val="22"/>
              </w:rPr>
            </w:pPr>
            <w:r>
              <w:rPr>
                <w:rFonts w:ascii="Consolas" w:hAnsi="Consolas" w:cs="Consolas"/>
                <w:color w:val="000000"/>
                <w:sz w:val="19"/>
                <w:szCs w:val="19"/>
                <w:highlight w:val="white"/>
              </w:rPr>
              <w:t>RIP = 4</w:t>
            </w:r>
          </w:p>
        </w:tc>
      </w:tr>
    </w:tbl>
    <w:p w:rsidR="00906291" w:rsidRPr="001E24C0" w:rsidRDefault="00906291" w:rsidP="00906291"/>
    <w:p w:rsidR="00F42C30" w:rsidRPr="001E24C0" w:rsidRDefault="00F42C30" w:rsidP="00F42C30"/>
    <w:p w:rsidR="00D91E61" w:rsidRDefault="0015694B" w:rsidP="0015694B">
      <w:pPr>
        <w:pStyle w:val="berschrift2"/>
      </w:pPr>
      <w:bookmarkStart w:id="11190" w:name="_Toc499018749"/>
      <w:r>
        <w:t>iSearchDto/oSearchDto</w:t>
      </w:r>
      <w:bookmarkEnd w:id="11190"/>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1809"/>
        <w:gridCol w:w="1181"/>
      </w:tblGrid>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Required</w:t>
            </w:r>
            <w:r w:rsidRPr="0015694B">
              <w:rPr>
                <w:rFonts w:ascii="Times New Roman" w:hAnsi="Times New Roman"/>
                <w:sz w:val="24"/>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iSearchDto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amount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Anzahl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filters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Filterbedingung und SuchFilter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groupFields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Grouping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Gruppierfelder Array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pageSize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SeitengrÃ¶ÃŸe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searchType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SearchType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Suchtyp </w:t>
            </w:r>
            <w:r>
              <w:rPr>
                <w:rFonts w:asciiTheme="minorHAnsi" w:hAnsiTheme="minorHAnsi"/>
                <w:sz w:val="24"/>
                <w:szCs w:val="22"/>
                <w:lang w:val="de-CH"/>
              </w:rPr>
              <w:t>(0=Informativ, 1=Vollständig, 2=Teilweise)</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skip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Ãœberspringen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sortFields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Sorting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Sortierfelder Array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 xml:space="preserve">Filter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fieldname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 Feldname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filterType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FilterType </w:t>
            </w:r>
          </w:p>
        </w:tc>
        <w:tc>
          <w:tcPr>
            <w:tcW w:w="1809" w:type="dxa"/>
            <w:tcBorders>
              <w:top w:val="single" w:sz="4" w:space="0" w:color="auto"/>
              <w:left w:val="single" w:sz="4" w:space="0" w:color="auto"/>
              <w:bottom w:val="single" w:sz="4" w:space="0" w:color="auto"/>
              <w:right w:val="single" w:sz="4" w:space="0" w:color="auto"/>
            </w:tcBorders>
            <w:hideMark/>
          </w:tcPr>
          <w:p w:rsidR="0015694B" w:rsidRDefault="0015694B" w:rsidP="0015694B">
            <w:pPr>
              <w:spacing w:before="100" w:beforeAutospacing="1" w:after="100" w:afterAutospacing="1"/>
              <w:jc w:val="left"/>
              <w:rPr>
                <w:rFonts w:asciiTheme="minorHAnsi" w:hAnsiTheme="minorHAnsi"/>
                <w:sz w:val="24"/>
                <w:szCs w:val="22"/>
                <w:lang w:val="de-CH"/>
              </w:rPr>
            </w:pPr>
            <w:r w:rsidRPr="0015694B">
              <w:rPr>
                <w:rFonts w:asciiTheme="minorHAnsi" w:hAnsiTheme="minorHAnsi"/>
                <w:sz w:val="24"/>
                <w:szCs w:val="22"/>
                <w:lang w:val="de-CH"/>
              </w:rPr>
              <w:t xml:space="preserve">Filterart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Like = 0,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Equal = 1,</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Begins = 2,</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Ends = 3,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GT = 4,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LT = 5,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RegEx = 6,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SQL = 7,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WEB = 8,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Null = 9,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NotNull = 10,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GE = 11,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LE = 12,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DateEqual = 13,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DateGT = 14,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DateLT = 15,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t xml:space="preserve">DateGE = 16,      </w:t>
            </w:r>
          </w:p>
          <w:p w:rsidR="009E3B38" w:rsidRPr="009E3B38" w:rsidRDefault="009E3B38" w:rsidP="009E3B38">
            <w:pPr>
              <w:spacing w:before="100" w:beforeAutospacing="1" w:after="100" w:afterAutospacing="1"/>
              <w:jc w:val="left"/>
              <w:rPr>
                <w:rFonts w:asciiTheme="minorHAnsi" w:hAnsiTheme="minorHAnsi"/>
                <w:sz w:val="24"/>
                <w:szCs w:val="22"/>
                <w:lang w:val="de-CH"/>
              </w:rPr>
            </w:pPr>
            <w:r w:rsidRPr="009E3B38">
              <w:rPr>
                <w:rFonts w:asciiTheme="minorHAnsi" w:hAnsiTheme="minorHAnsi"/>
                <w:sz w:val="24"/>
                <w:szCs w:val="22"/>
                <w:lang w:val="de-CH"/>
              </w:rPr>
              <w:lastRenderedPageBreak/>
              <w:t>DateLE = 17,</w:t>
            </w:r>
          </w:p>
          <w:p w:rsidR="009E3B38" w:rsidRPr="0015694B" w:rsidRDefault="009E3B38" w:rsidP="009E3B38">
            <w:pPr>
              <w:spacing w:before="100" w:beforeAutospacing="1" w:after="100" w:afterAutospacing="1"/>
              <w:jc w:val="left"/>
              <w:rPr>
                <w:rFonts w:ascii="Times New Roman" w:hAnsi="Times New Roman"/>
                <w:sz w:val="24"/>
              </w:rPr>
            </w:pPr>
            <w:r w:rsidRPr="009E3B38">
              <w:rPr>
                <w:rFonts w:asciiTheme="minorHAnsi" w:hAnsiTheme="minorHAnsi"/>
                <w:sz w:val="24"/>
                <w:szCs w:val="22"/>
                <w:lang w:val="de-CH"/>
              </w:rPr>
              <w:t>NotLike = 18</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lastRenderedPageBreak/>
              <w:t xml:space="preserve">  </w:t>
            </w:r>
          </w:p>
        </w:tc>
      </w:tr>
      <w:tr w:rsidR="0015694B" w:rsidRPr="0015694B" w:rsidTr="0015694B">
        <w:tc>
          <w:tcPr>
            <w:tcW w:w="2846"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value </w:t>
            </w:r>
          </w:p>
        </w:tc>
        <w:tc>
          <w:tcPr>
            <w:tcW w:w="1723"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string </w:t>
            </w:r>
          </w:p>
        </w:tc>
        <w:tc>
          <w:tcPr>
            <w:tcW w:w="1809"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Filterwert </w:t>
            </w:r>
          </w:p>
        </w:tc>
        <w:tc>
          <w:tcPr>
            <w:tcW w:w="1181" w:type="dxa"/>
            <w:tcBorders>
              <w:top w:val="single" w:sz="4" w:space="0" w:color="auto"/>
              <w:left w:val="single" w:sz="4" w:space="0" w:color="auto"/>
              <w:bottom w:val="single" w:sz="4" w:space="0" w:color="auto"/>
              <w:right w:val="single" w:sz="4" w:space="0" w:color="auto"/>
            </w:tcBorders>
            <w:hideMark/>
          </w:tcPr>
          <w:p w:rsidR="0015694B" w:rsidRPr="0015694B" w:rsidRDefault="0015694B"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bl>
    <w:p w:rsidR="0015694B" w:rsidRPr="0015694B" w:rsidRDefault="0015694B" w:rsidP="0015694B">
      <w:pPr>
        <w:spacing w:before="100" w:beforeAutospacing="1" w:after="100" w:afterAutospacing="1"/>
        <w:jc w:val="left"/>
        <w:rPr>
          <w:rFonts w:ascii="Times New Roman" w:hAnsi="Times New Roman"/>
          <w:sz w:val="24"/>
        </w:rPr>
      </w:pPr>
    </w:p>
    <w:p w:rsidR="0015694B" w:rsidRDefault="0015694B" w:rsidP="0015694B"/>
    <w:p w:rsidR="0015694B" w:rsidRPr="0015694B" w:rsidRDefault="0015694B" w:rsidP="0015694B"/>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46"/>
        <w:gridCol w:w="1503"/>
        <w:gridCol w:w="1723"/>
        <w:gridCol w:w="2995"/>
      </w:tblGrid>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Klasse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Attribut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Typ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Beschreibung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oSearchDto</w:t>
            </w:r>
            <w:r>
              <w:rPr>
                <w:rFonts w:ascii="Consolas" w:hAnsi="Consolas" w:cs="Consolas"/>
                <w:color w:val="2B91AF"/>
                <w:sz w:val="19"/>
                <w:szCs w:val="19"/>
                <w:lang w:eastAsia="de-CH"/>
              </w:rPr>
              <w:t>&lt;R&gt;</w:t>
            </w:r>
            <w:r w:rsidRPr="0015694B">
              <w:rPr>
                <w:rFonts w:ascii="Consolas" w:hAnsi="Consolas" w:cs="Consolas"/>
                <w:color w:val="2B91AF"/>
                <w:sz w:val="19"/>
                <w:szCs w:val="19"/>
                <w:lang w:eastAsia="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results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Consolas" w:hAnsi="Consolas" w:cs="Consolas"/>
                <w:color w:val="2B91AF"/>
                <w:sz w:val="19"/>
                <w:szCs w:val="19"/>
                <w:lang w:eastAsia="de-CH"/>
              </w:rPr>
              <w:t>R[]</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Ergebnisse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searchCountFiltered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Suchergebnismenge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searchCountMax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Maximale Suchergebnisse </w:t>
            </w:r>
          </w:p>
        </w:tc>
      </w:tr>
      <w:tr w:rsidR="004F7688" w:rsidRPr="0015694B" w:rsidTr="004F7688">
        <w:tc>
          <w:tcPr>
            <w:tcW w:w="2846"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  </w:t>
            </w:r>
          </w:p>
        </w:tc>
        <w:tc>
          <w:tcPr>
            <w:tcW w:w="150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searchNumPages </w:t>
            </w:r>
          </w:p>
        </w:tc>
        <w:tc>
          <w:tcPr>
            <w:tcW w:w="1723"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int </w:t>
            </w:r>
          </w:p>
        </w:tc>
        <w:tc>
          <w:tcPr>
            <w:tcW w:w="2995" w:type="dxa"/>
            <w:tcBorders>
              <w:top w:val="single" w:sz="4" w:space="0" w:color="auto"/>
              <w:left w:val="single" w:sz="4" w:space="0" w:color="auto"/>
              <w:bottom w:val="single" w:sz="4" w:space="0" w:color="auto"/>
              <w:right w:val="single" w:sz="4" w:space="0" w:color="auto"/>
            </w:tcBorders>
            <w:hideMark/>
          </w:tcPr>
          <w:p w:rsidR="004F7688" w:rsidRPr="0015694B" w:rsidRDefault="004F7688" w:rsidP="0015694B">
            <w:pPr>
              <w:spacing w:before="100" w:beforeAutospacing="1" w:after="100" w:afterAutospacing="1"/>
              <w:jc w:val="left"/>
              <w:rPr>
                <w:rFonts w:ascii="Times New Roman" w:hAnsi="Times New Roman"/>
                <w:sz w:val="24"/>
              </w:rPr>
            </w:pPr>
            <w:r w:rsidRPr="0015694B">
              <w:rPr>
                <w:rFonts w:asciiTheme="minorHAnsi" w:hAnsiTheme="minorHAnsi"/>
                <w:sz w:val="24"/>
                <w:szCs w:val="22"/>
                <w:lang w:val="de-CH"/>
              </w:rPr>
              <w:t xml:space="preserve">Suchergebnis Seitenanzahl </w:t>
            </w:r>
          </w:p>
        </w:tc>
      </w:tr>
    </w:tbl>
    <w:p w:rsidR="0015694B" w:rsidRPr="0015694B" w:rsidRDefault="0015694B" w:rsidP="0015694B"/>
    <w:sectPr w:rsidR="0015694B" w:rsidRPr="0015694B" w:rsidSect="00F0302D">
      <w:headerReference w:type="even" r:id="rId12"/>
      <w:headerReference w:type="default" r:id="rId13"/>
      <w:footerReference w:type="even" r:id="rId14"/>
      <w:footerReference w:type="default" r:id="rId15"/>
      <w:headerReference w:type="first" r:id="rId16"/>
      <w:footerReference w:type="first" r:id="rId17"/>
      <w:pgSz w:w="11907" w:h="16839" w:code="9"/>
      <w:pgMar w:top="1411" w:right="1411"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526" w:rsidRDefault="00A13526" w:rsidP="007C4640">
      <w:r>
        <w:separator/>
      </w:r>
    </w:p>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p w:rsidR="00A13526" w:rsidRDefault="00A13526" w:rsidP="008608AA"/>
    <w:p w:rsidR="00A13526" w:rsidRDefault="00A13526" w:rsidP="008608AA"/>
    <w:p w:rsidR="00A13526" w:rsidRDefault="00A13526" w:rsidP="00897FDD"/>
    <w:p w:rsidR="00A13526" w:rsidRDefault="00A13526" w:rsidP="00897FDD"/>
    <w:p w:rsidR="00A13526" w:rsidRDefault="00A13526" w:rsidP="00B31D72"/>
    <w:p w:rsidR="00A13526" w:rsidRDefault="00A13526"/>
    <w:p w:rsidR="00A13526" w:rsidRDefault="00A13526"/>
  </w:endnote>
  <w:endnote w:type="continuationSeparator" w:id="0">
    <w:p w:rsidR="00A13526" w:rsidRDefault="00A13526" w:rsidP="007C4640">
      <w:r>
        <w:continuationSeparator/>
      </w:r>
    </w:p>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p w:rsidR="00A13526" w:rsidRDefault="00A13526" w:rsidP="008608AA"/>
    <w:p w:rsidR="00A13526" w:rsidRDefault="00A13526" w:rsidP="008608AA"/>
    <w:p w:rsidR="00A13526" w:rsidRDefault="00A13526" w:rsidP="00897FDD"/>
    <w:p w:rsidR="00A13526" w:rsidRDefault="00A13526" w:rsidP="00897FDD"/>
    <w:p w:rsidR="00A13526" w:rsidRDefault="00A13526" w:rsidP="00B31D72"/>
    <w:p w:rsidR="00A13526" w:rsidRDefault="00A13526"/>
    <w:p w:rsidR="00A13526" w:rsidRDefault="00A13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redit Suisse Type Light">
    <w:altName w:val="Corbel"/>
    <w:charset w:val="00"/>
    <w:family w:val="swiss"/>
    <w:pitch w:val="variable"/>
    <w:sig w:usb0="00000001" w:usb1="5000204A"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30" w:rsidRDefault="00630630" w:rsidP="007C4640">
    <w:pPr>
      <w:pStyle w:val="Fuzeile"/>
    </w:pPr>
  </w:p>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30" w:rsidRPr="00C153F0" w:rsidRDefault="00630630" w:rsidP="007C4640">
    <w:pPr>
      <w:pStyle w:val="Fuzeile"/>
      <w:rPr>
        <w:rFonts w:cs="Tahoma"/>
      </w:rPr>
    </w:pPr>
    <w:fldSimple w:instr=" FILENAME  \* FirstCap  \* MERGEFORMAT ">
      <w:r w:rsidRPr="00081B0E">
        <w:rPr>
          <w:rFonts w:cs="Tahoma"/>
          <w:noProof/>
        </w:rPr>
        <w:t>Dokumentation_WebServices_B2X.docx</w:t>
      </w:r>
    </w:fldSimple>
    <w:r>
      <w:rPr>
        <w:noProof/>
      </w:rPr>
      <w:tab/>
    </w:r>
    <w:r w:rsidRPr="00C153F0">
      <w:rPr>
        <w:rFonts w:cs="Tahoma"/>
      </w:rPr>
      <w:tab/>
      <w:t>© CIC 201</w:t>
    </w:r>
    <w:r>
      <w:rPr>
        <w:rFonts w:cs="Tahoma"/>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30" w:rsidRPr="00D254EF" w:rsidRDefault="00630630" w:rsidP="007C4640">
    <w:pPr>
      <w:pStyle w:val="Fuzeile"/>
    </w:pPr>
    <w:r>
      <w:tab/>
    </w:r>
    <w:r>
      <w:tab/>
    </w:r>
    <w:r w:rsidRPr="00D254EF">
      <w:t>© CIC 201</w:t>
    </w:r>
    <w: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526" w:rsidRDefault="00A13526" w:rsidP="007C4640">
      <w:r>
        <w:separator/>
      </w:r>
    </w:p>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p w:rsidR="00A13526" w:rsidRDefault="00A13526" w:rsidP="008608AA"/>
    <w:p w:rsidR="00A13526" w:rsidRDefault="00A13526" w:rsidP="008608AA"/>
    <w:p w:rsidR="00A13526" w:rsidRDefault="00A13526" w:rsidP="00897FDD"/>
    <w:p w:rsidR="00A13526" w:rsidRDefault="00A13526" w:rsidP="00897FDD"/>
    <w:p w:rsidR="00A13526" w:rsidRDefault="00A13526" w:rsidP="00B31D72"/>
    <w:p w:rsidR="00A13526" w:rsidRDefault="00A13526"/>
    <w:p w:rsidR="00A13526" w:rsidRDefault="00A13526"/>
  </w:footnote>
  <w:footnote w:type="continuationSeparator" w:id="0">
    <w:p w:rsidR="00A13526" w:rsidRDefault="00A13526" w:rsidP="007C4640">
      <w:r>
        <w:continuationSeparator/>
      </w:r>
    </w:p>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rsidP="007C4640"/>
    <w:p w:rsidR="00A13526" w:rsidRDefault="00A13526"/>
    <w:p w:rsidR="00A13526" w:rsidRDefault="00A13526" w:rsidP="008608AA"/>
    <w:p w:rsidR="00A13526" w:rsidRDefault="00A13526" w:rsidP="008608AA"/>
    <w:p w:rsidR="00A13526" w:rsidRDefault="00A13526" w:rsidP="00897FDD"/>
    <w:p w:rsidR="00A13526" w:rsidRDefault="00A13526" w:rsidP="00897FDD"/>
    <w:p w:rsidR="00A13526" w:rsidRDefault="00A13526" w:rsidP="00B31D72"/>
    <w:p w:rsidR="00A13526" w:rsidRDefault="00A13526"/>
    <w:p w:rsidR="00A13526" w:rsidRDefault="00A13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30" w:rsidRDefault="00630630" w:rsidP="007C4640">
    <w:pPr>
      <w:pStyle w:val="Kopfzeile"/>
    </w:pPr>
  </w:p>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rsidP="007C4640"/>
  <w:p w:rsidR="00630630" w:rsidRDefault="00630630"/>
  <w:p w:rsidR="00630630" w:rsidRDefault="00630630" w:rsidP="008608AA"/>
  <w:p w:rsidR="00630630" w:rsidRDefault="00630630" w:rsidP="008608AA"/>
  <w:p w:rsidR="00630630" w:rsidRDefault="00630630" w:rsidP="00897FDD"/>
  <w:p w:rsidR="00630630" w:rsidRDefault="00630630" w:rsidP="00897FDD"/>
  <w:p w:rsidR="00630630" w:rsidRDefault="00630630" w:rsidP="00B31D72"/>
  <w:p w:rsidR="00630630" w:rsidRDefault="00630630"/>
  <w:p w:rsidR="00630630" w:rsidRDefault="006306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002110"/>
      <w:docPartObj>
        <w:docPartGallery w:val="Page Numbers (Top of Page)"/>
        <w:docPartUnique/>
      </w:docPartObj>
    </w:sdtPr>
    <w:sdtEndPr>
      <w:rPr>
        <w:noProof/>
      </w:rPr>
    </w:sdtEndPr>
    <w:sdtContent>
      <w:p w:rsidR="00630630" w:rsidRPr="00D254EF" w:rsidRDefault="00630630" w:rsidP="000954CA">
        <w:pPr>
          <w:pStyle w:val="Kopfzeile"/>
        </w:pPr>
        <w:r w:rsidRPr="00D254EF">
          <w:fldChar w:fldCharType="begin"/>
        </w:r>
        <w:r w:rsidRPr="00D254EF">
          <w:instrText xml:space="preserve"> PAGE </w:instrText>
        </w:r>
        <w:r w:rsidRPr="00D254EF">
          <w:fldChar w:fldCharType="separate"/>
        </w:r>
        <w:r w:rsidR="00114F2A">
          <w:rPr>
            <w:noProof/>
          </w:rPr>
          <w:t>26</w:t>
        </w:r>
        <w:r w:rsidRPr="00D254EF">
          <w:fldChar w:fldCharType="end"/>
        </w:r>
        <w:r w:rsidRPr="00D254EF">
          <w:t>|</w:t>
        </w:r>
        <w:r>
          <w:fldChar w:fldCharType="begin"/>
        </w:r>
        <w:r>
          <w:instrText xml:space="preserve"> NUMPAGES </w:instrText>
        </w:r>
        <w:r>
          <w:fldChar w:fldCharType="separate"/>
        </w:r>
        <w:r w:rsidR="00114F2A">
          <w:rPr>
            <w:noProof/>
          </w:rPr>
          <w:t>337</w:t>
        </w:r>
        <w:r>
          <w:rPr>
            <w:noProof/>
          </w:rPr>
          <w:fldChar w:fldCharType="end"/>
        </w:r>
      </w:p>
    </w:sdtContent>
  </w:sdt>
  <w:p w:rsidR="00630630" w:rsidRDefault="00630630" w:rsidP="00B31D72"/>
  <w:p w:rsidR="00630630" w:rsidRDefault="00630630"/>
  <w:p w:rsidR="00630630" w:rsidRDefault="006306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30" w:rsidRPr="00D254EF" w:rsidRDefault="00630630" w:rsidP="000954CA">
    <w:pPr>
      <w:pStyle w:val="Kopfzeile"/>
    </w:pPr>
    <w:r>
      <w:rPr>
        <w:noProof/>
        <w:lang w:eastAsia="de-DE"/>
      </w:rPr>
      <w:drawing>
        <wp:inline distT="0" distB="0" distL="0" distR="0" wp14:anchorId="217754D7" wp14:editId="79FE8874">
          <wp:extent cx="2067446" cy="352540"/>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_logo_2011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4010" cy="3536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F9B"/>
    <w:multiLevelType w:val="hybridMultilevel"/>
    <w:tmpl w:val="8378F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04F76"/>
    <w:multiLevelType w:val="hybridMultilevel"/>
    <w:tmpl w:val="64546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9D5BA9"/>
    <w:multiLevelType w:val="hybridMultilevel"/>
    <w:tmpl w:val="BEA08B08"/>
    <w:lvl w:ilvl="0" w:tplc="1E7CC11E">
      <w:start w:val="1"/>
      <w:numFmt w:val="decimal"/>
      <w:pStyle w:val="Figuretable"/>
      <w:lvlText w:val="Tabelle %1"/>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90665F4"/>
    <w:multiLevelType w:val="hybridMultilevel"/>
    <w:tmpl w:val="1448503E"/>
    <w:lvl w:ilvl="0" w:tplc="E63662CA">
      <w:start w:val="1"/>
      <w:numFmt w:val="decimal"/>
      <w:lvlText w:val="%1."/>
      <w:lvlJc w:val="left"/>
      <w:pPr>
        <w:tabs>
          <w:tab w:val="num" w:pos="720"/>
        </w:tabs>
        <w:ind w:left="720" w:hanging="360"/>
      </w:pPr>
      <w:rPr>
        <w:rFonts w:hint="default"/>
        <w:sz w:val="16"/>
        <w:szCs w:val="16"/>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9391279"/>
    <w:multiLevelType w:val="hybridMultilevel"/>
    <w:tmpl w:val="E2823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C0B40E2"/>
    <w:multiLevelType w:val="hybridMultilevel"/>
    <w:tmpl w:val="C764DEDE"/>
    <w:lvl w:ilvl="0" w:tplc="C87CB030">
      <w:start w:val="9"/>
      <w:numFmt w:val="bullet"/>
      <w:lvlText w:val="-"/>
      <w:lvlJc w:val="left"/>
      <w:pPr>
        <w:ind w:left="720" w:hanging="360"/>
      </w:pPr>
      <w:rPr>
        <w:rFonts w:ascii="Tahoma" w:eastAsia="Times New Roman" w:hAnsi="Tahoma" w:cs="Tahoma"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537F23"/>
    <w:multiLevelType w:val="hybridMultilevel"/>
    <w:tmpl w:val="58D6A33A"/>
    <w:lvl w:ilvl="0" w:tplc="949816BE">
      <w:start w:val="10"/>
      <w:numFmt w:val="bullet"/>
      <w:lvlText w:val="-"/>
      <w:lvlJc w:val="left"/>
      <w:pPr>
        <w:ind w:left="720" w:hanging="360"/>
      </w:pPr>
      <w:rPr>
        <w:rFonts w:ascii="Credit Suisse Type Light" w:eastAsia="Times New Roman" w:hAnsi="Credit Suisse Type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701E66"/>
    <w:multiLevelType w:val="hybridMultilevel"/>
    <w:tmpl w:val="450065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146A51"/>
    <w:multiLevelType w:val="hybridMultilevel"/>
    <w:tmpl w:val="9E5A4C24"/>
    <w:lvl w:ilvl="0" w:tplc="C7B62346">
      <w:numFmt w:val="bullet"/>
      <w:lvlText w:val="-"/>
      <w:lvlJc w:val="left"/>
      <w:pPr>
        <w:ind w:left="720" w:hanging="360"/>
      </w:pPr>
      <w:rPr>
        <w:rFonts w:ascii="Tahoma" w:eastAsia="Times New Roman" w:hAnsi="Tahoma" w:cs="Tahom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5C2ABA"/>
    <w:multiLevelType w:val="hybridMultilevel"/>
    <w:tmpl w:val="5C5EFA5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DB50D5"/>
    <w:multiLevelType w:val="hybridMultilevel"/>
    <w:tmpl w:val="6032F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4975CEE"/>
    <w:multiLevelType w:val="multilevel"/>
    <w:tmpl w:val="50BA4D9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25D05E4B"/>
    <w:multiLevelType w:val="hybridMultilevel"/>
    <w:tmpl w:val="093C7DA8"/>
    <w:lvl w:ilvl="0" w:tplc="F6D28F96">
      <w:start w:val="7"/>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1180"/>
    <w:multiLevelType w:val="hybridMultilevel"/>
    <w:tmpl w:val="9BAA6ED4"/>
    <w:lvl w:ilvl="0" w:tplc="709A509A">
      <w:start w:val="7"/>
      <w:numFmt w:val="bullet"/>
      <w:lvlText w:val="-"/>
      <w:lvlJc w:val="left"/>
      <w:pPr>
        <w:ind w:left="720" w:hanging="360"/>
      </w:pPr>
      <w:rPr>
        <w:rFonts w:ascii="Tahoma" w:eastAsia="Times New Roman" w:hAnsi="Tahoma" w:cs="Tahoma"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94086A"/>
    <w:multiLevelType w:val="hybridMultilevel"/>
    <w:tmpl w:val="F1FA8B10"/>
    <w:lvl w:ilvl="0" w:tplc="08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AC62D4"/>
    <w:multiLevelType w:val="hybridMultilevel"/>
    <w:tmpl w:val="CCFEA4C2"/>
    <w:lvl w:ilvl="0" w:tplc="92CAE0C0">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A45DFF"/>
    <w:multiLevelType w:val="hybridMultilevel"/>
    <w:tmpl w:val="84F2C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E10681"/>
    <w:multiLevelType w:val="hybridMultilevel"/>
    <w:tmpl w:val="BC581926"/>
    <w:lvl w:ilvl="0" w:tplc="6C1E59A0">
      <w:numFmt w:val="bullet"/>
      <w:lvlText w:val="-"/>
      <w:lvlJc w:val="left"/>
      <w:pPr>
        <w:ind w:left="1080" w:hanging="360"/>
      </w:pPr>
      <w:rPr>
        <w:rFonts w:ascii="Tahoma" w:eastAsia="Times New Roman"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35960758"/>
    <w:multiLevelType w:val="hybridMultilevel"/>
    <w:tmpl w:val="813E9C70"/>
    <w:lvl w:ilvl="0" w:tplc="EE8C02C4">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FF0FFB"/>
    <w:multiLevelType w:val="hybridMultilevel"/>
    <w:tmpl w:val="E14A99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3EAB6532"/>
    <w:multiLevelType w:val="hybridMultilevel"/>
    <w:tmpl w:val="EEAE254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3F1F47EF"/>
    <w:multiLevelType w:val="hybridMultilevel"/>
    <w:tmpl w:val="75A6EE0A"/>
    <w:lvl w:ilvl="0" w:tplc="949816BE">
      <w:start w:val="10"/>
      <w:numFmt w:val="bullet"/>
      <w:lvlText w:val="-"/>
      <w:lvlJc w:val="left"/>
      <w:pPr>
        <w:ind w:left="1069" w:hanging="360"/>
      </w:pPr>
      <w:rPr>
        <w:rFonts w:ascii="Credit Suisse Type Light" w:eastAsia="Times New Roman" w:hAnsi="Credit Suisse Type Light"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2" w15:restartNumberingAfterBreak="0">
    <w:nsid w:val="3F5C6AC2"/>
    <w:multiLevelType w:val="hybridMultilevel"/>
    <w:tmpl w:val="B7F6E97E"/>
    <w:lvl w:ilvl="0" w:tplc="5CA8FD22">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E93924"/>
    <w:multiLevelType w:val="hybridMultilevel"/>
    <w:tmpl w:val="1700B098"/>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9C11B5"/>
    <w:multiLevelType w:val="hybridMultilevel"/>
    <w:tmpl w:val="753ACD26"/>
    <w:lvl w:ilvl="0" w:tplc="C9B4BBF4">
      <w:start w:val="1"/>
      <w:numFmt w:val="decimal"/>
      <w:lvlText w:val="Abbildung %1"/>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487F6AC4"/>
    <w:multiLevelType w:val="hybridMultilevel"/>
    <w:tmpl w:val="AE021C2E"/>
    <w:lvl w:ilvl="0" w:tplc="C29EADC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DD3373"/>
    <w:multiLevelType w:val="hybridMultilevel"/>
    <w:tmpl w:val="89E8FD86"/>
    <w:lvl w:ilvl="0" w:tplc="2B1A0094">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C790528"/>
    <w:multiLevelType w:val="hybridMultilevel"/>
    <w:tmpl w:val="F702A9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0F6312E"/>
    <w:multiLevelType w:val="hybridMultilevel"/>
    <w:tmpl w:val="FCD290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5B8E1291"/>
    <w:multiLevelType w:val="hybridMultilevel"/>
    <w:tmpl w:val="F3988E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DF017CE"/>
    <w:multiLevelType w:val="hybridMultilevel"/>
    <w:tmpl w:val="0E5C61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7672845"/>
    <w:multiLevelType w:val="hybridMultilevel"/>
    <w:tmpl w:val="1FDEE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9266AE"/>
    <w:multiLevelType w:val="hybridMultilevel"/>
    <w:tmpl w:val="EF92535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6A755699"/>
    <w:multiLevelType w:val="hybridMultilevel"/>
    <w:tmpl w:val="E5FEFD7C"/>
    <w:lvl w:ilvl="0" w:tplc="0AEA3586">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D538E0"/>
    <w:multiLevelType w:val="hybridMultilevel"/>
    <w:tmpl w:val="9C24B1B4"/>
    <w:lvl w:ilvl="0" w:tplc="56B4C898">
      <w:numFmt w:val="bullet"/>
      <w:lvlText w:val=""/>
      <w:lvlJc w:val="left"/>
      <w:pPr>
        <w:ind w:left="720" w:hanging="360"/>
      </w:pPr>
      <w:rPr>
        <w:rFonts w:ascii="Wingdings" w:eastAsia="Times New Roman" w:hAnsi="Wingdings"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F2C2E4D"/>
    <w:multiLevelType w:val="hybridMultilevel"/>
    <w:tmpl w:val="C438496E"/>
    <w:lvl w:ilvl="0" w:tplc="AE60442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2E93657"/>
    <w:multiLevelType w:val="hybridMultilevel"/>
    <w:tmpl w:val="B0DC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9C43775"/>
    <w:multiLevelType w:val="multilevel"/>
    <w:tmpl w:val="69E6280E"/>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1A6D4C"/>
    <w:multiLevelType w:val="hybridMultilevel"/>
    <w:tmpl w:val="64F8006A"/>
    <w:lvl w:ilvl="0" w:tplc="DF6CB94E">
      <w:numFmt w:val="bullet"/>
      <w:lvlText w:val="-"/>
      <w:lvlJc w:val="left"/>
      <w:pPr>
        <w:ind w:left="720" w:hanging="360"/>
      </w:pPr>
      <w:rPr>
        <w:rFonts w:ascii="Credit Suisse Type Light" w:eastAsia="Times New Roman" w:hAnsi="Credit Suisse Type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DC674E2"/>
    <w:multiLevelType w:val="multilevel"/>
    <w:tmpl w:val="00EA8F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2849"/>
        </w:tabs>
        <w:ind w:left="2849"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4"/>
  </w:num>
  <w:num w:numId="2">
    <w:abstractNumId w:val="2"/>
  </w:num>
  <w:num w:numId="3">
    <w:abstractNumId w:val="37"/>
  </w:num>
  <w:num w:numId="4">
    <w:abstractNumId w:val="11"/>
  </w:num>
  <w:num w:numId="5">
    <w:abstractNumId w:val="9"/>
  </w:num>
  <w:num w:numId="6">
    <w:abstractNumId w:val="29"/>
  </w:num>
  <w:num w:numId="7">
    <w:abstractNumId w:val="3"/>
  </w:num>
  <w:num w:numId="8">
    <w:abstractNumId w:val="7"/>
  </w:num>
  <w:num w:numId="9">
    <w:abstractNumId w:val="23"/>
  </w:num>
  <w:num w:numId="10">
    <w:abstractNumId w:val="25"/>
  </w:num>
  <w:num w:numId="11">
    <w:abstractNumId w:val="15"/>
  </w:num>
  <w:num w:numId="12">
    <w:abstractNumId w:val="21"/>
  </w:num>
  <w:num w:numId="13">
    <w:abstractNumId w:val="6"/>
  </w:num>
  <w:num w:numId="14">
    <w:abstractNumId w:val="22"/>
  </w:num>
  <w:num w:numId="15">
    <w:abstractNumId w:val="5"/>
  </w:num>
  <w:num w:numId="16">
    <w:abstractNumId w:val="18"/>
  </w:num>
  <w:num w:numId="17">
    <w:abstractNumId w:val="33"/>
  </w:num>
  <w:num w:numId="18">
    <w:abstractNumId w:val="12"/>
  </w:num>
  <w:num w:numId="19">
    <w:abstractNumId w:val="13"/>
  </w:num>
  <w:num w:numId="20">
    <w:abstractNumId w:val="14"/>
  </w:num>
  <w:num w:numId="21">
    <w:abstractNumId w:val="0"/>
  </w:num>
  <w:num w:numId="22">
    <w:abstractNumId w:val="16"/>
  </w:num>
  <w:num w:numId="23">
    <w:abstractNumId w:val="31"/>
  </w:num>
  <w:num w:numId="24">
    <w:abstractNumId w:val="30"/>
  </w:num>
  <w:num w:numId="25">
    <w:abstractNumId w:val="26"/>
  </w:num>
  <w:num w:numId="26">
    <w:abstractNumId w:val="8"/>
  </w:num>
  <w:num w:numId="27">
    <w:abstractNumId w:val="17"/>
  </w:num>
  <w:num w:numId="28">
    <w:abstractNumId w:val="35"/>
  </w:num>
  <w:num w:numId="29">
    <w:abstractNumId w:val="1"/>
  </w:num>
  <w:num w:numId="30">
    <w:abstractNumId w:val="28"/>
  </w:num>
  <w:num w:numId="31">
    <w:abstractNumId w:val="19"/>
  </w:num>
  <w:num w:numId="32">
    <w:abstractNumId w:val="20"/>
  </w:num>
  <w:num w:numId="33">
    <w:abstractNumId w:val="39"/>
  </w:num>
  <w:num w:numId="34">
    <w:abstractNumId w:val="38"/>
  </w:num>
  <w:num w:numId="35">
    <w:abstractNumId w:val="27"/>
  </w:num>
  <w:num w:numId="36">
    <w:abstractNumId w:val="10"/>
  </w:num>
  <w:num w:numId="37">
    <w:abstractNumId w:val="36"/>
  </w:num>
  <w:num w:numId="38">
    <w:abstractNumId w:val="34"/>
  </w:num>
  <w:num w:numId="39">
    <w:abstractNumId w:val="4"/>
  </w:num>
  <w:num w:numId="40">
    <w:abstractNumId w:val="32"/>
  </w:num>
  <w:num w:numId="41">
    <w:abstractNumId w:val="11"/>
  </w:num>
  <w:num w:numId="42">
    <w:abstractNumId w:val="11"/>
  </w:num>
  <w:num w:numId="43">
    <w:abstractNumId w:val="11"/>
  </w:num>
  <w:num w:numId="44">
    <w:abstractNumId w:val="11"/>
  </w:num>
  <w:num w:numId="45">
    <w:abstractNumId w:val="11"/>
  </w:num>
  <w:num w:numId="46">
    <w:abstractNumId w:val="1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us Brüderl">
    <w15:presenceInfo w15:providerId="None" w15:userId="Markus Brüder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activeWritingStyle w:appName="MSWord" w:lang="de-DE" w:vendorID="64" w:dllVersion="0" w:nlCheck="1" w:checkStyle="0"/>
  <w:activeWritingStyle w:appName="MSWord" w:lang="en-GB" w:vendorID="64" w:dllVersion="0" w:nlCheck="1" w:checkStyle="1"/>
  <w:activeWritingStyle w:appName="MSWord" w:lang="en-US" w:vendorID="64" w:dllVersion="0" w:nlCheck="1" w:checkStyle="0"/>
  <w:activeWritingStyle w:appName="MSWord" w:lang="de-CH" w:vendorID="64" w:dllVersion="0" w:nlCheck="1" w:checkStyle="0"/>
  <w:activeWritingStyle w:appName="MSWord" w:lang="fr-CH" w:vendorID="64" w:dllVersion="0" w:nlCheck="1" w:checkStyle="1"/>
  <w:activeWritingStyle w:appName="MSWord" w:lang="it-IT" w:vendorID="64" w:dllVersion="0" w:nlCheck="1" w:checkStyle="0"/>
  <w:activeWritingStyle w:appName="MSWord" w:lang="de-DE" w:vendorID="64" w:dllVersion="6" w:nlCheck="1" w:checkStyle="1"/>
  <w:activeWritingStyle w:appName="MSWord" w:lang="en-US" w:vendorID="64" w:dllVersion="6" w:nlCheck="1" w:checkStyle="1"/>
  <w:activeWritingStyle w:appName="MSWord" w:lang="de-CH"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de-CH"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344"/>
    <w:rsid w:val="00000158"/>
    <w:rsid w:val="00000296"/>
    <w:rsid w:val="000003CC"/>
    <w:rsid w:val="000003EB"/>
    <w:rsid w:val="0000110C"/>
    <w:rsid w:val="000018CE"/>
    <w:rsid w:val="00002963"/>
    <w:rsid w:val="00002DDE"/>
    <w:rsid w:val="00003104"/>
    <w:rsid w:val="00003702"/>
    <w:rsid w:val="00003DDE"/>
    <w:rsid w:val="00004365"/>
    <w:rsid w:val="00004C66"/>
    <w:rsid w:val="00005308"/>
    <w:rsid w:val="000053DF"/>
    <w:rsid w:val="00005E12"/>
    <w:rsid w:val="00006761"/>
    <w:rsid w:val="000069D4"/>
    <w:rsid w:val="00007541"/>
    <w:rsid w:val="00010122"/>
    <w:rsid w:val="000108DC"/>
    <w:rsid w:val="00011699"/>
    <w:rsid w:val="00011759"/>
    <w:rsid w:val="00012646"/>
    <w:rsid w:val="00012B0D"/>
    <w:rsid w:val="000146BF"/>
    <w:rsid w:val="0001477E"/>
    <w:rsid w:val="00016BFF"/>
    <w:rsid w:val="0002071D"/>
    <w:rsid w:val="0002098A"/>
    <w:rsid w:val="00021AD3"/>
    <w:rsid w:val="00022181"/>
    <w:rsid w:val="00022529"/>
    <w:rsid w:val="00022962"/>
    <w:rsid w:val="00022D2F"/>
    <w:rsid w:val="00022EF9"/>
    <w:rsid w:val="00024801"/>
    <w:rsid w:val="0002545A"/>
    <w:rsid w:val="00025ACD"/>
    <w:rsid w:val="00027709"/>
    <w:rsid w:val="000307BC"/>
    <w:rsid w:val="0003116E"/>
    <w:rsid w:val="000318E7"/>
    <w:rsid w:val="00032F92"/>
    <w:rsid w:val="00033725"/>
    <w:rsid w:val="00033D5E"/>
    <w:rsid w:val="00034375"/>
    <w:rsid w:val="000363BE"/>
    <w:rsid w:val="00036E56"/>
    <w:rsid w:val="000377CC"/>
    <w:rsid w:val="000402B4"/>
    <w:rsid w:val="000405D0"/>
    <w:rsid w:val="0004255A"/>
    <w:rsid w:val="00043B91"/>
    <w:rsid w:val="0004484C"/>
    <w:rsid w:val="00044D92"/>
    <w:rsid w:val="00046924"/>
    <w:rsid w:val="000473F0"/>
    <w:rsid w:val="0004751F"/>
    <w:rsid w:val="00047573"/>
    <w:rsid w:val="000501E8"/>
    <w:rsid w:val="00050305"/>
    <w:rsid w:val="00051D2F"/>
    <w:rsid w:val="000520FC"/>
    <w:rsid w:val="000522B1"/>
    <w:rsid w:val="000530B5"/>
    <w:rsid w:val="0005346F"/>
    <w:rsid w:val="000546AF"/>
    <w:rsid w:val="000569BF"/>
    <w:rsid w:val="00057A75"/>
    <w:rsid w:val="00057FA8"/>
    <w:rsid w:val="000612C0"/>
    <w:rsid w:val="0006162E"/>
    <w:rsid w:val="00062380"/>
    <w:rsid w:val="0006239A"/>
    <w:rsid w:val="000627C0"/>
    <w:rsid w:val="00062D59"/>
    <w:rsid w:val="000631D8"/>
    <w:rsid w:val="00063CDF"/>
    <w:rsid w:val="00063F0F"/>
    <w:rsid w:val="0006418C"/>
    <w:rsid w:val="0006450F"/>
    <w:rsid w:val="0006483F"/>
    <w:rsid w:val="00064DD1"/>
    <w:rsid w:val="00065009"/>
    <w:rsid w:val="0006593A"/>
    <w:rsid w:val="0006697F"/>
    <w:rsid w:val="00066E49"/>
    <w:rsid w:val="000670F8"/>
    <w:rsid w:val="000713F8"/>
    <w:rsid w:val="00071E43"/>
    <w:rsid w:val="00072128"/>
    <w:rsid w:val="00073820"/>
    <w:rsid w:val="00073CDF"/>
    <w:rsid w:val="00074236"/>
    <w:rsid w:val="00074B16"/>
    <w:rsid w:val="00075036"/>
    <w:rsid w:val="00075796"/>
    <w:rsid w:val="0007645D"/>
    <w:rsid w:val="00076C65"/>
    <w:rsid w:val="00077A26"/>
    <w:rsid w:val="00077A33"/>
    <w:rsid w:val="00080204"/>
    <w:rsid w:val="00081B0E"/>
    <w:rsid w:val="000826A0"/>
    <w:rsid w:val="00082939"/>
    <w:rsid w:val="00082D26"/>
    <w:rsid w:val="00082D5B"/>
    <w:rsid w:val="00083534"/>
    <w:rsid w:val="000837FC"/>
    <w:rsid w:val="000840E5"/>
    <w:rsid w:val="00085239"/>
    <w:rsid w:val="0008595B"/>
    <w:rsid w:val="00086C81"/>
    <w:rsid w:val="00090171"/>
    <w:rsid w:val="00090B98"/>
    <w:rsid w:val="00090CBB"/>
    <w:rsid w:val="000913A4"/>
    <w:rsid w:val="000929C3"/>
    <w:rsid w:val="00092B6D"/>
    <w:rsid w:val="000946A4"/>
    <w:rsid w:val="000954CA"/>
    <w:rsid w:val="000969A0"/>
    <w:rsid w:val="00097238"/>
    <w:rsid w:val="000977AF"/>
    <w:rsid w:val="00097F70"/>
    <w:rsid w:val="000A026B"/>
    <w:rsid w:val="000A0F05"/>
    <w:rsid w:val="000A19F6"/>
    <w:rsid w:val="000A2246"/>
    <w:rsid w:val="000A2481"/>
    <w:rsid w:val="000A25D4"/>
    <w:rsid w:val="000A4126"/>
    <w:rsid w:val="000A4E3A"/>
    <w:rsid w:val="000A526C"/>
    <w:rsid w:val="000A56E5"/>
    <w:rsid w:val="000A6F80"/>
    <w:rsid w:val="000A7ABD"/>
    <w:rsid w:val="000A7F66"/>
    <w:rsid w:val="000B00AA"/>
    <w:rsid w:val="000B24E8"/>
    <w:rsid w:val="000B35AF"/>
    <w:rsid w:val="000B40AB"/>
    <w:rsid w:val="000B46B7"/>
    <w:rsid w:val="000B4BE7"/>
    <w:rsid w:val="000B6544"/>
    <w:rsid w:val="000B6787"/>
    <w:rsid w:val="000C1616"/>
    <w:rsid w:val="000C1FAB"/>
    <w:rsid w:val="000C2507"/>
    <w:rsid w:val="000C28C9"/>
    <w:rsid w:val="000C3DD2"/>
    <w:rsid w:val="000C52A5"/>
    <w:rsid w:val="000C5314"/>
    <w:rsid w:val="000C5617"/>
    <w:rsid w:val="000C6387"/>
    <w:rsid w:val="000D0130"/>
    <w:rsid w:val="000D0821"/>
    <w:rsid w:val="000D0980"/>
    <w:rsid w:val="000D0E70"/>
    <w:rsid w:val="000D1DCC"/>
    <w:rsid w:val="000D2834"/>
    <w:rsid w:val="000D30E0"/>
    <w:rsid w:val="000D3DF3"/>
    <w:rsid w:val="000D603F"/>
    <w:rsid w:val="000D6175"/>
    <w:rsid w:val="000D73B5"/>
    <w:rsid w:val="000E093A"/>
    <w:rsid w:val="000E0FF5"/>
    <w:rsid w:val="000E1211"/>
    <w:rsid w:val="000E1287"/>
    <w:rsid w:val="000E148C"/>
    <w:rsid w:val="000E1ACE"/>
    <w:rsid w:val="000E1ECC"/>
    <w:rsid w:val="000E1F83"/>
    <w:rsid w:val="000E3B82"/>
    <w:rsid w:val="000E6575"/>
    <w:rsid w:val="000E6E8B"/>
    <w:rsid w:val="000E77A2"/>
    <w:rsid w:val="000F0184"/>
    <w:rsid w:val="000F0386"/>
    <w:rsid w:val="000F4A89"/>
    <w:rsid w:val="000F4AAE"/>
    <w:rsid w:val="000F4C9A"/>
    <w:rsid w:val="000F58CB"/>
    <w:rsid w:val="000F617A"/>
    <w:rsid w:val="000F7203"/>
    <w:rsid w:val="000F75ED"/>
    <w:rsid w:val="000F79E4"/>
    <w:rsid w:val="000F7FAB"/>
    <w:rsid w:val="0010121E"/>
    <w:rsid w:val="00102344"/>
    <w:rsid w:val="00102847"/>
    <w:rsid w:val="001036B5"/>
    <w:rsid w:val="00106167"/>
    <w:rsid w:val="0010725F"/>
    <w:rsid w:val="00107FF4"/>
    <w:rsid w:val="0011075E"/>
    <w:rsid w:val="001114EC"/>
    <w:rsid w:val="0011282D"/>
    <w:rsid w:val="00112A21"/>
    <w:rsid w:val="00113B31"/>
    <w:rsid w:val="00113BDE"/>
    <w:rsid w:val="00113D14"/>
    <w:rsid w:val="0011422F"/>
    <w:rsid w:val="00114995"/>
    <w:rsid w:val="00114F2A"/>
    <w:rsid w:val="001157D2"/>
    <w:rsid w:val="001159B2"/>
    <w:rsid w:val="00115B9F"/>
    <w:rsid w:val="00115F2D"/>
    <w:rsid w:val="0011604C"/>
    <w:rsid w:val="00116BBE"/>
    <w:rsid w:val="00120B02"/>
    <w:rsid w:val="0012155D"/>
    <w:rsid w:val="00121DD2"/>
    <w:rsid w:val="00121E02"/>
    <w:rsid w:val="00121F5A"/>
    <w:rsid w:val="0012259D"/>
    <w:rsid w:val="00122BF6"/>
    <w:rsid w:val="001231A0"/>
    <w:rsid w:val="00123906"/>
    <w:rsid w:val="00124736"/>
    <w:rsid w:val="00125CFC"/>
    <w:rsid w:val="0012786C"/>
    <w:rsid w:val="00127BC5"/>
    <w:rsid w:val="00130B98"/>
    <w:rsid w:val="001322D8"/>
    <w:rsid w:val="00133FD8"/>
    <w:rsid w:val="001344A8"/>
    <w:rsid w:val="00135123"/>
    <w:rsid w:val="00136009"/>
    <w:rsid w:val="00136E1A"/>
    <w:rsid w:val="001371B4"/>
    <w:rsid w:val="0013729E"/>
    <w:rsid w:val="00140CE8"/>
    <w:rsid w:val="00141D94"/>
    <w:rsid w:val="001423A0"/>
    <w:rsid w:val="00143F9B"/>
    <w:rsid w:val="001449A5"/>
    <w:rsid w:val="00144F10"/>
    <w:rsid w:val="00145406"/>
    <w:rsid w:val="0014543A"/>
    <w:rsid w:val="00146842"/>
    <w:rsid w:val="001473A3"/>
    <w:rsid w:val="00150A05"/>
    <w:rsid w:val="001520D9"/>
    <w:rsid w:val="00152902"/>
    <w:rsid w:val="001548F2"/>
    <w:rsid w:val="00154A93"/>
    <w:rsid w:val="00154BE6"/>
    <w:rsid w:val="00154D4F"/>
    <w:rsid w:val="0015519C"/>
    <w:rsid w:val="0015636A"/>
    <w:rsid w:val="0015694B"/>
    <w:rsid w:val="00156C2A"/>
    <w:rsid w:val="001612CF"/>
    <w:rsid w:val="00161872"/>
    <w:rsid w:val="00162511"/>
    <w:rsid w:val="00162A22"/>
    <w:rsid w:val="00163887"/>
    <w:rsid w:val="00163969"/>
    <w:rsid w:val="00163F39"/>
    <w:rsid w:val="00164926"/>
    <w:rsid w:val="00165124"/>
    <w:rsid w:val="001660DE"/>
    <w:rsid w:val="00166F26"/>
    <w:rsid w:val="00167D68"/>
    <w:rsid w:val="00171642"/>
    <w:rsid w:val="001736FC"/>
    <w:rsid w:val="001744D4"/>
    <w:rsid w:val="001754F3"/>
    <w:rsid w:val="00176E79"/>
    <w:rsid w:val="001773C7"/>
    <w:rsid w:val="001807BD"/>
    <w:rsid w:val="001815A7"/>
    <w:rsid w:val="0018215C"/>
    <w:rsid w:val="001827B2"/>
    <w:rsid w:val="001835B3"/>
    <w:rsid w:val="001835CC"/>
    <w:rsid w:val="00183AD4"/>
    <w:rsid w:val="001846B5"/>
    <w:rsid w:val="00185BBA"/>
    <w:rsid w:val="00185C11"/>
    <w:rsid w:val="00185C47"/>
    <w:rsid w:val="001873EC"/>
    <w:rsid w:val="0018749B"/>
    <w:rsid w:val="00187503"/>
    <w:rsid w:val="0019021D"/>
    <w:rsid w:val="00190B91"/>
    <w:rsid w:val="00190F8A"/>
    <w:rsid w:val="0019162A"/>
    <w:rsid w:val="00192799"/>
    <w:rsid w:val="00192EC1"/>
    <w:rsid w:val="00192EF1"/>
    <w:rsid w:val="00192F27"/>
    <w:rsid w:val="0019364C"/>
    <w:rsid w:val="00194834"/>
    <w:rsid w:val="001952B2"/>
    <w:rsid w:val="00195787"/>
    <w:rsid w:val="00196B0B"/>
    <w:rsid w:val="001A004E"/>
    <w:rsid w:val="001A0CB4"/>
    <w:rsid w:val="001A21B5"/>
    <w:rsid w:val="001A22C5"/>
    <w:rsid w:val="001A3725"/>
    <w:rsid w:val="001A4310"/>
    <w:rsid w:val="001A43F4"/>
    <w:rsid w:val="001A5B6F"/>
    <w:rsid w:val="001A6881"/>
    <w:rsid w:val="001A6B4E"/>
    <w:rsid w:val="001A6B7F"/>
    <w:rsid w:val="001A6B93"/>
    <w:rsid w:val="001A6DB0"/>
    <w:rsid w:val="001A70B5"/>
    <w:rsid w:val="001A7CF3"/>
    <w:rsid w:val="001B0D1E"/>
    <w:rsid w:val="001B1324"/>
    <w:rsid w:val="001B2C88"/>
    <w:rsid w:val="001B2D10"/>
    <w:rsid w:val="001B3A99"/>
    <w:rsid w:val="001B42D9"/>
    <w:rsid w:val="001B657D"/>
    <w:rsid w:val="001B6582"/>
    <w:rsid w:val="001B685E"/>
    <w:rsid w:val="001B7D33"/>
    <w:rsid w:val="001C03D0"/>
    <w:rsid w:val="001C08BD"/>
    <w:rsid w:val="001C1657"/>
    <w:rsid w:val="001C2547"/>
    <w:rsid w:val="001C3028"/>
    <w:rsid w:val="001C3102"/>
    <w:rsid w:val="001C3569"/>
    <w:rsid w:val="001C4265"/>
    <w:rsid w:val="001C4BB6"/>
    <w:rsid w:val="001C5457"/>
    <w:rsid w:val="001C5ACB"/>
    <w:rsid w:val="001C5EFE"/>
    <w:rsid w:val="001C6978"/>
    <w:rsid w:val="001C69D4"/>
    <w:rsid w:val="001C70F1"/>
    <w:rsid w:val="001D0788"/>
    <w:rsid w:val="001D0F51"/>
    <w:rsid w:val="001D174B"/>
    <w:rsid w:val="001D1EEF"/>
    <w:rsid w:val="001D3C18"/>
    <w:rsid w:val="001D3FD1"/>
    <w:rsid w:val="001D46B4"/>
    <w:rsid w:val="001D4810"/>
    <w:rsid w:val="001D52A3"/>
    <w:rsid w:val="001D58CA"/>
    <w:rsid w:val="001D7286"/>
    <w:rsid w:val="001D7591"/>
    <w:rsid w:val="001D75F8"/>
    <w:rsid w:val="001E09A6"/>
    <w:rsid w:val="001E0CBD"/>
    <w:rsid w:val="001E0F8F"/>
    <w:rsid w:val="001E10AD"/>
    <w:rsid w:val="001E22DF"/>
    <w:rsid w:val="001E24C0"/>
    <w:rsid w:val="001E3194"/>
    <w:rsid w:val="001E3737"/>
    <w:rsid w:val="001E399F"/>
    <w:rsid w:val="001E4A63"/>
    <w:rsid w:val="001E4ED5"/>
    <w:rsid w:val="001E5B42"/>
    <w:rsid w:val="001E5BD8"/>
    <w:rsid w:val="001E5C2A"/>
    <w:rsid w:val="001E667F"/>
    <w:rsid w:val="001E7C85"/>
    <w:rsid w:val="001E7CAB"/>
    <w:rsid w:val="001F096D"/>
    <w:rsid w:val="001F11F6"/>
    <w:rsid w:val="001F1415"/>
    <w:rsid w:val="001F17F4"/>
    <w:rsid w:val="001F18DD"/>
    <w:rsid w:val="001F2431"/>
    <w:rsid w:val="001F243B"/>
    <w:rsid w:val="001F2D43"/>
    <w:rsid w:val="001F3113"/>
    <w:rsid w:val="001F3507"/>
    <w:rsid w:val="001F43DA"/>
    <w:rsid w:val="001F44D8"/>
    <w:rsid w:val="001F4651"/>
    <w:rsid w:val="001F4A71"/>
    <w:rsid w:val="001F4A86"/>
    <w:rsid w:val="001F4B6E"/>
    <w:rsid w:val="001F4CAF"/>
    <w:rsid w:val="001F4DB7"/>
    <w:rsid w:val="001F590C"/>
    <w:rsid w:val="001F6CA9"/>
    <w:rsid w:val="001F7C93"/>
    <w:rsid w:val="001F7CEA"/>
    <w:rsid w:val="00200A8C"/>
    <w:rsid w:val="002042F5"/>
    <w:rsid w:val="002058BC"/>
    <w:rsid w:val="00205C89"/>
    <w:rsid w:val="00207966"/>
    <w:rsid w:val="002105FD"/>
    <w:rsid w:val="00210952"/>
    <w:rsid w:val="00211685"/>
    <w:rsid w:val="00211A53"/>
    <w:rsid w:val="00212393"/>
    <w:rsid w:val="002127DA"/>
    <w:rsid w:val="0021439A"/>
    <w:rsid w:val="0021464D"/>
    <w:rsid w:val="002146E3"/>
    <w:rsid w:val="00214AFB"/>
    <w:rsid w:val="00214F27"/>
    <w:rsid w:val="002164DD"/>
    <w:rsid w:val="00216E28"/>
    <w:rsid w:val="00216F9D"/>
    <w:rsid w:val="0021729A"/>
    <w:rsid w:val="00217D71"/>
    <w:rsid w:val="002207CA"/>
    <w:rsid w:val="00220D73"/>
    <w:rsid w:val="00220DAA"/>
    <w:rsid w:val="00220EE2"/>
    <w:rsid w:val="00220F6C"/>
    <w:rsid w:val="00221BE9"/>
    <w:rsid w:val="002232EE"/>
    <w:rsid w:val="002240C4"/>
    <w:rsid w:val="00224307"/>
    <w:rsid w:val="002243BA"/>
    <w:rsid w:val="00224A76"/>
    <w:rsid w:val="00224AC8"/>
    <w:rsid w:val="00224D0E"/>
    <w:rsid w:val="00225180"/>
    <w:rsid w:val="00225339"/>
    <w:rsid w:val="0022558F"/>
    <w:rsid w:val="00225EFA"/>
    <w:rsid w:val="00226B9A"/>
    <w:rsid w:val="00227091"/>
    <w:rsid w:val="00227118"/>
    <w:rsid w:val="00232360"/>
    <w:rsid w:val="0023443B"/>
    <w:rsid w:val="00235317"/>
    <w:rsid w:val="00236864"/>
    <w:rsid w:val="00237130"/>
    <w:rsid w:val="00241503"/>
    <w:rsid w:val="002425D9"/>
    <w:rsid w:val="00243254"/>
    <w:rsid w:val="00243483"/>
    <w:rsid w:val="00245517"/>
    <w:rsid w:val="002457D4"/>
    <w:rsid w:val="00246548"/>
    <w:rsid w:val="0024727D"/>
    <w:rsid w:val="002476C7"/>
    <w:rsid w:val="00247F55"/>
    <w:rsid w:val="002502C1"/>
    <w:rsid w:val="00250559"/>
    <w:rsid w:val="00250B09"/>
    <w:rsid w:val="002517E3"/>
    <w:rsid w:val="00251BB9"/>
    <w:rsid w:val="00252191"/>
    <w:rsid w:val="002550C9"/>
    <w:rsid w:val="00255490"/>
    <w:rsid w:val="00255732"/>
    <w:rsid w:val="00255986"/>
    <w:rsid w:val="00255CC3"/>
    <w:rsid w:val="0025664A"/>
    <w:rsid w:val="00256A22"/>
    <w:rsid w:val="00257D92"/>
    <w:rsid w:val="00260287"/>
    <w:rsid w:val="0026079B"/>
    <w:rsid w:val="00261708"/>
    <w:rsid w:val="00261A3A"/>
    <w:rsid w:val="00262120"/>
    <w:rsid w:val="00263AFD"/>
    <w:rsid w:val="002652C7"/>
    <w:rsid w:val="00265F58"/>
    <w:rsid w:val="002667DB"/>
    <w:rsid w:val="00266D21"/>
    <w:rsid w:val="00267B1E"/>
    <w:rsid w:val="00267BD6"/>
    <w:rsid w:val="00267E65"/>
    <w:rsid w:val="002705A7"/>
    <w:rsid w:val="002706B0"/>
    <w:rsid w:val="002731DB"/>
    <w:rsid w:val="002734A9"/>
    <w:rsid w:val="002738AB"/>
    <w:rsid w:val="00273F01"/>
    <w:rsid w:val="00274A70"/>
    <w:rsid w:val="00274B5F"/>
    <w:rsid w:val="00275CC1"/>
    <w:rsid w:val="0027684F"/>
    <w:rsid w:val="00276F13"/>
    <w:rsid w:val="002800CD"/>
    <w:rsid w:val="0028010F"/>
    <w:rsid w:val="002805C3"/>
    <w:rsid w:val="002806A7"/>
    <w:rsid w:val="00280E30"/>
    <w:rsid w:val="002818EC"/>
    <w:rsid w:val="00281A26"/>
    <w:rsid w:val="00282D48"/>
    <w:rsid w:val="002844FD"/>
    <w:rsid w:val="00285EFF"/>
    <w:rsid w:val="0028618F"/>
    <w:rsid w:val="00286C88"/>
    <w:rsid w:val="00287E43"/>
    <w:rsid w:val="00290A9F"/>
    <w:rsid w:val="00290F23"/>
    <w:rsid w:val="002911DC"/>
    <w:rsid w:val="00291251"/>
    <w:rsid w:val="00291412"/>
    <w:rsid w:val="002919FE"/>
    <w:rsid w:val="00291AD6"/>
    <w:rsid w:val="00292D45"/>
    <w:rsid w:val="00293ACF"/>
    <w:rsid w:val="002946D5"/>
    <w:rsid w:val="0029529D"/>
    <w:rsid w:val="00295E51"/>
    <w:rsid w:val="002968C7"/>
    <w:rsid w:val="0029736A"/>
    <w:rsid w:val="0029747B"/>
    <w:rsid w:val="00297820"/>
    <w:rsid w:val="00297E01"/>
    <w:rsid w:val="002A0431"/>
    <w:rsid w:val="002A338F"/>
    <w:rsid w:val="002A38E6"/>
    <w:rsid w:val="002A39E1"/>
    <w:rsid w:val="002A42A6"/>
    <w:rsid w:val="002A4419"/>
    <w:rsid w:val="002A453C"/>
    <w:rsid w:val="002A4851"/>
    <w:rsid w:val="002A5762"/>
    <w:rsid w:val="002A58C7"/>
    <w:rsid w:val="002A5FD7"/>
    <w:rsid w:val="002A6854"/>
    <w:rsid w:val="002A7FBF"/>
    <w:rsid w:val="002B0265"/>
    <w:rsid w:val="002B0591"/>
    <w:rsid w:val="002B1C4B"/>
    <w:rsid w:val="002B1CEB"/>
    <w:rsid w:val="002B23D9"/>
    <w:rsid w:val="002B23DB"/>
    <w:rsid w:val="002B287B"/>
    <w:rsid w:val="002B2E91"/>
    <w:rsid w:val="002B46CB"/>
    <w:rsid w:val="002B483F"/>
    <w:rsid w:val="002B5995"/>
    <w:rsid w:val="002B70AB"/>
    <w:rsid w:val="002B7728"/>
    <w:rsid w:val="002C034A"/>
    <w:rsid w:val="002C0F14"/>
    <w:rsid w:val="002C0F40"/>
    <w:rsid w:val="002C1C14"/>
    <w:rsid w:val="002C1FAA"/>
    <w:rsid w:val="002C3A09"/>
    <w:rsid w:val="002C3E17"/>
    <w:rsid w:val="002C5391"/>
    <w:rsid w:val="002C5781"/>
    <w:rsid w:val="002D04A3"/>
    <w:rsid w:val="002D0657"/>
    <w:rsid w:val="002D0E04"/>
    <w:rsid w:val="002D0E70"/>
    <w:rsid w:val="002D15E6"/>
    <w:rsid w:val="002D38D1"/>
    <w:rsid w:val="002D4192"/>
    <w:rsid w:val="002D62D3"/>
    <w:rsid w:val="002D675D"/>
    <w:rsid w:val="002D72E5"/>
    <w:rsid w:val="002D75CD"/>
    <w:rsid w:val="002E0645"/>
    <w:rsid w:val="002E0E01"/>
    <w:rsid w:val="002E0F84"/>
    <w:rsid w:val="002E155C"/>
    <w:rsid w:val="002E2787"/>
    <w:rsid w:val="002E37E4"/>
    <w:rsid w:val="002E4399"/>
    <w:rsid w:val="002E4980"/>
    <w:rsid w:val="002E51DB"/>
    <w:rsid w:val="002E5894"/>
    <w:rsid w:val="002E69D8"/>
    <w:rsid w:val="002E6CF8"/>
    <w:rsid w:val="002E7601"/>
    <w:rsid w:val="002E7ED3"/>
    <w:rsid w:val="002F244D"/>
    <w:rsid w:val="002F2CF3"/>
    <w:rsid w:val="002F2EED"/>
    <w:rsid w:val="002F31F2"/>
    <w:rsid w:val="002F3EAC"/>
    <w:rsid w:val="002F609B"/>
    <w:rsid w:val="002F64D9"/>
    <w:rsid w:val="002F67CA"/>
    <w:rsid w:val="002F7C6D"/>
    <w:rsid w:val="0030000F"/>
    <w:rsid w:val="003005C2"/>
    <w:rsid w:val="0030078B"/>
    <w:rsid w:val="003019B6"/>
    <w:rsid w:val="00301F11"/>
    <w:rsid w:val="00303D26"/>
    <w:rsid w:val="00306210"/>
    <w:rsid w:val="00306452"/>
    <w:rsid w:val="0030695F"/>
    <w:rsid w:val="00307CC0"/>
    <w:rsid w:val="0031010D"/>
    <w:rsid w:val="00310E65"/>
    <w:rsid w:val="003117CC"/>
    <w:rsid w:val="00311E9B"/>
    <w:rsid w:val="00312B8F"/>
    <w:rsid w:val="00313986"/>
    <w:rsid w:val="003139D3"/>
    <w:rsid w:val="00313A14"/>
    <w:rsid w:val="00313E49"/>
    <w:rsid w:val="003149B2"/>
    <w:rsid w:val="003164D2"/>
    <w:rsid w:val="00317347"/>
    <w:rsid w:val="00317817"/>
    <w:rsid w:val="00320343"/>
    <w:rsid w:val="00320C5A"/>
    <w:rsid w:val="003219DC"/>
    <w:rsid w:val="00322927"/>
    <w:rsid w:val="003229A5"/>
    <w:rsid w:val="00322A80"/>
    <w:rsid w:val="00322C7B"/>
    <w:rsid w:val="0032387D"/>
    <w:rsid w:val="00323C82"/>
    <w:rsid w:val="0032410D"/>
    <w:rsid w:val="0032553E"/>
    <w:rsid w:val="00326D9E"/>
    <w:rsid w:val="00327413"/>
    <w:rsid w:val="00327700"/>
    <w:rsid w:val="003304E2"/>
    <w:rsid w:val="00330BF7"/>
    <w:rsid w:val="003318BA"/>
    <w:rsid w:val="0033465C"/>
    <w:rsid w:val="00334CE2"/>
    <w:rsid w:val="003352F2"/>
    <w:rsid w:val="003356F3"/>
    <w:rsid w:val="003361CF"/>
    <w:rsid w:val="0033642B"/>
    <w:rsid w:val="00336434"/>
    <w:rsid w:val="003365EB"/>
    <w:rsid w:val="00336A16"/>
    <w:rsid w:val="0033747A"/>
    <w:rsid w:val="00341361"/>
    <w:rsid w:val="0034326E"/>
    <w:rsid w:val="00343BAA"/>
    <w:rsid w:val="003459D8"/>
    <w:rsid w:val="00346000"/>
    <w:rsid w:val="00346EF5"/>
    <w:rsid w:val="00347531"/>
    <w:rsid w:val="00347BBA"/>
    <w:rsid w:val="00347ED7"/>
    <w:rsid w:val="003507EE"/>
    <w:rsid w:val="00350C92"/>
    <w:rsid w:val="00351522"/>
    <w:rsid w:val="003526DA"/>
    <w:rsid w:val="00352A29"/>
    <w:rsid w:val="0035350A"/>
    <w:rsid w:val="00354096"/>
    <w:rsid w:val="003543AE"/>
    <w:rsid w:val="00354F3B"/>
    <w:rsid w:val="003552C5"/>
    <w:rsid w:val="0035630C"/>
    <w:rsid w:val="003563E9"/>
    <w:rsid w:val="00356D87"/>
    <w:rsid w:val="00357247"/>
    <w:rsid w:val="003576A9"/>
    <w:rsid w:val="003578A9"/>
    <w:rsid w:val="0036272F"/>
    <w:rsid w:val="00362C84"/>
    <w:rsid w:val="00364987"/>
    <w:rsid w:val="00364BC3"/>
    <w:rsid w:val="00365293"/>
    <w:rsid w:val="00365C6F"/>
    <w:rsid w:val="003662A7"/>
    <w:rsid w:val="00367B6C"/>
    <w:rsid w:val="00367EFA"/>
    <w:rsid w:val="00370DA8"/>
    <w:rsid w:val="00371DFC"/>
    <w:rsid w:val="00372744"/>
    <w:rsid w:val="00372D5E"/>
    <w:rsid w:val="0037305C"/>
    <w:rsid w:val="00373689"/>
    <w:rsid w:val="00373DC8"/>
    <w:rsid w:val="00373FCC"/>
    <w:rsid w:val="003741AA"/>
    <w:rsid w:val="003742AD"/>
    <w:rsid w:val="00374905"/>
    <w:rsid w:val="00374E6C"/>
    <w:rsid w:val="00377150"/>
    <w:rsid w:val="0037747E"/>
    <w:rsid w:val="00377B4B"/>
    <w:rsid w:val="00377E3F"/>
    <w:rsid w:val="00380376"/>
    <w:rsid w:val="00380706"/>
    <w:rsid w:val="0038222E"/>
    <w:rsid w:val="00383A47"/>
    <w:rsid w:val="00384021"/>
    <w:rsid w:val="003840AE"/>
    <w:rsid w:val="0038514C"/>
    <w:rsid w:val="00385FA9"/>
    <w:rsid w:val="00386C50"/>
    <w:rsid w:val="00386CD7"/>
    <w:rsid w:val="00386E37"/>
    <w:rsid w:val="00386EE0"/>
    <w:rsid w:val="003876E0"/>
    <w:rsid w:val="00387C48"/>
    <w:rsid w:val="00387EFF"/>
    <w:rsid w:val="003905A1"/>
    <w:rsid w:val="00391024"/>
    <w:rsid w:val="003910D1"/>
    <w:rsid w:val="00391D06"/>
    <w:rsid w:val="003931B8"/>
    <w:rsid w:val="00395986"/>
    <w:rsid w:val="0039677F"/>
    <w:rsid w:val="00397C37"/>
    <w:rsid w:val="00397FF1"/>
    <w:rsid w:val="003A037F"/>
    <w:rsid w:val="003A0F30"/>
    <w:rsid w:val="003A108B"/>
    <w:rsid w:val="003A1F22"/>
    <w:rsid w:val="003A20EC"/>
    <w:rsid w:val="003A226B"/>
    <w:rsid w:val="003A2817"/>
    <w:rsid w:val="003A2B15"/>
    <w:rsid w:val="003A3FCD"/>
    <w:rsid w:val="003A4033"/>
    <w:rsid w:val="003A4162"/>
    <w:rsid w:val="003A47F7"/>
    <w:rsid w:val="003A5EB9"/>
    <w:rsid w:val="003A6420"/>
    <w:rsid w:val="003A703B"/>
    <w:rsid w:val="003A7B02"/>
    <w:rsid w:val="003B0695"/>
    <w:rsid w:val="003B0B1A"/>
    <w:rsid w:val="003B10C8"/>
    <w:rsid w:val="003B1F91"/>
    <w:rsid w:val="003B2BF7"/>
    <w:rsid w:val="003B335E"/>
    <w:rsid w:val="003B3520"/>
    <w:rsid w:val="003B4AE3"/>
    <w:rsid w:val="003B549C"/>
    <w:rsid w:val="003B5DC0"/>
    <w:rsid w:val="003B6F77"/>
    <w:rsid w:val="003B7239"/>
    <w:rsid w:val="003B7A4C"/>
    <w:rsid w:val="003C0429"/>
    <w:rsid w:val="003C0CC1"/>
    <w:rsid w:val="003C149D"/>
    <w:rsid w:val="003C153D"/>
    <w:rsid w:val="003C285D"/>
    <w:rsid w:val="003C2FB3"/>
    <w:rsid w:val="003C3C8C"/>
    <w:rsid w:val="003C49A0"/>
    <w:rsid w:val="003C55B6"/>
    <w:rsid w:val="003C573D"/>
    <w:rsid w:val="003C5980"/>
    <w:rsid w:val="003C6586"/>
    <w:rsid w:val="003C6AB7"/>
    <w:rsid w:val="003C74BE"/>
    <w:rsid w:val="003C7A80"/>
    <w:rsid w:val="003D0A32"/>
    <w:rsid w:val="003D2373"/>
    <w:rsid w:val="003D2CBD"/>
    <w:rsid w:val="003D31CD"/>
    <w:rsid w:val="003D387E"/>
    <w:rsid w:val="003D3CAD"/>
    <w:rsid w:val="003D3EBD"/>
    <w:rsid w:val="003D433D"/>
    <w:rsid w:val="003D4E4E"/>
    <w:rsid w:val="003D56DB"/>
    <w:rsid w:val="003D58A9"/>
    <w:rsid w:val="003D6760"/>
    <w:rsid w:val="003D7307"/>
    <w:rsid w:val="003D7361"/>
    <w:rsid w:val="003E0765"/>
    <w:rsid w:val="003E0879"/>
    <w:rsid w:val="003E1CAA"/>
    <w:rsid w:val="003E23CF"/>
    <w:rsid w:val="003E23F8"/>
    <w:rsid w:val="003E246D"/>
    <w:rsid w:val="003E335E"/>
    <w:rsid w:val="003E3D3D"/>
    <w:rsid w:val="003E492C"/>
    <w:rsid w:val="003E4B94"/>
    <w:rsid w:val="003E569D"/>
    <w:rsid w:val="003E63AC"/>
    <w:rsid w:val="003E766F"/>
    <w:rsid w:val="003F02FF"/>
    <w:rsid w:val="003F0908"/>
    <w:rsid w:val="003F3DE1"/>
    <w:rsid w:val="003F4630"/>
    <w:rsid w:val="003F4655"/>
    <w:rsid w:val="003F5967"/>
    <w:rsid w:val="003F663A"/>
    <w:rsid w:val="003F6AF0"/>
    <w:rsid w:val="003F6B47"/>
    <w:rsid w:val="003F7357"/>
    <w:rsid w:val="003F788C"/>
    <w:rsid w:val="003F7B05"/>
    <w:rsid w:val="003F7E07"/>
    <w:rsid w:val="003F7F4C"/>
    <w:rsid w:val="004003E5"/>
    <w:rsid w:val="00400B79"/>
    <w:rsid w:val="00400C10"/>
    <w:rsid w:val="004010A3"/>
    <w:rsid w:val="0040181B"/>
    <w:rsid w:val="00401FE8"/>
    <w:rsid w:val="00402A39"/>
    <w:rsid w:val="00402C5B"/>
    <w:rsid w:val="00402D5B"/>
    <w:rsid w:val="00403877"/>
    <w:rsid w:val="004049E3"/>
    <w:rsid w:val="00404DD3"/>
    <w:rsid w:val="00405E85"/>
    <w:rsid w:val="0040731D"/>
    <w:rsid w:val="004079DD"/>
    <w:rsid w:val="00407E17"/>
    <w:rsid w:val="0041037C"/>
    <w:rsid w:val="0041092D"/>
    <w:rsid w:val="004135E4"/>
    <w:rsid w:val="00413ED1"/>
    <w:rsid w:val="00414526"/>
    <w:rsid w:val="00414A43"/>
    <w:rsid w:val="00414E2C"/>
    <w:rsid w:val="0041543A"/>
    <w:rsid w:val="0041612D"/>
    <w:rsid w:val="00417204"/>
    <w:rsid w:val="00417DA0"/>
    <w:rsid w:val="00417E36"/>
    <w:rsid w:val="00420D4D"/>
    <w:rsid w:val="00421F68"/>
    <w:rsid w:val="00422AE4"/>
    <w:rsid w:val="00423284"/>
    <w:rsid w:val="00423596"/>
    <w:rsid w:val="00424C9E"/>
    <w:rsid w:val="00424CBA"/>
    <w:rsid w:val="00425310"/>
    <w:rsid w:val="00425553"/>
    <w:rsid w:val="00425ADC"/>
    <w:rsid w:val="004276D9"/>
    <w:rsid w:val="004279AD"/>
    <w:rsid w:val="00431CA4"/>
    <w:rsid w:val="00433AF2"/>
    <w:rsid w:val="00434114"/>
    <w:rsid w:val="00434C23"/>
    <w:rsid w:val="00435AAA"/>
    <w:rsid w:val="0043672B"/>
    <w:rsid w:val="00441256"/>
    <w:rsid w:val="00441AB5"/>
    <w:rsid w:val="00442BA0"/>
    <w:rsid w:val="004444C8"/>
    <w:rsid w:val="004455C8"/>
    <w:rsid w:val="0044567B"/>
    <w:rsid w:val="004458D5"/>
    <w:rsid w:val="0044658A"/>
    <w:rsid w:val="004466B3"/>
    <w:rsid w:val="00447127"/>
    <w:rsid w:val="0044733C"/>
    <w:rsid w:val="00447898"/>
    <w:rsid w:val="00447B86"/>
    <w:rsid w:val="00447B97"/>
    <w:rsid w:val="00447CB6"/>
    <w:rsid w:val="0045011A"/>
    <w:rsid w:val="00450405"/>
    <w:rsid w:val="004510AE"/>
    <w:rsid w:val="00451D8B"/>
    <w:rsid w:val="004520FE"/>
    <w:rsid w:val="0045213C"/>
    <w:rsid w:val="00452988"/>
    <w:rsid w:val="00453581"/>
    <w:rsid w:val="00454BB1"/>
    <w:rsid w:val="00454E87"/>
    <w:rsid w:val="00454ECE"/>
    <w:rsid w:val="004551FB"/>
    <w:rsid w:val="004553CA"/>
    <w:rsid w:val="00455BA9"/>
    <w:rsid w:val="00455F95"/>
    <w:rsid w:val="00456D67"/>
    <w:rsid w:val="00457E7D"/>
    <w:rsid w:val="00461362"/>
    <w:rsid w:val="00461BFD"/>
    <w:rsid w:val="0046216E"/>
    <w:rsid w:val="0046376A"/>
    <w:rsid w:val="004637CB"/>
    <w:rsid w:val="004639F1"/>
    <w:rsid w:val="00464771"/>
    <w:rsid w:val="0046573F"/>
    <w:rsid w:val="00465FCE"/>
    <w:rsid w:val="0046627F"/>
    <w:rsid w:val="00466DD9"/>
    <w:rsid w:val="00466E55"/>
    <w:rsid w:val="004672B4"/>
    <w:rsid w:val="00467F19"/>
    <w:rsid w:val="00470558"/>
    <w:rsid w:val="004715A9"/>
    <w:rsid w:val="0047170B"/>
    <w:rsid w:val="00472A94"/>
    <w:rsid w:val="0047409D"/>
    <w:rsid w:val="0047418F"/>
    <w:rsid w:val="00474338"/>
    <w:rsid w:val="00474FB1"/>
    <w:rsid w:val="004750C2"/>
    <w:rsid w:val="0047601F"/>
    <w:rsid w:val="004760B5"/>
    <w:rsid w:val="004766A0"/>
    <w:rsid w:val="0047675E"/>
    <w:rsid w:val="00477B36"/>
    <w:rsid w:val="004801FB"/>
    <w:rsid w:val="00480369"/>
    <w:rsid w:val="00480AB0"/>
    <w:rsid w:val="0048340C"/>
    <w:rsid w:val="00483C3D"/>
    <w:rsid w:val="0048422E"/>
    <w:rsid w:val="004846A3"/>
    <w:rsid w:val="00484F66"/>
    <w:rsid w:val="004850B3"/>
    <w:rsid w:val="004876F5"/>
    <w:rsid w:val="0048794F"/>
    <w:rsid w:val="00487C50"/>
    <w:rsid w:val="00487C98"/>
    <w:rsid w:val="00490533"/>
    <w:rsid w:val="00491172"/>
    <w:rsid w:val="0049128A"/>
    <w:rsid w:val="00491681"/>
    <w:rsid w:val="00491F66"/>
    <w:rsid w:val="0049271E"/>
    <w:rsid w:val="00492ABC"/>
    <w:rsid w:val="00492CCA"/>
    <w:rsid w:val="00492D0C"/>
    <w:rsid w:val="00493508"/>
    <w:rsid w:val="00493CC2"/>
    <w:rsid w:val="00494344"/>
    <w:rsid w:val="00495275"/>
    <w:rsid w:val="00496087"/>
    <w:rsid w:val="00496427"/>
    <w:rsid w:val="00496575"/>
    <w:rsid w:val="00496A84"/>
    <w:rsid w:val="00497795"/>
    <w:rsid w:val="004A00E4"/>
    <w:rsid w:val="004A0197"/>
    <w:rsid w:val="004A06EF"/>
    <w:rsid w:val="004A1172"/>
    <w:rsid w:val="004A1826"/>
    <w:rsid w:val="004A18B5"/>
    <w:rsid w:val="004A22D5"/>
    <w:rsid w:val="004A2AD2"/>
    <w:rsid w:val="004A52DC"/>
    <w:rsid w:val="004A5444"/>
    <w:rsid w:val="004A5DA3"/>
    <w:rsid w:val="004A5E4E"/>
    <w:rsid w:val="004A6243"/>
    <w:rsid w:val="004A6AC5"/>
    <w:rsid w:val="004A6EDF"/>
    <w:rsid w:val="004A719C"/>
    <w:rsid w:val="004A7B37"/>
    <w:rsid w:val="004B0DE0"/>
    <w:rsid w:val="004B2868"/>
    <w:rsid w:val="004B2F04"/>
    <w:rsid w:val="004B30DA"/>
    <w:rsid w:val="004B3A7D"/>
    <w:rsid w:val="004B3B99"/>
    <w:rsid w:val="004B4A7A"/>
    <w:rsid w:val="004B4B71"/>
    <w:rsid w:val="004B5280"/>
    <w:rsid w:val="004B567E"/>
    <w:rsid w:val="004B59C5"/>
    <w:rsid w:val="004B5F37"/>
    <w:rsid w:val="004B6B9F"/>
    <w:rsid w:val="004B70D6"/>
    <w:rsid w:val="004B729B"/>
    <w:rsid w:val="004B7837"/>
    <w:rsid w:val="004B7B22"/>
    <w:rsid w:val="004B7C45"/>
    <w:rsid w:val="004C0143"/>
    <w:rsid w:val="004C2F66"/>
    <w:rsid w:val="004C35FE"/>
    <w:rsid w:val="004C3A4E"/>
    <w:rsid w:val="004C4AC4"/>
    <w:rsid w:val="004C4E92"/>
    <w:rsid w:val="004C55B0"/>
    <w:rsid w:val="004C5BD0"/>
    <w:rsid w:val="004C5C53"/>
    <w:rsid w:val="004C69A5"/>
    <w:rsid w:val="004C6BDE"/>
    <w:rsid w:val="004C6D77"/>
    <w:rsid w:val="004D0516"/>
    <w:rsid w:val="004D0647"/>
    <w:rsid w:val="004D0B62"/>
    <w:rsid w:val="004D2345"/>
    <w:rsid w:val="004D2939"/>
    <w:rsid w:val="004D2A94"/>
    <w:rsid w:val="004D2FB1"/>
    <w:rsid w:val="004D35AA"/>
    <w:rsid w:val="004D4F6E"/>
    <w:rsid w:val="004D4FC8"/>
    <w:rsid w:val="004D51B2"/>
    <w:rsid w:val="004D62D9"/>
    <w:rsid w:val="004D63F1"/>
    <w:rsid w:val="004D65DD"/>
    <w:rsid w:val="004E016F"/>
    <w:rsid w:val="004E04BA"/>
    <w:rsid w:val="004E0AA4"/>
    <w:rsid w:val="004E0AD4"/>
    <w:rsid w:val="004E0D6A"/>
    <w:rsid w:val="004E1DBE"/>
    <w:rsid w:val="004E208E"/>
    <w:rsid w:val="004E2DBA"/>
    <w:rsid w:val="004E3C7C"/>
    <w:rsid w:val="004E3CC6"/>
    <w:rsid w:val="004E4237"/>
    <w:rsid w:val="004E4EC5"/>
    <w:rsid w:val="004E6089"/>
    <w:rsid w:val="004E66FE"/>
    <w:rsid w:val="004E6829"/>
    <w:rsid w:val="004E68D8"/>
    <w:rsid w:val="004E6DC3"/>
    <w:rsid w:val="004E7D06"/>
    <w:rsid w:val="004F010C"/>
    <w:rsid w:val="004F05B5"/>
    <w:rsid w:val="004F0DB1"/>
    <w:rsid w:val="004F1F05"/>
    <w:rsid w:val="004F2BE3"/>
    <w:rsid w:val="004F2D1C"/>
    <w:rsid w:val="004F4004"/>
    <w:rsid w:val="004F6269"/>
    <w:rsid w:val="004F7038"/>
    <w:rsid w:val="004F7688"/>
    <w:rsid w:val="00500598"/>
    <w:rsid w:val="005005B5"/>
    <w:rsid w:val="00500965"/>
    <w:rsid w:val="0050220E"/>
    <w:rsid w:val="00503F43"/>
    <w:rsid w:val="00503FF7"/>
    <w:rsid w:val="00504994"/>
    <w:rsid w:val="00504F33"/>
    <w:rsid w:val="005056B8"/>
    <w:rsid w:val="00506DB9"/>
    <w:rsid w:val="005070CB"/>
    <w:rsid w:val="00507351"/>
    <w:rsid w:val="005102A9"/>
    <w:rsid w:val="0051088D"/>
    <w:rsid w:val="005117E6"/>
    <w:rsid w:val="005118FC"/>
    <w:rsid w:val="0051230E"/>
    <w:rsid w:val="005135E3"/>
    <w:rsid w:val="00514515"/>
    <w:rsid w:val="00514E18"/>
    <w:rsid w:val="005175B4"/>
    <w:rsid w:val="00517C0F"/>
    <w:rsid w:val="0052061D"/>
    <w:rsid w:val="00521377"/>
    <w:rsid w:val="005230EF"/>
    <w:rsid w:val="005235C7"/>
    <w:rsid w:val="00523AAD"/>
    <w:rsid w:val="005242A0"/>
    <w:rsid w:val="00525093"/>
    <w:rsid w:val="005257BA"/>
    <w:rsid w:val="00526E1C"/>
    <w:rsid w:val="00530962"/>
    <w:rsid w:val="00530BBE"/>
    <w:rsid w:val="0053138E"/>
    <w:rsid w:val="005318DF"/>
    <w:rsid w:val="00531C99"/>
    <w:rsid w:val="005335F5"/>
    <w:rsid w:val="00533BFF"/>
    <w:rsid w:val="00533F0C"/>
    <w:rsid w:val="0053448B"/>
    <w:rsid w:val="0053561E"/>
    <w:rsid w:val="005356CC"/>
    <w:rsid w:val="0053759C"/>
    <w:rsid w:val="005402B8"/>
    <w:rsid w:val="005416B5"/>
    <w:rsid w:val="00541814"/>
    <w:rsid w:val="0054208D"/>
    <w:rsid w:val="0054253B"/>
    <w:rsid w:val="005429DD"/>
    <w:rsid w:val="0054321B"/>
    <w:rsid w:val="005434BF"/>
    <w:rsid w:val="00543A59"/>
    <w:rsid w:val="00543B4F"/>
    <w:rsid w:val="005443CD"/>
    <w:rsid w:val="005444CA"/>
    <w:rsid w:val="00544ABF"/>
    <w:rsid w:val="005450B0"/>
    <w:rsid w:val="00545747"/>
    <w:rsid w:val="00547E86"/>
    <w:rsid w:val="005516A0"/>
    <w:rsid w:val="0055215D"/>
    <w:rsid w:val="0055266A"/>
    <w:rsid w:val="00552BA6"/>
    <w:rsid w:val="00552E4C"/>
    <w:rsid w:val="005566A4"/>
    <w:rsid w:val="005578D4"/>
    <w:rsid w:val="00557BC4"/>
    <w:rsid w:val="005611BD"/>
    <w:rsid w:val="00561C57"/>
    <w:rsid w:val="00561CA5"/>
    <w:rsid w:val="00562921"/>
    <w:rsid w:val="00563301"/>
    <w:rsid w:val="005635F4"/>
    <w:rsid w:val="00564494"/>
    <w:rsid w:val="005649AD"/>
    <w:rsid w:val="00564A9E"/>
    <w:rsid w:val="00564DB4"/>
    <w:rsid w:val="00565EEE"/>
    <w:rsid w:val="00566CA4"/>
    <w:rsid w:val="00566F6E"/>
    <w:rsid w:val="0056741E"/>
    <w:rsid w:val="00570341"/>
    <w:rsid w:val="005709E1"/>
    <w:rsid w:val="005714DB"/>
    <w:rsid w:val="00572C6E"/>
    <w:rsid w:val="005730F8"/>
    <w:rsid w:val="00574EE2"/>
    <w:rsid w:val="0057575F"/>
    <w:rsid w:val="00576B0D"/>
    <w:rsid w:val="00576C55"/>
    <w:rsid w:val="00577991"/>
    <w:rsid w:val="00580994"/>
    <w:rsid w:val="005811B8"/>
    <w:rsid w:val="00581F17"/>
    <w:rsid w:val="005828F3"/>
    <w:rsid w:val="00582AD0"/>
    <w:rsid w:val="0058314A"/>
    <w:rsid w:val="005835DF"/>
    <w:rsid w:val="00583862"/>
    <w:rsid w:val="0058444E"/>
    <w:rsid w:val="00584820"/>
    <w:rsid w:val="00586111"/>
    <w:rsid w:val="005867CD"/>
    <w:rsid w:val="00586D69"/>
    <w:rsid w:val="00586DB5"/>
    <w:rsid w:val="005875F4"/>
    <w:rsid w:val="005900A1"/>
    <w:rsid w:val="005902D0"/>
    <w:rsid w:val="00591051"/>
    <w:rsid w:val="005914D1"/>
    <w:rsid w:val="00591780"/>
    <w:rsid w:val="005932F6"/>
    <w:rsid w:val="0059404E"/>
    <w:rsid w:val="00594BA7"/>
    <w:rsid w:val="00594CCD"/>
    <w:rsid w:val="00595329"/>
    <w:rsid w:val="00595456"/>
    <w:rsid w:val="0059669B"/>
    <w:rsid w:val="00596BAD"/>
    <w:rsid w:val="00596C64"/>
    <w:rsid w:val="00597720"/>
    <w:rsid w:val="005977EB"/>
    <w:rsid w:val="005A00F8"/>
    <w:rsid w:val="005A116A"/>
    <w:rsid w:val="005A1651"/>
    <w:rsid w:val="005A1AA0"/>
    <w:rsid w:val="005A2830"/>
    <w:rsid w:val="005A3469"/>
    <w:rsid w:val="005A4498"/>
    <w:rsid w:val="005A4AEF"/>
    <w:rsid w:val="005A5940"/>
    <w:rsid w:val="005A5C3B"/>
    <w:rsid w:val="005A5D9A"/>
    <w:rsid w:val="005A6CCC"/>
    <w:rsid w:val="005A721E"/>
    <w:rsid w:val="005B08EA"/>
    <w:rsid w:val="005B0B3A"/>
    <w:rsid w:val="005B0B5B"/>
    <w:rsid w:val="005B157E"/>
    <w:rsid w:val="005B3562"/>
    <w:rsid w:val="005B41A2"/>
    <w:rsid w:val="005B53B4"/>
    <w:rsid w:val="005B57FA"/>
    <w:rsid w:val="005B6283"/>
    <w:rsid w:val="005B700A"/>
    <w:rsid w:val="005C0BA3"/>
    <w:rsid w:val="005C1408"/>
    <w:rsid w:val="005C2515"/>
    <w:rsid w:val="005C25E1"/>
    <w:rsid w:val="005C2B0F"/>
    <w:rsid w:val="005C387F"/>
    <w:rsid w:val="005C3FFE"/>
    <w:rsid w:val="005C4DC1"/>
    <w:rsid w:val="005C4EBC"/>
    <w:rsid w:val="005C53E9"/>
    <w:rsid w:val="005C56FE"/>
    <w:rsid w:val="005C633E"/>
    <w:rsid w:val="005C6995"/>
    <w:rsid w:val="005C6F3B"/>
    <w:rsid w:val="005C7AEC"/>
    <w:rsid w:val="005C7D88"/>
    <w:rsid w:val="005D01D7"/>
    <w:rsid w:val="005D029F"/>
    <w:rsid w:val="005D05F8"/>
    <w:rsid w:val="005D0B05"/>
    <w:rsid w:val="005D1F67"/>
    <w:rsid w:val="005D21CA"/>
    <w:rsid w:val="005D2219"/>
    <w:rsid w:val="005D3239"/>
    <w:rsid w:val="005D41DA"/>
    <w:rsid w:val="005D432D"/>
    <w:rsid w:val="005D43C2"/>
    <w:rsid w:val="005D472C"/>
    <w:rsid w:val="005D5152"/>
    <w:rsid w:val="005D58B7"/>
    <w:rsid w:val="005D7637"/>
    <w:rsid w:val="005D7B79"/>
    <w:rsid w:val="005D7CA1"/>
    <w:rsid w:val="005E02F5"/>
    <w:rsid w:val="005E05C0"/>
    <w:rsid w:val="005E05CC"/>
    <w:rsid w:val="005E09EC"/>
    <w:rsid w:val="005E11DE"/>
    <w:rsid w:val="005E1829"/>
    <w:rsid w:val="005E1DB9"/>
    <w:rsid w:val="005E1FD8"/>
    <w:rsid w:val="005E233D"/>
    <w:rsid w:val="005E285E"/>
    <w:rsid w:val="005E366B"/>
    <w:rsid w:val="005E4216"/>
    <w:rsid w:val="005E4AB7"/>
    <w:rsid w:val="005E5E34"/>
    <w:rsid w:val="005E67D7"/>
    <w:rsid w:val="005E7875"/>
    <w:rsid w:val="005F0714"/>
    <w:rsid w:val="005F1531"/>
    <w:rsid w:val="005F168D"/>
    <w:rsid w:val="005F19DB"/>
    <w:rsid w:val="005F1D55"/>
    <w:rsid w:val="005F1E3C"/>
    <w:rsid w:val="005F22CB"/>
    <w:rsid w:val="005F26E8"/>
    <w:rsid w:val="005F2885"/>
    <w:rsid w:val="005F2C7E"/>
    <w:rsid w:val="005F301D"/>
    <w:rsid w:val="005F3C44"/>
    <w:rsid w:val="005F509A"/>
    <w:rsid w:val="005F51D1"/>
    <w:rsid w:val="005F609A"/>
    <w:rsid w:val="005F6324"/>
    <w:rsid w:val="005F6573"/>
    <w:rsid w:val="005F6580"/>
    <w:rsid w:val="005F6D35"/>
    <w:rsid w:val="005F7FF9"/>
    <w:rsid w:val="00601351"/>
    <w:rsid w:val="00601B16"/>
    <w:rsid w:val="00602EA9"/>
    <w:rsid w:val="00602F36"/>
    <w:rsid w:val="0060348A"/>
    <w:rsid w:val="0060380D"/>
    <w:rsid w:val="00603B40"/>
    <w:rsid w:val="00603C26"/>
    <w:rsid w:val="00604470"/>
    <w:rsid w:val="00604ECD"/>
    <w:rsid w:val="006057E0"/>
    <w:rsid w:val="0060619B"/>
    <w:rsid w:val="006064A2"/>
    <w:rsid w:val="00606D87"/>
    <w:rsid w:val="00606FCE"/>
    <w:rsid w:val="00607D57"/>
    <w:rsid w:val="006119B0"/>
    <w:rsid w:val="006119C1"/>
    <w:rsid w:val="00611BB8"/>
    <w:rsid w:val="00611F9E"/>
    <w:rsid w:val="00612D26"/>
    <w:rsid w:val="00613122"/>
    <w:rsid w:val="0061347D"/>
    <w:rsid w:val="00613B1B"/>
    <w:rsid w:val="0061484A"/>
    <w:rsid w:val="006150EE"/>
    <w:rsid w:val="00615982"/>
    <w:rsid w:val="00615D2C"/>
    <w:rsid w:val="00617209"/>
    <w:rsid w:val="00617990"/>
    <w:rsid w:val="0062027A"/>
    <w:rsid w:val="00621791"/>
    <w:rsid w:val="00621B0D"/>
    <w:rsid w:val="00622DAB"/>
    <w:rsid w:val="00622F88"/>
    <w:rsid w:val="00623E64"/>
    <w:rsid w:val="006249A9"/>
    <w:rsid w:val="00624B20"/>
    <w:rsid w:val="0062539B"/>
    <w:rsid w:val="00625CE2"/>
    <w:rsid w:val="0062682B"/>
    <w:rsid w:val="00626E0A"/>
    <w:rsid w:val="00630554"/>
    <w:rsid w:val="00630630"/>
    <w:rsid w:val="0063098D"/>
    <w:rsid w:val="00630F66"/>
    <w:rsid w:val="00631942"/>
    <w:rsid w:val="00631D0D"/>
    <w:rsid w:val="006325CE"/>
    <w:rsid w:val="00632797"/>
    <w:rsid w:val="00633000"/>
    <w:rsid w:val="00633C24"/>
    <w:rsid w:val="006344D1"/>
    <w:rsid w:val="00634B91"/>
    <w:rsid w:val="00634ECB"/>
    <w:rsid w:val="006358AF"/>
    <w:rsid w:val="00636750"/>
    <w:rsid w:val="00637DC6"/>
    <w:rsid w:val="006400C5"/>
    <w:rsid w:val="006403B7"/>
    <w:rsid w:val="006404C1"/>
    <w:rsid w:val="00640867"/>
    <w:rsid w:val="00641B9C"/>
    <w:rsid w:val="006422AA"/>
    <w:rsid w:val="00642549"/>
    <w:rsid w:val="00642938"/>
    <w:rsid w:val="00642DD5"/>
    <w:rsid w:val="00644259"/>
    <w:rsid w:val="00644AF9"/>
    <w:rsid w:val="00644B96"/>
    <w:rsid w:val="00644DD2"/>
    <w:rsid w:val="006468CB"/>
    <w:rsid w:val="00647701"/>
    <w:rsid w:val="006501FE"/>
    <w:rsid w:val="006508C7"/>
    <w:rsid w:val="00650CF0"/>
    <w:rsid w:val="0065135D"/>
    <w:rsid w:val="00652CBC"/>
    <w:rsid w:val="00652EA2"/>
    <w:rsid w:val="00653B2B"/>
    <w:rsid w:val="00654B0F"/>
    <w:rsid w:val="00655C86"/>
    <w:rsid w:val="00657BA1"/>
    <w:rsid w:val="006604A7"/>
    <w:rsid w:val="00660A5B"/>
    <w:rsid w:val="0066116E"/>
    <w:rsid w:val="0066125E"/>
    <w:rsid w:val="00662F31"/>
    <w:rsid w:val="006641BB"/>
    <w:rsid w:val="006643DB"/>
    <w:rsid w:val="00665D07"/>
    <w:rsid w:val="00666006"/>
    <w:rsid w:val="00666339"/>
    <w:rsid w:val="0066680A"/>
    <w:rsid w:val="00666B62"/>
    <w:rsid w:val="00666D4C"/>
    <w:rsid w:val="00666EC2"/>
    <w:rsid w:val="00667993"/>
    <w:rsid w:val="00667F83"/>
    <w:rsid w:val="00670607"/>
    <w:rsid w:val="006722F4"/>
    <w:rsid w:val="00672C26"/>
    <w:rsid w:val="00673227"/>
    <w:rsid w:val="0067378F"/>
    <w:rsid w:val="00674723"/>
    <w:rsid w:val="006751B7"/>
    <w:rsid w:val="00677936"/>
    <w:rsid w:val="00677E86"/>
    <w:rsid w:val="006808A7"/>
    <w:rsid w:val="00680BDB"/>
    <w:rsid w:val="00680D3E"/>
    <w:rsid w:val="0068144F"/>
    <w:rsid w:val="006834B2"/>
    <w:rsid w:val="006834EB"/>
    <w:rsid w:val="00684301"/>
    <w:rsid w:val="0068478B"/>
    <w:rsid w:val="00685344"/>
    <w:rsid w:val="0068575B"/>
    <w:rsid w:val="00685C87"/>
    <w:rsid w:val="00686030"/>
    <w:rsid w:val="00686334"/>
    <w:rsid w:val="00686DD7"/>
    <w:rsid w:val="00687076"/>
    <w:rsid w:val="006874D0"/>
    <w:rsid w:val="006875BD"/>
    <w:rsid w:val="00690F7A"/>
    <w:rsid w:val="006910E2"/>
    <w:rsid w:val="00691535"/>
    <w:rsid w:val="00692D84"/>
    <w:rsid w:val="006938DA"/>
    <w:rsid w:val="0069477F"/>
    <w:rsid w:val="006949C8"/>
    <w:rsid w:val="00695F0E"/>
    <w:rsid w:val="00696517"/>
    <w:rsid w:val="00696C64"/>
    <w:rsid w:val="00697E48"/>
    <w:rsid w:val="006A07BD"/>
    <w:rsid w:val="006A0F43"/>
    <w:rsid w:val="006A0F6C"/>
    <w:rsid w:val="006A128C"/>
    <w:rsid w:val="006A1915"/>
    <w:rsid w:val="006A29FB"/>
    <w:rsid w:val="006A2AF1"/>
    <w:rsid w:val="006A354F"/>
    <w:rsid w:val="006A3B28"/>
    <w:rsid w:val="006A4777"/>
    <w:rsid w:val="006A523D"/>
    <w:rsid w:val="006A5252"/>
    <w:rsid w:val="006A5262"/>
    <w:rsid w:val="006A535E"/>
    <w:rsid w:val="006A5CAB"/>
    <w:rsid w:val="006A6269"/>
    <w:rsid w:val="006A6749"/>
    <w:rsid w:val="006A71E0"/>
    <w:rsid w:val="006A771B"/>
    <w:rsid w:val="006A7DEA"/>
    <w:rsid w:val="006B00A0"/>
    <w:rsid w:val="006B026D"/>
    <w:rsid w:val="006B0374"/>
    <w:rsid w:val="006B0440"/>
    <w:rsid w:val="006B10C3"/>
    <w:rsid w:val="006B2EF4"/>
    <w:rsid w:val="006B306A"/>
    <w:rsid w:val="006B338F"/>
    <w:rsid w:val="006B49D5"/>
    <w:rsid w:val="006B4C8E"/>
    <w:rsid w:val="006B53B9"/>
    <w:rsid w:val="006B64FC"/>
    <w:rsid w:val="006B6913"/>
    <w:rsid w:val="006B79C5"/>
    <w:rsid w:val="006C0316"/>
    <w:rsid w:val="006C0E82"/>
    <w:rsid w:val="006C10EC"/>
    <w:rsid w:val="006C1694"/>
    <w:rsid w:val="006C1A8F"/>
    <w:rsid w:val="006C1D46"/>
    <w:rsid w:val="006C20AA"/>
    <w:rsid w:val="006C2937"/>
    <w:rsid w:val="006C29A6"/>
    <w:rsid w:val="006C2BEA"/>
    <w:rsid w:val="006C2D70"/>
    <w:rsid w:val="006C31A7"/>
    <w:rsid w:val="006C3D23"/>
    <w:rsid w:val="006C58A6"/>
    <w:rsid w:val="006C5943"/>
    <w:rsid w:val="006C5F7E"/>
    <w:rsid w:val="006C66EC"/>
    <w:rsid w:val="006C729B"/>
    <w:rsid w:val="006C7AC3"/>
    <w:rsid w:val="006D0326"/>
    <w:rsid w:val="006D0705"/>
    <w:rsid w:val="006D0C15"/>
    <w:rsid w:val="006D1F47"/>
    <w:rsid w:val="006D21A2"/>
    <w:rsid w:val="006D2464"/>
    <w:rsid w:val="006D270F"/>
    <w:rsid w:val="006D2B3B"/>
    <w:rsid w:val="006D2DAB"/>
    <w:rsid w:val="006D2EE4"/>
    <w:rsid w:val="006D4076"/>
    <w:rsid w:val="006D448D"/>
    <w:rsid w:val="006D4B2F"/>
    <w:rsid w:val="006E002C"/>
    <w:rsid w:val="006E253C"/>
    <w:rsid w:val="006E334B"/>
    <w:rsid w:val="006E4D6E"/>
    <w:rsid w:val="006E50B8"/>
    <w:rsid w:val="006E641B"/>
    <w:rsid w:val="006E64F2"/>
    <w:rsid w:val="006E6582"/>
    <w:rsid w:val="006E6862"/>
    <w:rsid w:val="006E7400"/>
    <w:rsid w:val="006E7A27"/>
    <w:rsid w:val="006E7DB7"/>
    <w:rsid w:val="006F0AE6"/>
    <w:rsid w:val="006F1307"/>
    <w:rsid w:val="006F247D"/>
    <w:rsid w:val="006F2A7B"/>
    <w:rsid w:val="006F2E14"/>
    <w:rsid w:val="006F32A7"/>
    <w:rsid w:val="006F3E94"/>
    <w:rsid w:val="006F4311"/>
    <w:rsid w:val="006F501D"/>
    <w:rsid w:val="006F5084"/>
    <w:rsid w:val="006F531B"/>
    <w:rsid w:val="006F6288"/>
    <w:rsid w:val="006F6727"/>
    <w:rsid w:val="006F6D0A"/>
    <w:rsid w:val="006F7156"/>
    <w:rsid w:val="0070299B"/>
    <w:rsid w:val="00702F1B"/>
    <w:rsid w:val="0070330D"/>
    <w:rsid w:val="0070372E"/>
    <w:rsid w:val="007038C4"/>
    <w:rsid w:val="007040CD"/>
    <w:rsid w:val="007045FF"/>
    <w:rsid w:val="00704A02"/>
    <w:rsid w:val="007066ED"/>
    <w:rsid w:val="00706980"/>
    <w:rsid w:val="00706AD2"/>
    <w:rsid w:val="00710E59"/>
    <w:rsid w:val="007114A9"/>
    <w:rsid w:val="00713A0A"/>
    <w:rsid w:val="0071452E"/>
    <w:rsid w:val="00714E51"/>
    <w:rsid w:val="0071534F"/>
    <w:rsid w:val="00715E15"/>
    <w:rsid w:val="00716135"/>
    <w:rsid w:val="00717680"/>
    <w:rsid w:val="00717710"/>
    <w:rsid w:val="00720519"/>
    <w:rsid w:val="0072114A"/>
    <w:rsid w:val="0072131C"/>
    <w:rsid w:val="007215EA"/>
    <w:rsid w:val="007216D0"/>
    <w:rsid w:val="00721DE3"/>
    <w:rsid w:val="00722E06"/>
    <w:rsid w:val="007233A9"/>
    <w:rsid w:val="00724299"/>
    <w:rsid w:val="007243BE"/>
    <w:rsid w:val="00724C7B"/>
    <w:rsid w:val="0072545A"/>
    <w:rsid w:val="00726092"/>
    <w:rsid w:val="00726D35"/>
    <w:rsid w:val="007277BE"/>
    <w:rsid w:val="00727D7B"/>
    <w:rsid w:val="007309E6"/>
    <w:rsid w:val="00731844"/>
    <w:rsid w:val="007318E0"/>
    <w:rsid w:val="00733047"/>
    <w:rsid w:val="00734AA9"/>
    <w:rsid w:val="007351D9"/>
    <w:rsid w:val="00737C48"/>
    <w:rsid w:val="0074067D"/>
    <w:rsid w:val="0074083D"/>
    <w:rsid w:val="00744224"/>
    <w:rsid w:val="007456F1"/>
    <w:rsid w:val="00745728"/>
    <w:rsid w:val="00745FA3"/>
    <w:rsid w:val="00746396"/>
    <w:rsid w:val="00747EAE"/>
    <w:rsid w:val="00747EF1"/>
    <w:rsid w:val="007503CA"/>
    <w:rsid w:val="007507FF"/>
    <w:rsid w:val="0075131D"/>
    <w:rsid w:val="007524C4"/>
    <w:rsid w:val="007525A0"/>
    <w:rsid w:val="0075303B"/>
    <w:rsid w:val="0075348C"/>
    <w:rsid w:val="007535A0"/>
    <w:rsid w:val="0075386D"/>
    <w:rsid w:val="00754EDA"/>
    <w:rsid w:val="00754F90"/>
    <w:rsid w:val="0075585B"/>
    <w:rsid w:val="00755AEC"/>
    <w:rsid w:val="00755F57"/>
    <w:rsid w:val="0075633C"/>
    <w:rsid w:val="007569D7"/>
    <w:rsid w:val="007577C1"/>
    <w:rsid w:val="00757802"/>
    <w:rsid w:val="00762682"/>
    <w:rsid w:val="00763796"/>
    <w:rsid w:val="0076384F"/>
    <w:rsid w:val="00764C17"/>
    <w:rsid w:val="00764C5F"/>
    <w:rsid w:val="00765007"/>
    <w:rsid w:val="00766010"/>
    <w:rsid w:val="00766086"/>
    <w:rsid w:val="00767329"/>
    <w:rsid w:val="00770F1A"/>
    <w:rsid w:val="00770F43"/>
    <w:rsid w:val="00771503"/>
    <w:rsid w:val="00771A49"/>
    <w:rsid w:val="00771C58"/>
    <w:rsid w:val="007731EE"/>
    <w:rsid w:val="00773BDA"/>
    <w:rsid w:val="00773D9B"/>
    <w:rsid w:val="0077433E"/>
    <w:rsid w:val="00774F2B"/>
    <w:rsid w:val="00775EF1"/>
    <w:rsid w:val="007775CD"/>
    <w:rsid w:val="007775DE"/>
    <w:rsid w:val="007811EA"/>
    <w:rsid w:val="00782B1A"/>
    <w:rsid w:val="0078332B"/>
    <w:rsid w:val="00784062"/>
    <w:rsid w:val="007861E9"/>
    <w:rsid w:val="00787007"/>
    <w:rsid w:val="007872DD"/>
    <w:rsid w:val="007875FB"/>
    <w:rsid w:val="0078779F"/>
    <w:rsid w:val="00787DFD"/>
    <w:rsid w:val="00790286"/>
    <w:rsid w:val="00791778"/>
    <w:rsid w:val="0079215B"/>
    <w:rsid w:val="00792827"/>
    <w:rsid w:val="00792879"/>
    <w:rsid w:val="00792999"/>
    <w:rsid w:val="00793100"/>
    <w:rsid w:val="007933DE"/>
    <w:rsid w:val="007938E7"/>
    <w:rsid w:val="00795086"/>
    <w:rsid w:val="007963FC"/>
    <w:rsid w:val="007966C0"/>
    <w:rsid w:val="00796750"/>
    <w:rsid w:val="00796B3C"/>
    <w:rsid w:val="00796C4B"/>
    <w:rsid w:val="007A0CCE"/>
    <w:rsid w:val="007A1236"/>
    <w:rsid w:val="007A1255"/>
    <w:rsid w:val="007A2497"/>
    <w:rsid w:val="007A3441"/>
    <w:rsid w:val="007A36D9"/>
    <w:rsid w:val="007A3B3A"/>
    <w:rsid w:val="007A3FE1"/>
    <w:rsid w:val="007A4794"/>
    <w:rsid w:val="007A4A3E"/>
    <w:rsid w:val="007A4EDB"/>
    <w:rsid w:val="007A55A2"/>
    <w:rsid w:val="007A6ED7"/>
    <w:rsid w:val="007B09AE"/>
    <w:rsid w:val="007B1365"/>
    <w:rsid w:val="007B13D2"/>
    <w:rsid w:val="007B2140"/>
    <w:rsid w:val="007B27B8"/>
    <w:rsid w:val="007B316A"/>
    <w:rsid w:val="007B3708"/>
    <w:rsid w:val="007B38BB"/>
    <w:rsid w:val="007B4289"/>
    <w:rsid w:val="007B51F3"/>
    <w:rsid w:val="007B69C2"/>
    <w:rsid w:val="007B6FAD"/>
    <w:rsid w:val="007C01BC"/>
    <w:rsid w:val="007C0387"/>
    <w:rsid w:val="007C0784"/>
    <w:rsid w:val="007C15D2"/>
    <w:rsid w:val="007C1982"/>
    <w:rsid w:val="007C1AA6"/>
    <w:rsid w:val="007C2261"/>
    <w:rsid w:val="007C2CED"/>
    <w:rsid w:val="007C37ED"/>
    <w:rsid w:val="007C4640"/>
    <w:rsid w:val="007C4661"/>
    <w:rsid w:val="007C5193"/>
    <w:rsid w:val="007C56F9"/>
    <w:rsid w:val="007C5EA3"/>
    <w:rsid w:val="007C654A"/>
    <w:rsid w:val="007C705E"/>
    <w:rsid w:val="007C78CD"/>
    <w:rsid w:val="007C7C28"/>
    <w:rsid w:val="007C7F42"/>
    <w:rsid w:val="007D024C"/>
    <w:rsid w:val="007D0726"/>
    <w:rsid w:val="007D0748"/>
    <w:rsid w:val="007D0FA4"/>
    <w:rsid w:val="007D1179"/>
    <w:rsid w:val="007D3A2B"/>
    <w:rsid w:val="007D3EF5"/>
    <w:rsid w:val="007D550F"/>
    <w:rsid w:val="007D5BD3"/>
    <w:rsid w:val="007D601E"/>
    <w:rsid w:val="007D7A1B"/>
    <w:rsid w:val="007E0098"/>
    <w:rsid w:val="007E0B21"/>
    <w:rsid w:val="007E18C9"/>
    <w:rsid w:val="007E31B5"/>
    <w:rsid w:val="007E3449"/>
    <w:rsid w:val="007E4AE4"/>
    <w:rsid w:val="007E4E17"/>
    <w:rsid w:val="007E5227"/>
    <w:rsid w:val="007E6658"/>
    <w:rsid w:val="007F1D25"/>
    <w:rsid w:val="007F208A"/>
    <w:rsid w:val="007F31F4"/>
    <w:rsid w:val="007F3341"/>
    <w:rsid w:val="007F38FC"/>
    <w:rsid w:val="007F39A3"/>
    <w:rsid w:val="007F5715"/>
    <w:rsid w:val="007F5A59"/>
    <w:rsid w:val="007F78A9"/>
    <w:rsid w:val="0080022B"/>
    <w:rsid w:val="00801476"/>
    <w:rsid w:val="008015D3"/>
    <w:rsid w:val="008029DC"/>
    <w:rsid w:val="00803828"/>
    <w:rsid w:val="00804424"/>
    <w:rsid w:val="00806590"/>
    <w:rsid w:val="00810772"/>
    <w:rsid w:val="008109B3"/>
    <w:rsid w:val="00810DE2"/>
    <w:rsid w:val="008130BB"/>
    <w:rsid w:val="008143BE"/>
    <w:rsid w:val="00814C99"/>
    <w:rsid w:val="00815F95"/>
    <w:rsid w:val="00816DFD"/>
    <w:rsid w:val="0081702F"/>
    <w:rsid w:val="00817291"/>
    <w:rsid w:val="00817420"/>
    <w:rsid w:val="00817862"/>
    <w:rsid w:val="00817B29"/>
    <w:rsid w:val="00817D58"/>
    <w:rsid w:val="00821128"/>
    <w:rsid w:val="008224EC"/>
    <w:rsid w:val="00822A30"/>
    <w:rsid w:val="008236D4"/>
    <w:rsid w:val="008237E1"/>
    <w:rsid w:val="008239DC"/>
    <w:rsid w:val="0082454B"/>
    <w:rsid w:val="00826E57"/>
    <w:rsid w:val="00830808"/>
    <w:rsid w:val="00831DD2"/>
    <w:rsid w:val="00831F8D"/>
    <w:rsid w:val="00831F90"/>
    <w:rsid w:val="00831FC9"/>
    <w:rsid w:val="00832D01"/>
    <w:rsid w:val="00833B9B"/>
    <w:rsid w:val="00834946"/>
    <w:rsid w:val="00835B88"/>
    <w:rsid w:val="00837079"/>
    <w:rsid w:val="00837441"/>
    <w:rsid w:val="00837AFD"/>
    <w:rsid w:val="00837F30"/>
    <w:rsid w:val="0084110B"/>
    <w:rsid w:val="0084197C"/>
    <w:rsid w:val="00842297"/>
    <w:rsid w:val="008429EB"/>
    <w:rsid w:val="00842C5C"/>
    <w:rsid w:val="00843059"/>
    <w:rsid w:val="008435D8"/>
    <w:rsid w:val="00844258"/>
    <w:rsid w:val="00844D62"/>
    <w:rsid w:val="008459ED"/>
    <w:rsid w:val="00845B6C"/>
    <w:rsid w:val="00846E70"/>
    <w:rsid w:val="008475BC"/>
    <w:rsid w:val="00847E79"/>
    <w:rsid w:val="00847FF1"/>
    <w:rsid w:val="00851730"/>
    <w:rsid w:val="008520F5"/>
    <w:rsid w:val="008522DF"/>
    <w:rsid w:val="00852B7F"/>
    <w:rsid w:val="00856497"/>
    <w:rsid w:val="00856939"/>
    <w:rsid w:val="00856B3D"/>
    <w:rsid w:val="00857B83"/>
    <w:rsid w:val="00857CCD"/>
    <w:rsid w:val="008603D4"/>
    <w:rsid w:val="008608AA"/>
    <w:rsid w:val="0086142C"/>
    <w:rsid w:val="00861AAC"/>
    <w:rsid w:val="00861C44"/>
    <w:rsid w:val="00862167"/>
    <w:rsid w:val="00863273"/>
    <w:rsid w:val="0086420C"/>
    <w:rsid w:val="00865174"/>
    <w:rsid w:val="008658FC"/>
    <w:rsid w:val="00865995"/>
    <w:rsid w:val="0086617E"/>
    <w:rsid w:val="008672DB"/>
    <w:rsid w:val="0086793F"/>
    <w:rsid w:val="00867F5C"/>
    <w:rsid w:val="00870629"/>
    <w:rsid w:val="0087080E"/>
    <w:rsid w:val="00870841"/>
    <w:rsid w:val="00872515"/>
    <w:rsid w:val="008725C8"/>
    <w:rsid w:val="0087368E"/>
    <w:rsid w:val="008741B9"/>
    <w:rsid w:val="00874D6E"/>
    <w:rsid w:val="0087533A"/>
    <w:rsid w:val="00880B68"/>
    <w:rsid w:val="008817C0"/>
    <w:rsid w:val="00883014"/>
    <w:rsid w:val="00883B06"/>
    <w:rsid w:val="0088535A"/>
    <w:rsid w:val="00885FC3"/>
    <w:rsid w:val="00886816"/>
    <w:rsid w:val="0088737A"/>
    <w:rsid w:val="008900B9"/>
    <w:rsid w:val="00890273"/>
    <w:rsid w:val="00891989"/>
    <w:rsid w:val="00892024"/>
    <w:rsid w:val="00894766"/>
    <w:rsid w:val="00894883"/>
    <w:rsid w:val="008957CF"/>
    <w:rsid w:val="008962CB"/>
    <w:rsid w:val="0089759E"/>
    <w:rsid w:val="00897692"/>
    <w:rsid w:val="00897FDD"/>
    <w:rsid w:val="008A0A1B"/>
    <w:rsid w:val="008A0C88"/>
    <w:rsid w:val="008A1632"/>
    <w:rsid w:val="008A1AB0"/>
    <w:rsid w:val="008A24B6"/>
    <w:rsid w:val="008A2CE8"/>
    <w:rsid w:val="008A2D4D"/>
    <w:rsid w:val="008A2E67"/>
    <w:rsid w:val="008A46A7"/>
    <w:rsid w:val="008A5172"/>
    <w:rsid w:val="008A5321"/>
    <w:rsid w:val="008A557C"/>
    <w:rsid w:val="008A5A57"/>
    <w:rsid w:val="008A5E7E"/>
    <w:rsid w:val="008A5EC4"/>
    <w:rsid w:val="008A7BD6"/>
    <w:rsid w:val="008B02E1"/>
    <w:rsid w:val="008B0A8B"/>
    <w:rsid w:val="008B0EBF"/>
    <w:rsid w:val="008B11A5"/>
    <w:rsid w:val="008B1898"/>
    <w:rsid w:val="008B191C"/>
    <w:rsid w:val="008B1C44"/>
    <w:rsid w:val="008B2542"/>
    <w:rsid w:val="008B2668"/>
    <w:rsid w:val="008B352C"/>
    <w:rsid w:val="008B4259"/>
    <w:rsid w:val="008B4EF6"/>
    <w:rsid w:val="008B66EC"/>
    <w:rsid w:val="008B7748"/>
    <w:rsid w:val="008B7A34"/>
    <w:rsid w:val="008C0040"/>
    <w:rsid w:val="008C0271"/>
    <w:rsid w:val="008C0FA8"/>
    <w:rsid w:val="008C3734"/>
    <w:rsid w:val="008C391C"/>
    <w:rsid w:val="008C39D5"/>
    <w:rsid w:val="008C456B"/>
    <w:rsid w:val="008C53FA"/>
    <w:rsid w:val="008C79C2"/>
    <w:rsid w:val="008D0845"/>
    <w:rsid w:val="008D1576"/>
    <w:rsid w:val="008D253A"/>
    <w:rsid w:val="008D28BB"/>
    <w:rsid w:val="008D396D"/>
    <w:rsid w:val="008D3D4D"/>
    <w:rsid w:val="008D4352"/>
    <w:rsid w:val="008D56B4"/>
    <w:rsid w:val="008D5E7A"/>
    <w:rsid w:val="008D7005"/>
    <w:rsid w:val="008E0A30"/>
    <w:rsid w:val="008E0C83"/>
    <w:rsid w:val="008E0CB0"/>
    <w:rsid w:val="008E228A"/>
    <w:rsid w:val="008E2517"/>
    <w:rsid w:val="008E3058"/>
    <w:rsid w:val="008E309A"/>
    <w:rsid w:val="008E3AA4"/>
    <w:rsid w:val="008E41C5"/>
    <w:rsid w:val="008E4E6A"/>
    <w:rsid w:val="008E526E"/>
    <w:rsid w:val="008E5493"/>
    <w:rsid w:val="008E5642"/>
    <w:rsid w:val="008E6BC2"/>
    <w:rsid w:val="008E6D05"/>
    <w:rsid w:val="008F03BE"/>
    <w:rsid w:val="008F1884"/>
    <w:rsid w:val="008F2056"/>
    <w:rsid w:val="008F2634"/>
    <w:rsid w:val="008F2A0C"/>
    <w:rsid w:val="008F2B34"/>
    <w:rsid w:val="008F393E"/>
    <w:rsid w:val="008F490C"/>
    <w:rsid w:val="008F4A19"/>
    <w:rsid w:val="008F4DCE"/>
    <w:rsid w:val="008F5E8D"/>
    <w:rsid w:val="008F6F16"/>
    <w:rsid w:val="008F7405"/>
    <w:rsid w:val="008F74E7"/>
    <w:rsid w:val="00900870"/>
    <w:rsid w:val="00900B44"/>
    <w:rsid w:val="00901A62"/>
    <w:rsid w:val="009027B2"/>
    <w:rsid w:val="00902AD1"/>
    <w:rsid w:val="00903197"/>
    <w:rsid w:val="00903AD2"/>
    <w:rsid w:val="00903AFF"/>
    <w:rsid w:val="0090496D"/>
    <w:rsid w:val="00904C82"/>
    <w:rsid w:val="00904D1C"/>
    <w:rsid w:val="0090547B"/>
    <w:rsid w:val="00905664"/>
    <w:rsid w:val="009057C6"/>
    <w:rsid w:val="00906291"/>
    <w:rsid w:val="00906FFD"/>
    <w:rsid w:val="00910123"/>
    <w:rsid w:val="00910DA1"/>
    <w:rsid w:val="00911670"/>
    <w:rsid w:val="009123C5"/>
    <w:rsid w:val="00912EBE"/>
    <w:rsid w:val="00913717"/>
    <w:rsid w:val="00914DA0"/>
    <w:rsid w:val="009150FF"/>
    <w:rsid w:val="0091555F"/>
    <w:rsid w:val="0091574D"/>
    <w:rsid w:val="00915759"/>
    <w:rsid w:val="00915E58"/>
    <w:rsid w:val="00916134"/>
    <w:rsid w:val="00916430"/>
    <w:rsid w:val="00916BBB"/>
    <w:rsid w:val="00917525"/>
    <w:rsid w:val="00917708"/>
    <w:rsid w:val="00917A76"/>
    <w:rsid w:val="00920220"/>
    <w:rsid w:val="009215E6"/>
    <w:rsid w:val="0092169C"/>
    <w:rsid w:val="009221A2"/>
    <w:rsid w:val="00923636"/>
    <w:rsid w:val="00923A31"/>
    <w:rsid w:val="00924A19"/>
    <w:rsid w:val="0092584F"/>
    <w:rsid w:val="00925950"/>
    <w:rsid w:val="00925AD2"/>
    <w:rsid w:val="009301A1"/>
    <w:rsid w:val="009306E6"/>
    <w:rsid w:val="00931058"/>
    <w:rsid w:val="009312FE"/>
    <w:rsid w:val="0093152B"/>
    <w:rsid w:val="00931C34"/>
    <w:rsid w:val="00934630"/>
    <w:rsid w:val="009359E7"/>
    <w:rsid w:val="009364E3"/>
    <w:rsid w:val="009365DA"/>
    <w:rsid w:val="0093684A"/>
    <w:rsid w:val="0093751B"/>
    <w:rsid w:val="00937859"/>
    <w:rsid w:val="0094098D"/>
    <w:rsid w:val="00940D34"/>
    <w:rsid w:val="00942B7E"/>
    <w:rsid w:val="00942EB5"/>
    <w:rsid w:val="0094309F"/>
    <w:rsid w:val="00943E92"/>
    <w:rsid w:val="00943ED3"/>
    <w:rsid w:val="00943ED8"/>
    <w:rsid w:val="0094454C"/>
    <w:rsid w:val="00944976"/>
    <w:rsid w:val="00945384"/>
    <w:rsid w:val="00945578"/>
    <w:rsid w:val="00945870"/>
    <w:rsid w:val="00945D11"/>
    <w:rsid w:val="00945D18"/>
    <w:rsid w:val="00946659"/>
    <w:rsid w:val="0094672C"/>
    <w:rsid w:val="00947A06"/>
    <w:rsid w:val="00950AAD"/>
    <w:rsid w:val="009517C3"/>
    <w:rsid w:val="00952CD1"/>
    <w:rsid w:val="0095344D"/>
    <w:rsid w:val="00953D4D"/>
    <w:rsid w:val="00954656"/>
    <w:rsid w:val="009557E2"/>
    <w:rsid w:val="009565FD"/>
    <w:rsid w:val="009566D6"/>
    <w:rsid w:val="00961FD4"/>
    <w:rsid w:val="00962B23"/>
    <w:rsid w:val="00962BF8"/>
    <w:rsid w:val="00963468"/>
    <w:rsid w:val="0096645D"/>
    <w:rsid w:val="009669F5"/>
    <w:rsid w:val="00966D36"/>
    <w:rsid w:val="00967778"/>
    <w:rsid w:val="009715CB"/>
    <w:rsid w:val="009743C0"/>
    <w:rsid w:val="009748F4"/>
    <w:rsid w:val="00974B23"/>
    <w:rsid w:val="00975F1C"/>
    <w:rsid w:val="009766AE"/>
    <w:rsid w:val="00977074"/>
    <w:rsid w:val="0098073D"/>
    <w:rsid w:val="00983648"/>
    <w:rsid w:val="00984230"/>
    <w:rsid w:val="0098454E"/>
    <w:rsid w:val="00984AF5"/>
    <w:rsid w:val="00985CF9"/>
    <w:rsid w:val="00987F0F"/>
    <w:rsid w:val="00990419"/>
    <w:rsid w:val="00991017"/>
    <w:rsid w:val="009912A2"/>
    <w:rsid w:val="00992D63"/>
    <w:rsid w:val="00993EF7"/>
    <w:rsid w:val="0099511A"/>
    <w:rsid w:val="00997684"/>
    <w:rsid w:val="009A0793"/>
    <w:rsid w:val="009A1CC8"/>
    <w:rsid w:val="009A3729"/>
    <w:rsid w:val="009A3BD9"/>
    <w:rsid w:val="009A4D8C"/>
    <w:rsid w:val="009A5A0D"/>
    <w:rsid w:val="009A5D8E"/>
    <w:rsid w:val="009A644C"/>
    <w:rsid w:val="009A6E0D"/>
    <w:rsid w:val="009A7CD3"/>
    <w:rsid w:val="009B01ED"/>
    <w:rsid w:val="009B02A7"/>
    <w:rsid w:val="009B14AD"/>
    <w:rsid w:val="009B19D1"/>
    <w:rsid w:val="009B1F59"/>
    <w:rsid w:val="009B265C"/>
    <w:rsid w:val="009B2F78"/>
    <w:rsid w:val="009B3518"/>
    <w:rsid w:val="009B36FC"/>
    <w:rsid w:val="009B39CF"/>
    <w:rsid w:val="009B4676"/>
    <w:rsid w:val="009B5E1D"/>
    <w:rsid w:val="009B5E35"/>
    <w:rsid w:val="009B6614"/>
    <w:rsid w:val="009B68A0"/>
    <w:rsid w:val="009B6C50"/>
    <w:rsid w:val="009B6D03"/>
    <w:rsid w:val="009C0850"/>
    <w:rsid w:val="009C182B"/>
    <w:rsid w:val="009C1852"/>
    <w:rsid w:val="009C1A5F"/>
    <w:rsid w:val="009C28DD"/>
    <w:rsid w:val="009C2C76"/>
    <w:rsid w:val="009C32A3"/>
    <w:rsid w:val="009C4A59"/>
    <w:rsid w:val="009C4B79"/>
    <w:rsid w:val="009C587B"/>
    <w:rsid w:val="009C614F"/>
    <w:rsid w:val="009C6FC3"/>
    <w:rsid w:val="009C76C1"/>
    <w:rsid w:val="009D0F84"/>
    <w:rsid w:val="009D135F"/>
    <w:rsid w:val="009D1E7E"/>
    <w:rsid w:val="009D23E1"/>
    <w:rsid w:val="009D2F28"/>
    <w:rsid w:val="009D56C4"/>
    <w:rsid w:val="009D5766"/>
    <w:rsid w:val="009D5EC2"/>
    <w:rsid w:val="009D71B2"/>
    <w:rsid w:val="009D7FA4"/>
    <w:rsid w:val="009E1161"/>
    <w:rsid w:val="009E17A4"/>
    <w:rsid w:val="009E2964"/>
    <w:rsid w:val="009E3B38"/>
    <w:rsid w:val="009E5FB7"/>
    <w:rsid w:val="009E63D2"/>
    <w:rsid w:val="009E67F1"/>
    <w:rsid w:val="009E6B5D"/>
    <w:rsid w:val="009F069F"/>
    <w:rsid w:val="009F112B"/>
    <w:rsid w:val="009F1487"/>
    <w:rsid w:val="009F1BA3"/>
    <w:rsid w:val="009F25EE"/>
    <w:rsid w:val="009F3529"/>
    <w:rsid w:val="009F395B"/>
    <w:rsid w:val="009F4211"/>
    <w:rsid w:val="009F4B96"/>
    <w:rsid w:val="009F67DC"/>
    <w:rsid w:val="009F7183"/>
    <w:rsid w:val="009F7F27"/>
    <w:rsid w:val="00A01BFD"/>
    <w:rsid w:val="00A024AD"/>
    <w:rsid w:val="00A02882"/>
    <w:rsid w:val="00A03DC1"/>
    <w:rsid w:val="00A03F25"/>
    <w:rsid w:val="00A04117"/>
    <w:rsid w:val="00A04BC6"/>
    <w:rsid w:val="00A04FB5"/>
    <w:rsid w:val="00A05B86"/>
    <w:rsid w:val="00A05CA6"/>
    <w:rsid w:val="00A06160"/>
    <w:rsid w:val="00A064DE"/>
    <w:rsid w:val="00A0670F"/>
    <w:rsid w:val="00A100FC"/>
    <w:rsid w:val="00A10724"/>
    <w:rsid w:val="00A10E3F"/>
    <w:rsid w:val="00A11113"/>
    <w:rsid w:val="00A11C64"/>
    <w:rsid w:val="00A11D18"/>
    <w:rsid w:val="00A11E0A"/>
    <w:rsid w:val="00A12E82"/>
    <w:rsid w:val="00A13526"/>
    <w:rsid w:val="00A13ED6"/>
    <w:rsid w:val="00A142AE"/>
    <w:rsid w:val="00A14808"/>
    <w:rsid w:val="00A14BD4"/>
    <w:rsid w:val="00A15AE4"/>
    <w:rsid w:val="00A16348"/>
    <w:rsid w:val="00A17E42"/>
    <w:rsid w:val="00A17EC6"/>
    <w:rsid w:val="00A20402"/>
    <w:rsid w:val="00A20519"/>
    <w:rsid w:val="00A20FC9"/>
    <w:rsid w:val="00A23A39"/>
    <w:rsid w:val="00A23ACE"/>
    <w:rsid w:val="00A23DAF"/>
    <w:rsid w:val="00A24D60"/>
    <w:rsid w:val="00A25828"/>
    <w:rsid w:val="00A269B3"/>
    <w:rsid w:val="00A27052"/>
    <w:rsid w:val="00A3104A"/>
    <w:rsid w:val="00A32333"/>
    <w:rsid w:val="00A32E22"/>
    <w:rsid w:val="00A3388D"/>
    <w:rsid w:val="00A33BAB"/>
    <w:rsid w:val="00A3448E"/>
    <w:rsid w:val="00A35E8C"/>
    <w:rsid w:val="00A362C9"/>
    <w:rsid w:val="00A365C2"/>
    <w:rsid w:val="00A405B5"/>
    <w:rsid w:val="00A40902"/>
    <w:rsid w:val="00A4093D"/>
    <w:rsid w:val="00A41A61"/>
    <w:rsid w:val="00A42004"/>
    <w:rsid w:val="00A42A31"/>
    <w:rsid w:val="00A440CC"/>
    <w:rsid w:val="00A443E4"/>
    <w:rsid w:val="00A45403"/>
    <w:rsid w:val="00A45611"/>
    <w:rsid w:val="00A46A67"/>
    <w:rsid w:val="00A472A7"/>
    <w:rsid w:val="00A475F8"/>
    <w:rsid w:val="00A47920"/>
    <w:rsid w:val="00A47B60"/>
    <w:rsid w:val="00A47CA9"/>
    <w:rsid w:val="00A5198D"/>
    <w:rsid w:val="00A51BC0"/>
    <w:rsid w:val="00A52C20"/>
    <w:rsid w:val="00A53DA6"/>
    <w:rsid w:val="00A544F1"/>
    <w:rsid w:val="00A54EE1"/>
    <w:rsid w:val="00A54FCC"/>
    <w:rsid w:val="00A55212"/>
    <w:rsid w:val="00A5669F"/>
    <w:rsid w:val="00A56804"/>
    <w:rsid w:val="00A57FF8"/>
    <w:rsid w:val="00A6044C"/>
    <w:rsid w:val="00A60C18"/>
    <w:rsid w:val="00A60C47"/>
    <w:rsid w:val="00A60E83"/>
    <w:rsid w:val="00A615B3"/>
    <w:rsid w:val="00A62485"/>
    <w:rsid w:val="00A62541"/>
    <w:rsid w:val="00A62719"/>
    <w:rsid w:val="00A63185"/>
    <w:rsid w:val="00A64A45"/>
    <w:rsid w:val="00A651AC"/>
    <w:rsid w:val="00A65237"/>
    <w:rsid w:val="00A70DC2"/>
    <w:rsid w:val="00A72E07"/>
    <w:rsid w:val="00A730F4"/>
    <w:rsid w:val="00A7498F"/>
    <w:rsid w:val="00A7565E"/>
    <w:rsid w:val="00A76237"/>
    <w:rsid w:val="00A7642C"/>
    <w:rsid w:val="00A76920"/>
    <w:rsid w:val="00A77411"/>
    <w:rsid w:val="00A778EB"/>
    <w:rsid w:val="00A8043D"/>
    <w:rsid w:val="00A8096B"/>
    <w:rsid w:val="00A80C58"/>
    <w:rsid w:val="00A8159D"/>
    <w:rsid w:val="00A81B37"/>
    <w:rsid w:val="00A82441"/>
    <w:rsid w:val="00A82B6B"/>
    <w:rsid w:val="00A82C12"/>
    <w:rsid w:val="00A83B1D"/>
    <w:rsid w:val="00A83B31"/>
    <w:rsid w:val="00A84102"/>
    <w:rsid w:val="00A843CE"/>
    <w:rsid w:val="00A847D3"/>
    <w:rsid w:val="00A84A7C"/>
    <w:rsid w:val="00A84E3A"/>
    <w:rsid w:val="00A8542E"/>
    <w:rsid w:val="00A85948"/>
    <w:rsid w:val="00A869E7"/>
    <w:rsid w:val="00A902E6"/>
    <w:rsid w:val="00A906F8"/>
    <w:rsid w:val="00A91E82"/>
    <w:rsid w:val="00A92FE6"/>
    <w:rsid w:val="00A9370B"/>
    <w:rsid w:val="00A93AD8"/>
    <w:rsid w:val="00A93C61"/>
    <w:rsid w:val="00A93CC0"/>
    <w:rsid w:val="00A93F46"/>
    <w:rsid w:val="00A94569"/>
    <w:rsid w:val="00A94BF6"/>
    <w:rsid w:val="00A95383"/>
    <w:rsid w:val="00A9629E"/>
    <w:rsid w:val="00AA052C"/>
    <w:rsid w:val="00AA0807"/>
    <w:rsid w:val="00AA0A35"/>
    <w:rsid w:val="00AA0CC3"/>
    <w:rsid w:val="00AA194D"/>
    <w:rsid w:val="00AA1EAD"/>
    <w:rsid w:val="00AA379F"/>
    <w:rsid w:val="00AA3C10"/>
    <w:rsid w:val="00AA46E2"/>
    <w:rsid w:val="00AA5577"/>
    <w:rsid w:val="00AA5BF2"/>
    <w:rsid w:val="00AA62E1"/>
    <w:rsid w:val="00AA764B"/>
    <w:rsid w:val="00AB0DF7"/>
    <w:rsid w:val="00AB4E03"/>
    <w:rsid w:val="00AB4F7A"/>
    <w:rsid w:val="00AB59F0"/>
    <w:rsid w:val="00AB6577"/>
    <w:rsid w:val="00AB78E1"/>
    <w:rsid w:val="00AC0A0C"/>
    <w:rsid w:val="00AC0ACD"/>
    <w:rsid w:val="00AC1134"/>
    <w:rsid w:val="00AC19E5"/>
    <w:rsid w:val="00AC28A7"/>
    <w:rsid w:val="00AC2E66"/>
    <w:rsid w:val="00AC329A"/>
    <w:rsid w:val="00AC4306"/>
    <w:rsid w:val="00AC43D5"/>
    <w:rsid w:val="00AC48CD"/>
    <w:rsid w:val="00AC6285"/>
    <w:rsid w:val="00AC66A5"/>
    <w:rsid w:val="00AC6D4D"/>
    <w:rsid w:val="00AC6E7B"/>
    <w:rsid w:val="00AC7B0F"/>
    <w:rsid w:val="00AD03C0"/>
    <w:rsid w:val="00AD0A34"/>
    <w:rsid w:val="00AD1207"/>
    <w:rsid w:val="00AD122C"/>
    <w:rsid w:val="00AD124C"/>
    <w:rsid w:val="00AD15B3"/>
    <w:rsid w:val="00AD17D3"/>
    <w:rsid w:val="00AD1D3F"/>
    <w:rsid w:val="00AD2ECC"/>
    <w:rsid w:val="00AD32CA"/>
    <w:rsid w:val="00AD3348"/>
    <w:rsid w:val="00AD3DE2"/>
    <w:rsid w:val="00AD4C12"/>
    <w:rsid w:val="00AD570F"/>
    <w:rsid w:val="00AD574B"/>
    <w:rsid w:val="00AD5815"/>
    <w:rsid w:val="00AD794E"/>
    <w:rsid w:val="00AE187D"/>
    <w:rsid w:val="00AE1BB6"/>
    <w:rsid w:val="00AE1E25"/>
    <w:rsid w:val="00AE33DC"/>
    <w:rsid w:val="00AE431E"/>
    <w:rsid w:val="00AE4BFE"/>
    <w:rsid w:val="00AE518B"/>
    <w:rsid w:val="00AE5E7B"/>
    <w:rsid w:val="00AE623B"/>
    <w:rsid w:val="00AF0CA3"/>
    <w:rsid w:val="00AF2268"/>
    <w:rsid w:val="00AF2938"/>
    <w:rsid w:val="00AF3C91"/>
    <w:rsid w:val="00AF52E5"/>
    <w:rsid w:val="00AF55A8"/>
    <w:rsid w:val="00AF5826"/>
    <w:rsid w:val="00AF5AE5"/>
    <w:rsid w:val="00AF5CE7"/>
    <w:rsid w:val="00AF5CEA"/>
    <w:rsid w:val="00AF6C16"/>
    <w:rsid w:val="00AF6DC2"/>
    <w:rsid w:val="00AF6FA6"/>
    <w:rsid w:val="00AF7848"/>
    <w:rsid w:val="00AF7EC4"/>
    <w:rsid w:val="00B00404"/>
    <w:rsid w:val="00B009A1"/>
    <w:rsid w:val="00B00C85"/>
    <w:rsid w:val="00B0106B"/>
    <w:rsid w:val="00B01477"/>
    <w:rsid w:val="00B01543"/>
    <w:rsid w:val="00B01D48"/>
    <w:rsid w:val="00B020C4"/>
    <w:rsid w:val="00B03DCF"/>
    <w:rsid w:val="00B043EE"/>
    <w:rsid w:val="00B04435"/>
    <w:rsid w:val="00B04CD4"/>
    <w:rsid w:val="00B058D4"/>
    <w:rsid w:val="00B0726A"/>
    <w:rsid w:val="00B07F15"/>
    <w:rsid w:val="00B100E1"/>
    <w:rsid w:val="00B10138"/>
    <w:rsid w:val="00B10623"/>
    <w:rsid w:val="00B10CC4"/>
    <w:rsid w:val="00B112D0"/>
    <w:rsid w:val="00B115E0"/>
    <w:rsid w:val="00B11AB3"/>
    <w:rsid w:val="00B11CAD"/>
    <w:rsid w:val="00B123C4"/>
    <w:rsid w:val="00B12B1A"/>
    <w:rsid w:val="00B12C1A"/>
    <w:rsid w:val="00B135B1"/>
    <w:rsid w:val="00B13698"/>
    <w:rsid w:val="00B1463E"/>
    <w:rsid w:val="00B157DA"/>
    <w:rsid w:val="00B15FC2"/>
    <w:rsid w:val="00B173A0"/>
    <w:rsid w:val="00B2026C"/>
    <w:rsid w:val="00B208B7"/>
    <w:rsid w:val="00B20E71"/>
    <w:rsid w:val="00B2138A"/>
    <w:rsid w:val="00B21D53"/>
    <w:rsid w:val="00B224C2"/>
    <w:rsid w:val="00B22910"/>
    <w:rsid w:val="00B22F4B"/>
    <w:rsid w:val="00B22F4D"/>
    <w:rsid w:val="00B23425"/>
    <w:rsid w:val="00B23868"/>
    <w:rsid w:val="00B2402A"/>
    <w:rsid w:val="00B25016"/>
    <w:rsid w:val="00B258DE"/>
    <w:rsid w:val="00B25C64"/>
    <w:rsid w:val="00B26C26"/>
    <w:rsid w:val="00B30006"/>
    <w:rsid w:val="00B314B2"/>
    <w:rsid w:val="00B319E1"/>
    <w:rsid w:val="00B31D72"/>
    <w:rsid w:val="00B343E9"/>
    <w:rsid w:val="00B3501B"/>
    <w:rsid w:val="00B35161"/>
    <w:rsid w:val="00B35E77"/>
    <w:rsid w:val="00B36165"/>
    <w:rsid w:val="00B37B35"/>
    <w:rsid w:val="00B37FD9"/>
    <w:rsid w:val="00B40AF3"/>
    <w:rsid w:val="00B40CDE"/>
    <w:rsid w:val="00B40F07"/>
    <w:rsid w:val="00B41A6D"/>
    <w:rsid w:val="00B41D7F"/>
    <w:rsid w:val="00B42623"/>
    <w:rsid w:val="00B42C00"/>
    <w:rsid w:val="00B42C1E"/>
    <w:rsid w:val="00B4455E"/>
    <w:rsid w:val="00B45651"/>
    <w:rsid w:val="00B45F99"/>
    <w:rsid w:val="00B46AEC"/>
    <w:rsid w:val="00B47796"/>
    <w:rsid w:val="00B47B27"/>
    <w:rsid w:val="00B507D7"/>
    <w:rsid w:val="00B51651"/>
    <w:rsid w:val="00B5172C"/>
    <w:rsid w:val="00B51E13"/>
    <w:rsid w:val="00B524E3"/>
    <w:rsid w:val="00B52B0D"/>
    <w:rsid w:val="00B52CFB"/>
    <w:rsid w:val="00B531B4"/>
    <w:rsid w:val="00B53763"/>
    <w:rsid w:val="00B5399D"/>
    <w:rsid w:val="00B53D68"/>
    <w:rsid w:val="00B5453D"/>
    <w:rsid w:val="00B55099"/>
    <w:rsid w:val="00B55CA1"/>
    <w:rsid w:val="00B5607F"/>
    <w:rsid w:val="00B56C2C"/>
    <w:rsid w:val="00B5798A"/>
    <w:rsid w:val="00B57E7A"/>
    <w:rsid w:val="00B62508"/>
    <w:rsid w:val="00B626CE"/>
    <w:rsid w:val="00B65606"/>
    <w:rsid w:val="00B657D7"/>
    <w:rsid w:val="00B65AFF"/>
    <w:rsid w:val="00B66846"/>
    <w:rsid w:val="00B66C65"/>
    <w:rsid w:val="00B67272"/>
    <w:rsid w:val="00B6749D"/>
    <w:rsid w:val="00B70EBD"/>
    <w:rsid w:val="00B719C6"/>
    <w:rsid w:val="00B71E30"/>
    <w:rsid w:val="00B7260A"/>
    <w:rsid w:val="00B73A43"/>
    <w:rsid w:val="00B73FC1"/>
    <w:rsid w:val="00B740D2"/>
    <w:rsid w:val="00B754CC"/>
    <w:rsid w:val="00B75907"/>
    <w:rsid w:val="00B773F8"/>
    <w:rsid w:val="00B776AB"/>
    <w:rsid w:val="00B776E9"/>
    <w:rsid w:val="00B77CB0"/>
    <w:rsid w:val="00B80300"/>
    <w:rsid w:val="00B82947"/>
    <w:rsid w:val="00B82B1D"/>
    <w:rsid w:val="00B83D06"/>
    <w:rsid w:val="00B83D6E"/>
    <w:rsid w:val="00B83D8C"/>
    <w:rsid w:val="00B842E4"/>
    <w:rsid w:val="00B847AC"/>
    <w:rsid w:val="00B85062"/>
    <w:rsid w:val="00B85470"/>
    <w:rsid w:val="00B8589B"/>
    <w:rsid w:val="00B85C2A"/>
    <w:rsid w:val="00B85D4E"/>
    <w:rsid w:val="00B861E9"/>
    <w:rsid w:val="00B86E5F"/>
    <w:rsid w:val="00B8794F"/>
    <w:rsid w:val="00B87A8A"/>
    <w:rsid w:val="00B90ABC"/>
    <w:rsid w:val="00B91CD8"/>
    <w:rsid w:val="00B91D29"/>
    <w:rsid w:val="00B92202"/>
    <w:rsid w:val="00B923E8"/>
    <w:rsid w:val="00B93595"/>
    <w:rsid w:val="00B93C7F"/>
    <w:rsid w:val="00B9498E"/>
    <w:rsid w:val="00B95112"/>
    <w:rsid w:val="00B95258"/>
    <w:rsid w:val="00B95CEB"/>
    <w:rsid w:val="00B96000"/>
    <w:rsid w:val="00B96CA5"/>
    <w:rsid w:val="00BA02DA"/>
    <w:rsid w:val="00BA0BD8"/>
    <w:rsid w:val="00BA1806"/>
    <w:rsid w:val="00BA1B0D"/>
    <w:rsid w:val="00BA2783"/>
    <w:rsid w:val="00BA2C34"/>
    <w:rsid w:val="00BA2CF2"/>
    <w:rsid w:val="00BA4778"/>
    <w:rsid w:val="00BA595C"/>
    <w:rsid w:val="00BA6544"/>
    <w:rsid w:val="00BA71FD"/>
    <w:rsid w:val="00BA7880"/>
    <w:rsid w:val="00BB040C"/>
    <w:rsid w:val="00BB12DD"/>
    <w:rsid w:val="00BB1985"/>
    <w:rsid w:val="00BB2047"/>
    <w:rsid w:val="00BB347F"/>
    <w:rsid w:val="00BB45BB"/>
    <w:rsid w:val="00BB4724"/>
    <w:rsid w:val="00BB4DBB"/>
    <w:rsid w:val="00BB6302"/>
    <w:rsid w:val="00BB66FE"/>
    <w:rsid w:val="00BB7157"/>
    <w:rsid w:val="00BB727C"/>
    <w:rsid w:val="00BB7406"/>
    <w:rsid w:val="00BC04F4"/>
    <w:rsid w:val="00BC06A9"/>
    <w:rsid w:val="00BC19F6"/>
    <w:rsid w:val="00BC1DCF"/>
    <w:rsid w:val="00BC24BF"/>
    <w:rsid w:val="00BC25AA"/>
    <w:rsid w:val="00BC280B"/>
    <w:rsid w:val="00BC3CBB"/>
    <w:rsid w:val="00BC4221"/>
    <w:rsid w:val="00BC4703"/>
    <w:rsid w:val="00BC5AC3"/>
    <w:rsid w:val="00BC751D"/>
    <w:rsid w:val="00BC7B80"/>
    <w:rsid w:val="00BD0A17"/>
    <w:rsid w:val="00BD127E"/>
    <w:rsid w:val="00BD212E"/>
    <w:rsid w:val="00BD21E6"/>
    <w:rsid w:val="00BD279B"/>
    <w:rsid w:val="00BD2C69"/>
    <w:rsid w:val="00BD370C"/>
    <w:rsid w:val="00BD3A04"/>
    <w:rsid w:val="00BD3B2D"/>
    <w:rsid w:val="00BD3BB1"/>
    <w:rsid w:val="00BD43CD"/>
    <w:rsid w:val="00BD4A32"/>
    <w:rsid w:val="00BD53DC"/>
    <w:rsid w:val="00BD63A8"/>
    <w:rsid w:val="00BD6892"/>
    <w:rsid w:val="00BD70F8"/>
    <w:rsid w:val="00BD73EE"/>
    <w:rsid w:val="00BE040A"/>
    <w:rsid w:val="00BE0922"/>
    <w:rsid w:val="00BE0929"/>
    <w:rsid w:val="00BE1C21"/>
    <w:rsid w:val="00BE1E26"/>
    <w:rsid w:val="00BE2E86"/>
    <w:rsid w:val="00BE41AC"/>
    <w:rsid w:val="00BE43F0"/>
    <w:rsid w:val="00BE4CAF"/>
    <w:rsid w:val="00BE6C70"/>
    <w:rsid w:val="00BE6EC8"/>
    <w:rsid w:val="00BE765E"/>
    <w:rsid w:val="00BE7DEB"/>
    <w:rsid w:val="00BF01C8"/>
    <w:rsid w:val="00BF0787"/>
    <w:rsid w:val="00BF07F0"/>
    <w:rsid w:val="00BF11D6"/>
    <w:rsid w:val="00BF1C0F"/>
    <w:rsid w:val="00BF2302"/>
    <w:rsid w:val="00BF49DF"/>
    <w:rsid w:val="00BF54FE"/>
    <w:rsid w:val="00BF5B23"/>
    <w:rsid w:val="00BF5EF4"/>
    <w:rsid w:val="00BF7C17"/>
    <w:rsid w:val="00BF7C2C"/>
    <w:rsid w:val="00C0180B"/>
    <w:rsid w:val="00C01B30"/>
    <w:rsid w:val="00C030E9"/>
    <w:rsid w:val="00C03289"/>
    <w:rsid w:val="00C03C69"/>
    <w:rsid w:val="00C03D70"/>
    <w:rsid w:val="00C04D84"/>
    <w:rsid w:val="00C05EA3"/>
    <w:rsid w:val="00C06330"/>
    <w:rsid w:val="00C06606"/>
    <w:rsid w:val="00C07A32"/>
    <w:rsid w:val="00C11821"/>
    <w:rsid w:val="00C11B36"/>
    <w:rsid w:val="00C11F50"/>
    <w:rsid w:val="00C126F1"/>
    <w:rsid w:val="00C12C75"/>
    <w:rsid w:val="00C134C4"/>
    <w:rsid w:val="00C1356F"/>
    <w:rsid w:val="00C1365B"/>
    <w:rsid w:val="00C13D4A"/>
    <w:rsid w:val="00C13E1D"/>
    <w:rsid w:val="00C13F63"/>
    <w:rsid w:val="00C13FBE"/>
    <w:rsid w:val="00C14549"/>
    <w:rsid w:val="00C149B0"/>
    <w:rsid w:val="00C14E79"/>
    <w:rsid w:val="00C153F0"/>
    <w:rsid w:val="00C159FB"/>
    <w:rsid w:val="00C16020"/>
    <w:rsid w:val="00C17F46"/>
    <w:rsid w:val="00C21A1F"/>
    <w:rsid w:val="00C23C49"/>
    <w:rsid w:val="00C2429E"/>
    <w:rsid w:val="00C25E9E"/>
    <w:rsid w:val="00C26868"/>
    <w:rsid w:val="00C26B9B"/>
    <w:rsid w:val="00C26E15"/>
    <w:rsid w:val="00C27EF0"/>
    <w:rsid w:val="00C302AA"/>
    <w:rsid w:val="00C30655"/>
    <w:rsid w:val="00C30729"/>
    <w:rsid w:val="00C316C2"/>
    <w:rsid w:val="00C31C3F"/>
    <w:rsid w:val="00C31F8C"/>
    <w:rsid w:val="00C32A7E"/>
    <w:rsid w:val="00C32DF8"/>
    <w:rsid w:val="00C33511"/>
    <w:rsid w:val="00C33630"/>
    <w:rsid w:val="00C33887"/>
    <w:rsid w:val="00C347B8"/>
    <w:rsid w:val="00C35EF2"/>
    <w:rsid w:val="00C360BE"/>
    <w:rsid w:val="00C368B1"/>
    <w:rsid w:val="00C36928"/>
    <w:rsid w:val="00C36A8D"/>
    <w:rsid w:val="00C36C47"/>
    <w:rsid w:val="00C37368"/>
    <w:rsid w:val="00C4190B"/>
    <w:rsid w:val="00C42EB2"/>
    <w:rsid w:val="00C4315F"/>
    <w:rsid w:val="00C43C70"/>
    <w:rsid w:val="00C450EF"/>
    <w:rsid w:val="00C46280"/>
    <w:rsid w:val="00C50831"/>
    <w:rsid w:val="00C50946"/>
    <w:rsid w:val="00C518A5"/>
    <w:rsid w:val="00C51D7F"/>
    <w:rsid w:val="00C5206F"/>
    <w:rsid w:val="00C528BA"/>
    <w:rsid w:val="00C53386"/>
    <w:rsid w:val="00C53EBB"/>
    <w:rsid w:val="00C543F8"/>
    <w:rsid w:val="00C55012"/>
    <w:rsid w:val="00C558A3"/>
    <w:rsid w:val="00C565AA"/>
    <w:rsid w:val="00C576B7"/>
    <w:rsid w:val="00C578CC"/>
    <w:rsid w:val="00C57C0F"/>
    <w:rsid w:val="00C605A6"/>
    <w:rsid w:val="00C616A4"/>
    <w:rsid w:val="00C633D7"/>
    <w:rsid w:val="00C64516"/>
    <w:rsid w:val="00C6506A"/>
    <w:rsid w:val="00C65BEE"/>
    <w:rsid w:val="00C665EE"/>
    <w:rsid w:val="00C67148"/>
    <w:rsid w:val="00C67A94"/>
    <w:rsid w:val="00C67BB7"/>
    <w:rsid w:val="00C70B40"/>
    <w:rsid w:val="00C72047"/>
    <w:rsid w:val="00C72C38"/>
    <w:rsid w:val="00C73659"/>
    <w:rsid w:val="00C738F5"/>
    <w:rsid w:val="00C73F1E"/>
    <w:rsid w:val="00C746FC"/>
    <w:rsid w:val="00C74DE0"/>
    <w:rsid w:val="00C759B1"/>
    <w:rsid w:val="00C759F2"/>
    <w:rsid w:val="00C768E7"/>
    <w:rsid w:val="00C76AB5"/>
    <w:rsid w:val="00C7733A"/>
    <w:rsid w:val="00C77412"/>
    <w:rsid w:val="00C77F49"/>
    <w:rsid w:val="00C802EC"/>
    <w:rsid w:val="00C80EF0"/>
    <w:rsid w:val="00C81182"/>
    <w:rsid w:val="00C815C1"/>
    <w:rsid w:val="00C81702"/>
    <w:rsid w:val="00C820BB"/>
    <w:rsid w:val="00C82BA6"/>
    <w:rsid w:val="00C83113"/>
    <w:rsid w:val="00C84029"/>
    <w:rsid w:val="00C848A9"/>
    <w:rsid w:val="00C87A96"/>
    <w:rsid w:val="00C87F13"/>
    <w:rsid w:val="00C90A45"/>
    <w:rsid w:val="00C91F2F"/>
    <w:rsid w:val="00C9216E"/>
    <w:rsid w:val="00C928D4"/>
    <w:rsid w:val="00C92CAC"/>
    <w:rsid w:val="00C93658"/>
    <w:rsid w:val="00C93A4F"/>
    <w:rsid w:val="00C93AC4"/>
    <w:rsid w:val="00C94131"/>
    <w:rsid w:val="00C943A9"/>
    <w:rsid w:val="00C95826"/>
    <w:rsid w:val="00C95B4F"/>
    <w:rsid w:val="00C966EC"/>
    <w:rsid w:val="00C975B0"/>
    <w:rsid w:val="00CA1504"/>
    <w:rsid w:val="00CA1708"/>
    <w:rsid w:val="00CA23FF"/>
    <w:rsid w:val="00CA245E"/>
    <w:rsid w:val="00CA2D92"/>
    <w:rsid w:val="00CA30BF"/>
    <w:rsid w:val="00CA32C1"/>
    <w:rsid w:val="00CA3BDE"/>
    <w:rsid w:val="00CA4113"/>
    <w:rsid w:val="00CA445A"/>
    <w:rsid w:val="00CA4493"/>
    <w:rsid w:val="00CA4D4B"/>
    <w:rsid w:val="00CA54F6"/>
    <w:rsid w:val="00CA5D3D"/>
    <w:rsid w:val="00CA684A"/>
    <w:rsid w:val="00CA7212"/>
    <w:rsid w:val="00CA7BF8"/>
    <w:rsid w:val="00CA7D1C"/>
    <w:rsid w:val="00CA7D67"/>
    <w:rsid w:val="00CB0A33"/>
    <w:rsid w:val="00CB0FAD"/>
    <w:rsid w:val="00CB1B37"/>
    <w:rsid w:val="00CB1F36"/>
    <w:rsid w:val="00CB1F77"/>
    <w:rsid w:val="00CB2099"/>
    <w:rsid w:val="00CB2CC3"/>
    <w:rsid w:val="00CB34EE"/>
    <w:rsid w:val="00CB35D1"/>
    <w:rsid w:val="00CB47BD"/>
    <w:rsid w:val="00CB4B8C"/>
    <w:rsid w:val="00CB4E14"/>
    <w:rsid w:val="00CB56C0"/>
    <w:rsid w:val="00CB5F9A"/>
    <w:rsid w:val="00CB7470"/>
    <w:rsid w:val="00CC0122"/>
    <w:rsid w:val="00CC0B95"/>
    <w:rsid w:val="00CC26FC"/>
    <w:rsid w:val="00CC3435"/>
    <w:rsid w:val="00CC360D"/>
    <w:rsid w:val="00CC38E4"/>
    <w:rsid w:val="00CC4164"/>
    <w:rsid w:val="00CC540B"/>
    <w:rsid w:val="00CC566E"/>
    <w:rsid w:val="00CC6971"/>
    <w:rsid w:val="00CC6C4E"/>
    <w:rsid w:val="00CC76DF"/>
    <w:rsid w:val="00CC7D04"/>
    <w:rsid w:val="00CD016D"/>
    <w:rsid w:val="00CD02A7"/>
    <w:rsid w:val="00CD2FDD"/>
    <w:rsid w:val="00CD3F8E"/>
    <w:rsid w:val="00CD70B1"/>
    <w:rsid w:val="00CD7998"/>
    <w:rsid w:val="00CE0A95"/>
    <w:rsid w:val="00CE25C2"/>
    <w:rsid w:val="00CE2F0C"/>
    <w:rsid w:val="00CE36FE"/>
    <w:rsid w:val="00CE5609"/>
    <w:rsid w:val="00CE594C"/>
    <w:rsid w:val="00CE5F0E"/>
    <w:rsid w:val="00CE6DA5"/>
    <w:rsid w:val="00CE6DC3"/>
    <w:rsid w:val="00CE7FEB"/>
    <w:rsid w:val="00CF0057"/>
    <w:rsid w:val="00CF05C5"/>
    <w:rsid w:val="00CF16F7"/>
    <w:rsid w:val="00CF1F1A"/>
    <w:rsid w:val="00CF2090"/>
    <w:rsid w:val="00CF2178"/>
    <w:rsid w:val="00CF2F94"/>
    <w:rsid w:val="00CF3585"/>
    <w:rsid w:val="00CF390D"/>
    <w:rsid w:val="00CF3FD6"/>
    <w:rsid w:val="00CF497F"/>
    <w:rsid w:val="00CF5C03"/>
    <w:rsid w:val="00CF624A"/>
    <w:rsid w:val="00CF667E"/>
    <w:rsid w:val="00CF753B"/>
    <w:rsid w:val="00CF76C1"/>
    <w:rsid w:val="00CF79BC"/>
    <w:rsid w:val="00D005A7"/>
    <w:rsid w:val="00D021CB"/>
    <w:rsid w:val="00D02382"/>
    <w:rsid w:val="00D0407D"/>
    <w:rsid w:val="00D049D8"/>
    <w:rsid w:val="00D04CFD"/>
    <w:rsid w:val="00D051EB"/>
    <w:rsid w:val="00D05376"/>
    <w:rsid w:val="00D07489"/>
    <w:rsid w:val="00D07B55"/>
    <w:rsid w:val="00D1098A"/>
    <w:rsid w:val="00D10B90"/>
    <w:rsid w:val="00D114A0"/>
    <w:rsid w:val="00D119E7"/>
    <w:rsid w:val="00D126D8"/>
    <w:rsid w:val="00D13CC1"/>
    <w:rsid w:val="00D14FDC"/>
    <w:rsid w:val="00D16E1E"/>
    <w:rsid w:val="00D1710D"/>
    <w:rsid w:val="00D17758"/>
    <w:rsid w:val="00D1786C"/>
    <w:rsid w:val="00D17E0F"/>
    <w:rsid w:val="00D20965"/>
    <w:rsid w:val="00D20A82"/>
    <w:rsid w:val="00D228C7"/>
    <w:rsid w:val="00D2299F"/>
    <w:rsid w:val="00D229AE"/>
    <w:rsid w:val="00D22A1F"/>
    <w:rsid w:val="00D232BC"/>
    <w:rsid w:val="00D23738"/>
    <w:rsid w:val="00D242A5"/>
    <w:rsid w:val="00D243F4"/>
    <w:rsid w:val="00D254EF"/>
    <w:rsid w:val="00D25CAB"/>
    <w:rsid w:val="00D26711"/>
    <w:rsid w:val="00D26F90"/>
    <w:rsid w:val="00D305A9"/>
    <w:rsid w:val="00D30C48"/>
    <w:rsid w:val="00D30DEC"/>
    <w:rsid w:val="00D30EF0"/>
    <w:rsid w:val="00D31B31"/>
    <w:rsid w:val="00D324CD"/>
    <w:rsid w:val="00D32570"/>
    <w:rsid w:val="00D32F6E"/>
    <w:rsid w:val="00D33B4A"/>
    <w:rsid w:val="00D351F9"/>
    <w:rsid w:val="00D35C51"/>
    <w:rsid w:val="00D35E47"/>
    <w:rsid w:val="00D36B4C"/>
    <w:rsid w:val="00D379BE"/>
    <w:rsid w:val="00D41A6A"/>
    <w:rsid w:val="00D4237E"/>
    <w:rsid w:val="00D4352B"/>
    <w:rsid w:val="00D444EA"/>
    <w:rsid w:val="00D44EEA"/>
    <w:rsid w:val="00D454CC"/>
    <w:rsid w:val="00D45BAF"/>
    <w:rsid w:val="00D46522"/>
    <w:rsid w:val="00D50D89"/>
    <w:rsid w:val="00D50E34"/>
    <w:rsid w:val="00D50EA9"/>
    <w:rsid w:val="00D5188B"/>
    <w:rsid w:val="00D5206F"/>
    <w:rsid w:val="00D53C83"/>
    <w:rsid w:val="00D5423A"/>
    <w:rsid w:val="00D54CF6"/>
    <w:rsid w:val="00D54FA4"/>
    <w:rsid w:val="00D5579B"/>
    <w:rsid w:val="00D557C6"/>
    <w:rsid w:val="00D55ADF"/>
    <w:rsid w:val="00D562D8"/>
    <w:rsid w:val="00D56504"/>
    <w:rsid w:val="00D56D19"/>
    <w:rsid w:val="00D56EF3"/>
    <w:rsid w:val="00D60BA4"/>
    <w:rsid w:val="00D62103"/>
    <w:rsid w:val="00D633B6"/>
    <w:rsid w:val="00D63641"/>
    <w:rsid w:val="00D63F03"/>
    <w:rsid w:val="00D6401E"/>
    <w:rsid w:val="00D65019"/>
    <w:rsid w:val="00D650FA"/>
    <w:rsid w:val="00D654B0"/>
    <w:rsid w:val="00D66570"/>
    <w:rsid w:val="00D66767"/>
    <w:rsid w:val="00D6686B"/>
    <w:rsid w:val="00D70332"/>
    <w:rsid w:val="00D706A7"/>
    <w:rsid w:val="00D7179E"/>
    <w:rsid w:val="00D7186B"/>
    <w:rsid w:val="00D721B8"/>
    <w:rsid w:val="00D72610"/>
    <w:rsid w:val="00D72C25"/>
    <w:rsid w:val="00D7311E"/>
    <w:rsid w:val="00D74231"/>
    <w:rsid w:val="00D752B2"/>
    <w:rsid w:val="00D76124"/>
    <w:rsid w:val="00D76844"/>
    <w:rsid w:val="00D7771A"/>
    <w:rsid w:val="00D809D2"/>
    <w:rsid w:val="00D8106D"/>
    <w:rsid w:val="00D812DF"/>
    <w:rsid w:val="00D81736"/>
    <w:rsid w:val="00D82117"/>
    <w:rsid w:val="00D82195"/>
    <w:rsid w:val="00D824F9"/>
    <w:rsid w:val="00D82E82"/>
    <w:rsid w:val="00D8357D"/>
    <w:rsid w:val="00D83774"/>
    <w:rsid w:val="00D83DA6"/>
    <w:rsid w:val="00D845FC"/>
    <w:rsid w:val="00D8523C"/>
    <w:rsid w:val="00D852A6"/>
    <w:rsid w:val="00D85AF2"/>
    <w:rsid w:val="00D86351"/>
    <w:rsid w:val="00D871AD"/>
    <w:rsid w:val="00D874F7"/>
    <w:rsid w:val="00D87E09"/>
    <w:rsid w:val="00D90BE2"/>
    <w:rsid w:val="00D91248"/>
    <w:rsid w:val="00D91663"/>
    <w:rsid w:val="00D91E61"/>
    <w:rsid w:val="00D92171"/>
    <w:rsid w:val="00D9234B"/>
    <w:rsid w:val="00D924EB"/>
    <w:rsid w:val="00D9278D"/>
    <w:rsid w:val="00D92BD6"/>
    <w:rsid w:val="00D939F3"/>
    <w:rsid w:val="00D94272"/>
    <w:rsid w:val="00D944E0"/>
    <w:rsid w:val="00D945BF"/>
    <w:rsid w:val="00D96FB2"/>
    <w:rsid w:val="00DA12F0"/>
    <w:rsid w:val="00DA1CC2"/>
    <w:rsid w:val="00DA269A"/>
    <w:rsid w:val="00DA2787"/>
    <w:rsid w:val="00DA4034"/>
    <w:rsid w:val="00DA40F3"/>
    <w:rsid w:val="00DA43B3"/>
    <w:rsid w:val="00DA4767"/>
    <w:rsid w:val="00DA47C0"/>
    <w:rsid w:val="00DA5B8B"/>
    <w:rsid w:val="00DA5BEE"/>
    <w:rsid w:val="00DA5C87"/>
    <w:rsid w:val="00DA7509"/>
    <w:rsid w:val="00DA7868"/>
    <w:rsid w:val="00DB03D1"/>
    <w:rsid w:val="00DB14A4"/>
    <w:rsid w:val="00DB1DC2"/>
    <w:rsid w:val="00DB429C"/>
    <w:rsid w:val="00DB440D"/>
    <w:rsid w:val="00DB5EA1"/>
    <w:rsid w:val="00DB6563"/>
    <w:rsid w:val="00DB6DE0"/>
    <w:rsid w:val="00DB6E45"/>
    <w:rsid w:val="00DB7BF9"/>
    <w:rsid w:val="00DC0A5A"/>
    <w:rsid w:val="00DC1FCE"/>
    <w:rsid w:val="00DC207E"/>
    <w:rsid w:val="00DC2150"/>
    <w:rsid w:val="00DC3087"/>
    <w:rsid w:val="00DC3704"/>
    <w:rsid w:val="00DC39F8"/>
    <w:rsid w:val="00DC3A07"/>
    <w:rsid w:val="00DC3C9D"/>
    <w:rsid w:val="00DC426F"/>
    <w:rsid w:val="00DC4ACC"/>
    <w:rsid w:val="00DC4B8B"/>
    <w:rsid w:val="00DC533C"/>
    <w:rsid w:val="00DC5C4A"/>
    <w:rsid w:val="00DC5D38"/>
    <w:rsid w:val="00DC5FA1"/>
    <w:rsid w:val="00DC68FC"/>
    <w:rsid w:val="00DC6C8A"/>
    <w:rsid w:val="00DC6CFC"/>
    <w:rsid w:val="00DC756D"/>
    <w:rsid w:val="00DC7F8A"/>
    <w:rsid w:val="00DD022F"/>
    <w:rsid w:val="00DD0631"/>
    <w:rsid w:val="00DD1F7B"/>
    <w:rsid w:val="00DD235D"/>
    <w:rsid w:val="00DD2A7A"/>
    <w:rsid w:val="00DD2AD7"/>
    <w:rsid w:val="00DD2B37"/>
    <w:rsid w:val="00DD2D97"/>
    <w:rsid w:val="00DD3573"/>
    <w:rsid w:val="00DD3991"/>
    <w:rsid w:val="00DD404E"/>
    <w:rsid w:val="00DD44CE"/>
    <w:rsid w:val="00DD48C5"/>
    <w:rsid w:val="00DD4E81"/>
    <w:rsid w:val="00DD5A44"/>
    <w:rsid w:val="00DD5E21"/>
    <w:rsid w:val="00DD60B3"/>
    <w:rsid w:val="00DD6DAB"/>
    <w:rsid w:val="00DD74F5"/>
    <w:rsid w:val="00DD750D"/>
    <w:rsid w:val="00DD751C"/>
    <w:rsid w:val="00DD7871"/>
    <w:rsid w:val="00DE03B8"/>
    <w:rsid w:val="00DE1018"/>
    <w:rsid w:val="00DE1B95"/>
    <w:rsid w:val="00DE1F23"/>
    <w:rsid w:val="00DE2CFA"/>
    <w:rsid w:val="00DE34F3"/>
    <w:rsid w:val="00DE42DF"/>
    <w:rsid w:val="00DE46B1"/>
    <w:rsid w:val="00DE49AB"/>
    <w:rsid w:val="00DE4F03"/>
    <w:rsid w:val="00DE526B"/>
    <w:rsid w:val="00DE5967"/>
    <w:rsid w:val="00DE5997"/>
    <w:rsid w:val="00DE5B5E"/>
    <w:rsid w:val="00DE6DB5"/>
    <w:rsid w:val="00DE6E4D"/>
    <w:rsid w:val="00DE7C6C"/>
    <w:rsid w:val="00DF00AE"/>
    <w:rsid w:val="00DF10B8"/>
    <w:rsid w:val="00DF160A"/>
    <w:rsid w:val="00DF202C"/>
    <w:rsid w:val="00DF3785"/>
    <w:rsid w:val="00DF42A5"/>
    <w:rsid w:val="00DF49D4"/>
    <w:rsid w:val="00DF503F"/>
    <w:rsid w:val="00DF559A"/>
    <w:rsid w:val="00DF55DE"/>
    <w:rsid w:val="00DF6766"/>
    <w:rsid w:val="00DF6F83"/>
    <w:rsid w:val="00DF7D93"/>
    <w:rsid w:val="00E00347"/>
    <w:rsid w:val="00E005C8"/>
    <w:rsid w:val="00E0077F"/>
    <w:rsid w:val="00E0090B"/>
    <w:rsid w:val="00E0096F"/>
    <w:rsid w:val="00E015F8"/>
    <w:rsid w:val="00E01B83"/>
    <w:rsid w:val="00E01DB4"/>
    <w:rsid w:val="00E02C03"/>
    <w:rsid w:val="00E031A3"/>
    <w:rsid w:val="00E038B6"/>
    <w:rsid w:val="00E039BB"/>
    <w:rsid w:val="00E03E48"/>
    <w:rsid w:val="00E04389"/>
    <w:rsid w:val="00E043B8"/>
    <w:rsid w:val="00E045F4"/>
    <w:rsid w:val="00E05186"/>
    <w:rsid w:val="00E051DD"/>
    <w:rsid w:val="00E05872"/>
    <w:rsid w:val="00E05ADF"/>
    <w:rsid w:val="00E05BBF"/>
    <w:rsid w:val="00E06630"/>
    <w:rsid w:val="00E06AD1"/>
    <w:rsid w:val="00E06AF4"/>
    <w:rsid w:val="00E10785"/>
    <w:rsid w:val="00E11D3C"/>
    <w:rsid w:val="00E12130"/>
    <w:rsid w:val="00E12E6C"/>
    <w:rsid w:val="00E13B72"/>
    <w:rsid w:val="00E13CD3"/>
    <w:rsid w:val="00E141E4"/>
    <w:rsid w:val="00E14D6C"/>
    <w:rsid w:val="00E15B9B"/>
    <w:rsid w:val="00E160C6"/>
    <w:rsid w:val="00E16707"/>
    <w:rsid w:val="00E17B6E"/>
    <w:rsid w:val="00E17C16"/>
    <w:rsid w:val="00E206D5"/>
    <w:rsid w:val="00E21592"/>
    <w:rsid w:val="00E22A47"/>
    <w:rsid w:val="00E22EAF"/>
    <w:rsid w:val="00E2310D"/>
    <w:rsid w:val="00E234A7"/>
    <w:rsid w:val="00E2370F"/>
    <w:rsid w:val="00E23FF5"/>
    <w:rsid w:val="00E25A36"/>
    <w:rsid w:val="00E2624D"/>
    <w:rsid w:val="00E26317"/>
    <w:rsid w:val="00E26946"/>
    <w:rsid w:val="00E26CF0"/>
    <w:rsid w:val="00E2754D"/>
    <w:rsid w:val="00E279A7"/>
    <w:rsid w:val="00E30286"/>
    <w:rsid w:val="00E31151"/>
    <w:rsid w:val="00E31A3B"/>
    <w:rsid w:val="00E327D8"/>
    <w:rsid w:val="00E32A37"/>
    <w:rsid w:val="00E32D05"/>
    <w:rsid w:val="00E33768"/>
    <w:rsid w:val="00E34114"/>
    <w:rsid w:val="00E34140"/>
    <w:rsid w:val="00E34891"/>
    <w:rsid w:val="00E3537B"/>
    <w:rsid w:val="00E35585"/>
    <w:rsid w:val="00E36CDF"/>
    <w:rsid w:val="00E36CF1"/>
    <w:rsid w:val="00E416ED"/>
    <w:rsid w:val="00E41BC5"/>
    <w:rsid w:val="00E42415"/>
    <w:rsid w:val="00E42B00"/>
    <w:rsid w:val="00E4312A"/>
    <w:rsid w:val="00E43ADD"/>
    <w:rsid w:val="00E43D45"/>
    <w:rsid w:val="00E43ED5"/>
    <w:rsid w:val="00E43FCF"/>
    <w:rsid w:val="00E445A0"/>
    <w:rsid w:val="00E468EC"/>
    <w:rsid w:val="00E47511"/>
    <w:rsid w:val="00E47C5B"/>
    <w:rsid w:val="00E47C72"/>
    <w:rsid w:val="00E47DA2"/>
    <w:rsid w:val="00E506DE"/>
    <w:rsid w:val="00E51F08"/>
    <w:rsid w:val="00E52E69"/>
    <w:rsid w:val="00E5312A"/>
    <w:rsid w:val="00E533FD"/>
    <w:rsid w:val="00E53AFB"/>
    <w:rsid w:val="00E53C89"/>
    <w:rsid w:val="00E55025"/>
    <w:rsid w:val="00E55FB8"/>
    <w:rsid w:val="00E565D4"/>
    <w:rsid w:val="00E5686F"/>
    <w:rsid w:val="00E56D1E"/>
    <w:rsid w:val="00E57787"/>
    <w:rsid w:val="00E60867"/>
    <w:rsid w:val="00E60F3A"/>
    <w:rsid w:val="00E63E92"/>
    <w:rsid w:val="00E649A1"/>
    <w:rsid w:val="00E6545C"/>
    <w:rsid w:val="00E657A7"/>
    <w:rsid w:val="00E65DC4"/>
    <w:rsid w:val="00E6775C"/>
    <w:rsid w:val="00E6797C"/>
    <w:rsid w:val="00E67A65"/>
    <w:rsid w:val="00E709C9"/>
    <w:rsid w:val="00E7181E"/>
    <w:rsid w:val="00E72270"/>
    <w:rsid w:val="00E726CA"/>
    <w:rsid w:val="00E73522"/>
    <w:rsid w:val="00E73610"/>
    <w:rsid w:val="00E744CD"/>
    <w:rsid w:val="00E75183"/>
    <w:rsid w:val="00E75290"/>
    <w:rsid w:val="00E752FB"/>
    <w:rsid w:val="00E75411"/>
    <w:rsid w:val="00E75AE0"/>
    <w:rsid w:val="00E75C25"/>
    <w:rsid w:val="00E75CFF"/>
    <w:rsid w:val="00E762B2"/>
    <w:rsid w:val="00E77591"/>
    <w:rsid w:val="00E801C5"/>
    <w:rsid w:val="00E801CC"/>
    <w:rsid w:val="00E80628"/>
    <w:rsid w:val="00E80639"/>
    <w:rsid w:val="00E81630"/>
    <w:rsid w:val="00E81B2C"/>
    <w:rsid w:val="00E82E7B"/>
    <w:rsid w:val="00E84AC4"/>
    <w:rsid w:val="00E84E90"/>
    <w:rsid w:val="00E8565A"/>
    <w:rsid w:val="00E900A9"/>
    <w:rsid w:val="00E90445"/>
    <w:rsid w:val="00E907C4"/>
    <w:rsid w:val="00E92760"/>
    <w:rsid w:val="00E93078"/>
    <w:rsid w:val="00E93E7F"/>
    <w:rsid w:val="00E94914"/>
    <w:rsid w:val="00E94B0B"/>
    <w:rsid w:val="00E94BE6"/>
    <w:rsid w:val="00E9739A"/>
    <w:rsid w:val="00E97A2A"/>
    <w:rsid w:val="00EA06BD"/>
    <w:rsid w:val="00EA08B0"/>
    <w:rsid w:val="00EA2B67"/>
    <w:rsid w:val="00EA3B6E"/>
    <w:rsid w:val="00EA3BA3"/>
    <w:rsid w:val="00EA3FA0"/>
    <w:rsid w:val="00EA4631"/>
    <w:rsid w:val="00EA463C"/>
    <w:rsid w:val="00EA520D"/>
    <w:rsid w:val="00EA5481"/>
    <w:rsid w:val="00EA63E6"/>
    <w:rsid w:val="00EA6F0B"/>
    <w:rsid w:val="00EA7238"/>
    <w:rsid w:val="00EA76F9"/>
    <w:rsid w:val="00EA782D"/>
    <w:rsid w:val="00EB0B48"/>
    <w:rsid w:val="00EB14C2"/>
    <w:rsid w:val="00EB1BB1"/>
    <w:rsid w:val="00EB2F9F"/>
    <w:rsid w:val="00EB30BB"/>
    <w:rsid w:val="00EB4457"/>
    <w:rsid w:val="00EB497E"/>
    <w:rsid w:val="00EB4C23"/>
    <w:rsid w:val="00EB50B0"/>
    <w:rsid w:val="00EB5214"/>
    <w:rsid w:val="00EB5585"/>
    <w:rsid w:val="00EB59EC"/>
    <w:rsid w:val="00EB5FCA"/>
    <w:rsid w:val="00EB65E1"/>
    <w:rsid w:val="00EC00DD"/>
    <w:rsid w:val="00EC0454"/>
    <w:rsid w:val="00EC13D4"/>
    <w:rsid w:val="00EC1EB6"/>
    <w:rsid w:val="00EC1F3B"/>
    <w:rsid w:val="00EC1F5D"/>
    <w:rsid w:val="00EC2302"/>
    <w:rsid w:val="00EC26C9"/>
    <w:rsid w:val="00EC4325"/>
    <w:rsid w:val="00EC466A"/>
    <w:rsid w:val="00EC5151"/>
    <w:rsid w:val="00EC5415"/>
    <w:rsid w:val="00EC546D"/>
    <w:rsid w:val="00EC5760"/>
    <w:rsid w:val="00EC57B8"/>
    <w:rsid w:val="00EC6B9D"/>
    <w:rsid w:val="00EC7384"/>
    <w:rsid w:val="00EC74B9"/>
    <w:rsid w:val="00EC7607"/>
    <w:rsid w:val="00EC7733"/>
    <w:rsid w:val="00EC7D4B"/>
    <w:rsid w:val="00ED012A"/>
    <w:rsid w:val="00ED13BB"/>
    <w:rsid w:val="00ED23B5"/>
    <w:rsid w:val="00ED32A5"/>
    <w:rsid w:val="00ED3665"/>
    <w:rsid w:val="00ED4D44"/>
    <w:rsid w:val="00ED56AD"/>
    <w:rsid w:val="00ED6528"/>
    <w:rsid w:val="00ED6E8B"/>
    <w:rsid w:val="00EE0AF6"/>
    <w:rsid w:val="00EE121E"/>
    <w:rsid w:val="00EE12ED"/>
    <w:rsid w:val="00EE2849"/>
    <w:rsid w:val="00EE31B0"/>
    <w:rsid w:val="00EE38BD"/>
    <w:rsid w:val="00EE41AA"/>
    <w:rsid w:val="00EE433B"/>
    <w:rsid w:val="00EE4968"/>
    <w:rsid w:val="00EE64F6"/>
    <w:rsid w:val="00EE738B"/>
    <w:rsid w:val="00EE7518"/>
    <w:rsid w:val="00EF0AC1"/>
    <w:rsid w:val="00EF0B1D"/>
    <w:rsid w:val="00EF0F10"/>
    <w:rsid w:val="00EF1B08"/>
    <w:rsid w:val="00EF1EB4"/>
    <w:rsid w:val="00EF1F53"/>
    <w:rsid w:val="00EF3769"/>
    <w:rsid w:val="00EF388B"/>
    <w:rsid w:val="00EF5998"/>
    <w:rsid w:val="00EF5D9A"/>
    <w:rsid w:val="00EF5E51"/>
    <w:rsid w:val="00EF5F26"/>
    <w:rsid w:val="00EF63DC"/>
    <w:rsid w:val="00EF703F"/>
    <w:rsid w:val="00EF7DA6"/>
    <w:rsid w:val="00F010F9"/>
    <w:rsid w:val="00F018B8"/>
    <w:rsid w:val="00F01A5E"/>
    <w:rsid w:val="00F01B46"/>
    <w:rsid w:val="00F01DF1"/>
    <w:rsid w:val="00F02960"/>
    <w:rsid w:val="00F02B8B"/>
    <w:rsid w:val="00F0302D"/>
    <w:rsid w:val="00F03CA5"/>
    <w:rsid w:val="00F03E8F"/>
    <w:rsid w:val="00F04DFC"/>
    <w:rsid w:val="00F053A3"/>
    <w:rsid w:val="00F05918"/>
    <w:rsid w:val="00F05AD3"/>
    <w:rsid w:val="00F103C5"/>
    <w:rsid w:val="00F10451"/>
    <w:rsid w:val="00F116F4"/>
    <w:rsid w:val="00F12D71"/>
    <w:rsid w:val="00F138A8"/>
    <w:rsid w:val="00F13A97"/>
    <w:rsid w:val="00F15000"/>
    <w:rsid w:val="00F16D9C"/>
    <w:rsid w:val="00F218D4"/>
    <w:rsid w:val="00F21F81"/>
    <w:rsid w:val="00F2251F"/>
    <w:rsid w:val="00F22EB0"/>
    <w:rsid w:val="00F23155"/>
    <w:rsid w:val="00F231A1"/>
    <w:rsid w:val="00F23773"/>
    <w:rsid w:val="00F239A9"/>
    <w:rsid w:val="00F24133"/>
    <w:rsid w:val="00F263D6"/>
    <w:rsid w:val="00F26426"/>
    <w:rsid w:val="00F26588"/>
    <w:rsid w:val="00F26692"/>
    <w:rsid w:val="00F2675F"/>
    <w:rsid w:val="00F26910"/>
    <w:rsid w:val="00F26C7A"/>
    <w:rsid w:val="00F2747D"/>
    <w:rsid w:val="00F27865"/>
    <w:rsid w:val="00F279C7"/>
    <w:rsid w:val="00F27A28"/>
    <w:rsid w:val="00F27DD0"/>
    <w:rsid w:val="00F27F7F"/>
    <w:rsid w:val="00F30319"/>
    <w:rsid w:val="00F30467"/>
    <w:rsid w:val="00F31033"/>
    <w:rsid w:val="00F31DEA"/>
    <w:rsid w:val="00F31EE6"/>
    <w:rsid w:val="00F32B05"/>
    <w:rsid w:val="00F33203"/>
    <w:rsid w:val="00F337EB"/>
    <w:rsid w:val="00F34789"/>
    <w:rsid w:val="00F35DF2"/>
    <w:rsid w:val="00F36078"/>
    <w:rsid w:val="00F368F3"/>
    <w:rsid w:val="00F37715"/>
    <w:rsid w:val="00F378D4"/>
    <w:rsid w:val="00F40363"/>
    <w:rsid w:val="00F42793"/>
    <w:rsid w:val="00F42C30"/>
    <w:rsid w:val="00F434D2"/>
    <w:rsid w:val="00F44568"/>
    <w:rsid w:val="00F44625"/>
    <w:rsid w:val="00F44DA7"/>
    <w:rsid w:val="00F46500"/>
    <w:rsid w:val="00F47E75"/>
    <w:rsid w:val="00F503A5"/>
    <w:rsid w:val="00F50A0B"/>
    <w:rsid w:val="00F51388"/>
    <w:rsid w:val="00F51625"/>
    <w:rsid w:val="00F52005"/>
    <w:rsid w:val="00F52114"/>
    <w:rsid w:val="00F52CC5"/>
    <w:rsid w:val="00F5389A"/>
    <w:rsid w:val="00F54857"/>
    <w:rsid w:val="00F55095"/>
    <w:rsid w:val="00F56547"/>
    <w:rsid w:val="00F57317"/>
    <w:rsid w:val="00F603E0"/>
    <w:rsid w:val="00F60595"/>
    <w:rsid w:val="00F615F3"/>
    <w:rsid w:val="00F61B1A"/>
    <w:rsid w:val="00F61CAD"/>
    <w:rsid w:val="00F61D4B"/>
    <w:rsid w:val="00F62089"/>
    <w:rsid w:val="00F636EA"/>
    <w:rsid w:val="00F6433E"/>
    <w:rsid w:val="00F65DFD"/>
    <w:rsid w:val="00F662DF"/>
    <w:rsid w:val="00F66632"/>
    <w:rsid w:val="00F704AB"/>
    <w:rsid w:val="00F7160F"/>
    <w:rsid w:val="00F724BF"/>
    <w:rsid w:val="00F761BF"/>
    <w:rsid w:val="00F7639F"/>
    <w:rsid w:val="00F7723B"/>
    <w:rsid w:val="00F8171C"/>
    <w:rsid w:val="00F81A80"/>
    <w:rsid w:val="00F81AFA"/>
    <w:rsid w:val="00F8270E"/>
    <w:rsid w:val="00F82B1F"/>
    <w:rsid w:val="00F837E1"/>
    <w:rsid w:val="00F83813"/>
    <w:rsid w:val="00F84CE1"/>
    <w:rsid w:val="00F84D5E"/>
    <w:rsid w:val="00F84D64"/>
    <w:rsid w:val="00F84EDC"/>
    <w:rsid w:val="00F84F1D"/>
    <w:rsid w:val="00F8510A"/>
    <w:rsid w:val="00F86313"/>
    <w:rsid w:val="00F8647E"/>
    <w:rsid w:val="00F87842"/>
    <w:rsid w:val="00F90366"/>
    <w:rsid w:val="00F912CA"/>
    <w:rsid w:val="00F94119"/>
    <w:rsid w:val="00F9437A"/>
    <w:rsid w:val="00F948CD"/>
    <w:rsid w:val="00F94BF9"/>
    <w:rsid w:val="00F95BC0"/>
    <w:rsid w:val="00F96ABD"/>
    <w:rsid w:val="00F96E5D"/>
    <w:rsid w:val="00FA0087"/>
    <w:rsid w:val="00FA0232"/>
    <w:rsid w:val="00FA04C0"/>
    <w:rsid w:val="00FA15A0"/>
    <w:rsid w:val="00FA1BBE"/>
    <w:rsid w:val="00FA3251"/>
    <w:rsid w:val="00FA3F43"/>
    <w:rsid w:val="00FA5862"/>
    <w:rsid w:val="00FB1544"/>
    <w:rsid w:val="00FB15CE"/>
    <w:rsid w:val="00FB2CA3"/>
    <w:rsid w:val="00FB4A08"/>
    <w:rsid w:val="00FB62C7"/>
    <w:rsid w:val="00FB683B"/>
    <w:rsid w:val="00FB7E06"/>
    <w:rsid w:val="00FC06FA"/>
    <w:rsid w:val="00FC0B3A"/>
    <w:rsid w:val="00FC12D3"/>
    <w:rsid w:val="00FC19F8"/>
    <w:rsid w:val="00FC264E"/>
    <w:rsid w:val="00FC32B2"/>
    <w:rsid w:val="00FC4C1B"/>
    <w:rsid w:val="00FC5334"/>
    <w:rsid w:val="00FC5E26"/>
    <w:rsid w:val="00FC6053"/>
    <w:rsid w:val="00FC7149"/>
    <w:rsid w:val="00FC7533"/>
    <w:rsid w:val="00FC7D5E"/>
    <w:rsid w:val="00FD0B75"/>
    <w:rsid w:val="00FD1459"/>
    <w:rsid w:val="00FD2F2F"/>
    <w:rsid w:val="00FD305A"/>
    <w:rsid w:val="00FD3B3C"/>
    <w:rsid w:val="00FD3C52"/>
    <w:rsid w:val="00FD3CFF"/>
    <w:rsid w:val="00FD4367"/>
    <w:rsid w:val="00FD448E"/>
    <w:rsid w:val="00FD4F00"/>
    <w:rsid w:val="00FD4F07"/>
    <w:rsid w:val="00FD5061"/>
    <w:rsid w:val="00FD5274"/>
    <w:rsid w:val="00FD544B"/>
    <w:rsid w:val="00FD68F7"/>
    <w:rsid w:val="00FE00A9"/>
    <w:rsid w:val="00FE3BB4"/>
    <w:rsid w:val="00FE4A7A"/>
    <w:rsid w:val="00FE4FE5"/>
    <w:rsid w:val="00FE5178"/>
    <w:rsid w:val="00FE571A"/>
    <w:rsid w:val="00FE58B3"/>
    <w:rsid w:val="00FE617D"/>
    <w:rsid w:val="00FE620D"/>
    <w:rsid w:val="00FE6BAE"/>
    <w:rsid w:val="00FE7337"/>
    <w:rsid w:val="00FE7497"/>
    <w:rsid w:val="00FE778F"/>
    <w:rsid w:val="00FE7CA4"/>
    <w:rsid w:val="00FF0CF6"/>
    <w:rsid w:val="00FF26C5"/>
    <w:rsid w:val="00FF2A2F"/>
    <w:rsid w:val="00FF4867"/>
    <w:rsid w:val="00FF4AB6"/>
    <w:rsid w:val="00FF63C5"/>
    <w:rsid w:val="00FF661F"/>
    <w:rsid w:val="00FF6C9E"/>
    <w:rsid w:val="00FF6E88"/>
    <w:rsid w:val="00FF78F6"/>
    <w:rsid w:val="00FF792F"/>
    <w:rsid w:val="00FF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D4E08"/>
  <w15:docId w15:val="{19470FD3-1B57-4449-8F51-DACC9B59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B2668"/>
    <w:pPr>
      <w:jc w:val="both"/>
    </w:pPr>
    <w:rPr>
      <w:rFonts w:ascii="Tahoma" w:hAnsi="Tahoma"/>
      <w:szCs w:val="24"/>
    </w:rPr>
  </w:style>
  <w:style w:type="paragraph" w:styleId="berschrift1">
    <w:name w:val="heading 1"/>
    <w:basedOn w:val="Standard"/>
    <w:next w:val="Standard"/>
    <w:link w:val="berschrift1Zchn"/>
    <w:qFormat/>
    <w:rsid w:val="00D86351"/>
    <w:pPr>
      <w:keepNext/>
      <w:numPr>
        <w:numId w:val="4"/>
      </w:numPr>
      <w:spacing w:before="240" w:after="60"/>
      <w:outlineLvl w:val="0"/>
    </w:pPr>
    <w:rPr>
      <w:rFonts w:cs="Arial"/>
      <w:b/>
      <w:bCs/>
      <w:color w:val="595959" w:themeColor="text1" w:themeTint="A6"/>
      <w:kern w:val="32"/>
      <w:sz w:val="28"/>
      <w:szCs w:val="32"/>
    </w:rPr>
  </w:style>
  <w:style w:type="paragraph" w:styleId="berschrift2">
    <w:name w:val="heading 2"/>
    <w:basedOn w:val="Standard"/>
    <w:next w:val="Standard"/>
    <w:link w:val="berschrift2Zchn"/>
    <w:qFormat/>
    <w:rsid w:val="00D86351"/>
    <w:pPr>
      <w:keepNext/>
      <w:numPr>
        <w:ilvl w:val="1"/>
        <w:numId w:val="4"/>
      </w:numPr>
      <w:spacing w:before="240" w:after="60"/>
      <w:outlineLvl w:val="1"/>
    </w:pPr>
    <w:rPr>
      <w:rFonts w:cs="Arial"/>
      <w:b/>
      <w:bCs/>
      <w:iCs/>
      <w:color w:val="595959" w:themeColor="text1" w:themeTint="A6"/>
      <w:sz w:val="24"/>
      <w:szCs w:val="28"/>
    </w:rPr>
  </w:style>
  <w:style w:type="paragraph" w:styleId="berschrift3">
    <w:name w:val="heading 3"/>
    <w:basedOn w:val="Standard"/>
    <w:next w:val="Standard"/>
    <w:link w:val="berschrift3Zchn"/>
    <w:qFormat/>
    <w:rsid w:val="00D86351"/>
    <w:pPr>
      <w:keepNext/>
      <w:numPr>
        <w:ilvl w:val="2"/>
        <w:numId w:val="4"/>
      </w:numPr>
      <w:spacing w:before="240" w:after="60"/>
      <w:outlineLvl w:val="2"/>
    </w:pPr>
    <w:rPr>
      <w:rFonts w:cs="Arial"/>
      <w:b/>
      <w:bCs/>
      <w:color w:val="595959" w:themeColor="text1" w:themeTint="A6"/>
      <w:sz w:val="24"/>
      <w:szCs w:val="26"/>
    </w:rPr>
  </w:style>
  <w:style w:type="paragraph" w:styleId="berschrift4">
    <w:name w:val="heading 4"/>
    <w:basedOn w:val="Standard"/>
    <w:next w:val="Standard"/>
    <w:link w:val="berschrift4Zchn"/>
    <w:qFormat/>
    <w:rsid w:val="00D86351"/>
    <w:pPr>
      <w:keepNext/>
      <w:numPr>
        <w:ilvl w:val="3"/>
        <w:numId w:val="4"/>
      </w:numPr>
      <w:spacing w:before="240" w:after="60"/>
      <w:outlineLvl w:val="3"/>
    </w:pPr>
    <w:rPr>
      <w:b/>
      <w:bCs/>
      <w:color w:val="595959" w:themeColor="text1" w:themeTint="A6"/>
      <w:sz w:val="24"/>
      <w:szCs w:val="28"/>
    </w:rPr>
  </w:style>
  <w:style w:type="paragraph" w:styleId="berschrift5">
    <w:name w:val="heading 5"/>
    <w:basedOn w:val="Standard"/>
    <w:next w:val="Standard"/>
    <w:link w:val="berschrift5Zchn"/>
    <w:qFormat/>
    <w:rsid w:val="00D86351"/>
    <w:pPr>
      <w:numPr>
        <w:ilvl w:val="4"/>
        <w:numId w:val="4"/>
      </w:numPr>
      <w:spacing w:before="240" w:after="60"/>
      <w:outlineLvl w:val="4"/>
    </w:pPr>
    <w:rPr>
      <w:b/>
      <w:bCs/>
      <w:iCs/>
      <w:color w:val="595959" w:themeColor="text1" w:themeTint="A6"/>
      <w:sz w:val="24"/>
      <w:szCs w:val="26"/>
    </w:rPr>
  </w:style>
  <w:style w:type="paragraph" w:styleId="berschrift6">
    <w:name w:val="heading 6"/>
    <w:basedOn w:val="Standard"/>
    <w:next w:val="Standard"/>
    <w:link w:val="berschrift6Zchn"/>
    <w:qFormat/>
    <w:rsid w:val="00D86351"/>
    <w:pPr>
      <w:numPr>
        <w:ilvl w:val="5"/>
        <w:numId w:val="4"/>
      </w:numPr>
      <w:spacing w:before="240" w:after="60"/>
      <w:outlineLvl w:val="5"/>
    </w:pPr>
    <w:rPr>
      <w:b/>
      <w:bCs/>
      <w:color w:val="595959" w:themeColor="text1" w:themeTint="A6"/>
      <w:sz w:val="24"/>
      <w:szCs w:val="22"/>
    </w:rPr>
  </w:style>
  <w:style w:type="paragraph" w:styleId="berschrift7">
    <w:name w:val="heading 7"/>
    <w:basedOn w:val="Standard"/>
    <w:next w:val="Standard"/>
    <w:link w:val="berschrift7Zchn"/>
    <w:qFormat/>
    <w:rsid w:val="00D86351"/>
    <w:pPr>
      <w:numPr>
        <w:ilvl w:val="6"/>
        <w:numId w:val="4"/>
      </w:numPr>
      <w:spacing w:before="240" w:after="60"/>
      <w:outlineLvl w:val="6"/>
    </w:pPr>
    <w:rPr>
      <w:b/>
      <w:color w:val="595959" w:themeColor="text1" w:themeTint="A6"/>
      <w:sz w:val="24"/>
    </w:rPr>
  </w:style>
  <w:style w:type="paragraph" w:styleId="berschrift8">
    <w:name w:val="heading 8"/>
    <w:basedOn w:val="Standard"/>
    <w:next w:val="Standard"/>
    <w:link w:val="berschrift8Zchn"/>
    <w:qFormat/>
    <w:rsid w:val="00D86351"/>
    <w:pPr>
      <w:numPr>
        <w:ilvl w:val="7"/>
        <w:numId w:val="4"/>
      </w:numPr>
      <w:spacing w:before="240" w:after="60"/>
      <w:outlineLvl w:val="7"/>
    </w:pPr>
    <w:rPr>
      <w:b/>
      <w:iCs/>
      <w:color w:val="595959" w:themeColor="text1" w:themeTint="A6"/>
      <w:sz w:val="24"/>
    </w:rPr>
  </w:style>
  <w:style w:type="paragraph" w:styleId="berschrift9">
    <w:name w:val="heading 9"/>
    <w:basedOn w:val="Standard"/>
    <w:next w:val="Standard"/>
    <w:link w:val="berschrift9Zchn"/>
    <w:qFormat/>
    <w:rsid w:val="00D86351"/>
    <w:pPr>
      <w:numPr>
        <w:ilvl w:val="8"/>
        <w:numId w:val="4"/>
      </w:numPr>
      <w:spacing w:before="240" w:after="60"/>
      <w:outlineLvl w:val="8"/>
    </w:pPr>
    <w:rPr>
      <w:rFonts w:cs="Arial"/>
      <w:b/>
      <w:color w:val="595959" w:themeColor="text1" w:themeTint="A6"/>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6617E"/>
    <w:pPr>
      <w:tabs>
        <w:tab w:val="center" w:pos="4153"/>
        <w:tab w:val="right" w:pos="8306"/>
      </w:tabs>
      <w:spacing w:after="120"/>
      <w:ind w:left="1134"/>
    </w:pPr>
    <w:rPr>
      <w:szCs w:val="20"/>
      <w:lang w:eastAsia="de-CH"/>
    </w:rPr>
  </w:style>
  <w:style w:type="paragraph" w:styleId="Verzeichnis1">
    <w:name w:val="toc 1"/>
    <w:basedOn w:val="Standard"/>
    <w:next w:val="Standard"/>
    <w:autoRedefine/>
    <w:uiPriority w:val="39"/>
    <w:rsid w:val="00631942"/>
    <w:pPr>
      <w:spacing w:before="360"/>
    </w:pPr>
    <w:rPr>
      <w:rFonts w:asciiTheme="majorHAnsi" w:hAnsiTheme="majorHAnsi"/>
      <w:b/>
      <w:bCs/>
      <w:caps/>
      <w:sz w:val="24"/>
    </w:rPr>
  </w:style>
  <w:style w:type="paragraph" w:styleId="Verzeichnis2">
    <w:name w:val="toc 2"/>
    <w:basedOn w:val="Standard"/>
    <w:next w:val="Standard"/>
    <w:autoRedefine/>
    <w:uiPriority w:val="39"/>
    <w:rsid w:val="0035630C"/>
    <w:pPr>
      <w:spacing w:before="240"/>
    </w:pPr>
    <w:rPr>
      <w:rFonts w:asciiTheme="minorHAnsi" w:hAnsiTheme="minorHAnsi" w:cstheme="minorHAnsi"/>
      <w:b/>
      <w:bCs/>
      <w:szCs w:val="20"/>
    </w:rPr>
  </w:style>
  <w:style w:type="character" w:styleId="Hyperlink">
    <w:name w:val="Hyperlink"/>
    <w:basedOn w:val="Absatz-Standardschriftart"/>
    <w:uiPriority w:val="99"/>
    <w:rsid w:val="00A45611"/>
    <w:rPr>
      <w:color w:val="0000FF"/>
      <w:u w:val="single"/>
    </w:rPr>
  </w:style>
  <w:style w:type="paragraph" w:styleId="Verzeichnis3">
    <w:name w:val="toc 3"/>
    <w:basedOn w:val="Standard"/>
    <w:next w:val="Standard"/>
    <w:autoRedefine/>
    <w:uiPriority w:val="39"/>
    <w:rsid w:val="00211685"/>
    <w:pPr>
      <w:ind w:left="200"/>
    </w:pPr>
    <w:rPr>
      <w:rFonts w:asciiTheme="minorHAnsi" w:hAnsiTheme="minorHAnsi" w:cstheme="minorHAnsi"/>
      <w:szCs w:val="20"/>
    </w:rPr>
  </w:style>
  <w:style w:type="paragraph" w:styleId="Beschriftung">
    <w:name w:val="caption"/>
    <w:basedOn w:val="Standard"/>
    <w:next w:val="Standard"/>
    <w:qFormat/>
    <w:rsid w:val="008C3734"/>
    <w:rPr>
      <w:b/>
      <w:bCs/>
      <w:sz w:val="16"/>
      <w:szCs w:val="20"/>
    </w:rPr>
  </w:style>
  <w:style w:type="paragraph" w:styleId="Abbildungsverzeichnis">
    <w:name w:val="table of figures"/>
    <w:basedOn w:val="Standard"/>
    <w:next w:val="Standard"/>
    <w:uiPriority w:val="99"/>
    <w:rsid w:val="0072545A"/>
  </w:style>
  <w:style w:type="paragraph" w:customStyle="1" w:styleId="Figure">
    <w:name w:val="Figure"/>
    <w:basedOn w:val="Abbildungsverzeichnis"/>
    <w:autoRedefine/>
    <w:rsid w:val="002946D5"/>
    <w:rPr>
      <w:i/>
      <w:iCs/>
      <w:sz w:val="16"/>
    </w:rPr>
  </w:style>
  <w:style w:type="paragraph" w:styleId="Fuzeile">
    <w:name w:val="footer"/>
    <w:basedOn w:val="Standard"/>
    <w:link w:val="FuzeileZchn"/>
    <w:rsid w:val="00865174"/>
    <w:pPr>
      <w:tabs>
        <w:tab w:val="center" w:pos="4536"/>
        <w:tab w:val="right" w:pos="9072"/>
      </w:tabs>
    </w:pPr>
  </w:style>
  <w:style w:type="paragraph" w:styleId="Funotentext">
    <w:name w:val="footnote text"/>
    <w:basedOn w:val="Standard"/>
    <w:link w:val="FunotentextZchn"/>
    <w:semiHidden/>
    <w:rsid w:val="009C0850"/>
    <w:rPr>
      <w:szCs w:val="20"/>
    </w:rPr>
  </w:style>
  <w:style w:type="table" w:styleId="Tabellenraster">
    <w:name w:val="Table Grid"/>
    <w:basedOn w:val="NormaleTabelle"/>
    <w:uiPriority w:val="59"/>
    <w:rsid w:val="000F0386"/>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90496D"/>
    <w:pPr>
      <w:ind w:left="400"/>
    </w:pPr>
    <w:rPr>
      <w:rFonts w:asciiTheme="minorHAnsi" w:hAnsiTheme="minorHAnsi" w:cstheme="minorHAnsi"/>
      <w:szCs w:val="20"/>
    </w:rPr>
  </w:style>
  <w:style w:type="character" w:styleId="Funotenzeichen">
    <w:name w:val="footnote reference"/>
    <w:basedOn w:val="Absatz-Standardschriftart"/>
    <w:semiHidden/>
    <w:rsid w:val="009C0850"/>
    <w:rPr>
      <w:vertAlign w:val="superscript"/>
    </w:rPr>
  </w:style>
  <w:style w:type="paragraph" w:styleId="Verzeichnis5">
    <w:name w:val="toc 5"/>
    <w:basedOn w:val="Standard"/>
    <w:next w:val="Standard"/>
    <w:autoRedefine/>
    <w:uiPriority w:val="39"/>
    <w:rsid w:val="002800CD"/>
    <w:pPr>
      <w:ind w:left="600"/>
    </w:pPr>
    <w:rPr>
      <w:rFonts w:asciiTheme="minorHAnsi" w:hAnsiTheme="minorHAnsi" w:cstheme="minorHAnsi"/>
      <w:szCs w:val="20"/>
    </w:rPr>
  </w:style>
  <w:style w:type="paragraph" w:customStyle="1" w:styleId="Figuretable">
    <w:name w:val="Figure_table"/>
    <w:basedOn w:val="Abbildungsverzeichnis"/>
    <w:autoRedefine/>
    <w:rsid w:val="001F6CA9"/>
    <w:pPr>
      <w:numPr>
        <w:numId w:val="2"/>
      </w:numPr>
    </w:pPr>
    <w:rPr>
      <w:i/>
      <w:sz w:val="16"/>
    </w:rPr>
  </w:style>
  <w:style w:type="paragraph" w:styleId="Verzeichnis6">
    <w:name w:val="toc 6"/>
    <w:basedOn w:val="Standard"/>
    <w:next w:val="Standard"/>
    <w:autoRedefine/>
    <w:uiPriority w:val="39"/>
    <w:rsid w:val="00900870"/>
    <w:pPr>
      <w:ind w:left="800"/>
    </w:pPr>
    <w:rPr>
      <w:rFonts w:asciiTheme="minorHAnsi" w:hAnsiTheme="minorHAnsi" w:cstheme="minorHAnsi"/>
      <w:szCs w:val="20"/>
    </w:rPr>
  </w:style>
  <w:style w:type="paragraph" w:styleId="Sprechblasentext">
    <w:name w:val="Balloon Text"/>
    <w:basedOn w:val="Standard"/>
    <w:link w:val="SprechblasentextZchn"/>
    <w:rsid w:val="00E32A37"/>
    <w:rPr>
      <w:rFonts w:cs="Tahoma"/>
      <w:sz w:val="16"/>
      <w:szCs w:val="16"/>
    </w:rPr>
  </w:style>
  <w:style w:type="paragraph" w:styleId="Verzeichnis7">
    <w:name w:val="toc 7"/>
    <w:basedOn w:val="Standard"/>
    <w:next w:val="Standard"/>
    <w:autoRedefine/>
    <w:uiPriority w:val="39"/>
    <w:rsid w:val="009A0793"/>
    <w:pPr>
      <w:ind w:left="1000"/>
    </w:pPr>
    <w:rPr>
      <w:rFonts w:asciiTheme="minorHAnsi" w:hAnsiTheme="minorHAnsi" w:cstheme="minorHAnsi"/>
      <w:szCs w:val="20"/>
    </w:rPr>
  </w:style>
  <w:style w:type="paragraph" w:styleId="Verzeichnis8">
    <w:name w:val="toc 8"/>
    <w:basedOn w:val="Standard"/>
    <w:next w:val="Standard"/>
    <w:autoRedefine/>
    <w:uiPriority w:val="39"/>
    <w:rsid w:val="009A0793"/>
    <w:pPr>
      <w:ind w:left="1200"/>
    </w:pPr>
    <w:rPr>
      <w:rFonts w:asciiTheme="minorHAnsi" w:hAnsiTheme="minorHAnsi" w:cstheme="minorHAnsi"/>
      <w:szCs w:val="20"/>
    </w:rPr>
  </w:style>
  <w:style w:type="paragraph" w:styleId="Verzeichnis9">
    <w:name w:val="toc 9"/>
    <w:basedOn w:val="Standard"/>
    <w:next w:val="Standard"/>
    <w:autoRedefine/>
    <w:uiPriority w:val="39"/>
    <w:rsid w:val="009A0793"/>
    <w:pPr>
      <w:ind w:left="1400"/>
    </w:pPr>
    <w:rPr>
      <w:rFonts w:asciiTheme="minorHAnsi" w:hAnsiTheme="minorHAnsi" w:cstheme="minorHAnsi"/>
      <w:szCs w:val="20"/>
    </w:rPr>
  </w:style>
  <w:style w:type="numbering" w:customStyle="1" w:styleId="StyleBulleted">
    <w:name w:val="Style Bulleted"/>
    <w:basedOn w:val="KeineListe"/>
    <w:rsid w:val="00323C82"/>
    <w:pPr>
      <w:numPr>
        <w:numId w:val="3"/>
      </w:numPr>
    </w:pPr>
  </w:style>
  <w:style w:type="character" w:customStyle="1" w:styleId="SprechblasentextZchn">
    <w:name w:val="Sprechblasentext Zchn"/>
    <w:basedOn w:val="Absatz-Standardschriftart"/>
    <w:link w:val="Sprechblasentext"/>
    <w:rsid w:val="00E32A37"/>
    <w:rPr>
      <w:rFonts w:ascii="Tahoma" w:hAnsi="Tahoma" w:cs="Tahoma"/>
      <w:sz w:val="16"/>
      <w:szCs w:val="16"/>
    </w:rPr>
  </w:style>
  <w:style w:type="paragraph" w:styleId="Dokumentstruktur">
    <w:name w:val="Document Map"/>
    <w:basedOn w:val="Standard"/>
    <w:link w:val="DokumentstrukturZchn"/>
    <w:rsid w:val="006D270F"/>
    <w:rPr>
      <w:rFonts w:cs="Tahoma"/>
      <w:sz w:val="16"/>
      <w:szCs w:val="16"/>
    </w:rPr>
  </w:style>
  <w:style w:type="character" w:customStyle="1" w:styleId="DokumentstrukturZchn">
    <w:name w:val="Dokumentstruktur Zchn"/>
    <w:basedOn w:val="Absatz-Standardschriftart"/>
    <w:link w:val="Dokumentstruktur"/>
    <w:rsid w:val="006D270F"/>
    <w:rPr>
      <w:rFonts w:ascii="Tahoma" w:hAnsi="Tahoma" w:cs="Tahoma"/>
      <w:sz w:val="16"/>
      <w:szCs w:val="16"/>
    </w:rPr>
  </w:style>
  <w:style w:type="table" w:styleId="TabelleEinfach2">
    <w:name w:val="Table Simple 2"/>
    <w:aliases w:val="Tabelle Prisma"/>
    <w:basedOn w:val="NormaleTabelle"/>
    <w:rsid w:val="00A024AD"/>
    <w:rPr>
      <w:sz w:val="16"/>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HelleListe-Akzent11">
    <w:name w:val="Helle Liste - Akzent 11"/>
    <w:aliases w:val="Helle Liste - Prisma"/>
    <w:basedOn w:val="NormaleTabelle"/>
    <w:uiPriority w:val="61"/>
    <w:rsid w:val="008E309A"/>
    <w:rPr>
      <w:sz w:val="16"/>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spacing w:before="0" w:after="0" w:line="240" w:lineRule="auto"/>
      </w:pPr>
      <w:rPr>
        <w:rFonts w:ascii="Times New Roman" w:hAnsi="Times New Roman"/>
        <w:b w:val="0"/>
        <w:bCs/>
        <w:i w:val="0"/>
        <w:color w:val="632423" w:themeColor="accent2" w:themeShade="80"/>
        <w:sz w:val="16"/>
      </w:rPr>
      <w:tblPr/>
      <w:tcPr>
        <w:shd w:val="clear" w:color="auto" w:fill="BFBFBF" w:themeFill="background1" w:themeFillShade="BF"/>
      </w:tcPr>
    </w:tblStylePr>
    <w:tblStylePr w:type="lastRow">
      <w:pPr>
        <w:spacing w:before="0" w:after="0" w:line="240" w:lineRule="auto"/>
      </w:pPr>
      <w:rPr>
        <w:b w:val="0"/>
        <w:bCs/>
      </w:rPr>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Titel">
    <w:name w:val="Title"/>
    <w:basedOn w:val="Standard"/>
    <w:next w:val="Standard"/>
    <w:link w:val="TitelZchn"/>
    <w:qFormat/>
    <w:rsid w:val="00D86351"/>
    <w:pPr>
      <w:spacing w:after="300"/>
      <w:contextualSpacing/>
    </w:pPr>
    <w:rPr>
      <w:rFonts w:eastAsiaTheme="majorEastAsia" w:cstheme="majorBidi"/>
      <w:color w:val="003B5C"/>
      <w:spacing w:val="5"/>
      <w:kern w:val="28"/>
      <w:sz w:val="48"/>
      <w:szCs w:val="52"/>
    </w:rPr>
  </w:style>
  <w:style w:type="character" w:customStyle="1" w:styleId="TitelZchn">
    <w:name w:val="Titel Zchn"/>
    <w:basedOn w:val="Absatz-Standardschriftart"/>
    <w:link w:val="Titel"/>
    <w:rsid w:val="00D86351"/>
    <w:rPr>
      <w:rFonts w:ascii="Tahoma" w:eastAsiaTheme="majorEastAsia" w:hAnsi="Tahoma" w:cstheme="majorBidi"/>
      <w:color w:val="003B5C"/>
      <w:spacing w:val="5"/>
      <w:kern w:val="28"/>
      <w:sz w:val="48"/>
      <w:szCs w:val="52"/>
    </w:rPr>
  </w:style>
  <w:style w:type="paragraph" w:styleId="Untertitel">
    <w:name w:val="Subtitle"/>
    <w:basedOn w:val="Standard"/>
    <w:next w:val="Standard"/>
    <w:link w:val="UntertitelZchn"/>
    <w:rsid w:val="00D86351"/>
    <w:pPr>
      <w:numPr>
        <w:ilvl w:val="1"/>
      </w:numPr>
    </w:pPr>
    <w:rPr>
      <w:rFonts w:eastAsiaTheme="majorEastAsia" w:cstheme="majorBidi"/>
      <w:i/>
      <w:iCs/>
      <w:color w:val="7F7F7F" w:themeColor="text1" w:themeTint="80"/>
      <w:spacing w:val="15"/>
      <w:sz w:val="24"/>
    </w:rPr>
  </w:style>
  <w:style w:type="character" w:customStyle="1" w:styleId="UntertitelZchn">
    <w:name w:val="Untertitel Zchn"/>
    <w:basedOn w:val="Absatz-Standardschriftart"/>
    <w:link w:val="Untertitel"/>
    <w:rsid w:val="00D86351"/>
    <w:rPr>
      <w:rFonts w:ascii="Tahoma" w:eastAsiaTheme="majorEastAsia" w:hAnsi="Tahoma" w:cstheme="majorBidi"/>
      <w:i/>
      <w:iCs/>
      <w:color w:val="7F7F7F" w:themeColor="text1" w:themeTint="80"/>
      <w:spacing w:val="15"/>
      <w:sz w:val="24"/>
      <w:szCs w:val="24"/>
    </w:rPr>
  </w:style>
  <w:style w:type="character" w:customStyle="1" w:styleId="FuzeileZchn">
    <w:name w:val="Fußzeile Zchn"/>
    <w:basedOn w:val="Absatz-Standardschriftart"/>
    <w:link w:val="Fuzeile"/>
    <w:rsid w:val="00937859"/>
    <w:rPr>
      <w:szCs w:val="24"/>
    </w:rPr>
  </w:style>
  <w:style w:type="paragraph" w:styleId="Listenabsatz">
    <w:name w:val="List Paragraph"/>
    <w:basedOn w:val="Standard"/>
    <w:uiPriority w:val="34"/>
    <w:qFormat/>
    <w:rsid w:val="00D86351"/>
    <w:pPr>
      <w:ind w:left="720"/>
      <w:contextualSpacing/>
    </w:pPr>
  </w:style>
  <w:style w:type="paragraph" w:styleId="Inhaltsverzeichnisberschrift">
    <w:name w:val="TOC Heading"/>
    <w:basedOn w:val="berschrift1"/>
    <w:next w:val="Standard"/>
    <w:uiPriority w:val="39"/>
    <w:semiHidden/>
    <w:unhideWhenUsed/>
    <w:qFormat/>
    <w:rsid w:val="00D8635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en-US"/>
    </w:rPr>
  </w:style>
  <w:style w:type="character" w:customStyle="1" w:styleId="KopfzeileZchn">
    <w:name w:val="Kopfzeile Zchn"/>
    <w:basedOn w:val="Absatz-Standardschriftart"/>
    <w:link w:val="Kopfzeile"/>
    <w:rsid w:val="001B685E"/>
    <w:rPr>
      <w:lang w:eastAsia="de-CH"/>
    </w:rPr>
  </w:style>
  <w:style w:type="paragraph" w:styleId="Zitat">
    <w:name w:val="Quote"/>
    <w:basedOn w:val="Standard"/>
    <w:next w:val="Standard"/>
    <w:link w:val="ZitatZchn"/>
    <w:uiPriority w:val="29"/>
    <w:qFormat/>
    <w:rsid w:val="00D86351"/>
    <w:rPr>
      <w:i/>
      <w:iCs/>
      <w:color w:val="000000" w:themeColor="text1"/>
    </w:rPr>
  </w:style>
  <w:style w:type="character" w:customStyle="1" w:styleId="ZitatZchn">
    <w:name w:val="Zitat Zchn"/>
    <w:basedOn w:val="Absatz-Standardschriftart"/>
    <w:link w:val="Zitat"/>
    <w:uiPriority w:val="29"/>
    <w:rsid w:val="00D86351"/>
    <w:rPr>
      <w:rFonts w:ascii="Tahoma" w:hAnsi="Tahoma"/>
      <w:i/>
      <w:iCs/>
      <w:color w:val="000000" w:themeColor="text1"/>
      <w:szCs w:val="24"/>
    </w:rPr>
  </w:style>
  <w:style w:type="character" w:styleId="IntensiveHervorhebung">
    <w:name w:val="Intense Emphasis"/>
    <w:basedOn w:val="Absatz-Standardschriftart"/>
    <w:uiPriority w:val="21"/>
    <w:qFormat/>
    <w:rsid w:val="00D86351"/>
    <w:rPr>
      <w:rFonts w:ascii="Tahoma" w:hAnsi="Tahoma"/>
      <w:b/>
      <w:bCs/>
      <w:i/>
      <w:iCs/>
      <w:color w:val="4F81BD" w:themeColor="accent1"/>
    </w:rPr>
  </w:style>
  <w:style w:type="character" w:styleId="SchwacherVerweis">
    <w:name w:val="Subtle Reference"/>
    <w:basedOn w:val="Absatz-Standardschriftart"/>
    <w:uiPriority w:val="31"/>
    <w:qFormat/>
    <w:rsid w:val="00D86351"/>
    <w:rPr>
      <w:rFonts w:ascii="Tahoma" w:hAnsi="Tahoma"/>
      <w:smallCaps/>
      <w:color w:val="003B5C"/>
      <w:u w:val="single"/>
    </w:rPr>
  </w:style>
  <w:style w:type="character" w:styleId="IntensiverVerweis">
    <w:name w:val="Intense Reference"/>
    <w:basedOn w:val="Absatz-Standardschriftart"/>
    <w:uiPriority w:val="32"/>
    <w:qFormat/>
    <w:rsid w:val="00D86351"/>
    <w:rPr>
      <w:rFonts w:ascii="Tahoma" w:hAnsi="Tahoma"/>
      <w:b/>
      <w:bCs/>
      <w:smallCaps/>
      <w:color w:val="003B5C"/>
      <w:spacing w:val="5"/>
      <w:u w:val="single"/>
    </w:rPr>
  </w:style>
  <w:style w:type="character" w:styleId="Buchtitel">
    <w:name w:val="Book Title"/>
    <w:basedOn w:val="Absatz-Standardschriftart"/>
    <w:uiPriority w:val="33"/>
    <w:qFormat/>
    <w:rsid w:val="00D86351"/>
    <w:rPr>
      <w:rFonts w:ascii="Tahoma" w:hAnsi="Tahoma"/>
      <w:b/>
      <w:bCs/>
      <w:smallCaps/>
      <w:spacing w:val="5"/>
    </w:rPr>
  </w:style>
  <w:style w:type="table" w:customStyle="1" w:styleId="MittlereSchattierung11">
    <w:name w:val="Mittlere Schattierung 11"/>
    <w:basedOn w:val="NormaleTabelle"/>
    <w:uiPriority w:val="63"/>
    <w:rsid w:val="00CF62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SchwacheHervorhebung">
    <w:name w:val="Subtle Emphasis"/>
    <w:basedOn w:val="Absatz-Standardschriftart"/>
    <w:uiPriority w:val="19"/>
    <w:qFormat/>
    <w:rsid w:val="005434BF"/>
    <w:rPr>
      <w:i/>
      <w:iCs/>
      <w:color w:val="808080" w:themeColor="text1" w:themeTint="7F"/>
    </w:rPr>
  </w:style>
  <w:style w:type="paragraph" w:styleId="HTMLVorformatiert">
    <w:name w:val="HTML Preformatted"/>
    <w:basedOn w:val="Standard"/>
    <w:link w:val="HTMLVorformatiertZchn"/>
    <w:uiPriority w:val="99"/>
    <w:unhideWhenUsed/>
    <w:rsid w:val="00A2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A20519"/>
    <w:rPr>
      <w:rFonts w:ascii="Courier New" w:hAnsi="Courier New" w:cs="Courier New"/>
    </w:rPr>
  </w:style>
  <w:style w:type="paragraph" w:styleId="Textkrper">
    <w:name w:val="Body Text"/>
    <w:basedOn w:val="Standard"/>
    <w:link w:val="TextkrperZchn"/>
    <w:rsid w:val="00A3448E"/>
    <w:rPr>
      <w:rFonts w:ascii="Courier New" w:hAnsi="Courier New" w:cs="Courier New"/>
      <w:bCs/>
      <w:sz w:val="16"/>
      <w:szCs w:val="16"/>
      <w:lang w:val="en-US"/>
    </w:rPr>
  </w:style>
  <w:style w:type="character" w:customStyle="1" w:styleId="TextkrperZchn">
    <w:name w:val="Textkörper Zchn"/>
    <w:basedOn w:val="Absatz-Standardschriftart"/>
    <w:link w:val="Textkrper"/>
    <w:rsid w:val="00A3448E"/>
    <w:rPr>
      <w:rFonts w:ascii="Courier New" w:hAnsi="Courier New" w:cs="Courier New"/>
      <w:bCs/>
      <w:sz w:val="16"/>
      <w:szCs w:val="16"/>
      <w:lang w:val="en-US"/>
    </w:rPr>
  </w:style>
  <w:style w:type="table" w:styleId="TabelleKlassisch2">
    <w:name w:val="Table Classic 2"/>
    <w:basedOn w:val="NormaleTabelle"/>
    <w:rsid w:val="005D1F67"/>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Professionell">
    <w:name w:val="Table Professional"/>
    <w:basedOn w:val="NormaleTabelle"/>
    <w:rsid w:val="007A3441"/>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ext">
    <w:name w:val="Text"/>
    <w:basedOn w:val="Standard"/>
    <w:rsid w:val="009A3BD9"/>
    <w:pPr>
      <w:spacing w:after="120"/>
      <w:jc w:val="left"/>
    </w:pPr>
    <w:rPr>
      <w:rFonts w:ascii="Credit Suisse Type Light" w:hAnsi="Credit Suisse Type Light"/>
      <w:sz w:val="22"/>
      <w:lang w:val="de-CH"/>
    </w:rPr>
  </w:style>
  <w:style w:type="character" w:styleId="Kommentarzeichen">
    <w:name w:val="annotation reference"/>
    <w:basedOn w:val="Absatz-Standardschriftart"/>
    <w:rsid w:val="00D56504"/>
    <w:rPr>
      <w:sz w:val="16"/>
      <w:szCs w:val="16"/>
    </w:rPr>
  </w:style>
  <w:style w:type="paragraph" w:styleId="Kommentartext">
    <w:name w:val="annotation text"/>
    <w:basedOn w:val="Standard"/>
    <w:link w:val="KommentartextZchn"/>
    <w:rsid w:val="00D56504"/>
    <w:rPr>
      <w:szCs w:val="20"/>
    </w:rPr>
  </w:style>
  <w:style w:type="character" w:customStyle="1" w:styleId="KommentartextZchn">
    <w:name w:val="Kommentartext Zchn"/>
    <w:basedOn w:val="Absatz-Standardschriftart"/>
    <w:link w:val="Kommentartext"/>
    <w:rsid w:val="00D56504"/>
    <w:rPr>
      <w:rFonts w:ascii="Tahoma" w:hAnsi="Tahoma"/>
    </w:rPr>
  </w:style>
  <w:style w:type="paragraph" w:styleId="Kommentarthema">
    <w:name w:val="annotation subject"/>
    <w:basedOn w:val="Kommentartext"/>
    <w:next w:val="Kommentartext"/>
    <w:link w:val="KommentarthemaZchn"/>
    <w:rsid w:val="00D56504"/>
    <w:rPr>
      <w:b/>
      <w:bCs/>
    </w:rPr>
  </w:style>
  <w:style w:type="character" w:customStyle="1" w:styleId="KommentarthemaZchn">
    <w:name w:val="Kommentarthema Zchn"/>
    <w:basedOn w:val="KommentartextZchn"/>
    <w:link w:val="Kommentarthema"/>
    <w:rsid w:val="00D56504"/>
    <w:rPr>
      <w:rFonts w:ascii="Tahoma" w:hAnsi="Tahoma"/>
      <w:b/>
      <w:bCs/>
    </w:rPr>
  </w:style>
  <w:style w:type="table" w:styleId="TabelleKlassisch4">
    <w:name w:val="Table Classic 4"/>
    <w:basedOn w:val="NormaleTabelle"/>
    <w:rsid w:val="0083080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erarbeitung">
    <w:name w:val="Revision"/>
    <w:hidden/>
    <w:uiPriority w:val="99"/>
    <w:semiHidden/>
    <w:rsid w:val="007C4640"/>
    <w:rPr>
      <w:rFonts w:ascii="Tahoma" w:hAnsi="Tahoma"/>
      <w:szCs w:val="24"/>
    </w:rPr>
  </w:style>
  <w:style w:type="character" w:customStyle="1" w:styleId="highlight">
    <w:name w:val="highlight"/>
    <w:basedOn w:val="Absatz-Standardschriftart"/>
    <w:rsid w:val="008B7A34"/>
  </w:style>
  <w:style w:type="paragraph" w:customStyle="1" w:styleId="Quellcodeinline">
    <w:name w:val="Quellcode inline"/>
    <w:basedOn w:val="Standard"/>
    <w:next w:val="Standard"/>
    <w:link w:val="QuellcodeinlineZchn"/>
    <w:qFormat/>
    <w:rsid w:val="005F2C7E"/>
    <w:pPr>
      <w:overflowPunct w:val="0"/>
      <w:autoSpaceDE w:val="0"/>
      <w:autoSpaceDN w:val="0"/>
      <w:adjustRightInd w:val="0"/>
      <w:jc w:val="left"/>
      <w:textAlignment w:val="baseline"/>
    </w:pPr>
    <w:rPr>
      <w:rFonts w:ascii="Consolas" w:hAnsi="Consolas" w:cs="Consolas"/>
      <w:color w:val="000000" w:themeColor="text1"/>
      <w:sz w:val="19"/>
      <w:szCs w:val="19"/>
    </w:rPr>
  </w:style>
  <w:style w:type="character" w:customStyle="1" w:styleId="QuellcodeinlineZchn">
    <w:name w:val="Quellcode inline Zchn"/>
    <w:basedOn w:val="Absatz-Standardschriftart"/>
    <w:link w:val="Quellcodeinline"/>
    <w:rsid w:val="005F2C7E"/>
    <w:rPr>
      <w:rFonts w:ascii="Consolas" w:hAnsi="Consolas" w:cs="Consolas"/>
      <w:color w:val="000000" w:themeColor="text1"/>
      <w:sz w:val="19"/>
      <w:szCs w:val="19"/>
    </w:rPr>
  </w:style>
  <w:style w:type="character" w:customStyle="1" w:styleId="berschrift2Zchn">
    <w:name w:val="Überschrift 2 Zchn"/>
    <w:basedOn w:val="Absatz-Standardschriftart"/>
    <w:link w:val="berschrift2"/>
    <w:rsid w:val="00FB683B"/>
    <w:rPr>
      <w:rFonts w:ascii="Tahoma" w:hAnsi="Tahoma" w:cs="Arial"/>
      <w:b/>
      <w:bCs/>
      <w:iCs/>
      <w:color w:val="595959" w:themeColor="text1" w:themeTint="A6"/>
      <w:sz w:val="24"/>
      <w:szCs w:val="28"/>
    </w:rPr>
  </w:style>
  <w:style w:type="character" w:customStyle="1" w:styleId="berschrift1Zchn">
    <w:name w:val="Überschrift 1 Zchn"/>
    <w:basedOn w:val="Absatz-Standardschriftart"/>
    <w:link w:val="berschrift1"/>
    <w:rsid w:val="00FB683B"/>
    <w:rPr>
      <w:rFonts w:ascii="Tahoma" w:hAnsi="Tahoma" w:cs="Arial"/>
      <w:b/>
      <w:bCs/>
      <w:color w:val="595959" w:themeColor="text1" w:themeTint="A6"/>
      <w:kern w:val="32"/>
      <w:sz w:val="28"/>
      <w:szCs w:val="32"/>
    </w:rPr>
  </w:style>
  <w:style w:type="character" w:customStyle="1" w:styleId="berschrift3Zchn">
    <w:name w:val="Überschrift 3 Zchn"/>
    <w:basedOn w:val="Absatz-Standardschriftart"/>
    <w:link w:val="berschrift3"/>
    <w:rsid w:val="00FB683B"/>
    <w:rPr>
      <w:rFonts w:ascii="Tahoma" w:hAnsi="Tahoma" w:cs="Arial"/>
      <w:b/>
      <w:bCs/>
      <w:color w:val="595959" w:themeColor="text1" w:themeTint="A6"/>
      <w:sz w:val="24"/>
      <w:szCs w:val="26"/>
    </w:rPr>
  </w:style>
  <w:style w:type="character" w:customStyle="1" w:styleId="berschrift4Zchn">
    <w:name w:val="Überschrift 4 Zchn"/>
    <w:basedOn w:val="Absatz-Standardschriftart"/>
    <w:link w:val="berschrift4"/>
    <w:rsid w:val="00FB683B"/>
    <w:rPr>
      <w:rFonts w:ascii="Tahoma" w:hAnsi="Tahoma"/>
      <w:b/>
      <w:bCs/>
      <w:color w:val="595959" w:themeColor="text1" w:themeTint="A6"/>
      <w:sz w:val="24"/>
      <w:szCs w:val="28"/>
    </w:rPr>
  </w:style>
  <w:style w:type="character" w:customStyle="1" w:styleId="berschrift5Zchn">
    <w:name w:val="Überschrift 5 Zchn"/>
    <w:basedOn w:val="Absatz-Standardschriftart"/>
    <w:link w:val="berschrift5"/>
    <w:rsid w:val="00FB683B"/>
    <w:rPr>
      <w:rFonts w:ascii="Tahoma" w:hAnsi="Tahoma"/>
      <w:b/>
      <w:bCs/>
      <w:iCs/>
      <w:color w:val="595959" w:themeColor="text1" w:themeTint="A6"/>
      <w:sz w:val="24"/>
      <w:szCs w:val="26"/>
    </w:rPr>
  </w:style>
  <w:style w:type="character" w:customStyle="1" w:styleId="berschrift6Zchn">
    <w:name w:val="Überschrift 6 Zchn"/>
    <w:basedOn w:val="Absatz-Standardschriftart"/>
    <w:link w:val="berschrift6"/>
    <w:rsid w:val="00FB683B"/>
    <w:rPr>
      <w:rFonts w:ascii="Tahoma" w:hAnsi="Tahoma"/>
      <w:b/>
      <w:bCs/>
      <w:color w:val="595959" w:themeColor="text1" w:themeTint="A6"/>
      <w:sz w:val="24"/>
      <w:szCs w:val="22"/>
    </w:rPr>
  </w:style>
  <w:style w:type="character" w:customStyle="1" w:styleId="berschrift7Zchn">
    <w:name w:val="Überschrift 7 Zchn"/>
    <w:basedOn w:val="Absatz-Standardschriftart"/>
    <w:link w:val="berschrift7"/>
    <w:rsid w:val="00FB683B"/>
    <w:rPr>
      <w:rFonts w:ascii="Tahoma" w:hAnsi="Tahoma"/>
      <w:b/>
      <w:color w:val="595959" w:themeColor="text1" w:themeTint="A6"/>
      <w:sz w:val="24"/>
      <w:szCs w:val="24"/>
    </w:rPr>
  </w:style>
  <w:style w:type="character" w:customStyle="1" w:styleId="berschrift8Zchn">
    <w:name w:val="Überschrift 8 Zchn"/>
    <w:basedOn w:val="Absatz-Standardschriftart"/>
    <w:link w:val="berschrift8"/>
    <w:rsid w:val="00FB683B"/>
    <w:rPr>
      <w:rFonts w:ascii="Tahoma" w:hAnsi="Tahoma"/>
      <w:b/>
      <w:iCs/>
      <w:color w:val="595959" w:themeColor="text1" w:themeTint="A6"/>
      <w:sz w:val="24"/>
      <w:szCs w:val="24"/>
    </w:rPr>
  </w:style>
  <w:style w:type="character" w:customStyle="1" w:styleId="berschrift9Zchn">
    <w:name w:val="Überschrift 9 Zchn"/>
    <w:basedOn w:val="Absatz-Standardschriftart"/>
    <w:link w:val="berschrift9"/>
    <w:rsid w:val="00FB683B"/>
    <w:rPr>
      <w:rFonts w:ascii="Tahoma" w:hAnsi="Tahoma" w:cs="Arial"/>
      <w:b/>
      <w:color w:val="595959" w:themeColor="text1" w:themeTint="A6"/>
      <w:sz w:val="24"/>
      <w:szCs w:val="22"/>
    </w:rPr>
  </w:style>
  <w:style w:type="paragraph" w:styleId="StandardWeb">
    <w:name w:val="Normal (Web)"/>
    <w:basedOn w:val="Standard"/>
    <w:uiPriority w:val="99"/>
    <w:semiHidden/>
    <w:unhideWhenUsed/>
    <w:rsid w:val="00291AD6"/>
    <w:pPr>
      <w:spacing w:before="100" w:beforeAutospacing="1" w:after="100" w:afterAutospacing="1"/>
      <w:jc w:val="left"/>
    </w:pPr>
    <w:rPr>
      <w:rFonts w:ascii="Times New Roman" w:eastAsiaTheme="minorEastAsia" w:hAnsi="Times New Roman"/>
      <w:sz w:val="24"/>
    </w:rPr>
  </w:style>
  <w:style w:type="paragraph" w:customStyle="1" w:styleId="StyleListParagraph9ptBefore2ptAfter2pt">
    <w:name w:val="Style List Paragraph + 9 pt Before:  2 pt After:  2 pt"/>
    <w:basedOn w:val="Listenabsatz"/>
    <w:rsid w:val="00F02B8B"/>
    <w:pPr>
      <w:spacing w:before="40" w:after="40" w:line="276" w:lineRule="auto"/>
      <w:jc w:val="left"/>
    </w:pPr>
    <w:rPr>
      <w:rFonts w:ascii="Credit Suisse Type Light" w:hAnsi="Credit Suisse Type Light"/>
      <w:sz w:val="18"/>
      <w:szCs w:val="20"/>
      <w:lang w:val="de-CH" w:eastAsia="en-US"/>
    </w:rPr>
  </w:style>
  <w:style w:type="paragraph" w:customStyle="1" w:styleId="Dok-Untertitel">
    <w:name w:val="Dok-Untertitel"/>
    <w:basedOn w:val="Standard"/>
    <w:rsid w:val="002232EE"/>
    <w:pPr>
      <w:spacing w:after="120"/>
      <w:ind w:left="567"/>
    </w:pPr>
    <w:rPr>
      <w:rFonts w:ascii="Credit Suisse Type Light" w:hAnsi="Credit Suisse Type Light"/>
      <w:sz w:val="32"/>
      <w:szCs w:val="20"/>
      <w:lang w:val="de-CH"/>
    </w:rPr>
  </w:style>
  <w:style w:type="paragraph" w:customStyle="1" w:styleId="Dok-Titel">
    <w:name w:val="Dok-Titel"/>
    <w:basedOn w:val="Standard"/>
    <w:next w:val="Standard"/>
    <w:rsid w:val="002232EE"/>
    <w:pPr>
      <w:spacing w:after="120"/>
      <w:ind w:left="567"/>
    </w:pPr>
    <w:rPr>
      <w:rFonts w:ascii="Credit Suisse Type Light" w:hAnsi="Credit Suisse Type Light"/>
      <w:b/>
      <w:bCs/>
      <w:sz w:val="36"/>
      <w:szCs w:val="20"/>
      <w:lang w:val="de-CH"/>
    </w:rPr>
  </w:style>
  <w:style w:type="paragraph" w:customStyle="1" w:styleId="Tabelleninhalt">
    <w:name w:val="Tabelleninhalt"/>
    <w:basedOn w:val="Standard"/>
    <w:rsid w:val="002232EE"/>
    <w:pPr>
      <w:spacing w:before="60" w:after="60"/>
    </w:pPr>
    <w:rPr>
      <w:rFonts w:ascii="Credit Suisse Type Light" w:hAnsi="Credit Suisse Type Light"/>
      <w:sz w:val="22"/>
      <w:szCs w:val="20"/>
      <w:lang w:val="de-CH"/>
    </w:rPr>
  </w:style>
  <w:style w:type="character" w:customStyle="1" w:styleId="shorttext">
    <w:name w:val="short_text"/>
    <w:basedOn w:val="Absatz-Standardschriftart"/>
    <w:rsid w:val="002232EE"/>
  </w:style>
  <w:style w:type="character" w:customStyle="1" w:styleId="hps">
    <w:name w:val="hps"/>
    <w:basedOn w:val="Absatz-Standardschriftart"/>
    <w:rsid w:val="002232EE"/>
  </w:style>
  <w:style w:type="character" w:styleId="Platzhaltertext">
    <w:name w:val="Placeholder Text"/>
    <w:basedOn w:val="Absatz-Standardschriftart"/>
    <w:uiPriority w:val="99"/>
    <w:semiHidden/>
    <w:rsid w:val="002232EE"/>
    <w:rPr>
      <w:color w:val="808080"/>
    </w:rPr>
  </w:style>
  <w:style w:type="character" w:customStyle="1" w:styleId="Style1">
    <w:name w:val="Style1"/>
    <w:basedOn w:val="Absatz-Standardschriftart"/>
    <w:uiPriority w:val="1"/>
    <w:rsid w:val="002232EE"/>
    <w:rPr>
      <w:rFonts w:ascii="Credit Suisse Type Light" w:hAnsi="Credit Suisse Type Light"/>
      <w:sz w:val="24"/>
    </w:rPr>
  </w:style>
  <w:style w:type="character" w:customStyle="1" w:styleId="Style2">
    <w:name w:val="Style2"/>
    <w:basedOn w:val="Absatz-Standardschriftart"/>
    <w:uiPriority w:val="1"/>
    <w:rsid w:val="002232EE"/>
    <w:rPr>
      <w:rFonts w:ascii="Credit Suisse Type Light" w:hAnsi="Credit Suisse Type Light"/>
      <w:sz w:val="22"/>
    </w:rPr>
  </w:style>
  <w:style w:type="paragraph" w:styleId="Aufzhlungszeichen2">
    <w:name w:val="List Bullet 2"/>
    <w:basedOn w:val="Standard"/>
    <w:rsid w:val="002232EE"/>
    <w:pPr>
      <w:spacing w:after="200" w:line="276" w:lineRule="auto"/>
      <w:ind w:left="1417" w:hanging="283"/>
      <w:jc w:val="left"/>
    </w:pPr>
    <w:rPr>
      <w:rFonts w:asciiTheme="minorHAnsi" w:eastAsiaTheme="minorHAnsi" w:hAnsiTheme="minorHAnsi" w:cstheme="minorBidi"/>
      <w:szCs w:val="22"/>
      <w:lang w:val="en-US" w:eastAsia="en-US"/>
    </w:rPr>
  </w:style>
  <w:style w:type="table" w:styleId="HelleListe-Akzent1">
    <w:name w:val="Light List Accent 1"/>
    <w:basedOn w:val="NormaleTabelle"/>
    <w:uiPriority w:val="61"/>
    <w:rsid w:val="002232EE"/>
    <w:rPr>
      <w:lang w:val="de-CH" w:eastAsia="de-CH"/>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Quellcode">
    <w:name w:val="Quellcode"/>
    <w:basedOn w:val="Standard"/>
    <w:qFormat/>
    <w:rsid w:val="002232EE"/>
    <w:pPr>
      <w:shd w:val="clear" w:color="auto" w:fill="EEECE1" w:themeFill="background2"/>
      <w:autoSpaceDE w:val="0"/>
      <w:autoSpaceDN w:val="0"/>
      <w:adjustRightInd w:val="0"/>
      <w:ind w:left="360"/>
    </w:pPr>
    <w:rPr>
      <w:rFonts w:ascii="Consolas" w:hAnsi="Consolas" w:cs="Consolas"/>
      <w:sz w:val="24"/>
      <w:szCs w:val="19"/>
      <w:lang w:val="en-US"/>
    </w:rPr>
  </w:style>
  <w:style w:type="character" w:customStyle="1" w:styleId="FunotentextZchn">
    <w:name w:val="Fußnotentext Zchn"/>
    <w:basedOn w:val="Absatz-Standardschriftart"/>
    <w:link w:val="Funotentext"/>
    <w:semiHidden/>
    <w:rsid w:val="00A7642C"/>
    <w:rPr>
      <w:rFonts w:ascii="Tahoma" w:hAnsi="Tahoma"/>
    </w:rPr>
  </w:style>
  <w:style w:type="character" w:styleId="BesuchterLink">
    <w:name w:val="FollowedHyperlink"/>
    <w:basedOn w:val="Absatz-Standardschriftart"/>
    <w:uiPriority w:val="99"/>
    <w:semiHidden/>
    <w:unhideWhenUsed/>
    <w:rsid w:val="00A7642C"/>
    <w:rPr>
      <w:color w:val="800080" w:themeColor="followedHyperlink"/>
      <w:u w:val="single"/>
    </w:rPr>
  </w:style>
  <w:style w:type="paragraph" w:customStyle="1" w:styleId="text0">
    <w:name w:val="text"/>
    <w:basedOn w:val="Standard"/>
    <w:rsid w:val="00491172"/>
    <w:pPr>
      <w:spacing w:before="100" w:beforeAutospacing="1" w:after="100" w:afterAutospacing="1"/>
      <w:jc w:val="left"/>
    </w:pPr>
    <w:rPr>
      <w:rFonts w:ascii="Times New Roman" w:hAnsi="Times New Roman"/>
      <w:sz w:val="24"/>
    </w:rPr>
  </w:style>
  <w:style w:type="character" w:customStyle="1" w:styleId="spelle">
    <w:name w:val="spelle"/>
    <w:basedOn w:val="Absatz-Standardschriftart"/>
    <w:rsid w:val="00491172"/>
  </w:style>
  <w:style w:type="character" w:styleId="NichtaufgelsteErwhnung">
    <w:name w:val="Unresolved Mention"/>
    <w:basedOn w:val="Absatz-Standardschriftart"/>
    <w:uiPriority w:val="99"/>
    <w:semiHidden/>
    <w:unhideWhenUsed/>
    <w:rsid w:val="00114F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554">
      <w:bodyDiv w:val="1"/>
      <w:marLeft w:val="0"/>
      <w:marRight w:val="0"/>
      <w:marTop w:val="0"/>
      <w:marBottom w:val="0"/>
      <w:divBdr>
        <w:top w:val="none" w:sz="0" w:space="0" w:color="auto"/>
        <w:left w:val="none" w:sz="0" w:space="0" w:color="auto"/>
        <w:bottom w:val="none" w:sz="0" w:space="0" w:color="auto"/>
        <w:right w:val="none" w:sz="0" w:space="0" w:color="auto"/>
      </w:divBdr>
    </w:div>
    <w:div w:id="23094610">
      <w:bodyDiv w:val="1"/>
      <w:marLeft w:val="0"/>
      <w:marRight w:val="0"/>
      <w:marTop w:val="0"/>
      <w:marBottom w:val="0"/>
      <w:divBdr>
        <w:top w:val="none" w:sz="0" w:space="0" w:color="auto"/>
        <w:left w:val="none" w:sz="0" w:space="0" w:color="auto"/>
        <w:bottom w:val="none" w:sz="0" w:space="0" w:color="auto"/>
        <w:right w:val="none" w:sz="0" w:space="0" w:color="auto"/>
      </w:divBdr>
    </w:div>
    <w:div w:id="34355034">
      <w:bodyDiv w:val="1"/>
      <w:marLeft w:val="0"/>
      <w:marRight w:val="0"/>
      <w:marTop w:val="0"/>
      <w:marBottom w:val="0"/>
      <w:divBdr>
        <w:top w:val="none" w:sz="0" w:space="0" w:color="auto"/>
        <w:left w:val="none" w:sz="0" w:space="0" w:color="auto"/>
        <w:bottom w:val="none" w:sz="0" w:space="0" w:color="auto"/>
        <w:right w:val="none" w:sz="0" w:space="0" w:color="auto"/>
      </w:divBdr>
    </w:div>
    <w:div w:id="39281619">
      <w:bodyDiv w:val="1"/>
      <w:marLeft w:val="0"/>
      <w:marRight w:val="0"/>
      <w:marTop w:val="0"/>
      <w:marBottom w:val="0"/>
      <w:divBdr>
        <w:top w:val="none" w:sz="0" w:space="0" w:color="auto"/>
        <w:left w:val="none" w:sz="0" w:space="0" w:color="auto"/>
        <w:bottom w:val="none" w:sz="0" w:space="0" w:color="auto"/>
        <w:right w:val="none" w:sz="0" w:space="0" w:color="auto"/>
      </w:divBdr>
    </w:div>
    <w:div w:id="54202840">
      <w:bodyDiv w:val="1"/>
      <w:marLeft w:val="0"/>
      <w:marRight w:val="0"/>
      <w:marTop w:val="0"/>
      <w:marBottom w:val="0"/>
      <w:divBdr>
        <w:top w:val="none" w:sz="0" w:space="0" w:color="auto"/>
        <w:left w:val="none" w:sz="0" w:space="0" w:color="auto"/>
        <w:bottom w:val="none" w:sz="0" w:space="0" w:color="auto"/>
        <w:right w:val="none" w:sz="0" w:space="0" w:color="auto"/>
      </w:divBdr>
    </w:div>
    <w:div w:id="66810484">
      <w:bodyDiv w:val="1"/>
      <w:marLeft w:val="0"/>
      <w:marRight w:val="0"/>
      <w:marTop w:val="0"/>
      <w:marBottom w:val="0"/>
      <w:divBdr>
        <w:top w:val="none" w:sz="0" w:space="0" w:color="auto"/>
        <w:left w:val="none" w:sz="0" w:space="0" w:color="auto"/>
        <w:bottom w:val="none" w:sz="0" w:space="0" w:color="auto"/>
        <w:right w:val="none" w:sz="0" w:space="0" w:color="auto"/>
      </w:divBdr>
    </w:div>
    <w:div w:id="72625738">
      <w:bodyDiv w:val="1"/>
      <w:marLeft w:val="0"/>
      <w:marRight w:val="0"/>
      <w:marTop w:val="0"/>
      <w:marBottom w:val="0"/>
      <w:divBdr>
        <w:top w:val="none" w:sz="0" w:space="0" w:color="auto"/>
        <w:left w:val="none" w:sz="0" w:space="0" w:color="auto"/>
        <w:bottom w:val="none" w:sz="0" w:space="0" w:color="auto"/>
        <w:right w:val="none" w:sz="0" w:space="0" w:color="auto"/>
      </w:divBdr>
    </w:div>
    <w:div w:id="90319372">
      <w:bodyDiv w:val="1"/>
      <w:marLeft w:val="0"/>
      <w:marRight w:val="0"/>
      <w:marTop w:val="0"/>
      <w:marBottom w:val="0"/>
      <w:divBdr>
        <w:top w:val="none" w:sz="0" w:space="0" w:color="auto"/>
        <w:left w:val="none" w:sz="0" w:space="0" w:color="auto"/>
        <w:bottom w:val="none" w:sz="0" w:space="0" w:color="auto"/>
        <w:right w:val="none" w:sz="0" w:space="0" w:color="auto"/>
      </w:divBdr>
    </w:div>
    <w:div w:id="97406696">
      <w:bodyDiv w:val="1"/>
      <w:marLeft w:val="0"/>
      <w:marRight w:val="0"/>
      <w:marTop w:val="0"/>
      <w:marBottom w:val="0"/>
      <w:divBdr>
        <w:top w:val="none" w:sz="0" w:space="0" w:color="auto"/>
        <w:left w:val="none" w:sz="0" w:space="0" w:color="auto"/>
        <w:bottom w:val="none" w:sz="0" w:space="0" w:color="auto"/>
        <w:right w:val="none" w:sz="0" w:space="0" w:color="auto"/>
      </w:divBdr>
    </w:div>
    <w:div w:id="97651769">
      <w:bodyDiv w:val="1"/>
      <w:marLeft w:val="0"/>
      <w:marRight w:val="0"/>
      <w:marTop w:val="0"/>
      <w:marBottom w:val="0"/>
      <w:divBdr>
        <w:top w:val="none" w:sz="0" w:space="0" w:color="auto"/>
        <w:left w:val="none" w:sz="0" w:space="0" w:color="auto"/>
        <w:bottom w:val="none" w:sz="0" w:space="0" w:color="auto"/>
        <w:right w:val="none" w:sz="0" w:space="0" w:color="auto"/>
      </w:divBdr>
    </w:div>
    <w:div w:id="98912131">
      <w:bodyDiv w:val="1"/>
      <w:marLeft w:val="0"/>
      <w:marRight w:val="0"/>
      <w:marTop w:val="0"/>
      <w:marBottom w:val="0"/>
      <w:divBdr>
        <w:top w:val="none" w:sz="0" w:space="0" w:color="auto"/>
        <w:left w:val="none" w:sz="0" w:space="0" w:color="auto"/>
        <w:bottom w:val="none" w:sz="0" w:space="0" w:color="auto"/>
        <w:right w:val="none" w:sz="0" w:space="0" w:color="auto"/>
      </w:divBdr>
    </w:div>
    <w:div w:id="101610675">
      <w:bodyDiv w:val="1"/>
      <w:marLeft w:val="0"/>
      <w:marRight w:val="0"/>
      <w:marTop w:val="0"/>
      <w:marBottom w:val="0"/>
      <w:divBdr>
        <w:top w:val="none" w:sz="0" w:space="0" w:color="auto"/>
        <w:left w:val="none" w:sz="0" w:space="0" w:color="auto"/>
        <w:bottom w:val="none" w:sz="0" w:space="0" w:color="auto"/>
        <w:right w:val="none" w:sz="0" w:space="0" w:color="auto"/>
      </w:divBdr>
    </w:div>
    <w:div w:id="111747975">
      <w:bodyDiv w:val="1"/>
      <w:marLeft w:val="0"/>
      <w:marRight w:val="0"/>
      <w:marTop w:val="0"/>
      <w:marBottom w:val="0"/>
      <w:divBdr>
        <w:top w:val="none" w:sz="0" w:space="0" w:color="auto"/>
        <w:left w:val="none" w:sz="0" w:space="0" w:color="auto"/>
        <w:bottom w:val="none" w:sz="0" w:space="0" w:color="auto"/>
        <w:right w:val="none" w:sz="0" w:space="0" w:color="auto"/>
      </w:divBdr>
    </w:div>
    <w:div w:id="120928700">
      <w:bodyDiv w:val="1"/>
      <w:marLeft w:val="0"/>
      <w:marRight w:val="0"/>
      <w:marTop w:val="0"/>
      <w:marBottom w:val="0"/>
      <w:divBdr>
        <w:top w:val="none" w:sz="0" w:space="0" w:color="auto"/>
        <w:left w:val="none" w:sz="0" w:space="0" w:color="auto"/>
        <w:bottom w:val="none" w:sz="0" w:space="0" w:color="auto"/>
        <w:right w:val="none" w:sz="0" w:space="0" w:color="auto"/>
      </w:divBdr>
    </w:div>
    <w:div w:id="132912487">
      <w:bodyDiv w:val="1"/>
      <w:marLeft w:val="0"/>
      <w:marRight w:val="0"/>
      <w:marTop w:val="0"/>
      <w:marBottom w:val="0"/>
      <w:divBdr>
        <w:top w:val="none" w:sz="0" w:space="0" w:color="auto"/>
        <w:left w:val="none" w:sz="0" w:space="0" w:color="auto"/>
        <w:bottom w:val="none" w:sz="0" w:space="0" w:color="auto"/>
        <w:right w:val="none" w:sz="0" w:space="0" w:color="auto"/>
      </w:divBdr>
    </w:div>
    <w:div w:id="143592195">
      <w:bodyDiv w:val="1"/>
      <w:marLeft w:val="0"/>
      <w:marRight w:val="0"/>
      <w:marTop w:val="0"/>
      <w:marBottom w:val="0"/>
      <w:divBdr>
        <w:top w:val="none" w:sz="0" w:space="0" w:color="auto"/>
        <w:left w:val="none" w:sz="0" w:space="0" w:color="auto"/>
        <w:bottom w:val="none" w:sz="0" w:space="0" w:color="auto"/>
        <w:right w:val="none" w:sz="0" w:space="0" w:color="auto"/>
      </w:divBdr>
    </w:div>
    <w:div w:id="173299689">
      <w:bodyDiv w:val="1"/>
      <w:marLeft w:val="0"/>
      <w:marRight w:val="0"/>
      <w:marTop w:val="0"/>
      <w:marBottom w:val="0"/>
      <w:divBdr>
        <w:top w:val="none" w:sz="0" w:space="0" w:color="auto"/>
        <w:left w:val="none" w:sz="0" w:space="0" w:color="auto"/>
        <w:bottom w:val="none" w:sz="0" w:space="0" w:color="auto"/>
        <w:right w:val="none" w:sz="0" w:space="0" w:color="auto"/>
      </w:divBdr>
    </w:div>
    <w:div w:id="175732460">
      <w:bodyDiv w:val="1"/>
      <w:marLeft w:val="0"/>
      <w:marRight w:val="0"/>
      <w:marTop w:val="0"/>
      <w:marBottom w:val="0"/>
      <w:divBdr>
        <w:top w:val="none" w:sz="0" w:space="0" w:color="auto"/>
        <w:left w:val="none" w:sz="0" w:space="0" w:color="auto"/>
        <w:bottom w:val="none" w:sz="0" w:space="0" w:color="auto"/>
        <w:right w:val="none" w:sz="0" w:space="0" w:color="auto"/>
      </w:divBdr>
    </w:div>
    <w:div w:id="176772737">
      <w:bodyDiv w:val="1"/>
      <w:marLeft w:val="0"/>
      <w:marRight w:val="0"/>
      <w:marTop w:val="0"/>
      <w:marBottom w:val="0"/>
      <w:divBdr>
        <w:top w:val="none" w:sz="0" w:space="0" w:color="auto"/>
        <w:left w:val="none" w:sz="0" w:space="0" w:color="auto"/>
        <w:bottom w:val="none" w:sz="0" w:space="0" w:color="auto"/>
        <w:right w:val="none" w:sz="0" w:space="0" w:color="auto"/>
      </w:divBdr>
    </w:div>
    <w:div w:id="182936497">
      <w:bodyDiv w:val="1"/>
      <w:marLeft w:val="0"/>
      <w:marRight w:val="0"/>
      <w:marTop w:val="0"/>
      <w:marBottom w:val="0"/>
      <w:divBdr>
        <w:top w:val="none" w:sz="0" w:space="0" w:color="auto"/>
        <w:left w:val="none" w:sz="0" w:space="0" w:color="auto"/>
        <w:bottom w:val="none" w:sz="0" w:space="0" w:color="auto"/>
        <w:right w:val="none" w:sz="0" w:space="0" w:color="auto"/>
      </w:divBdr>
    </w:div>
    <w:div w:id="184365390">
      <w:bodyDiv w:val="1"/>
      <w:marLeft w:val="0"/>
      <w:marRight w:val="0"/>
      <w:marTop w:val="0"/>
      <w:marBottom w:val="0"/>
      <w:divBdr>
        <w:top w:val="none" w:sz="0" w:space="0" w:color="auto"/>
        <w:left w:val="none" w:sz="0" w:space="0" w:color="auto"/>
        <w:bottom w:val="none" w:sz="0" w:space="0" w:color="auto"/>
        <w:right w:val="none" w:sz="0" w:space="0" w:color="auto"/>
      </w:divBdr>
    </w:div>
    <w:div w:id="196890555">
      <w:bodyDiv w:val="1"/>
      <w:marLeft w:val="0"/>
      <w:marRight w:val="0"/>
      <w:marTop w:val="0"/>
      <w:marBottom w:val="0"/>
      <w:divBdr>
        <w:top w:val="none" w:sz="0" w:space="0" w:color="auto"/>
        <w:left w:val="none" w:sz="0" w:space="0" w:color="auto"/>
        <w:bottom w:val="none" w:sz="0" w:space="0" w:color="auto"/>
        <w:right w:val="none" w:sz="0" w:space="0" w:color="auto"/>
      </w:divBdr>
    </w:div>
    <w:div w:id="201138822">
      <w:bodyDiv w:val="1"/>
      <w:marLeft w:val="0"/>
      <w:marRight w:val="0"/>
      <w:marTop w:val="0"/>
      <w:marBottom w:val="0"/>
      <w:divBdr>
        <w:top w:val="none" w:sz="0" w:space="0" w:color="auto"/>
        <w:left w:val="none" w:sz="0" w:space="0" w:color="auto"/>
        <w:bottom w:val="none" w:sz="0" w:space="0" w:color="auto"/>
        <w:right w:val="none" w:sz="0" w:space="0" w:color="auto"/>
      </w:divBdr>
    </w:div>
    <w:div w:id="201404278">
      <w:bodyDiv w:val="1"/>
      <w:marLeft w:val="0"/>
      <w:marRight w:val="0"/>
      <w:marTop w:val="0"/>
      <w:marBottom w:val="0"/>
      <w:divBdr>
        <w:top w:val="none" w:sz="0" w:space="0" w:color="auto"/>
        <w:left w:val="none" w:sz="0" w:space="0" w:color="auto"/>
        <w:bottom w:val="none" w:sz="0" w:space="0" w:color="auto"/>
        <w:right w:val="none" w:sz="0" w:space="0" w:color="auto"/>
      </w:divBdr>
    </w:div>
    <w:div w:id="203639483">
      <w:bodyDiv w:val="1"/>
      <w:marLeft w:val="0"/>
      <w:marRight w:val="0"/>
      <w:marTop w:val="0"/>
      <w:marBottom w:val="0"/>
      <w:divBdr>
        <w:top w:val="none" w:sz="0" w:space="0" w:color="auto"/>
        <w:left w:val="none" w:sz="0" w:space="0" w:color="auto"/>
        <w:bottom w:val="none" w:sz="0" w:space="0" w:color="auto"/>
        <w:right w:val="none" w:sz="0" w:space="0" w:color="auto"/>
      </w:divBdr>
    </w:div>
    <w:div w:id="220095831">
      <w:bodyDiv w:val="1"/>
      <w:marLeft w:val="0"/>
      <w:marRight w:val="0"/>
      <w:marTop w:val="0"/>
      <w:marBottom w:val="0"/>
      <w:divBdr>
        <w:top w:val="none" w:sz="0" w:space="0" w:color="auto"/>
        <w:left w:val="none" w:sz="0" w:space="0" w:color="auto"/>
        <w:bottom w:val="none" w:sz="0" w:space="0" w:color="auto"/>
        <w:right w:val="none" w:sz="0" w:space="0" w:color="auto"/>
      </w:divBdr>
    </w:div>
    <w:div w:id="228804732">
      <w:bodyDiv w:val="1"/>
      <w:marLeft w:val="0"/>
      <w:marRight w:val="0"/>
      <w:marTop w:val="0"/>
      <w:marBottom w:val="0"/>
      <w:divBdr>
        <w:top w:val="none" w:sz="0" w:space="0" w:color="auto"/>
        <w:left w:val="none" w:sz="0" w:space="0" w:color="auto"/>
        <w:bottom w:val="none" w:sz="0" w:space="0" w:color="auto"/>
        <w:right w:val="none" w:sz="0" w:space="0" w:color="auto"/>
      </w:divBdr>
    </w:div>
    <w:div w:id="230166702">
      <w:bodyDiv w:val="1"/>
      <w:marLeft w:val="0"/>
      <w:marRight w:val="0"/>
      <w:marTop w:val="0"/>
      <w:marBottom w:val="0"/>
      <w:divBdr>
        <w:top w:val="none" w:sz="0" w:space="0" w:color="auto"/>
        <w:left w:val="none" w:sz="0" w:space="0" w:color="auto"/>
        <w:bottom w:val="none" w:sz="0" w:space="0" w:color="auto"/>
        <w:right w:val="none" w:sz="0" w:space="0" w:color="auto"/>
      </w:divBdr>
    </w:div>
    <w:div w:id="256983234">
      <w:bodyDiv w:val="1"/>
      <w:marLeft w:val="0"/>
      <w:marRight w:val="0"/>
      <w:marTop w:val="0"/>
      <w:marBottom w:val="0"/>
      <w:divBdr>
        <w:top w:val="none" w:sz="0" w:space="0" w:color="auto"/>
        <w:left w:val="none" w:sz="0" w:space="0" w:color="auto"/>
        <w:bottom w:val="none" w:sz="0" w:space="0" w:color="auto"/>
        <w:right w:val="none" w:sz="0" w:space="0" w:color="auto"/>
      </w:divBdr>
    </w:div>
    <w:div w:id="259149169">
      <w:bodyDiv w:val="1"/>
      <w:marLeft w:val="0"/>
      <w:marRight w:val="0"/>
      <w:marTop w:val="0"/>
      <w:marBottom w:val="0"/>
      <w:divBdr>
        <w:top w:val="none" w:sz="0" w:space="0" w:color="auto"/>
        <w:left w:val="none" w:sz="0" w:space="0" w:color="auto"/>
        <w:bottom w:val="none" w:sz="0" w:space="0" w:color="auto"/>
        <w:right w:val="none" w:sz="0" w:space="0" w:color="auto"/>
      </w:divBdr>
    </w:div>
    <w:div w:id="284626299">
      <w:bodyDiv w:val="1"/>
      <w:marLeft w:val="0"/>
      <w:marRight w:val="0"/>
      <w:marTop w:val="0"/>
      <w:marBottom w:val="0"/>
      <w:divBdr>
        <w:top w:val="none" w:sz="0" w:space="0" w:color="auto"/>
        <w:left w:val="none" w:sz="0" w:space="0" w:color="auto"/>
        <w:bottom w:val="none" w:sz="0" w:space="0" w:color="auto"/>
        <w:right w:val="none" w:sz="0" w:space="0" w:color="auto"/>
      </w:divBdr>
    </w:div>
    <w:div w:id="287245135">
      <w:bodyDiv w:val="1"/>
      <w:marLeft w:val="0"/>
      <w:marRight w:val="0"/>
      <w:marTop w:val="0"/>
      <w:marBottom w:val="0"/>
      <w:divBdr>
        <w:top w:val="none" w:sz="0" w:space="0" w:color="auto"/>
        <w:left w:val="none" w:sz="0" w:space="0" w:color="auto"/>
        <w:bottom w:val="none" w:sz="0" w:space="0" w:color="auto"/>
        <w:right w:val="none" w:sz="0" w:space="0" w:color="auto"/>
      </w:divBdr>
    </w:div>
    <w:div w:id="295575175">
      <w:bodyDiv w:val="1"/>
      <w:marLeft w:val="0"/>
      <w:marRight w:val="0"/>
      <w:marTop w:val="0"/>
      <w:marBottom w:val="0"/>
      <w:divBdr>
        <w:top w:val="none" w:sz="0" w:space="0" w:color="auto"/>
        <w:left w:val="none" w:sz="0" w:space="0" w:color="auto"/>
        <w:bottom w:val="none" w:sz="0" w:space="0" w:color="auto"/>
        <w:right w:val="none" w:sz="0" w:space="0" w:color="auto"/>
      </w:divBdr>
    </w:div>
    <w:div w:id="298607243">
      <w:bodyDiv w:val="1"/>
      <w:marLeft w:val="0"/>
      <w:marRight w:val="0"/>
      <w:marTop w:val="0"/>
      <w:marBottom w:val="0"/>
      <w:divBdr>
        <w:top w:val="none" w:sz="0" w:space="0" w:color="auto"/>
        <w:left w:val="none" w:sz="0" w:space="0" w:color="auto"/>
        <w:bottom w:val="none" w:sz="0" w:space="0" w:color="auto"/>
        <w:right w:val="none" w:sz="0" w:space="0" w:color="auto"/>
      </w:divBdr>
    </w:div>
    <w:div w:id="307977628">
      <w:bodyDiv w:val="1"/>
      <w:marLeft w:val="0"/>
      <w:marRight w:val="0"/>
      <w:marTop w:val="0"/>
      <w:marBottom w:val="0"/>
      <w:divBdr>
        <w:top w:val="none" w:sz="0" w:space="0" w:color="auto"/>
        <w:left w:val="none" w:sz="0" w:space="0" w:color="auto"/>
        <w:bottom w:val="none" w:sz="0" w:space="0" w:color="auto"/>
        <w:right w:val="none" w:sz="0" w:space="0" w:color="auto"/>
      </w:divBdr>
    </w:div>
    <w:div w:id="311325546">
      <w:bodyDiv w:val="1"/>
      <w:marLeft w:val="0"/>
      <w:marRight w:val="0"/>
      <w:marTop w:val="0"/>
      <w:marBottom w:val="0"/>
      <w:divBdr>
        <w:top w:val="none" w:sz="0" w:space="0" w:color="auto"/>
        <w:left w:val="none" w:sz="0" w:space="0" w:color="auto"/>
        <w:bottom w:val="none" w:sz="0" w:space="0" w:color="auto"/>
        <w:right w:val="none" w:sz="0" w:space="0" w:color="auto"/>
      </w:divBdr>
    </w:div>
    <w:div w:id="314993788">
      <w:bodyDiv w:val="1"/>
      <w:marLeft w:val="0"/>
      <w:marRight w:val="0"/>
      <w:marTop w:val="0"/>
      <w:marBottom w:val="0"/>
      <w:divBdr>
        <w:top w:val="none" w:sz="0" w:space="0" w:color="auto"/>
        <w:left w:val="none" w:sz="0" w:space="0" w:color="auto"/>
        <w:bottom w:val="none" w:sz="0" w:space="0" w:color="auto"/>
        <w:right w:val="none" w:sz="0" w:space="0" w:color="auto"/>
      </w:divBdr>
    </w:div>
    <w:div w:id="335425300">
      <w:bodyDiv w:val="1"/>
      <w:marLeft w:val="0"/>
      <w:marRight w:val="0"/>
      <w:marTop w:val="0"/>
      <w:marBottom w:val="0"/>
      <w:divBdr>
        <w:top w:val="none" w:sz="0" w:space="0" w:color="auto"/>
        <w:left w:val="none" w:sz="0" w:space="0" w:color="auto"/>
        <w:bottom w:val="none" w:sz="0" w:space="0" w:color="auto"/>
        <w:right w:val="none" w:sz="0" w:space="0" w:color="auto"/>
      </w:divBdr>
    </w:div>
    <w:div w:id="337774514">
      <w:bodyDiv w:val="1"/>
      <w:marLeft w:val="0"/>
      <w:marRight w:val="0"/>
      <w:marTop w:val="0"/>
      <w:marBottom w:val="0"/>
      <w:divBdr>
        <w:top w:val="none" w:sz="0" w:space="0" w:color="auto"/>
        <w:left w:val="none" w:sz="0" w:space="0" w:color="auto"/>
        <w:bottom w:val="none" w:sz="0" w:space="0" w:color="auto"/>
        <w:right w:val="none" w:sz="0" w:space="0" w:color="auto"/>
      </w:divBdr>
    </w:div>
    <w:div w:id="342782348">
      <w:bodyDiv w:val="1"/>
      <w:marLeft w:val="0"/>
      <w:marRight w:val="0"/>
      <w:marTop w:val="0"/>
      <w:marBottom w:val="0"/>
      <w:divBdr>
        <w:top w:val="none" w:sz="0" w:space="0" w:color="auto"/>
        <w:left w:val="none" w:sz="0" w:space="0" w:color="auto"/>
        <w:bottom w:val="none" w:sz="0" w:space="0" w:color="auto"/>
        <w:right w:val="none" w:sz="0" w:space="0" w:color="auto"/>
      </w:divBdr>
    </w:div>
    <w:div w:id="349532386">
      <w:bodyDiv w:val="1"/>
      <w:marLeft w:val="0"/>
      <w:marRight w:val="0"/>
      <w:marTop w:val="0"/>
      <w:marBottom w:val="0"/>
      <w:divBdr>
        <w:top w:val="none" w:sz="0" w:space="0" w:color="auto"/>
        <w:left w:val="none" w:sz="0" w:space="0" w:color="auto"/>
        <w:bottom w:val="none" w:sz="0" w:space="0" w:color="auto"/>
        <w:right w:val="none" w:sz="0" w:space="0" w:color="auto"/>
      </w:divBdr>
    </w:div>
    <w:div w:id="350299867">
      <w:bodyDiv w:val="1"/>
      <w:marLeft w:val="0"/>
      <w:marRight w:val="0"/>
      <w:marTop w:val="0"/>
      <w:marBottom w:val="0"/>
      <w:divBdr>
        <w:top w:val="none" w:sz="0" w:space="0" w:color="auto"/>
        <w:left w:val="none" w:sz="0" w:space="0" w:color="auto"/>
        <w:bottom w:val="none" w:sz="0" w:space="0" w:color="auto"/>
        <w:right w:val="none" w:sz="0" w:space="0" w:color="auto"/>
      </w:divBdr>
    </w:div>
    <w:div w:id="351954867">
      <w:bodyDiv w:val="1"/>
      <w:marLeft w:val="0"/>
      <w:marRight w:val="0"/>
      <w:marTop w:val="0"/>
      <w:marBottom w:val="0"/>
      <w:divBdr>
        <w:top w:val="none" w:sz="0" w:space="0" w:color="auto"/>
        <w:left w:val="none" w:sz="0" w:space="0" w:color="auto"/>
        <w:bottom w:val="none" w:sz="0" w:space="0" w:color="auto"/>
        <w:right w:val="none" w:sz="0" w:space="0" w:color="auto"/>
      </w:divBdr>
    </w:div>
    <w:div w:id="374962267">
      <w:bodyDiv w:val="1"/>
      <w:marLeft w:val="0"/>
      <w:marRight w:val="0"/>
      <w:marTop w:val="0"/>
      <w:marBottom w:val="0"/>
      <w:divBdr>
        <w:top w:val="none" w:sz="0" w:space="0" w:color="auto"/>
        <w:left w:val="none" w:sz="0" w:space="0" w:color="auto"/>
        <w:bottom w:val="none" w:sz="0" w:space="0" w:color="auto"/>
        <w:right w:val="none" w:sz="0" w:space="0" w:color="auto"/>
      </w:divBdr>
    </w:div>
    <w:div w:id="382414136">
      <w:bodyDiv w:val="1"/>
      <w:marLeft w:val="0"/>
      <w:marRight w:val="0"/>
      <w:marTop w:val="0"/>
      <w:marBottom w:val="0"/>
      <w:divBdr>
        <w:top w:val="none" w:sz="0" w:space="0" w:color="auto"/>
        <w:left w:val="none" w:sz="0" w:space="0" w:color="auto"/>
        <w:bottom w:val="none" w:sz="0" w:space="0" w:color="auto"/>
        <w:right w:val="none" w:sz="0" w:space="0" w:color="auto"/>
      </w:divBdr>
    </w:div>
    <w:div w:id="384304301">
      <w:bodyDiv w:val="1"/>
      <w:marLeft w:val="0"/>
      <w:marRight w:val="0"/>
      <w:marTop w:val="0"/>
      <w:marBottom w:val="0"/>
      <w:divBdr>
        <w:top w:val="none" w:sz="0" w:space="0" w:color="auto"/>
        <w:left w:val="none" w:sz="0" w:space="0" w:color="auto"/>
        <w:bottom w:val="none" w:sz="0" w:space="0" w:color="auto"/>
        <w:right w:val="none" w:sz="0" w:space="0" w:color="auto"/>
      </w:divBdr>
    </w:div>
    <w:div w:id="392583598">
      <w:bodyDiv w:val="1"/>
      <w:marLeft w:val="0"/>
      <w:marRight w:val="0"/>
      <w:marTop w:val="0"/>
      <w:marBottom w:val="0"/>
      <w:divBdr>
        <w:top w:val="none" w:sz="0" w:space="0" w:color="auto"/>
        <w:left w:val="none" w:sz="0" w:space="0" w:color="auto"/>
        <w:bottom w:val="none" w:sz="0" w:space="0" w:color="auto"/>
        <w:right w:val="none" w:sz="0" w:space="0" w:color="auto"/>
      </w:divBdr>
    </w:div>
    <w:div w:id="402679588">
      <w:bodyDiv w:val="1"/>
      <w:marLeft w:val="0"/>
      <w:marRight w:val="0"/>
      <w:marTop w:val="0"/>
      <w:marBottom w:val="0"/>
      <w:divBdr>
        <w:top w:val="none" w:sz="0" w:space="0" w:color="auto"/>
        <w:left w:val="none" w:sz="0" w:space="0" w:color="auto"/>
        <w:bottom w:val="none" w:sz="0" w:space="0" w:color="auto"/>
        <w:right w:val="none" w:sz="0" w:space="0" w:color="auto"/>
      </w:divBdr>
    </w:div>
    <w:div w:id="406150195">
      <w:bodyDiv w:val="1"/>
      <w:marLeft w:val="0"/>
      <w:marRight w:val="0"/>
      <w:marTop w:val="0"/>
      <w:marBottom w:val="0"/>
      <w:divBdr>
        <w:top w:val="none" w:sz="0" w:space="0" w:color="auto"/>
        <w:left w:val="none" w:sz="0" w:space="0" w:color="auto"/>
        <w:bottom w:val="none" w:sz="0" w:space="0" w:color="auto"/>
        <w:right w:val="none" w:sz="0" w:space="0" w:color="auto"/>
      </w:divBdr>
    </w:div>
    <w:div w:id="418185223">
      <w:bodyDiv w:val="1"/>
      <w:marLeft w:val="0"/>
      <w:marRight w:val="0"/>
      <w:marTop w:val="0"/>
      <w:marBottom w:val="0"/>
      <w:divBdr>
        <w:top w:val="none" w:sz="0" w:space="0" w:color="auto"/>
        <w:left w:val="none" w:sz="0" w:space="0" w:color="auto"/>
        <w:bottom w:val="none" w:sz="0" w:space="0" w:color="auto"/>
        <w:right w:val="none" w:sz="0" w:space="0" w:color="auto"/>
      </w:divBdr>
    </w:div>
    <w:div w:id="419641000">
      <w:bodyDiv w:val="1"/>
      <w:marLeft w:val="0"/>
      <w:marRight w:val="0"/>
      <w:marTop w:val="0"/>
      <w:marBottom w:val="0"/>
      <w:divBdr>
        <w:top w:val="none" w:sz="0" w:space="0" w:color="auto"/>
        <w:left w:val="none" w:sz="0" w:space="0" w:color="auto"/>
        <w:bottom w:val="none" w:sz="0" w:space="0" w:color="auto"/>
        <w:right w:val="none" w:sz="0" w:space="0" w:color="auto"/>
      </w:divBdr>
    </w:div>
    <w:div w:id="419910499">
      <w:bodyDiv w:val="1"/>
      <w:marLeft w:val="0"/>
      <w:marRight w:val="0"/>
      <w:marTop w:val="0"/>
      <w:marBottom w:val="0"/>
      <w:divBdr>
        <w:top w:val="none" w:sz="0" w:space="0" w:color="auto"/>
        <w:left w:val="none" w:sz="0" w:space="0" w:color="auto"/>
        <w:bottom w:val="none" w:sz="0" w:space="0" w:color="auto"/>
        <w:right w:val="none" w:sz="0" w:space="0" w:color="auto"/>
      </w:divBdr>
    </w:div>
    <w:div w:id="422259548">
      <w:bodyDiv w:val="1"/>
      <w:marLeft w:val="0"/>
      <w:marRight w:val="0"/>
      <w:marTop w:val="0"/>
      <w:marBottom w:val="0"/>
      <w:divBdr>
        <w:top w:val="none" w:sz="0" w:space="0" w:color="auto"/>
        <w:left w:val="none" w:sz="0" w:space="0" w:color="auto"/>
        <w:bottom w:val="none" w:sz="0" w:space="0" w:color="auto"/>
        <w:right w:val="none" w:sz="0" w:space="0" w:color="auto"/>
      </w:divBdr>
    </w:div>
    <w:div w:id="423035212">
      <w:bodyDiv w:val="1"/>
      <w:marLeft w:val="0"/>
      <w:marRight w:val="0"/>
      <w:marTop w:val="0"/>
      <w:marBottom w:val="0"/>
      <w:divBdr>
        <w:top w:val="none" w:sz="0" w:space="0" w:color="auto"/>
        <w:left w:val="none" w:sz="0" w:space="0" w:color="auto"/>
        <w:bottom w:val="none" w:sz="0" w:space="0" w:color="auto"/>
        <w:right w:val="none" w:sz="0" w:space="0" w:color="auto"/>
      </w:divBdr>
    </w:div>
    <w:div w:id="423765820">
      <w:bodyDiv w:val="1"/>
      <w:marLeft w:val="0"/>
      <w:marRight w:val="0"/>
      <w:marTop w:val="0"/>
      <w:marBottom w:val="0"/>
      <w:divBdr>
        <w:top w:val="none" w:sz="0" w:space="0" w:color="auto"/>
        <w:left w:val="none" w:sz="0" w:space="0" w:color="auto"/>
        <w:bottom w:val="none" w:sz="0" w:space="0" w:color="auto"/>
        <w:right w:val="none" w:sz="0" w:space="0" w:color="auto"/>
      </w:divBdr>
    </w:div>
    <w:div w:id="437069202">
      <w:bodyDiv w:val="1"/>
      <w:marLeft w:val="0"/>
      <w:marRight w:val="0"/>
      <w:marTop w:val="0"/>
      <w:marBottom w:val="0"/>
      <w:divBdr>
        <w:top w:val="none" w:sz="0" w:space="0" w:color="auto"/>
        <w:left w:val="none" w:sz="0" w:space="0" w:color="auto"/>
        <w:bottom w:val="none" w:sz="0" w:space="0" w:color="auto"/>
        <w:right w:val="none" w:sz="0" w:space="0" w:color="auto"/>
      </w:divBdr>
    </w:div>
    <w:div w:id="438574721">
      <w:bodyDiv w:val="1"/>
      <w:marLeft w:val="0"/>
      <w:marRight w:val="0"/>
      <w:marTop w:val="0"/>
      <w:marBottom w:val="0"/>
      <w:divBdr>
        <w:top w:val="none" w:sz="0" w:space="0" w:color="auto"/>
        <w:left w:val="none" w:sz="0" w:space="0" w:color="auto"/>
        <w:bottom w:val="none" w:sz="0" w:space="0" w:color="auto"/>
        <w:right w:val="none" w:sz="0" w:space="0" w:color="auto"/>
      </w:divBdr>
    </w:div>
    <w:div w:id="447630326">
      <w:bodyDiv w:val="1"/>
      <w:marLeft w:val="0"/>
      <w:marRight w:val="0"/>
      <w:marTop w:val="0"/>
      <w:marBottom w:val="0"/>
      <w:divBdr>
        <w:top w:val="none" w:sz="0" w:space="0" w:color="auto"/>
        <w:left w:val="none" w:sz="0" w:space="0" w:color="auto"/>
        <w:bottom w:val="none" w:sz="0" w:space="0" w:color="auto"/>
        <w:right w:val="none" w:sz="0" w:space="0" w:color="auto"/>
      </w:divBdr>
    </w:div>
    <w:div w:id="450324118">
      <w:bodyDiv w:val="1"/>
      <w:marLeft w:val="0"/>
      <w:marRight w:val="0"/>
      <w:marTop w:val="0"/>
      <w:marBottom w:val="0"/>
      <w:divBdr>
        <w:top w:val="none" w:sz="0" w:space="0" w:color="auto"/>
        <w:left w:val="none" w:sz="0" w:space="0" w:color="auto"/>
        <w:bottom w:val="none" w:sz="0" w:space="0" w:color="auto"/>
        <w:right w:val="none" w:sz="0" w:space="0" w:color="auto"/>
      </w:divBdr>
    </w:div>
    <w:div w:id="452406512">
      <w:bodyDiv w:val="1"/>
      <w:marLeft w:val="0"/>
      <w:marRight w:val="0"/>
      <w:marTop w:val="0"/>
      <w:marBottom w:val="0"/>
      <w:divBdr>
        <w:top w:val="none" w:sz="0" w:space="0" w:color="auto"/>
        <w:left w:val="none" w:sz="0" w:space="0" w:color="auto"/>
        <w:bottom w:val="none" w:sz="0" w:space="0" w:color="auto"/>
        <w:right w:val="none" w:sz="0" w:space="0" w:color="auto"/>
      </w:divBdr>
    </w:div>
    <w:div w:id="467207417">
      <w:bodyDiv w:val="1"/>
      <w:marLeft w:val="0"/>
      <w:marRight w:val="0"/>
      <w:marTop w:val="0"/>
      <w:marBottom w:val="0"/>
      <w:divBdr>
        <w:top w:val="none" w:sz="0" w:space="0" w:color="auto"/>
        <w:left w:val="none" w:sz="0" w:space="0" w:color="auto"/>
        <w:bottom w:val="none" w:sz="0" w:space="0" w:color="auto"/>
        <w:right w:val="none" w:sz="0" w:space="0" w:color="auto"/>
      </w:divBdr>
    </w:div>
    <w:div w:id="477309131">
      <w:bodyDiv w:val="1"/>
      <w:marLeft w:val="0"/>
      <w:marRight w:val="0"/>
      <w:marTop w:val="0"/>
      <w:marBottom w:val="0"/>
      <w:divBdr>
        <w:top w:val="none" w:sz="0" w:space="0" w:color="auto"/>
        <w:left w:val="none" w:sz="0" w:space="0" w:color="auto"/>
        <w:bottom w:val="none" w:sz="0" w:space="0" w:color="auto"/>
        <w:right w:val="none" w:sz="0" w:space="0" w:color="auto"/>
      </w:divBdr>
    </w:div>
    <w:div w:id="485365613">
      <w:bodyDiv w:val="1"/>
      <w:marLeft w:val="0"/>
      <w:marRight w:val="0"/>
      <w:marTop w:val="0"/>
      <w:marBottom w:val="0"/>
      <w:divBdr>
        <w:top w:val="none" w:sz="0" w:space="0" w:color="auto"/>
        <w:left w:val="none" w:sz="0" w:space="0" w:color="auto"/>
        <w:bottom w:val="none" w:sz="0" w:space="0" w:color="auto"/>
        <w:right w:val="none" w:sz="0" w:space="0" w:color="auto"/>
      </w:divBdr>
    </w:div>
    <w:div w:id="489836184">
      <w:bodyDiv w:val="1"/>
      <w:marLeft w:val="0"/>
      <w:marRight w:val="0"/>
      <w:marTop w:val="0"/>
      <w:marBottom w:val="0"/>
      <w:divBdr>
        <w:top w:val="none" w:sz="0" w:space="0" w:color="auto"/>
        <w:left w:val="none" w:sz="0" w:space="0" w:color="auto"/>
        <w:bottom w:val="none" w:sz="0" w:space="0" w:color="auto"/>
        <w:right w:val="none" w:sz="0" w:space="0" w:color="auto"/>
      </w:divBdr>
    </w:div>
    <w:div w:id="491456462">
      <w:bodyDiv w:val="1"/>
      <w:marLeft w:val="0"/>
      <w:marRight w:val="0"/>
      <w:marTop w:val="0"/>
      <w:marBottom w:val="0"/>
      <w:divBdr>
        <w:top w:val="none" w:sz="0" w:space="0" w:color="auto"/>
        <w:left w:val="none" w:sz="0" w:space="0" w:color="auto"/>
        <w:bottom w:val="none" w:sz="0" w:space="0" w:color="auto"/>
        <w:right w:val="none" w:sz="0" w:space="0" w:color="auto"/>
      </w:divBdr>
    </w:div>
    <w:div w:id="494686618">
      <w:bodyDiv w:val="1"/>
      <w:marLeft w:val="0"/>
      <w:marRight w:val="0"/>
      <w:marTop w:val="0"/>
      <w:marBottom w:val="0"/>
      <w:divBdr>
        <w:top w:val="none" w:sz="0" w:space="0" w:color="auto"/>
        <w:left w:val="none" w:sz="0" w:space="0" w:color="auto"/>
        <w:bottom w:val="none" w:sz="0" w:space="0" w:color="auto"/>
        <w:right w:val="none" w:sz="0" w:space="0" w:color="auto"/>
      </w:divBdr>
    </w:div>
    <w:div w:id="518930828">
      <w:bodyDiv w:val="1"/>
      <w:marLeft w:val="0"/>
      <w:marRight w:val="0"/>
      <w:marTop w:val="0"/>
      <w:marBottom w:val="0"/>
      <w:divBdr>
        <w:top w:val="none" w:sz="0" w:space="0" w:color="auto"/>
        <w:left w:val="none" w:sz="0" w:space="0" w:color="auto"/>
        <w:bottom w:val="none" w:sz="0" w:space="0" w:color="auto"/>
        <w:right w:val="none" w:sz="0" w:space="0" w:color="auto"/>
      </w:divBdr>
    </w:div>
    <w:div w:id="523901351">
      <w:bodyDiv w:val="1"/>
      <w:marLeft w:val="0"/>
      <w:marRight w:val="0"/>
      <w:marTop w:val="0"/>
      <w:marBottom w:val="0"/>
      <w:divBdr>
        <w:top w:val="none" w:sz="0" w:space="0" w:color="auto"/>
        <w:left w:val="none" w:sz="0" w:space="0" w:color="auto"/>
        <w:bottom w:val="none" w:sz="0" w:space="0" w:color="auto"/>
        <w:right w:val="none" w:sz="0" w:space="0" w:color="auto"/>
      </w:divBdr>
    </w:div>
    <w:div w:id="524446358">
      <w:bodyDiv w:val="1"/>
      <w:marLeft w:val="0"/>
      <w:marRight w:val="0"/>
      <w:marTop w:val="0"/>
      <w:marBottom w:val="0"/>
      <w:divBdr>
        <w:top w:val="none" w:sz="0" w:space="0" w:color="auto"/>
        <w:left w:val="none" w:sz="0" w:space="0" w:color="auto"/>
        <w:bottom w:val="none" w:sz="0" w:space="0" w:color="auto"/>
        <w:right w:val="none" w:sz="0" w:space="0" w:color="auto"/>
      </w:divBdr>
    </w:div>
    <w:div w:id="527912046">
      <w:bodyDiv w:val="1"/>
      <w:marLeft w:val="0"/>
      <w:marRight w:val="0"/>
      <w:marTop w:val="0"/>
      <w:marBottom w:val="0"/>
      <w:divBdr>
        <w:top w:val="none" w:sz="0" w:space="0" w:color="auto"/>
        <w:left w:val="none" w:sz="0" w:space="0" w:color="auto"/>
        <w:bottom w:val="none" w:sz="0" w:space="0" w:color="auto"/>
        <w:right w:val="none" w:sz="0" w:space="0" w:color="auto"/>
      </w:divBdr>
    </w:div>
    <w:div w:id="540676817">
      <w:bodyDiv w:val="1"/>
      <w:marLeft w:val="0"/>
      <w:marRight w:val="0"/>
      <w:marTop w:val="0"/>
      <w:marBottom w:val="0"/>
      <w:divBdr>
        <w:top w:val="none" w:sz="0" w:space="0" w:color="auto"/>
        <w:left w:val="none" w:sz="0" w:space="0" w:color="auto"/>
        <w:bottom w:val="none" w:sz="0" w:space="0" w:color="auto"/>
        <w:right w:val="none" w:sz="0" w:space="0" w:color="auto"/>
      </w:divBdr>
    </w:div>
    <w:div w:id="540677283">
      <w:bodyDiv w:val="1"/>
      <w:marLeft w:val="0"/>
      <w:marRight w:val="0"/>
      <w:marTop w:val="0"/>
      <w:marBottom w:val="0"/>
      <w:divBdr>
        <w:top w:val="none" w:sz="0" w:space="0" w:color="auto"/>
        <w:left w:val="none" w:sz="0" w:space="0" w:color="auto"/>
        <w:bottom w:val="none" w:sz="0" w:space="0" w:color="auto"/>
        <w:right w:val="none" w:sz="0" w:space="0" w:color="auto"/>
      </w:divBdr>
    </w:div>
    <w:div w:id="541479791">
      <w:bodyDiv w:val="1"/>
      <w:marLeft w:val="0"/>
      <w:marRight w:val="0"/>
      <w:marTop w:val="0"/>
      <w:marBottom w:val="0"/>
      <w:divBdr>
        <w:top w:val="none" w:sz="0" w:space="0" w:color="auto"/>
        <w:left w:val="none" w:sz="0" w:space="0" w:color="auto"/>
        <w:bottom w:val="none" w:sz="0" w:space="0" w:color="auto"/>
        <w:right w:val="none" w:sz="0" w:space="0" w:color="auto"/>
      </w:divBdr>
    </w:div>
    <w:div w:id="558398261">
      <w:bodyDiv w:val="1"/>
      <w:marLeft w:val="0"/>
      <w:marRight w:val="0"/>
      <w:marTop w:val="0"/>
      <w:marBottom w:val="0"/>
      <w:divBdr>
        <w:top w:val="none" w:sz="0" w:space="0" w:color="auto"/>
        <w:left w:val="none" w:sz="0" w:space="0" w:color="auto"/>
        <w:bottom w:val="none" w:sz="0" w:space="0" w:color="auto"/>
        <w:right w:val="none" w:sz="0" w:space="0" w:color="auto"/>
      </w:divBdr>
    </w:div>
    <w:div w:id="571232894">
      <w:bodyDiv w:val="1"/>
      <w:marLeft w:val="0"/>
      <w:marRight w:val="0"/>
      <w:marTop w:val="0"/>
      <w:marBottom w:val="0"/>
      <w:divBdr>
        <w:top w:val="none" w:sz="0" w:space="0" w:color="auto"/>
        <w:left w:val="none" w:sz="0" w:space="0" w:color="auto"/>
        <w:bottom w:val="none" w:sz="0" w:space="0" w:color="auto"/>
        <w:right w:val="none" w:sz="0" w:space="0" w:color="auto"/>
      </w:divBdr>
    </w:div>
    <w:div w:id="572161542">
      <w:bodyDiv w:val="1"/>
      <w:marLeft w:val="0"/>
      <w:marRight w:val="0"/>
      <w:marTop w:val="0"/>
      <w:marBottom w:val="0"/>
      <w:divBdr>
        <w:top w:val="none" w:sz="0" w:space="0" w:color="auto"/>
        <w:left w:val="none" w:sz="0" w:space="0" w:color="auto"/>
        <w:bottom w:val="none" w:sz="0" w:space="0" w:color="auto"/>
        <w:right w:val="none" w:sz="0" w:space="0" w:color="auto"/>
      </w:divBdr>
    </w:div>
    <w:div w:id="574166768">
      <w:bodyDiv w:val="1"/>
      <w:marLeft w:val="0"/>
      <w:marRight w:val="0"/>
      <w:marTop w:val="0"/>
      <w:marBottom w:val="0"/>
      <w:divBdr>
        <w:top w:val="none" w:sz="0" w:space="0" w:color="auto"/>
        <w:left w:val="none" w:sz="0" w:space="0" w:color="auto"/>
        <w:bottom w:val="none" w:sz="0" w:space="0" w:color="auto"/>
        <w:right w:val="none" w:sz="0" w:space="0" w:color="auto"/>
      </w:divBdr>
    </w:div>
    <w:div w:id="584270756">
      <w:bodyDiv w:val="1"/>
      <w:marLeft w:val="0"/>
      <w:marRight w:val="0"/>
      <w:marTop w:val="0"/>
      <w:marBottom w:val="0"/>
      <w:divBdr>
        <w:top w:val="none" w:sz="0" w:space="0" w:color="auto"/>
        <w:left w:val="none" w:sz="0" w:space="0" w:color="auto"/>
        <w:bottom w:val="none" w:sz="0" w:space="0" w:color="auto"/>
        <w:right w:val="none" w:sz="0" w:space="0" w:color="auto"/>
      </w:divBdr>
    </w:div>
    <w:div w:id="600651955">
      <w:bodyDiv w:val="1"/>
      <w:marLeft w:val="0"/>
      <w:marRight w:val="0"/>
      <w:marTop w:val="0"/>
      <w:marBottom w:val="0"/>
      <w:divBdr>
        <w:top w:val="none" w:sz="0" w:space="0" w:color="auto"/>
        <w:left w:val="none" w:sz="0" w:space="0" w:color="auto"/>
        <w:bottom w:val="none" w:sz="0" w:space="0" w:color="auto"/>
        <w:right w:val="none" w:sz="0" w:space="0" w:color="auto"/>
      </w:divBdr>
    </w:div>
    <w:div w:id="608317001">
      <w:bodyDiv w:val="1"/>
      <w:marLeft w:val="0"/>
      <w:marRight w:val="0"/>
      <w:marTop w:val="0"/>
      <w:marBottom w:val="0"/>
      <w:divBdr>
        <w:top w:val="none" w:sz="0" w:space="0" w:color="auto"/>
        <w:left w:val="none" w:sz="0" w:space="0" w:color="auto"/>
        <w:bottom w:val="none" w:sz="0" w:space="0" w:color="auto"/>
        <w:right w:val="none" w:sz="0" w:space="0" w:color="auto"/>
      </w:divBdr>
    </w:div>
    <w:div w:id="612321722">
      <w:bodyDiv w:val="1"/>
      <w:marLeft w:val="0"/>
      <w:marRight w:val="0"/>
      <w:marTop w:val="0"/>
      <w:marBottom w:val="0"/>
      <w:divBdr>
        <w:top w:val="none" w:sz="0" w:space="0" w:color="auto"/>
        <w:left w:val="none" w:sz="0" w:space="0" w:color="auto"/>
        <w:bottom w:val="none" w:sz="0" w:space="0" w:color="auto"/>
        <w:right w:val="none" w:sz="0" w:space="0" w:color="auto"/>
      </w:divBdr>
    </w:div>
    <w:div w:id="618729751">
      <w:bodyDiv w:val="1"/>
      <w:marLeft w:val="0"/>
      <w:marRight w:val="0"/>
      <w:marTop w:val="0"/>
      <w:marBottom w:val="0"/>
      <w:divBdr>
        <w:top w:val="none" w:sz="0" w:space="0" w:color="auto"/>
        <w:left w:val="none" w:sz="0" w:space="0" w:color="auto"/>
        <w:bottom w:val="none" w:sz="0" w:space="0" w:color="auto"/>
        <w:right w:val="none" w:sz="0" w:space="0" w:color="auto"/>
      </w:divBdr>
    </w:div>
    <w:div w:id="626669041">
      <w:bodyDiv w:val="1"/>
      <w:marLeft w:val="0"/>
      <w:marRight w:val="0"/>
      <w:marTop w:val="0"/>
      <w:marBottom w:val="0"/>
      <w:divBdr>
        <w:top w:val="none" w:sz="0" w:space="0" w:color="auto"/>
        <w:left w:val="none" w:sz="0" w:space="0" w:color="auto"/>
        <w:bottom w:val="none" w:sz="0" w:space="0" w:color="auto"/>
        <w:right w:val="none" w:sz="0" w:space="0" w:color="auto"/>
      </w:divBdr>
    </w:div>
    <w:div w:id="627735150">
      <w:bodyDiv w:val="1"/>
      <w:marLeft w:val="0"/>
      <w:marRight w:val="0"/>
      <w:marTop w:val="0"/>
      <w:marBottom w:val="0"/>
      <w:divBdr>
        <w:top w:val="none" w:sz="0" w:space="0" w:color="auto"/>
        <w:left w:val="none" w:sz="0" w:space="0" w:color="auto"/>
        <w:bottom w:val="none" w:sz="0" w:space="0" w:color="auto"/>
        <w:right w:val="none" w:sz="0" w:space="0" w:color="auto"/>
      </w:divBdr>
    </w:div>
    <w:div w:id="628702064">
      <w:bodyDiv w:val="1"/>
      <w:marLeft w:val="0"/>
      <w:marRight w:val="0"/>
      <w:marTop w:val="0"/>
      <w:marBottom w:val="0"/>
      <w:divBdr>
        <w:top w:val="none" w:sz="0" w:space="0" w:color="auto"/>
        <w:left w:val="none" w:sz="0" w:space="0" w:color="auto"/>
        <w:bottom w:val="none" w:sz="0" w:space="0" w:color="auto"/>
        <w:right w:val="none" w:sz="0" w:space="0" w:color="auto"/>
      </w:divBdr>
    </w:div>
    <w:div w:id="630329705">
      <w:bodyDiv w:val="1"/>
      <w:marLeft w:val="0"/>
      <w:marRight w:val="0"/>
      <w:marTop w:val="0"/>
      <w:marBottom w:val="0"/>
      <w:divBdr>
        <w:top w:val="none" w:sz="0" w:space="0" w:color="auto"/>
        <w:left w:val="none" w:sz="0" w:space="0" w:color="auto"/>
        <w:bottom w:val="none" w:sz="0" w:space="0" w:color="auto"/>
        <w:right w:val="none" w:sz="0" w:space="0" w:color="auto"/>
      </w:divBdr>
    </w:div>
    <w:div w:id="641077209">
      <w:bodyDiv w:val="1"/>
      <w:marLeft w:val="0"/>
      <w:marRight w:val="0"/>
      <w:marTop w:val="0"/>
      <w:marBottom w:val="0"/>
      <w:divBdr>
        <w:top w:val="none" w:sz="0" w:space="0" w:color="auto"/>
        <w:left w:val="none" w:sz="0" w:space="0" w:color="auto"/>
        <w:bottom w:val="none" w:sz="0" w:space="0" w:color="auto"/>
        <w:right w:val="none" w:sz="0" w:space="0" w:color="auto"/>
      </w:divBdr>
    </w:div>
    <w:div w:id="642194350">
      <w:bodyDiv w:val="1"/>
      <w:marLeft w:val="0"/>
      <w:marRight w:val="0"/>
      <w:marTop w:val="0"/>
      <w:marBottom w:val="0"/>
      <w:divBdr>
        <w:top w:val="none" w:sz="0" w:space="0" w:color="auto"/>
        <w:left w:val="none" w:sz="0" w:space="0" w:color="auto"/>
        <w:bottom w:val="none" w:sz="0" w:space="0" w:color="auto"/>
        <w:right w:val="none" w:sz="0" w:space="0" w:color="auto"/>
      </w:divBdr>
    </w:div>
    <w:div w:id="643200842">
      <w:bodyDiv w:val="1"/>
      <w:marLeft w:val="0"/>
      <w:marRight w:val="0"/>
      <w:marTop w:val="0"/>
      <w:marBottom w:val="0"/>
      <w:divBdr>
        <w:top w:val="none" w:sz="0" w:space="0" w:color="auto"/>
        <w:left w:val="none" w:sz="0" w:space="0" w:color="auto"/>
        <w:bottom w:val="none" w:sz="0" w:space="0" w:color="auto"/>
        <w:right w:val="none" w:sz="0" w:space="0" w:color="auto"/>
      </w:divBdr>
    </w:div>
    <w:div w:id="646859156">
      <w:bodyDiv w:val="1"/>
      <w:marLeft w:val="0"/>
      <w:marRight w:val="0"/>
      <w:marTop w:val="0"/>
      <w:marBottom w:val="0"/>
      <w:divBdr>
        <w:top w:val="none" w:sz="0" w:space="0" w:color="auto"/>
        <w:left w:val="none" w:sz="0" w:space="0" w:color="auto"/>
        <w:bottom w:val="none" w:sz="0" w:space="0" w:color="auto"/>
        <w:right w:val="none" w:sz="0" w:space="0" w:color="auto"/>
      </w:divBdr>
    </w:div>
    <w:div w:id="650645953">
      <w:bodyDiv w:val="1"/>
      <w:marLeft w:val="0"/>
      <w:marRight w:val="0"/>
      <w:marTop w:val="0"/>
      <w:marBottom w:val="0"/>
      <w:divBdr>
        <w:top w:val="none" w:sz="0" w:space="0" w:color="auto"/>
        <w:left w:val="none" w:sz="0" w:space="0" w:color="auto"/>
        <w:bottom w:val="none" w:sz="0" w:space="0" w:color="auto"/>
        <w:right w:val="none" w:sz="0" w:space="0" w:color="auto"/>
      </w:divBdr>
    </w:div>
    <w:div w:id="657423759">
      <w:bodyDiv w:val="1"/>
      <w:marLeft w:val="0"/>
      <w:marRight w:val="0"/>
      <w:marTop w:val="0"/>
      <w:marBottom w:val="0"/>
      <w:divBdr>
        <w:top w:val="none" w:sz="0" w:space="0" w:color="auto"/>
        <w:left w:val="none" w:sz="0" w:space="0" w:color="auto"/>
        <w:bottom w:val="none" w:sz="0" w:space="0" w:color="auto"/>
        <w:right w:val="none" w:sz="0" w:space="0" w:color="auto"/>
      </w:divBdr>
    </w:div>
    <w:div w:id="689064384">
      <w:bodyDiv w:val="1"/>
      <w:marLeft w:val="0"/>
      <w:marRight w:val="0"/>
      <w:marTop w:val="0"/>
      <w:marBottom w:val="0"/>
      <w:divBdr>
        <w:top w:val="none" w:sz="0" w:space="0" w:color="auto"/>
        <w:left w:val="none" w:sz="0" w:space="0" w:color="auto"/>
        <w:bottom w:val="none" w:sz="0" w:space="0" w:color="auto"/>
        <w:right w:val="none" w:sz="0" w:space="0" w:color="auto"/>
      </w:divBdr>
    </w:div>
    <w:div w:id="696004065">
      <w:bodyDiv w:val="1"/>
      <w:marLeft w:val="0"/>
      <w:marRight w:val="0"/>
      <w:marTop w:val="0"/>
      <w:marBottom w:val="0"/>
      <w:divBdr>
        <w:top w:val="none" w:sz="0" w:space="0" w:color="auto"/>
        <w:left w:val="none" w:sz="0" w:space="0" w:color="auto"/>
        <w:bottom w:val="none" w:sz="0" w:space="0" w:color="auto"/>
        <w:right w:val="none" w:sz="0" w:space="0" w:color="auto"/>
      </w:divBdr>
    </w:div>
    <w:div w:id="705523407">
      <w:bodyDiv w:val="1"/>
      <w:marLeft w:val="0"/>
      <w:marRight w:val="0"/>
      <w:marTop w:val="0"/>
      <w:marBottom w:val="0"/>
      <w:divBdr>
        <w:top w:val="none" w:sz="0" w:space="0" w:color="auto"/>
        <w:left w:val="none" w:sz="0" w:space="0" w:color="auto"/>
        <w:bottom w:val="none" w:sz="0" w:space="0" w:color="auto"/>
        <w:right w:val="none" w:sz="0" w:space="0" w:color="auto"/>
      </w:divBdr>
    </w:div>
    <w:div w:id="719747444">
      <w:bodyDiv w:val="1"/>
      <w:marLeft w:val="0"/>
      <w:marRight w:val="0"/>
      <w:marTop w:val="0"/>
      <w:marBottom w:val="0"/>
      <w:divBdr>
        <w:top w:val="none" w:sz="0" w:space="0" w:color="auto"/>
        <w:left w:val="none" w:sz="0" w:space="0" w:color="auto"/>
        <w:bottom w:val="none" w:sz="0" w:space="0" w:color="auto"/>
        <w:right w:val="none" w:sz="0" w:space="0" w:color="auto"/>
      </w:divBdr>
    </w:div>
    <w:div w:id="723872685">
      <w:bodyDiv w:val="1"/>
      <w:marLeft w:val="0"/>
      <w:marRight w:val="0"/>
      <w:marTop w:val="0"/>
      <w:marBottom w:val="0"/>
      <w:divBdr>
        <w:top w:val="none" w:sz="0" w:space="0" w:color="auto"/>
        <w:left w:val="none" w:sz="0" w:space="0" w:color="auto"/>
        <w:bottom w:val="none" w:sz="0" w:space="0" w:color="auto"/>
        <w:right w:val="none" w:sz="0" w:space="0" w:color="auto"/>
      </w:divBdr>
    </w:div>
    <w:div w:id="727997424">
      <w:bodyDiv w:val="1"/>
      <w:marLeft w:val="0"/>
      <w:marRight w:val="0"/>
      <w:marTop w:val="0"/>
      <w:marBottom w:val="0"/>
      <w:divBdr>
        <w:top w:val="none" w:sz="0" w:space="0" w:color="auto"/>
        <w:left w:val="none" w:sz="0" w:space="0" w:color="auto"/>
        <w:bottom w:val="none" w:sz="0" w:space="0" w:color="auto"/>
        <w:right w:val="none" w:sz="0" w:space="0" w:color="auto"/>
      </w:divBdr>
    </w:div>
    <w:div w:id="768965950">
      <w:bodyDiv w:val="1"/>
      <w:marLeft w:val="0"/>
      <w:marRight w:val="0"/>
      <w:marTop w:val="0"/>
      <w:marBottom w:val="0"/>
      <w:divBdr>
        <w:top w:val="none" w:sz="0" w:space="0" w:color="auto"/>
        <w:left w:val="none" w:sz="0" w:space="0" w:color="auto"/>
        <w:bottom w:val="none" w:sz="0" w:space="0" w:color="auto"/>
        <w:right w:val="none" w:sz="0" w:space="0" w:color="auto"/>
      </w:divBdr>
    </w:div>
    <w:div w:id="774597851">
      <w:bodyDiv w:val="1"/>
      <w:marLeft w:val="0"/>
      <w:marRight w:val="0"/>
      <w:marTop w:val="0"/>
      <w:marBottom w:val="0"/>
      <w:divBdr>
        <w:top w:val="none" w:sz="0" w:space="0" w:color="auto"/>
        <w:left w:val="none" w:sz="0" w:space="0" w:color="auto"/>
        <w:bottom w:val="none" w:sz="0" w:space="0" w:color="auto"/>
        <w:right w:val="none" w:sz="0" w:space="0" w:color="auto"/>
      </w:divBdr>
    </w:div>
    <w:div w:id="779103064">
      <w:bodyDiv w:val="1"/>
      <w:marLeft w:val="0"/>
      <w:marRight w:val="0"/>
      <w:marTop w:val="0"/>
      <w:marBottom w:val="0"/>
      <w:divBdr>
        <w:top w:val="none" w:sz="0" w:space="0" w:color="auto"/>
        <w:left w:val="none" w:sz="0" w:space="0" w:color="auto"/>
        <w:bottom w:val="none" w:sz="0" w:space="0" w:color="auto"/>
        <w:right w:val="none" w:sz="0" w:space="0" w:color="auto"/>
      </w:divBdr>
    </w:div>
    <w:div w:id="779181406">
      <w:bodyDiv w:val="1"/>
      <w:marLeft w:val="0"/>
      <w:marRight w:val="0"/>
      <w:marTop w:val="0"/>
      <w:marBottom w:val="0"/>
      <w:divBdr>
        <w:top w:val="none" w:sz="0" w:space="0" w:color="auto"/>
        <w:left w:val="none" w:sz="0" w:space="0" w:color="auto"/>
        <w:bottom w:val="none" w:sz="0" w:space="0" w:color="auto"/>
        <w:right w:val="none" w:sz="0" w:space="0" w:color="auto"/>
      </w:divBdr>
    </w:div>
    <w:div w:id="784618853">
      <w:bodyDiv w:val="1"/>
      <w:marLeft w:val="0"/>
      <w:marRight w:val="0"/>
      <w:marTop w:val="0"/>
      <w:marBottom w:val="0"/>
      <w:divBdr>
        <w:top w:val="none" w:sz="0" w:space="0" w:color="auto"/>
        <w:left w:val="none" w:sz="0" w:space="0" w:color="auto"/>
        <w:bottom w:val="none" w:sz="0" w:space="0" w:color="auto"/>
        <w:right w:val="none" w:sz="0" w:space="0" w:color="auto"/>
      </w:divBdr>
    </w:div>
    <w:div w:id="789907260">
      <w:bodyDiv w:val="1"/>
      <w:marLeft w:val="0"/>
      <w:marRight w:val="0"/>
      <w:marTop w:val="0"/>
      <w:marBottom w:val="0"/>
      <w:divBdr>
        <w:top w:val="none" w:sz="0" w:space="0" w:color="auto"/>
        <w:left w:val="none" w:sz="0" w:space="0" w:color="auto"/>
        <w:bottom w:val="none" w:sz="0" w:space="0" w:color="auto"/>
        <w:right w:val="none" w:sz="0" w:space="0" w:color="auto"/>
      </w:divBdr>
    </w:div>
    <w:div w:id="797262846">
      <w:bodyDiv w:val="1"/>
      <w:marLeft w:val="0"/>
      <w:marRight w:val="0"/>
      <w:marTop w:val="0"/>
      <w:marBottom w:val="0"/>
      <w:divBdr>
        <w:top w:val="none" w:sz="0" w:space="0" w:color="auto"/>
        <w:left w:val="none" w:sz="0" w:space="0" w:color="auto"/>
        <w:bottom w:val="none" w:sz="0" w:space="0" w:color="auto"/>
        <w:right w:val="none" w:sz="0" w:space="0" w:color="auto"/>
      </w:divBdr>
    </w:div>
    <w:div w:id="804155117">
      <w:bodyDiv w:val="1"/>
      <w:marLeft w:val="0"/>
      <w:marRight w:val="0"/>
      <w:marTop w:val="0"/>
      <w:marBottom w:val="0"/>
      <w:divBdr>
        <w:top w:val="none" w:sz="0" w:space="0" w:color="auto"/>
        <w:left w:val="none" w:sz="0" w:space="0" w:color="auto"/>
        <w:bottom w:val="none" w:sz="0" w:space="0" w:color="auto"/>
        <w:right w:val="none" w:sz="0" w:space="0" w:color="auto"/>
      </w:divBdr>
    </w:div>
    <w:div w:id="805971454">
      <w:bodyDiv w:val="1"/>
      <w:marLeft w:val="0"/>
      <w:marRight w:val="0"/>
      <w:marTop w:val="0"/>
      <w:marBottom w:val="0"/>
      <w:divBdr>
        <w:top w:val="none" w:sz="0" w:space="0" w:color="auto"/>
        <w:left w:val="none" w:sz="0" w:space="0" w:color="auto"/>
        <w:bottom w:val="none" w:sz="0" w:space="0" w:color="auto"/>
        <w:right w:val="none" w:sz="0" w:space="0" w:color="auto"/>
      </w:divBdr>
    </w:div>
    <w:div w:id="810099939">
      <w:bodyDiv w:val="1"/>
      <w:marLeft w:val="0"/>
      <w:marRight w:val="0"/>
      <w:marTop w:val="0"/>
      <w:marBottom w:val="0"/>
      <w:divBdr>
        <w:top w:val="none" w:sz="0" w:space="0" w:color="auto"/>
        <w:left w:val="none" w:sz="0" w:space="0" w:color="auto"/>
        <w:bottom w:val="none" w:sz="0" w:space="0" w:color="auto"/>
        <w:right w:val="none" w:sz="0" w:space="0" w:color="auto"/>
      </w:divBdr>
    </w:div>
    <w:div w:id="821771873">
      <w:bodyDiv w:val="1"/>
      <w:marLeft w:val="0"/>
      <w:marRight w:val="0"/>
      <w:marTop w:val="0"/>
      <w:marBottom w:val="0"/>
      <w:divBdr>
        <w:top w:val="none" w:sz="0" w:space="0" w:color="auto"/>
        <w:left w:val="none" w:sz="0" w:space="0" w:color="auto"/>
        <w:bottom w:val="none" w:sz="0" w:space="0" w:color="auto"/>
        <w:right w:val="none" w:sz="0" w:space="0" w:color="auto"/>
      </w:divBdr>
    </w:div>
    <w:div w:id="834493634">
      <w:bodyDiv w:val="1"/>
      <w:marLeft w:val="0"/>
      <w:marRight w:val="0"/>
      <w:marTop w:val="0"/>
      <w:marBottom w:val="0"/>
      <w:divBdr>
        <w:top w:val="none" w:sz="0" w:space="0" w:color="auto"/>
        <w:left w:val="none" w:sz="0" w:space="0" w:color="auto"/>
        <w:bottom w:val="none" w:sz="0" w:space="0" w:color="auto"/>
        <w:right w:val="none" w:sz="0" w:space="0" w:color="auto"/>
      </w:divBdr>
    </w:div>
    <w:div w:id="840314551">
      <w:bodyDiv w:val="1"/>
      <w:marLeft w:val="0"/>
      <w:marRight w:val="0"/>
      <w:marTop w:val="0"/>
      <w:marBottom w:val="0"/>
      <w:divBdr>
        <w:top w:val="none" w:sz="0" w:space="0" w:color="auto"/>
        <w:left w:val="none" w:sz="0" w:space="0" w:color="auto"/>
        <w:bottom w:val="none" w:sz="0" w:space="0" w:color="auto"/>
        <w:right w:val="none" w:sz="0" w:space="0" w:color="auto"/>
      </w:divBdr>
    </w:div>
    <w:div w:id="842554565">
      <w:bodyDiv w:val="1"/>
      <w:marLeft w:val="0"/>
      <w:marRight w:val="0"/>
      <w:marTop w:val="0"/>
      <w:marBottom w:val="0"/>
      <w:divBdr>
        <w:top w:val="none" w:sz="0" w:space="0" w:color="auto"/>
        <w:left w:val="none" w:sz="0" w:space="0" w:color="auto"/>
        <w:bottom w:val="none" w:sz="0" w:space="0" w:color="auto"/>
        <w:right w:val="none" w:sz="0" w:space="0" w:color="auto"/>
      </w:divBdr>
    </w:div>
    <w:div w:id="843202674">
      <w:bodyDiv w:val="1"/>
      <w:marLeft w:val="0"/>
      <w:marRight w:val="0"/>
      <w:marTop w:val="0"/>
      <w:marBottom w:val="0"/>
      <w:divBdr>
        <w:top w:val="none" w:sz="0" w:space="0" w:color="auto"/>
        <w:left w:val="none" w:sz="0" w:space="0" w:color="auto"/>
        <w:bottom w:val="none" w:sz="0" w:space="0" w:color="auto"/>
        <w:right w:val="none" w:sz="0" w:space="0" w:color="auto"/>
      </w:divBdr>
    </w:div>
    <w:div w:id="846479503">
      <w:bodyDiv w:val="1"/>
      <w:marLeft w:val="0"/>
      <w:marRight w:val="0"/>
      <w:marTop w:val="0"/>
      <w:marBottom w:val="0"/>
      <w:divBdr>
        <w:top w:val="none" w:sz="0" w:space="0" w:color="auto"/>
        <w:left w:val="none" w:sz="0" w:space="0" w:color="auto"/>
        <w:bottom w:val="none" w:sz="0" w:space="0" w:color="auto"/>
        <w:right w:val="none" w:sz="0" w:space="0" w:color="auto"/>
      </w:divBdr>
    </w:div>
    <w:div w:id="847793867">
      <w:bodyDiv w:val="1"/>
      <w:marLeft w:val="0"/>
      <w:marRight w:val="0"/>
      <w:marTop w:val="0"/>
      <w:marBottom w:val="0"/>
      <w:divBdr>
        <w:top w:val="none" w:sz="0" w:space="0" w:color="auto"/>
        <w:left w:val="none" w:sz="0" w:space="0" w:color="auto"/>
        <w:bottom w:val="none" w:sz="0" w:space="0" w:color="auto"/>
        <w:right w:val="none" w:sz="0" w:space="0" w:color="auto"/>
      </w:divBdr>
    </w:div>
    <w:div w:id="848525123">
      <w:bodyDiv w:val="1"/>
      <w:marLeft w:val="0"/>
      <w:marRight w:val="0"/>
      <w:marTop w:val="0"/>
      <w:marBottom w:val="0"/>
      <w:divBdr>
        <w:top w:val="none" w:sz="0" w:space="0" w:color="auto"/>
        <w:left w:val="none" w:sz="0" w:space="0" w:color="auto"/>
        <w:bottom w:val="none" w:sz="0" w:space="0" w:color="auto"/>
        <w:right w:val="none" w:sz="0" w:space="0" w:color="auto"/>
      </w:divBdr>
    </w:div>
    <w:div w:id="848760253">
      <w:bodyDiv w:val="1"/>
      <w:marLeft w:val="0"/>
      <w:marRight w:val="0"/>
      <w:marTop w:val="0"/>
      <w:marBottom w:val="0"/>
      <w:divBdr>
        <w:top w:val="none" w:sz="0" w:space="0" w:color="auto"/>
        <w:left w:val="none" w:sz="0" w:space="0" w:color="auto"/>
        <w:bottom w:val="none" w:sz="0" w:space="0" w:color="auto"/>
        <w:right w:val="none" w:sz="0" w:space="0" w:color="auto"/>
      </w:divBdr>
    </w:div>
    <w:div w:id="849374565">
      <w:bodyDiv w:val="1"/>
      <w:marLeft w:val="0"/>
      <w:marRight w:val="0"/>
      <w:marTop w:val="0"/>
      <w:marBottom w:val="0"/>
      <w:divBdr>
        <w:top w:val="none" w:sz="0" w:space="0" w:color="auto"/>
        <w:left w:val="none" w:sz="0" w:space="0" w:color="auto"/>
        <w:bottom w:val="none" w:sz="0" w:space="0" w:color="auto"/>
        <w:right w:val="none" w:sz="0" w:space="0" w:color="auto"/>
      </w:divBdr>
    </w:div>
    <w:div w:id="862789809">
      <w:bodyDiv w:val="1"/>
      <w:marLeft w:val="0"/>
      <w:marRight w:val="0"/>
      <w:marTop w:val="0"/>
      <w:marBottom w:val="0"/>
      <w:divBdr>
        <w:top w:val="none" w:sz="0" w:space="0" w:color="auto"/>
        <w:left w:val="none" w:sz="0" w:space="0" w:color="auto"/>
        <w:bottom w:val="none" w:sz="0" w:space="0" w:color="auto"/>
        <w:right w:val="none" w:sz="0" w:space="0" w:color="auto"/>
      </w:divBdr>
    </w:div>
    <w:div w:id="866018370">
      <w:bodyDiv w:val="1"/>
      <w:marLeft w:val="0"/>
      <w:marRight w:val="0"/>
      <w:marTop w:val="0"/>
      <w:marBottom w:val="0"/>
      <w:divBdr>
        <w:top w:val="none" w:sz="0" w:space="0" w:color="auto"/>
        <w:left w:val="none" w:sz="0" w:space="0" w:color="auto"/>
        <w:bottom w:val="none" w:sz="0" w:space="0" w:color="auto"/>
        <w:right w:val="none" w:sz="0" w:space="0" w:color="auto"/>
      </w:divBdr>
    </w:div>
    <w:div w:id="873660812">
      <w:bodyDiv w:val="1"/>
      <w:marLeft w:val="0"/>
      <w:marRight w:val="0"/>
      <w:marTop w:val="0"/>
      <w:marBottom w:val="0"/>
      <w:divBdr>
        <w:top w:val="none" w:sz="0" w:space="0" w:color="auto"/>
        <w:left w:val="none" w:sz="0" w:space="0" w:color="auto"/>
        <w:bottom w:val="none" w:sz="0" w:space="0" w:color="auto"/>
        <w:right w:val="none" w:sz="0" w:space="0" w:color="auto"/>
      </w:divBdr>
    </w:div>
    <w:div w:id="873663026">
      <w:bodyDiv w:val="1"/>
      <w:marLeft w:val="0"/>
      <w:marRight w:val="0"/>
      <w:marTop w:val="0"/>
      <w:marBottom w:val="0"/>
      <w:divBdr>
        <w:top w:val="none" w:sz="0" w:space="0" w:color="auto"/>
        <w:left w:val="none" w:sz="0" w:space="0" w:color="auto"/>
        <w:bottom w:val="none" w:sz="0" w:space="0" w:color="auto"/>
        <w:right w:val="none" w:sz="0" w:space="0" w:color="auto"/>
      </w:divBdr>
    </w:div>
    <w:div w:id="877668473">
      <w:bodyDiv w:val="1"/>
      <w:marLeft w:val="0"/>
      <w:marRight w:val="0"/>
      <w:marTop w:val="0"/>
      <w:marBottom w:val="0"/>
      <w:divBdr>
        <w:top w:val="none" w:sz="0" w:space="0" w:color="auto"/>
        <w:left w:val="none" w:sz="0" w:space="0" w:color="auto"/>
        <w:bottom w:val="none" w:sz="0" w:space="0" w:color="auto"/>
        <w:right w:val="none" w:sz="0" w:space="0" w:color="auto"/>
      </w:divBdr>
    </w:div>
    <w:div w:id="895818273">
      <w:bodyDiv w:val="1"/>
      <w:marLeft w:val="0"/>
      <w:marRight w:val="0"/>
      <w:marTop w:val="0"/>
      <w:marBottom w:val="0"/>
      <w:divBdr>
        <w:top w:val="none" w:sz="0" w:space="0" w:color="auto"/>
        <w:left w:val="none" w:sz="0" w:space="0" w:color="auto"/>
        <w:bottom w:val="none" w:sz="0" w:space="0" w:color="auto"/>
        <w:right w:val="none" w:sz="0" w:space="0" w:color="auto"/>
      </w:divBdr>
    </w:div>
    <w:div w:id="897324859">
      <w:bodyDiv w:val="1"/>
      <w:marLeft w:val="0"/>
      <w:marRight w:val="0"/>
      <w:marTop w:val="0"/>
      <w:marBottom w:val="0"/>
      <w:divBdr>
        <w:top w:val="none" w:sz="0" w:space="0" w:color="auto"/>
        <w:left w:val="none" w:sz="0" w:space="0" w:color="auto"/>
        <w:bottom w:val="none" w:sz="0" w:space="0" w:color="auto"/>
        <w:right w:val="none" w:sz="0" w:space="0" w:color="auto"/>
      </w:divBdr>
    </w:div>
    <w:div w:id="902254933">
      <w:bodyDiv w:val="1"/>
      <w:marLeft w:val="0"/>
      <w:marRight w:val="0"/>
      <w:marTop w:val="0"/>
      <w:marBottom w:val="0"/>
      <w:divBdr>
        <w:top w:val="none" w:sz="0" w:space="0" w:color="auto"/>
        <w:left w:val="none" w:sz="0" w:space="0" w:color="auto"/>
        <w:bottom w:val="none" w:sz="0" w:space="0" w:color="auto"/>
        <w:right w:val="none" w:sz="0" w:space="0" w:color="auto"/>
      </w:divBdr>
    </w:div>
    <w:div w:id="904143225">
      <w:bodyDiv w:val="1"/>
      <w:marLeft w:val="0"/>
      <w:marRight w:val="0"/>
      <w:marTop w:val="0"/>
      <w:marBottom w:val="0"/>
      <w:divBdr>
        <w:top w:val="none" w:sz="0" w:space="0" w:color="auto"/>
        <w:left w:val="none" w:sz="0" w:space="0" w:color="auto"/>
        <w:bottom w:val="none" w:sz="0" w:space="0" w:color="auto"/>
        <w:right w:val="none" w:sz="0" w:space="0" w:color="auto"/>
      </w:divBdr>
    </w:div>
    <w:div w:id="913735152">
      <w:bodyDiv w:val="1"/>
      <w:marLeft w:val="0"/>
      <w:marRight w:val="0"/>
      <w:marTop w:val="0"/>
      <w:marBottom w:val="0"/>
      <w:divBdr>
        <w:top w:val="none" w:sz="0" w:space="0" w:color="auto"/>
        <w:left w:val="none" w:sz="0" w:space="0" w:color="auto"/>
        <w:bottom w:val="none" w:sz="0" w:space="0" w:color="auto"/>
        <w:right w:val="none" w:sz="0" w:space="0" w:color="auto"/>
      </w:divBdr>
    </w:div>
    <w:div w:id="929659323">
      <w:bodyDiv w:val="1"/>
      <w:marLeft w:val="0"/>
      <w:marRight w:val="0"/>
      <w:marTop w:val="0"/>
      <w:marBottom w:val="0"/>
      <w:divBdr>
        <w:top w:val="none" w:sz="0" w:space="0" w:color="auto"/>
        <w:left w:val="none" w:sz="0" w:space="0" w:color="auto"/>
        <w:bottom w:val="none" w:sz="0" w:space="0" w:color="auto"/>
        <w:right w:val="none" w:sz="0" w:space="0" w:color="auto"/>
      </w:divBdr>
    </w:div>
    <w:div w:id="933320705">
      <w:bodyDiv w:val="1"/>
      <w:marLeft w:val="0"/>
      <w:marRight w:val="0"/>
      <w:marTop w:val="0"/>
      <w:marBottom w:val="0"/>
      <w:divBdr>
        <w:top w:val="none" w:sz="0" w:space="0" w:color="auto"/>
        <w:left w:val="none" w:sz="0" w:space="0" w:color="auto"/>
        <w:bottom w:val="none" w:sz="0" w:space="0" w:color="auto"/>
        <w:right w:val="none" w:sz="0" w:space="0" w:color="auto"/>
      </w:divBdr>
    </w:div>
    <w:div w:id="955599680">
      <w:bodyDiv w:val="1"/>
      <w:marLeft w:val="0"/>
      <w:marRight w:val="0"/>
      <w:marTop w:val="0"/>
      <w:marBottom w:val="0"/>
      <w:divBdr>
        <w:top w:val="none" w:sz="0" w:space="0" w:color="auto"/>
        <w:left w:val="none" w:sz="0" w:space="0" w:color="auto"/>
        <w:bottom w:val="none" w:sz="0" w:space="0" w:color="auto"/>
        <w:right w:val="none" w:sz="0" w:space="0" w:color="auto"/>
      </w:divBdr>
    </w:div>
    <w:div w:id="957368321">
      <w:bodyDiv w:val="1"/>
      <w:marLeft w:val="0"/>
      <w:marRight w:val="0"/>
      <w:marTop w:val="0"/>
      <w:marBottom w:val="0"/>
      <w:divBdr>
        <w:top w:val="none" w:sz="0" w:space="0" w:color="auto"/>
        <w:left w:val="none" w:sz="0" w:space="0" w:color="auto"/>
        <w:bottom w:val="none" w:sz="0" w:space="0" w:color="auto"/>
        <w:right w:val="none" w:sz="0" w:space="0" w:color="auto"/>
      </w:divBdr>
    </w:div>
    <w:div w:id="967469851">
      <w:bodyDiv w:val="1"/>
      <w:marLeft w:val="0"/>
      <w:marRight w:val="0"/>
      <w:marTop w:val="0"/>
      <w:marBottom w:val="0"/>
      <w:divBdr>
        <w:top w:val="none" w:sz="0" w:space="0" w:color="auto"/>
        <w:left w:val="none" w:sz="0" w:space="0" w:color="auto"/>
        <w:bottom w:val="none" w:sz="0" w:space="0" w:color="auto"/>
        <w:right w:val="none" w:sz="0" w:space="0" w:color="auto"/>
      </w:divBdr>
    </w:div>
    <w:div w:id="968778518">
      <w:bodyDiv w:val="1"/>
      <w:marLeft w:val="0"/>
      <w:marRight w:val="0"/>
      <w:marTop w:val="0"/>
      <w:marBottom w:val="0"/>
      <w:divBdr>
        <w:top w:val="none" w:sz="0" w:space="0" w:color="auto"/>
        <w:left w:val="none" w:sz="0" w:space="0" w:color="auto"/>
        <w:bottom w:val="none" w:sz="0" w:space="0" w:color="auto"/>
        <w:right w:val="none" w:sz="0" w:space="0" w:color="auto"/>
      </w:divBdr>
    </w:div>
    <w:div w:id="970210264">
      <w:bodyDiv w:val="1"/>
      <w:marLeft w:val="0"/>
      <w:marRight w:val="0"/>
      <w:marTop w:val="0"/>
      <w:marBottom w:val="0"/>
      <w:divBdr>
        <w:top w:val="none" w:sz="0" w:space="0" w:color="auto"/>
        <w:left w:val="none" w:sz="0" w:space="0" w:color="auto"/>
        <w:bottom w:val="none" w:sz="0" w:space="0" w:color="auto"/>
        <w:right w:val="none" w:sz="0" w:space="0" w:color="auto"/>
      </w:divBdr>
    </w:div>
    <w:div w:id="978996885">
      <w:bodyDiv w:val="1"/>
      <w:marLeft w:val="0"/>
      <w:marRight w:val="0"/>
      <w:marTop w:val="0"/>
      <w:marBottom w:val="0"/>
      <w:divBdr>
        <w:top w:val="none" w:sz="0" w:space="0" w:color="auto"/>
        <w:left w:val="none" w:sz="0" w:space="0" w:color="auto"/>
        <w:bottom w:val="none" w:sz="0" w:space="0" w:color="auto"/>
        <w:right w:val="none" w:sz="0" w:space="0" w:color="auto"/>
      </w:divBdr>
    </w:div>
    <w:div w:id="979071998">
      <w:bodyDiv w:val="1"/>
      <w:marLeft w:val="0"/>
      <w:marRight w:val="0"/>
      <w:marTop w:val="0"/>
      <w:marBottom w:val="0"/>
      <w:divBdr>
        <w:top w:val="none" w:sz="0" w:space="0" w:color="auto"/>
        <w:left w:val="none" w:sz="0" w:space="0" w:color="auto"/>
        <w:bottom w:val="none" w:sz="0" w:space="0" w:color="auto"/>
        <w:right w:val="none" w:sz="0" w:space="0" w:color="auto"/>
      </w:divBdr>
    </w:div>
    <w:div w:id="980042329">
      <w:bodyDiv w:val="1"/>
      <w:marLeft w:val="0"/>
      <w:marRight w:val="0"/>
      <w:marTop w:val="0"/>
      <w:marBottom w:val="0"/>
      <w:divBdr>
        <w:top w:val="none" w:sz="0" w:space="0" w:color="auto"/>
        <w:left w:val="none" w:sz="0" w:space="0" w:color="auto"/>
        <w:bottom w:val="none" w:sz="0" w:space="0" w:color="auto"/>
        <w:right w:val="none" w:sz="0" w:space="0" w:color="auto"/>
      </w:divBdr>
    </w:div>
    <w:div w:id="994719627">
      <w:bodyDiv w:val="1"/>
      <w:marLeft w:val="0"/>
      <w:marRight w:val="0"/>
      <w:marTop w:val="0"/>
      <w:marBottom w:val="0"/>
      <w:divBdr>
        <w:top w:val="none" w:sz="0" w:space="0" w:color="auto"/>
        <w:left w:val="none" w:sz="0" w:space="0" w:color="auto"/>
        <w:bottom w:val="none" w:sz="0" w:space="0" w:color="auto"/>
        <w:right w:val="none" w:sz="0" w:space="0" w:color="auto"/>
      </w:divBdr>
    </w:div>
    <w:div w:id="997803111">
      <w:bodyDiv w:val="1"/>
      <w:marLeft w:val="0"/>
      <w:marRight w:val="0"/>
      <w:marTop w:val="0"/>
      <w:marBottom w:val="0"/>
      <w:divBdr>
        <w:top w:val="none" w:sz="0" w:space="0" w:color="auto"/>
        <w:left w:val="none" w:sz="0" w:space="0" w:color="auto"/>
        <w:bottom w:val="none" w:sz="0" w:space="0" w:color="auto"/>
        <w:right w:val="none" w:sz="0" w:space="0" w:color="auto"/>
      </w:divBdr>
    </w:div>
    <w:div w:id="1035423402">
      <w:bodyDiv w:val="1"/>
      <w:marLeft w:val="0"/>
      <w:marRight w:val="0"/>
      <w:marTop w:val="0"/>
      <w:marBottom w:val="0"/>
      <w:divBdr>
        <w:top w:val="none" w:sz="0" w:space="0" w:color="auto"/>
        <w:left w:val="none" w:sz="0" w:space="0" w:color="auto"/>
        <w:bottom w:val="none" w:sz="0" w:space="0" w:color="auto"/>
        <w:right w:val="none" w:sz="0" w:space="0" w:color="auto"/>
      </w:divBdr>
    </w:div>
    <w:div w:id="1037386979">
      <w:bodyDiv w:val="1"/>
      <w:marLeft w:val="0"/>
      <w:marRight w:val="0"/>
      <w:marTop w:val="0"/>
      <w:marBottom w:val="0"/>
      <w:divBdr>
        <w:top w:val="none" w:sz="0" w:space="0" w:color="auto"/>
        <w:left w:val="none" w:sz="0" w:space="0" w:color="auto"/>
        <w:bottom w:val="none" w:sz="0" w:space="0" w:color="auto"/>
        <w:right w:val="none" w:sz="0" w:space="0" w:color="auto"/>
      </w:divBdr>
    </w:div>
    <w:div w:id="1044872258">
      <w:bodyDiv w:val="1"/>
      <w:marLeft w:val="0"/>
      <w:marRight w:val="0"/>
      <w:marTop w:val="0"/>
      <w:marBottom w:val="0"/>
      <w:divBdr>
        <w:top w:val="none" w:sz="0" w:space="0" w:color="auto"/>
        <w:left w:val="none" w:sz="0" w:space="0" w:color="auto"/>
        <w:bottom w:val="none" w:sz="0" w:space="0" w:color="auto"/>
        <w:right w:val="none" w:sz="0" w:space="0" w:color="auto"/>
      </w:divBdr>
    </w:div>
    <w:div w:id="1046445062">
      <w:bodyDiv w:val="1"/>
      <w:marLeft w:val="0"/>
      <w:marRight w:val="0"/>
      <w:marTop w:val="0"/>
      <w:marBottom w:val="0"/>
      <w:divBdr>
        <w:top w:val="none" w:sz="0" w:space="0" w:color="auto"/>
        <w:left w:val="none" w:sz="0" w:space="0" w:color="auto"/>
        <w:bottom w:val="none" w:sz="0" w:space="0" w:color="auto"/>
        <w:right w:val="none" w:sz="0" w:space="0" w:color="auto"/>
      </w:divBdr>
    </w:div>
    <w:div w:id="1050955480">
      <w:bodyDiv w:val="1"/>
      <w:marLeft w:val="0"/>
      <w:marRight w:val="0"/>
      <w:marTop w:val="0"/>
      <w:marBottom w:val="0"/>
      <w:divBdr>
        <w:top w:val="none" w:sz="0" w:space="0" w:color="auto"/>
        <w:left w:val="none" w:sz="0" w:space="0" w:color="auto"/>
        <w:bottom w:val="none" w:sz="0" w:space="0" w:color="auto"/>
        <w:right w:val="none" w:sz="0" w:space="0" w:color="auto"/>
      </w:divBdr>
    </w:div>
    <w:div w:id="1060714810">
      <w:bodyDiv w:val="1"/>
      <w:marLeft w:val="0"/>
      <w:marRight w:val="0"/>
      <w:marTop w:val="0"/>
      <w:marBottom w:val="0"/>
      <w:divBdr>
        <w:top w:val="none" w:sz="0" w:space="0" w:color="auto"/>
        <w:left w:val="none" w:sz="0" w:space="0" w:color="auto"/>
        <w:bottom w:val="none" w:sz="0" w:space="0" w:color="auto"/>
        <w:right w:val="none" w:sz="0" w:space="0" w:color="auto"/>
      </w:divBdr>
    </w:div>
    <w:div w:id="1066225878">
      <w:bodyDiv w:val="1"/>
      <w:marLeft w:val="0"/>
      <w:marRight w:val="0"/>
      <w:marTop w:val="0"/>
      <w:marBottom w:val="0"/>
      <w:divBdr>
        <w:top w:val="none" w:sz="0" w:space="0" w:color="auto"/>
        <w:left w:val="none" w:sz="0" w:space="0" w:color="auto"/>
        <w:bottom w:val="none" w:sz="0" w:space="0" w:color="auto"/>
        <w:right w:val="none" w:sz="0" w:space="0" w:color="auto"/>
      </w:divBdr>
    </w:div>
    <w:div w:id="1068769510">
      <w:bodyDiv w:val="1"/>
      <w:marLeft w:val="0"/>
      <w:marRight w:val="0"/>
      <w:marTop w:val="0"/>
      <w:marBottom w:val="0"/>
      <w:divBdr>
        <w:top w:val="none" w:sz="0" w:space="0" w:color="auto"/>
        <w:left w:val="none" w:sz="0" w:space="0" w:color="auto"/>
        <w:bottom w:val="none" w:sz="0" w:space="0" w:color="auto"/>
        <w:right w:val="none" w:sz="0" w:space="0" w:color="auto"/>
      </w:divBdr>
    </w:div>
    <w:div w:id="1083181378">
      <w:bodyDiv w:val="1"/>
      <w:marLeft w:val="0"/>
      <w:marRight w:val="0"/>
      <w:marTop w:val="0"/>
      <w:marBottom w:val="0"/>
      <w:divBdr>
        <w:top w:val="none" w:sz="0" w:space="0" w:color="auto"/>
        <w:left w:val="none" w:sz="0" w:space="0" w:color="auto"/>
        <w:bottom w:val="none" w:sz="0" w:space="0" w:color="auto"/>
        <w:right w:val="none" w:sz="0" w:space="0" w:color="auto"/>
      </w:divBdr>
    </w:div>
    <w:div w:id="1086851332">
      <w:bodyDiv w:val="1"/>
      <w:marLeft w:val="0"/>
      <w:marRight w:val="0"/>
      <w:marTop w:val="0"/>
      <w:marBottom w:val="0"/>
      <w:divBdr>
        <w:top w:val="none" w:sz="0" w:space="0" w:color="auto"/>
        <w:left w:val="none" w:sz="0" w:space="0" w:color="auto"/>
        <w:bottom w:val="none" w:sz="0" w:space="0" w:color="auto"/>
        <w:right w:val="none" w:sz="0" w:space="0" w:color="auto"/>
      </w:divBdr>
    </w:div>
    <w:div w:id="1092050377">
      <w:bodyDiv w:val="1"/>
      <w:marLeft w:val="0"/>
      <w:marRight w:val="0"/>
      <w:marTop w:val="0"/>
      <w:marBottom w:val="0"/>
      <w:divBdr>
        <w:top w:val="none" w:sz="0" w:space="0" w:color="auto"/>
        <w:left w:val="none" w:sz="0" w:space="0" w:color="auto"/>
        <w:bottom w:val="none" w:sz="0" w:space="0" w:color="auto"/>
        <w:right w:val="none" w:sz="0" w:space="0" w:color="auto"/>
      </w:divBdr>
    </w:div>
    <w:div w:id="1096053014">
      <w:bodyDiv w:val="1"/>
      <w:marLeft w:val="0"/>
      <w:marRight w:val="0"/>
      <w:marTop w:val="0"/>
      <w:marBottom w:val="0"/>
      <w:divBdr>
        <w:top w:val="none" w:sz="0" w:space="0" w:color="auto"/>
        <w:left w:val="none" w:sz="0" w:space="0" w:color="auto"/>
        <w:bottom w:val="none" w:sz="0" w:space="0" w:color="auto"/>
        <w:right w:val="none" w:sz="0" w:space="0" w:color="auto"/>
      </w:divBdr>
    </w:div>
    <w:div w:id="1110049116">
      <w:bodyDiv w:val="1"/>
      <w:marLeft w:val="0"/>
      <w:marRight w:val="0"/>
      <w:marTop w:val="0"/>
      <w:marBottom w:val="0"/>
      <w:divBdr>
        <w:top w:val="none" w:sz="0" w:space="0" w:color="auto"/>
        <w:left w:val="none" w:sz="0" w:space="0" w:color="auto"/>
        <w:bottom w:val="none" w:sz="0" w:space="0" w:color="auto"/>
        <w:right w:val="none" w:sz="0" w:space="0" w:color="auto"/>
      </w:divBdr>
    </w:div>
    <w:div w:id="1113670857">
      <w:bodyDiv w:val="1"/>
      <w:marLeft w:val="0"/>
      <w:marRight w:val="0"/>
      <w:marTop w:val="0"/>
      <w:marBottom w:val="0"/>
      <w:divBdr>
        <w:top w:val="none" w:sz="0" w:space="0" w:color="auto"/>
        <w:left w:val="none" w:sz="0" w:space="0" w:color="auto"/>
        <w:bottom w:val="none" w:sz="0" w:space="0" w:color="auto"/>
        <w:right w:val="none" w:sz="0" w:space="0" w:color="auto"/>
      </w:divBdr>
    </w:div>
    <w:div w:id="1114789155">
      <w:bodyDiv w:val="1"/>
      <w:marLeft w:val="0"/>
      <w:marRight w:val="0"/>
      <w:marTop w:val="0"/>
      <w:marBottom w:val="0"/>
      <w:divBdr>
        <w:top w:val="none" w:sz="0" w:space="0" w:color="auto"/>
        <w:left w:val="none" w:sz="0" w:space="0" w:color="auto"/>
        <w:bottom w:val="none" w:sz="0" w:space="0" w:color="auto"/>
        <w:right w:val="none" w:sz="0" w:space="0" w:color="auto"/>
      </w:divBdr>
    </w:div>
    <w:div w:id="1126965449">
      <w:bodyDiv w:val="1"/>
      <w:marLeft w:val="0"/>
      <w:marRight w:val="0"/>
      <w:marTop w:val="0"/>
      <w:marBottom w:val="0"/>
      <w:divBdr>
        <w:top w:val="none" w:sz="0" w:space="0" w:color="auto"/>
        <w:left w:val="none" w:sz="0" w:space="0" w:color="auto"/>
        <w:bottom w:val="none" w:sz="0" w:space="0" w:color="auto"/>
        <w:right w:val="none" w:sz="0" w:space="0" w:color="auto"/>
      </w:divBdr>
    </w:div>
    <w:div w:id="1139224362">
      <w:bodyDiv w:val="1"/>
      <w:marLeft w:val="0"/>
      <w:marRight w:val="0"/>
      <w:marTop w:val="0"/>
      <w:marBottom w:val="0"/>
      <w:divBdr>
        <w:top w:val="none" w:sz="0" w:space="0" w:color="auto"/>
        <w:left w:val="none" w:sz="0" w:space="0" w:color="auto"/>
        <w:bottom w:val="none" w:sz="0" w:space="0" w:color="auto"/>
        <w:right w:val="none" w:sz="0" w:space="0" w:color="auto"/>
      </w:divBdr>
    </w:div>
    <w:div w:id="1139231286">
      <w:bodyDiv w:val="1"/>
      <w:marLeft w:val="0"/>
      <w:marRight w:val="0"/>
      <w:marTop w:val="0"/>
      <w:marBottom w:val="0"/>
      <w:divBdr>
        <w:top w:val="none" w:sz="0" w:space="0" w:color="auto"/>
        <w:left w:val="none" w:sz="0" w:space="0" w:color="auto"/>
        <w:bottom w:val="none" w:sz="0" w:space="0" w:color="auto"/>
        <w:right w:val="none" w:sz="0" w:space="0" w:color="auto"/>
      </w:divBdr>
    </w:div>
    <w:div w:id="1140030484">
      <w:bodyDiv w:val="1"/>
      <w:marLeft w:val="0"/>
      <w:marRight w:val="0"/>
      <w:marTop w:val="0"/>
      <w:marBottom w:val="0"/>
      <w:divBdr>
        <w:top w:val="none" w:sz="0" w:space="0" w:color="auto"/>
        <w:left w:val="none" w:sz="0" w:space="0" w:color="auto"/>
        <w:bottom w:val="none" w:sz="0" w:space="0" w:color="auto"/>
        <w:right w:val="none" w:sz="0" w:space="0" w:color="auto"/>
      </w:divBdr>
    </w:div>
    <w:div w:id="1143278249">
      <w:bodyDiv w:val="1"/>
      <w:marLeft w:val="0"/>
      <w:marRight w:val="0"/>
      <w:marTop w:val="0"/>
      <w:marBottom w:val="0"/>
      <w:divBdr>
        <w:top w:val="none" w:sz="0" w:space="0" w:color="auto"/>
        <w:left w:val="none" w:sz="0" w:space="0" w:color="auto"/>
        <w:bottom w:val="none" w:sz="0" w:space="0" w:color="auto"/>
        <w:right w:val="none" w:sz="0" w:space="0" w:color="auto"/>
      </w:divBdr>
    </w:div>
    <w:div w:id="1148744490">
      <w:bodyDiv w:val="1"/>
      <w:marLeft w:val="0"/>
      <w:marRight w:val="0"/>
      <w:marTop w:val="0"/>
      <w:marBottom w:val="0"/>
      <w:divBdr>
        <w:top w:val="none" w:sz="0" w:space="0" w:color="auto"/>
        <w:left w:val="none" w:sz="0" w:space="0" w:color="auto"/>
        <w:bottom w:val="none" w:sz="0" w:space="0" w:color="auto"/>
        <w:right w:val="none" w:sz="0" w:space="0" w:color="auto"/>
      </w:divBdr>
    </w:div>
    <w:div w:id="1163156411">
      <w:bodyDiv w:val="1"/>
      <w:marLeft w:val="0"/>
      <w:marRight w:val="0"/>
      <w:marTop w:val="0"/>
      <w:marBottom w:val="0"/>
      <w:divBdr>
        <w:top w:val="none" w:sz="0" w:space="0" w:color="auto"/>
        <w:left w:val="none" w:sz="0" w:space="0" w:color="auto"/>
        <w:bottom w:val="none" w:sz="0" w:space="0" w:color="auto"/>
        <w:right w:val="none" w:sz="0" w:space="0" w:color="auto"/>
      </w:divBdr>
    </w:div>
    <w:div w:id="1163739807">
      <w:bodyDiv w:val="1"/>
      <w:marLeft w:val="0"/>
      <w:marRight w:val="0"/>
      <w:marTop w:val="0"/>
      <w:marBottom w:val="0"/>
      <w:divBdr>
        <w:top w:val="none" w:sz="0" w:space="0" w:color="auto"/>
        <w:left w:val="none" w:sz="0" w:space="0" w:color="auto"/>
        <w:bottom w:val="none" w:sz="0" w:space="0" w:color="auto"/>
        <w:right w:val="none" w:sz="0" w:space="0" w:color="auto"/>
      </w:divBdr>
    </w:div>
    <w:div w:id="1164004931">
      <w:bodyDiv w:val="1"/>
      <w:marLeft w:val="0"/>
      <w:marRight w:val="0"/>
      <w:marTop w:val="0"/>
      <w:marBottom w:val="0"/>
      <w:divBdr>
        <w:top w:val="none" w:sz="0" w:space="0" w:color="auto"/>
        <w:left w:val="none" w:sz="0" w:space="0" w:color="auto"/>
        <w:bottom w:val="none" w:sz="0" w:space="0" w:color="auto"/>
        <w:right w:val="none" w:sz="0" w:space="0" w:color="auto"/>
      </w:divBdr>
    </w:div>
    <w:div w:id="1174801112">
      <w:bodyDiv w:val="1"/>
      <w:marLeft w:val="0"/>
      <w:marRight w:val="0"/>
      <w:marTop w:val="0"/>
      <w:marBottom w:val="0"/>
      <w:divBdr>
        <w:top w:val="none" w:sz="0" w:space="0" w:color="auto"/>
        <w:left w:val="none" w:sz="0" w:space="0" w:color="auto"/>
        <w:bottom w:val="none" w:sz="0" w:space="0" w:color="auto"/>
        <w:right w:val="none" w:sz="0" w:space="0" w:color="auto"/>
      </w:divBdr>
    </w:div>
    <w:div w:id="1182015032">
      <w:bodyDiv w:val="1"/>
      <w:marLeft w:val="0"/>
      <w:marRight w:val="0"/>
      <w:marTop w:val="0"/>
      <w:marBottom w:val="0"/>
      <w:divBdr>
        <w:top w:val="none" w:sz="0" w:space="0" w:color="auto"/>
        <w:left w:val="none" w:sz="0" w:space="0" w:color="auto"/>
        <w:bottom w:val="none" w:sz="0" w:space="0" w:color="auto"/>
        <w:right w:val="none" w:sz="0" w:space="0" w:color="auto"/>
      </w:divBdr>
    </w:div>
    <w:div w:id="1185022175">
      <w:bodyDiv w:val="1"/>
      <w:marLeft w:val="0"/>
      <w:marRight w:val="0"/>
      <w:marTop w:val="0"/>
      <w:marBottom w:val="0"/>
      <w:divBdr>
        <w:top w:val="none" w:sz="0" w:space="0" w:color="auto"/>
        <w:left w:val="none" w:sz="0" w:space="0" w:color="auto"/>
        <w:bottom w:val="none" w:sz="0" w:space="0" w:color="auto"/>
        <w:right w:val="none" w:sz="0" w:space="0" w:color="auto"/>
      </w:divBdr>
    </w:div>
    <w:div w:id="1186672793">
      <w:bodyDiv w:val="1"/>
      <w:marLeft w:val="0"/>
      <w:marRight w:val="0"/>
      <w:marTop w:val="0"/>
      <w:marBottom w:val="0"/>
      <w:divBdr>
        <w:top w:val="none" w:sz="0" w:space="0" w:color="auto"/>
        <w:left w:val="none" w:sz="0" w:space="0" w:color="auto"/>
        <w:bottom w:val="none" w:sz="0" w:space="0" w:color="auto"/>
        <w:right w:val="none" w:sz="0" w:space="0" w:color="auto"/>
      </w:divBdr>
    </w:div>
    <w:div w:id="1195652316">
      <w:bodyDiv w:val="1"/>
      <w:marLeft w:val="0"/>
      <w:marRight w:val="0"/>
      <w:marTop w:val="0"/>
      <w:marBottom w:val="0"/>
      <w:divBdr>
        <w:top w:val="none" w:sz="0" w:space="0" w:color="auto"/>
        <w:left w:val="none" w:sz="0" w:space="0" w:color="auto"/>
        <w:bottom w:val="none" w:sz="0" w:space="0" w:color="auto"/>
        <w:right w:val="none" w:sz="0" w:space="0" w:color="auto"/>
      </w:divBdr>
    </w:div>
    <w:div w:id="1199398137">
      <w:bodyDiv w:val="1"/>
      <w:marLeft w:val="0"/>
      <w:marRight w:val="0"/>
      <w:marTop w:val="0"/>
      <w:marBottom w:val="0"/>
      <w:divBdr>
        <w:top w:val="none" w:sz="0" w:space="0" w:color="auto"/>
        <w:left w:val="none" w:sz="0" w:space="0" w:color="auto"/>
        <w:bottom w:val="none" w:sz="0" w:space="0" w:color="auto"/>
        <w:right w:val="none" w:sz="0" w:space="0" w:color="auto"/>
      </w:divBdr>
    </w:div>
    <w:div w:id="1202669934">
      <w:bodyDiv w:val="1"/>
      <w:marLeft w:val="0"/>
      <w:marRight w:val="0"/>
      <w:marTop w:val="0"/>
      <w:marBottom w:val="0"/>
      <w:divBdr>
        <w:top w:val="none" w:sz="0" w:space="0" w:color="auto"/>
        <w:left w:val="none" w:sz="0" w:space="0" w:color="auto"/>
        <w:bottom w:val="none" w:sz="0" w:space="0" w:color="auto"/>
        <w:right w:val="none" w:sz="0" w:space="0" w:color="auto"/>
      </w:divBdr>
    </w:div>
    <w:div w:id="1229339232">
      <w:bodyDiv w:val="1"/>
      <w:marLeft w:val="0"/>
      <w:marRight w:val="0"/>
      <w:marTop w:val="0"/>
      <w:marBottom w:val="0"/>
      <w:divBdr>
        <w:top w:val="none" w:sz="0" w:space="0" w:color="auto"/>
        <w:left w:val="none" w:sz="0" w:space="0" w:color="auto"/>
        <w:bottom w:val="none" w:sz="0" w:space="0" w:color="auto"/>
        <w:right w:val="none" w:sz="0" w:space="0" w:color="auto"/>
      </w:divBdr>
    </w:div>
    <w:div w:id="1229340609">
      <w:bodyDiv w:val="1"/>
      <w:marLeft w:val="0"/>
      <w:marRight w:val="0"/>
      <w:marTop w:val="0"/>
      <w:marBottom w:val="0"/>
      <w:divBdr>
        <w:top w:val="none" w:sz="0" w:space="0" w:color="auto"/>
        <w:left w:val="none" w:sz="0" w:space="0" w:color="auto"/>
        <w:bottom w:val="none" w:sz="0" w:space="0" w:color="auto"/>
        <w:right w:val="none" w:sz="0" w:space="0" w:color="auto"/>
      </w:divBdr>
    </w:div>
    <w:div w:id="1235118854">
      <w:bodyDiv w:val="1"/>
      <w:marLeft w:val="0"/>
      <w:marRight w:val="0"/>
      <w:marTop w:val="0"/>
      <w:marBottom w:val="0"/>
      <w:divBdr>
        <w:top w:val="none" w:sz="0" w:space="0" w:color="auto"/>
        <w:left w:val="none" w:sz="0" w:space="0" w:color="auto"/>
        <w:bottom w:val="none" w:sz="0" w:space="0" w:color="auto"/>
        <w:right w:val="none" w:sz="0" w:space="0" w:color="auto"/>
      </w:divBdr>
    </w:div>
    <w:div w:id="1241409371">
      <w:bodyDiv w:val="1"/>
      <w:marLeft w:val="0"/>
      <w:marRight w:val="0"/>
      <w:marTop w:val="0"/>
      <w:marBottom w:val="0"/>
      <w:divBdr>
        <w:top w:val="none" w:sz="0" w:space="0" w:color="auto"/>
        <w:left w:val="none" w:sz="0" w:space="0" w:color="auto"/>
        <w:bottom w:val="none" w:sz="0" w:space="0" w:color="auto"/>
        <w:right w:val="none" w:sz="0" w:space="0" w:color="auto"/>
      </w:divBdr>
    </w:div>
    <w:div w:id="1242831384">
      <w:bodyDiv w:val="1"/>
      <w:marLeft w:val="0"/>
      <w:marRight w:val="0"/>
      <w:marTop w:val="0"/>
      <w:marBottom w:val="0"/>
      <w:divBdr>
        <w:top w:val="none" w:sz="0" w:space="0" w:color="auto"/>
        <w:left w:val="none" w:sz="0" w:space="0" w:color="auto"/>
        <w:bottom w:val="none" w:sz="0" w:space="0" w:color="auto"/>
        <w:right w:val="none" w:sz="0" w:space="0" w:color="auto"/>
      </w:divBdr>
    </w:div>
    <w:div w:id="1244417646">
      <w:bodyDiv w:val="1"/>
      <w:marLeft w:val="0"/>
      <w:marRight w:val="0"/>
      <w:marTop w:val="0"/>
      <w:marBottom w:val="0"/>
      <w:divBdr>
        <w:top w:val="none" w:sz="0" w:space="0" w:color="auto"/>
        <w:left w:val="none" w:sz="0" w:space="0" w:color="auto"/>
        <w:bottom w:val="none" w:sz="0" w:space="0" w:color="auto"/>
        <w:right w:val="none" w:sz="0" w:space="0" w:color="auto"/>
      </w:divBdr>
    </w:div>
    <w:div w:id="1248222437">
      <w:bodyDiv w:val="1"/>
      <w:marLeft w:val="0"/>
      <w:marRight w:val="0"/>
      <w:marTop w:val="0"/>
      <w:marBottom w:val="0"/>
      <w:divBdr>
        <w:top w:val="none" w:sz="0" w:space="0" w:color="auto"/>
        <w:left w:val="none" w:sz="0" w:space="0" w:color="auto"/>
        <w:bottom w:val="none" w:sz="0" w:space="0" w:color="auto"/>
        <w:right w:val="none" w:sz="0" w:space="0" w:color="auto"/>
      </w:divBdr>
    </w:div>
    <w:div w:id="1248227005">
      <w:bodyDiv w:val="1"/>
      <w:marLeft w:val="0"/>
      <w:marRight w:val="0"/>
      <w:marTop w:val="0"/>
      <w:marBottom w:val="0"/>
      <w:divBdr>
        <w:top w:val="none" w:sz="0" w:space="0" w:color="auto"/>
        <w:left w:val="none" w:sz="0" w:space="0" w:color="auto"/>
        <w:bottom w:val="none" w:sz="0" w:space="0" w:color="auto"/>
        <w:right w:val="none" w:sz="0" w:space="0" w:color="auto"/>
      </w:divBdr>
    </w:div>
    <w:div w:id="1248885900">
      <w:bodyDiv w:val="1"/>
      <w:marLeft w:val="0"/>
      <w:marRight w:val="0"/>
      <w:marTop w:val="0"/>
      <w:marBottom w:val="0"/>
      <w:divBdr>
        <w:top w:val="none" w:sz="0" w:space="0" w:color="auto"/>
        <w:left w:val="none" w:sz="0" w:space="0" w:color="auto"/>
        <w:bottom w:val="none" w:sz="0" w:space="0" w:color="auto"/>
        <w:right w:val="none" w:sz="0" w:space="0" w:color="auto"/>
      </w:divBdr>
    </w:div>
    <w:div w:id="1254128463">
      <w:bodyDiv w:val="1"/>
      <w:marLeft w:val="0"/>
      <w:marRight w:val="0"/>
      <w:marTop w:val="0"/>
      <w:marBottom w:val="0"/>
      <w:divBdr>
        <w:top w:val="none" w:sz="0" w:space="0" w:color="auto"/>
        <w:left w:val="none" w:sz="0" w:space="0" w:color="auto"/>
        <w:bottom w:val="none" w:sz="0" w:space="0" w:color="auto"/>
        <w:right w:val="none" w:sz="0" w:space="0" w:color="auto"/>
      </w:divBdr>
    </w:div>
    <w:div w:id="1259673562">
      <w:bodyDiv w:val="1"/>
      <w:marLeft w:val="0"/>
      <w:marRight w:val="0"/>
      <w:marTop w:val="0"/>
      <w:marBottom w:val="0"/>
      <w:divBdr>
        <w:top w:val="none" w:sz="0" w:space="0" w:color="auto"/>
        <w:left w:val="none" w:sz="0" w:space="0" w:color="auto"/>
        <w:bottom w:val="none" w:sz="0" w:space="0" w:color="auto"/>
        <w:right w:val="none" w:sz="0" w:space="0" w:color="auto"/>
      </w:divBdr>
    </w:div>
    <w:div w:id="1260455589">
      <w:bodyDiv w:val="1"/>
      <w:marLeft w:val="0"/>
      <w:marRight w:val="0"/>
      <w:marTop w:val="0"/>
      <w:marBottom w:val="0"/>
      <w:divBdr>
        <w:top w:val="none" w:sz="0" w:space="0" w:color="auto"/>
        <w:left w:val="none" w:sz="0" w:space="0" w:color="auto"/>
        <w:bottom w:val="none" w:sz="0" w:space="0" w:color="auto"/>
        <w:right w:val="none" w:sz="0" w:space="0" w:color="auto"/>
      </w:divBdr>
    </w:div>
    <w:div w:id="1261336737">
      <w:bodyDiv w:val="1"/>
      <w:marLeft w:val="0"/>
      <w:marRight w:val="0"/>
      <w:marTop w:val="0"/>
      <w:marBottom w:val="0"/>
      <w:divBdr>
        <w:top w:val="none" w:sz="0" w:space="0" w:color="auto"/>
        <w:left w:val="none" w:sz="0" w:space="0" w:color="auto"/>
        <w:bottom w:val="none" w:sz="0" w:space="0" w:color="auto"/>
        <w:right w:val="none" w:sz="0" w:space="0" w:color="auto"/>
      </w:divBdr>
    </w:div>
    <w:div w:id="1270313255">
      <w:bodyDiv w:val="1"/>
      <w:marLeft w:val="0"/>
      <w:marRight w:val="0"/>
      <w:marTop w:val="0"/>
      <w:marBottom w:val="0"/>
      <w:divBdr>
        <w:top w:val="none" w:sz="0" w:space="0" w:color="auto"/>
        <w:left w:val="none" w:sz="0" w:space="0" w:color="auto"/>
        <w:bottom w:val="none" w:sz="0" w:space="0" w:color="auto"/>
        <w:right w:val="none" w:sz="0" w:space="0" w:color="auto"/>
      </w:divBdr>
    </w:div>
    <w:div w:id="1285891749">
      <w:bodyDiv w:val="1"/>
      <w:marLeft w:val="0"/>
      <w:marRight w:val="0"/>
      <w:marTop w:val="0"/>
      <w:marBottom w:val="0"/>
      <w:divBdr>
        <w:top w:val="none" w:sz="0" w:space="0" w:color="auto"/>
        <w:left w:val="none" w:sz="0" w:space="0" w:color="auto"/>
        <w:bottom w:val="none" w:sz="0" w:space="0" w:color="auto"/>
        <w:right w:val="none" w:sz="0" w:space="0" w:color="auto"/>
      </w:divBdr>
    </w:div>
    <w:div w:id="1294408085">
      <w:bodyDiv w:val="1"/>
      <w:marLeft w:val="0"/>
      <w:marRight w:val="0"/>
      <w:marTop w:val="0"/>
      <w:marBottom w:val="0"/>
      <w:divBdr>
        <w:top w:val="none" w:sz="0" w:space="0" w:color="auto"/>
        <w:left w:val="none" w:sz="0" w:space="0" w:color="auto"/>
        <w:bottom w:val="none" w:sz="0" w:space="0" w:color="auto"/>
        <w:right w:val="none" w:sz="0" w:space="0" w:color="auto"/>
      </w:divBdr>
    </w:div>
    <w:div w:id="1296644624">
      <w:bodyDiv w:val="1"/>
      <w:marLeft w:val="0"/>
      <w:marRight w:val="0"/>
      <w:marTop w:val="0"/>
      <w:marBottom w:val="0"/>
      <w:divBdr>
        <w:top w:val="none" w:sz="0" w:space="0" w:color="auto"/>
        <w:left w:val="none" w:sz="0" w:space="0" w:color="auto"/>
        <w:bottom w:val="none" w:sz="0" w:space="0" w:color="auto"/>
        <w:right w:val="none" w:sz="0" w:space="0" w:color="auto"/>
      </w:divBdr>
    </w:div>
    <w:div w:id="1298687801">
      <w:bodyDiv w:val="1"/>
      <w:marLeft w:val="0"/>
      <w:marRight w:val="0"/>
      <w:marTop w:val="0"/>
      <w:marBottom w:val="0"/>
      <w:divBdr>
        <w:top w:val="none" w:sz="0" w:space="0" w:color="auto"/>
        <w:left w:val="none" w:sz="0" w:space="0" w:color="auto"/>
        <w:bottom w:val="none" w:sz="0" w:space="0" w:color="auto"/>
        <w:right w:val="none" w:sz="0" w:space="0" w:color="auto"/>
      </w:divBdr>
    </w:div>
    <w:div w:id="1306933286">
      <w:bodyDiv w:val="1"/>
      <w:marLeft w:val="0"/>
      <w:marRight w:val="0"/>
      <w:marTop w:val="0"/>
      <w:marBottom w:val="0"/>
      <w:divBdr>
        <w:top w:val="none" w:sz="0" w:space="0" w:color="auto"/>
        <w:left w:val="none" w:sz="0" w:space="0" w:color="auto"/>
        <w:bottom w:val="none" w:sz="0" w:space="0" w:color="auto"/>
        <w:right w:val="none" w:sz="0" w:space="0" w:color="auto"/>
      </w:divBdr>
    </w:div>
    <w:div w:id="1308391181">
      <w:bodyDiv w:val="1"/>
      <w:marLeft w:val="0"/>
      <w:marRight w:val="0"/>
      <w:marTop w:val="0"/>
      <w:marBottom w:val="0"/>
      <w:divBdr>
        <w:top w:val="none" w:sz="0" w:space="0" w:color="auto"/>
        <w:left w:val="none" w:sz="0" w:space="0" w:color="auto"/>
        <w:bottom w:val="none" w:sz="0" w:space="0" w:color="auto"/>
        <w:right w:val="none" w:sz="0" w:space="0" w:color="auto"/>
      </w:divBdr>
    </w:div>
    <w:div w:id="1309017057">
      <w:bodyDiv w:val="1"/>
      <w:marLeft w:val="0"/>
      <w:marRight w:val="0"/>
      <w:marTop w:val="0"/>
      <w:marBottom w:val="0"/>
      <w:divBdr>
        <w:top w:val="none" w:sz="0" w:space="0" w:color="auto"/>
        <w:left w:val="none" w:sz="0" w:space="0" w:color="auto"/>
        <w:bottom w:val="none" w:sz="0" w:space="0" w:color="auto"/>
        <w:right w:val="none" w:sz="0" w:space="0" w:color="auto"/>
      </w:divBdr>
    </w:div>
    <w:div w:id="1313604191">
      <w:bodyDiv w:val="1"/>
      <w:marLeft w:val="0"/>
      <w:marRight w:val="0"/>
      <w:marTop w:val="0"/>
      <w:marBottom w:val="0"/>
      <w:divBdr>
        <w:top w:val="none" w:sz="0" w:space="0" w:color="auto"/>
        <w:left w:val="none" w:sz="0" w:space="0" w:color="auto"/>
        <w:bottom w:val="none" w:sz="0" w:space="0" w:color="auto"/>
        <w:right w:val="none" w:sz="0" w:space="0" w:color="auto"/>
      </w:divBdr>
    </w:div>
    <w:div w:id="1317683074">
      <w:bodyDiv w:val="1"/>
      <w:marLeft w:val="0"/>
      <w:marRight w:val="0"/>
      <w:marTop w:val="0"/>
      <w:marBottom w:val="0"/>
      <w:divBdr>
        <w:top w:val="none" w:sz="0" w:space="0" w:color="auto"/>
        <w:left w:val="none" w:sz="0" w:space="0" w:color="auto"/>
        <w:bottom w:val="none" w:sz="0" w:space="0" w:color="auto"/>
        <w:right w:val="none" w:sz="0" w:space="0" w:color="auto"/>
      </w:divBdr>
    </w:div>
    <w:div w:id="1318269762">
      <w:bodyDiv w:val="1"/>
      <w:marLeft w:val="0"/>
      <w:marRight w:val="0"/>
      <w:marTop w:val="0"/>
      <w:marBottom w:val="0"/>
      <w:divBdr>
        <w:top w:val="none" w:sz="0" w:space="0" w:color="auto"/>
        <w:left w:val="none" w:sz="0" w:space="0" w:color="auto"/>
        <w:bottom w:val="none" w:sz="0" w:space="0" w:color="auto"/>
        <w:right w:val="none" w:sz="0" w:space="0" w:color="auto"/>
      </w:divBdr>
    </w:div>
    <w:div w:id="1322656729">
      <w:bodyDiv w:val="1"/>
      <w:marLeft w:val="0"/>
      <w:marRight w:val="0"/>
      <w:marTop w:val="0"/>
      <w:marBottom w:val="0"/>
      <w:divBdr>
        <w:top w:val="none" w:sz="0" w:space="0" w:color="auto"/>
        <w:left w:val="none" w:sz="0" w:space="0" w:color="auto"/>
        <w:bottom w:val="none" w:sz="0" w:space="0" w:color="auto"/>
        <w:right w:val="none" w:sz="0" w:space="0" w:color="auto"/>
      </w:divBdr>
    </w:div>
    <w:div w:id="1329016443">
      <w:bodyDiv w:val="1"/>
      <w:marLeft w:val="0"/>
      <w:marRight w:val="0"/>
      <w:marTop w:val="0"/>
      <w:marBottom w:val="0"/>
      <w:divBdr>
        <w:top w:val="none" w:sz="0" w:space="0" w:color="auto"/>
        <w:left w:val="none" w:sz="0" w:space="0" w:color="auto"/>
        <w:bottom w:val="none" w:sz="0" w:space="0" w:color="auto"/>
        <w:right w:val="none" w:sz="0" w:space="0" w:color="auto"/>
      </w:divBdr>
    </w:div>
    <w:div w:id="1329139974">
      <w:bodyDiv w:val="1"/>
      <w:marLeft w:val="0"/>
      <w:marRight w:val="0"/>
      <w:marTop w:val="0"/>
      <w:marBottom w:val="0"/>
      <w:divBdr>
        <w:top w:val="none" w:sz="0" w:space="0" w:color="auto"/>
        <w:left w:val="none" w:sz="0" w:space="0" w:color="auto"/>
        <w:bottom w:val="none" w:sz="0" w:space="0" w:color="auto"/>
        <w:right w:val="none" w:sz="0" w:space="0" w:color="auto"/>
      </w:divBdr>
    </w:div>
    <w:div w:id="1341473401">
      <w:bodyDiv w:val="1"/>
      <w:marLeft w:val="0"/>
      <w:marRight w:val="0"/>
      <w:marTop w:val="0"/>
      <w:marBottom w:val="0"/>
      <w:divBdr>
        <w:top w:val="none" w:sz="0" w:space="0" w:color="auto"/>
        <w:left w:val="none" w:sz="0" w:space="0" w:color="auto"/>
        <w:bottom w:val="none" w:sz="0" w:space="0" w:color="auto"/>
        <w:right w:val="none" w:sz="0" w:space="0" w:color="auto"/>
      </w:divBdr>
    </w:div>
    <w:div w:id="1342706697">
      <w:bodyDiv w:val="1"/>
      <w:marLeft w:val="0"/>
      <w:marRight w:val="0"/>
      <w:marTop w:val="0"/>
      <w:marBottom w:val="0"/>
      <w:divBdr>
        <w:top w:val="none" w:sz="0" w:space="0" w:color="auto"/>
        <w:left w:val="none" w:sz="0" w:space="0" w:color="auto"/>
        <w:bottom w:val="none" w:sz="0" w:space="0" w:color="auto"/>
        <w:right w:val="none" w:sz="0" w:space="0" w:color="auto"/>
      </w:divBdr>
    </w:div>
    <w:div w:id="1351881193">
      <w:bodyDiv w:val="1"/>
      <w:marLeft w:val="0"/>
      <w:marRight w:val="0"/>
      <w:marTop w:val="0"/>
      <w:marBottom w:val="0"/>
      <w:divBdr>
        <w:top w:val="none" w:sz="0" w:space="0" w:color="auto"/>
        <w:left w:val="none" w:sz="0" w:space="0" w:color="auto"/>
        <w:bottom w:val="none" w:sz="0" w:space="0" w:color="auto"/>
        <w:right w:val="none" w:sz="0" w:space="0" w:color="auto"/>
      </w:divBdr>
    </w:div>
    <w:div w:id="1359695492">
      <w:bodyDiv w:val="1"/>
      <w:marLeft w:val="0"/>
      <w:marRight w:val="0"/>
      <w:marTop w:val="0"/>
      <w:marBottom w:val="0"/>
      <w:divBdr>
        <w:top w:val="none" w:sz="0" w:space="0" w:color="auto"/>
        <w:left w:val="none" w:sz="0" w:space="0" w:color="auto"/>
        <w:bottom w:val="none" w:sz="0" w:space="0" w:color="auto"/>
        <w:right w:val="none" w:sz="0" w:space="0" w:color="auto"/>
      </w:divBdr>
    </w:div>
    <w:div w:id="1379012458">
      <w:bodyDiv w:val="1"/>
      <w:marLeft w:val="0"/>
      <w:marRight w:val="0"/>
      <w:marTop w:val="0"/>
      <w:marBottom w:val="0"/>
      <w:divBdr>
        <w:top w:val="none" w:sz="0" w:space="0" w:color="auto"/>
        <w:left w:val="none" w:sz="0" w:space="0" w:color="auto"/>
        <w:bottom w:val="none" w:sz="0" w:space="0" w:color="auto"/>
        <w:right w:val="none" w:sz="0" w:space="0" w:color="auto"/>
      </w:divBdr>
    </w:div>
    <w:div w:id="1400707844">
      <w:bodyDiv w:val="1"/>
      <w:marLeft w:val="0"/>
      <w:marRight w:val="0"/>
      <w:marTop w:val="0"/>
      <w:marBottom w:val="0"/>
      <w:divBdr>
        <w:top w:val="none" w:sz="0" w:space="0" w:color="auto"/>
        <w:left w:val="none" w:sz="0" w:space="0" w:color="auto"/>
        <w:bottom w:val="none" w:sz="0" w:space="0" w:color="auto"/>
        <w:right w:val="none" w:sz="0" w:space="0" w:color="auto"/>
      </w:divBdr>
    </w:div>
    <w:div w:id="1402480425">
      <w:bodyDiv w:val="1"/>
      <w:marLeft w:val="0"/>
      <w:marRight w:val="0"/>
      <w:marTop w:val="0"/>
      <w:marBottom w:val="0"/>
      <w:divBdr>
        <w:top w:val="none" w:sz="0" w:space="0" w:color="auto"/>
        <w:left w:val="none" w:sz="0" w:space="0" w:color="auto"/>
        <w:bottom w:val="none" w:sz="0" w:space="0" w:color="auto"/>
        <w:right w:val="none" w:sz="0" w:space="0" w:color="auto"/>
      </w:divBdr>
    </w:div>
    <w:div w:id="1417480748">
      <w:bodyDiv w:val="1"/>
      <w:marLeft w:val="0"/>
      <w:marRight w:val="0"/>
      <w:marTop w:val="0"/>
      <w:marBottom w:val="0"/>
      <w:divBdr>
        <w:top w:val="none" w:sz="0" w:space="0" w:color="auto"/>
        <w:left w:val="none" w:sz="0" w:space="0" w:color="auto"/>
        <w:bottom w:val="none" w:sz="0" w:space="0" w:color="auto"/>
        <w:right w:val="none" w:sz="0" w:space="0" w:color="auto"/>
      </w:divBdr>
    </w:div>
    <w:div w:id="1420254003">
      <w:bodyDiv w:val="1"/>
      <w:marLeft w:val="0"/>
      <w:marRight w:val="0"/>
      <w:marTop w:val="0"/>
      <w:marBottom w:val="0"/>
      <w:divBdr>
        <w:top w:val="none" w:sz="0" w:space="0" w:color="auto"/>
        <w:left w:val="none" w:sz="0" w:space="0" w:color="auto"/>
        <w:bottom w:val="none" w:sz="0" w:space="0" w:color="auto"/>
        <w:right w:val="none" w:sz="0" w:space="0" w:color="auto"/>
      </w:divBdr>
    </w:div>
    <w:div w:id="1430665009">
      <w:bodyDiv w:val="1"/>
      <w:marLeft w:val="0"/>
      <w:marRight w:val="0"/>
      <w:marTop w:val="0"/>
      <w:marBottom w:val="0"/>
      <w:divBdr>
        <w:top w:val="none" w:sz="0" w:space="0" w:color="auto"/>
        <w:left w:val="none" w:sz="0" w:space="0" w:color="auto"/>
        <w:bottom w:val="none" w:sz="0" w:space="0" w:color="auto"/>
        <w:right w:val="none" w:sz="0" w:space="0" w:color="auto"/>
      </w:divBdr>
    </w:div>
    <w:div w:id="1438527749">
      <w:bodyDiv w:val="1"/>
      <w:marLeft w:val="0"/>
      <w:marRight w:val="0"/>
      <w:marTop w:val="0"/>
      <w:marBottom w:val="0"/>
      <w:divBdr>
        <w:top w:val="none" w:sz="0" w:space="0" w:color="auto"/>
        <w:left w:val="none" w:sz="0" w:space="0" w:color="auto"/>
        <w:bottom w:val="none" w:sz="0" w:space="0" w:color="auto"/>
        <w:right w:val="none" w:sz="0" w:space="0" w:color="auto"/>
      </w:divBdr>
    </w:div>
    <w:div w:id="1450516466">
      <w:bodyDiv w:val="1"/>
      <w:marLeft w:val="0"/>
      <w:marRight w:val="0"/>
      <w:marTop w:val="0"/>
      <w:marBottom w:val="0"/>
      <w:divBdr>
        <w:top w:val="none" w:sz="0" w:space="0" w:color="auto"/>
        <w:left w:val="none" w:sz="0" w:space="0" w:color="auto"/>
        <w:bottom w:val="none" w:sz="0" w:space="0" w:color="auto"/>
        <w:right w:val="none" w:sz="0" w:space="0" w:color="auto"/>
      </w:divBdr>
    </w:div>
    <w:div w:id="1452557900">
      <w:bodyDiv w:val="1"/>
      <w:marLeft w:val="0"/>
      <w:marRight w:val="0"/>
      <w:marTop w:val="0"/>
      <w:marBottom w:val="0"/>
      <w:divBdr>
        <w:top w:val="none" w:sz="0" w:space="0" w:color="auto"/>
        <w:left w:val="none" w:sz="0" w:space="0" w:color="auto"/>
        <w:bottom w:val="none" w:sz="0" w:space="0" w:color="auto"/>
        <w:right w:val="none" w:sz="0" w:space="0" w:color="auto"/>
      </w:divBdr>
    </w:div>
    <w:div w:id="1457717485">
      <w:bodyDiv w:val="1"/>
      <w:marLeft w:val="0"/>
      <w:marRight w:val="0"/>
      <w:marTop w:val="0"/>
      <w:marBottom w:val="0"/>
      <w:divBdr>
        <w:top w:val="none" w:sz="0" w:space="0" w:color="auto"/>
        <w:left w:val="none" w:sz="0" w:space="0" w:color="auto"/>
        <w:bottom w:val="none" w:sz="0" w:space="0" w:color="auto"/>
        <w:right w:val="none" w:sz="0" w:space="0" w:color="auto"/>
      </w:divBdr>
    </w:div>
    <w:div w:id="1462109509">
      <w:bodyDiv w:val="1"/>
      <w:marLeft w:val="0"/>
      <w:marRight w:val="0"/>
      <w:marTop w:val="0"/>
      <w:marBottom w:val="0"/>
      <w:divBdr>
        <w:top w:val="none" w:sz="0" w:space="0" w:color="auto"/>
        <w:left w:val="none" w:sz="0" w:space="0" w:color="auto"/>
        <w:bottom w:val="none" w:sz="0" w:space="0" w:color="auto"/>
        <w:right w:val="none" w:sz="0" w:space="0" w:color="auto"/>
      </w:divBdr>
    </w:div>
    <w:div w:id="1468552172">
      <w:bodyDiv w:val="1"/>
      <w:marLeft w:val="0"/>
      <w:marRight w:val="0"/>
      <w:marTop w:val="0"/>
      <w:marBottom w:val="0"/>
      <w:divBdr>
        <w:top w:val="none" w:sz="0" w:space="0" w:color="auto"/>
        <w:left w:val="none" w:sz="0" w:space="0" w:color="auto"/>
        <w:bottom w:val="none" w:sz="0" w:space="0" w:color="auto"/>
        <w:right w:val="none" w:sz="0" w:space="0" w:color="auto"/>
      </w:divBdr>
    </w:div>
    <w:div w:id="1471745071">
      <w:bodyDiv w:val="1"/>
      <w:marLeft w:val="0"/>
      <w:marRight w:val="0"/>
      <w:marTop w:val="0"/>
      <w:marBottom w:val="0"/>
      <w:divBdr>
        <w:top w:val="none" w:sz="0" w:space="0" w:color="auto"/>
        <w:left w:val="none" w:sz="0" w:space="0" w:color="auto"/>
        <w:bottom w:val="none" w:sz="0" w:space="0" w:color="auto"/>
        <w:right w:val="none" w:sz="0" w:space="0" w:color="auto"/>
      </w:divBdr>
    </w:div>
    <w:div w:id="1473132718">
      <w:bodyDiv w:val="1"/>
      <w:marLeft w:val="0"/>
      <w:marRight w:val="0"/>
      <w:marTop w:val="0"/>
      <w:marBottom w:val="0"/>
      <w:divBdr>
        <w:top w:val="none" w:sz="0" w:space="0" w:color="auto"/>
        <w:left w:val="none" w:sz="0" w:space="0" w:color="auto"/>
        <w:bottom w:val="none" w:sz="0" w:space="0" w:color="auto"/>
        <w:right w:val="none" w:sz="0" w:space="0" w:color="auto"/>
      </w:divBdr>
    </w:div>
    <w:div w:id="1482234350">
      <w:bodyDiv w:val="1"/>
      <w:marLeft w:val="0"/>
      <w:marRight w:val="0"/>
      <w:marTop w:val="0"/>
      <w:marBottom w:val="0"/>
      <w:divBdr>
        <w:top w:val="none" w:sz="0" w:space="0" w:color="auto"/>
        <w:left w:val="none" w:sz="0" w:space="0" w:color="auto"/>
        <w:bottom w:val="none" w:sz="0" w:space="0" w:color="auto"/>
        <w:right w:val="none" w:sz="0" w:space="0" w:color="auto"/>
      </w:divBdr>
    </w:div>
    <w:div w:id="1482695445">
      <w:bodyDiv w:val="1"/>
      <w:marLeft w:val="0"/>
      <w:marRight w:val="0"/>
      <w:marTop w:val="0"/>
      <w:marBottom w:val="0"/>
      <w:divBdr>
        <w:top w:val="none" w:sz="0" w:space="0" w:color="auto"/>
        <w:left w:val="none" w:sz="0" w:space="0" w:color="auto"/>
        <w:bottom w:val="none" w:sz="0" w:space="0" w:color="auto"/>
        <w:right w:val="none" w:sz="0" w:space="0" w:color="auto"/>
      </w:divBdr>
    </w:div>
    <w:div w:id="1483935117">
      <w:bodyDiv w:val="1"/>
      <w:marLeft w:val="0"/>
      <w:marRight w:val="0"/>
      <w:marTop w:val="0"/>
      <w:marBottom w:val="0"/>
      <w:divBdr>
        <w:top w:val="none" w:sz="0" w:space="0" w:color="auto"/>
        <w:left w:val="none" w:sz="0" w:space="0" w:color="auto"/>
        <w:bottom w:val="none" w:sz="0" w:space="0" w:color="auto"/>
        <w:right w:val="none" w:sz="0" w:space="0" w:color="auto"/>
      </w:divBdr>
    </w:div>
    <w:div w:id="1488207213">
      <w:bodyDiv w:val="1"/>
      <w:marLeft w:val="0"/>
      <w:marRight w:val="0"/>
      <w:marTop w:val="0"/>
      <w:marBottom w:val="0"/>
      <w:divBdr>
        <w:top w:val="none" w:sz="0" w:space="0" w:color="auto"/>
        <w:left w:val="none" w:sz="0" w:space="0" w:color="auto"/>
        <w:bottom w:val="none" w:sz="0" w:space="0" w:color="auto"/>
        <w:right w:val="none" w:sz="0" w:space="0" w:color="auto"/>
      </w:divBdr>
    </w:div>
    <w:div w:id="1497110535">
      <w:bodyDiv w:val="1"/>
      <w:marLeft w:val="0"/>
      <w:marRight w:val="0"/>
      <w:marTop w:val="0"/>
      <w:marBottom w:val="0"/>
      <w:divBdr>
        <w:top w:val="none" w:sz="0" w:space="0" w:color="auto"/>
        <w:left w:val="none" w:sz="0" w:space="0" w:color="auto"/>
        <w:bottom w:val="none" w:sz="0" w:space="0" w:color="auto"/>
        <w:right w:val="none" w:sz="0" w:space="0" w:color="auto"/>
      </w:divBdr>
    </w:div>
    <w:div w:id="1504972519">
      <w:bodyDiv w:val="1"/>
      <w:marLeft w:val="0"/>
      <w:marRight w:val="0"/>
      <w:marTop w:val="0"/>
      <w:marBottom w:val="0"/>
      <w:divBdr>
        <w:top w:val="none" w:sz="0" w:space="0" w:color="auto"/>
        <w:left w:val="none" w:sz="0" w:space="0" w:color="auto"/>
        <w:bottom w:val="none" w:sz="0" w:space="0" w:color="auto"/>
        <w:right w:val="none" w:sz="0" w:space="0" w:color="auto"/>
      </w:divBdr>
    </w:div>
    <w:div w:id="1507747419">
      <w:bodyDiv w:val="1"/>
      <w:marLeft w:val="0"/>
      <w:marRight w:val="0"/>
      <w:marTop w:val="0"/>
      <w:marBottom w:val="0"/>
      <w:divBdr>
        <w:top w:val="none" w:sz="0" w:space="0" w:color="auto"/>
        <w:left w:val="none" w:sz="0" w:space="0" w:color="auto"/>
        <w:bottom w:val="none" w:sz="0" w:space="0" w:color="auto"/>
        <w:right w:val="none" w:sz="0" w:space="0" w:color="auto"/>
      </w:divBdr>
    </w:div>
    <w:div w:id="1508641478">
      <w:bodyDiv w:val="1"/>
      <w:marLeft w:val="0"/>
      <w:marRight w:val="0"/>
      <w:marTop w:val="0"/>
      <w:marBottom w:val="0"/>
      <w:divBdr>
        <w:top w:val="none" w:sz="0" w:space="0" w:color="auto"/>
        <w:left w:val="none" w:sz="0" w:space="0" w:color="auto"/>
        <w:bottom w:val="none" w:sz="0" w:space="0" w:color="auto"/>
        <w:right w:val="none" w:sz="0" w:space="0" w:color="auto"/>
      </w:divBdr>
    </w:div>
    <w:div w:id="1515338925">
      <w:bodyDiv w:val="1"/>
      <w:marLeft w:val="0"/>
      <w:marRight w:val="0"/>
      <w:marTop w:val="0"/>
      <w:marBottom w:val="0"/>
      <w:divBdr>
        <w:top w:val="none" w:sz="0" w:space="0" w:color="auto"/>
        <w:left w:val="none" w:sz="0" w:space="0" w:color="auto"/>
        <w:bottom w:val="none" w:sz="0" w:space="0" w:color="auto"/>
        <w:right w:val="none" w:sz="0" w:space="0" w:color="auto"/>
      </w:divBdr>
    </w:div>
    <w:div w:id="1550415070">
      <w:bodyDiv w:val="1"/>
      <w:marLeft w:val="0"/>
      <w:marRight w:val="0"/>
      <w:marTop w:val="0"/>
      <w:marBottom w:val="0"/>
      <w:divBdr>
        <w:top w:val="none" w:sz="0" w:space="0" w:color="auto"/>
        <w:left w:val="none" w:sz="0" w:space="0" w:color="auto"/>
        <w:bottom w:val="none" w:sz="0" w:space="0" w:color="auto"/>
        <w:right w:val="none" w:sz="0" w:space="0" w:color="auto"/>
      </w:divBdr>
    </w:div>
    <w:div w:id="1554851789">
      <w:bodyDiv w:val="1"/>
      <w:marLeft w:val="0"/>
      <w:marRight w:val="0"/>
      <w:marTop w:val="0"/>
      <w:marBottom w:val="0"/>
      <w:divBdr>
        <w:top w:val="none" w:sz="0" w:space="0" w:color="auto"/>
        <w:left w:val="none" w:sz="0" w:space="0" w:color="auto"/>
        <w:bottom w:val="none" w:sz="0" w:space="0" w:color="auto"/>
        <w:right w:val="none" w:sz="0" w:space="0" w:color="auto"/>
      </w:divBdr>
    </w:div>
    <w:div w:id="1565722778">
      <w:bodyDiv w:val="1"/>
      <w:marLeft w:val="0"/>
      <w:marRight w:val="0"/>
      <w:marTop w:val="0"/>
      <w:marBottom w:val="0"/>
      <w:divBdr>
        <w:top w:val="none" w:sz="0" w:space="0" w:color="auto"/>
        <w:left w:val="none" w:sz="0" w:space="0" w:color="auto"/>
        <w:bottom w:val="none" w:sz="0" w:space="0" w:color="auto"/>
        <w:right w:val="none" w:sz="0" w:space="0" w:color="auto"/>
      </w:divBdr>
    </w:div>
    <w:div w:id="1576478262">
      <w:bodyDiv w:val="1"/>
      <w:marLeft w:val="0"/>
      <w:marRight w:val="0"/>
      <w:marTop w:val="0"/>
      <w:marBottom w:val="0"/>
      <w:divBdr>
        <w:top w:val="none" w:sz="0" w:space="0" w:color="auto"/>
        <w:left w:val="none" w:sz="0" w:space="0" w:color="auto"/>
        <w:bottom w:val="none" w:sz="0" w:space="0" w:color="auto"/>
        <w:right w:val="none" w:sz="0" w:space="0" w:color="auto"/>
      </w:divBdr>
    </w:div>
    <w:div w:id="1579291208">
      <w:bodyDiv w:val="1"/>
      <w:marLeft w:val="0"/>
      <w:marRight w:val="0"/>
      <w:marTop w:val="0"/>
      <w:marBottom w:val="0"/>
      <w:divBdr>
        <w:top w:val="none" w:sz="0" w:space="0" w:color="auto"/>
        <w:left w:val="none" w:sz="0" w:space="0" w:color="auto"/>
        <w:bottom w:val="none" w:sz="0" w:space="0" w:color="auto"/>
        <w:right w:val="none" w:sz="0" w:space="0" w:color="auto"/>
      </w:divBdr>
    </w:div>
    <w:div w:id="1580406871">
      <w:bodyDiv w:val="1"/>
      <w:marLeft w:val="0"/>
      <w:marRight w:val="0"/>
      <w:marTop w:val="0"/>
      <w:marBottom w:val="0"/>
      <w:divBdr>
        <w:top w:val="none" w:sz="0" w:space="0" w:color="auto"/>
        <w:left w:val="none" w:sz="0" w:space="0" w:color="auto"/>
        <w:bottom w:val="none" w:sz="0" w:space="0" w:color="auto"/>
        <w:right w:val="none" w:sz="0" w:space="0" w:color="auto"/>
      </w:divBdr>
    </w:div>
    <w:div w:id="1591083494">
      <w:bodyDiv w:val="1"/>
      <w:marLeft w:val="0"/>
      <w:marRight w:val="0"/>
      <w:marTop w:val="0"/>
      <w:marBottom w:val="0"/>
      <w:divBdr>
        <w:top w:val="none" w:sz="0" w:space="0" w:color="auto"/>
        <w:left w:val="none" w:sz="0" w:space="0" w:color="auto"/>
        <w:bottom w:val="none" w:sz="0" w:space="0" w:color="auto"/>
        <w:right w:val="none" w:sz="0" w:space="0" w:color="auto"/>
      </w:divBdr>
    </w:div>
    <w:div w:id="1593736417">
      <w:bodyDiv w:val="1"/>
      <w:marLeft w:val="0"/>
      <w:marRight w:val="0"/>
      <w:marTop w:val="0"/>
      <w:marBottom w:val="0"/>
      <w:divBdr>
        <w:top w:val="none" w:sz="0" w:space="0" w:color="auto"/>
        <w:left w:val="none" w:sz="0" w:space="0" w:color="auto"/>
        <w:bottom w:val="none" w:sz="0" w:space="0" w:color="auto"/>
        <w:right w:val="none" w:sz="0" w:space="0" w:color="auto"/>
      </w:divBdr>
    </w:div>
    <w:div w:id="1598371050">
      <w:bodyDiv w:val="1"/>
      <w:marLeft w:val="0"/>
      <w:marRight w:val="0"/>
      <w:marTop w:val="0"/>
      <w:marBottom w:val="0"/>
      <w:divBdr>
        <w:top w:val="none" w:sz="0" w:space="0" w:color="auto"/>
        <w:left w:val="none" w:sz="0" w:space="0" w:color="auto"/>
        <w:bottom w:val="none" w:sz="0" w:space="0" w:color="auto"/>
        <w:right w:val="none" w:sz="0" w:space="0" w:color="auto"/>
      </w:divBdr>
    </w:div>
    <w:div w:id="1610090385">
      <w:bodyDiv w:val="1"/>
      <w:marLeft w:val="0"/>
      <w:marRight w:val="0"/>
      <w:marTop w:val="0"/>
      <w:marBottom w:val="0"/>
      <w:divBdr>
        <w:top w:val="none" w:sz="0" w:space="0" w:color="auto"/>
        <w:left w:val="none" w:sz="0" w:space="0" w:color="auto"/>
        <w:bottom w:val="none" w:sz="0" w:space="0" w:color="auto"/>
        <w:right w:val="none" w:sz="0" w:space="0" w:color="auto"/>
      </w:divBdr>
    </w:div>
    <w:div w:id="1621183532">
      <w:bodyDiv w:val="1"/>
      <w:marLeft w:val="0"/>
      <w:marRight w:val="0"/>
      <w:marTop w:val="0"/>
      <w:marBottom w:val="0"/>
      <w:divBdr>
        <w:top w:val="none" w:sz="0" w:space="0" w:color="auto"/>
        <w:left w:val="none" w:sz="0" w:space="0" w:color="auto"/>
        <w:bottom w:val="none" w:sz="0" w:space="0" w:color="auto"/>
        <w:right w:val="none" w:sz="0" w:space="0" w:color="auto"/>
      </w:divBdr>
    </w:div>
    <w:div w:id="1622999730">
      <w:bodyDiv w:val="1"/>
      <w:marLeft w:val="0"/>
      <w:marRight w:val="0"/>
      <w:marTop w:val="0"/>
      <w:marBottom w:val="0"/>
      <w:divBdr>
        <w:top w:val="none" w:sz="0" w:space="0" w:color="auto"/>
        <w:left w:val="none" w:sz="0" w:space="0" w:color="auto"/>
        <w:bottom w:val="none" w:sz="0" w:space="0" w:color="auto"/>
        <w:right w:val="none" w:sz="0" w:space="0" w:color="auto"/>
      </w:divBdr>
    </w:div>
    <w:div w:id="1641232203">
      <w:bodyDiv w:val="1"/>
      <w:marLeft w:val="0"/>
      <w:marRight w:val="0"/>
      <w:marTop w:val="0"/>
      <w:marBottom w:val="0"/>
      <w:divBdr>
        <w:top w:val="none" w:sz="0" w:space="0" w:color="auto"/>
        <w:left w:val="none" w:sz="0" w:space="0" w:color="auto"/>
        <w:bottom w:val="none" w:sz="0" w:space="0" w:color="auto"/>
        <w:right w:val="none" w:sz="0" w:space="0" w:color="auto"/>
      </w:divBdr>
    </w:div>
    <w:div w:id="1650673357">
      <w:bodyDiv w:val="1"/>
      <w:marLeft w:val="0"/>
      <w:marRight w:val="0"/>
      <w:marTop w:val="0"/>
      <w:marBottom w:val="0"/>
      <w:divBdr>
        <w:top w:val="none" w:sz="0" w:space="0" w:color="auto"/>
        <w:left w:val="none" w:sz="0" w:space="0" w:color="auto"/>
        <w:bottom w:val="none" w:sz="0" w:space="0" w:color="auto"/>
        <w:right w:val="none" w:sz="0" w:space="0" w:color="auto"/>
      </w:divBdr>
    </w:div>
    <w:div w:id="1655521259">
      <w:bodyDiv w:val="1"/>
      <w:marLeft w:val="0"/>
      <w:marRight w:val="0"/>
      <w:marTop w:val="0"/>
      <w:marBottom w:val="0"/>
      <w:divBdr>
        <w:top w:val="none" w:sz="0" w:space="0" w:color="auto"/>
        <w:left w:val="none" w:sz="0" w:space="0" w:color="auto"/>
        <w:bottom w:val="none" w:sz="0" w:space="0" w:color="auto"/>
        <w:right w:val="none" w:sz="0" w:space="0" w:color="auto"/>
      </w:divBdr>
    </w:div>
    <w:div w:id="1655642315">
      <w:bodyDiv w:val="1"/>
      <w:marLeft w:val="0"/>
      <w:marRight w:val="0"/>
      <w:marTop w:val="0"/>
      <w:marBottom w:val="0"/>
      <w:divBdr>
        <w:top w:val="none" w:sz="0" w:space="0" w:color="auto"/>
        <w:left w:val="none" w:sz="0" w:space="0" w:color="auto"/>
        <w:bottom w:val="none" w:sz="0" w:space="0" w:color="auto"/>
        <w:right w:val="none" w:sz="0" w:space="0" w:color="auto"/>
      </w:divBdr>
    </w:div>
    <w:div w:id="1663855116">
      <w:bodyDiv w:val="1"/>
      <w:marLeft w:val="0"/>
      <w:marRight w:val="0"/>
      <w:marTop w:val="0"/>
      <w:marBottom w:val="0"/>
      <w:divBdr>
        <w:top w:val="none" w:sz="0" w:space="0" w:color="auto"/>
        <w:left w:val="none" w:sz="0" w:space="0" w:color="auto"/>
        <w:bottom w:val="none" w:sz="0" w:space="0" w:color="auto"/>
        <w:right w:val="none" w:sz="0" w:space="0" w:color="auto"/>
      </w:divBdr>
    </w:div>
    <w:div w:id="1682664633">
      <w:bodyDiv w:val="1"/>
      <w:marLeft w:val="0"/>
      <w:marRight w:val="0"/>
      <w:marTop w:val="0"/>
      <w:marBottom w:val="0"/>
      <w:divBdr>
        <w:top w:val="none" w:sz="0" w:space="0" w:color="auto"/>
        <w:left w:val="none" w:sz="0" w:space="0" w:color="auto"/>
        <w:bottom w:val="none" w:sz="0" w:space="0" w:color="auto"/>
        <w:right w:val="none" w:sz="0" w:space="0" w:color="auto"/>
      </w:divBdr>
    </w:div>
    <w:div w:id="1686980892">
      <w:bodyDiv w:val="1"/>
      <w:marLeft w:val="0"/>
      <w:marRight w:val="0"/>
      <w:marTop w:val="0"/>
      <w:marBottom w:val="0"/>
      <w:divBdr>
        <w:top w:val="none" w:sz="0" w:space="0" w:color="auto"/>
        <w:left w:val="none" w:sz="0" w:space="0" w:color="auto"/>
        <w:bottom w:val="none" w:sz="0" w:space="0" w:color="auto"/>
        <w:right w:val="none" w:sz="0" w:space="0" w:color="auto"/>
      </w:divBdr>
    </w:div>
    <w:div w:id="1699157501">
      <w:bodyDiv w:val="1"/>
      <w:marLeft w:val="0"/>
      <w:marRight w:val="0"/>
      <w:marTop w:val="0"/>
      <w:marBottom w:val="0"/>
      <w:divBdr>
        <w:top w:val="none" w:sz="0" w:space="0" w:color="auto"/>
        <w:left w:val="none" w:sz="0" w:space="0" w:color="auto"/>
        <w:bottom w:val="none" w:sz="0" w:space="0" w:color="auto"/>
        <w:right w:val="none" w:sz="0" w:space="0" w:color="auto"/>
      </w:divBdr>
    </w:div>
    <w:div w:id="1708750848">
      <w:bodyDiv w:val="1"/>
      <w:marLeft w:val="0"/>
      <w:marRight w:val="0"/>
      <w:marTop w:val="0"/>
      <w:marBottom w:val="0"/>
      <w:divBdr>
        <w:top w:val="none" w:sz="0" w:space="0" w:color="auto"/>
        <w:left w:val="none" w:sz="0" w:space="0" w:color="auto"/>
        <w:bottom w:val="none" w:sz="0" w:space="0" w:color="auto"/>
        <w:right w:val="none" w:sz="0" w:space="0" w:color="auto"/>
      </w:divBdr>
    </w:div>
    <w:div w:id="1709453508">
      <w:bodyDiv w:val="1"/>
      <w:marLeft w:val="0"/>
      <w:marRight w:val="0"/>
      <w:marTop w:val="0"/>
      <w:marBottom w:val="0"/>
      <w:divBdr>
        <w:top w:val="none" w:sz="0" w:space="0" w:color="auto"/>
        <w:left w:val="none" w:sz="0" w:space="0" w:color="auto"/>
        <w:bottom w:val="none" w:sz="0" w:space="0" w:color="auto"/>
        <w:right w:val="none" w:sz="0" w:space="0" w:color="auto"/>
      </w:divBdr>
    </w:div>
    <w:div w:id="1710757784">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60515836">
      <w:bodyDiv w:val="1"/>
      <w:marLeft w:val="0"/>
      <w:marRight w:val="0"/>
      <w:marTop w:val="0"/>
      <w:marBottom w:val="0"/>
      <w:divBdr>
        <w:top w:val="none" w:sz="0" w:space="0" w:color="auto"/>
        <w:left w:val="none" w:sz="0" w:space="0" w:color="auto"/>
        <w:bottom w:val="none" w:sz="0" w:space="0" w:color="auto"/>
        <w:right w:val="none" w:sz="0" w:space="0" w:color="auto"/>
      </w:divBdr>
    </w:div>
    <w:div w:id="1764759854">
      <w:bodyDiv w:val="1"/>
      <w:marLeft w:val="0"/>
      <w:marRight w:val="0"/>
      <w:marTop w:val="0"/>
      <w:marBottom w:val="0"/>
      <w:divBdr>
        <w:top w:val="none" w:sz="0" w:space="0" w:color="auto"/>
        <w:left w:val="none" w:sz="0" w:space="0" w:color="auto"/>
        <w:bottom w:val="none" w:sz="0" w:space="0" w:color="auto"/>
        <w:right w:val="none" w:sz="0" w:space="0" w:color="auto"/>
      </w:divBdr>
    </w:div>
    <w:div w:id="1765344012">
      <w:bodyDiv w:val="1"/>
      <w:marLeft w:val="0"/>
      <w:marRight w:val="0"/>
      <w:marTop w:val="0"/>
      <w:marBottom w:val="0"/>
      <w:divBdr>
        <w:top w:val="none" w:sz="0" w:space="0" w:color="auto"/>
        <w:left w:val="none" w:sz="0" w:space="0" w:color="auto"/>
        <w:bottom w:val="none" w:sz="0" w:space="0" w:color="auto"/>
        <w:right w:val="none" w:sz="0" w:space="0" w:color="auto"/>
      </w:divBdr>
    </w:div>
    <w:div w:id="1769696213">
      <w:bodyDiv w:val="1"/>
      <w:marLeft w:val="0"/>
      <w:marRight w:val="0"/>
      <w:marTop w:val="0"/>
      <w:marBottom w:val="0"/>
      <w:divBdr>
        <w:top w:val="none" w:sz="0" w:space="0" w:color="auto"/>
        <w:left w:val="none" w:sz="0" w:space="0" w:color="auto"/>
        <w:bottom w:val="none" w:sz="0" w:space="0" w:color="auto"/>
        <w:right w:val="none" w:sz="0" w:space="0" w:color="auto"/>
      </w:divBdr>
    </w:div>
    <w:div w:id="1779062418">
      <w:bodyDiv w:val="1"/>
      <w:marLeft w:val="0"/>
      <w:marRight w:val="0"/>
      <w:marTop w:val="0"/>
      <w:marBottom w:val="0"/>
      <w:divBdr>
        <w:top w:val="none" w:sz="0" w:space="0" w:color="auto"/>
        <w:left w:val="none" w:sz="0" w:space="0" w:color="auto"/>
        <w:bottom w:val="none" w:sz="0" w:space="0" w:color="auto"/>
        <w:right w:val="none" w:sz="0" w:space="0" w:color="auto"/>
      </w:divBdr>
    </w:div>
    <w:div w:id="1781874688">
      <w:bodyDiv w:val="1"/>
      <w:marLeft w:val="0"/>
      <w:marRight w:val="0"/>
      <w:marTop w:val="0"/>
      <w:marBottom w:val="0"/>
      <w:divBdr>
        <w:top w:val="none" w:sz="0" w:space="0" w:color="auto"/>
        <w:left w:val="none" w:sz="0" w:space="0" w:color="auto"/>
        <w:bottom w:val="none" w:sz="0" w:space="0" w:color="auto"/>
        <w:right w:val="none" w:sz="0" w:space="0" w:color="auto"/>
      </w:divBdr>
    </w:div>
    <w:div w:id="1786384794">
      <w:bodyDiv w:val="1"/>
      <w:marLeft w:val="0"/>
      <w:marRight w:val="0"/>
      <w:marTop w:val="0"/>
      <w:marBottom w:val="0"/>
      <w:divBdr>
        <w:top w:val="none" w:sz="0" w:space="0" w:color="auto"/>
        <w:left w:val="none" w:sz="0" w:space="0" w:color="auto"/>
        <w:bottom w:val="none" w:sz="0" w:space="0" w:color="auto"/>
        <w:right w:val="none" w:sz="0" w:space="0" w:color="auto"/>
      </w:divBdr>
    </w:div>
    <w:div w:id="1790586832">
      <w:bodyDiv w:val="1"/>
      <w:marLeft w:val="0"/>
      <w:marRight w:val="0"/>
      <w:marTop w:val="0"/>
      <w:marBottom w:val="0"/>
      <w:divBdr>
        <w:top w:val="none" w:sz="0" w:space="0" w:color="auto"/>
        <w:left w:val="none" w:sz="0" w:space="0" w:color="auto"/>
        <w:bottom w:val="none" w:sz="0" w:space="0" w:color="auto"/>
        <w:right w:val="none" w:sz="0" w:space="0" w:color="auto"/>
      </w:divBdr>
    </w:div>
    <w:div w:id="1816994891">
      <w:bodyDiv w:val="1"/>
      <w:marLeft w:val="0"/>
      <w:marRight w:val="0"/>
      <w:marTop w:val="0"/>
      <w:marBottom w:val="0"/>
      <w:divBdr>
        <w:top w:val="none" w:sz="0" w:space="0" w:color="auto"/>
        <w:left w:val="none" w:sz="0" w:space="0" w:color="auto"/>
        <w:bottom w:val="none" w:sz="0" w:space="0" w:color="auto"/>
        <w:right w:val="none" w:sz="0" w:space="0" w:color="auto"/>
      </w:divBdr>
    </w:div>
    <w:div w:id="1822573621">
      <w:bodyDiv w:val="1"/>
      <w:marLeft w:val="0"/>
      <w:marRight w:val="0"/>
      <w:marTop w:val="0"/>
      <w:marBottom w:val="0"/>
      <w:divBdr>
        <w:top w:val="none" w:sz="0" w:space="0" w:color="auto"/>
        <w:left w:val="none" w:sz="0" w:space="0" w:color="auto"/>
        <w:bottom w:val="none" w:sz="0" w:space="0" w:color="auto"/>
        <w:right w:val="none" w:sz="0" w:space="0" w:color="auto"/>
      </w:divBdr>
      <w:divsChild>
        <w:div w:id="954991195">
          <w:marLeft w:val="0"/>
          <w:marRight w:val="0"/>
          <w:marTop w:val="0"/>
          <w:marBottom w:val="0"/>
          <w:divBdr>
            <w:top w:val="none" w:sz="0" w:space="0" w:color="auto"/>
            <w:left w:val="none" w:sz="0" w:space="0" w:color="auto"/>
            <w:bottom w:val="none" w:sz="0" w:space="0" w:color="auto"/>
            <w:right w:val="none" w:sz="0" w:space="0" w:color="auto"/>
          </w:divBdr>
          <w:divsChild>
            <w:div w:id="908610733">
              <w:marLeft w:val="225"/>
              <w:marRight w:val="0"/>
              <w:marTop w:val="150"/>
              <w:marBottom w:val="0"/>
              <w:divBdr>
                <w:top w:val="none" w:sz="0" w:space="0" w:color="auto"/>
                <w:left w:val="none" w:sz="0" w:space="0" w:color="auto"/>
                <w:bottom w:val="none" w:sz="0" w:space="0" w:color="auto"/>
                <w:right w:val="none" w:sz="0" w:space="0" w:color="auto"/>
              </w:divBdr>
              <w:divsChild>
                <w:div w:id="538974708">
                  <w:marLeft w:val="0"/>
                  <w:marRight w:val="0"/>
                  <w:marTop w:val="0"/>
                  <w:marBottom w:val="0"/>
                  <w:divBdr>
                    <w:top w:val="none" w:sz="0" w:space="0" w:color="auto"/>
                    <w:left w:val="none" w:sz="0" w:space="0" w:color="auto"/>
                    <w:bottom w:val="none" w:sz="0" w:space="0" w:color="auto"/>
                    <w:right w:val="none" w:sz="0" w:space="0" w:color="auto"/>
                  </w:divBdr>
                  <w:divsChild>
                    <w:div w:id="806777504">
                      <w:marLeft w:val="0"/>
                      <w:marRight w:val="0"/>
                      <w:marTop w:val="0"/>
                      <w:marBottom w:val="0"/>
                      <w:divBdr>
                        <w:top w:val="none" w:sz="0" w:space="0" w:color="auto"/>
                        <w:left w:val="none" w:sz="0" w:space="0" w:color="auto"/>
                        <w:bottom w:val="none" w:sz="0" w:space="0" w:color="auto"/>
                        <w:right w:val="none" w:sz="0" w:space="0" w:color="auto"/>
                      </w:divBdr>
                      <w:divsChild>
                        <w:div w:id="610824996">
                          <w:marLeft w:val="0"/>
                          <w:marRight w:val="0"/>
                          <w:marTop w:val="0"/>
                          <w:marBottom w:val="0"/>
                          <w:divBdr>
                            <w:top w:val="none" w:sz="0" w:space="0" w:color="auto"/>
                            <w:left w:val="none" w:sz="0" w:space="0" w:color="auto"/>
                            <w:bottom w:val="none" w:sz="0" w:space="0" w:color="auto"/>
                            <w:right w:val="none" w:sz="0" w:space="0" w:color="auto"/>
                          </w:divBdr>
                        </w:div>
                        <w:div w:id="1326395954">
                          <w:marLeft w:val="0"/>
                          <w:marRight w:val="0"/>
                          <w:marTop w:val="0"/>
                          <w:marBottom w:val="0"/>
                          <w:divBdr>
                            <w:top w:val="none" w:sz="0" w:space="0" w:color="auto"/>
                            <w:left w:val="none" w:sz="0" w:space="0" w:color="auto"/>
                            <w:bottom w:val="none" w:sz="0" w:space="0" w:color="auto"/>
                            <w:right w:val="none" w:sz="0" w:space="0" w:color="auto"/>
                          </w:divBdr>
                        </w:div>
                        <w:div w:id="929241072">
                          <w:marLeft w:val="0"/>
                          <w:marRight w:val="0"/>
                          <w:marTop w:val="0"/>
                          <w:marBottom w:val="0"/>
                          <w:divBdr>
                            <w:top w:val="none" w:sz="0" w:space="0" w:color="auto"/>
                            <w:left w:val="none" w:sz="0" w:space="0" w:color="auto"/>
                            <w:bottom w:val="none" w:sz="0" w:space="0" w:color="auto"/>
                            <w:right w:val="none" w:sz="0" w:space="0" w:color="auto"/>
                          </w:divBdr>
                        </w:div>
                        <w:div w:id="1559585937">
                          <w:marLeft w:val="0"/>
                          <w:marRight w:val="0"/>
                          <w:marTop w:val="0"/>
                          <w:marBottom w:val="0"/>
                          <w:divBdr>
                            <w:top w:val="none" w:sz="0" w:space="0" w:color="auto"/>
                            <w:left w:val="none" w:sz="0" w:space="0" w:color="auto"/>
                            <w:bottom w:val="none" w:sz="0" w:space="0" w:color="auto"/>
                            <w:right w:val="none" w:sz="0" w:space="0" w:color="auto"/>
                          </w:divBdr>
                        </w:div>
                        <w:div w:id="831069400">
                          <w:marLeft w:val="0"/>
                          <w:marRight w:val="0"/>
                          <w:marTop w:val="0"/>
                          <w:marBottom w:val="0"/>
                          <w:divBdr>
                            <w:top w:val="none" w:sz="0" w:space="0" w:color="auto"/>
                            <w:left w:val="none" w:sz="0" w:space="0" w:color="auto"/>
                            <w:bottom w:val="none" w:sz="0" w:space="0" w:color="auto"/>
                            <w:right w:val="none" w:sz="0" w:space="0" w:color="auto"/>
                          </w:divBdr>
                        </w:div>
                        <w:div w:id="273950644">
                          <w:marLeft w:val="0"/>
                          <w:marRight w:val="0"/>
                          <w:marTop w:val="0"/>
                          <w:marBottom w:val="0"/>
                          <w:divBdr>
                            <w:top w:val="none" w:sz="0" w:space="0" w:color="auto"/>
                            <w:left w:val="none" w:sz="0" w:space="0" w:color="auto"/>
                            <w:bottom w:val="none" w:sz="0" w:space="0" w:color="auto"/>
                            <w:right w:val="none" w:sz="0" w:space="0" w:color="auto"/>
                          </w:divBdr>
                        </w:div>
                        <w:div w:id="1255243096">
                          <w:marLeft w:val="0"/>
                          <w:marRight w:val="0"/>
                          <w:marTop w:val="0"/>
                          <w:marBottom w:val="0"/>
                          <w:divBdr>
                            <w:top w:val="none" w:sz="0" w:space="0" w:color="auto"/>
                            <w:left w:val="none" w:sz="0" w:space="0" w:color="auto"/>
                            <w:bottom w:val="none" w:sz="0" w:space="0" w:color="auto"/>
                            <w:right w:val="none" w:sz="0" w:space="0" w:color="auto"/>
                          </w:divBdr>
                        </w:div>
                        <w:div w:id="907108434">
                          <w:marLeft w:val="0"/>
                          <w:marRight w:val="0"/>
                          <w:marTop w:val="0"/>
                          <w:marBottom w:val="0"/>
                          <w:divBdr>
                            <w:top w:val="none" w:sz="0" w:space="0" w:color="auto"/>
                            <w:left w:val="none" w:sz="0" w:space="0" w:color="auto"/>
                            <w:bottom w:val="none" w:sz="0" w:space="0" w:color="auto"/>
                            <w:right w:val="none" w:sz="0" w:space="0" w:color="auto"/>
                          </w:divBdr>
                        </w:div>
                        <w:div w:id="1378431152">
                          <w:marLeft w:val="0"/>
                          <w:marRight w:val="0"/>
                          <w:marTop w:val="0"/>
                          <w:marBottom w:val="0"/>
                          <w:divBdr>
                            <w:top w:val="none" w:sz="0" w:space="0" w:color="auto"/>
                            <w:left w:val="none" w:sz="0" w:space="0" w:color="auto"/>
                            <w:bottom w:val="none" w:sz="0" w:space="0" w:color="auto"/>
                            <w:right w:val="none" w:sz="0" w:space="0" w:color="auto"/>
                          </w:divBdr>
                        </w:div>
                        <w:div w:id="2020622892">
                          <w:marLeft w:val="0"/>
                          <w:marRight w:val="0"/>
                          <w:marTop w:val="0"/>
                          <w:marBottom w:val="0"/>
                          <w:divBdr>
                            <w:top w:val="none" w:sz="0" w:space="0" w:color="auto"/>
                            <w:left w:val="none" w:sz="0" w:space="0" w:color="auto"/>
                            <w:bottom w:val="none" w:sz="0" w:space="0" w:color="auto"/>
                            <w:right w:val="none" w:sz="0" w:space="0" w:color="auto"/>
                          </w:divBdr>
                        </w:div>
                        <w:div w:id="573512244">
                          <w:marLeft w:val="0"/>
                          <w:marRight w:val="0"/>
                          <w:marTop w:val="0"/>
                          <w:marBottom w:val="0"/>
                          <w:divBdr>
                            <w:top w:val="none" w:sz="0" w:space="0" w:color="auto"/>
                            <w:left w:val="none" w:sz="0" w:space="0" w:color="auto"/>
                            <w:bottom w:val="none" w:sz="0" w:space="0" w:color="auto"/>
                            <w:right w:val="none" w:sz="0" w:space="0" w:color="auto"/>
                          </w:divBdr>
                        </w:div>
                        <w:div w:id="1317420052">
                          <w:marLeft w:val="0"/>
                          <w:marRight w:val="0"/>
                          <w:marTop w:val="0"/>
                          <w:marBottom w:val="0"/>
                          <w:divBdr>
                            <w:top w:val="none" w:sz="0" w:space="0" w:color="auto"/>
                            <w:left w:val="none" w:sz="0" w:space="0" w:color="auto"/>
                            <w:bottom w:val="none" w:sz="0" w:space="0" w:color="auto"/>
                            <w:right w:val="none" w:sz="0" w:space="0" w:color="auto"/>
                          </w:divBdr>
                        </w:div>
                        <w:div w:id="1582982891">
                          <w:marLeft w:val="0"/>
                          <w:marRight w:val="0"/>
                          <w:marTop w:val="0"/>
                          <w:marBottom w:val="0"/>
                          <w:divBdr>
                            <w:top w:val="none" w:sz="0" w:space="0" w:color="auto"/>
                            <w:left w:val="none" w:sz="0" w:space="0" w:color="auto"/>
                            <w:bottom w:val="none" w:sz="0" w:space="0" w:color="auto"/>
                            <w:right w:val="none" w:sz="0" w:space="0" w:color="auto"/>
                          </w:divBdr>
                        </w:div>
                        <w:div w:id="1659456318">
                          <w:marLeft w:val="0"/>
                          <w:marRight w:val="0"/>
                          <w:marTop w:val="0"/>
                          <w:marBottom w:val="0"/>
                          <w:divBdr>
                            <w:top w:val="none" w:sz="0" w:space="0" w:color="auto"/>
                            <w:left w:val="none" w:sz="0" w:space="0" w:color="auto"/>
                            <w:bottom w:val="none" w:sz="0" w:space="0" w:color="auto"/>
                            <w:right w:val="none" w:sz="0" w:space="0" w:color="auto"/>
                          </w:divBdr>
                        </w:div>
                        <w:div w:id="577981237">
                          <w:marLeft w:val="0"/>
                          <w:marRight w:val="0"/>
                          <w:marTop w:val="0"/>
                          <w:marBottom w:val="0"/>
                          <w:divBdr>
                            <w:top w:val="none" w:sz="0" w:space="0" w:color="auto"/>
                            <w:left w:val="none" w:sz="0" w:space="0" w:color="auto"/>
                            <w:bottom w:val="none" w:sz="0" w:space="0" w:color="auto"/>
                            <w:right w:val="none" w:sz="0" w:space="0" w:color="auto"/>
                          </w:divBdr>
                        </w:div>
                        <w:div w:id="1178083338">
                          <w:marLeft w:val="0"/>
                          <w:marRight w:val="0"/>
                          <w:marTop w:val="0"/>
                          <w:marBottom w:val="0"/>
                          <w:divBdr>
                            <w:top w:val="none" w:sz="0" w:space="0" w:color="auto"/>
                            <w:left w:val="none" w:sz="0" w:space="0" w:color="auto"/>
                            <w:bottom w:val="none" w:sz="0" w:space="0" w:color="auto"/>
                            <w:right w:val="none" w:sz="0" w:space="0" w:color="auto"/>
                          </w:divBdr>
                        </w:div>
                        <w:div w:id="875241648">
                          <w:marLeft w:val="0"/>
                          <w:marRight w:val="0"/>
                          <w:marTop w:val="0"/>
                          <w:marBottom w:val="0"/>
                          <w:divBdr>
                            <w:top w:val="none" w:sz="0" w:space="0" w:color="auto"/>
                            <w:left w:val="none" w:sz="0" w:space="0" w:color="auto"/>
                            <w:bottom w:val="none" w:sz="0" w:space="0" w:color="auto"/>
                            <w:right w:val="none" w:sz="0" w:space="0" w:color="auto"/>
                          </w:divBdr>
                        </w:div>
                        <w:div w:id="74936431">
                          <w:marLeft w:val="0"/>
                          <w:marRight w:val="0"/>
                          <w:marTop w:val="0"/>
                          <w:marBottom w:val="0"/>
                          <w:divBdr>
                            <w:top w:val="none" w:sz="0" w:space="0" w:color="auto"/>
                            <w:left w:val="none" w:sz="0" w:space="0" w:color="auto"/>
                            <w:bottom w:val="none" w:sz="0" w:space="0" w:color="auto"/>
                            <w:right w:val="none" w:sz="0" w:space="0" w:color="auto"/>
                          </w:divBdr>
                        </w:div>
                        <w:div w:id="17738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24652">
      <w:bodyDiv w:val="1"/>
      <w:marLeft w:val="0"/>
      <w:marRight w:val="0"/>
      <w:marTop w:val="0"/>
      <w:marBottom w:val="0"/>
      <w:divBdr>
        <w:top w:val="none" w:sz="0" w:space="0" w:color="auto"/>
        <w:left w:val="none" w:sz="0" w:space="0" w:color="auto"/>
        <w:bottom w:val="none" w:sz="0" w:space="0" w:color="auto"/>
        <w:right w:val="none" w:sz="0" w:space="0" w:color="auto"/>
      </w:divBdr>
    </w:div>
    <w:div w:id="1832403579">
      <w:bodyDiv w:val="1"/>
      <w:marLeft w:val="0"/>
      <w:marRight w:val="0"/>
      <w:marTop w:val="0"/>
      <w:marBottom w:val="0"/>
      <w:divBdr>
        <w:top w:val="none" w:sz="0" w:space="0" w:color="auto"/>
        <w:left w:val="none" w:sz="0" w:space="0" w:color="auto"/>
        <w:bottom w:val="none" w:sz="0" w:space="0" w:color="auto"/>
        <w:right w:val="none" w:sz="0" w:space="0" w:color="auto"/>
      </w:divBdr>
    </w:div>
    <w:div w:id="1832527334">
      <w:bodyDiv w:val="1"/>
      <w:marLeft w:val="0"/>
      <w:marRight w:val="0"/>
      <w:marTop w:val="0"/>
      <w:marBottom w:val="0"/>
      <w:divBdr>
        <w:top w:val="none" w:sz="0" w:space="0" w:color="auto"/>
        <w:left w:val="none" w:sz="0" w:space="0" w:color="auto"/>
        <w:bottom w:val="none" w:sz="0" w:space="0" w:color="auto"/>
        <w:right w:val="none" w:sz="0" w:space="0" w:color="auto"/>
      </w:divBdr>
    </w:div>
    <w:div w:id="1862280356">
      <w:bodyDiv w:val="1"/>
      <w:marLeft w:val="0"/>
      <w:marRight w:val="0"/>
      <w:marTop w:val="0"/>
      <w:marBottom w:val="0"/>
      <w:divBdr>
        <w:top w:val="none" w:sz="0" w:space="0" w:color="auto"/>
        <w:left w:val="none" w:sz="0" w:space="0" w:color="auto"/>
        <w:bottom w:val="none" w:sz="0" w:space="0" w:color="auto"/>
        <w:right w:val="none" w:sz="0" w:space="0" w:color="auto"/>
      </w:divBdr>
    </w:div>
    <w:div w:id="1864512987">
      <w:bodyDiv w:val="1"/>
      <w:marLeft w:val="0"/>
      <w:marRight w:val="0"/>
      <w:marTop w:val="0"/>
      <w:marBottom w:val="0"/>
      <w:divBdr>
        <w:top w:val="none" w:sz="0" w:space="0" w:color="auto"/>
        <w:left w:val="none" w:sz="0" w:space="0" w:color="auto"/>
        <w:bottom w:val="none" w:sz="0" w:space="0" w:color="auto"/>
        <w:right w:val="none" w:sz="0" w:space="0" w:color="auto"/>
      </w:divBdr>
    </w:div>
    <w:div w:id="1866669001">
      <w:bodyDiv w:val="1"/>
      <w:marLeft w:val="0"/>
      <w:marRight w:val="0"/>
      <w:marTop w:val="0"/>
      <w:marBottom w:val="0"/>
      <w:divBdr>
        <w:top w:val="none" w:sz="0" w:space="0" w:color="auto"/>
        <w:left w:val="none" w:sz="0" w:space="0" w:color="auto"/>
        <w:bottom w:val="none" w:sz="0" w:space="0" w:color="auto"/>
        <w:right w:val="none" w:sz="0" w:space="0" w:color="auto"/>
      </w:divBdr>
    </w:div>
    <w:div w:id="1867061007">
      <w:bodyDiv w:val="1"/>
      <w:marLeft w:val="0"/>
      <w:marRight w:val="0"/>
      <w:marTop w:val="0"/>
      <w:marBottom w:val="0"/>
      <w:divBdr>
        <w:top w:val="none" w:sz="0" w:space="0" w:color="auto"/>
        <w:left w:val="none" w:sz="0" w:space="0" w:color="auto"/>
        <w:bottom w:val="none" w:sz="0" w:space="0" w:color="auto"/>
        <w:right w:val="none" w:sz="0" w:space="0" w:color="auto"/>
      </w:divBdr>
    </w:div>
    <w:div w:id="1871381395">
      <w:bodyDiv w:val="1"/>
      <w:marLeft w:val="0"/>
      <w:marRight w:val="0"/>
      <w:marTop w:val="0"/>
      <w:marBottom w:val="0"/>
      <w:divBdr>
        <w:top w:val="none" w:sz="0" w:space="0" w:color="auto"/>
        <w:left w:val="none" w:sz="0" w:space="0" w:color="auto"/>
        <w:bottom w:val="none" w:sz="0" w:space="0" w:color="auto"/>
        <w:right w:val="none" w:sz="0" w:space="0" w:color="auto"/>
      </w:divBdr>
    </w:div>
    <w:div w:id="1879852640">
      <w:bodyDiv w:val="1"/>
      <w:marLeft w:val="0"/>
      <w:marRight w:val="0"/>
      <w:marTop w:val="0"/>
      <w:marBottom w:val="0"/>
      <w:divBdr>
        <w:top w:val="none" w:sz="0" w:space="0" w:color="auto"/>
        <w:left w:val="none" w:sz="0" w:space="0" w:color="auto"/>
        <w:bottom w:val="none" w:sz="0" w:space="0" w:color="auto"/>
        <w:right w:val="none" w:sz="0" w:space="0" w:color="auto"/>
      </w:divBdr>
    </w:div>
    <w:div w:id="1879929314">
      <w:bodyDiv w:val="1"/>
      <w:marLeft w:val="0"/>
      <w:marRight w:val="0"/>
      <w:marTop w:val="0"/>
      <w:marBottom w:val="0"/>
      <w:divBdr>
        <w:top w:val="none" w:sz="0" w:space="0" w:color="auto"/>
        <w:left w:val="none" w:sz="0" w:space="0" w:color="auto"/>
        <w:bottom w:val="none" w:sz="0" w:space="0" w:color="auto"/>
        <w:right w:val="none" w:sz="0" w:space="0" w:color="auto"/>
      </w:divBdr>
    </w:div>
    <w:div w:id="1883588503">
      <w:bodyDiv w:val="1"/>
      <w:marLeft w:val="0"/>
      <w:marRight w:val="0"/>
      <w:marTop w:val="0"/>
      <w:marBottom w:val="0"/>
      <w:divBdr>
        <w:top w:val="none" w:sz="0" w:space="0" w:color="auto"/>
        <w:left w:val="none" w:sz="0" w:space="0" w:color="auto"/>
        <w:bottom w:val="none" w:sz="0" w:space="0" w:color="auto"/>
        <w:right w:val="none" w:sz="0" w:space="0" w:color="auto"/>
      </w:divBdr>
    </w:div>
    <w:div w:id="1899365753">
      <w:bodyDiv w:val="1"/>
      <w:marLeft w:val="0"/>
      <w:marRight w:val="0"/>
      <w:marTop w:val="0"/>
      <w:marBottom w:val="0"/>
      <w:divBdr>
        <w:top w:val="none" w:sz="0" w:space="0" w:color="auto"/>
        <w:left w:val="none" w:sz="0" w:space="0" w:color="auto"/>
        <w:bottom w:val="none" w:sz="0" w:space="0" w:color="auto"/>
        <w:right w:val="none" w:sz="0" w:space="0" w:color="auto"/>
      </w:divBdr>
    </w:div>
    <w:div w:id="1909264703">
      <w:bodyDiv w:val="1"/>
      <w:marLeft w:val="0"/>
      <w:marRight w:val="0"/>
      <w:marTop w:val="0"/>
      <w:marBottom w:val="0"/>
      <w:divBdr>
        <w:top w:val="none" w:sz="0" w:space="0" w:color="auto"/>
        <w:left w:val="none" w:sz="0" w:space="0" w:color="auto"/>
        <w:bottom w:val="none" w:sz="0" w:space="0" w:color="auto"/>
        <w:right w:val="none" w:sz="0" w:space="0" w:color="auto"/>
      </w:divBdr>
    </w:div>
    <w:div w:id="1949383701">
      <w:bodyDiv w:val="1"/>
      <w:marLeft w:val="0"/>
      <w:marRight w:val="0"/>
      <w:marTop w:val="0"/>
      <w:marBottom w:val="0"/>
      <w:divBdr>
        <w:top w:val="none" w:sz="0" w:space="0" w:color="auto"/>
        <w:left w:val="none" w:sz="0" w:space="0" w:color="auto"/>
        <w:bottom w:val="none" w:sz="0" w:space="0" w:color="auto"/>
        <w:right w:val="none" w:sz="0" w:space="0" w:color="auto"/>
      </w:divBdr>
    </w:div>
    <w:div w:id="1956868167">
      <w:bodyDiv w:val="1"/>
      <w:marLeft w:val="0"/>
      <w:marRight w:val="0"/>
      <w:marTop w:val="0"/>
      <w:marBottom w:val="0"/>
      <w:divBdr>
        <w:top w:val="none" w:sz="0" w:space="0" w:color="auto"/>
        <w:left w:val="none" w:sz="0" w:space="0" w:color="auto"/>
        <w:bottom w:val="none" w:sz="0" w:space="0" w:color="auto"/>
        <w:right w:val="none" w:sz="0" w:space="0" w:color="auto"/>
      </w:divBdr>
    </w:div>
    <w:div w:id="1958873969">
      <w:bodyDiv w:val="1"/>
      <w:marLeft w:val="0"/>
      <w:marRight w:val="0"/>
      <w:marTop w:val="0"/>
      <w:marBottom w:val="0"/>
      <w:divBdr>
        <w:top w:val="none" w:sz="0" w:space="0" w:color="auto"/>
        <w:left w:val="none" w:sz="0" w:space="0" w:color="auto"/>
        <w:bottom w:val="none" w:sz="0" w:space="0" w:color="auto"/>
        <w:right w:val="none" w:sz="0" w:space="0" w:color="auto"/>
      </w:divBdr>
    </w:div>
    <w:div w:id="1959726369">
      <w:bodyDiv w:val="1"/>
      <w:marLeft w:val="0"/>
      <w:marRight w:val="0"/>
      <w:marTop w:val="0"/>
      <w:marBottom w:val="0"/>
      <w:divBdr>
        <w:top w:val="none" w:sz="0" w:space="0" w:color="auto"/>
        <w:left w:val="none" w:sz="0" w:space="0" w:color="auto"/>
        <w:bottom w:val="none" w:sz="0" w:space="0" w:color="auto"/>
        <w:right w:val="none" w:sz="0" w:space="0" w:color="auto"/>
      </w:divBdr>
    </w:div>
    <w:div w:id="1962488813">
      <w:bodyDiv w:val="1"/>
      <w:marLeft w:val="0"/>
      <w:marRight w:val="0"/>
      <w:marTop w:val="0"/>
      <w:marBottom w:val="0"/>
      <w:divBdr>
        <w:top w:val="none" w:sz="0" w:space="0" w:color="auto"/>
        <w:left w:val="none" w:sz="0" w:space="0" w:color="auto"/>
        <w:bottom w:val="none" w:sz="0" w:space="0" w:color="auto"/>
        <w:right w:val="none" w:sz="0" w:space="0" w:color="auto"/>
      </w:divBdr>
    </w:div>
    <w:div w:id="1968121764">
      <w:bodyDiv w:val="1"/>
      <w:marLeft w:val="0"/>
      <w:marRight w:val="0"/>
      <w:marTop w:val="0"/>
      <w:marBottom w:val="0"/>
      <w:divBdr>
        <w:top w:val="none" w:sz="0" w:space="0" w:color="auto"/>
        <w:left w:val="none" w:sz="0" w:space="0" w:color="auto"/>
        <w:bottom w:val="none" w:sz="0" w:space="0" w:color="auto"/>
        <w:right w:val="none" w:sz="0" w:space="0" w:color="auto"/>
      </w:divBdr>
    </w:div>
    <w:div w:id="1977491554">
      <w:bodyDiv w:val="1"/>
      <w:marLeft w:val="0"/>
      <w:marRight w:val="0"/>
      <w:marTop w:val="0"/>
      <w:marBottom w:val="0"/>
      <w:divBdr>
        <w:top w:val="none" w:sz="0" w:space="0" w:color="auto"/>
        <w:left w:val="none" w:sz="0" w:space="0" w:color="auto"/>
        <w:bottom w:val="none" w:sz="0" w:space="0" w:color="auto"/>
        <w:right w:val="none" w:sz="0" w:space="0" w:color="auto"/>
      </w:divBdr>
    </w:div>
    <w:div w:id="1978492942">
      <w:bodyDiv w:val="1"/>
      <w:marLeft w:val="0"/>
      <w:marRight w:val="0"/>
      <w:marTop w:val="0"/>
      <w:marBottom w:val="0"/>
      <w:divBdr>
        <w:top w:val="none" w:sz="0" w:space="0" w:color="auto"/>
        <w:left w:val="none" w:sz="0" w:space="0" w:color="auto"/>
        <w:bottom w:val="none" w:sz="0" w:space="0" w:color="auto"/>
        <w:right w:val="none" w:sz="0" w:space="0" w:color="auto"/>
      </w:divBdr>
    </w:div>
    <w:div w:id="1985545131">
      <w:bodyDiv w:val="1"/>
      <w:marLeft w:val="0"/>
      <w:marRight w:val="0"/>
      <w:marTop w:val="0"/>
      <w:marBottom w:val="0"/>
      <w:divBdr>
        <w:top w:val="none" w:sz="0" w:space="0" w:color="auto"/>
        <w:left w:val="none" w:sz="0" w:space="0" w:color="auto"/>
        <w:bottom w:val="none" w:sz="0" w:space="0" w:color="auto"/>
        <w:right w:val="none" w:sz="0" w:space="0" w:color="auto"/>
      </w:divBdr>
    </w:div>
    <w:div w:id="1987316120">
      <w:bodyDiv w:val="1"/>
      <w:marLeft w:val="0"/>
      <w:marRight w:val="0"/>
      <w:marTop w:val="0"/>
      <w:marBottom w:val="0"/>
      <w:divBdr>
        <w:top w:val="none" w:sz="0" w:space="0" w:color="auto"/>
        <w:left w:val="none" w:sz="0" w:space="0" w:color="auto"/>
        <w:bottom w:val="none" w:sz="0" w:space="0" w:color="auto"/>
        <w:right w:val="none" w:sz="0" w:space="0" w:color="auto"/>
      </w:divBdr>
    </w:div>
    <w:div w:id="1998536076">
      <w:bodyDiv w:val="1"/>
      <w:marLeft w:val="0"/>
      <w:marRight w:val="0"/>
      <w:marTop w:val="0"/>
      <w:marBottom w:val="0"/>
      <w:divBdr>
        <w:top w:val="none" w:sz="0" w:space="0" w:color="auto"/>
        <w:left w:val="none" w:sz="0" w:space="0" w:color="auto"/>
        <w:bottom w:val="none" w:sz="0" w:space="0" w:color="auto"/>
        <w:right w:val="none" w:sz="0" w:space="0" w:color="auto"/>
      </w:divBdr>
    </w:div>
    <w:div w:id="2006014352">
      <w:bodyDiv w:val="1"/>
      <w:marLeft w:val="0"/>
      <w:marRight w:val="0"/>
      <w:marTop w:val="0"/>
      <w:marBottom w:val="0"/>
      <w:divBdr>
        <w:top w:val="none" w:sz="0" w:space="0" w:color="auto"/>
        <w:left w:val="none" w:sz="0" w:space="0" w:color="auto"/>
        <w:bottom w:val="none" w:sz="0" w:space="0" w:color="auto"/>
        <w:right w:val="none" w:sz="0" w:space="0" w:color="auto"/>
      </w:divBdr>
    </w:div>
    <w:div w:id="2008434743">
      <w:bodyDiv w:val="1"/>
      <w:marLeft w:val="0"/>
      <w:marRight w:val="0"/>
      <w:marTop w:val="0"/>
      <w:marBottom w:val="0"/>
      <w:divBdr>
        <w:top w:val="none" w:sz="0" w:space="0" w:color="auto"/>
        <w:left w:val="none" w:sz="0" w:space="0" w:color="auto"/>
        <w:bottom w:val="none" w:sz="0" w:space="0" w:color="auto"/>
        <w:right w:val="none" w:sz="0" w:space="0" w:color="auto"/>
      </w:divBdr>
    </w:div>
    <w:div w:id="2009669457">
      <w:bodyDiv w:val="1"/>
      <w:marLeft w:val="0"/>
      <w:marRight w:val="0"/>
      <w:marTop w:val="0"/>
      <w:marBottom w:val="0"/>
      <w:divBdr>
        <w:top w:val="none" w:sz="0" w:space="0" w:color="auto"/>
        <w:left w:val="none" w:sz="0" w:space="0" w:color="auto"/>
        <w:bottom w:val="none" w:sz="0" w:space="0" w:color="auto"/>
        <w:right w:val="none" w:sz="0" w:space="0" w:color="auto"/>
      </w:divBdr>
    </w:div>
    <w:div w:id="2014525871">
      <w:bodyDiv w:val="1"/>
      <w:marLeft w:val="0"/>
      <w:marRight w:val="0"/>
      <w:marTop w:val="0"/>
      <w:marBottom w:val="0"/>
      <w:divBdr>
        <w:top w:val="none" w:sz="0" w:space="0" w:color="auto"/>
        <w:left w:val="none" w:sz="0" w:space="0" w:color="auto"/>
        <w:bottom w:val="none" w:sz="0" w:space="0" w:color="auto"/>
        <w:right w:val="none" w:sz="0" w:space="0" w:color="auto"/>
      </w:divBdr>
    </w:div>
    <w:div w:id="2029600555">
      <w:bodyDiv w:val="1"/>
      <w:marLeft w:val="0"/>
      <w:marRight w:val="0"/>
      <w:marTop w:val="0"/>
      <w:marBottom w:val="0"/>
      <w:divBdr>
        <w:top w:val="none" w:sz="0" w:space="0" w:color="auto"/>
        <w:left w:val="none" w:sz="0" w:space="0" w:color="auto"/>
        <w:bottom w:val="none" w:sz="0" w:space="0" w:color="auto"/>
        <w:right w:val="none" w:sz="0" w:space="0" w:color="auto"/>
      </w:divBdr>
    </w:div>
    <w:div w:id="2051417976">
      <w:bodyDiv w:val="1"/>
      <w:marLeft w:val="0"/>
      <w:marRight w:val="0"/>
      <w:marTop w:val="0"/>
      <w:marBottom w:val="0"/>
      <w:divBdr>
        <w:top w:val="none" w:sz="0" w:space="0" w:color="auto"/>
        <w:left w:val="none" w:sz="0" w:space="0" w:color="auto"/>
        <w:bottom w:val="none" w:sz="0" w:space="0" w:color="auto"/>
        <w:right w:val="none" w:sz="0" w:space="0" w:color="auto"/>
      </w:divBdr>
    </w:div>
    <w:div w:id="2061246529">
      <w:bodyDiv w:val="1"/>
      <w:marLeft w:val="0"/>
      <w:marRight w:val="0"/>
      <w:marTop w:val="0"/>
      <w:marBottom w:val="0"/>
      <w:divBdr>
        <w:top w:val="none" w:sz="0" w:space="0" w:color="auto"/>
        <w:left w:val="none" w:sz="0" w:space="0" w:color="auto"/>
        <w:bottom w:val="none" w:sz="0" w:space="0" w:color="auto"/>
        <w:right w:val="none" w:sz="0" w:space="0" w:color="auto"/>
      </w:divBdr>
    </w:div>
    <w:div w:id="2067334438">
      <w:bodyDiv w:val="1"/>
      <w:marLeft w:val="0"/>
      <w:marRight w:val="0"/>
      <w:marTop w:val="0"/>
      <w:marBottom w:val="0"/>
      <w:divBdr>
        <w:top w:val="none" w:sz="0" w:space="0" w:color="auto"/>
        <w:left w:val="none" w:sz="0" w:space="0" w:color="auto"/>
        <w:bottom w:val="none" w:sz="0" w:space="0" w:color="auto"/>
        <w:right w:val="none" w:sz="0" w:space="0" w:color="auto"/>
      </w:divBdr>
    </w:div>
    <w:div w:id="2068335374">
      <w:bodyDiv w:val="1"/>
      <w:marLeft w:val="0"/>
      <w:marRight w:val="0"/>
      <w:marTop w:val="0"/>
      <w:marBottom w:val="0"/>
      <w:divBdr>
        <w:top w:val="none" w:sz="0" w:space="0" w:color="auto"/>
        <w:left w:val="none" w:sz="0" w:space="0" w:color="auto"/>
        <w:bottom w:val="none" w:sz="0" w:space="0" w:color="auto"/>
        <w:right w:val="none" w:sz="0" w:space="0" w:color="auto"/>
      </w:divBdr>
    </w:div>
    <w:div w:id="2073114527">
      <w:bodyDiv w:val="1"/>
      <w:marLeft w:val="0"/>
      <w:marRight w:val="0"/>
      <w:marTop w:val="0"/>
      <w:marBottom w:val="0"/>
      <w:divBdr>
        <w:top w:val="none" w:sz="0" w:space="0" w:color="auto"/>
        <w:left w:val="none" w:sz="0" w:space="0" w:color="auto"/>
        <w:bottom w:val="none" w:sz="0" w:space="0" w:color="auto"/>
        <w:right w:val="none" w:sz="0" w:space="0" w:color="auto"/>
      </w:divBdr>
    </w:div>
    <w:div w:id="2077698136">
      <w:bodyDiv w:val="1"/>
      <w:marLeft w:val="0"/>
      <w:marRight w:val="0"/>
      <w:marTop w:val="0"/>
      <w:marBottom w:val="0"/>
      <w:divBdr>
        <w:top w:val="none" w:sz="0" w:space="0" w:color="auto"/>
        <w:left w:val="none" w:sz="0" w:space="0" w:color="auto"/>
        <w:bottom w:val="none" w:sz="0" w:space="0" w:color="auto"/>
        <w:right w:val="none" w:sz="0" w:space="0" w:color="auto"/>
      </w:divBdr>
    </w:div>
    <w:div w:id="2080008458">
      <w:bodyDiv w:val="1"/>
      <w:marLeft w:val="0"/>
      <w:marRight w:val="0"/>
      <w:marTop w:val="0"/>
      <w:marBottom w:val="0"/>
      <w:divBdr>
        <w:top w:val="none" w:sz="0" w:space="0" w:color="auto"/>
        <w:left w:val="none" w:sz="0" w:space="0" w:color="auto"/>
        <w:bottom w:val="none" w:sz="0" w:space="0" w:color="auto"/>
        <w:right w:val="none" w:sz="0" w:space="0" w:color="auto"/>
      </w:divBdr>
    </w:div>
    <w:div w:id="2091536266">
      <w:bodyDiv w:val="1"/>
      <w:marLeft w:val="0"/>
      <w:marRight w:val="0"/>
      <w:marTop w:val="0"/>
      <w:marBottom w:val="0"/>
      <w:divBdr>
        <w:top w:val="none" w:sz="0" w:space="0" w:color="auto"/>
        <w:left w:val="none" w:sz="0" w:space="0" w:color="auto"/>
        <w:bottom w:val="none" w:sz="0" w:space="0" w:color="auto"/>
        <w:right w:val="none" w:sz="0" w:space="0" w:color="auto"/>
      </w:divBdr>
    </w:div>
    <w:div w:id="2100443675">
      <w:bodyDiv w:val="1"/>
      <w:marLeft w:val="0"/>
      <w:marRight w:val="0"/>
      <w:marTop w:val="0"/>
      <w:marBottom w:val="0"/>
      <w:divBdr>
        <w:top w:val="none" w:sz="0" w:space="0" w:color="auto"/>
        <w:left w:val="none" w:sz="0" w:space="0" w:color="auto"/>
        <w:bottom w:val="none" w:sz="0" w:space="0" w:color="auto"/>
        <w:right w:val="none" w:sz="0" w:space="0" w:color="auto"/>
      </w:divBdr>
    </w:div>
    <w:div w:id="2102527258">
      <w:bodyDiv w:val="1"/>
      <w:marLeft w:val="0"/>
      <w:marRight w:val="0"/>
      <w:marTop w:val="0"/>
      <w:marBottom w:val="0"/>
      <w:divBdr>
        <w:top w:val="none" w:sz="0" w:space="0" w:color="auto"/>
        <w:left w:val="none" w:sz="0" w:space="0" w:color="auto"/>
        <w:bottom w:val="none" w:sz="0" w:space="0" w:color="auto"/>
        <w:right w:val="none" w:sz="0" w:space="0" w:color="auto"/>
      </w:divBdr>
    </w:div>
    <w:div w:id="2110809041">
      <w:bodyDiv w:val="1"/>
      <w:marLeft w:val="0"/>
      <w:marRight w:val="0"/>
      <w:marTop w:val="0"/>
      <w:marBottom w:val="0"/>
      <w:divBdr>
        <w:top w:val="none" w:sz="0" w:space="0" w:color="auto"/>
        <w:left w:val="none" w:sz="0" w:space="0" w:color="auto"/>
        <w:bottom w:val="none" w:sz="0" w:space="0" w:color="auto"/>
        <w:right w:val="none" w:sz="0" w:space="0" w:color="auto"/>
      </w:divBdr>
    </w:div>
    <w:div w:id="2112046538">
      <w:bodyDiv w:val="1"/>
      <w:marLeft w:val="0"/>
      <w:marRight w:val="0"/>
      <w:marTop w:val="0"/>
      <w:marBottom w:val="0"/>
      <w:divBdr>
        <w:top w:val="none" w:sz="0" w:space="0" w:color="auto"/>
        <w:left w:val="none" w:sz="0" w:space="0" w:color="auto"/>
        <w:bottom w:val="none" w:sz="0" w:space="0" w:color="auto"/>
        <w:right w:val="none" w:sz="0" w:space="0" w:color="auto"/>
      </w:divBdr>
    </w:div>
    <w:div w:id="2120446379">
      <w:bodyDiv w:val="1"/>
      <w:marLeft w:val="0"/>
      <w:marRight w:val="0"/>
      <w:marTop w:val="0"/>
      <w:marBottom w:val="0"/>
      <w:divBdr>
        <w:top w:val="none" w:sz="0" w:space="0" w:color="auto"/>
        <w:left w:val="none" w:sz="0" w:space="0" w:color="auto"/>
        <w:bottom w:val="none" w:sz="0" w:space="0" w:color="auto"/>
        <w:right w:val="none" w:sz="0" w:space="0" w:color="auto"/>
      </w:divBdr>
    </w:div>
    <w:div w:id="2131433244">
      <w:bodyDiv w:val="1"/>
      <w:marLeft w:val="0"/>
      <w:marRight w:val="0"/>
      <w:marTop w:val="0"/>
      <w:marBottom w:val="0"/>
      <w:divBdr>
        <w:top w:val="none" w:sz="0" w:space="0" w:color="auto"/>
        <w:left w:val="none" w:sz="0" w:space="0" w:color="auto"/>
        <w:bottom w:val="none" w:sz="0" w:space="0" w:color="auto"/>
        <w:right w:val="none" w:sz="0" w:space="0" w:color="auto"/>
      </w:divBdr>
    </w:div>
    <w:div w:id="21396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1\AppData\Local\Temp\Konzeptvorlage_VFS%20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0555A14674AD74C97454ED38B0FD5B5" ma:contentTypeVersion="0" ma:contentTypeDescription="Ein neues Dokument erstellen." ma:contentTypeScope="" ma:versionID="5854858ff79c42bf437aaeacb7546f20">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D6068-ACD7-4E5C-9661-4709F4607A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4B5384-7A4E-4982-BB7A-078740125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B9C16D-A860-4FFE-B7A7-034267810DDA}">
  <ds:schemaRefs>
    <ds:schemaRef ds:uri="http://schemas.microsoft.com/sharepoint/v3/contenttype/forms"/>
  </ds:schemaRefs>
</ds:datastoreItem>
</file>

<file path=customXml/itemProps4.xml><?xml version="1.0" encoding="utf-8"?>
<ds:datastoreItem xmlns:ds="http://schemas.openxmlformats.org/officeDocument/2006/customXml" ds:itemID="{021E2320-5C98-4F06-ADBF-07AFC5009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Konzeptvorlage_VFS CH.dotx</Template>
  <TotalTime>0</TotalTime>
  <Pages>337</Pages>
  <Words>88913</Words>
  <Characters>560152</Characters>
  <Application>Microsoft Office Word</Application>
  <DocSecurity>0</DocSecurity>
  <Lines>4667</Lines>
  <Paragraphs>1295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Dokumentation</vt:lpstr>
    </vt:vector>
  </TitlesOfParts>
  <Company>Hewlett-Packard Company</Company>
  <LinksUpToDate>false</LinksUpToDate>
  <CharactersWithSpaces>647770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Stefan Thiel</dc:creator>
  <cp:lastModifiedBy>Markus Brüderl</cp:lastModifiedBy>
  <cp:revision>71</cp:revision>
  <cp:lastPrinted>2014-10-20T07:29:00Z</cp:lastPrinted>
  <dcterms:created xsi:type="dcterms:W3CDTF">2016-09-16T11:11:00Z</dcterms:created>
  <dcterms:modified xsi:type="dcterms:W3CDTF">2017-11-21T07:58:00Z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0x01010090555A14674AD74C97454ED38B0FD5B5</vt:lpwstr>
  </property>
  <property fmtid="{D5CDD505-2E9C-101B-9397-08002B2CF9AE}" pid="3" name="_NewReviewCycle">
    <vt:lpwstr/>
  </property>
</Properties>
</file>